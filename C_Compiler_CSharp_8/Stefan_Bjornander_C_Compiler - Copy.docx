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AB5DF3">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AB5DF3">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AB5DF3">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AB5DF3">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AB5DF3">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AB5DF3">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AB5DF3">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AB5DF3">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AB5DF3">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AB5DF3">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AB5DF3">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AB5DF3">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AB5DF3">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AB5DF3">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AB5DF3">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AB5DF3">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AB5DF3">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AB5DF3">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AB5DF3">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AB5DF3">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AB5DF3">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AB5DF3">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AB5DF3">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AB5DF3">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AB5DF3">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43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43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8714C44"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394B6F">
        <w:rPr>
          <w:highlight w:val="white"/>
        </w:rPr>
        <w:t>is not</w:t>
      </w:r>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lastRenderedPageBreak/>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lastRenderedPageBreak/>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7C1FBF" w:rsidRDefault="00D851A7" w:rsidP="007C1FBF">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0D4F11BD" w14:textId="77777777" w:rsidR="007C1FBF" w:rsidRPr="007C1FBF" w:rsidRDefault="007C1FBF" w:rsidP="007C1FBF">
      <w:pPr>
        <w:pStyle w:val="Code"/>
      </w:pPr>
      <w:r w:rsidRPr="007C1FBF">
        <w:t xml:space="preserve">            DecreaseStack(middleCode, middleIndex);</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12ABBB4D" w14:textId="77777777" w:rsidR="007C1FBF" w:rsidRPr="007C1FBF" w:rsidRDefault="007C1FBF" w:rsidP="007C1FBF">
      <w:pPr>
        <w:pStyle w:val="Code"/>
      </w:pPr>
      <w:r w:rsidRPr="007C1FBF">
        <w:t xml:space="preserve">          case MiddleOperator.PushZero:</w:t>
      </w:r>
    </w:p>
    <w:p w14:paraId="613D3391" w14:textId="77777777" w:rsidR="007C1FBF" w:rsidRPr="007C1FBF" w:rsidRDefault="007C1FBF" w:rsidP="007C1FBF">
      <w:pPr>
        <w:pStyle w:val="Code"/>
      </w:pPr>
      <w:r w:rsidRPr="007C1FBF">
        <w:t xml:space="preserve">            PushZero(middleCode, middleIndex);</w:t>
      </w:r>
    </w:p>
    <w:p w14:paraId="03F01D2B" w14:textId="77777777" w:rsidR="007C1FBF" w:rsidRPr="007C1FBF" w:rsidRDefault="007C1FBF" w:rsidP="007C1FBF">
      <w:pPr>
        <w:pStyle w:val="Code"/>
      </w:pPr>
      <w:r w:rsidRPr="007C1FBF">
        <w:t xml:space="preserve">            break;</w:t>
      </w:r>
    </w:p>
    <w:p w14:paraId="2D9BA5C8" w14:textId="77777777" w:rsidR="007C1FBF" w:rsidRPr="007C1FBF" w:rsidRDefault="007C1FBF" w:rsidP="007C1FBF">
      <w:pPr>
        <w:pStyle w:val="Code"/>
      </w:pPr>
    </w:p>
    <w:p w14:paraId="4733B51C" w14:textId="77777777" w:rsidR="007C1FBF" w:rsidRPr="007C1FBF" w:rsidRDefault="007C1FBF" w:rsidP="007C1FBF">
      <w:pPr>
        <w:pStyle w:val="Code"/>
      </w:pPr>
      <w:r w:rsidRPr="007C1FBF">
        <w:t xml:space="preserve">          case MiddleOperator.PushOne:</w:t>
      </w:r>
    </w:p>
    <w:p w14:paraId="25B7C9A4" w14:textId="77777777" w:rsidR="007C1FBF" w:rsidRPr="007C1FBF" w:rsidRDefault="007C1FBF" w:rsidP="007C1FBF">
      <w:pPr>
        <w:pStyle w:val="Code"/>
      </w:pPr>
      <w:r w:rsidRPr="007C1FBF">
        <w:t xml:space="preserve">            PushOne(middleCode, middleIndex);</w:t>
      </w:r>
    </w:p>
    <w:p w14:paraId="16BF6396" w14:textId="77777777" w:rsidR="007C1FBF" w:rsidRPr="007C1FBF" w:rsidRDefault="007C1FBF" w:rsidP="007C1FBF">
      <w:pPr>
        <w:pStyle w:val="Code"/>
      </w:pPr>
      <w:r w:rsidRPr="007C1FBF">
        <w:t xml:space="preserve">            break;</w:t>
      </w:r>
    </w:p>
    <w:p w14:paraId="3EA88202" w14:textId="40CDC5FE" w:rsidR="007C1FBF" w:rsidRPr="00903DBA" w:rsidRDefault="007C1FBF" w:rsidP="007C1FBF">
      <w:pPr>
        <w:rPr>
          <w:highlight w:val="white"/>
        </w:rPr>
      </w:pPr>
      <w:r>
        <w:rPr>
          <w:highlight w:val="white"/>
        </w:rPr>
        <w:t xml:space="preserve">The </w:t>
      </w:r>
      <w:r>
        <w:rPr>
          <w:rStyle w:val="KeyWord0"/>
          <w:highlight w:val="white"/>
        </w:rPr>
        <w:t>&lt;k&gt;</w:t>
      </w:r>
      <w:r w:rsidRPr="004E6595">
        <w:rPr>
          <w:rStyle w:val="KeyWord0"/>
          <w:highlight w:val="white"/>
        </w:rPr>
        <w:t>Push</w:t>
      </w:r>
      <w:r>
        <w:rPr>
          <w:rStyle w:val="KeyWord0"/>
          <w:highlight w:val="white"/>
        </w:rPr>
        <w:t>Float</w:t>
      </w:r>
      <w:r>
        <w:rPr>
          <w:rStyle w:val="KeyWord0"/>
          <w:highlight w:val="white"/>
        </w:rPr>
        <w:t>&lt;/k&gt;</w:t>
      </w:r>
      <w:r>
        <w:rPr>
          <w:highlight w:val="white"/>
        </w:rPr>
        <w:t xml:space="preserve">, </w:t>
      </w:r>
      <w:r>
        <w:rPr>
          <w:rStyle w:val="KeyWord0"/>
          <w:highlight w:val="white"/>
        </w:rPr>
        <w:t>&lt;k&gt;</w:t>
      </w:r>
      <w:r>
        <w:rPr>
          <w:rStyle w:val="KeyWord0"/>
          <w:highlight w:val="white"/>
        </w:rPr>
        <w:t>TopFloat</w:t>
      </w:r>
      <w:r>
        <w:rPr>
          <w:rStyle w:val="KeyWord0"/>
          <w:highlight w:val="white"/>
        </w:rPr>
        <w:t>&lt;/k&gt;</w:t>
      </w:r>
      <w:r>
        <w:rPr>
          <w:highlight w:val="white"/>
        </w:rPr>
        <w:t>, a</w:t>
      </w:r>
      <w:r>
        <w:rPr>
          <w:highlight w:val="white"/>
        </w:rPr>
        <w:t xml:space="preserve">nd </w:t>
      </w:r>
      <w:r>
        <w:rPr>
          <w:rStyle w:val="KeyWord0"/>
          <w:highlight w:val="white"/>
        </w:rPr>
        <w:t>&lt;k&gt;</w:t>
      </w:r>
      <w:r>
        <w:rPr>
          <w:rStyle w:val="KeyWord0"/>
          <w:highlight w:val="white"/>
        </w:rPr>
        <w:t>PopFloat</w:t>
      </w:r>
      <w:r>
        <w:rPr>
          <w:rStyle w:val="KeyWord0"/>
          <w:highlight w:val="white"/>
        </w:rPr>
        <w:t>&lt;/k&gt;</w:t>
      </w:r>
      <w:r>
        <w:rPr>
          <w:highlight w:val="white"/>
        </w:rPr>
        <w:t xml:space="preserve"> </w:t>
      </w:r>
      <w:r w:rsidR="008C6516">
        <w:rPr>
          <w:highlight w:val="white"/>
        </w:rPr>
        <w:t>methods</w:t>
      </w:r>
      <w:r>
        <w:rPr>
          <w:highlight w:val="white"/>
        </w:rPr>
        <w:t xml:space="preserve"> </w:t>
      </w:r>
      <w:r w:rsidR="008C6516">
        <w:rPr>
          <w:highlight w:val="white"/>
        </w:rPr>
        <w:t>push, top, and pop the value on top of the floating-point stack</w:t>
      </w:r>
      <w:r w:rsidR="008C6516">
        <w:rPr>
          <w:highlight w:val="white"/>
        </w:rPr>
        <w:t>, respectively</w:t>
      </w:r>
      <w:r w:rsidR="008C6516">
        <w:rPr>
          <w:highlight w:val="white"/>
        </w:rPr>
        <w:t xml:space="preserve">. </w:t>
      </w:r>
      <w:r w:rsidR="008C6516">
        <w:rPr>
          <w:highlight w:val="white"/>
        </w:rPr>
        <w:t xml:space="preserve">The </w:t>
      </w:r>
      <w:r w:rsidR="008C6516">
        <w:rPr>
          <w:rStyle w:val="KeyWord0"/>
          <w:highlight w:val="white"/>
        </w:rPr>
        <w:t>&lt;k&gt;</w:t>
      </w:r>
      <w:r w:rsidR="008C6516">
        <w:rPr>
          <w:rStyle w:val="KeyWord0"/>
          <w:highlight w:val="white"/>
        </w:rPr>
        <w:t>PopEmpty</w:t>
      </w:r>
      <w:r w:rsidR="008C6516">
        <w:rPr>
          <w:rStyle w:val="KeyWord0"/>
          <w:highlight w:val="white"/>
        </w:rPr>
        <w:t>&lt;/k&gt;</w:t>
      </w:r>
      <w:r w:rsidR="008C6516">
        <w:rPr>
          <w:highlight w:val="white"/>
        </w:rPr>
        <w:t xml:space="preserve"> just removes the value on top.</w:t>
      </w:r>
    </w:p>
    <w:p w14:paraId="33FD7B89" w14:textId="77777777" w:rsidR="007C1FBF" w:rsidRPr="007C1FBF" w:rsidRDefault="007C1FBF" w:rsidP="007C1FBF">
      <w:pPr>
        <w:pStyle w:val="Code"/>
      </w:pPr>
      <w:r w:rsidRPr="007C1FBF">
        <w:lastRenderedPageBreak/>
        <w:t xml:space="preserve">          case MiddleOperator.PushFloat:</w:t>
      </w:r>
    </w:p>
    <w:p w14:paraId="1E79078B" w14:textId="77777777" w:rsidR="007C1FBF" w:rsidRPr="007C1FBF" w:rsidRDefault="007C1FBF" w:rsidP="007C1FBF">
      <w:pPr>
        <w:pStyle w:val="Code"/>
      </w:pPr>
      <w:r w:rsidRPr="007C1FBF">
        <w:t xml:space="preserve">            PushFloat(middleCode, middleIndex);</w:t>
      </w:r>
    </w:p>
    <w:p w14:paraId="242331FF" w14:textId="77777777" w:rsidR="007C1FBF" w:rsidRPr="007C1FBF" w:rsidRDefault="007C1FBF" w:rsidP="007C1FBF">
      <w:pPr>
        <w:pStyle w:val="Code"/>
      </w:pPr>
      <w:r w:rsidRPr="007C1FBF">
        <w:t xml:space="preserve">            break;</w:t>
      </w:r>
    </w:p>
    <w:p w14:paraId="7541B696" w14:textId="77777777" w:rsidR="007C1FBF" w:rsidRPr="007C1FBF" w:rsidRDefault="007C1FBF" w:rsidP="007C1FBF">
      <w:pPr>
        <w:pStyle w:val="Code"/>
      </w:pPr>
    </w:p>
    <w:p w14:paraId="7506861C" w14:textId="77777777" w:rsidR="007C1FBF" w:rsidRPr="007C1FBF" w:rsidRDefault="007C1FBF" w:rsidP="007C1FBF">
      <w:pPr>
        <w:pStyle w:val="Code"/>
      </w:pPr>
      <w:r w:rsidRPr="007C1FBF">
        <w:t xml:space="preserve">          case MiddleOperator.TopFloat:</w:t>
      </w:r>
    </w:p>
    <w:p w14:paraId="1653D67D" w14:textId="77777777" w:rsidR="007C1FBF" w:rsidRPr="007C1FBF" w:rsidRDefault="007C1FBF" w:rsidP="007C1FBF">
      <w:pPr>
        <w:pStyle w:val="Code"/>
      </w:pPr>
      <w:r w:rsidRPr="007C1FBF">
        <w:t xml:space="preserve">            TopFloat(middleCode, middleIndex);</w:t>
      </w:r>
    </w:p>
    <w:p w14:paraId="295825B2" w14:textId="77777777" w:rsidR="007C1FBF" w:rsidRPr="007C1FBF" w:rsidRDefault="007C1FBF" w:rsidP="007C1FBF">
      <w:pPr>
        <w:pStyle w:val="Code"/>
      </w:pPr>
      <w:r w:rsidRPr="007C1FBF">
        <w:t xml:space="preserve">            break;</w:t>
      </w:r>
    </w:p>
    <w:p w14:paraId="35AADE8E" w14:textId="77777777" w:rsidR="007C1FBF" w:rsidRPr="007C1FBF" w:rsidRDefault="007C1FBF" w:rsidP="007C1FBF">
      <w:pPr>
        <w:pStyle w:val="Code"/>
      </w:pPr>
      <w:r w:rsidRPr="007C1FBF">
        <w:t xml:space="preserve">          </w:t>
      </w:r>
    </w:p>
    <w:p w14:paraId="7728AC99" w14:textId="77777777" w:rsidR="007C1FBF" w:rsidRPr="007C1FBF" w:rsidRDefault="007C1FBF" w:rsidP="007C1FBF">
      <w:pPr>
        <w:pStyle w:val="Code"/>
      </w:pPr>
      <w:r w:rsidRPr="007C1FBF">
        <w:t xml:space="preserve">          case MiddleOperator.PopFloat:</w:t>
      </w:r>
    </w:p>
    <w:p w14:paraId="6E726091" w14:textId="77777777" w:rsidR="007C1FBF" w:rsidRPr="007C1FBF" w:rsidRDefault="007C1FBF" w:rsidP="007C1FBF">
      <w:pPr>
        <w:pStyle w:val="Code"/>
      </w:pPr>
      <w:r w:rsidRPr="007C1FBF">
        <w:t xml:space="preserve">            PopFloat(middleCode, middleIndex);</w:t>
      </w:r>
    </w:p>
    <w:p w14:paraId="34EF8599" w14:textId="77777777" w:rsidR="007C1FBF" w:rsidRPr="007C1FBF" w:rsidRDefault="007C1FBF" w:rsidP="007C1FBF">
      <w:pPr>
        <w:pStyle w:val="Code"/>
      </w:pPr>
      <w:r w:rsidRPr="007C1FBF">
        <w:t xml:space="preserve">            break;</w:t>
      </w:r>
    </w:p>
    <w:p w14:paraId="63E52036" w14:textId="77777777" w:rsidR="007C1FBF" w:rsidRPr="007C1FBF" w:rsidRDefault="007C1FBF" w:rsidP="007C1FBF">
      <w:pPr>
        <w:pStyle w:val="Code"/>
      </w:pPr>
    </w:p>
    <w:p w14:paraId="6811AB74" w14:textId="77777777" w:rsidR="007C1FBF" w:rsidRPr="007C1FBF" w:rsidRDefault="007C1FBF" w:rsidP="007C1FBF">
      <w:pPr>
        <w:pStyle w:val="Code"/>
      </w:pPr>
      <w:r w:rsidRPr="007C1FBF">
        <w:t xml:space="preserve">          case MiddleOperator.PopEmpty:</w:t>
      </w:r>
    </w:p>
    <w:p w14:paraId="08EB7A4E" w14:textId="77777777" w:rsidR="007C1FBF" w:rsidRPr="007C1FBF" w:rsidRDefault="007C1FBF" w:rsidP="007C1FBF">
      <w:pPr>
        <w:pStyle w:val="Code"/>
      </w:pPr>
      <w:r w:rsidRPr="007C1FBF">
        <w:t xml:space="preserve">            PopEmpty(middleCode, middleIndex);</w:t>
      </w:r>
    </w:p>
    <w:p w14:paraId="4CBFAACC" w14:textId="77777777" w:rsidR="007C1FBF" w:rsidRPr="007C1FBF" w:rsidRDefault="007C1FBF" w:rsidP="007C1FBF">
      <w:pPr>
        <w:pStyle w:val="Code"/>
      </w:pPr>
      <w:r w:rsidRPr="007C1FBF">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lastRenderedPageBreak/>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lastRenderedPageBreak/>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0D6CDF2A"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6D4097FF" w:rsidR="0018228F" w:rsidRPr="00903DBA" w:rsidRDefault="00107C0F" w:rsidP="00107C0F">
      <w:pPr>
        <w:rPr>
          <w:highlight w:val="white"/>
        </w:rPr>
      </w:pPr>
      <w:r>
        <w:rPr>
          <w:highlight w:val="white"/>
        </w:rPr>
        <w:t xml:space="preserve">We iterate through the track map map and store the values of the registers currently in use. </w:t>
      </w:r>
      <w:proofErr w:type="gramStart"/>
      <w:r>
        <w:rPr>
          <w:highlight w:val="white"/>
        </w:rPr>
        <w:t>Also</w:t>
      </w:r>
      <w:proofErr w:type="gramEnd"/>
      <w:r>
        <w:rPr>
          <w:highlight w:val="white"/>
        </w:rPr>
        <w:t xml:space="preserve">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lastRenderedPageBreak/>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B383EF3"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lastRenderedPageBreak/>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w:t>
      </w:r>
      <w:proofErr w:type="gramStart"/>
      <w:r w:rsidR="00204FC8">
        <w:rPr>
          <w:highlight w:val="white"/>
        </w:rPr>
        <w:t>in order to</w:t>
      </w:r>
      <w:proofErr w:type="gramEnd"/>
      <w:r w:rsidR="00204FC8">
        <w:rPr>
          <w:highlight w:val="white"/>
        </w:rPr>
        <w:t xml:space="preserve">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lastRenderedPageBreak/>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4E99A5AC"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lastRenderedPageBreak/>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w:t>
      </w:r>
      <w:r w:rsidR="002F44A1">
        <w:rPr>
          <w:highlight w:val="white"/>
        </w:rPr>
        <w:t>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lastRenderedPageBreak/>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lastRenderedPageBreak/>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lastRenderedPageBreak/>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lastRenderedPageBreak/>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lastRenderedPageBreak/>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0F25C4DE" w:rsidR="002F1704" w:rsidRPr="00903DBA" w:rsidRDefault="002F1704" w:rsidP="002F1704">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lastRenderedPageBreak/>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lastRenderedPageBreak/>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lastRenderedPageBreak/>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lastRenderedPageBreak/>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lastRenderedPageBreak/>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lastRenderedPageBreak/>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lastRenderedPageBreak/>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lastRenderedPageBreak/>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lastRenderedPageBreak/>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lastRenderedPageBreak/>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lastRenderedPageBreak/>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lastRenderedPageBreak/>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w:t>
      </w:r>
      <w:r w:rsidRPr="00903DBA">
        <w:rPr>
          <w:highlight w:val="white"/>
        </w:rPr>
        <w:lastRenderedPageBreak/>
        <w:t xml:space="preserve">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w:t>
      </w:r>
      <w:r w:rsidR="00B94488" w:rsidRPr="00903DBA">
        <w:rPr>
          <w:highlight w:val="white"/>
        </w:rPr>
        <w:lastRenderedPageBreak/>
        <w:t>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lastRenderedPageBreak/>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lastRenderedPageBreak/>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lastRenderedPageBreak/>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lastRenderedPageBreak/>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lastRenderedPageBreak/>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lastRenderedPageBreak/>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AB5DF3"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AB5DF3"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AB5DF3"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AB5DF3"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AB5DF3"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AB5DF3"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AB5DF3"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AB5DF3"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AB5DF3"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AB5DF3"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AB5DF3"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AB5DF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AB5DF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AB5DF3"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AB5DF3"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AB5DF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AB5DF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AB5DF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AB5DF3"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AB5DF3"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AB5DF3"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AB5DF3"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AB5DF3"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AB5DF3"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439</Pages>
  <Words>130990</Words>
  <Characters>746643</Characters>
  <Application>Microsoft Office Word</Application>
  <DocSecurity>0</DocSecurity>
  <Lines>6222</Lines>
  <Paragraphs>1751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81</cp:revision>
  <cp:lastPrinted>2022-01-17T12:38:00Z</cp:lastPrinted>
  <dcterms:created xsi:type="dcterms:W3CDTF">2022-03-24T10:40:00Z</dcterms:created>
  <dcterms:modified xsi:type="dcterms:W3CDTF">2022-03-28T12:27:00Z</dcterms:modified>
</cp:coreProperties>
</file>