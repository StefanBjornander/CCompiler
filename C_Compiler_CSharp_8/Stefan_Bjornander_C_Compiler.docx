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8936221" w:displacedByCustomXml="next"/>
    <w:sdt>
      <w:sdtPr>
        <w:rPr>
          <w:rFonts w:eastAsiaTheme="minorHAnsi" w:cstheme="minorBidi"/>
          <w:b w:val="0"/>
          <w:sz w:val="22"/>
          <w:szCs w:val="22"/>
        </w:rPr>
        <w:id w:val="-1295284200"/>
        <w:docPartObj>
          <w:docPartGallery w:val="Table of Contents"/>
          <w:docPartUnique/>
        </w:docPartObj>
      </w:sdtPr>
      <w:sdtEndPr>
        <w:rPr>
          <w:bCs/>
          <w:noProof/>
        </w:rPr>
      </w:sdtEndPr>
      <w:sdtContent>
        <w:p w14:paraId="4C1BEB33" w14:textId="55427570" w:rsidR="00622731" w:rsidRPr="00622731" w:rsidRDefault="00CC1DF4" w:rsidP="00F971D0">
          <w:pPr>
            <w:pStyle w:val="Heading1"/>
            <w:numPr>
              <w:ilvl w:val="0"/>
              <w:numId w:val="0"/>
            </w:numPr>
            <w:jc w:val="center"/>
            <w:rPr>
              <w:b w:val="0"/>
              <w:bCs/>
              <w:szCs w:val="72"/>
            </w:rPr>
          </w:pPr>
          <w:r>
            <w:rPr>
              <w:rFonts w:eastAsiaTheme="minorHAnsi"/>
              <w:szCs w:val="72"/>
            </w:rPr>
            <w:t>&lt;</w:t>
          </w:r>
          <w:proofErr w:type="spellStart"/>
          <w:r>
            <w:rPr>
              <w:rFonts w:eastAsiaTheme="minorHAnsi"/>
              <w:szCs w:val="72"/>
            </w:rPr>
            <w:t>h1</w:t>
          </w:r>
          <w:proofErr w:type="spellEnd"/>
          <w:r>
            <w:rPr>
              <w:rFonts w:eastAsiaTheme="minorHAnsi"/>
              <w:szCs w:val="72"/>
            </w:rPr>
            <w:t>&gt;</w:t>
          </w:r>
          <w:r w:rsidRPr="00622731">
            <w:rPr>
              <w:rFonts w:eastAsiaTheme="minorHAnsi"/>
              <w:szCs w:val="72"/>
            </w:rPr>
            <w:t>C Compiler</w:t>
          </w:r>
          <w:r>
            <w:rPr>
              <w:rFonts w:eastAsiaTheme="minorHAnsi"/>
              <w:szCs w:val="72"/>
            </w:rPr>
            <w:t>&lt;/</w:t>
          </w:r>
          <w:proofErr w:type="spellStart"/>
          <w:r>
            <w:rPr>
              <w:rFonts w:eastAsiaTheme="minorHAnsi"/>
              <w:szCs w:val="72"/>
            </w:rPr>
            <w:t>h1</w:t>
          </w:r>
          <w:proofErr w:type="spellEnd"/>
          <w:r>
            <w:rPr>
              <w:rFonts w:eastAsiaTheme="minorHAnsi"/>
              <w:szCs w:val="72"/>
            </w:rPr>
            <w:t>&gt;</w:t>
          </w:r>
          <w:bookmarkEnd w:id="0"/>
        </w:p>
        <w:p w14:paraId="62ADB70F" w14:textId="3B883DFC" w:rsidR="00622731" w:rsidRPr="00622731" w:rsidRDefault="00622731" w:rsidP="00622731">
          <w:pPr>
            <w:jc w:val="center"/>
            <w:rPr>
              <w:b/>
              <w:bCs/>
              <w:sz w:val="32"/>
              <w:szCs w:val="32"/>
            </w:rPr>
          </w:pPr>
          <w:r w:rsidRPr="00622731">
            <w:rPr>
              <w:b/>
              <w:bCs/>
              <w:sz w:val="32"/>
              <w:szCs w:val="32"/>
            </w:rPr>
            <w:t>ANSI C</w:t>
          </w:r>
          <w:r w:rsidRPr="009C6C6B">
            <w:rPr>
              <w:sz w:val="32"/>
              <w:szCs w:val="32"/>
            </w:rPr>
            <w:t xml:space="preserve"> </w:t>
          </w:r>
          <m:oMath>
            <m:r>
              <w:rPr>
                <w:rFonts w:ascii="Cambria Math" w:hAnsi="Cambria Math"/>
                <w:sz w:val="32"/>
                <w:szCs w:val="32"/>
              </w:rPr>
              <m:t>⇒</m:t>
            </m:r>
          </m:oMath>
          <w:r w:rsidRPr="009C6C6B">
            <w:rPr>
              <w:sz w:val="32"/>
              <w:szCs w:val="32"/>
            </w:rPr>
            <w:t xml:space="preserve"> </w:t>
          </w:r>
          <w:r w:rsidRPr="00622731">
            <w:rPr>
              <w:b/>
              <w:bCs/>
              <w:sz w:val="32"/>
              <w:szCs w:val="32"/>
            </w:rPr>
            <w:t>Windows 16-bit Executable &amp; Linux 64-bit Assembly</w:t>
          </w:r>
        </w:p>
        <w:p w14:paraId="1F90A441" w14:textId="789D63D5" w:rsidR="00622731" w:rsidRPr="0082694F" w:rsidRDefault="00622731" w:rsidP="0082694F">
          <w:pPr>
            <w:jc w:val="center"/>
            <w:rPr>
              <w:b/>
              <w:bCs/>
              <w:sz w:val="32"/>
              <w:szCs w:val="32"/>
            </w:rPr>
          </w:pPr>
          <w:r w:rsidRPr="00622731">
            <w:rPr>
              <w:b/>
              <w:bCs/>
              <w:sz w:val="32"/>
              <w:szCs w:val="32"/>
            </w:rPr>
            <w:t xml:space="preserve">Stefan </w:t>
          </w:r>
          <w:proofErr w:type="spellStart"/>
          <w:r w:rsidRPr="00622731">
            <w:rPr>
              <w:b/>
              <w:bCs/>
              <w:sz w:val="32"/>
              <w:szCs w:val="32"/>
            </w:rPr>
            <w:t>Björnander</w:t>
          </w:r>
          <w:proofErr w:type="spellEnd"/>
          <w:r>
            <w:rPr>
              <w:b/>
              <w:color w:val="auto"/>
            </w:rPr>
            <w:br w:type="page"/>
          </w:r>
        </w:p>
        <w:p w14:paraId="4BA31F59" w14:textId="5077D0C3" w:rsidR="00CB5140" w:rsidRPr="00903DBA" w:rsidRDefault="00703C11" w:rsidP="0060539D">
          <w:pPr>
            <w:pStyle w:val="TOCHeading"/>
          </w:pPr>
          <w:r w:rsidRPr="00903DBA">
            <w:lastRenderedPageBreak/>
            <w:t>Table of C</w:t>
          </w:r>
          <w:r w:rsidR="00CB5140" w:rsidRPr="00903DBA">
            <w:t>ontents</w:t>
          </w:r>
        </w:p>
        <w:p w14:paraId="2F47C7EB" w14:textId="6E802A5F" w:rsidR="00114F1E" w:rsidRDefault="00CB5140">
          <w:pPr>
            <w:pStyle w:val="TOC1"/>
            <w:rPr>
              <w:rFonts w:asciiTheme="minorHAnsi" w:eastAsiaTheme="minorEastAsia" w:hAnsiTheme="minorHAnsi"/>
              <w:noProof/>
              <w:color w:val="auto"/>
              <w:lang w:val="en-SE" w:eastAsia="en-SE"/>
            </w:rPr>
          </w:pPr>
          <w:r w:rsidRPr="00903DBA">
            <w:fldChar w:fldCharType="begin"/>
          </w:r>
          <w:r w:rsidRPr="00903DBA">
            <w:instrText xml:space="preserve"> TOC \o "1-3" \h \z \u </w:instrText>
          </w:r>
          <w:r w:rsidRPr="00903DBA">
            <w:fldChar w:fldCharType="separate"/>
          </w:r>
          <w:hyperlink w:anchor="_Toc98936221" w:history="1">
            <w:r w:rsidR="00114F1E" w:rsidRPr="00283800">
              <w:rPr>
                <w:rStyle w:val="Hyperlink"/>
                <w:noProof/>
              </w:rPr>
              <w:t>&lt;h1&gt;C Compiler&lt;/h1&gt;</w:t>
            </w:r>
            <w:r w:rsidR="00114F1E">
              <w:rPr>
                <w:noProof/>
                <w:webHidden/>
              </w:rPr>
              <w:tab/>
            </w:r>
            <w:r w:rsidR="00114F1E">
              <w:rPr>
                <w:noProof/>
                <w:webHidden/>
              </w:rPr>
              <w:fldChar w:fldCharType="begin"/>
            </w:r>
            <w:r w:rsidR="00114F1E">
              <w:rPr>
                <w:noProof/>
                <w:webHidden/>
              </w:rPr>
              <w:instrText xml:space="preserve"> PAGEREF _Toc98936221 \h </w:instrText>
            </w:r>
            <w:r w:rsidR="00114F1E">
              <w:rPr>
                <w:noProof/>
                <w:webHidden/>
              </w:rPr>
            </w:r>
            <w:r w:rsidR="00114F1E">
              <w:rPr>
                <w:noProof/>
                <w:webHidden/>
              </w:rPr>
              <w:fldChar w:fldCharType="separate"/>
            </w:r>
            <w:r w:rsidR="00114F1E">
              <w:rPr>
                <w:noProof/>
                <w:webHidden/>
              </w:rPr>
              <w:t>1</w:t>
            </w:r>
            <w:r w:rsidR="00114F1E">
              <w:rPr>
                <w:noProof/>
                <w:webHidden/>
              </w:rPr>
              <w:fldChar w:fldCharType="end"/>
            </w:r>
          </w:hyperlink>
        </w:p>
        <w:p w14:paraId="6FCD53F7" w14:textId="2EA6DC02" w:rsidR="00114F1E" w:rsidRDefault="008C0248">
          <w:pPr>
            <w:pStyle w:val="TOC1"/>
            <w:rPr>
              <w:rFonts w:asciiTheme="minorHAnsi" w:eastAsiaTheme="minorEastAsia" w:hAnsiTheme="minorHAnsi"/>
              <w:noProof/>
              <w:color w:val="auto"/>
              <w:lang w:val="en-SE" w:eastAsia="en-SE"/>
            </w:rPr>
          </w:pPr>
          <w:hyperlink w:anchor="_Toc98936222" w:history="1">
            <w:r w:rsidR="00114F1E" w:rsidRPr="00283800">
              <w:rPr>
                <w:rStyle w:val="Hyperlink"/>
                <w:noProof/>
              </w:rPr>
              <w:t>1.</w:t>
            </w:r>
            <w:r w:rsidR="00114F1E">
              <w:rPr>
                <w:rFonts w:asciiTheme="minorHAnsi" w:eastAsiaTheme="minorEastAsia" w:hAnsiTheme="minorHAnsi"/>
                <w:noProof/>
                <w:color w:val="auto"/>
                <w:lang w:val="en-SE" w:eastAsia="en-SE"/>
              </w:rPr>
              <w:tab/>
            </w:r>
            <w:r w:rsidR="00114F1E" w:rsidRPr="00283800">
              <w:rPr>
                <w:rStyle w:val="Hyperlink"/>
                <w:noProof/>
              </w:rPr>
              <w:t>&lt;h1&gt;Introduction&lt;/h1&gt;</w:t>
            </w:r>
            <w:r w:rsidR="00114F1E">
              <w:rPr>
                <w:noProof/>
                <w:webHidden/>
              </w:rPr>
              <w:tab/>
            </w:r>
            <w:r w:rsidR="00114F1E">
              <w:rPr>
                <w:noProof/>
                <w:webHidden/>
              </w:rPr>
              <w:fldChar w:fldCharType="begin"/>
            </w:r>
            <w:r w:rsidR="00114F1E">
              <w:rPr>
                <w:noProof/>
                <w:webHidden/>
              </w:rPr>
              <w:instrText xml:space="preserve"> PAGEREF _Toc98936222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1B2384" w14:textId="21975D0E"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23"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&lt;h2&gt;Overview&lt;/h2&gt;</w:t>
            </w:r>
            <w:r w:rsidR="00114F1E">
              <w:rPr>
                <w:noProof/>
                <w:webHidden/>
              </w:rPr>
              <w:tab/>
            </w:r>
            <w:r w:rsidR="00114F1E">
              <w:rPr>
                <w:noProof/>
                <w:webHidden/>
              </w:rPr>
              <w:fldChar w:fldCharType="begin"/>
            </w:r>
            <w:r w:rsidR="00114F1E">
              <w:rPr>
                <w:noProof/>
                <w:webHidden/>
              </w:rPr>
              <w:instrText xml:space="preserve"> PAGEREF _Toc98936223 \h </w:instrText>
            </w:r>
            <w:r w:rsidR="00114F1E">
              <w:rPr>
                <w:noProof/>
                <w:webHidden/>
              </w:rPr>
            </w:r>
            <w:r w:rsidR="00114F1E">
              <w:rPr>
                <w:noProof/>
                <w:webHidden/>
              </w:rPr>
              <w:fldChar w:fldCharType="separate"/>
            </w:r>
            <w:r w:rsidR="00114F1E">
              <w:rPr>
                <w:noProof/>
                <w:webHidden/>
              </w:rPr>
              <w:t>12</w:t>
            </w:r>
            <w:r w:rsidR="00114F1E">
              <w:rPr>
                <w:noProof/>
                <w:webHidden/>
              </w:rPr>
              <w:fldChar w:fldCharType="end"/>
            </w:r>
          </w:hyperlink>
        </w:p>
        <w:p w14:paraId="332E514D" w14:textId="59F0206D"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2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&lt;h2&gt;The Compiler Phases&lt;/h2&gt;</w:t>
            </w:r>
            <w:r w:rsidR="00114F1E">
              <w:rPr>
                <w:noProof/>
                <w:webHidden/>
              </w:rPr>
              <w:tab/>
            </w:r>
            <w:r w:rsidR="00114F1E">
              <w:rPr>
                <w:noProof/>
                <w:webHidden/>
              </w:rPr>
              <w:fldChar w:fldCharType="begin"/>
            </w:r>
            <w:r w:rsidR="00114F1E">
              <w:rPr>
                <w:noProof/>
                <w:webHidden/>
              </w:rPr>
              <w:instrText xml:space="preserve"> PAGEREF _Toc98936224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12F1C25B" w14:textId="04A5748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2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&lt;h3&gt;The Preprocessor&lt;/h3&gt;</w:t>
            </w:r>
            <w:r w:rsidR="00114F1E">
              <w:rPr>
                <w:noProof/>
                <w:webHidden/>
              </w:rPr>
              <w:tab/>
            </w:r>
            <w:r w:rsidR="00114F1E">
              <w:rPr>
                <w:noProof/>
                <w:webHidden/>
              </w:rPr>
              <w:fldChar w:fldCharType="begin"/>
            </w:r>
            <w:r w:rsidR="00114F1E">
              <w:rPr>
                <w:noProof/>
                <w:webHidden/>
              </w:rPr>
              <w:instrText xml:space="preserve"> PAGEREF _Toc98936225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5FB9C631" w14:textId="75A5844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2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&lt;h3&gt;Scanning&lt;/h3&gt;</w:t>
            </w:r>
            <w:r w:rsidR="00114F1E">
              <w:rPr>
                <w:noProof/>
                <w:webHidden/>
              </w:rPr>
              <w:tab/>
            </w:r>
            <w:r w:rsidR="00114F1E">
              <w:rPr>
                <w:noProof/>
                <w:webHidden/>
              </w:rPr>
              <w:fldChar w:fldCharType="begin"/>
            </w:r>
            <w:r w:rsidR="00114F1E">
              <w:rPr>
                <w:noProof/>
                <w:webHidden/>
              </w:rPr>
              <w:instrText xml:space="preserve"> PAGEREF _Toc98936226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4F53B49" w14:textId="76B0620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2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&lt;h3&gt;Parsing and Middle Code Generation&lt;/h3&gt;</w:t>
            </w:r>
            <w:r w:rsidR="00114F1E">
              <w:rPr>
                <w:noProof/>
                <w:webHidden/>
              </w:rPr>
              <w:tab/>
            </w:r>
            <w:r w:rsidR="00114F1E">
              <w:rPr>
                <w:noProof/>
                <w:webHidden/>
              </w:rPr>
              <w:fldChar w:fldCharType="begin"/>
            </w:r>
            <w:r w:rsidR="00114F1E">
              <w:rPr>
                <w:noProof/>
                <w:webHidden/>
              </w:rPr>
              <w:instrText xml:space="preserve"> PAGEREF _Toc98936227 \h </w:instrText>
            </w:r>
            <w:r w:rsidR="00114F1E">
              <w:rPr>
                <w:noProof/>
                <w:webHidden/>
              </w:rPr>
            </w:r>
            <w:r w:rsidR="00114F1E">
              <w:rPr>
                <w:noProof/>
                <w:webHidden/>
              </w:rPr>
              <w:fldChar w:fldCharType="separate"/>
            </w:r>
            <w:r w:rsidR="00114F1E">
              <w:rPr>
                <w:noProof/>
                <w:webHidden/>
              </w:rPr>
              <w:t>13</w:t>
            </w:r>
            <w:r w:rsidR="00114F1E">
              <w:rPr>
                <w:noProof/>
                <w:webHidden/>
              </w:rPr>
              <w:fldChar w:fldCharType="end"/>
            </w:r>
          </w:hyperlink>
        </w:p>
        <w:p w14:paraId="7EF05886" w14:textId="5CED4D7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28"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&lt;h3&gt;Middle Code Optimization&lt;/h3&gt;</w:t>
            </w:r>
            <w:r w:rsidR="00114F1E">
              <w:rPr>
                <w:noProof/>
                <w:webHidden/>
              </w:rPr>
              <w:tab/>
            </w:r>
            <w:r w:rsidR="00114F1E">
              <w:rPr>
                <w:noProof/>
                <w:webHidden/>
              </w:rPr>
              <w:fldChar w:fldCharType="begin"/>
            </w:r>
            <w:r w:rsidR="00114F1E">
              <w:rPr>
                <w:noProof/>
                <w:webHidden/>
              </w:rPr>
              <w:instrText xml:space="preserve"> PAGEREF _Toc98936228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65811A5E" w14:textId="6E543E8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29"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&lt;h3&gt;Initialization&lt;/h3&gt;</w:t>
            </w:r>
            <w:r w:rsidR="00114F1E">
              <w:rPr>
                <w:noProof/>
                <w:webHidden/>
              </w:rPr>
              <w:tab/>
            </w:r>
            <w:r w:rsidR="00114F1E">
              <w:rPr>
                <w:noProof/>
                <w:webHidden/>
              </w:rPr>
              <w:fldChar w:fldCharType="begin"/>
            </w:r>
            <w:r w:rsidR="00114F1E">
              <w:rPr>
                <w:noProof/>
                <w:webHidden/>
              </w:rPr>
              <w:instrText xml:space="preserve"> PAGEREF _Toc98936229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24DD7492" w14:textId="4C8C715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30"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&lt;h3&gt;Static Address&lt;/h3&gt;</w:t>
            </w:r>
            <w:r w:rsidR="00114F1E">
              <w:rPr>
                <w:noProof/>
                <w:webHidden/>
              </w:rPr>
              <w:tab/>
            </w:r>
            <w:r w:rsidR="00114F1E">
              <w:rPr>
                <w:noProof/>
                <w:webHidden/>
              </w:rPr>
              <w:fldChar w:fldCharType="begin"/>
            </w:r>
            <w:r w:rsidR="00114F1E">
              <w:rPr>
                <w:noProof/>
                <w:webHidden/>
              </w:rPr>
              <w:instrText xml:space="preserve"> PAGEREF _Toc98936230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5ECDD882" w14:textId="1EEDB33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31" w:history="1">
            <w:r w:rsidR="00114F1E" w:rsidRPr="00283800">
              <w:rPr>
                <w:rStyle w:val="Hyperlink"/>
                <w:noProof/>
              </w:rPr>
              <w:t>1.2.7.</w:t>
            </w:r>
            <w:r w:rsidR="00114F1E">
              <w:rPr>
                <w:rFonts w:asciiTheme="minorHAnsi" w:eastAsiaTheme="minorEastAsia" w:hAnsiTheme="minorHAnsi"/>
                <w:noProof/>
                <w:color w:val="auto"/>
                <w:lang w:val="en-SE" w:eastAsia="en-SE"/>
              </w:rPr>
              <w:tab/>
            </w:r>
            <w:r w:rsidR="00114F1E" w:rsidRPr="00283800">
              <w:rPr>
                <w:rStyle w:val="Hyperlink"/>
                <w:noProof/>
              </w:rPr>
              <w:t>&lt;h3&gt;Declarators and Declaration Specifiers&lt;/h3&gt;</w:t>
            </w:r>
            <w:r w:rsidR="00114F1E">
              <w:rPr>
                <w:noProof/>
                <w:webHidden/>
              </w:rPr>
              <w:tab/>
            </w:r>
            <w:r w:rsidR="00114F1E">
              <w:rPr>
                <w:noProof/>
                <w:webHidden/>
              </w:rPr>
              <w:fldChar w:fldCharType="begin"/>
            </w:r>
            <w:r w:rsidR="00114F1E">
              <w:rPr>
                <w:noProof/>
                <w:webHidden/>
              </w:rPr>
              <w:instrText xml:space="preserve"> PAGEREF _Toc98936231 \h </w:instrText>
            </w:r>
            <w:r w:rsidR="00114F1E">
              <w:rPr>
                <w:noProof/>
                <w:webHidden/>
              </w:rPr>
            </w:r>
            <w:r w:rsidR="00114F1E">
              <w:rPr>
                <w:noProof/>
                <w:webHidden/>
              </w:rPr>
              <w:fldChar w:fldCharType="separate"/>
            </w:r>
            <w:r w:rsidR="00114F1E">
              <w:rPr>
                <w:noProof/>
                <w:webHidden/>
              </w:rPr>
              <w:t>14</w:t>
            </w:r>
            <w:r w:rsidR="00114F1E">
              <w:rPr>
                <w:noProof/>
                <w:webHidden/>
              </w:rPr>
              <w:fldChar w:fldCharType="end"/>
            </w:r>
          </w:hyperlink>
        </w:p>
        <w:p w14:paraId="19F7DA68" w14:textId="6D42EFA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32" w:history="1">
            <w:r w:rsidR="00114F1E" w:rsidRPr="00283800">
              <w:rPr>
                <w:rStyle w:val="Hyperlink"/>
                <w:noProof/>
              </w:rPr>
              <w:t>1.2.8.</w:t>
            </w:r>
            <w:r w:rsidR="00114F1E">
              <w:rPr>
                <w:rFonts w:asciiTheme="minorHAnsi" w:eastAsiaTheme="minorEastAsia" w:hAnsiTheme="minorHAnsi"/>
                <w:noProof/>
                <w:color w:val="auto"/>
                <w:lang w:val="en-SE" w:eastAsia="en-SE"/>
              </w:rPr>
              <w:tab/>
            </w:r>
            <w:r w:rsidR="00114F1E" w:rsidRPr="00283800">
              <w:rPr>
                <w:rStyle w:val="Hyperlink"/>
                <w:noProof/>
              </w:rPr>
              <w:t>&lt;h3&gt;The Symbol Table&lt;/h3&gt;</w:t>
            </w:r>
            <w:r w:rsidR="00114F1E">
              <w:rPr>
                <w:noProof/>
                <w:webHidden/>
              </w:rPr>
              <w:tab/>
            </w:r>
            <w:r w:rsidR="00114F1E">
              <w:rPr>
                <w:noProof/>
                <w:webHidden/>
              </w:rPr>
              <w:fldChar w:fldCharType="begin"/>
            </w:r>
            <w:r w:rsidR="00114F1E">
              <w:rPr>
                <w:noProof/>
                <w:webHidden/>
              </w:rPr>
              <w:instrText xml:space="preserve"> PAGEREF _Toc98936232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54827FD4" w14:textId="7A967E8E"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33" w:history="1">
            <w:r w:rsidR="00114F1E" w:rsidRPr="00283800">
              <w:rPr>
                <w:rStyle w:val="Hyperlink"/>
                <w:noProof/>
              </w:rPr>
              <w:t>1.2.9.</w:t>
            </w:r>
            <w:r w:rsidR="00114F1E">
              <w:rPr>
                <w:rFonts w:asciiTheme="minorHAnsi" w:eastAsiaTheme="minorEastAsia" w:hAnsiTheme="minorHAnsi"/>
                <w:noProof/>
                <w:color w:val="auto"/>
                <w:lang w:val="en-SE" w:eastAsia="en-SE"/>
              </w:rPr>
              <w:tab/>
            </w:r>
            <w:r w:rsidR="00114F1E" w:rsidRPr="00283800">
              <w:rPr>
                <w:rStyle w:val="Hyperlink"/>
                <w:noProof/>
              </w:rPr>
              <w:t>&lt;h3&gt;The Type System&lt;/h3&gt;</w:t>
            </w:r>
            <w:r w:rsidR="00114F1E">
              <w:rPr>
                <w:noProof/>
                <w:webHidden/>
              </w:rPr>
              <w:tab/>
            </w:r>
            <w:r w:rsidR="00114F1E">
              <w:rPr>
                <w:noProof/>
                <w:webHidden/>
              </w:rPr>
              <w:fldChar w:fldCharType="begin"/>
            </w:r>
            <w:r w:rsidR="00114F1E">
              <w:rPr>
                <w:noProof/>
                <w:webHidden/>
              </w:rPr>
              <w:instrText xml:space="preserve"> PAGEREF _Toc98936233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2D6EBCC3" w14:textId="5359F5A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34" w:history="1">
            <w:r w:rsidR="00114F1E" w:rsidRPr="00283800">
              <w:rPr>
                <w:rStyle w:val="Hyperlink"/>
                <w:noProof/>
              </w:rPr>
              <w:t>1.2.10.</w:t>
            </w:r>
            <w:r w:rsidR="00114F1E">
              <w:rPr>
                <w:rFonts w:asciiTheme="minorHAnsi" w:eastAsiaTheme="minorEastAsia" w:hAnsiTheme="minorHAnsi"/>
                <w:noProof/>
                <w:color w:val="auto"/>
                <w:lang w:val="en-SE" w:eastAsia="en-SE"/>
              </w:rPr>
              <w:tab/>
            </w:r>
            <w:r w:rsidR="00114F1E" w:rsidRPr="00283800">
              <w:rPr>
                <w:rStyle w:val="Hyperlink"/>
                <w:noProof/>
              </w:rPr>
              <w:t>&lt;h3&gt;Assembly Code Generation&lt;/h3&gt;</w:t>
            </w:r>
            <w:r w:rsidR="00114F1E">
              <w:rPr>
                <w:noProof/>
                <w:webHidden/>
              </w:rPr>
              <w:tab/>
            </w:r>
            <w:r w:rsidR="00114F1E">
              <w:rPr>
                <w:noProof/>
                <w:webHidden/>
              </w:rPr>
              <w:fldChar w:fldCharType="begin"/>
            </w:r>
            <w:r w:rsidR="00114F1E">
              <w:rPr>
                <w:noProof/>
                <w:webHidden/>
              </w:rPr>
              <w:instrText xml:space="preserve"> PAGEREF _Toc98936234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0C4C4907" w14:textId="1B09C6F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3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&lt;h3&gt;Register Allocation&lt;/h3&gt;</w:t>
            </w:r>
            <w:r w:rsidR="00114F1E">
              <w:rPr>
                <w:noProof/>
                <w:webHidden/>
              </w:rPr>
              <w:tab/>
            </w:r>
            <w:r w:rsidR="00114F1E">
              <w:rPr>
                <w:noProof/>
                <w:webHidden/>
              </w:rPr>
              <w:fldChar w:fldCharType="begin"/>
            </w:r>
            <w:r w:rsidR="00114F1E">
              <w:rPr>
                <w:noProof/>
                <w:webHidden/>
              </w:rPr>
              <w:instrText xml:space="preserve"> PAGEREF _Toc98936235 \h </w:instrText>
            </w:r>
            <w:r w:rsidR="00114F1E">
              <w:rPr>
                <w:noProof/>
                <w:webHidden/>
              </w:rPr>
            </w:r>
            <w:r w:rsidR="00114F1E">
              <w:rPr>
                <w:noProof/>
                <w:webHidden/>
              </w:rPr>
              <w:fldChar w:fldCharType="separate"/>
            </w:r>
            <w:r w:rsidR="00114F1E">
              <w:rPr>
                <w:noProof/>
                <w:webHidden/>
              </w:rPr>
              <w:t>15</w:t>
            </w:r>
            <w:r w:rsidR="00114F1E">
              <w:rPr>
                <w:noProof/>
                <w:webHidden/>
              </w:rPr>
              <w:fldChar w:fldCharType="end"/>
            </w:r>
          </w:hyperlink>
        </w:p>
        <w:p w14:paraId="659A5042" w14:textId="7CFCBDE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3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&lt;h3&gt;The Object Code Generator and Linker&lt;/h3&gt;</w:t>
            </w:r>
            <w:r w:rsidR="00114F1E">
              <w:rPr>
                <w:noProof/>
                <w:webHidden/>
              </w:rPr>
              <w:tab/>
            </w:r>
            <w:r w:rsidR="00114F1E">
              <w:rPr>
                <w:noProof/>
                <w:webHidden/>
              </w:rPr>
              <w:fldChar w:fldCharType="begin"/>
            </w:r>
            <w:r w:rsidR="00114F1E">
              <w:rPr>
                <w:noProof/>
                <w:webHidden/>
              </w:rPr>
              <w:instrText xml:space="preserve"> PAGEREF _Toc98936236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C05CF16" w14:textId="008E124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3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&lt;h3&gt;The Standard Library&lt;/h3&gt;</w:t>
            </w:r>
            <w:r w:rsidR="00114F1E">
              <w:rPr>
                <w:noProof/>
                <w:webHidden/>
              </w:rPr>
              <w:tab/>
            </w:r>
            <w:r w:rsidR="00114F1E">
              <w:rPr>
                <w:noProof/>
                <w:webHidden/>
              </w:rPr>
              <w:fldChar w:fldCharType="begin"/>
            </w:r>
            <w:r w:rsidR="00114F1E">
              <w:rPr>
                <w:noProof/>
                <w:webHidden/>
              </w:rPr>
              <w:instrText xml:space="preserve"> PAGEREF _Toc98936237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35E67A66" w14:textId="77F443AF"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3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&lt;h2&gt;Calling Forwards or Backwards&lt;/h2&gt;</w:t>
            </w:r>
            <w:r w:rsidR="00114F1E">
              <w:rPr>
                <w:noProof/>
                <w:webHidden/>
              </w:rPr>
              <w:tab/>
            </w:r>
            <w:r w:rsidR="00114F1E">
              <w:rPr>
                <w:noProof/>
                <w:webHidden/>
              </w:rPr>
              <w:fldChar w:fldCharType="begin"/>
            </w:r>
            <w:r w:rsidR="00114F1E">
              <w:rPr>
                <w:noProof/>
                <w:webHidden/>
              </w:rPr>
              <w:instrText xml:space="preserve"> PAGEREF _Toc98936238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65F27B30" w14:textId="4FFA624D"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39"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&lt;h2&gt;The Main Class&lt;/h2&gt;</w:t>
            </w:r>
            <w:r w:rsidR="00114F1E">
              <w:rPr>
                <w:noProof/>
                <w:webHidden/>
              </w:rPr>
              <w:tab/>
            </w:r>
            <w:r w:rsidR="00114F1E">
              <w:rPr>
                <w:noProof/>
                <w:webHidden/>
              </w:rPr>
              <w:fldChar w:fldCharType="begin"/>
            </w:r>
            <w:r w:rsidR="00114F1E">
              <w:rPr>
                <w:noProof/>
                <w:webHidden/>
              </w:rPr>
              <w:instrText xml:space="preserve"> PAGEREF _Toc98936239 \h </w:instrText>
            </w:r>
            <w:r w:rsidR="00114F1E">
              <w:rPr>
                <w:noProof/>
                <w:webHidden/>
              </w:rPr>
            </w:r>
            <w:r w:rsidR="00114F1E">
              <w:rPr>
                <w:noProof/>
                <w:webHidden/>
              </w:rPr>
              <w:fldChar w:fldCharType="separate"/>
            </w:r>
            <w:r w:rsidR="00114F1E">
              <w:rPr>
                <w:noProof/>
                <w:webHidden/>
              </w:rPr>
              <w:t>16</w:t>
            </w:r>
            <w:r w:rsidR="00114F1E">
              <w:rPr>
                <w:noProof/>
                <w:webHidden/>
              </w:rPr>
              <w:fldChar w:fldCharType="end"/>
            </w:r>
          </w:hyperlink>
        </w:p>
        <w:p w14:paraId="226CBC01" w14:textId="020A7E0F" w:rsidR="00114F1E" w:rsidRDefault="008C0248">
          <w:pPr>
            <w:pStyle w:val="TOC1"/>
            <w:rPr>
              <w:rFonts w:asciiTheme="minorHAnsi" w:eastAsiaTheme="minorEastAsia" w:hAnsiTheme="minorHAnsi"/>
              <w:noProof/>
              <w:color w:val="auto"/>
              <w:lang w:val="en-SE" w:eastAsia="en-SE"/>
            </w:rPr>
          </w:pPr>
          <w:hyperlink w:anchor="_Toc98936240" w:history="1">
            <w:r w:rsidR="00114F1E" w:rsidRPr="00283800">
              <w:rPr>
                <w:rStyle w:val="Hyperlink"/>
                <w:noProof/>
              </w:rPr>
              <w:t>2.</w:t>
            </w:r>
            <w:r w:rsidR="00114F1E">
              <w:rPr>
                <w:rFonts w:asciiTheme="minorHAnsi" w:eastAsiaTheme="minorEastAsia" w:hAnsiTheme="minorHAnsi"/>
                <w:noProof/>
                <w:color w:val="auto"/>
                <w:lang w:val="en-SE" w:eastAsia="en-SE"/>
              </w:rPr>
              <w:tab/>
            </w:r>
            <w:r w:rsidR="00114F1E" w:rsidRPr="00283800">
              <w:rPr>
                <w:rStyle w:val="Hyperlink"/>
                <w:noProof/>
              </w:rPr>
              <w:t>&lt;h1&gt;Scanning&lt;/h1&gt;</w:t>
            </w:r>
            <w:r w:rsidR="00114F1E">
              <w:rPr>
                <w:noProof/>
                <w:webHidden/>
              </w:rPr>
              <w:tab/>
            </w:r>
            <w:r w:rsidR="00114F1E">
              <w:rPr>
                <w:noProof/>
                <w:webHidden/>
              </w:rPr>
              <w:fldChar w:fldCharType="begin"/>
            </w:r>
            <w:r w:rsidR="00114F1E">
              <w:rPr>
                <w:noProof/>
                <w:webHidden/>
              </w:rPr>
              <w:instrText xml:space="preserve"> PAGEREF _Toc98936240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4075247E" w14:textId="5306A1F0"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41" w:history="1">
            <w:r w:rsidR="00114F1E" w:rsidRPr="00283800">
              <w:rPr>
                <w:rStyle w:val="Hyperlink"/>
                <w:noProof/>
              </w:rPr>
              <w:t>2.1.</w:t>
            </w:r>
            <w:r w:rsidR="00114F1E">
              <w:rPr>
                <w:rFonts w:asciiTheme="minorHAnsi" w:eastAsiaTheme="minorEastAsia" w:hAnsiTheme="minorHAnsi"/>
                <w:noProof/>
                <w:color w:val="auto"/>
                <w:lang w:val="en-SE" w:eastAsia="en-SE"/>
              </w:rPr>
              <w:tab/>
            </w:r>
            <w:r w:rsidR="00114F1E" w:rsidRPr="00283800">
              <w:rPr>
                <w:rStyle w:val="Hyperlink"/>
                <w:noProof/>
              </w:rPr>
              <w:t>&lt;h2&gt;The typedef-name Problem&lt;/h2&gt;</w:t>
            </w:r>
            <w:r w:rsidR="00114F1E">
              <w:rPr>
                <w:noProof/>
                <w:webHidden/>
              </w:rPr>
              <w:tab/>
            </w:r>
            <w:r w:rsidR="00114F1E">
              <w:rPr>
                <w:noProof/>
                <w:webHidden/>
              </w:rPr>
              <w:fldChar w:fldCharType="begin"/>
            </w:r>
            <w:r w:rsidR="00114F1E">
              <w:rPr>
                <w:noProof/>
                <w:webHidden/>
              </w:rPr>
              <w:instrText xml:space="preserve"> PAGEREF _Toc98936241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6905BD1A" w14:textId="7337DF61"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42" w:history="1">
            <w:r w:rsidR="00114F1E" w:rsidRPr="00283800">
              <w:rPr>
                <w:rStyle w:val="Hyperlink"/>
                <w:noProof/>
              </w:rPr>
              <w:t>2.2.</w:t>
            </w:r>
            <w:r w:rsidR="00114F1E">
              <w:rPr>
                <w:rFonts w:asciiTheme="minorHAnsi" w:eastAsiaTheme="minorEastAsia" w:hAnsiTheme="minorHAnsi"/>
                <w:noProof/>
                <w:color w:val="auto"/>
                <w:lang w:val="en-SE" w:eastAsia="en-SE"/>
              </w:rPr>
              <w:tab/>
            </w:r>
            <w:r w:rsidR="00114F1E" w:rsidRPr="00283800">
              <w:rPr>
                <w:rStyle w:val="Hyperlink"/>
                <w:noProof/>
              </w:rPr>
              <w:t>&lt;h2&gt;The Scanner&lt;/h2&gt;</w:t>
            </w:r>
            <w:r w:rsidR="00114F1E">
              <w:rPr>
                <w:noProof/>
                <w:webHidden/>
              </w:rPr>
              <w:tab/>
            </w:r>
            <w:r w:rsidR="00114F1E">
              <w:rPr>
                <w:noProof/>
                <w:webHidden/>
              </w:rPr>
              <w:fldChar w:fldCharType="begin"/>
            </w:r>
            <w:r w:rsidR="00114F1E">
              <w:rPr>
                <w:noProof/>
                <w:webHidden/>
              </w:rPr>
              <w:instrText xml:space="preserve"> PAGEREF _Toc98936242 \h </w:instrText>
            </w:r>
            <w:r w:rsidR="00114F1E">
              <w:rPr>
                <w:noProof/>
                <w:webHidden/>
              </w:rPr>
            </w:r>
            <w:r w:rsidR="00114F1E">
              <w:rPr>
                <w:noProof/>
                <w:webHidden/>
              </w:rPr>
              <w:fldChar w:fldCharType="separate"/>
            </w:r>
            <w:r w:rsidR="00114F1E">
              <w:rPr>
                <w:noProof/>
                <w:webHidden/>
              </w:rPr>
              <w:t>19</w:t>
            </w:r>
            <w:r w:rsidR="00114F1E">
              <w:rPr>
                <w:noProof/>
                <w:webHidden/>
              </w:rPr>
              <w:fldChar w:fldCharType="end"/>
            </w:r>
          </w:hyperlink>
        </w:p>
        <w:p w14:paraId="1C348BA7" w14:textId="45C60DF0"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43" w:history="1">
            <w:r w:rsidR="00114F1E" w:rsidRPr="00283800">
              <w:rPr>
                <w:rStyle w:val="Hyperlink"/>
                <w:noProof/>
              </w:rPr>
              <w:t>2.3.</w:t>
            </w:r>
            <w:r w:rsidR="00114F1E">
              <w:rPr>
                <w:rFonts w:asciiTheme="minorHAnsi" w:eastAsiaTheme="minorEastAsia" w:hAnsiTheme="minorHAnsi"/>
                <w:noProof/>
                <w:color w:val="auto"/>
                <w:lang w:val="en-SE" w:eastAsia="en-SE"/>
              </w:rPr>
              <w:tab/>
            </w:r>
            <w:r w:rsidR="00114F1E" w:rsidRPr="00283800">
              <w:rPr>
                <w:rStyle w:val="Hyperlink"/>
                <w:noProof/>
              </w:rPr>
              <w:t>&lt;h2&gt;Slash Sequences&lt;/h2&gt;</w:t>
            </w:r>
            <w:r w:rsidR="00114F1E">
              <w:rPr>
                <w:noProof/>
                <w:webHidden/>
              </w:rPr>
              <w:tab/>
            </w:r>
            <w:r w:rsidR="00114F1E">
              <w:rPr>
                <w:noProof/>
                <w:webHidden/>
              </w:rPr>
              <w:fldChar w:fldCharType="begin"/>
            </w:r>
            <w:r w:rsidR="00114F1E">
              <w:rPr>
                <w:noProof/>
                <w:webHidden/>
              </w:rPr>
              <w:instrText xml:space="preserve"> PAGEREF _Toc98936243 \h </w:instrText>
            </w:r>
            <w:r w:rsidR="00114F1E">
              <w:rPr>
                <w:noProof/>
                <w:webHidden/>
              </w:rPr>
            </w:r>
            <w:r w:rsidR="00114F1E">
              <w:rPr>
                <w:noProof/>
                <w:webHidden/>
              </w:rPr>
              <w:fldChar w:fldCharType="separate"/>
            </w:r>
            <w:r w:rsidR="00114F1E">
              <w:rPr>
                <w:noProof/>
                <w:webHidden/>
              </w:rPr>
              <w:t>27</w:t>
            </w:r>
            <w:r w:rsidR="00114F1E">
              <w:rPr>
                <w:noProof/>
                <w:webHidden/>
              </w:rPr>
              <w:fldChar w:fldCharType="end"/>
            </w:r>
          </w:hyperlink>
        </w:p>
        <w:p w14:paraId="26DE4D27" w14:textId="7A7A40DC" w:rsidR="00114F1E" w:rsidRDefault="008C0248">
          <w:pPr>
            <w:pStyle w:val="TOC1"/>
            <w:rPr>
              <w:rFonts w:asciiTheme="minorHAnsi" w:eastAsiaTheme="minorEastAsia" w:hAnsiTheme="minorHAnsi"/>
              <w:noProof/>
              <w:color w:val="auto"/>
              <w:lang w:val="en-SE" w:eastAsia="en-SE"/>
            </w:rPr>
          </w:pPr>
          <w:hyperlink w:anchor="_Toc98936244" w:history="1">
            <w:r w:rsidR="00114F1E" w:rsidRPr="00283800">
              <w:rPr>
                <w:rStyle w:val="Hyperlink"/>
                <w:noProof/>
              </w:rPr>
              <w:t>3.</w:t>
            </w:r>
            <w:r w:rsidR="00114F1E">
              <w:rPr>
                <w:rFonts w:asciiTheme="minorHAnsi" w:eastAsiaTheme="minorEastAsia" w:hAnsiTheme="minorHAnsi"/>
                <w:noProof/>
                <w:color w:val="auto"/>
                <w:lang w:val="en-SE" w:eastAsia="en-SE"/>
              </w:rPr>
              <w:tab/>
            </w:r>
            <w:r w:rsidR="00114F1E" w:rsidRPr="00283800">
              <w:rPr>
                <w:rStyle w:val="Hyperlink"/>
                <w:noProof/>
              </w:rPr>
              <w:t>&lt;h1&gt;Parsing&lt;/h1&gt;</w:t>
            </w:r>
            <w:r w:rsidR="00114F1E">
              <w:rPr>
                <w:noProof/>
                <w:webHidden/>
              </w:rPr>
              <w:tab/>
            </w:r>
            <w:r w:rsidR="00114F1E">
              <w:rPr>
                <w:noProof/>
                <w:webHidden/>
              </w:rPr>
              <w:fldChar w:fldCharType="begin"/>
            </w:r>
            <w:r w:rsidR="00114F1E">
              <w:rPr>
                <w:noProof/>
                <w:webHidden/>
              </w:rPr>
              <w:instrText xml:space="preserve"> PAGEREF _Toc98936244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39428F95" w14:textId="5D0AEC9E"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45" w:history="1">
            <w:r w:rsidR="00114F1E" w:rsidRPr="00283800">
              <w:rPr>
                <w:rStyle w:val="Hyperlink"/>
                <w:noProof/>
              </w:rPr>
              <w:t>3.1.</w:t>
            </w:r>
            <w:r w:rsidR="00114F1E">
              <w:rPr>
                <w:rFonts w:asciiTheme="minorHAnsi" w:eastAsiaTheme="minorEastAsia" w:hAnsiTheme="minorHAnsi"/>
                <w:noProof/>
                <w:color w:val="auto"/>
                <w:lang w:val="en-SE" w:eastAsia="en-SE"/>
              </w:rPr>
              <w:tab/>
            </w:r>
            <w:r w:rsidR="00114F1E" w:rsidRPr="00283800">
              <w:rPr>
                <w:rStyle w:val="Hyperlink"/>
                <w:noProof/>
              </w:rPr>
              <w:t>&lt;h2&gt;Scope and Middle Operator&lt;/h2&gt;</w:t>
            </w:r>
            <w:r w:rsidR="00114F1E">
              <w:rPr>
                <w:noProof/>
                <w:webHidden/>
              </w:rPr>
              <w:tab/>
            </w:r>
            <w:r w:rsidR="00114F1E">
              <w:rPr>
                <w:noProof/>
                <w:webHidden/>
              </w:rPr>
              <w:fldChar w:fldCharType="begin"/>
            </w:r>
            <w:r w:rsidR="00114F1E">
              <w:rPr>
                <w:noProof/>
                <w:webHidden/>
              </w:rPr>
              <w:instrText xml:space="preserve"> PAGEREF _Toc98936245 \h </w:instrText>
            </w:r>
            <w:r w:rsidR="00114F1E">
              <w:rPr>
                <w:noProof/>
                <w:webHidden/>
              </w:rPr>
            </w:r>
            <w:r w:rsidR="00114F1E">
              <w:rPr>
                <w:noProof/>
                <w:webHidden/>
              </w:rPr>
              <w:fldChar w:fldCharType="separate"/>
            </w:r>
            <w:r w:rsidR="00114F1E">
              <w:rPr>
                <w:noProof/>
                <w:webHidden/>
              </w:rPr>
              <w:t>31</w:t>
            </w:r>
            <w:r w:rsidR="00114F1E">
              <w:rPr>
                <w:noProof/>
                <w:webHidden/>
              </w:rPr>
              <w:fldChar w:fldCharType="end"/>
            </w:r>
          </w:hyperlink>
        </w:p>
        <w:p w14:paraId="498B2CBB" w14:textId="166865C1"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46" w:history="1">
            <w:r w:rsidR="00114F1E" w:rsidRPr="00283800">
              <w:rPr>
                <w:rStyle w:val="Hyperlink"/>
                <w:noProof/>
              </w:rPr>
              <w:t>3.2.</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_Toc98936246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7B3FE775" w14:textId="59A4F86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47" w:history="1">
            <w:r w:rsidR="00114F1E" w:rsidRPr="00283800">
              <w:rPr>
                <w:rStyle w:val="Hyperlink"/>
                <w:noProof/>
              </w:rPr>
              <w:t>3.2.1.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_Toc98936247 \h </w:instrText>
            </w:r>
            <w:r w:rsidR="00114F1E">
              <w:rPr>
                <w:noProof/>
                <w:webHidden/>
              </w:rPr>
            </w:r>
            <w:r w:rsidR="00114F1E">
              <w:rPr>
                <w:noProof/>
                <w:webHidden/>
              </w:rPr>
              <w:fldChar w:fldCharType="separate"/>
            </w:r>
            <w:r w:rsidR="00114F1E">
              <w:rPr>
                <w:noProof/>
                <w:webHidden/>
              </w:rPr>
              <w:t>35</w:t>
            </w:r>
            <w:r w:rsidR="00114F1E">
              <w:rPr>
                <w:noProof/>
                <w:webHidden/>
              </w:rPr>
              <w:fldChar w:fldCharType="end"/>
            </w:r>
          </w:hyperlink>
        </w:p>
        <w:p w14:paraId="5D9F786D" w14:textId="65FB06E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48" w:history="1">
            <w:r w:rsidR="00114F1E" w:rsidRPr="00283800">
              <w:rPr>
                <w:rStyle w:val="Hyperlink"/>
                <w:noProof/>
                <w:highlight w:val="white"/>
              </w:rPr>
              <w:t>3.2.2.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&lt;h3&gt;Specifier List&lt;/h3&gt;</w:t>
            </w:r>
            <w:r w:rsidR="00114F1E">
              <w:rPr>
                <w:noProof/>
                <w:webHidden/>
              </w:rPr>
              <w:tab/>
            </w:r>
            <w:r w:rsidR="00114F1E">
              <w:rPr>
                <w:noProof/>
                <w:webHidden/>
              </w:rPr>
              <w:fldChar w:fldCharType="begin"/>
            </w:r>
            <w:r w:rsidR="00114F1E">
              <w:rPr>
                <w:noProof/>
                <w:webHidden/>
              </w:rPr>
              <w:instrText xml:space="preserve"> PAGEREF _Toc98936248 \h </w:instrText>
            </w:r>
            <w:r w:rsidR="00114F1E">
              <w:rPr>
                <w:noProof/>
                <w:webHidden/>
              </w:rPr>
            </w:r>
            <w:r w:rsidR="00114F1E">
              <w:rPr>
                <w:noProof/>
                <w:webHidden/>
              </w:rPr>
              <w:fldChar w:fldCharType="separate"/>
            </w:r>
            <w:r w:rsidR="00114F1E">
              <w:rPr>
                <w:noProof/>
                <w:webHidden/>
              </w:rPr>
              <w:t>36</w:t>
            </w:r>
            <w:r w:rsidR="00114F1E">
              <w:rPr>
                <w:noProof/>
                <w:webHidden/>
              </w:rPr>
              <w:fldChar w:fldCharType="end"/>
            </w:r>
          </w:hyperlink>
        </w:p>
        <w:p w14:paraId="49DBD06E" w14:textId="2ADA78D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49" w:history="1">
            <w:r w:rsidR="00114F1E" w:rsidRPr="00283800">
              <w:rPr>
                <w:rStyle w:val="Hyperlink"/>
                <w:noProof/>
                <w:highlight w:val="white"/>
              </w:rPr>
              <w:t>3.2.3.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_Toc98936249 \h </w:instrText>
            </w:r>
            <w:r w:rsidR="00114F1E">
              <w:rPr>
                <w:noProof/>
                <w:webHidden/>
              </w:rPr>
            </w:r>
            <w:r w:rsidR="00114F1E">
              <w:rPr>
                <w:noProof/>
                <w:webHidden/>
              </w:rPr>
              <w:fldChar w:fldCharType="separate"/>
            </w:r>
            <w:r w:rsidR="00114F1E">
              <w:rPr>
                <w:noProof/>
                <w:webHidden/>
              </w:rPr>
              <w:t>38</w:t>
            </w:r>
            <w:r w:rsidR="00114F1E">
              <w:rPr>
                <w:noProof/>
                <w:webHidden/>
              </w:rPr>
              <w:fldChar w:fldCharType="end"/>
            </w:r>
          </w:hyperlink>
        </w:p>
        <w:p w14:paraId="10D7D5D8" w14:textId="4F25AA0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50" w:history="1">
            <w:r w:rsidR="00114F1E" w:rsidRPr="00283800">
              <w:rPr>
                <w:rStyle w:val="Hyperlink"/>
                <w:noProof/>
                <w:highlight w:val="white"/>
              </w:rPr>
              <w:t>3.2.4.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_Toc98936250 \h </w:instrText>
            </w:r>
            <w:r w:rsidR="00114F1E">
              <w:rPr>
                <w:noProof/>
                <w:webHidden/>
              </w:rPr>
            </w:r>
            <w:r w:rsidR="00114F1E">
              <w:rPr>
                <w:noProof/>
                <w:webHidden/>
              </w:rPr>
              <w:fldChar w:fldCharType="separate"/>
            </w:r>
            <w:r w:rsidR="00114F1E">
              <w:rPr>
                <w:noProof/>
                <w:webHidden/>
              </w:rPr>
              <w:t>39</w:t>
            </w:r>
            <w:r w:rsidR="00114F1E">
              <w:rPr>
                <w:noProof/>
                <w:webHidden/>
              </w:rPr>
              <w:fldChar w:fldCharType="end"/>
            </w:r>
          </w:hyperlink>
        </w:p>
        <w:p w14:paraId="433376B1" w14:textId="48A1EA0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51" w:history="1">
            <w:r w:rsidR="00114F1E" w:rsidRPr="00283800">
              <w:rPr>
                <w:rStyle w:val="Hyperlink"/>
                <w:noProof/>
                <w:highlight w:val="white"/>
              </w:rPr>
              <w:t>3.2.5.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&lt;h3&gt;Declarators&lt;/h3&gt;</w:t>
            </w:r>
            <w:r w:rsidR="00114F1E">
              <w:rPr>
                <w:noProof/>
                <w:webHidden/>
              </w:rPr>
              <w:tab/>
            </w:r>
            <w:r w:rsidR="00114F1E">
              <w:rPr>
                <w:noProof/>
                <w:webHidden/>
              </w:rPr>
              <w:fldChar w:fldCharType="begin"/>
            </w:r>
            <w:r w:rsidR="00114F1E">
              <w:rPr>
                <w:noProof/>
                <w:webHidden/>
              </w:rPr>
              <w:instrText xml:space="preserve"> PAGEREF _Toc98936251 \h </w:instrText>
            </w:r>
            <w:r w:rsidR="00114F1E">
              <w:rPr>
                <w:noProof/>
                <w:webHidden/>
              </w:rPr>
            </w:r>
            <w:r w:rsidR="00114F1E">
              <w:rPr>
                <w:noProof/>
                <w:webHidden/>
              </w:rPr>
              <w:fldChar w:fldCharType="separate"/>
            </w:r>
            <w:r w:rsidR="00114F1E">
              <w:rPr>
                <w:noProof/>
                <w:webHidden/>
              </w:rPr>
              <w:t>40</w:t>
            </w:r>
            <w:r w:rsidR="00114F1E">
              <w:rPr>
                <w:noProof/>
                <w:webHidden/>
              </w:rPr>
              <w:fldChar w:fldCharType="end"/>
            </w:r>
          </w:hyperlink>
        </w:p>
        <w:p w14:paraId="285D391F" w14:textId="7893CB1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52" w:history="1">
            <w:r w:rsidR="00114F1E" w:rsidRPr="00283800">
              <w:rPr>
                <w:rStyle w:val="Hyperlink"/>
                <w:noProof/>
                <w:highlight w:val="white"/>
              </w:rPr>
              <w:t>3.2.6.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Declarators&lt;/h3&gt;</w:t>
            </w:r>
            <w:r w:rsidR="00114F1E">
              <w:rPr>
                <w:noProof/>
                <w:webHidden/>
              </w:rPr>
              <w:tab/>
            </w:r>
            <w:r w:rsidR="00114F1E">
              <w:rPr>
                <w:noProof/>
                <w:webHidden/>
              </w:rPr>
              <w:fldChar w:fldCharType="begin"/>
            </w:r>
            <w:r w:rsidR="00114F1E">
              <w:rPr>
                <w:noProof/>
                <w:webHidden/>
              </w:rPr>
              <w:instrText xml:space="preserve"> PAGEREF _Toc98936252 \h </w:instrText>
            </w:r>
            <w:r w:rsidR="00114F1E">
              <w:rPr>
                <w:noProof/>
                <w:webHidden/>
              </w:rPr>
            </w:r>
            <w:r w:rsidR="00114F1E">
              <w:rPr>
                <w:noProof/>
                <w:webHidden/>
              </w:rPr>
              <w:fldChar w:fldCharType="separate"/>
            </w:r>
            <w:r w:rsidR="00114F1E">
              <w:rPr>
                <w:noProof/>
                <w:webHidden/>
              </w:rPr>
              <w:t>41</w:t>
            </w:r>
            <w:r w:rsidR="00114F1E">
              <w:rPr>
                <w:noProof/>
                <w:webHidden/>
              </w:rPr>
              <w:fldChar w:fldCharType="end"/>
            </w:r>
          </w:hyperlink>
        </w:p>
        <w:p w14:paraId="1B65256B" w14:textId="7C7F093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53" w:history="1">
            <w:r w:rsidR="00114F1E" w:rsidRPr="00283800">
              <w:rPr>
                <w:rStyle w:val="Hyperlink"/>
                <w:noProof/>
                <w:highlight w:val="white"/>
              </w:rPr>
              <w:t>3.2.7.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_Toc98936253 \h </w:instrText>
            </w:r>
            <w:r w:rsidR="00114F1E">
              <w:rPr>
                <w:noProof/>
                <w:webHidden/>
              </w:rPr>
            </w:r>
            <w:r w:rsidR="00114F1E">
              <w:rPr>
                <w:noProof/>
                <w:webHidden/>
              </w:rPr>
              <w:fldChar w:fldCharType="separate"/>
            </w:r>
            <w:r w:rsidR="00114F1E">
              <w:rPr>
                <w:noProof/>
                <w:webHidden/>
              </w:rPr>
              <w:t>42</w:t>
            </w:r>
            <w:r w:rsidR="00114F1E">
              <w:rPr>
                <w:noProof/>
                <w:webHidden/>
              </w:rPr>
              <w:fldChar w:fldCharType="end"/>
            </w:r>
          </w:hyperlink>
        </w:p>
        <w:p w14:paraId="12593478" w14:textId="401044A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54" w:history="1">
            <w:r w:rsidR="00114F1E" w:rsidRPr="00283800">
              <w:rPr>
                <w:rStyle w:val="Hyperlink"/>
                <w:noProof/>
                <w:highlight w:val="white"/>
              </w:rPr>
              <w:t>3.2.8.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_Toc98936254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033E94B9" w14:textId="3A380FA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55" w:history="1">
            <w:r w:rsidR="00114F1E" w:rsidRPr="00283800">
              <w:rPr>
                <w:rStyle w:val="Hyperlink"/>
                <w:noProof/>
                <w:highlight w:val="white"/>
              </w:rPr>
              <w:t>3.2.9.</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&lt;h3&gt;Abstract Declarator&lt;/h3&gt;</w:t>
            </w:r>
            <w:r w:rsidR="00114F1E">
              <w:rPr>
                <w:noProof/>
                <w:webHidden/>
              </w:rPr>
              <w:tab/>
            </w:r>
            <w:r w:rsidR="00114F1E">
              <w:rPr>
                <w:noProof/>
                <w:webHidden/>
              </w:rPr>
              <w:fldChar w:fldCharType="begin"/>
            </w:r>
            <w:r w:rsidR="00114F1E">
              <w:rPr>
                <w:noProof/>
                <w:webHidden/>
              </w:rPr>
              <w:instrText xml:space="preserve"> PAGEREF _Toc98936255 \h </w:instrText>
            </w:r>
            <w:r w:rsidR="00114F1E">
              <w:rPr>
                <w:noProof/>
                <w:webHidden/>
              </w:rPr>
            </w:r>
            <w:r w:rsidR="00114F1E">
              <w:rPr>
                <w:noProof/>
                <w:webHidden/>
              </w:rPr>
              <w:fldChar w:fldCharType="separate"/>
            </w:r>
            <w:r w:rsidR="00114F1E">
              <w:rPr>
                <w:noProof/>
                <w:webHidden/>
              </w:rPr>
              <w:t>44</w:t>
            </w:r>
            <w:r w:rsidR="00114F1E">
              <w:rPr>
                <w:noProof/>
                <w:webHidden/>
              </w:rPr>
              <w:fldChar w:fldCharType="end"/>
            </w:r>
          </w:hyperlink>
        </w:p>
        <w:p w14:paraId="12DC285E" w14:textId="0B4852C8"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56" w:history="1">
            <w:r w:rsidR="00114F1E" w:rsidRPr="00283800">
              <w:rPr>
                <w:rStyle w:val="Hyperlink"/>
                <w:noProof/>
                <w:highlight w:val="white"/>
              </w:rPr>
              <w:t>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_Toc98936256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305699B" w14:textId="527F514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57"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Problem&lt;/h3&gt;</w:t>
            </w:r>
            <w:r w:rsidR="00114F1E">
              <w:rPr>
                <w:noProof/>
                <w:webHidden/>
              </w:rPr>
              <w:tab/>
            </w:r>
            <w:r w:rsidR="00114F1E">
              <w:rPr>
                <w:noProof/>
                <w:webHidden/>
              </w:rPr>
              <w:fldChar w:fldCharType="begin"/>
            </w:r>
            <w:r w:rsidR="00114F1E">
              <w:rPr>
                <w:noProof/>
                <w:webHidden/>
              </w:rPr>
              <w:instrText xml:space="preserve"> PAGEREF _Toc98936257 \h </w:instrText>
            </w:r>
            <w:r w:rsidR="00114F1E">
              <w:rPr>
                <w:noProof/>
                <w:webHidden/>
              </w:rPr>
            </w:r>
            <w:r w:rsidR="00114F1E">
              <w:rPr>
                <w:noProof/>
                <w:webHidden/>
              </w:rPr>
              <w:fldChar w:fldCharType="separate"/>
            </w:r>
            <w:r w:rsidR="00114F1E">
              <w:rPr>
                <w:noProof/>
                <w:webHidden/>
              </w:rPr>
              <w:t>45</w:t>
            </w:r>
            <w:r w:rsidR="00114F1E">
              <w:rPr>
                <w:noProof/>
                <w:webHidden/>
              </w:rPr>
              <w:fldChar w:fldCharType="end"/>
            </w:r>
          </w:hyperlink>
        </w:p>
        <w:p w14:paraId="21B1266B" w14:textId="3FA13EA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58" w:history="1">
            <w:r w:rsidR="00114F1E" w:rsidRPr="00283800">
              <w:rPr>
                <w:rStyle w:val="Hyperlink"/>
                <w:noProof/>
                <w:highlight w:val="white"/>
              </w:rPr>
              <w:t>3.3.2.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Statement Class&lt;/h3&gt;</w:t>
            </w:r>
            <w:r w:rsidR="00114F1E">
              <w:rPr>
                <w:noProof/>
                <w:webHidden/>
              </w:rPr>
              <w:tab/>
            </w:r>
            <w:r w:rsidR="00114F1E">
              <w:rPr>
                <w:noProof/>
                <w:webHidden/>
              </w:rPr>
              <w:fldChar w:fldCharType="begin"/>
            </w:r>
            <w:r w:rsidR="00114F1E">
              <w:rPr>
                <w:noProof/>
                <w:webHidden/>
              </w:rPr>
              <w:instrText xml:space="preserve"> PAGEREF _Toc98936258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241B98CF" w14:textId="5D600F4F"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59"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&lt;h3&gt;Statements&lt;/h3&gt;</w:t>
            </w:r>
            <w:r w:rsidR="00114F1E">
              <w:rPr>
                <w:noProof/>
                <w:webHidden/>
              </w:rPr>
              <w:tab/>
            </w:r>
            <w:r w:rsidR="00114F1E">
              <w:rPr>
                <w:noProof/>
                <w:webHidden/>
              </w:rPr>
              <w:fldChar w:fldCharType="begin"/>
            </w:r>
            <w:r w:rsidR="00114F1E">
              <w:rPr>
                <w:noProof/>
                <w:webHidden/>
              </w:rPr>
              <w:instrText xml:space="preserve"> PAGEREF _Toc98936259 \h </w:instrText>
            </w:r>
            <w:r w:rsidR="00114F1E">
              <w:rPr>
                <w:noProof/>
                <w:webHidden/>
              </w:rPr>
            </w:r>
            <w:r w:rsidR="00114F1E">
              <w:rPr>
                <w:noProof/>
                <w:webHidden/>
              </w:rPr>
              <w:fldChar w:fldCharType="separate"/>
            </w:r>
            <w:r w:rsidR="00114F1E">
              <w:rPr>
                <w:noProof/>
                <w:webHidden/>
              </w:rPr>
              <w:t>46</w:t>
            </w:r>
            <w:r w:rsidR="00114F1E">
              <w:rPr>
                <w:noProof/>
                <w:webHidden/>
              </w:rPr>
              <w:fldChar w:fldCharType="end"/>
            </w:r>
          </w:hyperlink>
        </w:p>
        <w:p w14:paraId="51C2110B" w14:textId="2846ABBE"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60"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&lt;h3&gt;The If Statement&lt;/h3&gt;</w:t>
            </w:r>
            <w:r w:rsidR="00114F1E">
              <w:rPr>
                <w:noProof/>
                <w:webHidden/>
              </w:rPr>
              <w:tab/>
            </w:r>
            <w:r w:rsidR="00114F1E">
              <w:rPr>
                <w:noProof/>
                <w:webHidden/>
              </w:rPr>
              <w:fldChar w:fldCharType="begin"/>
            </w:r>
            <w:r w:rsidR="00114F1E">
              <w:rPr>
                <w:noProof/>
                <w:webHidden/>
              </w:rPr>
              <w:instrText xml:space="preserve"> PAGEREF _Toc98936260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1D14B6A7" w14:textId="793B989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61"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_Toc98936261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3EAFEE79" w14:textId="0B1C8A7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62"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_Toc98936262 \h </w:instrText>
            </w:r>
            <w:r w:rsidR="00114F1E">
              <w:rPr>
                <w:noProof/>
                <w:webHidden/>
              </w:rPr>
            </w:r>
            <w:r w:rsidR="00114F1E">
              <w:rPr>
                <w:noProof/>
                <w:webHidden/>
              </w:rPr>
              <w:fldChar w:fldCharType="separate"/>
            </w:r>
            <w:r w:rsidR="00114F1E">
              <w:rPr>
                <w:noProof/>
                <w:webHidden/>
              </w:rPr>
              <w:t>47</w:t>
            </w:r>
            <w:r w:rsidR="00114F1E">
              <w:rPr>
                <w:noProof/>
                <w:webHidden/>
              </w:rPr>
              <w:fldChar w:fldCharType="end"/>
            </w:r>
          </w:hyperlink>
        </w:p>
        <w:p w14:paraId="7E5C6E92" w14:textId="1D5E458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63" w:history="1">
            <w:r w:rsidR="00114F1E" w:rsidRPr="00283800">
              <w:rPr>
                <w:rStyle w:val="Hyperlink"/>
                <w:noProof/>
              </w:rPr>
              <w:t>3.3.1.</w:t>
            </w:r>
            <w:r w:rsidR="00114F1E">
              <w:rPr>
                <w:rFonts w:asciiTheme="minorHAnsi" w:eastAsiaTheme="minorEastAsia" w:hAnsiTheme="minorHAnsi"/>
                <w:noProof/>
                <w:color w:val="auto"/>
                <w:lang w:val="en-SE" w:eastAsia="en-SE"/>
              </w:rPr>
              <w:tab/>
            </w:r>
            <w:r w:rsidR="00114F1E" w:rsidRPr="00283800">
              <w:rPr>
                <w:rStyle w:val="Hyperlink"/>
                <w:noProof/>
              </w:rPr>
              <w:t>&lt;h3&gt;The Loop Statements&lt;/h3&gt;</w:t>
            </w:r>
            <w:r w:rsidR="00114F1E">
              <w:rPr>
                <w:noProof/>
                <w:webHidden/>
              </w:rPr>
              <w:tab/>
            </w:r>
            <w:r w:rsidR="00114F1E">
              <w:rPr>
                <w:noProof/>
                <w:webHidden/>
              </w:rPr>
              <w:fldChar w:fldCharType="begin"/>
            </w:r>
            <w:r w:rsidR="00114F1E">
              <w:rPr>
                <w:noProof/>
                <w:webHidden/>
              </w:rPr>
              <w:instrText xml:space="preserve"> PAGEREF _Toc98936263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3B0AD658" w14:textId="1166D29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64" w:history="1">
            <w:r w:rsidR="00114F1E" w:rsidRPr="00283800">
              <w:rPr>
                <w:rStyle w:val="Hyperlink"/>
                <w:noProof/>
              </w:rPr>
              <w:t>3.3.2.</w:t>
            </w:r>
            <w:r w:rsidR="00114F1E">
              <w:rPr>
                <w:rFonts w:asciiTheme="minorHAnsi" w:eastAsiaTheme="minorEastAsia" w:hAnsiTheme="minorHAnsi"/>
                <w:noProof/>
                <w:color w:val="auto"/>
                <w:lang w:val="en-SE" w:eastAsia="en-SE"/>
              </w:rPr>
              <w:tab/>
            </w:r>
            <w:r w:rsidR="00114F1E" w:rsidRPr="00283800">
              <w:rPr>
                <w:rStyle w:val="Hyperlink"/>
                <w:noProof/>
              </w:rPr>
              <w:t>&lt;h3&gt;Label and Jump Statement&lt;/h3&gt;</w:t>
            </w:r>
            <w:r w:rsidR="00114F1E">
              <w:rPr>
                <w:noProof/>
                <w:webHidden/>
              </w:rPr>
              <w:tab/>
            </w:r>
            <w:r w:rsidR="00114F1E">
              <w:rPr>
                <w:noProof/>
                <w:webHidden/>
              </w:rPr>
              <w:fldChar w:fldCharType="begin"/>
            </w:r>
            <w:r w:rsidR="00114F1E">
              <w:rPr>
                <w:noProof/>
                <w:webHidden/>
              </w:rPr>
              <w:instrText xml:space="preserve"> PAGEREF _Toc98936264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29CDB8D3" w14:textId="703A834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65" w:history="1">
            <w:r w:rsidR="00114F1E" w:rsidRPr="00283800">
              <w:rPr>
                <w:rStyle w:val="Hyperlink"/>
                <w:noProof/>
              </w:rPr>
              <w:t>3.3.3.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_Toc98936265 \h </w:instrText>
            </w:r>
            <w:r w:rsidR="00114F1E">
              <w:rPr>
                <w:noProof/>
                <w:webHidden/>
              </w:rPr>
            </w:r>
            <w:r w:rsidR="00114F1E">
              <w:rPr>
                <w:noProof/>
                <w:webHidden/>
              </w:rPr>
              <w:fldChar w:fldCharType="separate"/>
            </w:r>
            <w:r w:rsidR="00114F1E">
              <w:rPr>
                <w:noProof/>
                <w:webHidden/>
              </w:rPr>
              <w:t>48</w:t>
            </w:r>
            <w:r w:rsidR="00114F1E">
              <w:rPr>
                <w:noProof/>
                <w:webHidden/>
              </w:rPr>
              <w:fldChar w:fldCharType="end"/>
            </w:r>
          </w:hyperlink>
        </w:p>
        <w:p w14:paraId="54383BBC" w14:textId="08F5A84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66" w:history="1">
            <w:r w:rsidR="00114F1E" w:rsidRPr="00283800">
              <w:rPr>
                <w:rStyle w:val="Hyperlink"/>
                <w:noProof/>
              </w:rPr>
              <w:t>3.3.4.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Statements&lt;/h3&gt;</w:t>
            </w:r>
            <w:r w:rsidR="00114F1E">
              <w:rPr>
                <w:noProof/>
                <w:webHidden/>
              </w:rPr>
              <w:tab/>
            </w:r>
            <w:r w:rsidR="00114F1E">
              <w:rPr>
                <w:noProof/>
                <w:webHidden/>
              </w:rPr>
              <w:fldChar w:fldCharType="begin"/>
            </w:r>
            <w:r w:rsidR="00114F1E">
              <w:rPr>
                <w:noProof/>
                <w:webHidden/>
              </w:rPr>
              <w:instrText xml:space="preserve"> PAGEREF _Toc98936266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0C588746" w14:textId="795D23FF"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67" w:history="1">
            <w:r w:rsidR="00114F1E" w:rsidRPr="00283800">
              <w:rPr>
                <w:rStyle w:val="Hyperlink"/>
                <w:noProof/>
              </w:rPr>
              <w:t>3.3.5.</w:t>
            </w:r>
            <w:r w:rsidR="00114F1E">
              <w:rPr>
                <w:rFonts w:asciiTheme="minorHAnsi" w:eastAsiaTheme="minorEastAsia" w:hAnsiTheme="minorHAnsi"/>
                <w:noProof/>
                <w:color w:val="auto"/>
                <w:lang w:val="en-SE" w:eastAsia="en-SE"/>
              </w:rPr>
              <w:tab/>
            </w:r>
            <w:r w:rsidR="00114F1E" w:rsidRPr="00283800">
              <w:rPr>
                <w:rStyle w:val="Hyperlink"/>
                <w:noProof/>
              </w:rPr>
              <w:t>&lt;h3&gt;Block Statements&lt;/h3&gt;</w:t>
            </w:r>
            <w:r w:rsidR="00114F1E">
              <w:rPr>
                <w:noProof/>
                <w:webHidden/>
              </w:rPr>
              <w:tab/>
            </w:r>
            <w:r w:rsidR="00114F1E">
              <w:rPr>
                <w:noProof/>
                <w:webHidden/>
              </w:rPr>
              <w:fldChar w:fldCharType="begin"/>
            </w:r>
            <w:r w:rsidR="00114F1E">
              <w:rPr>
                <w:noProof/>
                <w:webHidden/>
              </w:rPr>
              <w:instrText xml:space="preserve"> PAGEREF _Toc98936267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3B4A3217" w14:textId="222FBCC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68" w:history="1">
            <w:r w:rsidR="00114F1E" w:rsidRPr="00283800">
              <w:rPr>
                <w:rStyle w:val="Hyperlink"/>
                <w:noProof/>
              </w:rPr>
              <w:t>3.3.6.</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_Toc98936268 \h </w:instrText>
            </w:r>
            <w:r w:rsidR="00114F1E">
              <w:rPr>
                <w:noProof/>
                <w:webHidden/>
              </w:rPr>
            </w:r>
            <w:r w:rsidR="00114F1E">
              <w:rPr>
                <w:noProof/>
                <w:webHidden/>
              </w:rPr>
              <w:fldChar w:fldCharType="separate"/>
            </w:r>
            <w:r w:rsidR="00114F1E">
              <w:rPr>
                <w:noProof/>
                <w:webHidden/>
              </w:rPr>
              <w:t>49</w:t>
            </w:r>
            <w:r w:rsidR="00114F1E">
              <w:rPr>
                <w:noProof/>
                <w:webHidden/>
              </w:rPr>
              <w:fldChar w:fldCharType="end"/>
            </w:r>
          </w:hyperlink>
        </w:p>
        <w:p w14:paraId="287075E6" w14:textId="6AE8D3F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69" w:history="1">
            <w:r w:rsidR="00114F1E" w:rsidRPr="00283800">
              <w:rPr>
                <w:rStyle w:val="Hyperlink"/>
                <w:noProof/>
              </w:rPr>
              <w:t>3.3.7.</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_Toc98936269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7D67AE5A" w14:textId="7A98BBD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70" w:history="1">
            <w:r w:rsidR="00114F1E" w:rsidRPr="00283800">
              <w:rPr>
                <w:rStyle w:val="Hyperlink"/>
                <w:noProof/>
              </w:rPr>
              <w:t>3.3.8.</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_Toc98936270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0D989C93" w14:textId="4808B8C1"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71" w:history="1">
            <w:r w:rsidR="00114F1E" w:rsidRPr="00283800">
              <w:rPr>
                <w:rStyle w:val="Hyperlink"/>
                <w:noProof/>
              </w:rPr>
              <w:t>3.4.</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_Toc98936271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32BB59D7" w14:textId="4B492ED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72" w:history="1">
            <w:r w:rsidR="00114F1E" w:rsidRPr="00283800">
              <w:rPr>
                <w:rStyle w:val="Hyperlink"/>
                <w:noProof/>
                <w:highlight w:val="white"/>
              </w:rPr>
              <w:t>3.4.1.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Expression Class (Short and Long List)&lt;/h3&gt;</w:t>
            </w:r>
            <w:r w:rsidR="00114F1E">
              <w:rPr>
                <w:noProof/>
                <w:webHidden/>
              </w:rPr>
              <w:tab/>
            </w:r>
            <w:r w:rsidR="00114F1E">
              <w:rPr>
                <w:noProof/>
                <w:webHidden/>
              </w:rPr>
              <w:fldChar w:fldCharType="begin"/>
            </w:r>
            <w:r w:rsidR="00114F1E">
              <w:rPr>
                <w:noProof/>
                <w:webHidden/>
              </w:rPr>
              <w:instrText xml:space="preserve"> PAGEREF _Toc98936272 \h </w:instrText>
            </w:r>
            <w:r w:rsidR="00114F1E">
              <w:rPr>
                <w:noProof/>
                <w:webHidden/>
              </w:rPr>
            </w:r>
            <w:r w:rsidR="00114F1E">
              <w:rPr>
                <w:noProof/>
                <w:webHidden/>
              </w:rPr>
              <w:fldChar w:fldCharType="separate"/>
            </w:r>
            <w:r w:rsidR="00114F1E">
              <w:rPr>
                <w:noProof/>
                <w:webHidden/>
              </w:rPr>
              <w:t>50</w:t>
            </w:r>
            <w:r w:rsidR="00114F1E">
              <w:rPr>
                <w:noProof/>
                <w:webHidden/>
              </w:rPr>
              <w:fldChar w:fldCharType="end"/>
            </w:r>
          </w:hyperlink>
        </w:p>
        <w:p w14:paraId="58726DE9" w14:textId="635A7D3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73"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&lt;h3&gt;Optional Expressions&lt;/h3&gt;</w:t>
            </w:r>
            <w:r w:rsidR="00114F1E">
              <w:rPr>
                <w:noProof/>
                <w:webHidden/>
              </w:rPr>
              <w:tab/>
            </w:r>
            <w:r w:rsidR="00114F1E">
              <w:rPr>
                <w:noProof/>
                <w:webHidden/>
              </w:rPr>
              <w:fldChar w:fldCharType="begin"/>
            </w:r>
            <w:r w:rsidR="00114F1E">
              <w:rPr>
                <w:noProof/>
                <w:webHidden/>
              </w:rPr>
              <w:instrText xml:space="preserve"> PAGEREF _Toc98936273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38EF778F" w14:textId="3843AC5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74" w:history="1">
            <w:r w:rsidR="00114F1E" w:rsidRPr="00283800">
              <w:rPr>
                <w:rStyle w:val="Hyperlink"/>
                <w:noProof/>
                <w:highlight w:val="white"/>
              </w:rPr>
              <w:t>3.4.3.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_Toc98936274 \h </w:instrText>
            </w:r>
            <w:r w:rsidR="00114F1E">
              <w:rPr>
                <w:noProof/>
                <w:webHidden/>
              </w:rPr>
            </w:r>
            <w:r w:rsidR="00114F1E">
              <w:rPr>
                <w:noProof/>
                <w:webHidden/>
              </w:rPr>
              <w:fldChar w:fldCharType="separate"/>
            </w:r>
            <w:r w:rsidR="00114F1E">
              <w:rPr>
                <w:noProof/>
                <w:webHidden/>
              </w:rPr>
              <w:t>51</w:t>
            </w:r>
            <w:r w:rsidR="00114F1E">
              <w:rPr>
                <w:noProof/>
                <w:webHidden/>
              </w:rPr>
              <w:fldChar w:fldCharType="end"/>
            </w:r>
          </w:hyperlink>
        </w:p>
        <w:p w14:paraId="55CA82B6" w14:textId="7EBE1E3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75" w:history="1">
            <w:r w:rsidR="00114F1E" w:rsidRPr="00283800">
              <w:rPr>
                <w:rStyle w:val="Hyperlink"/>
                <w:noProof/>
              </w:rPr>
              <w:t>3.4.4.</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_Toc98936275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5505712F" w14:textId="42C1AE3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76"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_Toc98936276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4CD3F596" w14:textId="10C779C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77"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&lt;h3&gt;Constant Expression&lt;/h3&gt;</w:t>
            </w:r>
            <w:r w:rsidR="00114F1E">
              <w:rPr>
                <w:noProof/>
                <w:webHidden/>
              </w:rPr>
              <w:tab/>
            </w:r>
            <w:r w:rsidR="00114F1E">
              <w:rPr>
                <w:noProof/>
                <w:webHidden/>
              </w:rPr>
              <w:fldChar w:fldCharType="begin"/>
            </w:r>
            <w:r w:rsidR="00114F1E">
              <w:rPr>
                <w:noProof/>
                <w:webHidden/>
              </w:rPr>
              <w:instrText xml:space="preserve"> PAGEREF _Toc98936277 \h </w:instrText>
            </w:r>
            <w:r w:rsidR="00114F1E">
              <w:rPr>
                <w:noProof/>
                <w:webHidden/>
              </w:rPr>
            </w:r>
            <w:r w:rsidR="00114F1E">
              <w:rPr>
                <w:noProof/>
                <w:webHidden/>
              </w:rPr>
              <w:fldChar w:fldCharType="separate"/>
            </w:r>
            <w:r w:rsidR="00114F1E">
              <w:rPr>
                <w:noProof/>
                <w:webHidden/>
              </w:rPr>
              <w:t>52</w:t>
            </w:r>
            <w:r w:rsidR="00114F1E">
              <w:rPr>
                <w:noProof/>
                <w:webHidden/>
              </w:rPr>
              <w:fldChar w:fldCharType="end"/>
            </w:r>
          </w:hyperlink>
        </w:p>
        <w:p w14:paraId="7A814957" w14:textId="222464C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78"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&lt;h3&gt;Logical Expressions&lt;/h3&gt;</w:t>
            </w:r>
            <w:r w:rsidR="00114F1E">
              <w:rPr>
                <w:noProof/>
                <w:webHidden/>
              </w:rPr>
              <w:tab/>
            </w:r>
            <w:r w:rsidR="00114F1E">
              <w:rPr>
                <w:noProof/>
                <w:webHidden/>
              </w:rPr>
              <w:fldChar w:fldCharType="begin"/>
            </w:r>
            <w:r w:rsidR="00114F1E">
              <w:rPr>
                <w:noProof/>
                <w:webHidden/>
              </w:rPr>
              <w:instrText xml:space="preserve"> PAGEREF _Toc98936278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4CE7843E" w14:textId="401B1DF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79" w:history="1">
            <w:r w:rsidR="00114F1E" w:rsidRPr="00283800">
              <w:rPr>
                <w:rStyle w:val="Hyperlink"/>
                <w:noProof/>
                <w:highlight w:val="white"/>
              </w:rPr>
              <w:t>3.4.2.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&lt;h3&gt;Bitwise Expressions&lt;/h3&gt;</w:t>
            </w:r>
            <w:r w:rsidR="00114F1E">
              <w:rPr>
                <w:noProof/>
                <w:webHidden/>
              </w:rPr>
              <w:tab/>
            </w:r>
            <w:r w:rsidR="00114F1E">
              <w:rPr>
                <w:noProof/>
                <w:webHidden/>
              </w:rPr>
              <w:fldChar w:fldCharType="begin"/>
            </w:r>
            <w:r w:rsidR="00114F1E">
              <w:rPr>
                <w:noProof/>
                <w:webHidden/>
              </w:rPr>
              <w:instrText xml:space="preserve"> PAGEREF _Toc98936279 \h </w:instrText>
            </w:r>
            <w:r w:rsidR="00114F1E">
              <w:rPr>
                <w:noProof/>
                <w:webHidden/>
              </w:rPr>
            </w:r>
            <w:r w:rsidR="00114F1E">
              <w:rPr>
                <w:noProof/>
                <w:webHidden/>
              </w:rPr>
              <w:fldChar w:fldCharType="separate"/>
            </w:r>
            <w:r w:rsidR="00114F1E">
              <w:rPr>
                <w:noProof/>
                <w:webHidden/>
              </w:rPr>
              <w:t>53</w:t>
            </w:r>
            <w:r w:rsidR="00114F1E">
              <w:rPr>
                <w:noProof/>
                <w:webHidden/>
              </w:rPr>
              <w:fldChar w:fldCharType="end"/>
            </w:r>
          </w:hyperlink>
        </w:p>
        <w:p w14:paraId="68C91F41" w14:textId="21B4719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80" w:history="1">
            <w:r w:rsidR="00114F1E" w:rsidRPr="00283800">
              <w:rPr>
                <w:rStyle w:val="Hyperlink"/>
                <w:noProof/>
              </w:rPr>
              <w:t>3.4.1.</w:t>
            </w:r>
            <w:r w:rsidR="00114F1E">
              <w:rPr>
                <w:rFonts w:asciiTheme="minorHAnsi" w:eastAsiaTheme="minorEastAsia" w:hAnsiTheme="minorHAnsi"/>
                <w:noProof/>
                <w:color w:val="auto"/>
                <w:lang w:val="en-SE" w:eastAsia="en-SE"/>
              </w:rPr>
              <w:tab/>
            </w:r>
            <w:r w:rsidR="00114F1E" w:rsidRPr="00283800">
              <w:rPr>
                <w:rStyle w:val="Hyperlink"/>
                <w:noProof/>
              </w:rPr>
              <w:t>&lt;h3&gt;Shift Expression&lt;/h3&gt;</w:t>
            </w:r>
            <w:r w:rsidR="00114F1E">
              <w:rPr>
                <w:noProof/>
                <w:webHidden/>
              </w:rPr>
              <w:tab/>
            </w:r>
            <w:r w:rsidR="00114F1E">
              <w:rPr>
                <w:noProof/>
                <w:webHidden/>
              </w:rPr>
              <w:fldChar w:fldCharType="begin"/>
            </w:r>
            <w:r w:rsidR="00114F1E">
              <w:rPr>
                <w:noProof/>
                <w:webHidden/>
              </w:rPr>
              <w:instrText xml:space="preserve"> PAGEREF _Toc98936280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06C0ED90" w14:textId="042A8A6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81" w:history="1">
            <w:r w:rsidR="00114F1E" w:rsidRPr="00283800">
              <w:rPr>
                <w:rStyle w:val="Hyperlink"/>
                <w:noProof/>
              </w:rPr>
              <w:t>3.4.2.</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_Toc98936281 \h </w:instrText>
            </w:r>
            <w:r w:rsidR="00114F1E">
              <w:rPr>
                <w:noProof/>
                <w:webHidden/>
              </w:rPr>
            </w:r>
            <w:r w:rsidR="00114F1E">
              <w:rPr>
                <w:noProof/>
                <w:webHidden/>
              </w:rPr>
              <w:fldChar w:fldCharType="separate"/>
            </w:r>
            <w:r w:rsidR="00114F1E">
              <w:rPr>
                <w:noProof/>
                <w:webHidden/>
              </w:rPr>
              <w:t>54</w:t>
            </w:r>
            <w:r w:rsidR="00114F1E">
              <w:rPr>
                <w:noProof/>
                <w:webHidden/>
              </w:rPr>
              <w:fldChar w:fldCharType="end"/>
            </w:r>
          </w:hyperlink>
        </w:p>
        <w:p w14:paraId="326664D6" w14:textId="72E3399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82" w:history="1">
            <w:r w:rsidR="00114F1E" w:rsidRPr="00283800">
              <w:rPr>
                <w:rStyle w:val="Hyperlink"/>
                <w:noProof/>
              </w:rPr>
              <w:t>3.4.3.</w:t>
            </w:r>
            <w:r w:rsidR="00114F1E">
              <w:rPr>
                <w:rFonts w:asciiTheme="minorHAnsi" w:eastAsiaTheme="minorEastAsia" w:hAnsiTheme="minorHAnsi"/>
                <w:noProof/>
                <w:color w:val="auto"/>
                <w:lang w:val="en-SE" w:eastAsia="en-SE"/>
              </w:rPr>
              <w:tab/>
            </w:r>
            <w:r w:rsidR="00114F1E" w:rsidRPr="00283800">
              <w:rPr>
                <w:rStyle w:val="Hyperlink"/>
                <w:noProof/>
              </w:rPr>
              <w:t>&lt;h3&gt;Addition and Subtraction Expression&lt;/h3&gt;</w:t>
            </w:r>
            <w:r w:rsidR="00114F1E">
              <w:rPr>
                <w:noProof/>
                <w:webHidden/>
              </w:rPr>
              <w:tab/>
            </w:r>
            <w:r w:rsidR="00114F1E">
              <w:rPr>
                <w:noProof/>
                <w:webHidden/>
              </w:rPr>
              <w:fldChar w:fldCharType="begin"/>
            </w:r>
            <w:r w:rsidR="00114F1E">
              <w:rPr>
                <w:noProof/>
                <w:webHidden/>
              </w:rPr>
              <w:instrText xml:space="preserve"> PAGEREF _Toc98936282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1D373013" w14:textId="7914A90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83" w:history="1">
            <w:r w:rsidR="00114F1E" w:rsidRPr="00283800">
              <w:rPr>
                <w:rStyle w:val="Hyperlink"/>
                <w:noProof/>
                <w:highlight w:val="white"/>
              </w:rPr>
              <w:t>3.4.4.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&lt;h3&gt;Multiplication Expressions&lt;/h3&gt;</w:t>
            </w:r>
            <w:r w:rsidR="00114F1E">
              <w:rPr>
                <w:noProof/>
                <w:webHidden/>
              </w:rPr>
              <w:tab/>
            </w:r>
            <w:r w:rsidR="00114F1E">
              <w:rPr>
                <w:noProof/>
                <w:webHidden/>
              </w:rPr>
              <w:fldChar w:fldCharType="begin"/>
            </w:r>
            <w:r w:rsidR="00114F1E">
              <w:rPr>
                <w:noProof/>
                <w:webHidden/>
              </w:rPr>
              <w:instrText xml:space="preserve"> PAGEREF _Toc98936283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693C0392" w14:textId="0800755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84" w:history="1">
            <w:r w:rsidR="00114F1E" w:rsidRPr="00283800">
              <w:rPr>
                <w:rStyle w:val="Hyperlink"/>
                <w:noProof/>
              </w:rPr>
              <w:t>3.4.5.</w:t>
            </w:r>
            <w:r w:rsidR="00114F1E">
              <w:rPr>
                <w:rFonts w:asciiTheme="minorHAnsi" w:eastAsiaTheme="minorEastAsia" w:hAnsiTheme="minorHAnsi"/>
                <w:noProof/>
                <w:color w:val="auto"/>
                <w:lang w:val="en-SE" w:eastAsia="en-SE"/>
              </w:rPr>
              <w:tab/>
            </w:r>
            <w:r w:rsidR="00114F1E" w:rsidRPr="00283800">
              <w:rPr>
                <w:rStyle w:val="Hyperlink"/>
                <w:noProof/>
              </w:rPr>
              <w:t>&lt;h3&gt;Type Cast Expressions&lt;/h3&gt;</w:t>
            </w:r>
            <w:r w:rsidR="00114F1E">
              <w:rPr>
                <w:noProof/>
                <w:webHidden/>
              </w:rPr>
              <w:tab/>
            </w:r>
            <w:r w:rsidR="00114F1E">
              <w:rPr>
                <w:noProof/>
                <w:webHidden/>
              </w:rPr>
              <w:fldChar w:fldCharType="begin"/>
            </w:r>
            <w:r w:rsidR="00114F1E">
              <w:rPr>
                <w:noProof/>
                <w:webHidden/>
              </w:rPr>
              <w:instrText xml:space="preserve"> PAGEREF _Toc98936284 \h </w:instrText>
            </w:r>
            <w:r w:rsidR="00114F1E">
              <w:rPr>
                <w:noProof/>
                <w:webHidden/>
              </w:rPr>
            </w:r>
            <w:r w:rsidR="00114F1E">
              <w:rPr>
                <w:noProof/>
                <w:webHidden/>
              </w:rPr>
              <w:fldChar w:fldCharType="separate"/>
            </w:r>
            <w:r w:rsidR="00114F1E">
              <w:rPr>
                <w:noProof/>
                <w:webHidden/>
              </w:rPr>
              <w:t>55</w:t>
            </w:r>
            <w:r w:rsidR="00114F1E">
              <w:rPr>
                <w:noProof/>
                <w:webHidden/>
              </w:rPr>
              <w:fldChar w:fldCharType="end"/>
            </w:r>
          </w:hyperlink>
        </w:p>
        <w:p w14:paraId="3E61DA7F" w14:textId="3085875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85" w:history="1">
            <w:r w:rsidR="00114F1E" w:rsidRPr="00283800">
              <w:rPr>
                <w:rStyle w:val="Hyperlink"/>
                <w:noProof/>
              </w:rPr>
              <w:t>3.4.6.</w:t>
            </w:r>
            <w:r w:rsidR="00114F1E">
              <w:rPr>
                <w:rFonts w:asciiTheme="minorHAnsi" w:eastAsiaTheme="minorEastAsia" w:hAnsiTheme="minorHAnsi"/>
                <w:noProof/>
                <w:color w:val="auto"/>
                <w:lang w:val="en-SE" w:eastAsia="en-SE"/>
              </w:rPr>
              <w:tab/>
            </w:r>
            <w:r w:rsidR="00114F1E" w:rsidRPr="00283800">
              <w:rPr>
                <w:rStyle w:val="Hyperlink"/>
                <w:noProof/>
              </w:rPr>
              <w:t>&lt;h3&gt;Prefix Expression&lt;/h3&gt;</w:t>
            </w:r>
            <w:r w:rsidR="00114F1E">
              <w:rPr>
                <w:noProof/>
                <w:webHidden/>
              </w:rPr>
              <w:tab/>
            </w:r>
            <w:r w:rsidR="00114F1E">
              <w:rPr>
                <w:noProof/>
                <w:webHidden/>
              </w:rPr>
              <w:fldChar w:fldCharType="begin"/>
            </w:r>
            <w:r w:rsidR="00114F1E">
              <w:rPr>
                <w:noProof/>
                <w:webHidden/>
              </w:rPr>
              <w:instrText xml:space="preserve"> PAGEREF _Toc98936285 \h </w:instrText>
            </w:r>
            <w:r w:rsidR="00114F1E">
              <w:rPr>
                <w:noProof/>
                <w:webHidden/>
              </w:rPr>
            </w:r>
            <w:r w:rsidR="00114F1E">
              <w:rPr>
                <w:noProof/>
                <w:webHidden/>
              </w:rPr>
              <w:fldChar w:fldCharType="separate"/>
            </w:r>
            <w:r w:rsidR="00114F1E">
              <w:rPr>
                <w:noProof/>
                <w:webHidden/>
              </w:rPr>
              <w:t>56</w:t>
            </w:r>
            <w:r w:rsidR="00114F1E">
              <w:rPr>
                <w:noProof/>
                <w:webHidden/>
              </w:rPr>
              <w:fldChar w:fldCharType="end"/>
            </w:r>
          </w:hyperlink>
        </w:p>
        <w:p w14:paraId="4B08078A" w14:textId="38A7D6C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86" w:history="1">
            <w:r w:rsidR="00114F1E" w:rsidRPr="00283800">
              <w:rPr>
                <w:rStyle w:val="Hyperlink"/>
                <w:noProof/>
                <w:highlight w:val="white"/>
              </w:rPr>
              <w:t>3.4.7.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Expression&lt;/h3&gt;</w:t>
            </w:r>
            <w:r w:rsidR="00114F1E">
              <w:rPr>
                <w:noProof/>
                <w:webHidden/>
              </w:rPr>
              <w:tab/>
            </w:r>
            <w:r w:rsidR="00114F1E">
              <w:rPr>
                <w:noProof/>
                <w:webHidden/>
              </w:rPr>
              <w:fldChar w:fldCharType="begin"/>
            </w:r>
            <w:r w:rsidR="00114F1E">
              <w:rPr>
                <w:noProof/>
                <w:webHidden/>
              </w:rPr>
              <w:instrText xml:space="preserve"> PAGEREF _Toc98936286 \h </w:instrText>
            </w:r>
            <w:r w:rsidR="00114F1E">
              <w:rPr>
                <w:noProof/>
                <w:webHidden/>
              </w:rPr>
            </w:r>
            <w:r w:rsidR="00114F1E">
              <w:rPr>
                <w:noProof/>
                <w:webHidden/>
              </w:rPr>
              <w:fldChar w:fldCharType="separate"/>
            </w:r>
            <w:r w:rsidR="00114F1E">
              <w:rPr>
                <w:noProof/>
                <w:webHidden/>
              </w:rPr>
              <w:t>57</w:t>
            </w:r>
            <w:r w:rsidR="00114F1E">
              <w:rPr>
                <w:noProof/>
                <w:webHidden/>
              </w:rPr>
              <w:fldChar w:fldCharType="end"/>
            </w:r>
          </w:hyperlink>
        </w:p>
        <w:p w14:paraId="0E1604F7" w14:textId="07C02A8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87" w:history="1">
            <w:r w:rsidR="00114F1E" w:rsidRPr="00283800">
              <w:rPr>
                <w:rStyle w:val="Hyperlink"/>
                <w:noProof/>
                <w:highlight w:val="white"/>
              </w:rPr>
              <w:t>3.4.8.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_Toc98936287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7DC9244F" w14:textId="7A654C4F"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88" w:history="1">
            <w:r w:rsidR="00114F1E" w:rsidRPr="00283800">
              <w:rPr>
                <w:rStyle w:val="Hyperlink"/>
                <w:noProof/>
                <w:highlight w:val="white"/>
              </w:rPr>
              <w:t>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&lt;h2&gt;The Partial Main Parser&lt;/h2&gt;</w:t>
            </w:r>
            <w:r w:rsidR="00114F1E">
              <w:rPr>
                <w:noProof/>
                <w:webHidden/>
              </w:rPr>
              <w:tab/>
            </w:r>
            <w:r w:rsidR="00114F1E">
              <w:rPr>
                <w:noProof/>
                <w:webHidden/>
              </w:rPr>
              <w:fldChar w:fldCharType="begin"/>
            </w:r>
            <w:r w:rsidR="00114F1E">
              <w:rPr>
                <w:noProof/>
                <w:webHidden/>
              </w:rPr>
              <w:instrText xml:space="preserve"> PAGEREF _Toc98936288 \h </w:instrText>
            </w:r>
            <w:r w:rsidR="00114F1E">
              <w:rPr>
                <w:noProof/>
                <w:webHidden/>
              </w:rPr>
            </w:r>
            <w:r w:rsidR="00114F1E">
              <w:rPr>
                <w:noProof/>
                <w:webHidden/>
              </w:rPr>
              <w:fldChar w:fldCharType="separate"/>
            </w:r>
            <w:r w:rsidR="00114F1E">
              <w:rPr>
                <w:noProof/>
                <w:webHidden/>
              </w:rPr>
              <w:t>58</w:t>
            </w:r>
            <w:r w:rsidR="00114F1E">
              <w:rPr>
                <w:noProof/>
                <w:webHidden/>
              </w:rPr>
              <w:fldChar w:fldCharType="end"/>
            </w:r>
          </w:hyperlink>
        </w:p>
        <w:p w14:paraId="2882EDD3" w14:textId="28496ED8" w:rsidR="00114F1E" w:rsidRDefault="008C0248">
          <w:pPr>
            <w:pStyle w:val="TOC1"/>
            <w:rPr>
              <w:rFonts w:asciiTheme="minorHAnsi" w:eastAsiaTheme="minorEastAsia" w:hAnsiTheme="minorHAnsi"/>
              <w:noProof/>
              <w:color w:val="auto"/>
              <w:lang w:val="en-SE" w:eastAsia="en-SE"/>
            </w:rPr>
          </w:pPr>
          <w:hyperlink w:anchor="_Toc98936289" w:history="1">
            <w:r w:rsidR="00114F1E" w:rsidRPr="00283800">
              <w:rPr>
                <w:rStyle w:val="Hyperlink"/>
                <w:noProof/>
              </w:rPr>
              <w:t>4.</w:t>
            </w:r>
            <w:r w:rsidR="00114F1E">
              <w:rPr>
                <w:rFonts w:asciiTheme="minorHAnsi" w:eastAsiaTheme="minorEastAsia" w:hAnsiTheme="minorHAnsi"/>
                <w:noProof/>
                <w:color w:val="auto"/>
                <w:lang w:val="en-SE" w:eastAsia="en-SE"/>
              </w:rPr>
              <w:tab/>
            </w:r>
            <w:r w:rsidR="00114F1E" w:rsidRPr="00283800">
              <w:rPr>
                <w:rStyle w:val="Hyperlink"/>
                <w:noProof/>
              </w:rPr>
              <w:t>&lt;h1&gt;Middle Code Generation&lt;/h1&gt;</w:t>
            </w:r>
            <w:r w:rsidR="00114F1E">
              <w:rPr>
                <w:noProof/>
                <w:webHidden/>
              </w:rPr>
              <w:tab/>
            </w:r>
            <w:r w:rsidR="00114F1E">
              <w:rPr>
                <w:noProof/>
                <w:webHidden/>
              </w:rPr>
              <w:fldChar w:fldCharType="begin"/>
            </w:r>
            <w:r w:rsidR="00114F1E">
              <w:rPr>
                <w:noProof/>
                <w:webHidden/>
              </w:rPr>
              <w:instrText xml:space="preserve"> PAGEREF _Toc98936289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41EA8CB2" w14:textId="647E6ECF"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90" w:history="1">
            <w:r w:rsidR="00114F1E" w:rsidRPr="00283800">
              <w:rPr>
                <w:rStyle w:val="Hyperlink"/>
                <w:noProof/>
              </w:rPr>
              <w:t>4.1.</w:t>
            </w:r>
            <w:r w:rsidR="00114F1E">
              <w:rPr>
                <w:rFonts w:asciiTheme="minorHAnsi" w:eastAsiaTheme="minorEastAsia" w:hAnsiTheme="minorHAnsi"/>
                <w:noProof/>
                <w:color w:val="auto"/>
                <w:lang w:val="en-SE" w:eastAsia="en-SE"/>
              </w:rPr>
              <w:tab/>
            </w:r>
            <w:r w:rsidR="00114F1E" w:rsidRPr="00283800">
              <w:rPr>
                <w:rStyle w:val="Hyperlink"/>
                <w:noProof/>
              </w:rPr>
              <w:t>&lt;h2&gt;The MiddleCode Class&lt;/h2&gt;</w:t>
            </w:r>
            <w:r w:rsidR="00114F1E">
              <w:rPr>
                <w:noProof/>
                <w:webHidden/>
              </w:rPr>
              <w:tab/>
            </w:r>
            <w:r w:rsidR="00114F1E">
              <w:rPr>
                <w:noProof/>
                <w:webHidden/>
              </w:rPr>
              <w:fldChar w:fldCharType="begin"/>
            </w:r>
            <w:r w:rsidR="00114F1E">
              <w:rPr>
                <w:noProof/>
                <w:webHidden/>
              </w:rPr>
              <w:instrText xml:space="preserve"> PAGEREF _Toc98936290 \h </w:instrText>
            </w:r>
            <w:r w:rsidR="00114F1E">
              <w:rPr>
                <w:noProof/>
                <w:webHidden/>
              </w:rPr>
            </w:r>
            <w:r w:rsidR="00114F1E">
              <w:rPr>
                <w:noProof/>
                <w:webHidden/>
              </w:rPr>
              <w:fldChar w:fldCharType="separate"/>
            </w:r>
            <w:r w:rsidR="00114F1E">
              <w:rPr>
                <w:noProof/>
                <w:webHidden/>
              </w:rPr>
              <w:t>59</w:t>
            </w:r>
            <w:r w:rsidR="00114F1E">
              <w:rPr>
                <w:noProof/>
                <w:webHidden/>
              </w:rPr>
              <w:fldChar w:fldCharType="end"/>
            </w:r>
          </w:hyperlink>
        </w:p>
        <w:p w14:paraId="5E2468B8" w14:textId="6A26FD4E"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91" w:history="1">
            <w:r w:rsidR="00114F1E" w:rsidRPr="00283800">
              <w:rPr>
                <w:rStyle w:val="Hyperlink"/>
                <w:noProof/>
              </w:rPr>
              <w:t>4.2.</w:t>
            </w:r>
            <w:r w:rsidR="00114F1E">
              <w:rPr>
                <w:rFonts w:asciiTheme="minorHAnsi" w:eastAsiaTheme="minorEastAsia" w:hAnsiTheme="minorHAnsi"/>
                <w:noProof/>
                <w:color w:val="auto"/>
                <w:lang w:val="en-SE" w:eastAsia="en-SE"/>
              </w:rPr>
              <w:tab/>
            </w:r>
            <w:r w:rsidR="00114F1E" w:rsidRPr="00283800">
              <w:rPr>
                <w:rStyle w:val="Hyperlink"/>
                <w:noProof/>
              </w:rPr>
              <w:t xml:space="preserve">&lt;h2&gt;The </w:t>
            </w:r>
            <w:r w:rsidR="00114F1E" w:rsidRPr="00283800">
              <w:rPr>
                <w:rStyle w:val="Hyperlink"/>
                <w:bCs/>
                <w:noProof/>
              </w:rPr>
              <w:t>&lt;k&gt;MiddleCodeGenerator&lt;/k&gt;</w:t>
            </w:r>
            <w:r w:rsidR="00114F1E" w:rsidRPr="00283800">
              <w:rPr>
                <w:rStyle w:val="Hyperlink"/>
                <w:noProof/>
              </w:rPr>
              <w:t xml:space="preserve"> Class&lt;/h2&gt;</w:t>
            </w:r>
            <w:r w:rsidR="00114F1E">
              <w:rPr>
                <w:noProof/>
                <w:webHidden/>
              </w:rPr>
              <w:tab/>
            </w:r>
            <w:r w:rsidR="00114F1E">
              <w:rPr>
                <w:noProof/>
                <w:webHidden/>
              </w:rPr>
              <w:fldChar w:fldCharType="begin"/>
            </w:r>
            <w:r w:rsidR="00114F1E">
              <w:rPr>
                <w:noProof/>
                <w:webHidden/>
              </w:rPr>
              <w:instrText xml:space="preserve"> PAGEREF _Toc98936291 \h </w:instrText>
            </w:r>
            <w:r w:rsidR="00114F1E">
              <w:rPr>
                <w:noProof/>
                <w:webHidden/>
              </w:rPr>
            </w:r>
            <w:r w:rsidR="00114F1E">
              <w:rPr>
                <w:noProof/>
                <w:webHidden/>
              </w:rPr>
              <w:fldChar w:fldCharType="separate"/>
            </w:r>
            <w:r w:rsidR="00114F1E">
              <w:rPr>
                <w:noProof/>
                <w:webHidden/>
              </w:rPr>
              <w:t>62</w:t>
            </w:r>
            <w:r w:rsidR="00114F1E">
              <w:rPr>
                <w:noProof/>
                <w:webHidden/>
              </w:rPr>
              <w:fldChar w:fldCharType="end"/>
            </w:r>
          </w:hyperlink>
        </w:p>
        <w:p w14:paraId="35D255CD" w14:textId="53819C0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92" w:history="1">
            <w:r w:rsidR="00114F1E" w:rsidRPr="00283800">
              <w:rPr>
                <w:rStyle w:val="Hyperlink"/>
                <w:noProof/>
              </w:rPr>
              <w:t>4.2.1.</w:t>
            </w:r>
            <w:r w:rsidR="00114F1E">
              <w:rPr>
                <w:rFonts w:asciiTheme="minorHAnsi" w:eastAsiaTheme="minorEastAsia" w:hAnsiTheme="minorHAnsi"/>
                <w:noProof/>
                <w:color w:val="auto"/>
                <w:lang w:val="en-SE" w:eastAsia="en-SE"/>
              </w:rPr>
              <w:tab/>
            </w:r>
            <w:r w:rsidR="00114F1E" w:rsidRPr="00283800">
              <w:rPr>
                <w:rStyle w:val="Hyperlink"/>
                <w:noProof/>
              </w:rPr>
              <w:t>&lt;h3&gt;The Forward-Jump Problem: Backpatching&lt;/h3&gt;</w:t>
            </w:r>
            <w:r w:rsidR="00114F1E">
              <w:rPr>
                <w:noProof/>
                <w:webHidden/>
              </w:rPr>
              <w:tab/>
            </w:r>
            <w:r w:rsidR="00114F1E">
              <w:rPr>
                <w:noProof/>
                <w:webHidden/>
              </w:rPr>
              <w:fldChar w:fldCharType="begin"/>
            </w:r>
            <w:r w:rsidR="00114F1E">
              <w:rPr>
                <w:noProof/>
                <w:webHidden/>
              </w:rPr>
              <w:instrText xml:space="preserve"> PAGEREF _Toc98936292 \h </w:instrText>
            </w:r>
            <w:r w:rsidR="00114F1E">
              <w:rPr>
                <w:noProof/>
                <w:webHidden/>
              </w:rPr>
            </w:r>
            <w:r w:rsidR="00114F1E">
              <w:rPr>
                <w:noProof/>
                <w:webHidden/>
              </w:rPr>
              <w:fldChar w:fldCharType="separate"/>
            </w:r>
            <w:r w:rsidR="00114F1E">
              <w:rPr>
                <w:noProof/>
                <w:webHidden/>
              </w:rPr>
              <w:t>63</w:t>
            </w:r>
            <w:r w:rsidR="00114F1E">
              <w:rPr>
                <w:noProof/>
                <w:webHidden/>
              </w:rPr>
              <w:fldChar w:fldCharType="end"/>
            </w:r>
          </w:hyperlink>
        </w:p>
        <w:p w14:paraId="61327615" w14:textId="5FE414D7"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293" w:history="1">
            <w:r w:rsidR="00114F1E" w:rsidRPr="00283800">
              <w:rPr>
                <w:rStyle w:val="Hyperlink"/>
                <w:noProof/>
              </w:rPr>
              <w:t>4.3.</w:t>
            </w:r>
            <w:r w:rsidR="00114F1E">
              <w:rPr>
                <w:rFonts w:asciiTheme="minorHAnsi" w:eastAsiaTheme="minorEastAsia" w:hAnsiTheme="minorHAnsi"/>
                <w:noProof/>
                <w:color w:val="auto"/>
                <w:lang w:val="en-SE" w:eastAsia="en-SE"/>
              </w:rPr>
              <w:tab/>
            </w:r>
            <w:r w:rsidR="00114F1E" w:rsidRPr="00283800">
              <w:rPr>
                <w:rStyle w:val="Hyperlink"/>
                <w:noProof/>
              </w:rPr>
              <w:t>&lt;h2&gt;Declarations&lt;/h2&gt;</w:t>
            </w:r>
            <w:r w:rsidR="00114F1E">
              <w:rPr>
                <w:noProof/>
                <w:webHidden/>
              </w:rPr>
              <w:tab/>
            </w:r>
            <w:r w:rsidR="00114F1E">
              <w:rPr>
                <w:noProof/>
                <w:webHidden/>
              </w:rPr>
              <w:fldChar w:fldCharType="begin"/>
            </w:r>
            <w:r w:rsidR="00114F1E">
              <w:rPr>
                <w:noProof/>
                <w:webHidden/>
              </w:rPr>
              <w:instrText xml:space="preserve"> PAGEREF _Toc98936293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7E8F0F2" w14:textId="18AD089F"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94" w:history="1">
            <w:r w:rsidR="00114F1E" w:rsidRPr="00283800">
              <w:rPr>
                <w:rStyle w:val="Hyperlink"/>
                <w:noProof/>
              </w:rPr>
              <w:t>4.3.1.</w:t>
            </w:r>
            <w:r w:rsidR="00114F1E">
              <w:rPr>
                <w:rFonts w:asciiTheme="minorHAnsi" w:eastAsiaTheme="minorEastAsia" w:hAnsiTheme="minorHAnsi"/>
                <w:noProof/>
                <w:color w:val="auto"/>
                <w:lang w:val="en-SE" w:eastAsia="en-SE"/>
              </w:rPr>
              <w:tab/>
            </w:r>
            <w:r w:rsidR="00114F1E" w:rsidRPr="00283800">
              <w:rPr>
                <w:rStyle w:val="Hyperlink"/>
                <w:noProof/>
              </w:rPr>
              <w:t>&lt;h3&gt;Function Definition&lt;/h3&gt;</w:t>
            </w:r>
            <w:r w:rsidR="00114F1E">
              <w:rPr>
                <w:noProof/>
                <w:webHidden/>
              </w:rPr>
              <w:tab/>
            </w:r>
            <w:r w:rsidR="00114F1E">
              <w:rPr>
                <w:noProof/>
                <w:webHidden/>
              </w:rPr>
              <w:fldChar w:fldCharType="begin"/>
            </w:r>
            <w:r w:rsidR="00114F1E">
              <w:rPr>
                <w:noProof/>
                <w:webHidden/>
              </w:rPr>
              <w:instrText xml:space="preserve"> PAGEREF _Toc98936294 \h </w:instrText>
            </w:r>
            <w:r w:rsidR="00114F1E">
              <w:rPr>
                <w:noProof/>
                <w:webHidden/>
              </w:rPr>
            </w:r>
            <w:r w:rsidR="00114F1E">
              <w:rPr>
                <w:noProof/>
                <w:webHidden/>
              </w:rPr>
              <w:fldChar w:fldCharType="separate"/>
            </w:r>
            <w:r w:rsidR="00114F1E">
              <w:rPr>
                <w:noProof/>
                <w:webHidden/>
              </w:rPr>
              <w:t>65</w:t>
            </w:r>
            <w:r w:rsidR="00114F1E">
              <w:rPr>
                <w:noProof/>
                <w:webHidden/>
              </w:rPr>
              <w:fldChar w:fldCharType="end"/>
            </w:r>
          </w:hyperlink>
        </w:p>
        <w:p w14:paraId="6E7074A3" w14:textId="09058AE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95" w:history="1">
            <w:r w:rsidR="00114F1E" w:rsidRPr="00283800">
              <w:rPr>
                <w:rStyle w:val="Hyperlink"/>
                <w:noProof/>
                <w:highlight w:val="white"/>
              </w:rPr>
              <w:t>4.3.2.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&lt;h3&gt;Structs and Unions&lt;/h3&gt;</w:t>
            </w:r>
            <w:r w:rsidR="00114F1E">
              <w:rPr>
                <w:noProof/>
                <w:webHidden/>
              </w:rPr>
              <w:tab/>
            </w:r>
            <w:r w:rsidR="00114F1E">
              <w:rPr>
                <w:noProof/>
                <w:webHidden/>
              </w:rPr>
              <w:fldChar w:fldCharType="begin"/>
            </w:r>
            <w:r w:rsidR="00114F1E">
              <w:rPr>
                <w:noProof/>
                <w:webHidden/>
              </w:rPr>
              <w:instrText xml:space="preserve"> PAGEREF _Toc98936295 \h </w:instrText>
            </w:r>
            <w:r w:rsidR="00114F1E">
              <w:rPr>
                <w:noProof/>
                <w:webHidden/>
              </w:rPr>
            </w:r>
            <w:r w:rsidR="00114F1E">
              <w:rPr>
                <w:noProof/>
                <w:webHidden/>
              </w:rPr>
              <w:fldChar w:fldCharType="separate"/>
            </w:r>
            <w:r w:rsidR="00114F1E">
              <w:rPr>
                <w:noProof/>
                <w:webHidden/>
              </w:rPr>
              <w:t>70</w:t>
            </w:r>
            <w:r w:rsidR="00114F1E">
              <w:rPr>
                <w:noProof/>
                <w:webHidden/>
              </w:rPr>
              <w:fldChar w:fldCharType="end"/>
            </w:r>
          </w:hyperlink>
        </w:p>
        <w:p w14:paraId="6B3793AA" w14:textId="415F9A1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96" w:history="1">
            <w:r w:rsidR="00114F1E" w:rsidRPr="00283800">
              <w:rPr>
                <w:rStyle w:val="Hyperlink"/>
                <w:noProof/>
                <w:highlight w:val="white"/>
              </w:rPr>
              <w:t>4.3.3.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&lt;h3&gt;Enumeration&lt;/h3&gt;</w:t>
            </w:r>
            <w:r w:rsidR="00114F1E">
              <w:rPr>
                <w:noProof/>
                <w:webHidden/>
              </w:rPr>
              <w:tab/>
            </w:r>
            <w:r w:rsidR="00114F1E">
              <w:rPr>
                <w:noProof/>
                <w:webHidden/>
              </w:rPr>
              <w:fldChar w:fldCharType="begin"/>
            </w:r>
            <w:r w:rsidR="00114F1E">
              <w:rPr>
                <w:noProof/>
                <w:webHidden/>
              </w:rPr>
              <w:instrText xml:space="preserve"> PAGEREF _Toc98936296 \h </w:instrText>
            </w:r>
            <w:r w:rsidR="00114F1E">
              <w:rPr>
                <w:noProof/>
                <w:webHidden/>
              </w:rPr>
            </w:r>
            <w:r w:rsidR="00114F1E">
              <w:rPr>
                <w:noProof/>
                <w:webHidden/>
              </w:rPr>
              <w:fldChar w:fldCharType="separate"/>
            </w:r>
            <w:r w:rsidR="00114F1E">
              <w:rPr>
                <w:noProof/>
                <w:webHidden/>
              </w:rPr>
              <w:t>71</w:t>
            </w:r>
            <w:r w:rsidR="00114F1E">
              <w:rPr>
                <w:noProof/>
                <w:webHidden/>
              </w:rPr>
              <w:fldChar w:fldCharType="end"/>
            </w:r>
          </w:hyperlink>
        </w:p>
        <w:p w14:paraId="4E28C3BD" w14:textId="592D6C8E"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97" w:history="1">
            <w:r w:rsidR="00114F1E" w:rsidRPr="00283800">
              <w:rPr>
                <w:rStyle w:val="Hyperlink"/>
                <w:noProof/>
                <w:highlight w:val="white"/>
              </w:rPr>
              <w:t>4.3.4.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&lt;h3&gt;Declarator&lt;/h3&gt;</w:t>
            </w:r>
            <w:r w:rsidR="00114F1E">
              <w:rPr>
                <w:noProof/>
                <w:webHidden/>
              </w:rPr>
              <w:tab/>
            </w:r>
            <w:r w:rsidR="00114F1E">
              <w:rPr>
                <w:noProof/>
                <w:webHidden/>
              </w:rPr>
              <w:fldChar w:fldCharType="begin"/>
            </w:r>
            <w:r w:rsidR="00114F1E">
              <w:rPr>
                <w:noProof/>
                <w:webHidden/>
              </w:rPr>
              <w:instrText xml:space="preserve"> PAGEREF _Toc98936297 \h </w:instrText>
            </w:r>
            <w:r w:rsidR="00114F1E">
              <w:rPr>
                <w:noProof/>
                <w:webHidden/>
              </w:rPr>
            </w:r>
            <w:r w:rsidR="00114F1E">
              <w:rPr>
                <w:noProof/>
                <w:webHidden/>
              </w:rPr>
              <w:fldChar w:fldCharType="separate"/>
            </w:r>
            <w:r w:rsidR="00114F1E">
              <w:rPr>
                <w:noProof/>
                <w:webHidden/>
              </w:rPr>
              <w:t>72</w:t>
            </w:r>
            <w:r w:rsidR="00114F1E">
              <w:rPr>
                <w:noProof/>
                <w:webHidden/>
              </w:rPr>
              <w:fldChar w:fldCharType="end"/>
            </w:r>
          </w:hyperlink>
        </w:p>
        <w:p w14:paraId="0CEA018E" w14:textId="5732D2A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98" w:history="1">
            <w:r w:rsidR="00114F1E" w:rsidRPr="00283800">
              <w:rPr>
                <w:rStyle w:val="Hyperlink"/>
                <w:noProof/>
                <w:highlight w:val="white"/>
              </w:rPr>
              <w:t>4.3.5.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 declarator&lt;/h3&gt;</w:t>
            </w:r>
            <w:r w:rsidR="00114F1E">
              <w:rPr>
                <w:noProof/>
                <w:webHidden/>
              </w:rPr>
              <w:tab/>
            </w:r>
            <w:r w:rsidR="00114F1E">
              <w:rPr>
                <w:noProof/>
                <w:webHidden/>
              </w:rPr>
              <w:fldChar w:fldCharType="begin"/>
            </w:r>
            <w:r w:rsidR="00114F1E">
              <w:rPr>
                <w:noProof/>
                <w:webHidden/>
              </w:rPr>
              <w:instrText xml:space="preserve"> PAGEREF _Toc98936298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084A5A8A" w14:textId="2F224A3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299" w:history="1">
            <w:r w:rsidR="00114F1E" w:rsidRPr="00283800">
              <w:rPr>
                <w:rStyle w:val="Hyperlink"/>
                <w:noProof/>
                <w:highlight w:val="white"/>
              </w:rPr>
              <w:t>4.3.6.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&lt;h3&gt;Direct Declarator&lt;/h3&gt;</w:t>
            </w:r>
            <w:r w:rsidR="00114F1E">
              <w:rPr>
                <w:noProof/>
                <w:webHidden/>
              </w:rPr>
              <w:tab/>
            </w:r>
            <w:r w:rsidR="00114F1E">
              <w:rPr>
                <w:noProof/>
                <w:webHidden/>
              </w:rPr>
              <w:fldChar w:fldCharType="begin"/>
            </w:r>
            <w:r w:rsidR="00114F1E">
              <w:rPr>
                <w:noProof/>
                <w:webHidden/>
              </w:rPr>
              <w:instrText xml:space="preserve"> PAGEREF _Toc98936299 \h </w:instrText>
            </w:r>
            <w:r w:rsidR="00114F1E">
              <w:rPr>
                <w:noProof/>
                <w:webHidden/>
              </w:rPr>
            </w:r>
            <w:r w:rsidR="00114F1E">
              <w:rPr>
                <w:noProof/>
                <w:webHidden/>
              </w:rPr>
              <w:fldChar w:fldCharType="separate"/>
            </w:r>
            <w:r w:rsidR="00114F1E">
              <w:rPr>
                <w:noProof/>
                <w:webHidden/>
              </w:rPr>
              <w:t>75</w:t>
            </w:r>
            <w:r w:rsidR="00114F1E">
              <w:rPr>
                <w:noProof/>
                <w:webHidden/>
              </w:rPr>
              <w:fldChar w:fldCharType="end"/>
            </w:r>
          </w:hyperlink>
        </w:p>
        <w:p w14:paraId="27800B38" w14:textId="78F3553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00" w:history="1">
            <w:r w:rsidR="00114F1E" w:rsidRPr="00283800">
              <w:rPr>
                <w:rStyle w:val="Hyperlink"/>
                <w:noProof/>
                <w:highlight w:val="white"/>
              </w:rPr>
              <w:t>4.3.7.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&lt;h3&gt;Parameters&lt;/h3&gt;</w:t>
            </w:r>
            <w:r w:rsidR="00114F1E">
              <w:rPr>
                <w:noProof/>
                <w:webHidden/>
              </w:rPr>
              <w:tab/>
            </w:r>
            <w:r w:rsidR="00114F1E">
              <w:rPr>
                <w:noProof/>
                <w:webHidden/>
              </w:rPr>
              <w:fldChar w:fldCharType="begin"/>
            </w:r>
            <w:r w:rsidR="00114F1E">
              <w:rPr>
                <w:noProof/>
                <w:webHidden/>
              </w:rPr>
              <w:instrText xml:space="preserve"> PAGEREF _Toc98936300 \h </w:instrText>
            </w:r>
            <w:r w:rsidR="00114F1E">
              <w:rPr>
                <w:noProof/>
                <w:webHidden/>
              </w:rPr>
            </w:r>
            <w:r w:rsidR="00114F1E">
              <w:rPr>
                <w:noProof/>
                <w:webHidden/>
              </w:rPr>
              <w:fldChar w:fldCharType="separate"/>
            </w:r>
            <w:r w:rsidR="00114F1E">
              <w:rPr>
                <w:noProof/>
                <w:webHidden/>
              </w:rPr>
              <w:t>77</w:t>
            </w:r>
            <w:r w:rsidR="00114F1E">
              <w:rPr>
                <w:noProof/>
                <w:webHidden/>
              </w:rPr>
              <w:fldChar w:fldCharType="end"/>
            </w:r>
          </w:hyperlink>
        </w:p>
        <w:p w14:paraId="763B27D3" w14:textId="1548721C"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301" w:history="1">
            <w:r w:rsidR="00114F1E" w:rsidRPr="00283800">
              <w:rPr>
                <w:rStyle w:val="Hyperlink"/>
                <w:noProof/>
                <w:highlight w:val="white"/>
              </w:rPr>
              <w:t>4.4.</w:t>
            </w:r>
            <w:r w:rsidR="00114F1E">
              <w:rPr>
                <w:rFonts w:asciiTheme="minorHAnsi" w:eastAsiaTheme="minorEastAsia" w:hAnsiTheme="minorHAnsi"/>
                <w:noProof/>
                <w:color w:val="auto"/>
                <w:lang w:val="en-SE" w:eastAsia="en-SE"/>
              </w:rPr>
              <w:tab/>
            </w:r>
            <w:r w:rsidR="00114F1E" w:rsidRPr="00283800">
              <w:rPr>
                <w:rStyle w:val="Hyperlink"/>
                <w:noProof/>
                <w:highlight w:val="white"/>
              </w:rPr>
              <w:t>&lt;h2&gt;Statements&lt;/h2&gt;</w:t>
            </w:r>
            <w:r w:rsidR="00114F1E">
              <w:rPr>
                <w:noProof/>
                <w:webHidden/>
              </w:rPr>
              <w:tab/>
            </w:r>
            <w:r w:rsidR="00114F1E">
              <w:rPr>
                <w:noProof/>
                <w:webHidden/>
              </w:rPr>
              <w:fldChar w:fldCharType="begin"/>
            </w:r>
            <w:r w:rsidR="00114F1E">
              <w:rPr>
                <w:noProof/>
                <w:webHidden/>
              </w:rPr>
              <w:instrText xml:space="preserve"> PAGEREF _Toc98936301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5673CA9A" w14:textId="177274B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02"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If-Else Statement&lt;/h3&gt;</w:t>
            </w:r>
            <w:r w:rsidR="00114F1E">
              <w:rPr>
                <w:noProof/>
                <w:webHidden/>
              </w:rPr>
              <w:tab/>
            </w:r>
            <w:r w:rsidR="00114F1E">
              <w:rPr>
                <w:noProof/>
                <w:webHidden/>
              </w:rPr>
              <w:fldChar w:fldCharType="begin"/>
            </w:r>
            <w:r w:rsidR="00114F1E">
              <w:rPr>
                <w:noProof/>
                <w:webHidden/>
              </w:rPr>
              <w:instrText xml:space="preserve"> PAGEREF _Toc98936302 \h </w:instrText>
            </w:r>
            <w:r w:rsidR="00114F1E">
              <w:rPr>
                <w:noProof/>
                <w:webHidden/>
              </w:rPr>
            </w:r>
            <w:r w:rsidR="00114F1E">
              <w:rPr>
                <w:noProof/>
                <w:webHidden/>
              </w:rPr>
              <w:fldChar w:fldCharType="separate"/>
            </w:r>
            <w:r w:rsidR="00114F1E">
              <w:rPr>
                <w:noProof/>
                <w:webHidden/>
              </w:rPr>
              <w:t>78</w:t>
            </w:r>
            <w:r w:rsidR="00114F1E">
              <w:rPr>
                <w:noProof/>
                <w:webHidden/>
              </w:rPr>
              <w:fldChar w:fldCharType="end"/>
            </w:r>
          </w:hyperlink>
        </w:p>
        <w:p w14:paraId="33306703" w14:textId="15FB0BF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03"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Switch Statement&lt;/h3&gt;</w:t>
            </w:r>
            <w:r w:rsidR="00114F1E">
              <w:rPr>
                <w:noProof/>
                <w:webHidden/>
              </w:rPr>
              <w:tab/>
            </w:r>
            <w:r w:rsidR="00114F1E">
              <w:rPr>
                <w:noProof/>
                <w:webHidden/>
              </w:rPr>
              <w:fldChar w:fldCharType="begin"/>
            </w:r>
            <w:r w:rsidR="00114F1E">
              <w:rPr>
                <w:noProof/>
                <w:webHidden/>
              </w:rPr>
              <w:instrText xml:space="preserve"> PAGEREF _Toc98936303 \h </w:instrText>
            </w:r>
            <w:r w:rsidR="00114F1E">
              <w:rPr>
                <w:noProof/>
                <w:webHidden/>
              </w:rPr>
            </w:r>
            <w:r w:rsidR="00114F1E">
              <w:rPr>
                <w:noProof/>
                <w:webHidden/>
              </w:rPr>
              <w:fldChar w:fldCharType="separate"/>
            </w:r>
            <w:r w:rsidR="00114F1E">
              <w:rPr>
                <w:noProof/>
                <w:webHidden/>
              </w:rPr>
              <w:t>79</w:t>
            </w:r>
            <w:r w:rsidR="00114F1E">
              <w:rPr>
                <w:noProof/>
                <w:webHidden/>
              </w:rPr>
              <w:fldChar w:fldCharType="end"/>
            </w:r>
          </w:hyperlink>
        </w:p>
        <w:p w14:paraId="62ECBB99" w14:textId="239BDCF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04"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Case Statement&lt;/h3&gt;</w:t>
            </w:r>
            <w:r w:rsidR="00114F1E">
              <w:rPr>
                <w:noProof/>
                <w:webHidden/>
              </w:rPr>
              <w:tab/>
            </w:r>
            <w:r w:rsidR="00114F1E">
              <w:rPr>
                <w:noProof/>
                <w:webHidden/>
              </w:rPr>
              <w:fldChar w:fldCharType="begin"/>
            </w:r>
            <w:r w:rsidR="00114F1E">
              <w:rPr>
                <w:noProof/>
                <w:webHidden/>
              </w:rPr>
              <w:instrText xml:space="preserve"> PAGEREF _Toc98936304 \h </w:instrText>
            </w:r>
            <w:r w:rsidR="00114F1E">
              <w:rPr>
                <w:noProof/>
                <w:webHidden/>
              </w:rPr>
            </w:r>
            <w:r w:rsidR="00114F1E">
              <w:rPr>
                <w:noProof/>
                <w:webHidden/>
              </w:rPr>
              <w:fldChar w:fldCharType="separate"/>
            </w:r>
            <w:r w:rsidR="00114F1E">
              <w:rPr>
                <w:noProof/>
                <w:webHidden/>
              </w:rPr>
              <w:t>80</w:t>
            </w:r>
            <w:r w:rsidR="00114F1E">
              <w:rPr>
                <w:noProof/>
                <w:webHidden/>
              </w:rPr>
              <w:fldChar w:fldCharType="end"/>
            </w:r>
          </w:hyperlink>
        </w:p>
        <w:p w14:paraId="2EE5D0CC" w14:textId="69B87A6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05"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Default Statement&lt;/h3&gt;</w:t>
            </w:r>
            <w:r w:rsidR="00114F1E">
              <w:rPr>
                <w:noProof/>
                <w:webHidden/>
              </w:rPr>
              <w:tab/>
            </w:r>
            <w:r w:rsidR="00114F1E">
              <w:rPr>
                <w:noProof/>
                <w:webHidden/>
              </w:rPr>
              <w:fldChar w:fldCharType="begin"/>
            </w:r>
            <w:r w:rsidR="00114F1E">
              <w:rPr>
                <w:noProof/>
                <w:webHidden/>
              </w:rPr>
              <w:instrText xml:space="preserve"> PAGEREF _Toc98936305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4187F162" w14:textId="0E758A7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0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Break Statement&lt;/h3&gt;</w:t>
            </w:r>
            <w:r w:rsidR="00114F1E">
              <w:rPr>
                <w:noProof/>
                <w:webHidden/>
              </w:rPr>
              <w:tab/>
            </w:r>
            <w:r w:rsidR="00114F1E">
              <w:rPr>
                <w:noProof/>
                <w:webHidden/>
              </w:rPr>
              <w:fldChar w:fldCharType="begin"/>
            </w:r>
            <w:r w:rsidR="00114F1E">
              <w:rPr>
                <w:noProof/>
                <w:webHidden/>
              </w:rPr>
              <w:instrText xml:space="preserve"> PAGEREF _Toc98936306 \h </w:instrText>
            </w:r>
            <w:r w:rsidR="00114F1E">
              <w:rPr>
                <w:noProof/>
                <w:webHidden/>
              </w:rPr>
            </w:r>
            <w:r w:rsidR="00114F1E">
              <w:rPr>
                <w:noProof/>
                <w:webHidden/>
              </w:rPr>
              <w:fldChar w:fldCharType="separate"/>
            </w:r>
            <w:r w:rsidR="00114F1E">
              <w:rPr>
                <w:noProof/>
                <w:webHidden/>
              </w:rPr>
              <w:t>81</w:t>
            </w:r>
            <w:r w:rsidR="00114F1E">
              <w:rPr>
                <w:noProof/>
                <w:webHidden/>
              </w:rPr>
              <w:fldChar w:fldCharType="end"/>
            </w:r>
          </w:hyperlink>
        </w:p>
        <w:p w14:paraId="17441D30" w14:textId="012869C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07"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Loop Header&lt;/h3&gt;</w:t>
            </w:r>
            <w:r w:rsidR="00114F1E">
              <w:rPr>
                <w:noProof/>
                <w:webHidden/>
              </w:rPr>
              <w:tab/>
            </w:r>
            <w:r w:rsidR="00114F1E">
              <w:rPr>
                <w:noProof/>
                <w:webHidden/>
              </w:rPr>
              <w:fldChar w:fldCharType="begin"/>
            </w:r>
            <w:r w:rsidR="00114F1E">
              <w:rPr>
                <w:noProof/>
                <w:webHidden/>
              </w:rPr>
              <w:instrText xml:space="preserve"> PAGEREF _Toc98936307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2B207316" w14:textId="461133E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08"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Do Statement&lt;/h3&gt;</w:t>
            </w:r>
            <w:r w:rsidR="00114F1E">
              <w:rPr>
                <w:noProof/>
                <w:webHidden/>
              </w:rPr>
              <w:tab/>
            </w:r>
            <w:r w:rsidR="00114F1E">
              <w:rPr>
                <w:noProof/>
                <w:webHidden/>
              </w:rPr>
              <w:fldChar w:fldCharType="begin"/>
            </w:r>
            <w:r w:rsidR="00114F1E">
              <w:rPr>
                <w:noProof/>
                <w:webHidden/>
              </w:rPr>
              <w:instrText xml:space="preserve"> PAGEREF _Toc98936308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16EBD2C2" w14:textId="4E26DB2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09"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&lt;h3&gt;The For Statement&lt;/h3&gt;</w:t>
            </w:r>
            <w:r w:rsidR="00114F1E">
              <w:rPr>
                <w:noProof/>
                <w:webHidden/>
              </w:rPr>
              <w:tab/>
            </w:r>
            <w:r w:rsidR="00114F1E">
              <w:rPr>
                <w:noProof/>
                <w:webHidden/>
              </w:rPr>
              <w:fldChar w:fldCharType="begin"/>
            </w:r>
            <w:r w:rsidR="00114F1E">
              <w:rPr>
                <w:noProof/>
                <w:webHidden/>
              </w:rPr>
              <w:instrText xml:space="preserve"> PAGEREF _Toc98936309 \h </w:instrText>
            </w:r>
            <w:r w:rsidR="00114F1E">
              <w:rPr>
                <w:noProof/>
                <w:webHidden/>
              </w:rPr>
            </w:r>
            <w:r w:rsidR="00114F1E">
              <w:rPr>
                <w:noProof/>
                <w:webHidden/>
              </w:rPr>
              <w:fldChar w:fldCharType="separate"/>
            </w:r>
            <w:r w:rsidR="00114F1E">
              <w:rPr>
                <w:noProof/>
                <w:webHidden/>
              </w:rPr>
              <w:t>82</w:t>
            </w:r>
            <w:r w:rsidR="00114F1E">
              <w:rPr>
                <w:noProof/>
                <w:webHidden/>
              </w:rPr>
              <w:fldChar w:fldCharType="end"/>
            </w:r>
          </w:hyperlink>
        </w:p>
        <w:p w14:paraId="7001260E" w14:textId="51A26A1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10"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While Statement&lt;/h3&gt;</w:t>
            </w:r>
            <w:r w:rsidR="00114F1E">
              <w:rPr>
                <w:noProof/>
                <w:webHidden/>
              </w:rPr>
              <w:tab/>
            </w:r>
            <w:r w:rsidR="00114F1E">
              <w:rPr>
                <w:noProof/>
                <w:webHidden/>
              </w:rPr>
              <w:fldChar w:fldCharType="begin"/>
            </w:r>
            <w:r w:rsidR="00114F1E">
              <w:rPr>
                <w:noProof/>
                <w:webHidden/>
              </w:rPr>
              <w:instrText xml:space="preserve"> PAGEREF _Toc98936310 \h </w:instrText>
            </w:r>
            <w:r w:rsidR="00114F1E">
              <w:rPr>
                <w:noProof/>
                <w:webHidden/>
              </w:rPr>
            </w:r>
            <w:r w:rsidR="00114F1E">
              <w:rPr>
                <w:noProof/>
                <w:webHidden/>
              </w:rPr>
              <w:fldChar w:fldCharType="separate"/>
            </w:r>
            <w:r w:rsidR="00114F1E">
              <w:rPr>
                <w:noProof/>
                <w:webHidden/>
              </w:rPr>
              <w:t>83</w:t>
            </w:r>
            <w:r w:rsidR="00114F1E">
              <w:rPr>
                <w:noProof/>
                <w:webHidden/>
              </w:rPr>
              <w:fldChar w:fldCharType="end"/>
            </w:r>
          </w:hyperlink>
        </w:p>
        <w:p w14:paraId="771DCF29" w14:textId="798DAA6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11"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&lt;h3&gt;The Continue Statement&lt;/h3&gt;</w:t>
            </w:r>
            <w:r w:rsidR="00114F1E">
              <w:rPr>
                <w:noProof/>
                <w:webHidden/>
              </w:rPr>
              <w:tab/>
            </w:r>
            <w:r w:rsidR="00114F1E">
              <w:rPr>
                <w:noProof/>
                <w:webHidden/>
              </w:rPr>
              <w:fldChar w:fldCharType="begin"/>
            </w:r>
            <w:r w:rsidR="00114F1E">
              <w:rPr>
                <w:noProof/>
                <w:webHidden/>
              </w:rPr>
              <w:instrText xml:space="preserve"> PAGEREF _Toc98936311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4DA13D46" w14:textId="159621A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12" w:history="1">
            <w:r w:rsidR="00114F1E" w:rsidRPr="00283800">
              <w:rPr>
                <w:rStyle w:val="Hyperlink"/>
                <w:noProof/>
              </w:rPr>
              <w:t>4.4.2.</w:t>
            </w:r>
            <w:r w:rsidR="00114F1E">
              <w:rPr>
                <w:rFonts w:asciiTheme="minorHAnsi" w:eastAsiaTheme="minorEastAsia" w:hAnsiTheme="minorHAnsi"/>
                <w:noProof/>
                <w:color w:val="auto"/>
                <w:lang w:val="en-SE" w:eastAsia="en-SE"/>
              </w:rPr>
              <w:tab/>
            </w:r>
            <w:r w:rsidR="00114F1E" w:rsidRPr="00283800">
              <w:rPr>
                <w:rStyle w:val="Hyperlink"/>
                <w:noProof/>
              </w:rPr>
              <w:t>&lt;h3&gt;The Label and Goto Statements&lt;/h3&gt;</w:t>
            </w:r>
            <w:r w:rsidR="00114F1E">
              <w:rPr>
                <w:noProof/>
                <w:webHidden/>
              </w:rPr>
              <w:tab/>
            </w:r>
            <w:r w:rsidR="00114F1E">
              <w:rPr>
                <w:noProof/>
                <w:webHidden/>
              </w:rPr>
              <w:fldChar w:fldCharType="begin"/>
            </w:r>
            <w:r w:rsidR="00114F1E">
              <w:rPr>
                <w:noProof/>
                <w:webHidden/>
              </w:rPr>
              <w:instrText xml:space="preserve"> PAGEREF _Toc98936312 \h </w:instrText>
            </w:r>
            <w:r w:rsidR="00114F1E">
              <w:rPr>
                <w:noProof/>
                <w:webHidden/>
              </w:rPr>
            </w:r>
            <w:r w:rsidR="00114F1E">
              <w:rPr>
                <w:noProof/>
                <w:webHidden/>
              </w:rPr>
              <w:fldChar w:fldCharType="separate"/>
            </w:r>
            <w:r w:rsidR="00114F1E">
              <w:rPr>
                <w:noProof/>
                <w:webHidden/>
              </w:rPr>
              <w:t>84</w:t>
            </w:r>
            <w:r w:rsidR="00114F1E">
              <w:rPr>
                <w:noProof/>
                <w:webHidden/>
              </w:rPr>
              <w:fldChar w:fldCharType="end"/>
            </w:r>
          </w:hyperlink>
        </w:p>
        <w:p w14:paraId="3DB87721" w14:textId="593355D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13" w:history="1">
            <w:r w:rsidR="00114F1E" w:rsidRPr="00283800">
              <w:rPr>
                <w:rStyle w:val="Hyperlink"/>
                <w:noProof/>
              </w:rPr>
              <w:t>4.4.3.</w:t>
            </w:r>
            <w:r w:rsidR="00114F1E">
              <w:rPr>
                <w:rFonts w:asciiTheme="minorHAnsi" w:eastAsiaTheme="minorEastAsia" w:hAnsiTheme="minorHAnsi"/>
                <w:noProof/>
                <w:color w:val="auto"/>
                <w:lang w:val="en-SE" w:eastAsia="en-SE"/>
              </w:rPr>
              <w:tab/>
            </w:r>
            <w:r w:rsidR="00114F1E" w:rsidRPr="00283800">
              <w:rPr>
                <w:rStyle w:val="Hyperlink"/>
                <w:noProof/>
              </w:rPr>
              <w:t>&lt;h3&gt;The Return Statement&lt;/h3&gt;</w:t>
            </w:r>
            <w:r w:rsidR="00114F1E">
              <w:rPr>
                <w:noProof/>
                <w:webHidden/>
              </w:rPr>
              <w:tab/>
            </w:r>
            <w:r w:rsidR="00114F1E">
              <w:rPr>
                <w:noProof/>
                <w:webHidden/>
              </w:rPr>
              <w:fldChar w:fldCharType="begin"/>
            </w:r>
            <w:r w:rsidR="00114F1E">
              <w:rPr>
                <w:noProof/>
                <w:webHidden/>
              </w:rPr>
              <w:instrText xml:space="preserve"> PAGEREF _Toc98936313 \h </w:instrText>
            </w:r>
            <w:r w:rsidR="00114F1E">
              <w:rPr>
                <w:noProof/>
                <w:webHidden/>
              </w:rPr>
            </w:r>
            <w:r w:rsidR="00114F1E">
              <w:rPr>
                <w:noProof/>
                <w:webHidden/>
              </w:rPr>
              <w:fldChar w:fldCharType="separate"/>
            </w:r>
            <w:r w:rsidR="00114F1E">
              <w:rPr>
                <w:noProof/>
                <w:webHidden/>
              </w:rPr>
              <w:t>85</w:t>
            </w:r>
            <w:r w:rsidR="00114F1E">
              <w:rPr>
                <w:noProof/>
                <w:webHidden/>
              </w:rPr>
              <w:fldChar w:fldCharType="end"/>
            </w:r>
          </w:hyperlink>
        </w:p>
        <w:p w14:paraId="68BEF884" w14:textId="46DC26A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14" w:history="1">
            <w:r w:rsidR="00114F1E" w:rsidRPr="00283800">
              <w:rPr>
                <w:rStyle w:val="Hyperlink"/>
                <w:noProof/>
              </w:rPr>
              <w:t>4.4.4.</w:t>
            </w:r>
            <w:r w:rsidR="00114F1E">
              <w:rPr>
                <w:rFonts w:asciiTheme="minorHAnsi" w:eastAsiaTheme="minorEastAsia" w:hAnsiTheme="minorHAnsi"/>
                <w:noProof/>
                <w:color w:val="auto"/>
                <w:lang w:val="en-SE" w:eastAsia="en-SE"/>
              </w:rPr>
              <w:tab/>
            </w:r>
            <w:r w:rsidR="00114F1E" w:rsidRPr="00283800">
              <w:rPr>
                <w:rStyle w:val="Hyperlink"/>
                <w:noProof/>
              </w:rPr>
              <w:t>&lt;h3&gt;Optional Expression Statement&lt;/h3&gt;</w:t>
            </w:r>
            <w:r w:rsidR="00114F1E">
              <w:rPr>
                <w:noProof/>
                <w:webHidden/>
              </w:rPr>
              <w:tab/>
            </w:r>
            <w:r w:rsidR="00114F1E">
              <w:rPr>
                <w:noProof/>
                <w:webHidden/>
              </w:rPr>
              <w:fldChar w:fldCharType="begin"/>
            </w:r>
            <w:r w:rsidR="00114F1E">
              <w:rPr>
                <w:noProof/>
                <w:webHidden/>
              </w:rPr>
              <w:instrText xml:space="preserve"> PAGEREF _Toc98936314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0150BD65" w14:textId="1573477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15" w:history="1">
            <w:r w:rsidR="00114F1E" w:rsidRPr="00283800">
              <w:rPr>
                <w:rStyle w:val="Hyperlink"/>
                <w:noProof/>
              </w:rPr>
              <w:t>4.4.5.</w:t>
            </w:r>
            <w:r w:rsidR="00114F1E">
              <w:rPr>
                <w:rFonts w:asciiTheme="minorHAnsi" w:eastAsiaTheme="minorEastAsia" w:hAnsiTheme="minorHAnsi"/>
                <w:noProof/>
                <w:color w:val="auto"/>
                <w:lang w:val="en-SE" w:eastAsia="en-SE"/>
              </w:rPr>
              <w:tab/>
            </w:r>
            <w:r w:rsidR="00114F1E" w:rsidRPr="00283800">
              <w:rPr>
                <w:rStyle w:val="Hyperlink"/>
                <w:noProof/>
              </w:rPr>
              <w:t>&lt;h3&gt;Jump Register Statements&lt;/h3&gt;</w:t>
            </w:r>
            <w:r w:rsidR="00114F1E">
              <w:rPr>
                <w:noProof/>
                <w:webHidden/>
              </w:rPr>
              <w:tab/>
            </w:r>
            <w:r w:rsidR="00114F1E">
              <w:rPr>
                <w:noProof/>
                <w:webHidden/>
              </w:rPr>
              <w:fldChar w:fldCharType="begin"/>
            </w:r>
            <w:r w:rsidR="00114F1E">
              <w:rPr>
                <w:noProof/>
                <w:webHidden/>
              </w:rPr>
              <w:instrText xml:space="preserve"> PAGEREF _Toc98936315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117E6C37" w14:textId="49494F4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16"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&lt;h3&gt;Interrupt Statements&lt;/h3&gt;</w:t>
            </w:r>
            <w:r w:rsidR="00114F1E">
              <w:rPr>
                <w:noProof/>
                <w:webHidden/>
              </w:rPr>
              <w:tab/>
            </w:r>
            <w:r w:rsidR="00114F1E">
              <w:rPr>
                <w:noProof/>
                <w:webHidden/>
              </w:rPr>
              <w:fldChar w:fldCharType="begin"/>
            </w:r>
            <w:r w:rsidR="00114F1E">
              <w:rPr>
                <w:noProof/>
                <w:webHidden/>
              </w:rPr>
              <w:instrText xml:space="preserve"> PAGEREF _Toc98936316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A0A2704" w14:textId="3D5048EF"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17" w:history="1">
            <w:r w:rsidR="00114F1E" w:rsidRPr="00283800">
              <w:rPr>
                <w:rStyle w:val="Hyperlink"/>
                <w:noProof/>
              </w:rPr>
              <w:t>4.4.1.</w:t>
            </w:r>
            <w:r w:rsidR="00114F1E">
              <w:rPr>
                <w:rFonts w:asciiTheme="minorHAnsi" w:eastAsiaTheme="minorEastAsia" w:hAnsiTheme="minorHAnsi"/>
                <w:noProof/>
                <w:color w:val="auto"/>
                <w:lang w:val="en-SE" w:eastAsia="en-SE"/>
              </w:rPr>
              <w:tab/>
            </w:r>
            <w:r w:rsidR="00114F1E" w:rsidRPr="00283800">
              <w:rPr>
                <w:rStyle w:val="Hyperlink"/>
                <w:noProof/>
              </w:rPr>
              <w:t>&lt;h3&gt;System Call Statements&lt;/h3&gt;</w:t>
            </w:r>
            <w:r w:rsidR="00114F1E">
              <w:rPr>
                <w:noProof/>
                <w:webHidden/>
              </w:rPr>
              <w:tab/>
            </w:r>
            <w:r w:rsidR="00114F1E">
              <w:rPr>
                <w:noProof/>
                <w:webHidden/>
              </w:rPr>
              <w:fldChar w:fldCharType="begin"/>
            </w:r>
            <w:r w:rsidR="00114F1E">
              <w:rPr>
                <w:noProof/>
                <w:webHidden/>
              </w:rPr>
              <w:instrText xml:space="preserve"> PAGEREF _Toc98936317 \h </w:instrText>
            </w:r>
            <w:r w:rsidR="00114F1E">
              <w:rPr>
                <w:noProof/>
                <w:webHidden/>
              </w:rPr>
            </w:r>
            <w:r w:rsidR="00114F1E">
              <w:rPr>
                <w:noProof/>
                <w:webHidden/>
              </w:rPr>
              <w:fldChar w:fldCharType="separate"/>
            </w:r>
            <w:r w:rsidR="00114F1E">
              <w:rPr>
                <w:noProof/>
                <w:webHidden/>
              </w:rPr>
              <w:t>86</w:t>
            </w:r>
            <w:r w:rsidR="00114F1E">
              <w:rPr>
                <w:noProof/>
                <w:webHidden/>
              </w:rPr>
              <w:fldChar w:fldCharType="end"/>
            </w:r>
          </w:hyperlink>
        </w:p>
        <w:p w14:paraId="328789CD" w14:textId="470CE97C"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318" w:history="1">
            <w:r w:rsidR="00114F1E" w:rsidRPr="00283800">
              <w:rPr>
                <w:rStyle w:val="Hyperlink"/>
                <w:noProof/>
              </w:rPr>
              <w:t>4.5.</w:t>
            </w:r>
            <w:r w:rsidR="00114F1E">
              <w:rPr>
                <w:rFonts w:asciiTheme="minorHAnsi" w:eastAsiaTheme="minorEastAsia" w:hAnsiTheme="minorHAnsi"/>
                <w:noProof/>
                <w:color w:val="auto"/>
                <w:lang w:val="en-SE" w:eastAsia="en-SE"/>
              </w:rPr>
              <w:tab/>
            </w:r>
            <w:r w:rsidR="00114F1E" w:rsidRPr="00283800">
              <w:rPr>
                <w:rStyle w:val="Hyperlink"/>
                <w:noProof/>
              </w:rPr>
              <w:t>&lt;h2&gt;Expressions&lt;/h2&gt;</w:t>
            </w:r>
            <w:r w:rsidR="00114F1E">
              <w:rPr>
                <w:noProof/>
                <w:webHidden/>
              </w:rPr>
              <w:tab/>
            </w:r>
            <w:r w:rsidR="00114F1E">
              <w:rPr>
                <w:noProof/>
                <w:webHidden/>
              </w:rPr>
              <w:fldChar w:fldCharType="begin"/>
            </w:r>
            <w:r w:rsidR="00114F1E">
              <w:rPr>
                <w:noProof/>
                <w:webHidden/>
              </w:rPr>
              <w:instrText xml:space="preserve"> PAGEREF _Toc98936318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14BE4841" w14:textId="7855086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19"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Comma Expression&lt;/h3&gt;</w:t>
            </w:r>
            <w:r w:rsidR="00114F1E">
              <w:rPr>
                <w:noProof/>
                <w:webHidden/>
              </w:rPr>
              <w:tab/>
            </w:r>
            <w:r w:rsidR="00114F1E">
              <w:rPr>
                <w:noProof/>
                <w:webHidden/>
              </w:rPr>
              <w:fldChar w:fldCharType="begin"/>
            </w:r>
            <w:r w:rsidR="00114F1E">
              <w:rPr>
                <w:noProof/>
                <w:webHidden/>
              </w:rPr>
              <w:instrText xml:space="preserve"> PAGEREF _Toc98936319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62E6A3BA" w14:textId="4E06458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20" w:history="1">
            <w:r w:rsidR="00114F1E" w:rsidRPr="00283800">
              <w:rPr>
                <w:rStyle w:val="Hyperlink"/>
                <w:noProof/>
              </w:rPr>
              <w:t>4.5.2.</w:t>
            </w:r>
            <w:r w:rsidR="00114F1E">
              <w:rPr>
                <w:rFonts w:asciiTheme="minorHAnsi" w:eastAsiaTheme="minorEastAsia" w:hAnsiTheme="minorHAnsi"/>
                <w:noProof/>
                <w:color w:val="auto"/>
                <w:lang w:val="en-SE" w:eastAsia="en-SE"/>
              </w:rPr>
              <w:tab/>
            </w:r>
            <w:r w:rsidR="00114F1E" w:rsidRPr="00283800">
              <w:rPr>
                <w:rStyle w:val="Hyperlink"/>
                <w:noProof/>
              </w:rPr>
              <w:t>&lt;h3&gt;The Assignment Expression&lt;/h3&gt;</w:t>
            </w:r>
            <w:r w:rsidR="00114F1E">
              <w:rPr>
                <w:noProof/>
                <w:webHidden/>
              </w:rPr>
              <w:tab/>
            </w:r>
            <w:r w:rsidR="00114F1E">
              <w:rPr>
                <w:noProof/>
                <w:webHidden/>
              </w:rPr>
              <w:fldChar w:fldCharType="begin"/>
            </w:r>
            <w:r w:rsidR="00114F1E">
              <w:rPr>
                <w:noProof/>
                <w:webHidden/>
              </w:rPr>
              <w:instrText xml:space="preserve"> PAGEREF _Toc98936320 \h </w:instrText>
            </w:r>
            <w:r w:rsidR="00114F1E">
              <w:rPr>
                <w:noProof/>
                <w:webHidden/>
              </w:rPr>
            </w:r>
            <w:r w:rsidR="00114F1E">
              <w:rPr>
                <w:noProof/>
                <w:webHidden/>
              </w:rPr>
              <w:fldChar w:fldCharType="separate"/>
            </w:r>
            <w:r w:rsidR="00114F1E">
              <w:rPr>
                <w:noProof/>
                <w:webHidden/>
              </w:rPr>
              <w:t>87</w:t>
            </w:r>
            <w:r w:rsidR="00114F1E">
              <w:rPr>
                <w:noProof/>
                <w:webHidden/>
              </w:rPr>
              <w:fldChar w:fldCharType="end"/>
            </w:r>
          </w:hyperlink>
        </w:p>
        <w:p w14:paraId="452406AA" w14:textId="0B1F7BE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21"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&lt;h3&gt;The Condition Expression&lt;/h3&gt;</w:t>
            </w:r>
            <w:r w:rsidR="00114F1E">
              <w:rPr>
                <w:noProof/>
                <w:webHidden/>
              </w:rPr>
              <w:tab/>
            </w:r>
            <w:r w:rsidR="00114F1E">
              <w:rPr>
                <w:noProof/>
                <w:webHidden/>
              </w:rPr>
              <w:fldChar w:fldCharType="begin"/>
            </w:r>
            <w:r w:rsidR="00114F1E">
              <w:rPr>
                <w:noProof/>
                <w:webHidden/>
              </w:rPr>
              <w:instrText xml:space="preserve"> PAGEREF _Toc98936321 \h </w:instrText>
            </w:r>
            <w:r w:rsidR="00114F1E">
              <w:rPr>
                <w:noProof/>
                <w:webHidden/>
              </w:rPr>
            </w:r>
            <w:r w:rsidR="00114F1E">
              <w:rPr>
                <w:noProof/>
                <w:webHidden/>
              </w:rPr>
              <w:fldChar w:fldCharType="separate"/>
            </w:r>
            <w:r w:rsidR="00114F1E">
              <w:rPr>
                <w:noProof/>
                <w:webHidden/>
              </w:rPr>
              <w:t>89</w:t>
            </w:r>
            <w:r w:rsidR="00114F1E">
              <w:rPr>
                <w:noProof/>
                <w:webHidden/>
              </w:rPr>
              <w:fldChar w:fldCharType="end"/>
            </w:r>
          </w:hyperlink>
        </w:p>
        <w:p w14:paraId="12207769" w14:textId="162036A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22" w:history="1">
            <w:r w:rsidR="00114F1E" w:rsidRPr="00283800">
              <w:rPr>
                <w:rStyle w:val="Hyperlink"/>
                <w:noProof/>
              </w:rPr>
              <w:t>4.5.4.</w:t>
            </w:r>
            <w:r w:rsidR="00114F1E">
              <w:rPr>
                <w:rFonts w:asciiTheme="minorHAnsi" w:eastAsiaTheme="minorEastAsia" w:hAnsiTheme="minorHAnsi"/>
                <w:noProof/>
                <w:color w:val="auto"/>
                <w:lang w:val="en-SE" w:eastAsia="en-SE"/>
              </w:rPr>
              <w:tab/>
            </w:r>
            <w:r w:rsidR="00114F1E" w:rsidRPr="00283800">
              <w:rPr>
                <w:rStyle w:val="Hyperlink"/>
                <w:noProof/>
              </w:rPr>
              <w:t>&lt;h3&gt;Constant Integral Expression&lt;/h3&gt;</w:t>
            </w:r>
            <w:r w:rsidR="00114F1E">
              <w:rPr>
                <w:noProof/>
                <w:webHidden/>
              </w:rPr>
              <w:tab/>
            </w:r>
            <w:r w:rsidR="00114F1E">
              <w:rPr>
                <w:noProof/>
                <w:webHidden/>
              </w:rPr>
              <w:fldChar w:fldCharType="begin"/>
            </w:r>
            <w:r w:rsidR="00114F1E">
              <w:rPr>
                <w:noProof/>
                <w:webHidden/>
              </w:rPr>
              <w:instrText xml:space="preserve"> PAGEREF _Toc98936322 \h </w:instrText>
            </w:r>
            <w:r w:rsidR="00114F1E">
              <w:rPr>
                <w:noProof/>
                <w:webHidden/>
              </w:rPr>
            </w:r>
            <w:r w:rsidR="00114F1E">
              <w:rPr>
                <w:noProof/>
                <w:webHidden/>
              </w:rPr>
              <w:fldChar w:fldCharType="separate"/>
            </w:r>
            <w:r w:rsidR="00114F1E">
              <w:rPr>
                <w:noProof/>
                <w:webHidden/>
              </w:rPr>
              <w:t>91</w:t>
            </w:r>
            <w:r w:rsidR="00114F1E">
              <w:rPr>
                <w:noProof/>
                <w:webHidden/>
              </w:rPr>
              <w:fldChar w:fldCharType="end"/>
            </w:r>
          </w:hyperlink>
        </w:p>
        <w:p w14:paraId="0291ADD9" w14:textId="29CA85A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23" w:history="1">
            <w:r w:rsidR="00114F1E" w:rsidRPr="00283800">
              <w:rPr>
                <w:rStyle w:val="Hyperlink"/>
                <w:noProof/>
              </w:rPr>
              <w:t>4.5.5.</w:t>
            </w:r>
            <w:r w:rsidR="00114F1E">
              <w:rPr>
                <w:rFonts w:asciiTheme="minorHAnsi" w:eastAsiaTheme="minorEastAsia" w:hAnsiTheme="minorHAnsi"/>
                <w:noProof/>
                <w:color w:val="auto"/>
                <w:lang w:val="en-SE" w:eastAsia="en-SE"/>
              </w:rPr>
              <w:tab/>
            </w:r>
            <w:r w:rsidR="00114F1E" w:rsidRPr="00283800">
              <w:rPr>
                <w:rStyle w:val="Hyperlink"/>
                <w:noProof/>
              </w:rPr>
              <w:t>&lt;h3&gt;The Logical Expressions&lt;/h3&gt;</w:t>
            </w:r>
            <w:r w:rsidR="00114F1E">
              <w:rPr>
                <w:noProof/>
                <w:webHidden/>
              </w:rPr>
              <w:tab/>
            </w:r>
            <w:r w:rsidR="00114F1E">
              <w:rPr>
                <w:noProof/>
                <w:webHidden/>
              </w:rPr>
              <w:fldChar w:fldCharType="begin"/>
            </w:r>
            <w:r w:rsidR="00114F1E">
              <w:rPr>
                <w:noProof/>
                <w:webHidden/>
              </w:rPr>
              <w:instrText xml:space="preserve"> PAGEREF _Toc98936323 \h </w:instrText>
            </w:r>
            <w:r w:rsidR="00114F1E">
              <w:rPr>
                <w:noProof/>
                <w:webHidden/>
              </w:rPr>
            </w:r>
            <w:r w:rsidR="00114F1E">
              <w:rPr>
                <w:noProof/>
                <w:webHidden/>
              </w:rPr>
              <w:fldChar w:fldCharType="separate"/>
            </w:r>
            <w:r w:rsidR="00114F1E">
              <w:rPr>
                <w:noProof/>
                <w:webHidden/>
              </w:rPr>
              <w:t>92</w:t>
            </w:r>
            <w:r w:rsidR="00114F1E">
              <w:rPr>
                <w:noProof/>
                <w:webHidden/>
              </w:rPr>
              <w:fldChar w:fldCharType="end"/>
            </w:r>
          </w:hyperlink>
        </w:p>
        <w:p w14:paraId="29C701E0" w14:textId="0A6F0A6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24" w:history="1">
            <w:r w:rsidR="00114F1E" w:rsidRPr="00283800">
              <w:rPr>
                <w:rStyle w:val="Hyperlink"/>
                <w:noProof/>
              </w:rPr>
              <w:t>4.5.6.</w:t>
            </w:r>
            <w:r w:rsidR="00114F1E">
              <w:rPr>
                <w:rFonts w:asciiTheme="minorHAnsi" w:eastAsiaTheme="minorEastAsia" w:hAnsiTheme="minorHAnsi"/>
                <w:noProof/>
                <w:color w:val="auto"/>
                <w:lang w:val="en-SE" w:eastAsia="en-SE"/>
              </w:rPr>
              <w:tab/>
            </w:r>
            <w:r w:rsidR="00114F1E" w:rsidRPr="00283800">
              <w:rPr>
                <w:rStyle w:val="Hyperlink"/>
                <w:noProof/>
              </w:rPr>
              <w:t>&lt;h3&gt;Equality and Relation Expressions&lt;/h3&gt;</w:t>
            </w:r>
            <w:r w:rsidR="00114F1E">
              <w:rPr>
                <w:noProof/>
                <w:webHidden/>
              </w:rPr>
              <w:tab/>
            </w:r>
            <w:r w:rsidR="00114F1E">
              <w:rPr>
                <w:noProof/>
                <w:webHidden/>
              </w:rPr>
              <w:fldChar w:fldCharType="begin"/>
            </w:r>
            <w:r w:rsidR="00114F1E">
              <w:rPr>
                <w:noProof/>
                <w:webHidden/>
              </w:rPr>
              <w:instrText xml:space="preserve"> PAGEREF _Toc98936324 \h </w:instrText>
            </w:r>
            <w:r w:rsidR="00114F1E">
              <w:rPr>
                <w:noProof/>
                <w:webHidden/>
              </w:rPr>
            </w:r>
            <w:r w:rsidR="00114F1E">
              <w:rPr>
                <w:noProof/>
                <w:webHidden/>
              </w:rPr>
              <w:fldChar w:fldCharType="separate"/>
            </w:r>
            <w:r w:rsidR="00114F1E">
              <w:rPr>
                <w:noProof/>
                <w:webHidden/>
              </w:rPr>
              <w:t>93</w:t>
            </w:r>
            <w:r w:rsidR="00114F1E">
              <w:rPr>
                <w:noProof/>
                <w:webHidden/>
              </w:rPr>
              <w:fldChar w:fldCharType="end"/>
            </w:r>
          </w:hyperlink>
        </w:p>
        <w:p w14:paraId="529FB004" w14:textId="5CD8630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25" w:history="1">
            <w:r w:rsidR="00114F1E" w:rsidRPr="00283800">
              <w:rPr>
                <w:rStyle w:val="Hyperlink"/>
                <w:noProof/>
              </w:rPr>
              <w:t>4.5.7.</w:t>
            </w:r>
            <w:r w:rsidR="00114F1E">
              <w:rPr>
                <w:rFonts w:asciiTheme="minorHAnsi" w:eastAsiaTheme="minorEastAsia" w:hAnsiTheme="minorHAnsi"/>
                <w:noProof/>
                <w:color w:val="auto"/>
                <w:lang w:val="en-SE" w:eastAsia="en-SE"/>
              </w:rPr>
              <w:tab/>
            </w:r>
            <w:r w:rsidR="00114F1E" w:rsidRPr="00283800">
              <w:rPr>
                <w:rStyle w:val="Hyperlink"/>
                <w:noProof/>
              </w:rPr>
              <w:t>&lt;h3&gt;Arithmetic Expressions&lt;/h3&gt;</w:t>
            </w:r>
            <w:r w:rsidR="00114F1E">
              <w:rPr>
                <w:noProof/>
                <w:webHidden/>
              </w:rPr>
              <w:tab/>
            </w:r>
            <w:r w:rsidR="00114F1E">
              <w:rPr>
                <w:noProof/>
                <w:webHidden/>
              </w:rPr>
              <w:fldChar w:fldCharType="begin"/>
            </w:r>
            <w:r w:rsidR="00114F1E">
              <w:rPr>
                <w:noProof/>
                <w:webHidden/>
              </w:rPr>
              <w:instrText xml:space="preserve"> PAGEREF _Toc98936325 \h </w:instrText>
            </w:r>
            <w:r w:rsidR="00114F1E">
              <w:rPr>
                <w:noProof/>
                <w:webHidden/>
              </w:rPr>
            </w:r>
            <w:r w:rsidR="00114F1E">
              <w:rPr>
                <w:noProof/>
                <w:webHidden/>
              </w:rPr>
              <w:fldChar w:fldCharType="separate"/>
            </w:r>
            <w:r w:rsidR="00114F1E">
              <w:rPr>
                <w:noProof/>
                <w:webHidden/>
              </w:rPr>
              <w:t>94</w:t>
            </w:r>
            <w:r w:rsidR="00114F1E">
              <w:rPr>
                <w:noProof/>
                <w:webHidden/>
              </w:rPr>
              <w:fldChar w:fldCharType="end"/>
            </w:r>
          </w:hyperlink>
        </w:p>
        <w:p w14:paraId="5330586D" w14:textId="45F061C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26" w:history="1">
            <w:r w:rsidR="00114F1E" w:rsidRPr="00283800">
              <w:rPr>
                <w:rStyle w:val="Hyperlink"/>
                <w:noProof/>
              </w:rPr>
              <w:t>4.5.8.</w:t>
            </w:r>
            <w:r w:rsidR="00114F1E">
              <w:rPr>
                <w:rFonts w:asciiTheme="minorHAnsi" w:eastAsiaTheme="minorEastAsia" w:hAnsiTheme="minorHAnsi"/>
                <w:noProof/>
                <w:color w:val="auto"/>
                <w:lang w:val="en-SE" w:eastAsia="en-SE"/>
              </w:rPr>
              <w:tab/>
            </w:r>
            <w:r w:rsidR="00114F1E" w:rsidRPr="00283800">
              <w:rPr>
                <w:rStyle w:val="Hyperlink"/>
                <w:noProof/>
              </w:rPr>
              <w:t>&lt;h3&gt;Cast Expressions&lt;/h3&gt;</w:t>
            </w:r>
            <w:r w:rsidR="00114F1E">
              <w:rPr>
                <w:noProof/>
                <w:webHidden/>
              </w:rPr>
              <w:tab/>
            </w:r>
            <w:r w:rsidR="00114F1E">
              <w:rPr>
                <w:noProof/>
                <w:webHidden/>
              </w:rPr>
              <w:fldChar w:fldCharType="begin"/>
            </w:r>
            <w:r w:rsidR="00114F1E">
              <w:rPr>
                <w:noProof/>
                <w:webHidden/>
              </w:rPr>
              <w:instrText xml:space="preserve"> PAGEREF _Toc98936326 \h </w:instrText>
            </w:r>
            <w:r w:rsidR="00114F1E">
              <w:rPr>
                <w:noProof/>
                <w:webHidden/>
              </w:rPr>
            </w:r>
            <w:r w:rsidR="00114F1E">
              <w:rPr>
                <w:noProof/>
                <w:webHidden/>
              </w:rPr>
              <w:fldChar w:fldCharType="separate"/>
            </w:r>
            <w:r w:rsidR="00114F1E">
              <w:rPr>
                <w:noProof/>
                <w:webHidden/>
              </w:rPr>
              <w:t>97</w:t>
            </w:r>
            <w:r w:rsidR="00114F1E">
              <w:rPr>
                <w:noProof/>
                <w:webHidden/>
              </w:rPr>
              <w:fldChar w:fldCharType="end"/>
            </w:r>
          </w:hyperlink>
        </w:p>
        <w:p w14:paraId="00BD38AD" w14:textId="2CACC5C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27" w:history="1">
            <w:r w:rsidR="00114F1E" w:rsidRPr="00283800">
              <w:rPr>
                <w:rStyle w:val="Hyperlink"/>
                <w:noProof/>
              </w:rPr>
              <w:t>4.5.9.</w:t>
            </w:r>
            <w:r w:rsidR="00114F1E">
              <w:rPr>
                <w:rFonts w:asciiTheme="minorHAnsi" w:eastAsiaTheme="minorEastAsia" w:hAnsiTheme="minorHAnsi"/>
                <w:noProof/>
                <w:color w:val="auto"/>
                <w:lang w:val="en-SE" w:eastAsia="en-SE"/>
              </w:rPr>
              <w:tab/>
            </w:r>
            <w:r w:rsidR="00114F1E" w:rsidRPr="00283800">
              <w:rPr>
                <w:rStyle w:val="Hyperlink"/>
                <w:noProof/>
              </w:rPr>
              <w:t>&lt;h3&gt;Unary Expressions&lt;/h3&gt;</w:t>
            </w:r>
            <w:r w:rsidR="00114F1E">
              <w:rPr>
                <w:noProof/>
                <w:webHidden/>
              </w:rPr>
              <w:tab/>
            </w:r>
            <w:r w:rsidR="00114F1E">
              <w:rPr>
                <w:noProof/>
                <w:webHidden/>
              </w:rPr>
              <w:fldChar w:fldCharType="begin"/>
            </w:r>
            <w:r w:rsidR="00114F1E">
              <w:rPr>
                <w:noProof/>
                <w:webHidden/>
              </w:rPr>
              <w:instrText xml:space="preserve"> PAGEREF _Toc98936327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7633E79D" w14:textId="3B33D6D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28" w:history="1">
            <w:r w:rsidR="00114F1E" w:rsidRPr="00283800">
              <w:rPr>
                <w:rStyle w:val="Hyperlink"/>
                <w:noProof/>
                <w:highlight w:val="white"/>
              </w:rPr>
              <w:t>4.5.10.</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Not Expression&lt;/h3&gt;</w:t>
            </w:r>
            <w:r w:rsidR="00114F1E">
              <w:rPr>
                <w:noProof/>
                <w:webHidden/>
              </w:rPr>
              <w:tab/>
            </w:r>
            <w:r w:rsidR="00114F1E">
              <w:rPr>
                <w:noProof/>
                <w:webHidden/>
              </w:rPr>
              <w:fldChar w:fldCharType="begin"/>
            </w:r>
            <w:r w:rsidR="00114F1E">
              <w:rPr>
                <w:noProof/>
                <w:webHidden/>
              </w:rPr>
              <w:instrText xml:space="preserve"> PAGEREF _Toc98936328 \h </w:instrText>
            </w:r>
            <w:r w:rsidR="00114F1E">
              <w:rPr>
                <w:noProof/>
                <w:webHidden/>
              </w:rPr>
            </w:r>
            <w:r w:rsidR="00114F1E">
              <w:rPr>
                <w:noProof/>
                <w:webHidden/>
              </w:rPr>
              <w:fldChar w:fldCharType="separate"/>
            </w:r>
            <w:r w:rsidR="00114F1E">
              <w:rPr>
                <w:noProof/>
                <w:webHidden/>
              </w:rPr>
              <w:t>98</w:t>
            </w:r>
            <w:r w:rsidR="00114F1E">
              <w:rPr>
                <w:noProof/>
                <w:webHidden/>
              </w:rPr>
              <w:fldChar w:fldCharType="end"/>
            </w:r>
          </w:hyperlink>
        </w:p>
        <w:p w14:paraId="404956AA" w14:textId="575FC76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29" w:history="1">
            <w:r w:rsidR="00114F1E" w:rsidRPr="00283800">
              <w:rPr>
                <w:rStyle w:val="Hyperlink"/>
                <w:noProof/>
                <w:highlight w:val="white"/>
              </w:rPr>
              <w:t>4.5.11.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sizeof Expression&lt;/h3&gt;</w:t>
            </w:r>
            <w:r w:rsidR="00114F1E">
              <w:rPr>
                <w:noProof/>
                <w:webHidden/>
              </w:rPr>
              <w:tab/>
            </w:r>
            <w:r w:rsidR="00114F1E">
              <w:rPr>
                <w:noProof/>
                <w:webHidden/>
              </w:rPr>
              <w:fldChar w:fldCharType="begin"/>
            </w:r>
            <w:r w:rsidR="00114F1E">
              <w:rPr>
                <w:noProof/>
                <w:webHidden/>
              </w:rPr>
              <w:instrText xml:space="preserve"> PAGEREF _Toc98936329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588E9B09" w14:textId="6FF2A82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30" w:history="1">
            <w:r w:rsidR="00114F1E" w:rsidRPr="00283800">
              <w:rPr>
                <w:rStyle w:val="Hyperlink"/>
                <w:noProof/>
                <w:highlight w:val="white"/>
              </w:rPr>
              <w:t>4.5.12.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&lt;h3&gt;Prefix Increment and Decrement Expression&lt;/h3&gt;</w:t>
            </w:r>
            <w:r w:rsidR="00114F1E">
              <w:rPr>
                <w:noProof/>
                <w:webHidden/>
              </w:rPr>
              <w:tab/>
            </w:r>
            <w:r w:rsidR="00114F1E">
              <w:rPr>
                <w:noProof/>
                <w:webHidden/>
              </w:rPr>
              <w:fldChar w:fldCharType="begin"/>
            </w:r>
            <w:r w:rsidR="00114F1E">
              <w:rPr>
                <w:noProof/>
                <w:webHidden/>
              </w:rPr>
              <w:instrText xml:space="preserve"> PAGEREF _Toc98936330 \h </w:instrText>
            </w:r>
            <w:r w:rsidR="00114F1E">
              <w:rPr>
                <w:noProof/>
                <w:webHidden/>
              </w:rPr>
            </w:r>
            <w:r w:rsidR="00114F1E">
              <w:rPr>
                <w:noProof/>
                <w:webHidden/>
              </w:rPr>
              <w:fldChar w:fldCharType="separate"/>
            </w:r>
            <w:r w:rsidR="00114F1E">
              <w:rPr>
                <w:noProof/>
                <w:webHidden/>
              </w:rPr>
              <w:t>99</w:t>
            </w:r>
            <w:r w:rsidR="00114F1E">
              <w:rPr>
                <w:noProof/>
                <w:webHidden/>
              </w:rPr>
              <w:fldChar w:fldCharType="end"/>
            </w:r>
          </w:hyperlink>
        </w:p>
        <w:p w14:paraId="71DE9BF5" w14:textId="2EF7653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31" w:history="1">
            <w:r w:rsidR="00114F1E" w:rsidRPr="00283800">
              <w:rPr>
                <w:rStyle w:val="Hyperlink"/>
                <w:noProof/>
                <w:highlight w:val="white"/>
              </w:rPr>
              <w:t>4.5.13.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&lt;h3&gt;Postfix Increment and Decrement Expression&lt;/h3&gt;</w:t>
            </w:r>
            <w:r w:rsidR="00114F1E">
              <w:rPr>
                <w:noProof/>
                <w:webHidden/>
              </w:rPr>
              <w:tab/>
            </w:r>
            <w:r w:rsidR="00114F1E">
              <w:rPr>
                <w:noProof/>
                <w:webHidden/>
              </w:rPr>
              <w:fldChar w:fldCharType="begin"/>
            </w:r>
            <w:r w:rsidR="00114F1E">
              <w:rPr>
                <w:noProof/>
                <w:webHidden/>
              </w:rPr>
              <w:instrText xml:space="preserve"> PAGEREF _Toc98936331 \h </w:instrText>
            </w:r>
            <w:r w:rsidR="00114F1E">
              <w:rPr>
                <w:noProof/>
                <w:webHidden/>
              </w:rPr>
            </w:r>
            <w:r w:rsidR="00114F1E">
              <w:rPr>
                <w:noProof/>
                <w:webHidden/>
              </w:rPr>
              <w:fldChar w:fldCharType="separate"/>
            </w:r>
            <w:r w:rsidR="00114F1E">
              <w:rPr>
                <w:noProof/>
                <w:webHidden/>
              </w:rPr>
              <w:t>100</w:t>
            </w:r>
            <w:r w:rsidR="00114F1E">
              <w:rPr>
                <w:noProof/>
                <w:webHidden/>
              </w:rPr>
              <w:fldChar w:fldCharType="end"/>
            </w:r>
          </w:hyperlink>
        </w:p>
        <w:p w14:paraId="0411F13B" w14:textId="09F6F81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32" w:history="1">
            <w:r w:rsidR="00114F1E" w:rsidRPr="00283800">
              <w:rPr>
                <w:rStyle w:val="Hyperlink"/>
                <w:noProof/>
                <w:highlight w:val="white"/>
              </w:rPr>
              <w:t>4.5.14.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Expression&lt;/h3&gt;</w:t>
            </w:r>
            <w:r w:rsidR="00114F1E">
              <w:rPr>
                <w:noProof/>
                <w:webHidden/>
              </w:rPr>
              <w:tab/>
            </w:r>
            <w:r w:rsidR="00114F1E">
              <w:rPr>
                <w:noProof/>
                <w:webHidden/>
              </w:rPr>
              <w:fldChar w:fldCharType="begin"/>
            </w:r>
            <w:r w:rsidR="00114F1E">
              <w:rPr>
                <w:noProof/>
                <w:webHidden/>
              </w:rPr>
              <w:instrText xml:space="preserve"> PAGEREF _Toc98936332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3F601536" w14:textId="3223BB8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33" w:history="1">
            <w:r w:rsidR="00114F1E" w:rsidRPr="00283800">
              <w:rPr>
                <w:rStyle w:val="Hyperlink"/>
                <w:noProof/>
                <w:highlight w:val="white"/>
              </w:rPr>
              <w:t>4.5.15.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&lt;h3&gt;Dereference Expression&lt;/h3&gt;</w:t>
            </w:r>
            <w:r w:rsidR="00114F1E">
              <w:rPr>
                <w:noProof/>
                <w:webHidden/>
              </w:rPr>
              <w:tab/>
            </w:r>
            <w:r w:rsidR="00114F1E">
              <w:rPr>
                <w:noProof/>
                <w:webHidden/>
              </w:rPr>
              <w:fldChar w:fldCharType="begin"/>
            </w:r>
            <w:r w:rsidR="00114F1E">
              <w:rPr>
                <w:noProof/>
                <w:webHidden/>
              </w:rPr>
              <w:instrText xml:space="preserve"> PAGEREF _Toc98936333 \h </w:instrText>
            </w:r>
            <w:r w:rsidR="00114F1E">
              <w:rPr>
                <w:noProof/>
                <w:webHidden/>
              </w:rPr>
            </w:r>
            <w:r w:rsidR="00114F1E">
              <w:rPr>
                <w:noProof/>
                <w:webHidden/>
              </w:rPr>
              <w:fldChar w:fldCharType="separate"/>
            </w:r>
            <w:r w:rsidR="00114F1E">
              <w:rPr>
                <w:noProof/>
                <w:webHidden/>
              </w:rPr>
              <w:t>101</w:t>
            </w:r>
            <w:r w:rsidR="00114F1E">
              <w:rPr>
                <w:noProof/>
                <w:webHidden/>
              </w:rPr>
              <w:fldChar w:fldCharType="end"/>
            </w:r>
          </w:hyperlink>
        </w:p>
        <w:p w14:paraId="641A9BF8" w14:textId="739A22D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34" w:history="1">
            <w:r w:rsidR="00114F1E" w:rsidRPr="00283800">
              <w:rPr>
                <w:rStyle w:val="Hyperlink"/>
                <w:noProof/>
                <w:highlight w:val="white"/>
              </w:rPr>
              <w:t>4.5.16.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&lt;h3&gt;Arrow Expression&lt;/h3&gt;</w:t>
            </w:r>
            <w:r w:rsidR="00114F1E">
              <w:rPr>
                <w:noProof/>
                <w:webHidden/>
              </w:rPr>
              <w:tab/>
            </w:r>
            <w:r w:rsidR="00114F1E">
              <w:rPr>
                <w:noProof/>
                <w:webHidden/>
              </w:rPr>
              <w:fldChar w:fldCharType="begin"/>
            </w:r>
            <w:r w:rsidR="00114F1E">
              <w:rPr>
                <w:noProof/>
                <w:webHidden/>
              </w:rPr>
              <w:instrText xml:space="preserve"> PAGEREF _Toc98936334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BDE73C0" w14:textId="53AA88FF"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35" w:history="1">
            <w:r w:rsidR="00114F1E" w:rsidRPr="00283800">
              <w:rPr>
                <w:rStyle w:val="Hyperlink"/>
                <w:noProof/>
                <w:highlight w:val="white"/>
              </w:rPr>
              <w:t>4.5.17.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&lt;h3&gt;Index Expression&lt;/h3&gt;</w:t>
            </w:r>
            <w:r w:rsidR="00114F1E">
              <w:rPr>
                <w:noProof/>
                <w:webHidden/>
              </w:rPr>
              <w:tab/>
            </w:r>
            <w:r w:rsidR="00114F1E">
              <w:rPr>
                <w:noProof/>
                <w:webHidden/>
              </w:rPr>
              <w:fldChar w:fldCharType="begin"/>
            </w:r>
            <w:r w:rsidR="00114F1E">
              <w:rPr>
                <w:noProof/>
                <w:webHidden/>
              </w:rPr>
              <w:instrText xml:space="preserve"> PAGEREF _Toc98936335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500B73DA" w14:textId="047EFD8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36" w:history="1">
            <w:r w:rsidR="00114F1E" w:rsidRPr="00283800">
              <w:rPr>
                <w:rStyle w:val="Hyperlink"/>
                <w:noProof/>
                <w:highlight w:val="white"/>
              </w:rPr>
              <w:t>4.5.1.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&lt;h3&gt;Dot Expression&lt;/h3&gt;</w:t>
            </w:r>
            <w:r w:rsidR="00114F1E">
              <w:rPr>
                <w:noProof/>
                <w:webHidden/>
              </w:rPr>
              <w:tab/>
            </w:r>
            <w:r w:rsidR="00114F1E">
              <w:rPr>
                <w:noProof/>
                <w:webHidden/>
              </w:rPr>
              <w:fldChar w:fldCharType="begin"/>
            </w:r>
            <w:r w:rsidR="00114F1E">
              <w:rPr>
                <w:noProof/>
                <w:webHidden/>
              </w:rPr>
              <w:instrText xml:space="preserve"> PAGEREF _Toc98936336 \h </w:instrText>
            </w:r>
            <w:r w:rsidR="00114F1E">
              <w:rPr>
                <w:noProof/>
                <w:webHidden/>
              </w:rPr>
            </w:r>
            <w:r w:rsidR="00114F1E">
              <w:rPr>
                <w:noProof/>
                <w:webHidden/>
              </w:rPr>
              <w:fldChar w:fldCharType="separate"/>
            </w:r>
            <w:r w:rsidR="00114F1E">
              <w:rPr>
                <w:noProof/>
                <w:webHidden/>
              </w:rPr>
              <w:t>102</w:t>
            </w:r>
            <w:r w:rsidR="00114F1E">
              <w:rPr>
                <w:noProof/>
                <w:webHidden/>
              </w:rPr>
              <w:fldChar w:fldCharType="end"/>
            </w:r>
          </w:hyperlink>
        </w:p>
        <w:p w14:paraId="626849A3" w14:textId="372C145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37" w:history="1">
            <w:r w:rsidR="00114F1E" w:rsidRPr="00283800">
              <w:rPr>
                <w:rStyle w:val="Hyperlink"/>
                <w:noProof/>
                <w:highlight w:val="white"/>
              </w:rPr>
              <w:t>4.5.2.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 Expression&lt;/h3&gt;</w:t>
            </w:r>
            <w:r w:rsidR="00114F1E">
              <w:rPr>
                <w:noProof/>
                <w:webHidden/>
              </w:rPr>
              <w:tab/>
            </w:r>
            <w:r w:rsidR="00114F1E">
              <w:rPr>
                <w:noProof/>
                <w:webHidden/>
              </w:rPr>
              <w:fldChar w:fldCharType="begin"/>
            </w:r>
            <w:r w:rsidR="00114F1E">
              <w:rPr>
                <w:noProof/>
                <w:webHidden/>
              </w:rPr>
              <w:instrText xml:space="preserve"> PAGEREF _Toc98936337 \h </w:instrText>
            </w:r>
            <w:r w:rsidR="00114F1E">
              <w:rPr>
                <w:noProof/>
                <w:webHidden/>
              </w:rPr>
            </w:r>
            <w:r w:rsidR="00114F1E">
              <w:rPr>
                <w:noProof/>
                <w:webHidden/>
              </w:rPr>
              <w:fldChar w:fldCharType="separate"/>
            </w:r>
            <w:r w:rsidR="00114F1E">
              <w:rPr>
                <w:noProof/>
                <w:webHidden/>
              </w:rPr>
              <w:t>103</w:t>
            </w:r>
            <w:r w:rsidR="00114F1E">
              <w:rPr>
                <w:noProof/>
                <w:webHidden/>
              </w:rPr>
              <w:fldChar w:fldCharType="end"/>
            </w:r>
          </w:hyperlink>
        </w:p>
        <w:p w14:paraId="55DDCB14" w14:textId="2F409CB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38" w:history="1">
            <w:r w:rsidR="00114F1E" w:rsidRPr="00283800">
              <w:rPr>
                <w:rStyle w:val="Hyperlink"/>
                <w:noProof/>
              </w:rPr>
              <w:t>4.5.3.</w:t>
            </w:r>
            <w:r w:rsidR="00114F1E">
              <w:rPr>
                <w:rFonts w:asciiTheme="minorHAnsi" w:eastAsiaTheme="minorEastAsia" w:hAnsiTheme="minorHAnsi"/>
                <w:noProof/>
                <w:color w:val="auto"/>
                <w:lang w:val="en-SE" w:eastAsia="en-SE"/>
              </w:rPr>
              <w:tab/>
            </w:r>
            <w:r w:rsidR="00114F1E" w:rsidRPr="00283800">
              <w:rPr>
                <w:rStyle w:val="Hyperlink"/>
                <w:noProof/>
              </w:rPr>
              <w:t>&lt;h3&gt;Argument Expression List&lt;/h3&gt;</w:t>
            </w:r>
            <w:r w:rsidR="00114F1E">
              <w:rPr>
                <w:noProof/>
                <w:webHidden/>
              </w:rPr>
              <w:tab/>
            </w:r>
            <w:r w:rsidR="00114F1E">
              <w:rPr>
                <w:noProof/>
                <w:webHidden/>
              </w:rPr>
              <w:fldChar w:fldCharType="begin"/>
            </w:r>
            <w:r w:rsidR="00114F1E">
              <w:rPr>
                <w:noProof/>
                <w:webHidden/>
              </w:rPr>
              <w:instrText xml:space="preserve"> PAGEREF _Toc98936338 \h </w:instrText>
            </w:r>
            <w:r w:rsidR="00114F1E">
              <w:rPr>
                <w:noProof/>
                <w:webHidden/>
              </w:rPr>
            </w:r>
            <w:r w:rsidR="00114F1E">
              <w:rPr>
                <w:noProof/>
                <w:webHidden/>
              </w:rPr>
              <w:fldChar w:fldCharType="separate"/>
            </w:r>
            <w:r w:rsidR="00114F1E">
              <w:rPr>
                <w:noProof/>
                <w:webHidden/>
              </w:rPr>
              <w:t>105</w:t>
            </w:r>
            <w:r w:rsidR="00114F1E">
              <w:rPr>
                <w:noProof/>
                <w:webHidden/>
              </w:rPr>
              <w:fldChar w:fldCharType="end"/>
            </w:r>
          </w:hyperlink>
        </w:p>
        <w:p w14:paraId="38C4A871" w14:textId="40B1B53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39" w:history="1">
            <w:r w:rsidR="00114F1E" w:rsidRPr="00283800">
              <w:rPr>
                <w:rStyle w:val="Hyperlink"/>
                <w:noProof/>
                <w:highlight w:val="white"/>
              </w:rPr>
              <w:t>4.5.4.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&lt;h3&gt;Primary Expressions&lt;/h3&gt;</w:t>
            </w:r>
            <w:r w:rsidR="00114F1E">
              <w:rPr>
                <w:noProof/>
                <w:webHidden/>
              </w:rPr>
              <w:tab/>
            </w:r>
            <w:r w:rsidR="00114F1E">
              <w:rPr>
                <w:noProof/>
                <w:webHidden/>
              </w:rPr>
              <w:fldChar w:fldCharType="begin"/>
            </w:r>
            <w:r w:rsidR="00114F1E">
              <w:rPr>
                <w:noProof/>
                <w:webHidden/>
              </w:rPr>
              <w:instrText xml:space="preserve"> PAGEREF _Toc98936339 \h </w:instrText>
            </w:r>
            <w:r w:rsidR="00114F1E">
              <w:rPr>
                <w:noProof/>
                <w:webHidden/>
              </w:rPr>
            </w:r>
            <w:r w:rsidR="00114F1E">
              <w:rPr>
                <w:noProof/>
                <w:webHidden/>
              </w:rPr>
              <w:fldChar w:fldCharType="separate"/>
            </w:r>
            <w:r w:rsidR="00114F1E">
              <w:rPr>
                <w:noProof/>
                <w:webHidden/>
              </w:rPr>
              <w:t>107</w:t>
            </w:r>
            <w:r w:rsidR="00114F1E">
              <w:rPr>
                <w:noProof/>
                <w:webHidden/>
              </w:rPr>
              <w:fldChar w:fldCharType="end"/>
            </w:r>
          </w:hyperlink>
        </w:p>
        <w:p w14:paraId="6B7EB949" w14:textId="69FFABFC" w:rsidR="00114F1E" w:rsidRDefault="008C0248">
          <w:pPr>
            <w:pStyle w:val="TOC1"/>
            <w:rPr>
              <w:rFonts w:asciiTheme="minorHAnsi" w:eastAsiaTheme="minorEastAsia" w:hAnsiTheme="minorHAnsi"/>
              <w:noProof/>
              <w:color w:val="auto"/>
              <w:lang w:val="en-SE" w:eastAsia="en-SE"/>
            </w:rPr>
          </w:pPr>
          <w:hyperlink w:anchor="_Toc98936340" w:history="1">
            <w:r w:rsidR="00114F1E" w:rsidRPr="00283800">
              <w:rPr>
                <w:rStyle w:val="Hyperlink"/>
                <w:noProof/>
              </w:rPr>
              <w:t>5.</w:t>
            </w:r>
            <w:r w:rsidR="00114F1E">
              <w:rPr>
                <w:rFonts w:asciiTheme="minorHAnsi" w:eastAsiaTheme="minorEastAsia" w:hAnsiTheme="minorHAnsi"/>
                <w:noProof/>
                <w:color w:val="auto"/>
                <w:lang w:val="en-SE" w:eastAsia="en-SE"/>
              </w:rPr>
              <w:tab/>
            </w:r>
            <w:r w:rsidR="00114F1E" w:rsidRPr="00283800">
              <w:rPr>
                <w:rStyle w:val="Hyperlink"/>
                <w:noProof/>
              </w:rPr>
              <w:t>&lt;h1&gt;Declaration Specifiers and Declarators&lt;/h1&gt;</w:t>
            </w:r>
            <w:r w:rsidR="00114F1E">
              <w:rPr>
                <w:noProof/>
                <w:webHidden/>
              </w:rPr>
              <w:tab/>
            </w:r>
            <w:r w:rsidR="00114F1E">
              <w:rPr>
                <w:noProof/>
                <w:webHidden/>
              </w:rPr>
              <w:fldChar w:fldCharType="begin"/>
            </w:r>
            <w:r w:rsidR="00114F1E">
              <w:rPr>
                <w:noProof/>
                <w:webHidden/>
              </w:rPr>
              <w:instrText xml:space="preserve"> PAGEREF _Toc98936340 \h </w:instrText>
            </w:r>
            <w:r w:rsidR="00114F1E">
              <w:rPr>
                <w:noProof/>
                <w:webHidden/>
              </w:rPr>
            </w:r>
            <w:r w:rsidR="00114F1E">
              <w:rPr>
                <w:noProof/>
                <w:webHidden/>
              </w:rPr>
              <w:fldChar w:fldCharType="separate"/>
            </w:r>
            <w:r w:rsidR="00114F1E">
              <w:rPr>
                <w:noProof/>
                <w:webHidden/>
              </w:rPr>
              <w:t>109</w:t>
            </w:r>
            <w:r w:rsidR="00114F1E">
              <w:rPr>
                <w:noProof/>
                <w:webHidden/>
              </w:rPr>
              <w:fldChar w:fldCharType="end"/>
            </w:r>
          </w:hyperlink>
        </w:p>
        <w:p w14:paraId="7797153C" w14:textId="50BC4A80"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341" w:history="1">
            <w:r w:rsidR="00114F1E" w:rsidRPr="00283800">
              <w:rPr>
                <w:rStyle w:val="Hyperlink"/>
                <w:noProof/>
              </w:rPr>
              <w:t>5.1.</w:t>
            </w:r>
            <w:r w:rsidR="00114F1E">
              <w:rPr>
                <w:rFonts w:asciiTheme="minorHAnsi" w:eastAsiaTheme="minorEastAsia" w:hAnsiTheme="minorHAnsi"/>
                <w:noProof/>
                <w:color w:val="auto"/>
                <w:lang w:val="en-SE" w:eastAsia="en-SE"/>
              </w:rPr>
              <w:tab/>
            </w:r>
            <w:r w:rsidR="00114F1E" w:rsidRPr="00283800">
              <w:rPr>
                <w:rStyle w:val="Hyperlink"/>
                <w:noProof/>
              </w:rPr>
              <w:t>&lt;h2&gt;Declarators&lt;/h2&gt;</w:t>
            </w:r>
            <w:r w:rsidR="00114F1E">
              <w:rPr>
                <w:noProof/>
                <w:webHidden/>
              </w:rPr>
              <w:tab/>
            </w:r>
            <w:r w:rsidR="00114F1E">
              <w:rPr>
                <w:noProof/>
                <w:webHidden/>
              </w:rPr>
              <w:fldChar w:fldCharType="begin"/>
            </w:r>
            <w:r w:rsidR="00114F1E">
              <w:rPr>
                <w:noProof/>
                <w:webHidden/>
              </w:rPr>
              <w:instrText xml:space="preserve"> PAGEREF _Toc98936341 \h </w:instrText>
            </w:r>
            <w:r w:rsidR="00114F1E">
              <w:rPr>
                <w:noProof/>
                <w:webHidden/>
              </w:rPr>
            </w:r>
            <w:r w:rsidR="00114F1E">
              <w:rPr>
                <w:noProof/>
                <w:webHidden/>
              </w:rPr>
              <w:fldChar w:fldCharType="separate"/>
            </w:r>
            <w:r w:rsidR="00114F1E">
              <w:rPr>
                <w:noProof/>
                <w:webHidden/>
              </w:rPr>
              <w:t>116</w:t>
            </w:r>
            <w:r w:rsidR="00114F1E">
              <w:rPr>
                <w:noProof/>
                <w:webHidden/>
              </w:rPr>
              <w:fldChar w:fldCharType="end"/>
            </w:r>
          </w:hyperlink>
        </w:p>
        <w:p w14:paraId="7A169867" w14:textId="6BE51BD9" w:rsidR="00114F1E" w:rsidRDefault="008C0248">
          <w:pPr>
            <w:pStyle w:val="TOC1"/>
            <w:rPr>
              <w:rFonts w:asciiTheme="minorHAnsi" w:eastAsiaTheme="minorEastAsia" w:hAnsiTheme="minorHAnsi"/>
              <w:noProof/>
              <w:color w:val="auto"/>
              <w:lang w:val="en-SE" w:eastAsia="en-SE"/>
            </w:rPr>
          </w:pPr>
          <w:hyperlink w:anchor="_Toc98936342" w:history="1">
            <w:r w:rsidR="00114F1E" w:rsidRPr="00283800">
              <w:rPr>
                <w:rStyle w:val="Hyperlink"/>
                <w:noProof/>
              </w:rPr>
              <w:t>6.</w:t>
            </w:r>
            <w:r w:rsidR="00114F1E">
              <w:rPr>
                <w:rFonts w:asciiTheme="minorHAnsi" w:eastAsiaTheme="minorEastAsia" w:hAnsiTheme="minorHAnsi"/>
                <w:noProof/>
                <w:color w:val="auto"/>
                <w:lang w:val="en-SE" w:eastAsia="en-SE"/>
              </w:rPr>
              <w:tab/>
            </w:r>
            <w:r w:rsidR="00114F1E" w:rsidRPr="00283800">
              <w:rPr>
                <w:rStyle w:val="Hyperlink"/>
                <w:noProof/>
              </w:rPr>
              <w:t>&lt;h1&gt;The Symbol Table&lt;/h1&gt;</w:t>
            </w:r>
            <w:r w:rsidR="00114F1E">
              <w:rPr>
                <w:noProof/>
                <w:webHidden/>
              </w:rPr>
              <w:tab/>
            </w:r>
            <w:r w:rsidR="00114F1E">
              <w:rPr>
                <w:noProof/>
                <w:webHidden/>
              </w:rPr>
              <w:fldChar w:fldCharType="begin"/>
            </w:r>
            <w:r w:rsidR="00114F1E">
              <w:rPr>
                <w:noProof/>
                <w:webHidden/>
              </w:rPr>
              <w:instrText xml:space="preserve"> PAGEREF _Toc98936342 \h </w:instrText>
            </w:r>
            <w:r w:rsidR="00114F1E">
              <w:rPr>
                <w:noProof/>
                <w:webHidden/>
              </w:rPr>
            </w:r>
            <w:r w:rsidR="00114F1E">
              <w:rPr>
                <w:noProof/>
                <w:webHidden/>
              </w:rPr>
              <w:fldChar w:fldCharType="separate"/>
            </w:r>
            <w:r w:rsidR="00114F1E">
              <w:rPr>
                <w:noProof/>
                <w:webHidden/>
              </w:rPr>
              <w:t>118</w:t>
            </w:r>
            <w:r w:rsidR="00114F1E">
              <w:rPr>
                <w:noProof/>
                <w:webHidden/>
              </w:rPr>
              <w:fldChar w:fldCharType="end"/>
            </w:r>
          </w:hyperlink>
        </w:p>
        <w:p w14:paraId="4FE1A020" w14:textId="6FA53DE3"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343" w:history="1">
            <w:r w:rsidR="00114F1E" w:rsidRPr="00283800">
              <w:rPr>
                <w:rStyle w:val="Hyperlink"/>
                <w:noProof/>
              </w:rPr>
              <w:t>6.1.</w:t>
            </w:r>
            <w:r w:rsidR="00114F1E">
              <w:rPr>
                <w:rFonts w:asciiTheme="minorHAnsi" w:eastAsiaTheme="minorEastAsia" w:hAnsiTheme="minorHAnsi"/>
                <w:noProof/>
                <w:color w:val="auto"/>
                <w:lang w:val="en-SE" w:eastAsia="en-SE"/>
              </w:rPr>
              <w:tab/>
            </w:r>
            <w:r w:rsidR="00114F1E" w:rsidRPr="00283800">
              <w:rPr>
                <w:rStyle w:val="Hyperlink"/>
                <w:noProof/>
              </w:rPr>
              <w:t>&lt;h2&gt;The Symbol&lt;/h2&gt;</w:t>
            </w:r>
            <w:r w:rsidR="00114F1E">
              <w:rPr>
                <w:noProof/>
                <w:webHidden/>
              </w:rPr>
              <w:tab/>
            </w:r>
            <w:r w:rsidR="00114F1E">
              <w:rPr>
                <w:noProof/>
                <w:webHidden/>
              </w:rPr>
              <w:fldChar w:fldCharType="begin"/>
            </w:r>
            <w:r w:rsidR="00114F1E">
              <w:rPr>
                <w:noProof/>
                <w:webHidden/>
              </w:rPr>
              <w:instrText xml:space="preserve"> PAGEREF _Toc98936343 \h </w:instrText>
            </w:r>
            <w:r w:rsidR="00114F1E">
              <w:rPr>
                <w:noProof/>
                <w:webHidden/>
              </w:rPr>
            </w:r>
            <w:r w:rsidR="00114F1E">
              <w:rPr>
                <w:noProof/>
                <w:webHidden/>
              </w:rPr>
              <w:fldChar w:fldCharType="separate"/>
            </w:r>
            <w:r w:rsidR="00114F1E">
              <w:rPr>
                <w:noProof/>
                <w:webHidden/>
              </w:rPr>
              <w:t>124</w:t>
            </w:r>
            <w:r w:rsidR="00114F1E">
              <w:rPr>
                <w:noProof/>
                <w:webHidden/>
              </w:rPr>
              <w:fldChar w:fldCharType="end"/>
            </w:r>
          </w:hyperlink>
        </w:p>
        <w:p w14:paraId="1DC8DD72" w14:textId="46B5939B"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344" w:history="1">
            <w:r w:rsidR="00114F1E" w:rsidRPr="00283800">
              <w:rPr>
                <w:rStyle w:val="Hyperlink"/>
                <w:noProof/>
              </w:rPr>
              <w:t>6.2.</w:t>
            </w:r>
            <w:r w:rsidR="00114F1E">
              <w:rPr>
                <w:rFonts w:asciiTheme="minorHAnsi" w:eastAsiaTheme="minorEastAsia" w:hAnsiTheme="minorHAnsi"/>
                <w:noProof/>
                <w:color w:val="auto"/>
                <w:lang w:val="en-SE" w:eastAsia="en-SE"/>
              </w:rPr>
              <w:tab/>
            </w:r>
            <w:r w:rsidR="00114F1E" w:rsidRPr="00283800">
              <w:rPr>
                <w:rStyle w:val="Hyperlink"/>
                <w:noProof/>
              </w:rPr>
              <w:t>&lt;h2&gt;The Static Symbol&lt;/h2&gt;</w:t>
            </w:r>
            <w:r w:rsidR="00114F1E">
              <w:rPr>
                <w:noProof/>
                <w:webHidden/>
              </w:rPr>
              <w:tab/>
            </w:r>
            <w:r w:rsidR="00114F1E">
              <w:rPr>
                <w:noProof/>
                <w:webHidden/>
              </w:rPr>
              <w:fldChar w:fldCharType="begin"/>
            </w:r>
            <w:r w:rsidR="00114F1E">
              <w:rPr>
                <w:noProof/>
                <w:webHidden/>
              </w:rPr>
              <w:instrText xml:space="preserve"> PAGEREF _Toc98936344 \h </w:instrText>
            </w:r>
            <w:r w:rsidR="00114F1E">
              <w:rPr>
                <w:noProof/>
                <w:webHidden/>
              </w:rPr>
            </w:r>
            <w:r w:rsidR="00114F1E">
              <w:rPr>
                <w:noProof/>
                <w:webHidden/>
              </w:rPr>
              <w:fldChar w:fldCharType="separate"/>
            </w:r>
            <w:r w:rsidR="00114F1E">
              <w:rPr>
                <w:noProof/>
                <w:webHidden/>
              </w:rPr>
              <w:t>129</w:t>
            </w:r>
            <w:r w:rsidR="00114F1E">
              <w:rPr>
                <w:noProof/>
                <w:webHidden/>
              </w:rPr>
              <w:fldChar w:fldCharType="end"/>
            </w:r>
          </w:hyperlink>
        </w:p>
        <w:p w14:paraId="3DE40E85" w14:textId="17A02F6E" w:rsidR="00114F1E" w:rsidRDefault="008C0248">
          <w:pPr>
            <w:pStyle w:val="TOC1"/>
            <w:rPr>
              <w:rFonts w:asciiTheme="minorHAnsi" w:eastAsiaTheme="minorEastAsia" w:hAnsiTheme="minorHAnsi"/>
              <w:noProof/>
              <w:color w:val="auto"/>
              <w:lang w:val="en-SE" w:eastAsia="en-SE"/>
            </w:rPr>
          </w:pPr>
          <w:hyperlink w:anchor="_Toc98936345" w:history="1">
            <w:r w:rsidR="00114F1E" w:rsidRPr="00283800">
              <w:rPr>
                <w:rStyle w:val="Hyperlink"/>
                <w:noProof/>
              </w:rPr>
              <w:t>7.</w:t>
            </w:r>
            <w:r w:rsidR="00114F1E">
              <w:rPr>
                <w:rFonts w:asciiTheme="minorHAnsi" w:eastAsiaTheme="minorEastAsia" w:hAnsiTheme="minorHAnsi"/>
                <w:noProof/>
                <w:color w:val="auto"/>
                <w:lang w:val="en-SE" w:eastAsia="en-SE"/>
              </w:rPr>
              <w:tab/>
            </w:r>
            <w:r w:rsidR="00114F1E" w:rsidRPr="00283800">
              <w:rPr>
                <w:rStyle w:val="Hyperlink"/>
                <w:noProof/>
              </w:rPr>
              <w:t>&lt;h1&gt;The Type System&lt;/h1&gt;</w:t>
            </w:r>
            <w:r w:rsidR="00114F1E">
              <w:rPr>
                <w:noProof/>
                <w:webHidden/>
              </w:rPr>
              <w:tab/>
            </w:r>
            <w:r w:rsidR="00114F1E">
              <w:rPr>
                <w:noProof/>
                <w:webHidden/>
              </w:rPr>
              <w:fldChar w:fldCharType="begin"/>
            </w:r>
            <w:r w:rsidR="00114F1E">
              <w:rPr>
                <w:noProof/>
                <w:webHidden/>
              </w:rPr>
              <w:instrText xml:space="preserve"> PAGEREF _Toc98936345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710DCF51" w14:textId="5972DEE0"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346" w:history="1">
            <w:r w:rsidR="00114F1E" w:rsidRPr="00283800">
              <w:rPr>
                <w:rStyle w:val="Hyperlink"/>
                <w:noProof/>
              </w:rPr>
              <w:t>7.1.</w:t>
            </w:r>
            <w:r w:rsidR="00114F1E">
              <w:rPr>
                <w:rFonts w:asciiTheme="minorHAnsi" w:eastAsiaTheme="minorEastAsia" w:hAnsiTheme="minorHAnsi"/>
                <w:noProof/>
                <w:color w:val="auto"/>
                <w:lang w:val="en-SE" w:eastAsia="en-SE"/>
              </w:rPr>
              <w:tab/>
            </w:r>
            <w:r w:rsidR="00114F1E" w:rsidRPr="00283800">
              <w:rPr>
                <w:rStyle w:val="Hyperlink"/>
                <w:noProof/>
              </w:rPr>
              <w:t>&lt;h2&gt;The Type Class&lt;/h2&gt;</w:t>
            </w:r>
            <w:r w:rsidR="00114F1E">
              <w:rPr>
                <w:noProof/>
                <w:webHidden/>
              </w:rPr>
              <w:tab/>
            </w:r>
            <w:r w:rsidR="00114F1E">
              <w:rPr>
                <w:noProof/>
                <w:webHidden/>
              </w:rPr>
              <w:fldChar w:fldCharType="begin"/>
            </w:r>
            <w:r w:rsidR="00114F1E">
              <w:rPr>
                <w:noProof/>
                <w:webHidden/>
              </w:rPr>
              <w:instrText xml:space="preserve"> PAGEREF _Toc98936346 \h </w:instrText>
            </w:r>
            <w:r w:rsidR="00114F1E">
              <w:rPr>
                <w:noProof/>
                <w:webHidden/>
              </w:rPr>
            </w:r>
            <w:r w:rsidR="00114F1E">
              <w:rPr>
                <w:noProof/>
                <w:webHidden/>
              </w:rPr>
              <w:fldChar w:fldCharType="separate"/>
            </w:r>
            <w:r w:rsidR="00114F1E">
              <w:rPr>
                <w:noProof/>
                <w:webHidden/>
              </w:rPr>
              <w:t>132</w:t>
            </w:r>
            <w:r w:rsidR="00114F1E">
              <w:rPr>
                <w:noProof/>
                <w:webHidden/>
              </w:rPr>
              <w:fldChar w:fldCharType="end"/>
            </w:r>
          </w:hyperlink>
        </w:p>
        <w:p w14:paraId="39D74FCF" w14:textId="48A4D8B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47" w:history="1">
            <w:r w:rsidR="00114F1E" w:rsidRPr="00283800">
              <w:rPr>
                <w:rStyle w:val="Hyperlink"/>
                <w:noProof/>
                <w:highlight w:val="white"/>
              </w:rPr>
              <w:t>7.1.1.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&lt;h3&gt;Enumerations&lt;/h3&gt;</w:t>
            </w:r>
            <w:r w:rsidR="00114F1E">
              <w:rPr>
                <w:noProof/>
                <w:webHidden/>
              </w:rPr>
              <w:tab/>
            </w:r>
            <w:r w:rsidR="00114F1E">
              <w:rPr>
                <w:noProof/>
                <w:webHidden/>
              </w:rPr>
              <w:fldChar w:fldCharType="begin"/>
            </w:r>
            <w:r w:rsidR="00114F1E">
              <w:rPr>
                <w:noProof/>
                <w:webHidden/>
              </w:rPr>
              <w:instrText xml:space="preserve"> PAGEREF _Toc98936347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141D9BEF" w14:textId="7B7EBAC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48"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&lt;h3&gt;Bitfields&lt;/h3&gt;</w:t>
            </w:r>
            <w:r w:rsidR="00114F1E">
              <w:rPr>
                <w:noProof/>
                <w:webHidden/>
              </w:rPr>
              <w:tab/>
            </w:r>
            <w:r w:rsidR="00114F1E">
              <w:rPr>
                <w:noProof/>
                <w:webHidden/>
              </w:rPr>
              <w:fldChar w:fldCharType="begin"/>
            </w:r>
            <w:r w:rsidR="00114F1E">
              <w:rPr>
                <w:noProof/>
                <w:webHidden/>
              </w:rPr>
              <w:instrText xml:space="preserve"> PAGEREF _Toc98936348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4EF3CA3C" w14:textId="191A639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49"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&lt;h3&gt;Pointers&lt;/h3&gt;</w:t>
            </w:r>
            <w:r w:rsidR="00114F1E">
              <w:rPr>
                <w:noProof/>
                <w:webHidden/>
              </w:rPr>
              <w:tab/>
            </w:r>
            <w:r w:rsidR="00114F1E">
              <w:rPr>
                <w:noProof/>
                <w:webHidden/>
              </w:rPr>
              <w:fldChar w:fldCharType="begin"/>
            </w:r>
            <w:r w:rsidR="00114F1E">
              <w:rPr>
                <w:noProof/>
                <w:webHidden/>
              </w:rPr>
              <w:instrText xml:space="preserve"> PAGEREF _Toc98936349 \h </w:instrText>
            </w:r>
            <w:r w:rsidR="00114F1E">
              <w:rPr>
                <w:noProof/>
                <w:webHidden/>
              </w:rPr>
            </w:r>
            <w:r w:rsidR="00114F1E">
              <w:rPr>
                <w:noProof/>
                <w:webHidden/>
              </w:rPr>
              <w:fldChar w:fldCharType="separate"/>
            </w:r>
            <w:r w:rsidR="00114F1E">
              <w:rPr>
                <w:noProof/>
                <w:webHidden/>
              </w:rPr>
              <w:t>134</w:t>
            </w:r>
            <w:r w:rsidR="00114F1E">
              <w:rPr>
                <w:noProof/>
                <w:webHidden/>
              </w:rPr>
              <w:fldChar w:fldCharType="end"/>
            </w:r>
          </w:hyperlink>
        </w:p>
        <w:p w14:paraId="79A2324A" w14:textId="20226D4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50"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&lt;h3&gt;Arrays&lt;/h3&gt;</w:t>
            </w:r>
            <w:r w:rsidR="00114F1E">
              <w:rPr>
                <w:noProof/>
                <w:webHidden/>
              </w:rPr>
              <w:tab/>
            </w:r>
            <w:r w:rsidR="00114F1E">
              <w:rPr>
                <w:noProof/>
                <w:webHidden/>
              </w:rPr>
              <w:fldChar w:fldCharType="begin"/>
            </w:r>
            <w:r w:rsidR="00114F1E">
              <w:rPr>
                <w:noProof/>
                <w:webHidden/>
              </w:rPr>
              <w:instrText xml:space="preserve"> PAGEREF _Toc98936350 \h </w:instrText>
            </w:r>
            <w:r w:rsidR="00114F1E">
              <w:rPr>
                <w:noProof/>
                <w:webHidden/>
              </w:rPr>
            </w:r>
            <w:r w:rsidR="00114F1E">
              <w:rPr>
                <w:noProof/>
                <w:webHidden/>
              </w:rPr>
              <w:fldChar w:fldCharType="separate"/>
            </w:r>
            <w:r w:rsidR="00114F1E">
              <w:rPr>
                <w:noProof/>
                <w:webHidden/>
              </w:rPr>
              <w:t>135</w:t>
            </w:r>
            <w:r w:rsidR="00114F1E">
              <w:rPr>
                <w:noProof/>
                <w:webHidden/>
              </w:rPr>
              <w:fldChar w:fldCharType="end"/>
            </w:r>
          </w:hyperlink>
        </w:p>
        <w:p w14:paraId="5E70408F" w14:textId="3466550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51" w:history="1">
            <w:r w:rsidR="00114F1E" w:rsidRPr="00283800">
              <w:rPr>
                <w:rStyle w:val="Hyperlink"/>
                <w:noProof/>
              </w:rPr>
              <w:t>7.1.1.</w:t>
            </w:r>
            <w:r w:rsidR="00114F1E">
              <w:rPr>
                <w:rFonts w:asciiTheme="minorHAnsi" w:eastAsiaTheme="minorEastAsia" w:hAnsiTheme="minorHAnsi"/>
                <w:noProof/>
                <w:color w:val="auto"/>
                <w:lang w:val="en-SE" w:eastAsia="en-SE"/>
              </w:rPr>
              <w:tab/>
            </w:r>
            <w:r w:rsidR="00114F1E" w:rsidRPr="00283800">
              <w:rPr>
                <w:rStyle w:val="Hyperlink"/>
                <w:noProof/>
              </w:rPr>
              <w:t>&lt;h3&gt;Structs and Unions&lt;/h3&gt;</w:t>
            </w:r>
            <w:r w:rsidR="00114F1E">
              <w:rPr>
                <w:noProof/>
                <w:webHidden/>
              </w:rPr>
              <w:tab/>
            </w:r>
            <w:r w:rsidR="00114F1E">
              <w:rPr>
                <w:noProof/>
                <w:webHidden/>
              </w:rPr>
              <w:fldChar w:fldCharType="begin"/>
            </w:r>
            <w:r w:rsidR="00114F1E">
              <w:rPr>
                <w:noProof/>
                <w:webHidden/>
              </w:rPr>
              <w:instrText xml:space="preserve"> PAGEREF _Toc98936351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13699B93" w14:textId="204DCF1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52" w:history="1">
            <w:r w:rsidR="00114F1E" w:rsidRPr="00283800">
              <w:rPr>
                <w:rStyle w:val="Hyperlink"/>
                <w:noProof/>
                <w:highlight w:val="white"/>
              </w:rPr>
              <w:t>7.1.2.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&lt;h3&gt;Functions&lt;/h3&gt;</w:t>
            </w:r>
            <w:r w:rsidR="00114F1E">
              <w:rPr>
                <w:noProof/>
                <w:webHidden/>
              </w:rPr>
              <w:tab/>
            </w:r>
            <w:r w:rsidR="00114F1E">
              <w:rPr>
                <w:noProof/>
                <w:webHidden/>
              </w:rPr>
              <w:fldChar w:fldCharType="begin"/>
            </w:r>
            <w:r w:rsidR="00114F1E">
              <w:rPr>
                <w:noProof/>
                <w:webHidden/>
              </w:rPr>
              <w:instrText xml:space="preserve"> PAGEREF _Toc98936352 \h </w:instrText>
            </w:r>
            <w:r w:rsidR="00114F1E">
              <w:rPr>
                <w:noProof/>
                <w:webHidden/>
              </w:rPr>
            </w:r>
            <w:r w:rsidR="00114F1E">
              <w:rPr>
                <w:noProof/>
                <w:webHidden/>
              </w:rPr>
              <w:fldChar w:fldCharType="separate"/>
            </w:r>
            <w:r w:rsidR="00114F1E">
              <w:rPr>
                <w:noProof/>
                <w:webHidden/>
              </w:rPr>
              <w:t>136</w:t>
            </w:r>
            <w:r w:rsidR="00114F1E">
              <w:rPr>
                <w:noProof/>
                <w:webHidden/>
              </w:rPr>
              <w:fldChar w:fldCharType="end"/>
            </w:r>
          </w:hyperlink>
        </w:p>
        <w:p w14:paraId="5581FFE9" w14:textId="52634B8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53" w:history="1">
            <w:r w:rsidR="00114F1E" w:rsidRPr="00283800">
              <w:rPr>
                <w:rStyle w:val="Hyperlink"/>
                <w:noProof/>
                <w:highlight w:val="white"/>
              </w:rPr>
              <w:t>7.1.3.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_Toc98936353 \h </w:instrText>
            </w:r>
            <w:r w:rsidR="00114F1E">
              <w:rPr>
                <w:noProof/>
                <w:webHidden/>
              </w:rPr>
            </w:r>
            <w:r w:rsidR="00114F1E">
              <w:rPr>
                <w:noProof/>
                <w:webHidden/>
              </w:rPr>
              <w:fldChar w:fldCharType="separate"/>
            </w:r>
            <w:r w:rsidR="00114F1E">
              <w:rPr>
                <w:noProof/>
                <w:webHidden/>
              </w:rPr>
              <w:t>138</w:t>
            </w:r>
            <w:r w:rsidR="00114F1E">
              <w:rPr>
                <w:noProof/>
                <w:webHidden/>
              </w:rPr>
              <w:fldChar w:fldCharType="end"/>
            </w:r>
          </w:hyperlink>
        </w:p>
        <w:p w14:paraId="77437F9B" w14:textId="04607E3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54" w:history="1">
            <w:r w:rsidR="00114F1E" w:rsidRPr="00283800">
              <w:rPr>
                <w:rStyle w:val="Hyperlink"/>
                <w:noProof/>
                <w:highlight w:val="white"/>
              </w:rPr>
              <w:t>7.1.4.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&lt;h3&gt;Complete Types&lt;/h3&gt;</w:t>
            </w:r>
            <w:r w:rsidR="00114F1E">
              <w:rPr>
                <w:noProof/>
                <w:webHidden/>
              </w:rPr>
              <w:tab/>
            </w:r>
            <w:r w:rsidR="00114F1E">
              <w:rPr>
                <w:noProof/>
                <w:webHidden/>
              </w:rPr>
              <w:fldChar w:fldCharType="begin"/>
            </w:r>
            <w:r w:rsidR="00114F1E">
              <w:rPr>
                <w:noProof/>
                <w:webHidden/>
              </w:rPr>
              <w:instrText xml:space="preserve"> PAGEREF _Toc98936354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73836813" w14:textId="26D2767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55" w:history="1">
            <w:r w:rsidR="00114F1E" w:rsidRPr="00283800">
              <w:rPr>
                <w:rStyle w:val="Hyperlink"/>
                <w:noProof/>
                <w:highlight w:val="white"/>
              </w:rPr>
              <w:t>7.1.5.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and Volatile&lt;/h3&gt;</w:t>
            </w:r>
            <w:r w:rsidR="00114F1E">
              <w:rPr>
                <w:noProof/>
                <w:webHidden/>
              </w:rPr>
              <w:tab/>
            </w:r>
            <w:r w:rsidR="00114F1E">
              <w:rPr>
                <w:noProof/>
                <w:webHidden/>
              </w:rPr>
              <w:fldChar w:fldCharType="begin"/>
            </w:r>
            <w:r w:rsidR="00114F1E">
              <w:rPr>
                <w:noProof/>
                <w:webHidden/>
              </w:rPr>
              <w:instrText xml:space="preserve"> PAGEREF _Toc98936355 \h </w:instrText>
            </w:r>
            <w:r w:rsidR="00114F1E">
              <w:rPr>
                <w:noProof/>
                <w:webHidden/>
              </w:rPr>
            </w:r>
            <w:r w:rsidR="00114F1E">
              <w:rPr>
                <w:noProof/>
                <w:webHidden/>
              </w:rPr>
              <w:fldChar w:fldCharType="separate"/>
            </w:r>
            <w:r w:rsidR="00114F1E">
              <w:rPr>
                <w:noProof/>
                <w:webHidden/>
              </w:rPr>
              <w:t>140</w:t>
            </w:r>
            <w:r w:rsidR="00114F1E">
              <w:rPr>
                <w:noProof/>
                <w:webHidden/>
              </w:rPr>
              <w:fldChar w:fldCharType="end"/>
            </w:r>
          </w:hyperlink>
        </w:p>
        <w:p w14:paraId="133C8A08" w14:textId="05ABF2D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56" w:history="1">
            <w:r w:rsidR="00114F1E" w:rsidRPr="00283800">
              <w:rPr>
                <w:rStyle w:val="Hyperlink"/>
                <w:noProof/>
                <w:highlight w:val="white"/>
              </w:rPr>
              <w:t>7.1.6.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&lt;h3&gt;Hash Code and Equals&lt;/h3&gt;</w:t>
            </w:r>
            <w:r w:rsidR="00114F1E">
              <w:rPr>
                <w:noProof/>
                <w:webHidden/>
              </w:rPr>
              <w:tab/>
            </w:r>
            <w:r w:rsidR="00114F1E">
              <w:rPr>
                <w:noProof/>
                <w:webHidden/>
              </w:rPr>
              <w:fldChar w:fldCharType="begin"/>
            </w:r>
            <w:r w:rsidR="00114F1E">
              <w:rPr>
                <w:noProof/>
                <w:webHidden/>
              </w:rPr>
              <w:instrText xml:space="preserve"> PAGEREF _Toc98936356 \h </w:instrText>
            </w:r>
            <w:r w:rsidR="00114F1E">
              <w:rPr>
                <w:noProof/>
                <w:webHidden/>
              </w:rPr>
            </w:r>
            <w:r w:rsidR="00114F1E">
              <w:rPr>
                <w:noProof/>
                <w:webHidden/>
              </w:rPr>
              <w:fldChar w:fldCharType="separate"/>
            </w:r>
            <w:r w:rsidR="00114F1E">
              <w:rPr>
                <w:noProof/>
                <w:webHidden/>
              </w:rPr>
              <w:t>141</w:t>
            </w:r>
            <w:r w:rsidR="00114F1E">
              <w:rPr>
                <w:noProof/>
                <w:webHidden/>
              </w:rPr>
              <w:fldChar w:fldCharType="end"/>
            </w:r>
          </w:hyperlink>
        </w:p>
        <w:p w14:paraId="14880264" w14:textId="651BA81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57" w:history="1">
            <w:r w:rsidR="00114F1E" w:rsidRPr="00283800">
              <w:rPr>
                <w:rStyle w:val="Hyperlink"/>
                <w:noProof/>
                <w:highlight w:val="white"/>
              </w:rPr>
              <w:t>7.1.7.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&lt;h3&gt;Predefined Types&lt;/h3&gt;</w:t>
            </w:r>
            <w:r w:rsidR="00114F1E">
              <w:rPr>
                <w:noProof/>
                <w:webHidden/>
              </w:rPr>
              <w:tab/>
            </w:r>
            <w:r w:rsidR="00114F1E">
              <w:rPr>
                <w:noProof/>
                <w:webHidden/>
              </w:rPr>
              <w:fldChar w:fldCharType="begin"/>
            </w:r>
            <w:r w:rsidR="00114F1E">
              <w:rPr>
                <w:noProof/>
                <w:webHidden/>
              </w:rPr>
              <w:instrText xml:space="preserve"> PAGEREF _Toc98936357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40D0739F" w14:textId="431A880F"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58" w:history="1">
            <w:r w:rsidR="00114F1E" w:rsidRPr="00283800">
              <w:rPr>
                <w:rStyle w:val="Hyperlink"/>
                <w:noProof/>
                <w:highlight w:val="white"/>
              </w:rPr>
              <w:t>7.1.8.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_Toc98936358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17F06492" w14:textId="57A39998"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359" w:history="1">
            <w:r w:rsidR="00114F1E" w:rsidRPr="00283800">
              <w:rPr>
                <w:rStyle w:val="Hyperlink"/>
                <w:noProof/>
              </w:rPr>
              <w:t>7.2.</w:t>
            </w:r>
            <w:r w:rsidR="00114F1E">
              <w:rPr>
                <w:rFonts w:asciiTheme="minorHAnsi" w:eastAsiaTheme="minorEastAsia" w:hAnsiTheme="minorHAnsi"/>
                <w:noProof/>
                <w:color w:val="auto"/>
                <w:lang w:val="en-SE" w:eastAsia="en-SE"/>
              </w:rPr>
              <w:tab/>
            </w:r>
            <w:r w:rsidR="00114F1E" w:rsidRPr="00283800">
              <w:rPr>
                <w:rStyle w:val="Hyperlink"/>
                <w:noProof/>
              </w:rPr>
              <w:t>&lt;h2&gt;Type Size&lt;/h2&gt;</w:t>
            </w:r>
            <w:r w:rsidR="00114F1E">
              <w:rPr>
                <w:noProof/>
                <w:webHidden/>
              </w:rPr>
              <w:tab/>
            </w:r>
            <w:r w:rsidR="00114F1E">
              <w:rPr>
                <w:noProof/>
                <w:webHidden/>
              </w:rPr>
              <w:fldChar w:fldCharType="begin"/>
            </w:r>
            <w:r w:rsidR="00114F1E">
              <w:rPr>
                <w:noProof/>
                <w:webHidden/>
              </w:rPr>
              <w:instrText xml:space="preserve"> PAGEREF _Toc98936359 \h </w:instrText>
            </w:r>
            <w:r w:rsidR="00114F1E">
              <w:rPr>
                <w:noProof/>
                <w:webHidden/>
              </w:rPr>
            </w:r>
            <w:r w:rsidR="00114F1E">
              <w:rPr>
                <w:noProof/>
                <w:webHidden/>
              </w:rPr>
              <w:fldChar w:fldCharType="separate"/>
            </w:r>
            <w:r w:rsidR="00114F1E">
              <w:rPr>
                <w:noProof/>
                <w:webHidden/>
              </w:rPr>
              <w:t>142</w:t>
            </w:r>
            <w:r w:rsidR="00114F1E">
              <w:rPr>
                <w:noProof/>
                <w:webHidden/>
              </w:rPr>
              <w:fldChar w:fldCharType="end"/>
            </w:r>
          </w:hyperlink>
        </w:p>
        <w:p w14:paraId="7C4EE54A" w14:textId="15FD8805"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360" w:history="1">
            <w:r w:rsidR="00114F1E" w:rsidRPr="00283800">
              <w:rPr>
                <w:rStyle w:val="Hyperlink"/>
                <w:noProof/>
              </w:rPr>
              <w:t>7.3.</w:t>
            </w:r>
            <w:r w:rsidR="00114F1E">
              <w:rPr>
                <w:rFonts w:asciiTheme="minorHAnsi" w:eastAsiaTheme="minorEastAsia" w:hAnsiTheme="minorHAnsi"/>
                <w:noProof/>
                <w:color w:val="auto"/>
                <w:lang w:val="en-SE" w:eastAsia="en-SE"/>
              </w:rPr>
              <w:tab/>
            </w:r>
            <w:r w:rsidR="00114F1E" w:rsidRPr="00283800">
              <w:rPr>
                <w:rStyle w:val="Hyperlink"/>
                <w:noProof/>
              </w:rPr>
              <w:t>&lt;h2&gt;Type Casting&lt;/h2&gt;</w:t>
            </w:r>
            <w:r w:rsidR="00114F1E">
              <w:rPr>
                <w:noProof/>
                <w:webHidden/>
              </w:rPr>
              <w:tab/>
            </w:r>
            <w:r w:rsidR="00114F1E">
              <w:rPr>
                <w:noProof/>
                <w:webHidden/>
              </w:rPr>
              <w:fldChar w:fldCharType="begin"/>
            </w:r>
            <w:r w:rsidR="00114F1E">
              <w:rPr>
                <w:noProof/>
                <w:webHidden/>
              </w:rPr>
              <w:instrText xml:space="preserve"> PAGEREF _Toc98936360 \h </w:instrText>
            </w:r>
            <w:r w:rsidR="00114F1E">
              <w:rPr>
                <w:noProof/>
                <w:webHidden/>
              </w:rPr>
            </w:r>
            <w:r w:rsidR="00114F1E">
              <w:rPr>
                <w:noProof/>
                <w:webHidden/>
              </w:rPr>
              <w:fldChar w:fldCharType="separate"/>
            </w:r>
            <w:r w:rsidR="00114F1E">
              <w:rPr>
                <w:noProof/>
                <w:webHidden/>
              </w:rPr>
              <w:t>145</w:t>
            </w:r>
            <w:r w:rsidR="00114F1E">
              <w:rPr>
                <w:noProof/>
                <w:webHidden/>
              </w:rPr>
              <w:fldChar w:fldCharType="end"/>
            </w:r>
          </w:hyperlink>
        </w:p>
        <w:p w14:paraId="79BF472F" w14:textId="431A6F3E"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61" w:history="1">
            <w:r w:rsidR="00114F1E" w:rsidRPr="00283800">
              <w:rPr>
                <w:rStyle w:val="Hyperlink"/>
                <w:noProof/>
                <w:highlight w:val="white"/>
              </w:rPr>
              <w:t>7.3.1.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&lt;h3&gt;Implicit Cast&lt;/h3&gt;</w:t>
            </w:r>
            <w:r w:rsidR="00114F1E">
              <w:rPr>
                <w:noProof/>
                <w:webHidden/>
              </w:rPr>
              <w:tab/>
            </w:r>
            <w:r w:rsidR="00114F1E">
              <w:rPr>
                <w:noProof/>
                <w:webHidden/>
              </w:rPr>
              <w:fldChar w:fldCharType="begin"/>
            </w:r>
            <w:r w:rsidR="00114F1E">
              <w:rPr>
                <w:noProof/>
                <w:webHidden/>
              </w:rPr>
              <w:instrText xml:space="preserve"> PAGEREF _Toc98936361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A1AC74B" w14:textId="41FCDB9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62" w:history="1">
            <w:r w:rsidR="00114F1E" w:rsidRPr="00283800">
              <w:rPr>
                <w:rStyle w:val="Hyperlink"/>
                <w:noProof/>
                <w:highlight w:val="white"/>
              </w:rPr>
              <w:t>7.3.2.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&lt;h3&gt;Explicit Cast&lt;/h3&gt;</w:t>
            </w:r>
            <w:r w:rsidR="00114F1E">
              <w:rPr>
                <w:noProof/>
                <w:webHidden/>
              </w:rPr>
              <w:tab/>
            </w:r>
            <w:r w:rsidR="00114F1E">
              <w:rPr>
                <w:noProof/>
                <w:webHidden/>
              </w:rPr>
              <w:fldChar w:fldCharType="begin"/>
            </w:r>
            <w:r w:rsidR="00114F1E">
              <w:rPr>
                <w:noProof/>
                <w:webHidden/>
              </w:rPr>
              <w:instrText xml:space="preserve"> PAGEREF _Toc98936362 \h </w:instrText>
            </w:r>
            <w:r w:rsidR="00114F1E">
              <w:rPr>
                <w:noProof/>
                <w:webHidden/>
              </w:rPr>
            </w:r>
            <w:r w:rsidR="00114F1E">
              <w:rPr>
                <w:noProof/>
                <w:webHidden/>
              </w:rPr>
              <w:fldChar w:fldCharType="separate"/>
            </w:r>
            <w:r w:rsidR="00114F1E">
              <w:rPr>
                <w:noProof/>
                <w:webHidden/>
              </w:rPr>
              <w:t>146</w:t>
            </w:r>
            <w:r w:rsidR="00114F1E">
              <w:rPr>
                <w:noProof/>
                <w:webHidden/>
              </w:rPr>
              <w:fldChar w:fldCharType="end"/>
            </w:r>
          </w:hyperlink>
        </w:p>
        <w:p w14:paraId="305C4D68" w14:textId="3847BFF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63" w:history="1">
            <w:r w:rsidR="00114F1E" w:rsidRPr="00283800">
              <w:rPr>
                <w:rStyle w:val="Hyperlink"/>
                <w:noProof/>
              </w:rPr>
              <w:t>7.3.3.</w:t>
            </w:r>
            <w:r w:rsidR="00114F1E">
              <w:rPr>
                <w:rFonts w:asciiTheme="minorHAnsi" w:eastAsiaTheme="minorEastAsia" w:hAnsiTheme="minorHAnsi"/>
                <w:noProof/>
                <w:color w:val="auto"/>
                <w:lang w:val="en-SE" w:eastAsia="en-SE"/>
              </w:rPr>
              <w:tab/>
            </w:r>
            <w:r w:rsidR="00114F1E" w:rsidRPr="00283800">
              <w:rPr>
                <w:rStyle w:val="Hyperlink"/>
                <w:noProof/>
              </w:rPr>
              <w:t>&lt;h3&gt;Type Promotion&lt;/h3&gt;</w:t>
            </w:r>
            <w:r w:rsidR="00114F1E">
              <w:rPr>
                <w:noProof/>
                <w:webHidden/>
              </w:rPr>
              <w:tab/>
            </w:r>
            <w:r w:rsidR="00114F1E">
              <w:rPr>
                <w:noProof/>
                <w:webHidden/>
              </w:rPr>
              <w:fldChar w:fldCharType="begin"/>
            </w:r>
            <w:r w:rsidR="00114F1E">
              <w:rPr>
                <w:noProof/>
                <w:webHidden/>
              </w:rPr>
              <w:instrText xml:space="preserve"> PAGEREF _Toc98936363 \h </w:instrText>
            </w:r>
            <w:r w:rsidR="00114F1E">
              <w:rPr>
                <w:noProof/>
                <w:webHidden/>
              </w:rPr>
            </w:r>
            <w:r w:rsidR="00114F1E">
              <w:rPr>
                <w:noProof/>
                <w:webHidden/>
              </w:rPr>
              <w:fldChar w:fldCharType="separate"/>
            </w:r>
            <w:r w:rsidR="00114F1E">
              <w:rPr>
                <w:noProof/>
                <w:webHidden/>
              </w:rPr>
              <w:t>150</w:t>
            </w:r>
            <w:r w:rsidR="00114F1E">
              <w:rPr>
                <w:noProof/>
                <w:webHidden/>
              </w:rPr>
              <w:fldChar w:fldCharType="end"/>
            </w:r>
          </w:hyperlink>
        </w:p>
        <w:p w14:paraId="60125B5B" w14:textId="02D0AF2A" w:rsidR="00114F1E" w:rsidRDefault="008C0248">
          <w:pPr>
            <w:pStyle w:val="TOC1"/>
            <w:rPr>
              <w:rFonts w:asciiTheme="minorHAnsi" w:eastAsiaTheme="minorEastAsia" w:hAnsiTheme="minorHAnsi"/>
              <w:noProof/>
              <w:color w:val="auto"/>
              <w:lang w:val="en-SE" w:eastAsia="en-SE"/>
            </w:rPr>
          </w:pPr>
          <w:hyperlink w:anchor="_Toc98936364" w:history="1">
            <w:r w:rsidR="00114F1E" w:rsidRPr="00283800">
              <w:rPr>
                <w:rStyle w:val="Hyperlink"/>
                <w:noProof/>
              </w:rPr>
              <w:t>8.</w:t>
            </w:r>
            <w:r w:rsidR="00114F1E">
              <w:rPr>
                <w:rFonts w:asciiTheme="minorHAnsi" w:eastAsiaTheme="minorEastAsia" w:hAnsiTheme="minorHAnsi"/>
                <w:noProof/>
                <w:color w:val="auto"/>
                <w:lang w:val="en-SE" w:eastAsia="en-SE"/>
              </w:rPr>
              <w:tab/>
            </w:r>
            <w:r w:rsidR="00114F1E" w:rsidRPr="00283800">
              <w:rPr>
                <w:rStyle w:val="Hyperlink"/>
                <w:noProof/>
              </w:rPr>
              <w:t>&lt;h1&gt;Constant Expression&lt;/h1&gt;</w:t>
            </w:r>
            <w:r w:rsidR="00114F1E">
              <w:rPr>
                <w:noProof/>
                <w:webHidden/>
              </w:rPr>
              <w:tab/>
            </w:r>
            <w:r w:rsidR="00114F1E">
              <w:rPr>
                <w:noProof/>
                <w:webHidden/>
              </w:rPr>
              <w:fldChar w:fldCharType="begin"/>
            </w:r>
            <w:r w:rsidR="00114F1E">
              <w:rPr>
                <w:noProof/>
                <w:webHidden/>
              </w:rPr>
              <w:instrText xml:space="preserve"> PAGEREF _Toc98936364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3B47A453" w14:textId="509972B9"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365" w:history="1">
            <w:r w:rsidR="00114F1E" w:rsidRPr="00283800">
              <w:rPr>
                <w:rStyle w:val="Hyperlink"/>
                <w:noProof/>
              </w:rPr>
              <w:t>8.1.</w:t>
            </w:r>
            <w:r w:rsidR="00114F1E">
              <w:rPr>
                <w:rFonts w:asciiTheme="minorHAnsi" w:eastAsiaTheme="minorEastAsia" w:hAnsiTheme="minorHAnsi"/>
                <w:noProof/>
                <w:color w:val="auto"/>
                <w:lang w:val="en-SE" w:eastAsia="en-SE"/>
              </w:rPr>
              <w:tab/>
            </w:r>
            <w:r w:rsidR="00114F1E" w:rsidRPr="00283800">
              <w:rPr>
                <w:rStyle w:val="Hyperlink"/>
                <w:noProof/>
              </w:rPr>
              <w:t>&lt;h2&gt;Unary and Binary Expressions&lt;/h2&gt;</w:t>
            </w:r>
            <w:r w:rsidR="00114F1E">
              <w:rPr>
                <w:noProof/>
                <w:webHidden/>
              </w:rPr>
              <w:tab/>
            </w:r>
            <w:r w:rsidR="00114F1E">
              <w:rPr>
                <w:noProof/>
                <w:webHidden/>
              </w:rPr>
              <w:fldChar w:fldCharType="begin"/>
            </w:r>
            <w:r w:rsidR="00114F1E">
              <w:rPr>
                <w:noProof/>
                <w:webHidden/>
              </w:rPr>
              <w:instrText xml:space="preserve"> PAGEREF _Toc98936365 \h </w:instrText>
            </w:r>
            <w:r w:rsidR="00114F1E">
              <w:rPr>
                <w:noProof/>
                <w:webHidden/>
              </w:rPr>
            </w:r>
            <w:r w:rsidR="00114F1E">
              <w:rPr>
                <w:noProof/>
                <w:webHidden/>
              </w:rPr>
              <w:fldChar w:fldCharType="separate"/>
            </w:r>
            <w:r w:rsidR="00114F1E">
              <w:rPr>
                <w:noProof/>
                <w:webHidden/>
              </w:rPr>
              <w:t>152</w:t>
            </w:r>
            <w:r w:rsidR="00114F1E">
              <w:rPr>
                <w:noProof/>
                <w:webHidden/>
              </w:rPr>
              <w:fldChar w:fldCharType="end"/>
            </w:r>
          </w:hyperlink>
        </w:p>
        <w:p w14:paraId="4677DE11" w14:textId="281F6D7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66" w:history="1">
            <w:r w:rsidR="00114F1E" w:rsidRPr="00283800">
              <w:rPr>
                <w:rStyle w:val="Hyperlink"/>
                <w:noProof/>
                <w:highlight w:val="white"/>
              </w:rPr>
              <w:t>8.1.1.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&lt;h3&gt;Relation Expressions&lt;/h3&gt;</w:t>
            </w:r>
            <w:r w:rsidR="00114F1E">
              <w:rPr>
                <w:noProof/>
                <w:webHidden/>
              </w:rPr>
              <w:tab/>
            </w:r>
            <w:r w:rsidR="00114F1E">
              <w:rPr>
                <w:noProof/>
                <w:webHidden/>
              </w:rPr>
              <w:fldChar w:fldCharType="begin"/>
            </w:r>
            <w:r w:rsidR="00114F1E">
              <w:rPr>
                <w:noProof/>
                <w:webHidden/>
              </w:rPr>
              <w:instrText xml:space="preserve"> PAGEREF _Toc98936366 \h </w:instrText>
            </w:r>
            <w:r w:rsidR="00114F1E">
              <w:rPr>
                <w:noProof/>
                <w:webHidden/>
              </w:rPr>
            </w:r>
            <w:r w:rsidR="00114F1E">
              <w:rPr>
                <w:noProof/>
                <w:webHidden/>
              </w:rPr>
              <w:fldChar w:fldCharType="separate"/>
            </w:r>
            <w:r w:rsidR="00114F1E">
              <w:rPr>
                <w:noProof/>
                <w:webHidden/>
              </w:rPr>
              <w:t>153</w:t>
            </w:r>
            <w:r w:rsidR="00114F1E">
              <w:rPr>
                <w:noProof/>
                <w:webHidden/>
              </w:rPr>
              <w:fldChar w:fldCharType="end"/>
            </w:r>
          </w:hyperlink>
        </w:p>
        <w:p w14:paraId="7F8F0AD0" w14:textId="7966C07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67" w:history="1">
            <w:r w:rsidR="00114F1E" w:rsidRPr="00283800">
              <w:rPr>
                <w:rStyle w:val="Hyperlink"/>
                <w:noProof/>
                <w:highlight w:val="white"/>
              </w:rPr>
              <w:t>8.1.2.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&lt;h3&gt;Logical Expressions&lt;/h3&gt;</w:t>
            </w:r>
            <w:r w:rsidR="00114F1E">
              <w:rPr>
                <w:noProof/>
                <w:webHidden/>
              </w:rPr>
              <w:tab/>
            </w:r>
            <w:r w:rsidR="00114F1E">
              <w:rPr>
                <w:noProof/>
                <w:webHidden/>
              </w:rPr>
              <w:fldChar w:fldCharType="begin"/>
            </w:r>
            <w:r w:rsidR="00114F1E">
              <w:rPr>
                <w:noProof/>
                <w:webHidden/>
              </w:rPr>
              <w:instrText xml:space="preserve"> PAGEREF _Toc98936367 \h </w:instrText>
            </w:r>
            <w:r w:rsidR="00114F1E">
              <w:rPr>
                <w:noProof/>
                <w:webHidden/>
              </w:rPr>
            </w:r>
            <w:r w:rsidR="00114F1E">
              <w:rPr>
                <w:noProof/>
                <w:webHidden/>
              </w:rPr>
              <w:fldChar w:fldCharType="separate"/>
            </w:r>
            <w:r w:rsidR="00114F1E">
              <w:rPr>
                <w:noProof/>
                <w:webHidden/>
              </w:rPr>
              <w:t>155</w:t>
            </w:r>
            <w:r w:rsidR="00114F1E">
              <w:rPr>
                <w:noProof/>
                <w:webHidden/>
              </w:rPr>
              <w:fldChar w:fldCharType="end"/>
            </w:r>
          </w:hyperlink>
        </w:p>
        <w:p w14:paraId="2D9EC932" w14:textId="7E65DB2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68" w:history="1">
            <w:r w:rsidR="00114F1E" w:rsidRPr="00283800">
              <w:rPr>
                <w:rStyle w:val="Hyperlink"/>
                <w:noProof/>
                <w:highlight w:val="white"/>
              </w:rPr>
              <w:t>8.1.3.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&lt;h3&gt;Arithmetic Expressions&lt;/h3&gt;</w:t>
            </w:r>
            <w:r w:rsidR="00114F1E">
              <w:rPr>
                <w:noProof/>
                <w:webHidden/>
              </w:rPr>
              <w:tab/>
            </w:r>
            <w:r w:rsidR="00114F1E">
              <w:rPr>
                <w:noProof/>
                <w:webHidden/>
              </w:rPr>
              <w:fldChar w:fldCharType="begin"/>
            </w:r>
            <w:r w:rsidR="00114F1E">
              <w:rPr>
                <w:noProof/>
                <w:webHidden/>
              </w:rPr>
              <w:instrText xml:space="preserve"> PAGEREF _Toc98936368 \h </w:instrText>
            </w:r>
            <w:r w:rsidR="00114F1E">
              <w:rPr>
                <w:noProof/>
                <w:webHidden/>
              </w:rPr>
            </w:r>
            <w:r w:rsidR="00114F1E">
              <w:rPr>
                <w:noProof/>
                <w:webHidden/>
              </w:rPr>
              <w:fldChar w:fldCharType="separate"/>
            </w:r>
            <w:r w:rsidR="00114F1E">
              <w:rPr>
                <w:noProof/>
                <w:webHidden/>
              </w:rPr>
              <w:t>156</w:t>
            </w:r>
            <w:r w:rsidR="00114F1E">
              <w:rPr>
                <w:noProof/>
                <w:webHidden/>
              </w:rPr>
              <w:fldChar w:fldCharType="end"/>
            </w:r>
          </w:hyperlink>
        </w:p>
        <w:p w14:paraId="3F9951EA" w14:textId="09DB84C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69" w:history="1">
            <w:r w:rsidR="00114F1E" w:rsidRPr="00283800">
              <w:rPr>
                <w:rStyle w:val="Hyperlink"/>
                <w:noProof/>
                <w:highlight w:val="white"/>
              </w:rPr>
              <w:t>8.1.4.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Type Cast&lt;/h3&gt;</w:t>
            </w:r>
            <w:r w:rsidR="00114F1E">
              <w:rPr>
                <w:noProof/>
                <w:webHidden/>
              </w:rPr>
              <w:tab/>
            </w:r>
            <w:r w:rsidR="00114F1E">
              <w:rPr>
                <w:noProof/>
                <w:webHidden/>
              </w:rPr>
              <w:fldChar w:fldCharType="begin"/>
            </w:r>
            <w:r w:rsidR="00114F1E">
              <w:rPr>
                <w:noProof/>
                <w:webHidden/>
              </w:rPr>
              <w:instrText xml:space="preserve"> PAGEREF _Toc98936369 \h </w:instrText>
            </w:r>
            <w:r w:rsidR="00114F1E">
              <w:rPr>
                <w:noProof/>
                <w:webHidden/>
              </w:rPr>
            </w:r>
            <w:r w:rsidR="00114F1E">
              <w:rPr>
                <w:noProof/>
                <w:webHidden/>
              </w:rPr>
              <w:fldChar w:fldCharType="separate"/>
            </w:r>
            <w:r w:rsidR="00114F1E">
              <w:rPr>
                <w:noProof/>
                <w:webHidden/>
              </w:rPr>
              <w:t>161</w:t>
            </w:r>
            <w:r w:rsidR="00114F1E">
              <w:rPr>
                <w:noProof/>
                <w:webHidden/>
              </w:rPr>
              <w:fldChar w:fldCharType="end"/>
            </w:r>
          </w:hyperlink>
        </w:p>
        <w:p w14:paraId="77E8542C" w14:textId="36B2750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70" w:history="1">
            <w:r w:rsidR="00114F1E" w:rsidRPr="00283800">
              <w:rPr>
                <w:rStyle w:val="Hyperlink"/>
                <w:noProof/>
                <w:highlight w:val="white"/>
              </w:rPr>
              <w:t>8.1.5.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&lt;h3&gt;Constant Value&lt;/h3&gt;</w:t>
            </w:r>
            <w:r w:rsidR="00114F1E">
              <w:rPr>
                <w:noProof/>
                <w:webHidden/>
              </w:rPr>
              <w:tab/>
            </w:r>
            <w:r w:rsidR="00114F1E">
              <w:rPr>
                <w:noProof/>
                <w:webHidden/>
              </w:rPr>
              <w:fldChar w:fldCharType="begin"/>
            </w:r>
            <w:r w:rsidR="00114F1E">
              <w:rPr>
                <w:noProof/>
                <w:webHidden/>
              </w:rPr>
              <w:instrText xml:space="preserve"> PAGEREF _Toc98936370 \h </w:instrText>
            </w:r>
            <w:r w:rsidR="00114F1E">
              <w:rPr>
                <w:noProof/>
                <w:webHidden/>
              </w:rPr>
            </w:r>
            <w:r w:rsidR="00114F1E">
              <w:rPr>
                <w:noProof/>
                <w:webHidden/>
              </w:rPr>
              <w:fldChar w:fldCharType="separate"/>
            </w:r>
            <w:r w:rsidR="00114F1E">
              <w:rPr>
                <w:noProof/>
                <w:webHidden/>
              </w:rPr>
              <w:t>162</w:t>
            </w:r>
            <w:r w:rsidR="00114F1E">
              <w:rPr>
                <w:noProof/>
                <w:webHidden/>
              </w:rPr>
              <w:fldChar w:fldCharType="end"/>
            </w:r>
          </w:hyperlink>
        </w:p>
        <w:p w14:paraId="26F217D8" w14:textId="3EDCE910" w:rsidR="00114F1E" w:rsidRDefault="008C0248">
          <w:pPr>
            <w:pStyle w:val="TOC1"/>
            <w:rPr>
              <w:rFonts w:asciiTheme="minorHAnsi" w:eastAsiaTheme="minorEastAsia" w:hAnsiTheme="minorHAnsi"/>
              <w:noProof/>
              <w:color w:val="auto"/>
              <w:lang w:val="en-SE" w:eastAsia="en-SE"/>
            </w:rPr>
          </w:pPr>
          <w:hyperlink w:anchor="_Toc98936371" w:history="1">
            <w:r w:rsidR="00114F1E" w:rsidRPr="00283800">
              <w:rPr>
                <w:rStyle w:val="Hyperlink"/>
                <w:noProof/>
              </w:rPr>
              <w:t>9.</w:t>
            </w:r>
            <w:r w:rsidR="00114F1E">
              <w:rPr>
                <w:rFonts w:asciiTheme="minorHAnsi" w:eastAsiaTheme="minorEastAsia" w:hAnsiTheme="minorHAnsi"/>
                <w:noProof/>
                <w:color w:val="auto"/>
                <w:lang w:val="en-SE" w:eastAsia="en-SE"/>
              </w:rPr>
              <w:tab/>
            </w:r>
            <w:r w:rsidR="00114F1E" w:rsidRPr="00283800">
              <w:rPr>
                <w:rStyle w:val="Hyperlink"/>
                <w:noProof/>
              </w:rPr>
              <w:t>&lt;h1&gt;Static Addresses&lt;/h1&gt;</w:t>
            </w:r>
            <w:r w:rsidR="00114F1E">
              <w:rPr>
                <w:noProof/>
                <w:webHidden/>
              </w:rPr>
              <w:tab/>
            </w:r>
            <w:r w:rsidR="00114F1E">
              <w:rPr>
                <w:noProof/>
                <w:webHidden/>
              </w:rPr>
              <w:fldChar w:fldCharType="begin"/>
            </w:r>
            <w:r w:rsidR="00114F1E">
              <w:rPr>
                <w:noProof/>
                <w:webHidden/>
              </w:rPr>
              <w:instrText xml:space="preserve"> PAGEREF _Toc98936371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308976B0" w14:textId="0FC254A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72" w:history="1">
            <w:r w:rsidR="00114F1E" w:rsidRPr="00283800">
              <w:rPr>
                <w:rStyle w:val="Hyperlink"/>
                <w:noProof/>
              </w:rPr>
              <w:t>9.1.1.</w:t>
            </w:r>
            <w:r w:rsidR="00114F1E">
              <w:rPr>
                <w:rFonts w:asciiTheme="minorHAnsi" w:eastAsiaTheme="minorEastAsia" w:hAnsiTheme="minorHAnsi"/>
                <w:noProof/>
                <w:color w:val="auto"/>
                <w:lang w:val="en-SE" w:eastAsia="en-SE"/>
              </w:rPr>
              <w:tab/>
            </w:r>
            <w:r w:rsidR="00114F1E" w:rsidRPr="00283800">
              <w:rPr>
                <w:rStyle w:val="Hyperlink"/>
                <w:noProof/>
              </w:rPr>
              <w:t>&lt;h3&gt;Static Value and Address&lt;/h3&gt;</w:t>
            </w:r>
            <w:r w:rsidR="00114F1E">
              <w:rPr>
                <w:noProof/>
                <w:webHidden/>
              </w:rPr>
              <w:tab/>
            </w:r>
            <w:r w:rsidR="00114F1E">
              <w:rPr>
                <w:noProof/>
                <w:webHidden/>
              </w:rPr>
              <w:fldChar w:fldCharType="begin"/>
            </w:r>
            <w:r w:rsidR="00114F1E">
              <w:rPr>
                <w:noProof/>
                <w:webHidden/>
              </w:rPr>
              <w:instrText xml:space="preserve"> PAGEREF _Toc98936372 \h </w:instrText>
            </w:r>
            <w:r w:rsidR="00114F1E">
              <w:rPr>
                <w:noProof/>
                <w:webHidden/>
              </w:rPr>
            </w:r>
            <w:r w:rsidR="00114F1E">
              <w:rPr>
                <w:noProof/>
                <w:webHidden/>
              </w:rPr>
              <w:fldChar w:fldCharType="separate"/>
            </w:r>
            <w:r w:rsidR="00114F1E">
              <w:rPr>
                <w:noProof/>
                <w:webHidden/>
              </w:rPr>
              <w:t>164</w:t>
            </w:r>
            <w:r w:rsidR="00114F1E">
              <w:rPr>
                <w:noProof/>
                <w:webHidden/>
              </w:rPr>
              <w:fldChar w:fldCharType="end"/>
            </w:r>
          </w:hyperlink>
        </w:p>
        <w:p w14:paraId="249B00C7" w14:textId="48B355E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73" w:history="1">
            <w:r w:rsidR="00114F1E" w:rsidRPr="00283800">
              <w:rPr>
                <w:rStyle w:val="Hyperlink"/>
                <w:noProof/>
              </w:rPr>
              <w:t>9.1.2.</w:t>
            </w:r>
            <w:r w:rsidR="00114F1E">
              <w:rPr>
                <w:rFonts w:asciiTheme="minorHAnsi" w:eastAsiaTheme="minorEastAsia" w:hAnsiTheme="minorHAnsi"/>
                <w:noProof/>
                <w:color w:val="auto"/>
                <w:lang w:val="en-SE" w:eastAsia="en-SE"/>
              </w:rPr>
              <w:tab/>
            </w:r>
            <w:r w:rsidR="00114F1E" w:rsidRPr="00283800">
              <w:rPr>
                <w:rStyle w:val="Hyperlink"/>
                <w:noProof/>
              </w:rPr>
              <w:t>&lt;h3&gt;Static Expression&lt;/h3&gt;</w:t>
            </w:r>
            <w:r w:rsidR="00114F1E">
              <w:rPr>
                <w:noProof/>
                <w:webHidden/>
              </w:rPr>
              <w:tab/>
            </w:r>
            <w:r w:rsidR="00114F1E">
              <w:rPr>
                <w:noProof/>
                <w:webHidden/>
              </w:rPr>
              <w:fldChar w:fldCharType="begin"/>
            </w:r>
            <w:r w:rsidR="00114F1E">
              <w:rPr>
                <w:noProof/>
                <w:webHidden/>
              </w:rPr>
              <w:instrText xml:space="preserve"> PAGEREF _Toc98936373 \h </w:instrText>
            </w:r>
            <w:r w:rsidR="00114F1E">
              <w:rPr>
                <w:noProof/>
                <w:webHidden/>
              </w:rPr>
            </w:r>
            <w:r w:rsidR="00114F1E">
              <w:rPr>
                <w:noProof/>
                <w:webHidden/>
              </w:rPr>
              <w:fldChar w:fldCharType="separate"/>
            </w:r>
            <w:r w:rsidR="00114F1E">
              <w:rPr>
                <w:noProof/>
                <w:webHidden/>
              </w:rPr>
              <w:t>165</w:t>
            </w:r>
            <w:r w:rsidR="00114F1E">
              <w:rPr>
                <w:noProof/>
                <w:webHidden/>
              </w:rPr>
              <w:fldChar w:fldCharType="end"/>
            </w:r>
          </w:hyperlink>
        </w:p>
        <w:p w14:paraId="697986AA" w14:textId="3CE6CE65" w:rsidR="00114F1E" w:rsidRDefault="008C0248">
          <w:pPr>
            <w:pStyle w:val="TOC1"/>
            <w:rPr>
              <w:rFonts w:asciiTheme="minorHAnsi" w:eastAsiaTheme="minorEastAsia" w:hAnsiTheme="minorHAnsi"/>
              <w:noProof/>
              <w:color w:val="auto"/>
              <w:lang w:val="en-SE" w:eastAsia="en-SE"/>
            </w:rPr>
          </w:pPr>
          <w:hyperlink w:anchor="_Toc98936374" w:history="1">
            <w:r w:rsidR="00114F1E" w:rsidRPr="00283800">
              <w:rPr>
                <w:rStyle w:val="Hyperlink"/>
                <w:noProof/>
              </w:rPr>
              <w:t>10.</w:t>
            </w:r>
            <w:r w:rsidR="00114F1E">
              <w:rPr>
                <w:rFonts w:asciiTheme="minorHAnsi" w:eastAsiaTheme="minorEastAsia" w:hAnsiTheme="minorHAnsi"/>
                <w:noProof/>
                <w:color w:val="auto"/>
                <w:lang w:val="en-SE" w:eastAsia="en-SE"/>
              </w:rPr>
              <w:tab/>
            </w:r>
            <w:r w:rsidR="00114F1E" w:rsidRPr="00283800">
              <w:rPr>
                <w:rStyle w:val="Hyperlink"/>
                <w:noProof/>
              </w:rPr>
              <w:t>&lt;h1&gt;Initialization&lt;/h1&gt;</w:t>
            </w:r>
            <w:r w:rsidR="00114F1E">
              <w:rPr>
                <w:noProof/>
                <w:webHidden/>
              </w:rPr>
              <w:tab/>
            </w:r>
            <w:r w:rsidR="00114F1E">
              <w:rPr>
                <w:noProof/>
                <w:webHidden/>
              </w:rPr>
              <w:fldChar w:fldCharType="begin"/>
            </w:r>
            <w:r w:rsidR="00114F1E">
              <w:rPr>
                <w:noProof/>
                <w:webHidden/>
              </w:rPr>
              <w:instrText xml:space="preserve"> PAGEREF _Toc98936374 \h </w:instrText>
            </w:r>
            <w:r w:rsidR="00114F1E">
              <w:rPr>
                <w:noProof/>
                <w:webHidden/>
              </w:rPr>
            </w:r>
            <w:r w:rsidR="00114F1E">
              <w:rPr>
                <w:noProof/>
                <w:webHidden/>
              </w:rPr>
              <w:fldChar w:fldCharType="separate"/>
            </w:r>
            <w:r w:rsidR="00114F1E">
              <w:rPr>
                <w:noProof/>
                <w:webHidden/>
              </w:rPr>
              <w:t>169</w:t>
            </w:r>
            <w:r w:rsidR="00114F1E">
              <w:rPr>
                <w:noProof/>
                <w:webHidden/>
              </w:rPr>
              <w:fldChar w:fldCharType="end"/>
            </w:r>
          </w:hyperlink>
        </w:p>
        <w:p w14:paraId="763026AF" w14:textId="0E8D5FD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75" w:history="1">
            <w:r w:rsidR="00114F1E" w:rsidRPr="00283800">
              <w:rPr>
                <w:rStyle w:val="Hyperlink"/>
                <w:noProof/>
                <w:highlight w:val="white"/>
              </w:rPr>
              <w:t>10.1.1.</w:t>
            </w:r>
            <w:r w:rsidR="00114F1E">
              <w:rPr>
                <w:rFonts w:asciiTheme="minorHAnsi" w:eastAsiaTheme="minorEastAsia" w:hAnsiTheme="minorHAnsi"/>
                <w:noProof/>
                <w:color w:val="auto"/>
                <w:lang w:val="en-SE" w:eastAsia="en-SE"/>
              </w:rPr>
              <w:tab/>
            </w:r>
            <w:r w:rsidR="00114F1E" w:rsidRPr="00283800">
              <w:rPr>
                <w:rStyle w:val="Hyperlink"/>
                <w:bCs/>
                <w:noProof/>
                <w:highlight w:val="white"/>
              </w:rPr>
              <w:t>&lt;h3&gt;Modify Initializer&lt;/h3&gt;</w:t>
            </w:r>
            <w:r w:rsidR="00114F1E">
              <w:rPr>
                <w:noProof/>
                <w:webHidden/>
              </w:rPr>
              <w:tab/>
            </w:r>
            <w:r w:rsidR="00114F1E">
              <w:rPr>
                <w:noProof/>
                <w:webHidden/>
              </w:rPr>
              <w:fldChar w:fldCharType="begin"/>
            </w:r>
            <w:r w:rsidR="00114F1E">
              <w:rPr>
                <w:noProof/>
                <w:webHidden/>
              </w:rPr>
              <w:instrText xml:space="preserve"> PAGEREF _Toc98936375 \h </w:instrText>
            </w:r>
            <w:r w:rsidR="00114F1E">
              <w:rPr>
                <w:noProof/>
                <w:webHidden/>
              </w:rPr>
            </w:r>
            <w:r w:rsidR="00114F1E">
              <w:rPr>
                <w:noProof/>
                <w:webHidden/>
              </w:rPr>
              <w:fldChar w:fldCharType="separate"/>
            </w:r>
            <w:r w:rsidR="00114F1E">
              <w:rPr>
                <w:noProof/>
                <w:webHidden/>
              </w:rPr>
              <w:t>174</w:t>
            </w:r>
            <w:r w:rsidR="00114F1E">
              <w:rPr>
                <w:noProof/>
                <w:webHidden/>
              </w:rPr>
              <w:fldChar w:fldCharType="end"/>
            </w:r>
          </w:hyperlink>
        </w:p>
        <w:p w14:paraId="3048FC3D" w14:textId="79376C95" w:rsidR="00114F1E" w:rsidRDefault="008C0248">
          <w:pPr>
            <w:pStyle w:val="TOC1"/>
            <w:rPr>
              <w:rFonts w:asciiTheme="minorHAnsi" w:eastAsiaTheme="minorEastAsia" w:hAnsiTheme="minorHAnsi"/>
              <w:noProof/>
              <w:color w:val="auto"/>
              <w:lang w:val="en-SE" w:eastAsia="en-SE"/>
            </w:rPr>
          </w:pPr>
          <w:hyperlink w:anchor="_Toc98936376" w:history="1">
            <w:r w:rsidR="00114F1E" w:rsidRPr="00283800">
              <w:rPr>
                <w:rStyle w:val="Hyperlink"/>
                <w:noProof/>
              </w:rPr>
              <w:t>11.</w:t>
            </w:r>
            <w:r w:rsidR="00114F1E">
              <w:rPr>
                <w:rFonts w:asciiTheme="minorHAnsi" w:eastAsiaTheme="minorEastAsia" w:hAnsiTheme="minorHAnsi"/>
                <w:noProof/>
                <w:color w:val="auto"/>
                <w:lang w:val="en-SE" w:eastAsia="en-SE"/>
              </w:rPr>
              <w:tab/>
            </w:r>
            <w:r w:rsidR="00114F1E" w:rsidRPr="00283800">
              <w:rPr>
                <w:rStyle w:val="Hyperlink"/>
                <w:noProof/>
              </w:rPr>
              <w:t>&lt;h1&gt;Middle Code Optimization&lt;/h1&gt;</w:t>
            </w:r>
            <w:r w:rsidR="00114F1E">
              <w:rPr>
                <w:noProof/>
                <w:webHidden/>
              </w:rPr>
              <w:tab/>
            </w:r>
            <w:r w:rsidR="00114F1E">
              <w:rPr>
                <w:noProof/>
                <w:webHidden/>
              </w:rPr>
              <w:fldChar w:fldCharType="begin"/>
            </w:r>
            <w:r w:rsidR="00114F1E">
              <w:rPr>
                <w:noProof/>
                <w:webHidden/>
              </w:rPr>
              <w:instrText xml:space="preserve"> PAGEREF _Toc98936376 \h </w:instrText>
            </w:r>
            <w:r w:rsidR="00114F1E">
              <w:rPr>
                <w:noProof/>
                <w:webHidden/>
              </w:rPr>
            </w:r>
            <w:r w:rsidR="00114F1E">
              <w:rPr>
                <w:noProof/>
                <w:webHidden/>
              </w:rPr>
              <w:fldChar w:fldCharType="separate"/>
            </w:r>
            <w:r w:rsidR="00114F1E">
              <w:rPr>
                <w:noProof/>
                <w:webHidden/>
              </w:rPr>
              <w:t>177</w:t>
            </w:r>
            <w:r w:rsidR="00114F1E">
              <w:rPr>
                <w:noProof/>
                <w:webHidden/>
              </w:rPr>
              <w:fldChar w:fldCharType="end"/>
            </w:r>
          </w:hyperlink>
        </w:p>
        <w:p w14:paraId="7B0182F4" w14:textId="6B6FEFA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77"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&lt;h3&gt;Object References to Integer Index Addresses&lt;/h3&gt;</w:t>
            </w:r>
            <w:r w:rsidR="00114F1E">
              <w:rPr>
                <w:noProof/>
                <w:webHidden/>
              </w:rPr>
              <w:tab/>
            </w:r>
            <w:r w:rsidR="00114F1E">
              <w:rPr>
                <w:noProof/>
                <w:webHidden/>
              </w:rPr>
              <w:fldChar w:fldCharType="begin"/>
            </w:r>
            <w:r w:rsidR="00114F1E">
              <w:rPr>
                <w:noProof/>
                <w:webHidden/>
              </w:rPr>
              <w:instrText xml:space="preserve"> PAGEREF _Toc98936377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409BFD5" w14:textId="476BA80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78"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&lt;h3&gt;Jump Next Instructions&lt;/h3&gt;</w:t>
            </w:r>
            <w:r w:rsidR="00114F1E">
              <w:rPr>
                <w:noProof/>
                <w:webHidden/>
              </w:rPr>
              <w:tab/>
            </w:r>
            <w:r w:rsidR="00114F1E">
              <w:rPr>
                <w:noProof/>
                <w:webHidden/>
              </w:rPr>
              <w:fldChar w:fldCharType="begin"/>
            </w:r>
            <w:r w:rsidR="00114F1E">
              <w:rPr>
                <w:noProof/>
                <w:webHidden/>
              </w:rPr>
              <w:instrText xml:space="preserve"> PAGEREF _Toc98936378 \h </w:instrText>
            </w:r>
            <w:r w:rsidR="00114F1E">
              <w:rPr>
                <w:noProof/>
                <w:webHidden/>
              </w:rPr>
            </w:r>
            <w:r w:rsidR="00114F1E">
              <w:rPr>
                <w:noProof/>
                <w:webHidden/>
              </w:rPr>
              <w:fldChar w:fldCharType="separate"/>
            </w:r>
            <w:r w:rsidR="00114F1E">
              <w:rPr>
                <w:noProof/>
                <w:webHidden/>
              </w:rPr>
              <w:t>178</w:t>
            </w:r>
            <w:r w:rsidR="00114F1E">
              <w:rPr>
                <w:noProof/>
                <w:webHidden/>
              </w:rPr>
              <w:fldChar w:fldCharType="end"/>
            </w:r>
          </w:hyperlink>
        </w:p>
        <w:p w14:paraId="05110528" w14:textId="624019B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79"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&lt;h3&gt;Next-Double Jump Statements&lt;/h3&gt;</w:t>
            </w:r>
            <w:r w:rsidR="00114F1E">
              <w:rPr>
                <w:noProof/>
                <w:webHidden/>
              </w:rPr>
              <w:tab/>
            </w:r>
            <w:r w:rsidR="00114F1E">
              <w:rPr>
                <w:noProof/>
                <w:webHidden/>
              </w:rPr>
              <w:fldChar w:fldCharType="begin"/>
            </w:r>
            <w:r w:rsidR="00114F1E">
              <w:rPr>
                <w:noProof/>
                <w:webHidden/>
              </w:rPr>
              <w:instrText xml:space="preserve"> PAGEREF _Toc98936379 \h </w:instrText>
            </w:r>
            <w:r w:rsidR="00114F1E">
              <w:rPr>
                <w:noProof/>
                <w:webHidden/>
              </w:rPr>
            </w:r>
            <w:r w:rsidR="00114F1E">
              <w:rPr>
                <w:noProof/>
                <w:webHidden/>
              </w:rPr>
              <w:fldChar w:fldCharType="separate"/>
            </w:r>
            <w:r w:rsidR="00114F1E">
              <w:rPr>
                <w:noProof/>
                <w:webHidden/>
              </w:rPr>
              <w:t>179</w:t>
            </w:r>
            <w:r w:rsidR="00114F1E">
              <w:rPr>
                <w:noProof/>
                <w:webHidden/>
              </w:rPr>
              <w:fldChar w:fldCharType="end"/>
            </w:r>
          </w:hyperlink>
        </w:p>
        <w:p w14:paraId="78FF7A89" w14:textId="220B88F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80" w:history="1">
            <w:r w:rsidR="00114F1E" w:rsidRPr="00283800">
              <w:rPr>
                <w:rStyle w:val="Hyperlink"/>
                <w:noProof/>
              </w:rPr>
              <w:t>11.1.4.</w:t>
            </w:r>
            <w:r w:rsidR="00114F1E">
              <w:rPr>
                <w:rFonts w:asciiTheme="minorHAnsi" w:eastAsiaTheme="minorEastAsia" w:hAnsiTheme="minorHAnsi"/>
                <w:noProof/>
                <w:color w:val="auto"/>
                <w:lang w:val="en-SE" w:eastAsia="en-SE"/>
              </w:rPr>
              <w:tab/>
            </w:r>
            <w:r w:rsidR="00114F1E" w:rsidRPr="00283800">
              <w:rPr>
                <w:rStyle w:val="Hyperlink"/>
                <w:noProof/>
              </w:rPr>
              <w:t>&lt;h3&gt;Jump-Chains&lt;/h3&gt;</w:t>
            </w:r>
            <w:r w:rsidR="00114F1E">
              <w:rPr>
                <w:noProof/>
                <w:webHidden/>
              </w:rPr>
              <w:tab/>
            </w:r>
            <w:r w:rsidR="00114F1E">
              <w:rPr>
                <w:noProof/>
                <w:webHidden/>
              </w:rPr>
              <w:fldChar w:fldCharType="begin"/>
            </w:r>
            <w:r w:rsidR="00114F1E">
              <w:rPr>
                <w:noProof/>
                <w:webHidden/>
              </w:rPr>
              <w:instrText xml:space="preserve"> PAGEREF _Toc98936380 \h </w:instrText>
            </w:r>
            <w:r w:rsidR="00114F1E">
              <w:rPr>
                <w:noProof/>
                <w:webHidden/>
              </w:rPr>
            </w:r>
            <w:r w:rsidR="00114F1E">
              <w:rPr>
                <w:noProof/>
                <w:webHidden/>
              </w:rPr>
              <w:fldChar w:fldCharType="separate"/>
            </w:r>
            <w:r w:rsidR="00114F1E">
              <w:rPr>
                <w:noProof/>
                <w:webHidden/>
              </w:rPr>
              <w:t>180</w:t>
            </w:r>
            <w:r w:rsidR="00114F1E">
              <w:rPr>
                <w:noProof/>
                <w:webHidden/>
              </w:rPr>
              <w:fldChar w:fldCharType="end"/>
            </w:r>
          </w:hyperlink>
        </w:p>
        <w:p w14:paraId="7C0CE402" w14:textId="4374AF1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81" w:history="1">
            <w:r w:rsidR="00114F1E" w:rsidRPr="00283800">
              <w:rPr>
                <w:rStyle w:val="Hyperlink"/>
                <w:noProof/>
              </w:rPr>
              <w:t>11.1.5.</w:t>
            </w:r>
            <w:r w:rsidR="00114F1E">
              <w:rPr>
                <w:rFonts w:asciiTheme="minorHAnsi" w:eastAsiaTheme="minorEastAsia" w:hAnsiTheme="minorHAnsi"/>
                <w:noProof/>
                <w:color w:val="auto"/>
                <w:lang w:val="en-SE" w:eastAsia="en-SE"/>
              </w:rPr>
              <w:tab/>
            </w:r>
            <w:r w:rsidR="00114F1E" w:rsidRPr="00283800">
              <w:rPr>
                <w:rStyle w:val="Hyperlink"/>
                <w:noProof/>
              </w:rPr>
              <w:t>&lt;h3&gt;Remove Unreachable Code&lt;/h3&gt;</w:t>
            </w:r>
            <w:r w:rsidR="00114F1E">
              <w:rPr>
                <w:noProof/>
                <w:webHidden/>
              </w:rPr>
              <w:tab/>
            </w:r>
            <w:r w:rsidR="00114F1E">
              <w:rPr>
                <w:noProof/>
                <w:webHidden/>
              </w:rPr>
              <w:fldChar w:fldCharType="begin"/>
            </w:r>
            <w:r w:rsidR="00114F1E">
              <w:rPr>
                <w:noProof/>
                <w:webHidden/>
              </w:rPr>
              <w:instrText xml:space="preserve"> PAGEREF _Toc98936381 \h </w:instrText>
            </w:r>
            <w:r w:rsidR="00114F1E">
              <w:rPr>
                <w:noProof/>
                <w:webHidden/>
              </w:rPr>
            </w:r>
            <w:r w:rsidR="00114F1E">
              <w:rPr>
                <w:noProof/>
                <w:webHidden/>
              </w:rPr>
              <w:fldChar w:fldCharType="separate"/>
            </w:r>
            <w:r w:rsidR="00114F1E">
              <w:rPr>
                <w:noProof/>
                <w:webHidden/>
              </w:rPr>
              <w:t>181</w:t>
            </w:r>
            <w:r w:rsidR="00114F1E">
              <w:rPr>
                <w:noProof/>
                <w:webHidden/>
              </w:rPr>
              <w:fldChar w:fldCharType="end"/>
            </w:r>
          </w:hyperlink>
        </w:p>
        <w:p w14:paraId="159425E1" w14:textId="021245D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82" w:history="1">
            <w:r w:rsidR="00114F1E" w:rsidRPr="00283800">
              <w:rPr>
                <w:rStyle w:val="Hyperlink"/>
                <w:noProof/>
              </w:rPr>
              <w:t>11.1.1.</w:t>
            </w:r>
            <w:r w:rsidR="00114F1E">
              <w:rPr>
                <w:rFonts w:asciiTheme="minorHAnsi" w:eastAsiaTheme="minorEastAsia" w:hAnsiTheme="minorHAnsi"/>
                <w:noProof/>
                <w:color w:val="auto"/>
                <w:lang w:val="en-SE" w:eastAsia="en-SE"/>
              </w:rPr>
              <w:tab/>
            </w:r>
            <w:r w:rsidR="00114F1E" w:rsidRPr="00283800">
              <w:rPr>
                <w:rStyle w:val="Hyperlink"/>
                <w:noProof/>
              </w:rPr>
              <w:t>&lt;h3&gt;Remove Push-Pop Chains&lt;/h3&gt;</w:t>
            </w:r>
            <w:r w:rsidR="00114F1E">
              <w:rPr>
                <w:noProof/>
                <w:webHidden/>
              </w:rPr>
              <w:tab/>
            </w:r>
            <w:r w:rsidR="00114F1E">
              <w:rPr>
                <w:noProof/>
                <w:webHidden/>
              </w:rPr>
              <w:fldChar w:fldCharType="begin"/>
            </w:r>
            <w:r w:rsidR="00114F1E">
              <w:rPr>
                <w:noProof/>
                <w:webHidden/>
              </w:rPr>
              <w:instrText xml:space="preserve"> PAGEREF _Toc98936382 \h </w:instrText>
            </w:r>
            <w:r w:rsidR="00114F1E">
              <w:rPr>
                <w:noProof/>
                <w:webHidden/>
              </w:rPr>
            </w:r>
            <w:r w:rsidR="00114F1E">
              <w:rPr>
                <w:noProof/>
                <w:webHidden/>
              </w:rPr>
              <w:fldChar w:fldCharType="separate"/>
            </w:r>
            <w:r w:rsidR="00114F1E">
              <w:rPr>
                <w:noProof/>
                <w:webHidden/>
              </w:rPr>
              <w:t>182</w:t>
            </w:r>
            <w:r w:rsidR="00114F1E">
              <w:rPr>
                <w:noProof/>
                <w:webHidden/>
              </w:rPr>
              <w:fldChar w:fldCharType="end"/>
            </w:r>
          </w:hyperlink>
        </w:p>
        <w:p w14:paraId="6F7DD3AB" w14:textId="7561FEA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83" w:history="1">
            <w:r w:rsidR="00114F1E" w:rsidRPr="00283800">
              <w:rPr>
                <w:rStyle w:val="Hyperlink"/>
                <w:noProof/>
              </w:rPr>
              <w:t>11.1.2.</w:t>
            </w:r>
            <w:r w:rsidR="00114F1E">
              <w:rPr>
                <w:rFonts w:asciiTheme="minorHAnsi" w:eastAsiaTheme="minorEastAsia" w:hAnsiTheme="minorHAnsi"/>
                <w:noProof/>
                <w:color w:val="auto"/>
                <w:lang w:val="en-SE" w:eastAsia="en-SE"/>
              </w:rPr>
              <w:tab/>
            </w:r>
            <w:r w:rsidR="00114F1E" w:rsidRPr="00283800">
              <w:rPr>
                <w:rStyle w:val="Hyperlink"/>
                <w:noProof/>
              </w:rPr>
              <w:t>&lt;h3&gt;Merge Pop-Push Chains&lt;/h3&gt;</w:t>
            </w:r>
            <w:r w:rsidR="00114F1E">
              <w:rPr>
                <w:noProof/>
                <w:webHidden/>
              </w:rPr>
              <w:tab/>
            </w:r>
            <w:r w:rsidR="00114F1E">
              <w:rPr>
                <w:noProof/>
                <w:webHidden/>
              </w:rPr>
              <w:fldChar w:fldCharType="begin"/>
            </w:r>
            <w:r w:rsidR="00114F1E">
              <w:rPr>
                <w:noProof/>
                <w:webHidden/>
              </w:rPr>
              <w:instrText xml:space="preserve"> PAGEREF _Toc98936383 \h </w:instrText>
            </w:r>
            <w:r w:rsidR="00114F1E">
              <w:rPr>
                <w:noProof/>
                <w:webHidden/>
              </w:rPr>
            </w:r>
            <w:r w:rsidR="00114F1E">
              <w:rPr>
                <w:noProof/>
                <w:webHidden/>
              </w:rPr>
              <w:fldChar w:fldCharType="separate"/>
            </w:r>
            <w:r w:rsidR="00114F1E">
              <w:rPr>
                <w:noProof/>
                <w:webHidden/>
              </w:rPr>
              <w:t>183</w:t>
            </w:r>
            <w:r w:rsidR="00114F1E">
              <w:rPr>
                <w:noProof/>
                <w:webHidden/>
              </w:rPr>
              <w:fldChar w:fldCharType="end"/>
            </w:r>
          </w:hyperlink>
        </w:p>
        <w:p w14:paraId="492E4A65" w14:textId="2BEEB30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84" w:history="1">
            <w:r w:rsidR="00114F1E" w:rsidRPr="00283800">
              <w:rPr>
                <w:rStyle w:val="Hyperlink"/>
                <w:noProof/>
              </w:rPr>
              <w:t>11.1.3.</w:t>
            </w:r>
            <w:r w:rsidR="00114F1E">
              <w:rPr>
                <w:rFonts w:asciiTheme="minorHAnsi" w:eastAsiaTheme="minorEastAsia" w:hAnsiTheme="minorHAnsi"/>
                <w:noProof/>
                <w:color w:val="auto"/>
                <w:lang w:val="en-SE" w:eastAsia="en-SE"/>
              </w:rPr>
              <w:tab/>
            </w:r>
            <w:r w:rsidR="00114F1E" w:rsidRPr="00283800">
              <w:rPr>
                <w:rStyle w:val="Hyperlink"/>
                <w:noProof/>
              </w:rPr>
              <w:t>&lt;h3&gt;Merge Top-Pop to Pop&lt;/h3&gt;</w:t>
            </w:r>
            <w:r w:rsidR="00114F1E">
              <w:rPr>
                <w:noProof/>
                <w:webHidden/>
              </w:rPr>
              <w:tab/>
            </w:r>
            <w:r w:rsidR="00114F1E">
              <w:rPr>
                <w:noProof/>
                <w:webHidden/>
              </w:rPr>
              <w:fldChar w:fldCharType="begin"/>
            </w:r>
            <w:r w:rsidR="00114F1E">
              <w:rPr>
                <w:noProof/>
                <w:webHidden/>
              </w:rPr>
              <w:instrText xml:space="preserve"> PAGEREF _Toc98936384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0FE8E786" w14:textId="5C733B9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85" w:history="1">
            <w:r w:rsidR="00114F1E" w:rsidRPr="00283800">
              <w:rPr>
                <w:rStyle w:val="Hyperlink"/>
                <w:noProof/>
                <w:highlight w:val="white"/>
              </w:rPr>
              <w:t>11.1.4.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&lt;h3&gt;Merge Binary&lt;/h3&gt;</w:t>
            </w:r>
            <w:r w:rsidR="00114F1E">
              <w:rPr>
                <w:noProof/>
                <w:webHidden/>
              </w:rPr>
              <w:tab/>
            </w:r>
            <w:r w:rsidR="00114F1E">
              <w:rPr>
                <w:noProof/>
                <w:webHidden/>
              </w:rPr>
              <w:fldChar w:fldCharType="begin"/>
            </w:r>
            <w:r w:rsidR="00114F1E">
              <w:rPr>
                <w:noProof/>
                <w:webHidden/>
              </w:rPr>
              <w:instrText xml:space="preserve"> PAGEREF _Toc98936385 \h </w:instrText>
            </w:r>
            <w:r w:rsidR="00114F1E">
              <w:rPr>
                <w:noProof/>
                <w:webHidden/>
              </w:rPr>
            </w:r>
            <w:r w:rsidR="00114F1E">
              <w:rPr>
                <w:noProof/>
                <w:webHidden/>
              </w:rPr>
              <w:fldChar w:fldCharType="separate"/>
            </w:r>
            <w:r w:rsidR="00114F1E">
              <w:rPr>
                <w:noProof/>
                <w:webHidden/>
              </w:rPr>
              <w:t>184</w:t>
            </w:r>
            <w:r w:rsidR="00114F1E">
              <w:rPr>
                <w:noProof/>
                <w:webHidden/>
              </w:rPr>
              <w:fldChar w:fldCharType="end"/>
            </w:r>
          </w:hyperlink>
        </w:p>
        <w:p w14:paraId="7506C98E" w14:textId="55C2574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86" w:history="1">
            <w:r w:rsidR="00114F1E" w:rsidRPr="00283800">
              <w:rPr>
                <w:rStyle w:val="Hyperlink"/>
                <w:noProof/>
                <w:highlight w:val="white"/>
              </w:rPr>
              <w:t>11.1.5.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&lt;h3&gt;Semantic Optimization&lt;/h3&gt;</w:t>
            </w:r>
            <w:r w:rsidR="00114F1E">
              <w:rPr>
                <w:noProof/>
                <w:webHidden/>
              </w:rPr>
              <w:tab/>
            </w:r>
            <w:r w:rsidR="00114F1E">
              <w:rPr>
                <w:noProof/>
                <w:webHidden/>
              </w:rPr>
              <w:fldChar w:fldCharType="begin"/>
            </w:r>
            <w:r w:rsidR="00114F1E">
              <w:rPr>
                <w:noProof/>
                <w:webHidden/>
              </w:rPr>
              <w:instrText xml:space="preserve"> PAGEREF _Toc98936386 \h </w:instrText>
            </w:r>
            <w:r w:rsidR="00114F1E">
              <w:rPr>
                <w:noProof/>
                <w:webHidden/>
              </w:rPr>
            </w:r>
            <w:r w:rsidR="00114F1E">
              <w:rPr>
                <w:noProof/>
                <w:webHidden/>
              </w:rPr>
              <w:fldChar w:fldCharType="separate"/>
            </w:r>
            <w:r w:rsidR="00114F1E">
              <w:rPr>
                <w:noProof/>
                <w:webHidden/>
              </w:rPr>
              <w:t>185</w:t>
            </w:r>
            <w:r w:rsidR="00114F1E">
              <w:rPr>
                <w:noProof/>
                <w:webHidden/>
              </w:rPr>
              <w:fldChar w:fldCharType="end"/>
            </w:r>
          </w:hyperlink>
        </w:p>
        <w:p w14:paraId="206F5089" w14:textId="7EA94F7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87" w:history="1">
            <w:r w:rsidR="00114F1E" w:rsidRPr="00283800">
              <w:rPr>
                <w:rStyle w:val="Hyperlink"/>
                <w:noProof/>
                <w:highlight w:val="white"/>
              </w:rPr>
              <w:t>11.1.6.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&lt;h3&gt;Deference to Index Expression&lt;/h3&gt;</w:t>
            </w:r>
            <w:r w:rsidR="00114F1E">
              <w:rPr>
                <w:noProof/>
                <w:webHidden/>
              </w:rPr>
              <w:tab/>
            </w:r>
            <w:r w:rsidR="00114F1E">
              <w:rPr>
                <w:noProof/>
                <w:webHidden/>
              </w:rPr>
              <w:fldChar w:fldCharType="begin"/>
            </w:r>
            <w:r w:rsidR="00114F1E">
              <w:rPr>
                <w:noProof/>
                <w:webHidden/>
              </w:rPr>
              <w:instrText xml:space="preserve"> PAGEREF _Toc98936387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69716CA9" w14:textId="2B17540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88" w:history="1">
            <w:r w:rsidR="00114F1E" w:rsidRPr="00283800">
              <w:rPr>
                <w:rStyle w:val="Hyperlink"/>
                <w:noProof/>
                <w:highlight w:val="white"/>
              </w:rPr>
              <w:t>11.1.7.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Relation Expression&lt;/h3&gt;</w:t>
            </w:r>
            <w:r w:rsidR="00114F1E">
              <w:rPr>
                <w:noProof/>
                <w:webHidden/>
              </w:rPr>
              <w:tab/>
            </w:r>
            <w:r w:rsidR="00114F1E">
              <w:rPr>
                <w:noProof/>
                <w:webHidden/>
              </w:rPr>
              <w:fldChar w:fldCharType="begin"/>
            </w:r>
            <w:r w:rsidR="00114F1E">
              <w:rPr>
                <w:noProof/>
                <w:webHidden/>
              </w:rPr>
              <w:instrText xml:space="preserve"> PAGEREF _Toc98936388 \h </w:instrText>
            </w:r>
            <w:r w:rsidR="00114F1E">
              <w:rPr>
                <w:noProof/>
                <w:webHidden/>
              </w:rPr>
            </w:r>
            <w:r w:rsidR="00114F1E">
              <w:rPr>
                <w:noProof/>
                <w:webHidden/>
              </w:rPr>
              <w:fldChar w:fldCharType="separate"/>
            </w:r>
            <w:r w:rsidR="00114F1E">
              <w:rPr>
                <w:noProof/>
                <w:webHidden/>
              </w:rPr>
              <w:t>188</w:t>
            </w:r>
            <w:r w:rsidR="00114F1E">
              <w:rPr>
                <w:noProof/>
                <w:webHidden/>
              </w:rPr>
              <w:fldChar w:fldCharType="end"/>
            </w:r>
          </w:hyperlink>
        </w:p>
        <w:p w14:paraId="3F6287E1" w14:textId="2C49ECE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89" w:history="1">
            <w:r w:rsidR="00114F1E" w:rsidRPr="00283800">
              <w:rPr>
                <w:rStyle w:val="Hyperlink"/>
                <w:noProof/>
                <w:highlight w:val="white"/>
              </w:rPr>
              <w:t>11.1.8.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&lt;h3&gt;Optimize Communicative Expression&lt;/h3&gt;</w:t>
            </w:r>
            <w:r w:rsidR="00114F1E">
              <w:rPr>
                <w:noProof/>
                <w:webHidden/>
              </w:rPr>
              <w:tab/>
            </w:r>
            <w:r w:rsidR="00114F1E">
              <w:rPr>
                <w:noProof/>
                <w:webHidden/>
              </w:rPr>
              <w:fldChar w:fldCharType="begin"/>
            </w:r>
            <w:r w:rsidR="00114F1E">
              <w:rPr>
                <w:noProof/>
                <w:webHidden/>
              </w:rPr>
              <w:instrText xml:space="preserve"> PAGEREF _Toc98936389 \h </w:instrText>
            </w:r>
            <w:r w:rsidR="00114F1E">
              <w:rPr>
                <w:noProof/>
                <w:webHidden/>
              </w:rPr>
            </w:r>
            <w:r w:rsidR="00114F1E">
              <w:rPr>
                <w:noProof/>
                <w:webHidden/>
              </w:rPr>
              <w:fldChar w:fldCharType="separate"/>
            </w:r>
            <w:r w:rsidR="00114F1E">
              <w:rPr>
                <w:noProof/>
                <w:webHidden/>
              </w:rPr>
              <w:t>189</w:t>
            </w:r>
            <w:r w:rsidR="00114F1E">
              <w:rPr>
                <w:noProof/>
                <w:webHidden/>
              </w:rPr>
              <w:fldChar w:fldCharType="end"/>
            </w:r>
          </w:hyperlink>
        </w:p>
        <w:p w14:paraId="42039F93" w14:textId="1473FBD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90" w:history="1">
            <w:r w:rsidR="00114F1E" w:rsidRPr="00283800">
              <w:rPr>
                <w:rStyle w:val="Hyperlink"/>
                <w:noProof/>
              </w:rPr>
              <w:t>11.1.9.</w:t>
            </w:r>
            <w:r w:rsidR="00114F1E">
              <w:rPr>
                <w:rFonts w:asciiTheme="minorHAnsi" w:eastAsiaTheme="minorEastAsia" w:hAnsiTheme="minorHAnsi"/>
                <w:noProof/>
                <w:color w:val="auto"/>
                <w:lang w:val="en-SE" w:eastAsia="en-SE"/>
              </w:rPr>
              <w:tab/>
            </w:r>
            <w:r w:rsidR="00114F1E" w:rsidRPr="00283800">
              <w:rPr>
                <w:rStyle w:val="Hyperlink"/>
                <w:noProof/>
              </w:rPr>
              <w:t>&lt;h3&gt;Remove Temporary Assign&lt;/h3&gt;</w:t>
            </w:r>
            <w:r w:rsidR="00114F1E">
              <w:rPr>
                <w:noProof/>
                <w:webHidden/>
              </w:rPr>
              <w:tab/>
            </w:r>
            <w:r w:rsidR="00114F1E">
              <w:rPr>
                <w:noProof/>
                <w:webHidden/>
              </w:rPr>
              <w:fldChar w:fldCharType="begin"/>
            </w:r>
            <w:r w:rsidR="00114F1E">
              <w:rPr>
                <w:noProof/>
                <w:webHidden/>
              </w:rPr>
              <w:instrText xml:space="preserve"> PAGEREF _Toc98936390 \h </w:instrText>
            </w:r>
            <w:r w:rsidR="00114F1E">
              <w:rPr>
                <w:noProof/>
                <w:webHidden/>
              </w:rPr>
            </w:r>
            <w:r w:rsidR="00114F1E">
              <w:rPr>
                <w:noProof/>
                <w:webHidden/>
              </w:rPr>
              <w:fldChar w:fldCharType="separate"/>
            </w:r>
            <w:r w:rsidR="00114F1E">
              <w:rPr>
                <w:noProof/>
                <w:webHidden/>
              </w:rPr>
              <w:t>190</w:t>
            </w:r>
            <w:r w:rsidR="00114F1E">
              <w:rPr>
                <w:noProof/>
                <w:webHidden/>
              </w:rPr>
              <w:fldChar w:fldCharType="end"/>
            </w:r>
          </w:hyperlink>
        </w:p>
        <w:p w14:paraId="200DA644" w14:textId="27C3F819"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391" w:history="1">
            <w:r w:rsidR="00114F1E" w:rsidRPr="00283800">
              <w:rPr>
                <w:rStyle w:val="Hyperlink"/>
                <w:noProof/>
              </w:rPr>
              <w:t>11.1.10.</w:t>
            </w:r>
            <w:r w:rsidR="00114F1E">
              <w:rPr>
                <w:rFonts w:asciiTheme="minorHAnsi" w:eastAsiaTheme="minorEastAsia" w:hAnsiTheme="minorHAnsi"/>
                <w:noProof/>
                <w:color w:val="auto"/>
                <w:lang w:val="en-SE" w:eastAsia="en-SE"/>
              </w:rPr>
              <w:tab/>
            </w:r>
            <w:r w:rsidR="00114F1E" w:rsidRPr="00283800">
              <w:rPr>
                <w:rStyle w:val="Hyperlink"/>
                <w:noProof/>
              </w:rPr>
              <w:t>&lt;h3&gt;Remove Temporary Access&lt;/h3&gt;</w:t>
            </w:r>
            <w:r w:rsidR="00114F1E">
              <w:rPr>
                <w:noProof/>
                <w:webHidden/>
              </w:rPr>
              <w:tab/>
            </w:r>
            <w:r w:rsidR="00114F1E">
              <w:rPr>
                <w:noProof/>
                <w:webHidden/>
              </w:rPr>
              <w:fldChar w:fldCharType="begin"/>
            </w:r>
            <w:r w:rsidR="00114F1E">
              <w:rPr>
                <w:noProof/>
                <w:webHidden/>
              </w:rPr>
              <w:instrText xml:space="preserve"> PAGEREF _Toc98936391 \h </w:instrText>
            </w:r>
            <w:r w:rsidR="00114F1E">
              <w:rPr>
                <w:noProof/>
                <w:webHidden/>
              </w:rPr>
            </w:r>
            <w:r w:rsidR="00114F1E">
              <w:rPr>
                <w:noProof/>
                <w:webHidden/>
              </w:rPr>
              <w:fldChar w:fldCharType="separate"/>
            </w:r>
            <w:r w:rsidR="00114F1E">
              <w:rPr>
                <w:noProof/>
                <w:webHidden/>
              </w:rPr>
              <w:t>191</w:t>
            </w:r>
            <w:r w:rsidR="00114F1E">
              <w:rPr>
                <w:noProof/>
                <w:webHidden/>
              </w:rPr>
              <w:fldChar w:fldCharType="end"/>
            </w:r>
          </w:hyperlink>
        </w:p>
        <w:p w14:paraId="46B04CB4" w14:textId="552300A4"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392" w:history="1">
            <w:r w:rsidR="00114F1E" w:rsidRPr="00283800">
              <w:rPr>
                <w:rStyle w:val="Hyperlink"/>
                <w:noProof/>
              </w:rPr>
              <w:t>11.1.11.</w:t>
            </w:r>
            <w:r w:rsidR="00114F1E">
              <w:rPr>
                <w:rFonts w:asciiTheme="minorHAnsi" w:eastAsiaTheme="minorEastAsia" w:hAnsiTheme="minorHAnsi"/>
                <w:noProof/>
                <w:color w:val="auto"/>
                <w:lang w:val="en-SE" w:eastAsia="en-SE"/>
              </w:rPr>
              <w:tab/>
            </w:r>
            <w:r w:rsidR="00114F1E" w:rsidRPr="00283800">
              <w:rPr>
                <w:rStyle w:val="Hyperlink"/>
                <w:noProof/>
              </w:rPr>
              <w:t>&lt;h3&gt;Remove Trivial Assignment&lt;/h3&gt;</w:t>
            </w:r>
            <w:r w:rsidR="00114F1E">
              <w:rPr>
                <w:noProof/>
                <w:webHidden/>
              </w:rPr>
              <w:tab/>
            </w:r>
            <w:r w:rsidR="00114F1E">
              <w:rPr>
                <w:noProof/>
                <w:webHidden/>
              </w:rPr>
              <w:fldChar w:fldCharType="begin"/>
            </w:r>
            <w:r w:rsidR="00114F1E">
              <w:rPr>
                <w:noProof/>
                <w:webHidden/>
              </w:rPr>
              <w:instrText xml:space="preserve"> PAGEREF _Toc98936392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747B7299" w14:textId="048A6C00"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393" w:history="1">
            <w:r w:rsidR="00114F1E" w:rsidRPr="00283800">
              <w:rPr>
                <w:rStyle w:val="Hyperlink"/>
                <w:noProof/>
              </w:rPr>
              <w:t>11.1.12.</w:t>
            </w:r>
            <w:r w:rsidR="00114F1E">
              <w:rPr>
                <w:rFonts w:asciiTheme="minorHAnsi" w:eastAsiaTheme="minorEastAsia" w:hAnsiTheme="minorHAnsi"/>
                <w:noProof/>
                <w:color w:val="auto"/>
                <w:lang w:val="en-SE" w:eastAsia="en-SE"/>
              </w:rPr>
              <w:tab/>
            </w:r>
            <w:r w:rsidR="00114F1E" w:rsidRPr="00283800">
              <w:rPr>
                <w:rStyle w:val="Hyperlink"/>
                <w:noProof/>
              </w:rPr>
              <w:t>&lt;h3&gt;Remove Cleared Code&lt;/h3&gt;</w:t>
            </w:r>
            <w:r w:rsidR="00114F1E">
              <w:rPr>
                <w:noProof/>
                <w:webHidden/>
              </w:rPr>
              <w:tab/>
            </w:r>
            <w:r w:rsidR="00114F1E">
              <w:rPr>
                <w:noProof/>
                <w:webHidden/>
              </w:rPr>
              <w:fldChar w:fldCharType="begin"/>
            </w:r>
            <w:r w:rsidR="00114F1E">
              <w:rPr>
                <w:noProof/>
                <w:webHidden/>
              </w:rPr>
              <w:instrText xml:space="preserve"> PAGEREF _Toc98936393 \h </w:instrText>
            </w:r>
            <w:r w:rsidR="00114F1E">
              <w:rPr>
                <w:noProof/>
                <w:webHidden/>
              </w:rPr>
            </w:r>
            <w:r w:rsidR="00114F1E">
              <w:rPr>
                <w:noProof/>
                <w:webHidden/>
              </w:rPr>
              <w:fldChar w:fldCharType="separate"/>
            </w:r>
            <w:r w:rsidR="00114F1E">
              <w:rPr>
                <w:noProof/>
                <w:webHidden/>
              </w:rPr>
              <w:t>193</w:t>
            </w:r>
            <w:r w:rsidR="00114F1E">
              <w:rPr>
                <w:noProof/>
                <w:webHidden/>
              </w:rPr>
              <w:fldChar w:fldCharType="end"/>
            </w:r>
          </w:hyperlink>
        </w:p>
        <w:p w14:paraId="3EE85649" w14:textId="41AE3BCF" w:rsidR="00114F1E" w:rsidRDefault="008C0248">
          <w:pPr>
            <w:pStyle w:val="TOC1"/>
            <w:rPr>
              <w:rFonts w:asciiTheme="minorHAnsi" w:eastAsiaTheme="minorEastAsia" w:hAnsiTheme="minorHAnsi"/>
              <w:noProof/>
              <w:color w:val="auto"/>
              <w:lang w:val="en-SE" w:eastAsia="en-SE"/>
            </w:rPr>
          </w:pPr>
          <w:hyperlink w:anchor="_Toc98936394" w:history="1">
            <w:r w:rsidR="00114F1E" w:rsidRPr="00283800">
              <w:rPr>
                <w:rStyle w:val="Hyperlink"/>
                <w:noProof/>
              </w:rPr>
              <w:t>12.</w:t>
            </w:r>
            <w:r w:rsidR="00114F1E">
              <w:rPr>
                <w:rFonts w:asciiTheme="minorHAnsi" w:eastAsiaTheme="minorEastAsia" w:hAnsiTheme="minorHAnsi"/>
                <w:noProof/>
                <w:color w:val="auto"/>
                <w:lang w:val="en-SE" w:eastAsia="en-SE"/>
              </w:rPr>
              <w:tab/>
            </w:r>
            <w:r w:rsidR="00114F1E" w:rsidRPr="00283800">
              <w:rPr>
                <w:rStyle w:val="Hyperlink"/>
                <w:noProof/>
              </w:rPr>
              <w:t>&lt;h1&gt;Assembly Code Generation&lt;/h1&gt;</w:t>
            </w:r>
            <w:r w:rsidR="00114F1E">
              <w:rPr>
                <w:noProof/>
                <w:webHidden/>
              </w:rPr>
              <w:tab/>
            </w:r>
            <w:r w:rsidR="00114F1E">
              <w:rPr>
                <w:noProof/>
                <w:webHidden/>
              </w:rPr>
              <w:fldChar w:fldCharType="begin"/>
            </w:r>
            <w:r w:rsidR="00114F1E">
              <w:rPr>
                <w:noProof/>
                <w:webHidden/>
              </w:rPr>
              <w:instrText xml:space="preserve"> PAGEREF _Toc98936394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72430E5A" w14:textId="609CF769"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395" w:history="1">
            <w:r w:rsidR="00114F1E" w:rsidRPr="00283800">
              <w:rPr>
                <w:rStyle w:val="Hyperlink"/>
                <w:noProof/>
              </w:rPr>
              <w:t>12.1.</w:t>
            </w:r>
            <w:r w:rsidR="00114F1E">
              <w:rPr>
                <w:rFonts w:asciiTheme="minorHAnsi" w:eastAsiaTheme="minorEastAsia" w:hAnsiTheme="minorHAnsi"/>
                <w:noProof/>
                <w:color w:val="auto"/>
                <w:lang w:val="en-SE" w:eastAsia="en-SE"/>
              </w:rPr>
              <w:tab/>
            </w:r>
            <w:r w:rsidR="00114F1E" w:rsidRPr="00283800">
              <w:rPr>
                <w:rStyle w:val="Hyperlink"/>
                <w:noProof/>
              </w:rPr>
              <w:t>&lt;h2&gt;Runtime Management&lt;/h2&gt;</w:t>
            </w:r>
            <w:r w:rsidR="00114F1E">
              <w:rPr>
                <w:noProof/>
                <w:webHidden/>
              </w:rPr>
              <w:tab/>
            </w:r>
            <w:r w:rsidR="00114F1E">
              <w:rPr>
                <w:noProof/>
                <w:webHidden/>
              </w:rPr>
              <w:fldChar w:fldCharType="begin"/>
            </w:r>
            <w:r w:rsidR="00114F1E">
              <w:rPr>
                <w:noProof/>
                <w:webHidden/>
              </w:rPr>
              <w:instrText xml:space="preserve"> PAGEREF _Toc98936395 \h </w:instrText>
            </w:r>
            <w:r w:rsidR="00114F1E">
              <w:rPr>
                <w:noProof/>
                <w:webHidden/>
              </w:rPr>
            </w:r>
            <w:r w:rsidR="00114F1E">
              <w:rPr>
                <w:noProof/>
                <w:webHidden/>
              </w:rPr>
              <w:fldChar w:fldCharType="separate"/>
            </w:r>
            <w:r w:rsidR="00114F1E">
              <w:rPr>
                <w:noProof/>
                <w:webHidden/>
              </w:rPr>
              <w:t>194</w:t>
            </w:r>
            <w:r w:rsidR="00114F1E">
              <w:rPr>
                <w:noProof/>
                <w:webHidden/>
              </w:rPr>
              <w:fldChar w:fldCharType="end"/>
            </w:r>
          </w:hyperlink>
        </w:p>
        <w:p w14:paraId="118A78C0" w14:textId="66D4B0D6"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396" w:history="1">
            <w:r w:rsidR="00114F1E" w:rsidRPr="00283800">
              <w:rPr>
                <w:rStyle w:val="Hyperlink"/>
                <w:noProof/>
              </w:rPr>
              <w:t>12.2.</w:t>
            </w:r>
            <w:r w:rsidR="00114F1E">
              <w:rPr>
                <w:rFonts w:asciiTheme="minorHAnsi" w:eastAsiaTheme="minorEastAsia" w:hAnsiTheme="minorHAnsi"/>
                <w:noProof/>
                <w:color w:val="auto"/>
                <w:lang w:val="en-SE" w:eastAsia="en-SE"/>
              </w:rPr>
              <w:tab/>
            </w:r>
            <w:r w:rsidR="00114F1E" w:rsidRPr="00283800">
              <w:rPr>
                <w:rStyle w:val="Hyperlink"/>
                <w:noProof/>
              </w:rPr>
              <w:t>&lt;h2&gt;Assembly Operator&lt;/h2&gt;</w:t>
            </w:r>
            <w:r w:rsidR="00114F1E">
              <w:rPr>
                <w:noProof/>
                <w:webHidden/>
              </w:rPr>
              <w:tab/>
            </w:r>
            <w:r w:rsidR="00114F1E">
              <w:rPr>
                <w:noProof/>
                <w:webHidden/>
              </w:rPr>
              <w:fldChar w:fldCharType="begin"/>
            </w:r>
            <w:r w:rsidR="00114F1E">
              <w:rPr>
                <w:noProof/>
                <w:webHidden/>
              </w:rPr>
              <w:instrText xml:space="preserve"> PAGEREF _Toc98936396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08472084" w14:textId="49B8C824"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397" w:history="1">
            <w:r w:rsidR="00114F1E" w:rsidRPr="00283800">
              <w:rPr>
                <w:rStyle w:val="Hyperlink"/>
                <w:noProof/>
              </w:rPr>
              <w:t>12.3.</w:t>
            </w:r>
            <w:r w:rsidR="00114F1E">
              <w:rPr>
                <w:rFonts w:asciiTheme="minorHAnsi" w:eastAsiaTheme="minorEastAsia" w:hAnsiTheme="minorHAnsi"/>
                <w:noProof/>
                <w:color w:val="auto"/>
                <w:lang w:val="en-SE" w:eastAsia="en-SE"/>
              </w:rPr>
              <w:tab/>
            </w:r>
            <w:r w:rsidR="00114F1E" w:rsidRPr="00283800">
              <w:rPr>
                <w:rStyle w:val="Hyperlink"/>
                <w:noProof/>
              </w:rPr>
              <w:t>&lt;h2&gt;Assembly Code&lt;/h2&gt;</w:t>
            </w:r>
            <w:r w:rsidR="00114F1E">
              <w:rPr>
                <w:noProof/>
                <w:webHidden/>
              </w:rPr>
              <w:tab/>
            </w:r>
            <w:r w:rsidR="00114F1E">
              <w:rPr>
                <w:noProof/>
                <w:webHidden/>
              </w:rPr>
              <w:fldChar w:fldCharType="begin"/>
            </w:r>
            <w:r w:rsidR="00114F1E">
              <w:rPr>
                <w:noProof/>
                <w:webHidden/>
              </w:rPr>
              <w:instrText xml:space="preserve"> PAGEREF _Toc98936397 \h </w:instrText>
            </w:r>
            <w:r w:rsidR="00114F1E">
              <w:rPr>
                <w:noProof/>
                <w:webHidden/>
              </w:rPr>
            </w:r>
            <w:r w:rsidR="00114F1E">
              <w:rPr>
                <w:noProof/>
                <w:webHidden/>
              </w:rPr>
              <w:fldChar w:fldCharType="separate"/>
            </w:r>
            <w:r w:rsidR="00114F1E">
              <w:rPr>
                <w:noProof/>
                <w:webHidden/>
              </w:rPr>
              <w:t>197</w:t>
            </w:r>
            <w:r w:rsidR="00114F1E">
              <w:rPr>
                <w:noProof/>
                <w:webHidden/>
              </w:rPr>
              <w:fldChar w:fldCharType="end"/>
            </w:r>
          </w:hyperlink>
        </w:p>
        <w:p w14:paraId="2BB7155C" w14:textId="2F18C38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98" w:history="1">
            <w:r w:rsidR="00114F1E" w:rsidRPr="00283800">
              <w:rPr>
                <w:rStyle w:val="Hyperlink"/>
                <w:noProof/>
                <w:highlight w:val="white"/>
              </w:rPr>
              <w:t>12.3.1.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&lt;h3&gt;Assembly Code Optimization&lt;/h3&gt;</w:t>
            </w:r>
            <w:r w:rsidR="00114F1E">
              <w:rPr>
                <w:noProof/>
                <w:webHidden/>
              </w:rPr>
              <w:tab/>
            </w:r>
            <w:r w:rsidR="00114F1E">
              <w:rPr>
                <w:noProof/>
                <w:webHidden/>
              </w:rPr>
              <w:fldChar w:fldCharType="begin"/>
            </w:r>
            <w:r w:rsidR="00114F1E">
              <w:rPr>
                <w:noProof/>
                <w:webHidden/>
              </w:rPr>
              <w:instrText xml:space="preserve"> PAGEREF _Toc98936398 \h </w:instrText>
            </w:r>
            <w:r w:rsidR="00114F1E">
              <w:rPr>
                <w:noProof/>
                <w:webHidden/>
              </w:rPr>
            </w:r>
            <w:r w:rsidR="00114F1E">
              <w:rPr>
                <w:noProof/>
                <w:webHidden/>
              </w:rPr>
              <w:fldChar w:fldCharType="separate"/>
            </w:r>
            <w:r w:rsidR="00114F1E">
              <w:rPr>
                <w:noProof/>
                <w:webHidden/>
              </w:rPr>
              <w:t>199</w:t>
            </w:r>
            <w:r w:rsidR="00114F1E">
              <w:rPr>
                <w:noProof/>
                <w:webHidden/>
              </w:rPr>
              <w:fldChar w:fldCharType="end"/>
            </w:r>
          </w:hyperlink>
        </w:p>
        <w:p w14:paraId="29BB471C" w14:textId="6EECF4EE"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399" w:history="1">
            <w:r w:rsidR="00114F1E" w:rsidRPr="00283800">
              <w:rPr>
                <w:rStyle w:val="Hyperlink"/>
                <w:noProof/>
                <w:highlight w:val="white"/>
              </w:rPr>
              <w:t>12.3.2.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&lt;h3&gt;Operator Test Methods&lt;/h3&gt;</w:t>
            </w:r>
            <w:r w:rsidR="00114F1E">
              <w:rPr>
                <w:noProof/>
                <w:webHidden/>
              </w:rPr>
              <w:tab/>
            </w:r>
            <w:r w:rsidR="00114F1E">
              <w:rPr>
                <w:noProof/>
                <w:webHidden/>
              </w:rPr>
              <w:fldChar w:fldCharType="begin"/>
            </w:r>
            <w:r w:rsidR="00114F1E">
              <w:rPr>
                <w:noProof/>
                <w:webHidden/>
              </w:rPr>
              <w:instrText xml:space="preserve"> PAGEREF _Toc98936399 \h </w:instrText>
            </w:r>
            <w:r w:rsidR="00114F1E">
              <w:rPr>
                <w:noProof/>
                <w:webHidden/>
              </w:rPr>
            </w:r>
            <w:r w:rsidR="00114F1E">
              <w:rPr>
                <w:noProof/>
                <w:webHidden/>
              </w:rPr>
              <w:fldChar w:fldCharType="separate"/>
            </w:r>
            <w:r w:rsidR="00114F1E">
              <w:rPr>
                <w:noProof/>
                <w:webHidden/>
              </w:rPr>
              <w:t>200</w:t>
            </w:r>
            <w:r w:rsidR="00114F1E">
              <w:rPr>
                <w:noProof/>
                <w:webHidden/>
              </w:rPr>
              <w:fldChar w:fldCharType="end"/>
            </w:r>
          </w:hyperlink>
        </w:p>
        <w:p w14:paraId="10A3CB1A" w14:textId="533B10A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00" w:history="1">
            <w:r w:rsidR="00114F1E" w:rsidRPr="00283800">
              <w:rPr>
                <w:rStyle w:val="Hyperlink"/>
                <w:noProof/>
                <w:highlight w:val="white"/>
              </w:rPr>
              <w:t>12.3.3.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Overlapping&lt;/h3&gt;</w:t>
            </w:r>
            <w:r w:rsidR="00114F1E">
              <w:rPr>
                <w:noProof/>
                <w:webHidden/>
              </w:rPr>
              <w:tab/>
            </w:r>
            <w:r w:rsidR="00114F1E">
              <w:rPr>
                <w:noProof/>
                <w:webHidden/>
              </w:rPr>
              <w:fldChar w:fldCharType="begin"/>
            </w:r>
            <w:r w:rsidR="00114F1E">
              <w:rPr>
                <w:noProof/>
                <w:webHidden/>
              </w:rPr>
              <w:instrText xml:space="preserve"> PAGEREF _Toc98936400 \h </w:instrText>
            </w:r>
            <w:r w:rsidR="00114F1E">
              <w:rPr>
                <w:noProof/>
                <w:webHidden/>
              </w:rPr>
            </w:r>
            <w:r w:rsidR="00114F1E">
              <w:rPr>
                <w:noProof/>
                <w:webHidden/>
              </w:rPr>
              <w:fldChar w:fldCharType="separate"/>
            </w:r>
            <w:r w:rsidR="00114F1E">
              <w:rPr>
                <w:noProof/>
                <w:webHidden/>
              </w:rPr>
              <w:t>201</w:t>
            </w:r>
            <w:r w:rsidR="00114F1E">
              <w:rPr>
                <w:noProof/>
                <w:webHidden/>
              </w:rPr>
              <w:fldChar w:fldCharType="end"/>
            </w:r>
          </w:hyperlink>
        </w:p>
        <w:p w14:paraId="76B35452" w14:textId="6234E33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01" w:history="1">
            <w:r w:rsidR="00114F1E" w:rsidRPr="00283800">
              <w:rPr>
                <w:rStyle w:val="Hyperlink"/>
                <w:noProof/>
                <w:highlight w:val="white"/>
              </w:rPr>
              <w:t>12.3.4.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&lt;h3&gt;Register Size&lt;/h3&gt;</w:t>
            </w:r>
            <w:r w:rsidR="00114F1E">
              <w:rPr>
                <w:noProof/>
                <w:webHidden/>
              </w:rPr>
              <w:tab/>
            </w:r>
            <w:r w:rsidR="00114F1E">
              <w:rPr>
                <w:noProof/>
                <w:webHidden/>
              </w:rPr>
              <w:fldChar w:fldCharType="begin"/>
            </w:r>
            <w:r w:rsidR="00114F1E">
              <w:rPr>
                <w:noProof/>
                <w:webHidden/>
              </w:rPr>
              <w:instrText xml:space="preserve"> PAGEREF _Toc98936401 \h </w:instrText>
            </w:r>
            <w:r w:rsidR="00114F1E">
              <w:rPr>
                <w:noProof/>
                <w:webHidden/>
              </w:rPr>
            </w:r>
            <w:r w:rsidR="00114F1E">
              <w:rPr>
                <w:noProof/>
                <w:webHidden/>
              </w:rPr>
              <w:fldChar w:fldCharType="separate"/>
            </w:r>
            <w:r w:rsidR="00114F1E">
              <w:rPr>
                <w:noProof/>
                <w:webHidden/>
              </w:rPr>
              <w:t>202</w:t>
            </w:r>
            <w:r w:rsidR="00114F1E">
              <w:rPr>
                <w:noProof/>
                <w:webHidden/>
              </w:rPr>
              <w:fldChar w:fldCharType="end"/>
            </w:r>
          </w:hyperlink>
        </w:p>
        <w:p w14:paraId="58B6D09D" w14:textId="7CD1128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02" w:history="1">
            <w:r w:rsidR="00114F1E" w:rsidRPr="00283800">
              <w:rPr>
                <w:rStyle w:val="Hyperlink"/>
                <w:noProof/>
                <w:highlight w:val="white"/>
              </w:rPr>
              <w:t>12.3.5.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&lt;h3&gt;ToString&lt;/h3&gt;</w:t>
            </w:r>
            <w:r w:rsidR="00114F1E">
              <w:rPr>
                <w:noProof/>
                <w:webHidden/>
              </w:rPr>
              <w:tab/>
            </w:r>
            <w:r w:rsidR="00114F1E">
              <w:rPr>
                <w:noProof/>
                <w:webHidden/>
              </w:rPr>
              <w:fldChar w:fldCharType="begin"/>
            </w:r>
            <w:r w:rsidR="00114F1E">
              <w:rPr>
                <w:noProof/>
                <w:webHidden/>
              </w:rPr>
              <w:instrText xml:space="preserve"> PAGEREF _Toc98936402 \h </w:instrText>
            </w:r>
            <w:r w:rsidR="00114F1E">
              <w:rPr>
                <w:noProof/>
                <w:webHidden/>
              </w:rPr>
            </w:r>
            <w:r w:rsidR="00114F1E">
              <w:rPr>
                <w:noProof/>
                <w:webHidden/>
              </w:rPr>
              <w:fldChar w:fldCharType="separate"/>
            </w:r>
            <w:r w:rsidR="00114F1E">
              <w:rPr>
                <w:noProof/>
                <w:webHidden/>
              </w:rPr>
              <w:t>205</w:t>
            </w:r>
            <w:r w:rsidR="00114F1E">
              <w:rPr>
                <w:noProof/>
                <w:webHidden/>
              </w:rPr>
              <w:fldChar w:fldCharType="end"/>
            </w:r>
          </w:hyperlink>
        </w:p>
        <w:p w14:paraId="786DF691" w14:textId="375467A5"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03" w:history="1">
            <w:r w:rsidR="00114F1E" w:rsidRPr="00283800">
              <w:rPr>
                <w:rStyle w:val="Hyperlink"/>
                <w:noProof/>
              </w:rPr>
              <w:t>12.4.</w:t>
            </w:r>
            <w:r w:rsidR="00114F1E">
              <w:rPr>
                <w:rFonts w:asciiTheme="minorHAnsi" w:eastAsiaTheme="minorEastAsia" w:hAnsiTheme="minorHAnsi"/>
                <w:noProof/>
                <w:color w:val="auto"/>
                <w:lang w:val="en-SE" w:eastAsia="en-SE"/>
              </w:rPr>
              <w:tab/>
            </w:r>
            <w:r w:rsidR="00114F1E" w:rsidRPr="00283800">
              <w:rPr>
                <w:rStyle w:val="Hyperlink"/>
                <w:noProof/>
              </w:rPr>
              <w:t>&lt;h2&gt;Tracks&lt;/h2&gt;</w:t>
            </w:r>
            <w:r w:rsidR="00114F1E">
              <w:rPr>
                <w:noProof/>
                <w:webHidden/>
              </w:rPr>
              <w:tab/>
            </w:r>
            <w:r w:rsidR="00114F1E">
              <w:rPr>
                <w:noProof/>
                <w:webHidden/>
              </w:rPr>
              <w:fldChar w:fldCharType="begin"/>
            </w:r>
            <w:r w:rsidR="00114F1E">
              <w:rPr>
                <w:noProof/>
                <w:webHidden/>
              </w:rPr>
              <w:instrText xml:space="preserve"> PAGEREF _Toc98936403 \h </w:instrText>
            </w:r>
            <w:r w:rsidR="00114F1E">
              <w:rPr>
                <w:noProof/>
                <w:webHidden/>
              </w:rPr>
            </w:r>
            <w:r w:rsidR="00114F1E">
              <w:rPr>
                <w:noProof/>
                <w:webHidden/>
              </w:rPr>
              <w:fldChar w:fldCharType="separate"/>
            </w:r>
            <w:r w:rsidR="00114F1E">
              <w:rPr>
                <w:noProof/>
                <w:webHidden/>
              </w:rPr>
              <w:t>209</w:t>
            </w:r>
            <w:r w:rsidR="00114F1E">
              <w:rPr>
                <w:noProof/>
                <w:webHidden/>
              </w:rPr>
              <w:fldChar w:fldCharType="end"/>
            </w:r>
          </w:hyperlink>
        </w:p>
        <w:p w14:paraId="2D990938" w14:textId="2C0B7E73"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04" w:history="1">
            <w:r w:rsidR="00114F1E" w:rsidRPr="00283800">
              <w:rPr>
                <w:rStyle w:val="Hyperlink"/>
                <w:noProof/>
              </w:rPr>
              <w:t>12.5.</w:t>
            </w:r>
            <w:r w:rsidR="00114F1E">
              <w:rPr>
                <w:rFonts w:asciiTheme="minorHAnsi" w:eastAsiaTheme="minorEastAsia" w:hAnsiTheme="minorHAnsi"/>
                <w:noProof/>
                <w:color w:val="auto"/>
                <w:lang w:val="en-SE" w:eastAsia="en-SE"/>
              </w:rPr>
              <w:tab/>
            </w:r>
            <w:r w:rsidR="00114F1E" w:rsidRPr="00283800">
              <w:rPr>
                <w:rStyle w:val="Hyperlink"/>
                <w:noProof/>
              </w:rPr>
              <w:t>&lt;h2&gt;Register Allocation&lt;/h2&gt;</w:t>
            </w:r>
            <w:r w:rsidR="00114F1E">
              <w:rPr>
                <w:noProof/>
                <w:webHidden/>
              </w:rPr>
              <w:tab/>
            </w:r>
            <w:r w:rsidR="00114F1E">
              <w:rPr>
                <w:noProof/>
                <w:webHidden/>
              </w:rPr>
              <w:fldChar w:fldCharType="begin"/>
            </w:r>
            <w:r w:rsidR="00114F1E">
              <w:rPr>
                <w:noProof/>
                <w:webHidden/>
              </w:rPr>
              <w:instrText xml:space="preserve"> PAGEREF _Toc98936404 \h </w:instrText>
            </w:r>
            <w:r w:rsidR="00114F1E">
              <w:rPr>
                <w:noProof/>
                <w:webHidden/>
              </w:rPr>
            </w:r>
            <w:r w:rsidR="00114F1E">
              <w:rPr>
                <w:noProof/>
                <w:webHidden/>
              </w:rPr>
              <w:fldChar w:fldCharType="separate"/>
            </w:r>
            <w:r w:rsidR="00114F1E">
              <w:rPr>
                <w:noProof/>
                <w:webHidden/>
              </w:rPr>
              <w:t>212</w:t>
            </w:r>
            <w:r w:rsidR="00114F1E">
              <w:rPr>
                <w:noProof/>
                <w:webHidden/>
              </w:rPr>
              <w:fldChar w:fldCharType="end"/>
            </w:r>
          </w:hyperlink>
        </w:p>
        <w:p w14:paraId="63037C96" w14:textId="10344924"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05" w:history="1">
            <w:r w:rsidR="00114F1E" w:rsidRPr="00283800">
              <w:rPr>
                <w:rStyle w:val="Hyperlink"/>
                <w:noProof/>
              </w:rPr>
              <w:t>12.6.</w:t>
            </w:r>
            <w:r w:rsidR="00114F1E">
              <w:rPr>
                <w:rFonts w:asciiTheme="minorHAnsi" w:eastAsiaTheme="minorEastAsia" w:hAnsiTheme="minorHAnsi"/>
                <w:noProof/>
                <w:color w:val="auto"/>
                <w:lang w:val="en-SE" w:eastAsia="en-SE"/>
              </w:rPr>
              <w:tab/>
            </w:r>
            <w:r w:rsidR="00114F1E" w:rsidRPr="00283800">
              <w:rPr>
                <w:rStyle w:val="Hyperlink"/>
                <w:noProof/>
              </w:rPr>
              <w:t>&lt;h2&gt;Assembly Code Generation&lt;/h2&gt;</w:t>
            </w:r>
            <w:r w:rsidR="00114F1E">
              <w:rPr>
                <w:noProof/>
                <w:webHidden/>
              </w:rPr>
              <w:tab/>
            </w:r>
            <w:r w:rsidR="00114F1E">
              <w:rPr>
                <w:noProof/>
                <w:webHidden/>
              </w:rPr>
              <w:fldChar w:fldCharType="begin"/>
            </w:r>
            <w:r w:rsidR="00114F1E">
              <w:rPr>
                <w:noProof/>
                <w:webHidden/>
              </w:rPr>
              <w:instrText xml:space="preserve"> PAGEREF _Toc98936405 \h </w:instrText>
            </w:r>
            <w:r w:rsidR="00114F1E">
              <w:rPr>
                <w:noProof/>
                <w:webHidden/>
              </w:rPr>
            </w:r>
            <w:r w:rsidR="00114F1E">
              <w:rPr>
                <w:noProof/>
                <w:webHidden/>
              </w:rPr>
              <w:fldChar w:fldCharType="separate"/>
            </w:r>
            <w:r w:rsidR="00114F1E">
              <w:rPr>
                <w:noProof/>
                <w:webHidden/>
              </w:rPr>
              <w:t>216</w:t>
            </w:r>
            <w:r w:rsidR="00114F1E">
              <w:rPr>
                <w:noProof/>
                <w:webHidden/>
              </w:rPr>
              <w:fldChar w:fldCharType="end"/>
            </w:r>
          </w:hyperlink>
        </w:p>
        <w:p w14:paraId="17CF7F21" w14:textId="6CE7735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06"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&lt;h3&gt;The Long Switch&lt;/h3&gt;</w:t>
            </w:r>
            <w:r w:rsidR="00114F1E">
              <w:rPr>
                <w:noProof/>
                <w:webHidden/>
              </w:rPr>
              <w:tab/>
            </w:r>
            <w:r w:rsidR="00114F1E">
              <w:rPr>
                <w:noProof/>
                <w:webHidden/>
              </w:rPr>
              <w:fldChar w:fldCharType="begin"/>
            </w:r>
            <w:r w:rsidR="00114F1E">
              <w:rPr>
                <w:noProof/>
                <w:webHidden/>
              </w:rPr>
              <w:instrText xml:space="preserve"> PAGEREF _Toc98936406 \h </w:instrText>
            </w:r>
            <w:r w:rsidR="00114F1E">
              <w:rPr>
                <w:noProof/>
                <w:webHidden/>
              </w:rPr>
            </w:r>
            <w:r w:rsidR="00114F1E">
              <w:rPr>
                <w:noProof/>
                <w:webHidden/>
              </w:rPr>
              <w:fldChar w:fldCharType="separate"/>
            </w:r>
            <w:r w:rsidR="00114F1E">
              <w:rPr>
                <w:noProof/>
                <w:webHidden/>
              </w:rPr>
              <w:t>218</w:t>
            </w:r>
            <w:r w:rsidR="00114F1E">
              <w:rPr>
                <w:noProof/>
                <w:webHidden/>
              </w:rPr>
              <w:fldChar w:fldCharType="end"/>
            </w:r>
          </w:hyperlink>
        </w:p>
        <w:p w14:paraId="0E4CD967" w14:textId="19B44A0E"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07"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&lt;h3&gt;Track Set Generation&lt;/h3&gt;</w:t>
            </w:r>
            <w:r w:rsidR="00114F1E">
              <w:rPr>
                <w:noProof/>
                <w:webHidden/>
              </w:rPr>
              <w:tab/>
            </w:r>
            <w:r w:rsidR="00114F1E">
              <w:rPr>
                <w:noProof/>
                <w:webHidden/>
              </w:rPr>
              <w:fldChar w:fldCharType="begin"/>
            </w:r>
            <w:r w:rsidR="00114F1E">
              <w:rPr>
                <w:noProof/>
                <w:webHidden/>
              </w:rPr>
              <w:instrText xml:space="preserve"> PAGEREF _Toc98936407 \h </w:instrText>
            </w:r>
            <w:r w:rsidR="00114F1E">
              <w:rPr>
                <w:noProof/>
                <w:webHidden/>
              </w:rPr>
            </w:r>
            <w:r w:rsidR="00114F1E">
              <w:rPr>
                <w:noProof/>
                <w:webHidden/>
              </w:rPr>
              <w:fldChar w:fldCharType="separate"/>
            </w:r>
            <w:r w:rsidR="00114F1E">
              <w:rPr>
                <w:noProof/>
                <w:webHidden/>
              </w:rPr>
              <w:t>223</w:t>
            </w:r>
            <w:r w:rsidR="00114F1E">
              <w:rPr>
                <w:noProof/>
                <w:webHidden/>
              </w:rPr>
              <w:fldChar w:fldCharType="end"/>
            </w:r>
          </w:hyperlink>
        </w:p>
        <w:p w14:paraId="353CF1AD" w14:textId="60E77E8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08"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Calls&lt;/h3&gt;</w:t>
            </w:r>
            <w:r w:rsidR="00114F1E">
              <w:rPr>
                <w:noProof/>
                <w:webHidden/>
              </w:rPr>
              <w:tab/>
            </w:r>
            <w:r w:rsidR="00114F1E">
              <w:rPr>
                <w:noProof/>
                <w:webHidden/>
              </w:rPr>
              <w:fldChar w:fldCharType="begin"/>
            </w:r>
            <w:r w:rsidR="00114F1E">
              <w:rPr>
                <w:noProof/>
                <w:webHidden/>
              </w:rPr>
              <w:instrText xml:space="preserve"> PAGEREF _Toc98936408 \h </w:instrText>
            </w:r>
            <w:r w:rsidR="00114F1E">
              <w:rPr>
                <w:noProof/>
                <w:webHidden/>
              </w:rPr>
            </w:r>
            <w:r w:rsidR="00114F1E">
              <w:rPr>
                <w:noProof/>
                <w:webHidden/>
              </w:rPr>
              <w:fldChar w:fldCharType="separate"/>
            </w:r>
            <w:r w:rsidR="00114F1E">
              <w:rPr>
                <w:noProof/>
                <w:webHidden/>
              </w:rPr>
              <w:t>224</w:t>
            </w:r>
            <w:r w:rsidR="00114F1E">
              <w:rPr>
                <w:noProof/>
                <w:webHidden/>
              </w:rPr>
              <w:fldChar w:fldCharType="end"/>
            </w:r>
          </w:hyperlink>
        </w:p>
        <w:p w14:paraId="7E104898" w14:textId="17E7517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09"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&lt;h3&gt;Base and Offset&lt;/h3&gt;</w:t>
            </w:r>
            <w:r w:rsidR="00114F1E">
              <w:rPr>
                <w:noProof/>
                <w:webHidden/>
              </w:rPr>
              <w:tab/>
            </w:r>
            <w:r w:rsidR="00114F1E">
              <w:rPr>
                <w:noProof/>
                <w:webHidden/>
              </w:rPr>
              <w:fldChar w:fldCharType="begin"/>
            </w:r>
            <w:r w:rsidR="00114F1E">
              <w:rPr>
                <w:noProof/>
                <w:webHidden/>
              </w:rPr>
              <w:instrText xml:space="preserve"> PAGEREF _Toc98936409 \h </w:instrText>
            </w:r>
            <w:r w:rsidR="00114F1E">
              <w:rPr>
                <w:noProof/>
                <w:webHidden/>
              </w:rPr>
            </w:r>
            <w:r w:rsidR="00114F1E">
              <w:rPr>
                <w:noProof/>
                <w:webHidden/>
              </w:rPr>
              <w:fldChar w:fldCharType="separate"/>
            </w:r>
            <w:r w:rsidR="00114F1E">
              <w:rPr>
                <w:noProof/>
                <w:webHidden/>
              </w:rPr>
              <w:t>229</w:t>
            </w:r>
            <w:r w:rsidR="00114F1E">
              <w:rPr>
                <w:noProof/>
                <w:webHidden/>
              </w:rPr>
              <w:fldChar w:fldCharType="end"/>
            </w:r>
          </w:hyperlink>
        </w:p>
        <w:p w14:paraId="51BDEBC0" w14:textId="4310F36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10"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&lt;h3&gt;Loading Values into Registers&lt;/h3&gt;</w:t>
            </w:r>
            <w:r w:rsidR="00114F1E">
              <w:rPr>
                <w:noProof/>
                <w:webHidden/>
              </w:rPr>
              <w:tab/>
            </w:r>
            <w:r w:rsidR="00114F1E">
              <w:rPr>
                <w:noProof/>
                <w:webHidden/>
              </w:rPr>
              <w:fldChar w:fldCharType="begin"/>
            </w:r>
            <w:r w:rsidR="00114F1E">
              <w:rPr>
                <w:noProof/>
                <w:webHidden/>
              </w:rPr>
              <w:instrText xml:space="preserve"> PAGEREF _Toc98936410 \h </w:instrText>
            </w:r>
            <w:r w:rsidR="00114F1E">
              <w:rPr>
                <w:noProof/>
                <w:webHidden/>
              </w:rPr>
            </w:r>
            <w:r w:rsidR="00114F1E">
              <w:rPr>
                <w:noProof/>
                <w:webHidden/>
              </w:rPr>
              <w:fldChar w:fldCharType="separate"/>
            </w:r>
            <w:r w:rsidR="00114F1E">
              <w:rPr>
                <w:noProof/>
                <w:webHidden/>
              </w:rPr>
              <w:t>230</w:t>
            </w:r>
            <w:r w:rsidR="00114F1E">
              <w:rPr>
                <w:noProof/>
                <w:webHidden/>
              </w:rPr>
              <w:fldChar w:fldCharType="end"/>
            </w:r>
          </w:hyperlink>
        </w:p>
        <w:p w14:paraId="7E09FA64" w14:textId="6C5FD4D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11"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&lt;h3&gt;Return, Exit, and Jump&lt;/h3&gt;</w:t>
            </w:r>
            <w:r w:rsidR="00114F1E">
              <w:rPr>
                <w:noProof/>
                <w:webHidden/>
              </w:rPr>
              <w:tab/>
            </w:r>
            <w:r w:rsidR="00114F1E">
              <w:rPr>
                <w:noProof/>
                <w:webHidden/>
              </w:rPr>
              <w:fldChar w:fldCharType="begin"/>
            </w:r>
            <w:r w:rsidR="00114F1E">
              <w:rPr>
                <w:noProof/>
                <w:webHidden/>
              </w:rPr>
              <w:instrText xml:space="preserve"> PAGEREF _Toc98936411 \h </w:instrText>
            </w:r>
            <w:r w:rsidR="00114F1E">
              <w:rPr>
                <w:noProof/>
                <w:webHidden/>
              </w:rPr>
            </w:r>
            <w:r w:rsidR="00114F1E">
              <w:rPr>
                <w:noProof/>
                <w:webHidden/>
              </w:rPr>
              <w:fldChar w:fldCharType="separate"/>
            </w:r>
            <w:r w:rsidR="00114F1E">
              <w:rPr>
                <w:noProof/>
                <w:webHidden/>
              </w:rPr>
              <w:t>233</w:t>
            </w:r>
            <w:r w:rsidR="00114F1E">
              <w:rPr>
                <w:noProof/>
                <w:webHidden/>
              </w:rPr>
              <w:fldChar w:fldCharType="end"/>
            </w:r>
          </w:hyperlink>
        </w:p>
        <w:p w14:paraId="5FD7BFC5" w14:textId="7851831F"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12"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&lt;h3&gt;Load and Inspect Registers&lt;/h3&gt;</w:t>
            </w:r>
            <w:r w:rsidR="00114F1E">
              <w:rPr>
                <w:noProof/>
                <w:webHidden/>
              </w:rPr>
              <w:tab/>
            </w:r>
            <w:r w:rsidR="00114F1E">
              <w:rPr>
                <w:noProof/>
                <w:webHidden/>
              </w:rPr>
              <w:fldChar w:fldCharType="begin"/>
            </w:r>
            <w:r w:rsidR="00114F1E">
              <w:rPr>
                <w:noProof/>
                <w:webHidden/>
              </w:rPr>
              <w:instrText xml:space="preserve"> PAGEREF _Toc98936412 \h </w:instrText>
            </w:r>
            <w:r w:rsidR="00114F1E">
              <w:rPr>
                <w:noProof/>
                <w:webHidden/>
              </w:rPr>
            </w:r>
            <w:r w:rsidR="00114F1E">
              <w:rPr>
                <w:noProof/>
                <w:webHidden/>
              </w:rPr>
              <w:fldChar w:fldCharType="separate"/>
            </w:r>
            <w:r w:rsidR="00114F1E">
              <w:rPr>
                <w:noProof/>
                <w:webHidden/>
              </w:rPr>
              <w:t>235</w:t>
            </w:r>
            <w:r w:rsidR="00114F1E">
              <w:rPr>
                <w:noProof/>
                <w:webHidden/>
              </w:rPr>
              <w:fldChar w:fldCharType="end"/>
            </w:r>
          </w:hyperlink>
        </w:p>
        <w:p w14:paraId="72E4C2B4" w14:textId="2AD6988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13"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&lt;h3&gt;Initialization&lt;/h3&gt;</w:t>
            </w:r>
            <w:r w:rsidR="00114F1E">
              <w:rPr>
                <w:noProof/>
                <w:webHidden/>
              </w:rPr>
              <w:tab/>
            </w:r>
            <w:r w:rsidR="00114F1E">
              <w:rPr>
                <w:noProof/>
                <w:webHidden/>
              </w:rPr>
              <w:fldChar w:fldCharType="begin"/>
            </w:r>
            <w:r w:rsidR="00114F1E">
              <w:rPr>
                <w:noProof/>
                <w:webHidden/>
              </w:rPr>
              <w:instrText xml:space="preserve"> PAGEREF _Toc98936413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4D0E60EF" w14:textId="7289704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14"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Assignment and Parameters&lt;/h3&gt;</w:t>
            </w:r>
            <w:r w:rsidR="00114F1E">
              <w:rPr>
                <w:noProof/>
                <w:webHidden/>
              </w:rPr>
              <w:tab/>
            </w:r>
            <w:r w:rsidR="00114F1E">
              <w:rPr>
                <w:noProof/>
                <w:webHidden/>
              </w:rPr>
              <w:fldChar w:fldCharType="begin"/>
            </w:r>
            <w:r w:rsidR="00114F1E">
              <w:rPr>
                <w:noProof/>
                <w:webHidden/>
              </w:rPr>
              <w:instrText xml:space="preserve"> PAGEREF _Toc98936414 \h </w:instrText>
            </w:r>
            <w:r w:rsidR="00114F1E">
              <w:rPr>
                <w:noProof/>
                <w:webHidden/>
              </w:rPr>
            </w:r>
            <w:r w:rsidR="00114F1E">
              <w:rPr>
                <w:noProof/>
                <w:webHidden/>
              </w:rPr>
              <w:fldChar w:fldCharType="separate"/>
            </w:r>
            <w:r w:rsidR="00114F1E">
              <w:rPr>
                <w:noProof/>
                <w:webHidden/>
              </w:rPr>
              <w:t>237</w:t>
            </w:r>
            <w:r w:rsidR="00114F1E">
              <w:rPr>
                <w:noProof/>
                <w:webHidden/>
              </w:rPr>
              <w:fldChar w:fldCharType="end"/>
            </w:r>
          </w:hyperlink>
        </w:p>
        <w:p w14:paraId="3BA9A03E" w14:textId="68D9075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15"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&lt;h3&gt;Unary Integral Operations&lt;/h3&gt;</w:t>
            </w:r>
            <w:r w:rsidR="00114F1E">
              <w:rPr>
                <w:noProof/>
                <w:webHidden/>
              </w:rPr>
              <w:tab/>
            </w:r>
            <w:r w:rsidR="00114F1E">
              <w:rPr>
                <w:noProof/>
                <w:webHidden/>
              </w:rPr>
              <w:fldChar w:fldCharType="begin"/>
            </w:r>
            <w:r w:rsidR="00114F1E">
              <w:rPr>
                <w:noProof/>
                <w:webHidden/>
              </w:rPr>
              <w:instrText xml:space="preserve"> PAGEREF _Toc98936415 \h </w:instrText>
            </w:r>
            <w:r w:rsidR="00114F1E">
              <w:rPr>
                <w:noProof/>
                <w:webHidden/>
              </w:rPr>
            </w:r>
            <w:r w:rsidR="00114F1E">
              <w:rPr>
                <w:noProof/>
                <w:webHidden/>
              </w:rPr>
              <w:fldChar w:fldCharType="separate"/>
            </w:r>
            <w:r w:rsidR="00114F1E">
              <w:rPr>
                <w:noProof/>
                <w:webHidden/>
              </w:rPr>
              <w:t>240</w:t>
            </w:r>
            <w:r w:rsidR="00114F1E">
              <w:rPr>
                <w:noProof/>
                <w:webHidden/>
              </w:rPr>
              <w:fldChar w:fldCharType="end"/>
            </w:r>
          </w:hyperlink>
        </w:p>
        <w:p w14:paraId="7575482E" w14:textId="31BD70B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16"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Binary&lt;/h3&gt;</w:t>
            </w:r>
            <w:r w:rsidR="00114F1E">
              <w:rPr>
                <w:noProof/>
                <w:webHidden/>
              </w:rPr>
              <w:tab/>
            </w:r>
            <w:r w:rsidR="00114F1E">
              <w:rPr>
                <w:noProof/>
                <w:webHidden/>
              </w:rPr>
              <w:fldChar w:fldCharType="begin"/>
            </w:r>
            <w:r w:rsidR="00114F1E">
              <w:rPr>
                <w:noProof/>
                <w:webHidden/>
              </w:rPr>
              <w:instrText xml:space="preserve"> PAGEREF _Toc98936416 \h </w:instrText>
            </w:r>
            <w:r w:rsidR="00114F1E">
              <w:rPr>
                <w:noProof/>
                <w:webHidden/>
              </w:rPr>
            </w:r>
            <w:r w:rsidR="00114F1E">
              <w:rPr>
                <w:noProof/>
                <w:webHidden/>
              </w:rPr>
              <w:fldChar w:fldCharType="separate"/>
            </w:r>
            <w:r w:rsidR="00114F1E">
              <w:rPr>
                <w:noProof/>
                <w:webHidden/>
              </w:rPr>
              <w:t>242</w:t>
            </w:r>
            <w:r w:rsidR="00114F1E">
              <w:rPr>
                <w:noProof/>
                <w:webHidden/>
              </w:rPr>
              <w:fldChar w:fldCharType="end"/>
            </w:r>
          </w:hyperlink>
        </w:p>
        <w:p w14:paraId="2F5F0EDD" w14:textId="2A93DFB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1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&lt;h3&gt;Integral Multiplication, Division, and Modulo&lt;/h3&gt;</w:t>
            </w:r>
            <w:r w:rsidR="00114F1E">
              <w:rPr>
                <w:noProof/>
                <w:webHidden/>
              </w:rPr>
              <w:tab/>
            </w:r>
            <w:r w:rsidR="00114F1E">
              <w:rPr>
                <w:noProof/>
                <w:webHidden/>
              </w:rPr>
              <w:fldChar w:fldCharType="begin"/>
            </w:r>
            <w:r w:rsidR="00114F1E">
              <w:rPr>
                <w:noProof/>
                <w:webHidden/>
              </w:rPr>
              <w:instrText xml:space="preserve"> PAGEREF _Toc98936417 \h </w:instrText>
            </w:r>
            <w:r w:rsidR="00114F1E">
              <w:rPr>
                <w:noProof/>
                <w:webHidden/>
              </w:rPr>
            </w:r>
            <w:r w:rsidR="00114F1E">
              <w:rPr>
                <w:noProof/>
                <w:webHidden/>
              </w:rPr>
              <w:fldChar w:fldCharType="separate"/>
            </w:r>
            <w:r w:rsidR="00114F1E">
              <w:rPr>
                <w:noProof/>
                <w:webHidden/>
              </w:rPr>
              <w:t>246</w:t>
            </w:r>
            <w:r w:rsidR="00114F1E">
              <w:rPr>
                <w:noProof/>
                <w:webHidden/>
              </w:rPr>
              <w:fldChar w:fldCharType="end"/>
            </w:r>
          </w:hyperlink>
        </w:p>
        <w:p w14:paraId="6CC9FB64" w14:textId="34A0CFB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18"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&lt;h3&gt;Case&lt;/h3&gt;</w:t>
            </w:r>
            <w:r w:rsidR="00114F1E">
              <w:rPr>
                <w:noProof/>
                <w:webHidden/>
              </w:rPr>
              <w:tab/>
            </w:r>
            <w:r w:rsidR="00114F1E">
              <w:rPr>
                <w:noProof/>
                <w:webHidden/>
              </w:rPr>
              <w:fldChar w:fldCharType="begin"/>
            </w:r>
            <w:r w:rsidR="00114F1E">
              <w:rPr>
                <w:noProof/>
                <w:webHidden/>
              </w:rPr>
              <w:instrText xml:space="preserve"> PAGEREF _Toc98936418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1BBE13A1" w14:textId="52C77E3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19"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&lt;h3&gt;Address and Dereference&lt;/h3&gt;</w:t>
            </w:r>
            <w:r w:rsidR="00114F1E">
              <w:rPr>
                <w:noProof/>
                <w:webHidden/>
              </w:rPr>
              <w:tab/>
            </w:r>
            <w:r w:rsidR="00114F1E">
              <w:rPr>
                <w:noProof/>
                <w:webHidden/>
              </w:rPr>
              <w:fldChar w:fldCharType="begin"/>
            </w:r>
            <w:r w:rsidR="00114F1E">
              <w:rPr>
                <w:noProof/>
                <w:webHidden/>
              </w:rPr>
              <w:instrText xml:space="preserve"> PAGEREF _Toc98936419 \h </w:instrText>
            </w:r>
            <w:r w:rsidR="00114F1E">
              <w:rPr>
                <w:noProof/>
                <w:webHidden/>
              </w:rPr>
            </w:r>
            <w:r w:rsidR="00114F1E">
              <w:rPr>
                <w:noProof/>
                <w:webHidden/>
              </w:rPr>
              <w:fldChar w:fldCharType="separate"/>
            </w:r>
            <w:r w:rsidR="00114F1E">
              <w:rPr>
                <w:noProof/>
                <w:webHidden/>
              </w:rPr>
              <w:t>248</w:t>
            </w:r>
            <w:r w:rsidR="00114F1E">
              <w:rPr>
                <w:noProof/>
                <w:webHidden/>
              </w:rPr>
              <w:fldChar w:fldCharType="end"/>
            </w:r>
          </w:hyperlink>
        </w:p>
        <w:p w14:paraId="6603DB55" w14:textId="095D82A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20"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Binary&lt;/h3&gt;</w:t>
            </w:r>
            <w:r w:rsidR="00114F1E">
              <w:rPr>
                <w:noProof/>
                <w:webHidden/>
              </w:rPr>
              <w:tab/>
            </w:r>
            <w:r w:rsidR="00114F1E">
              <w:rPr>
                <w:noProof/>
                <w:webHidden/>
              </w:rPr>
              <w:fldChar w:fldCharType="begin"/>
            </w:r>
            <w:r w:rsidR="00114F1E">
              <w:rPr>
                <w:noProof/>
                <w:webHidden/>
              </w:rPr>
              <w:instrText xml:space="preserve"> PAGEREF _Toc98936420 \h </w:instrText>
            </w:r>
            <w:r w:rsidR="00114F1E">
              <w:rPr>
                <w:noProof/>
                <w:webHidden/>
              </w:rPr>
            </w:r>
            <w:r w:rsidR="00114F1E">
              <w:rPr>
                <w:noProof/>
                <w:webHidden/>
              </w:rPr>
              <w:fldChar w:fldCharType="separate"/>
            </w:r>
            <w:r w:rsidR="00114F1E">
              <w:rPr>
                <w:noProof/>
                <w:webHidden/>
              </w:rPr>
              <w:t>249</w:t>
            </w:r>
            <w:r w:rsidR="00114F1E">
              <w:rPr>
                <w:noProof/>
                <w:webHidden/>
              </w:rPr>
              <w:fldChar w:fldCharType="end"/>
            </w:r>
          </w:hyperlink>
        </w:p>
        <w:p w14:paraId="3D022F89" w14:textId="660513D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21"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Relation&lt;/h3&gt;</w:t>
            </w:r>
            <w:r w:rsidR="00114F1E">
              <w:rPr>
                <w:noProof/>
                <w:webHidden/>
              </w:rPr>
              <w:tab/>
            </w:r>
            <w:r w:rsidR="00114F1E">
              <w:rPr>
                <w:noProof/>
                <w:webHidden/>
              </w:rPr>
              <w:fldChar w:fldCharType="begin"/>
            </w:r>
            <w:r w:rsidR="00114F1E">
              <w:rPr>
                <w:noProof/>
                <w:webHidden/>
              </w:rPr>
              <w:instrText xml:space="preserve"> PAGEREF _Toc98936421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17E66494" w14:textId="32A52C5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22" w:history="1">
            <w:r w:rsidR="00114F1E" w:rsidRPr="00283800">
              <w:rPr>
                <w:rStyle w:val="Hyperlink"/>
                <w:noProof/>
                <w:highlight w:val="white"/>
              </w:rPr>
              <w:t>12.6.2.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&lt;h3&gt;Floating Push and Pop&lt;/h3&gt;</w:t>
            </w:r>
            <w:r w:rsidR="00114F1E">
              <w:rPr>
                <w:noProof/>
                <w:webHidden/>
              </w:rPr>
              <w:tab/>
            </w:r>
            <w:r w:rsidR="00114F1E">
              <w:rPr>
                <w:noProof/>
                <w:webHidden/>
              </w:rPr>
              <w:fldChar w:fldCharType="begin"/>
            </w:r>
            <w:r w:rsidR="00114F1E">
              <w:rPr>
                <w:noProof/>
                <w:webHidden/>
              </w:rPr>
              <w:instrText xml:space="preserve"> PAGEREF _Toc98936422 \h </w:instrText>
            </w:r>
            <w:r w:rsidR="00114F1E">
              <w:rPr>
                <w:noProof/>
                <w:webHidden/>
              </w:rPr>
            </w:r>
            <w:r w:rsidR="00114F1E">
              <w:rPr>
                <w:noProof/>
                <w:webHidden/>
              </w:rPr>
              <w:fldChar w:fldCharType="separate"/>
            </w:r>
            <w:r w:rsidR="00114F1E">
              <w:rPr>
                <w:noProof/>
                <w:webHidden/>
              </w:rPr>
              <w:t>250</w:t>
            </w:r>
            <w:r w:rsidR="00114F1E">
              <w:rPr>
                <w:noProof/>
                <w:webHidden/>
              </w:rPr>
              <w:fldChar w:fldCharType="end"/>
            </w:r>
          </w:hyperlink>
        </w:p>
        <w:p w14:paraId="7CAD3204" w14:textId="5137B5D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23" w:history="1">
            <w:r w:rsidR="00114F1E" w:rsidRPr="00283800">
              <w:rPr>
                <w:rStyle w:val="Hyperlink"/>
                <w:noProof/>
                <w:highlight w:val="white"/>
              </w:rPr>
              <w:t>12.6.3.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Conversion&lt;/h3&gt;</w:t>
            </w:r>
            <w:r w:rsidR="00114F1E">
              <w:rPr>
                <w:noProof/>
                <w:webHidden/>
              </w:rPr>
              <w:tab/>
            </w:r>
            <w:r w:rsidR="00114F1E">
              <w:rPr>
                <w:noProof/>
                <w:webHidden/>
              </w:rPr>
              <w:fldChar w:fldCharType="begin"/>
            </w:r>
            <w:r w:rsidR="00114F1E">
              <w:rPr>
                <w:noProof/>
                <w:webHidden/>
              </w:rPr>
              <w:instrText xml:space="preserve"> PAGEREF _Toc98936423 \h </w:instrText>
            </w:r>
            <w:r w:rsidR="00114F1E">
              <w:rPr>
                <w:noProof/>
                <w:webHidden/>
              </w:rPr>
            </w:r>
            <w:r w:rsidR="00114F1E">
              <w:rPr>
                <w:noProof/>
                <w:webHidden/>
              </w:rPr>
              <w:fldChar w:fldCharType="separate"/>
            </w:r>
            <w:r w:rsidR="00114F1E">
              <w:rPr>
                <w:noProof/>
                <w:webHidden/>
              </w:rPr>
              <w:t>253</w:t>
            </w:r>
            <w:r w:rsidR="00114F1E">
              <w:rPr>
                <w:noProof/>
                <w:webHidden/>
              </w:rPr>
              <w:fldChar w:fldCharType="end"/>
            </w:r>
          </w:hyperlink>
        </w:p>
        <w:p w14:paraId="1B64C2C2" w14:textId="74CDFB1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24" w:history="1">
            <w:r w:rsidR="00114F1E" w:rsidRPr="00283800">
              <w:rPr>
                <w:rStyle w:val="Hyperlink"/>
                <w:noProof/>
                <w:highlight w:val="white"/>
              </w:rPr>
              <w:t>12.6.4.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&lt;h3&gt;Struct and Union&lt;/h3&gt;</w:t>
            </w:r>
            <w:r w:rsidR="00114F1E">
              <w:rPr>
                <w:noProof/>
                <w:webHidden/>
              </w:rPr>
              <w:tab/>
            </w:r>
            <w:r w:rsidR="00114F1E">
              <w:rPr>
                <w:noProof/>
                <w:webHidden/>
              </w:rPr>
              <w:fldChar w:fldCharType="begin"/>
            </w:r>
            <w:r w:rsidR="00114F1E">
              <w:rPr>
                <w:noProof/>
                <w:webHidden/>
              </w:rPr>
              <w:instrText xml:space="preserve"> PAGEREF _Toc98936424 \h </w:instrText>
            </w:r>
            <w:r w:rsidR="00114F1E">
              <w:rPr>
                <w:noProof/>
                <w:webHidden/>
              </w:rPr>
            </w:r>
            <w:r w:rsidR="00114F1E">
              <w:rPr>
                <w:noProof/>
                <w:webHidden/>
              </w:rPr>
              <w:fldChar w:fldCharType="separate"/>
            </w:r>
            <w:r w:rsidR="00114F1E">
              <w:rPr>
                <w:noProof/>
                <w:webHidden/>
              </w:rPr>
              <w:t>254</w:t>
            </w:r>
            <w:r w:rsidR="00114F1E">
              <w:rPr>
                <w:noProof/>
                <w:webHidden/>
              </w:rPr>
              <w:fldChar w:fldCharType="end"/>
            </w:r>
          </w:hyperlink>
        </w:p>
        <w:p w14:paraId="03905755" w14:textId="562ACF5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25" w:history="1">
            <w:r w:rsidR="00114F1E" w:rsidRPr="00283800">
              <w:rPr>
                <w:rStyle w:val="Hyperlink"/>
                <w:noProof/>
                <w:highlight w:val="white"/>
              </w:rPr>
              <w:t>12.6.5.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_Toc98936425 \h </w:instrText>
            </w:r>
            <w:r w:rsidR="00114F1E">
              <w:rPr>
                <w:noProof/>
                <w:webHidden/>
              </w:rPr>
            </w:r>
            <w:r w:rsidR="00114F1E">
              <w:rPr>
                <w:noProof/>
                <w:webHidden/>
              </w:rPr>
              <w:fldChar w:fldCharType="separate"/>
            </w:r>
            <w:r w:rsidR="00114F1E">
              <w:rPr>
                <w:noProof/>
                <w:webHidden/>
              </w:rPr>
              <w:t>256</w:t>
            </w:r>
            <w:r w:rsidR="00114F1E">
              <w:rPr>
                <w:noProof/>
                <w:webHidden/>
              </w:rPr>
              <w:fldChar w:fldCharType="end"/>
            </w:r>
          </w:hyperlink>
        </w:p>
        <w:p w14:paraId="53731CF6" w14:textId="095AA35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26" w:history="1">
            <w:r w:rsidR="00114F1E" w:rsidRPr="00283800">
              <w:rPr>
                <w:rStyle w:val="Hyperlink"/>
                <w:noProof/>
                <w:highlight w:val="white"/>
              </w:rPr>
              <w:t>12.6.6.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_Toc98936426 \h </w:instrText>
            </w:r>
            <w:r w:rsidR="00114F1E">
              <w:rPr>
                <w:noProof/>
                <w:webHidden/>
              </w:rPr>
            </w:r>
            <w:r w:rsidR="00114F1E">
              <w:rPr>
                <w:noProof/>
                <w:webHidden/>
              </w:rPr>
              <w:fldChar w:fldCharType="separate"/>
            </w:r>
            <w:r w:rsidR="00114F1E">
              <w:rPr>
                <w:noProof/>
                <w:webHidden/>
              </w:rPr>
              <w:t>258</w:t>
            </w:r>
            <w:r w:rsidR="00114F1E">
              <w:rPr>
                <w:noProof/>
                <w:webHidden/>
              </w:rPr>
              <w:fldChar w:fldCharType="end"/>
            </w:r>
          </w:hyperlink>
        </w:p>
        <w:p w14:paraId="022AF558" w14:textId="4528157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27" w:history="1">
            <w:r w:rsidR="00114F1E" w:rsidRPr="00283800">
              <w:rPr>
                <w:rStyle w:val="Hyperlink"/>
                <w:noProof/>
                <w:highlight w:val="white"/>
              </w:rPr>
              <w:t>12.6.1.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&lt;h3&gt;Text List&lt;/h3&gt;</w:t>
            </w:r>
            <w:r w:rsidR="00114F1E">
              <w:rPr>
                <w:noProof/>
                <w:webHidden/>
              </w:rPr>
              <w:tab/>
            </w:r>
            <w:r w:rsidR="00114F1E">
              <w:rPr>
                <w:noProof/>
                <w:webHidden/>
              </w:rPr>
              <w:fldChar w:fldCharType="begin"/>
            </w:r>
            <w:r w:rsidR="00114F1E">
              <w:rPr>
                <w:noProof/>
                <w:webHidden/>
              </w:rPr>
              <w:instrText xml:space="preserve"> PAGEREF _Toc98936427 \h </w:instrText>
            </w:r>
            <w:r w:rsidR="00114F1E">
              <w:rPr>
                <w:noProof/>
                <w:webHidden/>
              </w:rPr>
            </w:r>
            <w:r w:rsidR="00114F1E">
              <w:rPr>
                <w:noProof/>
                <w:webHidden/>
              </w:rPr>
              <w:fldChar w:fldCharType="separate"/>
            </w:r>
            <w:r w:rsidR="00114F1E">
              <w:rPr>
                <w:noProof/>
                <w:webHidden/>
              </w:rPr>
              <w:t>260</w:t>
            </w:r>
            <w:r w:rsidR="00114F1E">
              <w:rPr>
                <w:noProof/>
                <w:webHidden/>
              </w:rPr>
              <w:fldChar w:fldCharType="end"/>
            </w:r>
          </w:hyperlink>
        </w:p>
        <w:p w14:paraId="4512DAA1" w14:textId="1CF35783" w:rsidR="00114F1E" w:rsidRDefault="008C0248">
          <w:pPr>
            <w:pStyle w:val="TOC1"/>
            <w:rPr>
              <w:rFonts w:asciiTheme="minorHAnsi" w:eastAsiaTheme="minorEastAsia" w:hAnsiTheme="minorHAnsi"/>
              <w:noProof/>
              <w:color w:val="auto"/>
              <w:lang w:val="en-SE" w:eastAsia="en-SE"/>
            </w:rPr>
          </w:pPr>
          <w:hyperlink w:anchor="_Toc98936428" w:history="1">
            <w:r w:rsidR="00114F1E" w:rsidRPr="00283800">
              <w:rPr>
                <w:rStyle w:val="Hyperlink"/>
                <w:noProof/>
              </w:rPr>
              <w:t>13.</w:t>
            </w:r>
            <w:r w:rsidR="00114F1E">
              <w:rPr>
                <w:rFonts w:asciiTheme="minorHAnsi" w:eastAsiaTheme="minorEastAsia" w:hAnsiTheme="minorHAnsi"/>
                <w:noProof/>
                <w:color w:val="auto"/>
                <w:lang w:val="en-SE" w:eastAsia="en-SE"/>
              </w:rPr>
              <w:tab/>
            </w:r>
            <w:r w:rsidR="00114F1E" w:rsidRPr="00283800">
              <w:rPr>
                <w:rStyle w:val="Hyperlink"/>
                <w:noProof/>
              </w:rPr>
              <w:t>&lt;h1&gt;Executable Code Generation&lt;/h1&gt;</w:t>
            </w:r>
            <w:r w:rsidR="00114F1E">
              <w:rPr>
                <w:noProof/>
                <w:webHidden/>
              </w:rPr>
              <w:tab/>
            </w:r>
            <w:r w:rsidR="00114F1E">
              <w:rPr>
                <w:noProof/>
                <w:webHidden/>
              </w:rPr>
              <w:fldChar w:fldCharType="begin"/>
            </w:r>
            <w:r w:rsidR="00114F1E">
              <w:rPr>
                <w:noProof/>
                <w:webHidden/>
              </w:rPr>
              <w:instrText xml:space="preserve"> PAGEREF _Toc98936428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7F5A2C07" w14:textId="5AF699F9"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29" w:history="1">
            <w:r w:rsidR="00114F1E" w:rsidRPr="00283800">
              <w:rPr>
                <w:rStyle w:val="Hyperlink"/>
                <w:noProof/>
              </w:rPr>
              <w:t>13.1.</w:t>
            </w:r>
            <w:r w:rsidR="00114F1E">
              <w:rPr>
                <w:rFonts w:asciiTheme="minorHAnsi" w:eastAsiaTheme="minorEastAsia" w:hAnsiTheme="minorHAnsi"/>
                <w:noProof/>
                <w:color w:val="auto"/>
                <w:lang w:val="en-SE" w:eastAsia="en-SE"/>
              </w:rPr>
              <w:tab/>
            </w:r>
            <w:r w:rsidR="00114F1E" w:rsidRPr="00283800">
              <w:rPr>
                <w:rStyle w:val="Hyperlink"/>
                <w:noProof/>
              </w:rPr>
              <w:t>&lt;h2&gt;The Windows Environment&lt;/h2&gt;</w:t>
            </w:r>
            <w:r w:rsidR="00114F1E">
              <w:rPr>
                <w:noProof/>
                <w:webHidden/>
              </w:rPr>
              <w:tab/>
            </w:r>
            <w:r w:rsidR="00114F1E">
              <w:rPr>
                <w:noProof/>
                <w:webHidden/>
              </w:rPr>
              <w:fldChar w:fldCharType="begin"/>
            </w:r>
            <w:r w:rsidR="00114F1E">
              <w:rPr>
                <w:noProof/>
                <w:webHidden/>
              </w:rPr>
              <w:instrText xml:space="preserve"> PAGEREF _Toc98936429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4157FBB5" w14:textId="4434107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30"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&lt;h3&gt;Main&lt;/h3&gt;</w:t>
            </w:r>
            <w:r w:rsidR="00114F1E">
              <w:rPr>
                <w:noProof/>
                <w:webHidden/>
              </w:rPr>
              <w:tab/>
            </w:r>
            <w:r w:rsidR="00114F1E">
              <w:rPr>
                <w:noProof/>
                <w:webHidden/>
              </w:rPr>
              <w:fldChar w:fldCharType="begin"/>
            </w:r>
            <w:r w:rsidR="00114F1E">
              <w:rPr>
                <w:noProof/>
                <w:webHidden/>
              </w:rPr>
              <w:instrText xml:space="preserve"> PAGEREF _Toc98936430 \h </w:instrText>
            </w:r>
            <w:r w:rsidR="00114F1E">
              <w:rPr>
                <w:noProof/>
                <w:webHidden/>
              </w:rPr>
            </w:r>
            <w:r w:rsidR="00114F1E">
              <w:rPr>
                <w:noProof/>
                <w:webHidden/>
              </w:rPr>
              <w:fldChar w:fldCharType="separate"/>
            </w:r>
            <w:r w:rsidR="00114F1E">
              <w:rPr>
                <w:noProof/>
                <w:webHidden/>
              </w:rPr>
              <w:t>262</w:t>
            </w:r>
            <w:r w:rsidR="00114F1E">
              <w:rPr>
                <w:noProof/>
                <w:webHidden/>
              </w:rPr>
              <w:fldChar w:fldCharType="end"/>
            </w:r>
          </w:hyperlink>
        </w:p>
        <w:p w14:paraId="67602FA2" w14:textId="68A3D2A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31"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Size&lt;/h3&gt;</w:t>
            </w:r>
            <w:r w:rsidR="00114F1E">
              <w:rPr>
                <w:noProof/>
                <w:webHidden/>
              </w:rPr>
              <w:tab/>
            </w:r>
            <w:r w:rsidR="00114F1E">
              <w:rPr>
                <w:noProof/>
                <w:webHidden/>
              </w:rPr>
              <w:fldChar w:fldCharType="begin"/>
            </w:r>
            <w:r w:rsidR="00114F1E">
              <w:rPr>
                <w:noProof/>
                <w:webHidden/>
              </w:rPr>
              <w:instrText xml:space="preserve"> PAGEREF _Toc98936431 \h </w:instrText>
            </w:r>
            <w:r w:rsidR="00114F1E">
              <w:rPr>
                <w:noProof/>
                <w:webHidden/>
              </w:rPr>
            </w:r>
            <w:r w:rsidR="00114F1E">
              <w:rPr>
                <w:noProof/>
                <w:webHidden/>
              </w:rPr>
              <w:fldChar w:fldCharType="separate"/>
            </w:r>
            <w:r w:rsidR="00114F1E">
              <w:rPr>
                <w:noProof/>
                <w:webHidden/>
              </w:rPr>
              <w:t>265</w:t>
            </w:r>
            <w:r w:rsidR="00114F1E">
              <w:rPr>
                <w:noProof/>
                <w:webHidden/>
              </w:rPr>
              <w:fldChar w:fldCharType="end"/>
            </w:r>
          </w:hyperlink>
        </w:p>
        <w:p w14:paraId="701054BB" w14:textId="591359D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32"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Symbol&lt;/h3&gt;</w:t>
            </w:r>
            <w:r w:rsidR="00114F1E">
              <w:rPr>
                <w:noProof/>
                <w:webHidden/>
              </w:rPr>
              <w:tab/>
            </w:r>
            <w:r w:rsidR="00114F1E">
              <w:rPr>
                <w:noProof/>
                <w:webHidden/>
              </w:rPr>
              <w:fldChar w:fldCharType="begin"/>
            </w:r>
            <w:r w:rsidR="00114F1E">
              <w:rPr>
                <w:noProof/>
                <w:webHidden/>
              </w:rPr>
              <w:instrText xml:space="preserve"> PAGEREF _Toc98936432 \h </w:instrText>
            </w:r>
            <w:r w:rsidR="00114F1E">
              <w:rPr>
                <w:noProof/>
                <w:webHidden/>
              </w:rPr>
            </w:r>
            <w:r w:rsidR="00114F1E">
              <w:rPr>
                <w:noProof/>
                <w:webHidden/>
              </w:rPr>
              <w:fldChar w:fldCharType="separate"/>
            </w:r>
            <w:r w:rsidR="00114F1E">
              <w:rPr>
                <w:noProof/>
                <w:webHidden/>
              </w:rPr>
              <w:t>266</w:t>
            </w:r>
            <w:r w:rsidR="00114F1E">
              <w:rPr>
                <w:noProof/>
                <w:webHidden/>
              </w:rPr>
              <w:fldChar w:fldCharType="end"/>
            </w:r>
          </w:hyperlink>
        </w:p>
        <w:p w14:paraId="3D8F85F1" w14:textId="571BF99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33"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&lt;h3&gt;Static Value&lt;/h3&gt;</w:t>
            </w:r>
            <w:r w:rsidR="00114F1E">
              <w:rPr>
                <w:noProof/>
                <w:webHidden/>
              </w:rPr>
              <w:tab/>
            </w:r>
            <w:r w:rsidR="00114F1E">
              <w:rPr>
                <w:noProof/>
                <w:webHidden/>
              </w:rPr>
              <w:fldChar w:fldCharType="begin"/>
            </w:r>
            <w:r w:rsidR="00114F1E">
              <w:rPr>
                <w:noProof/>
                <w:webHidden/>
              </w:rPr>
              <w:instrText xml:space="preserve"> PAGEREF _Toc98936433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61239B4" w14:textId="13DC17C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34"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&lt;h3&gt;Function End&lt;/h3&gt;</w:t>
            </w:r>
            <w:r w:rsidR="00114F1E">
              <w:rPr>
                <w:noProof/>
                <w:webHidden/>
              </w:rPr>
              <w:tab/>
            </w:r>
            <w:r w:rsidR="00114F1E">
              <w:rPr>
                <w:noProof/>
                <w:webHidden/>
              </w:rPr>
              <w:fldChar w:fldCharType="begin"/>
            </w:r>
            <w:r w:rsidR="00114F1E">
              <w:rPr>
                <w:noProof/>
                <w:webHidden/>
              </w:rPr>
              <w:instrText xml:space="preserve"> PAGEREF _Toc98936434 \h </w:instrText>
            </w:r>
            <w:r w:rsidR="00114F1E">
              <w:rPr>
                <w:noProof/>
                <w:webHidden/>
              </w:rPr>
            </w:r>
            <w:r w:rsidR="00114F1E">
              <w:rPr>
                <w:noProof/>
                <w:webHidden/>
              </w:rPr>
              <w:fldChar w:fldCharType="separate"/>
            </w:r>
            <w:r w:rsidR="00114F1E">
              <w:rPr>
                <w:noProof/>
                <w:webHidden/>
              </w:rPr>
              <w:t>269</w:t>
            </w:r>
            <w:r w:rsidR="00114F1E">
              <w:rPr>
                <w:noProof/>
                <w:webHidden/>
              </w:rPr>
              <w:fldChar w:fldCharType="end"/>
            </w:r>
          </w:hyperlink>
        </w:p>
        <w:p w14:paraId="443C8F59" w14:textId="03FFAD1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35" w:history="1">
            <w:r w:rsidR="00114F1E" w:rsidRPr="00283800">
              <w:rPr>
                <w:rStyle w:val="Hyperlink"/>
                <w:noProof/>
                <w:highlight w:val="white"/>
              </w:rPr>
              <w:t>13.1.4.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&lt;h3&gt;Target Code Generation&lt;/h3&gt;</w:t>
            </w:r>
            <w:r w:rsidR="00114F1E">
              <w:rPr>
                <w:noProof/>
                <w:webHidden/>
              </w:rPr>
              <w:tab/>
            </w:r>
            <w:r w:rsidR="00114F1E">
              <w:rPr>
                <w:noProof/>
                <w:webHidden/>
              </w:rPr>
              <w:fldChar w:fldCharType="begin"/>
            </w:r>
            <w:r w:rsidR="00114F1E">
              <w:rPr>
                <w:noProof/>
                <w:webHidden/>
              </w:rPr>
              <w:instrText xml:space="preserve"> PAGEREF _Toc98936435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625424D1" w14:textId="1F43AD5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36" w:history="1">
            <w:r w:rsidR="00114F1E" w:rsidRPr="00283800">
              <w:rPr>
                <w:rStyle w:val="Hyperlink"/>
                <w:noProof/>
                <w:highlight w:val="white"/>
              </w:rPr>
              <w:t>13.1.5.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&lt;h3&gt;Exit&lt;/h3&gt;</w:t>
            </w:r>
            <w:r w:rsidR="00114F1E">
              <w:rPr>
                <w:noProof/>
                <w:webHidden/>
              </w:rPr>
              <w:tab/>
            </w:r>
            <w:r w:rsidR="00114F1E">
              <w:rPr>
                <w:noProof/>
                <w:webHidden/>
              </w:rPr>
              <w:fldChar w:fldCharType="begin"/>
            </w:r>
            <w:r w:rsidR="00114F1E">
              <w:rPr>
                <w:noProof/>
                <w:webHidden/>
              </w:rPr>
              <w:instrText xml:space="preserve"> PAGEREF _Toc98936436 \h </w:instrText>
            </w:r>
            <w:r w:rsidR="00114F1E">
              <w:rPr>
                <w:noProof/>
                <w:webHidden/>
              </w:rPr>
            </w:r>
            <w:r w:rsidR="00114F1E">
              <w:rPr>
                <w:noProof/>
                <w:webHidden/>
              </w:rPr>
              <w:fldChar w:fldCharType="separate"/>
            </w:r>
            <w:r w:rsidR="00114F1E">
              <w:rPr>
                <w:noProof/>
                <w:webHidden/>
              </w:rPr>
              <w:t>270</w:t>
            </w:r>
            <w:r w:rsidR="00114F1E">
              <w:rPr>
                <w:noProof/>
                <w:webHidden/>
              </w:rPr>
              <w:fldChar w:fldCharType="end"/>
            </w:r>
          </w:hyperlink>
        </w:p>
        <w:p w14:paraId="51155DCF" w14:textId="74B26FE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37" w:history="1">
            <w:r w:rsidR="00114F1E" w:rsidRPr="00283800">
              <w:rPr>
                <w:rStyle w:val="Hyperlink"/>
                <w:noProof/>
                <w:highlight w:val="white"/>
              </w:rPr>
              <w:t>13.1.6.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&lt;h3&gt;Initialization Code&lt;/h3&gt;</w:t>
            </w:r>
            <w:r w:rsidR="00114F1E">
              <w:rPr>
                <w:noProof/>
                <w:webHidden/>
              </w:rPr>
              <w:tab/>
            </w:r>
            <w:r w:rsidR="00114F1E">
              <w:rPr>
                <w:noProof/>
                <w:webHidden/>
              </w:rPr>
              <w:fldChar w:fldCharType="begin"/>
            </w:r>
            <w:r w:rsidR="00114F1E">
              <w:rPr>
                <w:noProof/>
                <w:webHidden/>
              </w:rPr>
              <w:instrText xml:space="preserve"> PAGEREF _Toc98936437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3BBCC004" w14:textId="159C628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38" w:history="1">
            <w:r w:rsidR="00114F1E" w:rsidRPr="00283800">
              <w:rPr>
                <w:rStyle w:val="Hyperlink"/>
                <w:noProof/>
                <w:highlight w:val="white"/>
              </w:rPr>
              <w:t>13.1.7.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&lt;h3&gt;Command Line Arguments&lt;/h3&gt;</w:t>
            </w:r>
            <w:r w:rsidR="00114F1E">
              <w:rPr>
                <w:noProof/>
                <w:webHidden/>
              </w:rPr>
              <w:tab/>
            </w:r>
            <w:r w:rsidR="00114F1E">
              <w:rPr>
                <w:noProof/>
                <w:webHidden/>
              </w:rPr>
              <w:fldChar w:fldCharType="begin"/>
            </w:r>
            <w:r w:rsidR="00114F1E">
              <w:rPr>
                <w:noProof/>
                <w:webHidden/>
              </w:rPr>
              <w:instrText xml:space="preserve"> PAGEREF _Toc98936438 \h </w:instrText>
            </w:r>
            <w:r w:rsidR="00114F1E">
              <w:rPr>
                <w:noProof/>
                <w:webHidden/>
              </w:rPr>
            </w:r>
            <w:r w:rsidR="00114F1E">
              <w:rPr>
                <w:noProof/>
                <w:webHidden/>
              </w:rPr>
              <w:fldChar w:fldCharType="separate"/>
            </w:r>
            <w:r w:rsidR="00114F1E">
              <w:rPr>
                <w:noProof/>
                <w:webHidden/>
              </w:rPr>
              <w:t>271</w:t>
            </w:r>
            <w:r w:rsidR="00114F1E">
              <w:rPr>
                <w:noProof/>
                <w:webHidden/>
              </w:rPr>
              <w:fldChar w:fldCharType="end"/>
            </w:r>
          </w:hyperlink>
        </w:p>
        <w:p w14:paraId="531F2FEB" w14:textId="7C2D5E4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39" w:history="1">
            <w:r w:rsidR="00114F1E" w:rsidRPr="00283800">
              <w:rPr>
                <w:rStyle w:val="Hyperlink"/>
                <w:noProof/>
                <w:highlight w:val="white"/>
              </w:rPr>
              <w:t>13.1.1.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Jump Info&lt;/h3&gt;</w:t>
            </w:r>
            <w:r w:rsidR="00114F1E">
              <w:rPr>
                <w:noProof/>
                <w:webHidden/>
              </w:rPr>
              <w:tab/>
            </w:r>
            <w:r w:rsidR="00114F1E">
              <w:rPr>
                <w:noProof/>
                <w:webHidden/>
              </w:rPr>
              <w:fldChar w:fldCharType="begin"/>
            </w:r>
            <w:r w:rsidR="00114F1E">
              <w:rPr>
                <w:noProof/>
                <w:webHidden/>
              </w:rPr>
              <w:instrText xml:space="preserve"> PAGEREF _Toc98936439 \h </w:instrText>
            </w:r>
            <w:r w:rsidR="00114F1E">
              <w:rPr>
                <w:noProof/>
                <w:webHidden/>
              </w:rPr>
            </w:r>
            <w:r w:rsidR="00114F1E">
              <w:rPr>
                <w:noProof/>
                <w:webHidden/>
              </w:rPr>
              <w:fldChar w:fldCharType="separate"/>
            </w:r>
            <w:r w:rsidR="00114F1E">
              <w:rPr>
                <w:noProof/>
                <w:webHidden/>
              </w:rPr>
              <w:t>276</w:t>
            </w:r>
            <w:r w:rsidR="00114F1E">
              <w:rPr>
                <w:noProof/>
                <w:webHidden/>
              </w:rPr>
              <w:fldChar w:fldCharType="end"/>
            </w:r>
          </w:hyperlink>
        </w:p>
        <w:p w14:paraId="6E7E3BBC" w14:textId="5862352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40" w:history="1">
            <w:r w:rsidR="00114F1E" w:rsidRPr="00283800">
              <w:rPr>
                <w:rStyle w:val="Hyperlink"/>
                <w:noProof/>
                <w:highlight w:val="white"/>
              </w:rPr>
              <w:t>13.1.2.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&lt;h3&gt;Windows Byte List&lt;/h3&gt;</w:t>
            </w:r>
            <w:r w:rsidR="00114F1E">
              <w:rPr>
                <w:noProof/>
                <w:webHidden/>
              </w:rPr>
              <w:tab/>
            </w:r>
            <w:r w:rsidR="00114F1E">
              <w:rPr>
                <w:noProof/>
                <w:webHidden/>
              </w:rPr>
              <w:fldChar w:fldCharType="begin"/>
            </w:r>
            <w:r w:rsidR="00114F1E">
              <w:rPr>
                <w:noProof/>
                <w:webHidden/>
              </w:rPr>
              <w:instrText xml:space="preserve"> PAGEREF _Toc98936440 \h </w:instrText>
            </w:r>
            <w:r w:rsidR="00114F1E">
              <w:rPr>
                <w:noProof/>
                <w:webHidden/>
              </w:rPr>
            </w:r>
            <w:r w:rsidR="00114F1E">
              <w:rPr>
                <w:noProof/>
                <w:webHidden/>
              </w:rPr>
              <w:fldChar w:fldCharType="separate"/>
            </w:r>
            <w:r w:rsidR="00114F1E">
              <w:rPr>
                <w:noProof/>
                <w:webHidden/>
              </w:rPr>
              <w:t>279</w:t>
            </w:r>
            <w:r w:rsidR="00114F1E">
              <w:rPr>
                <w:noProof/>
                <w:webHidden/>
              </w:rPr>
              <w:fldChar w:fldCharType="end"/>
            </w:r>
          </w:hyperlink>
        </w:p>
        <w:p w14:paraId="7BC694AD" w14:textId="619C862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41" w:history="1">
            <w:r w:rsidR="00114F1E" w:rsidRPr="00283800">
              <w:rPr>
                <w:rStyle w:val="Hyperlink"/>
                <w:noProof/>
                <w:highlight w:val="white"/>
              </w:rPr>
              <w:t>13.1.3.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&lt;h3&gt;Byte List&lt;/h3&gt;</w:t>
            </w:r>
            <w:r w:rsidR="00114F1E">
              <w:rPr>
                <w:noProof/>
                <w:webHidden/>
              </w:rPr>
              <w:tab/>
            </w:r>
            <w:r w:rsidR="00114F1E">
              <w:rPr>
                <w:noProof/>
                <w:webHidden/>
              </w:rPr>
              <w:fldChar w:fldCharType="begin"/>
            </w:r>
            <w:r w:rsidR="00114F1E">
              <w:rPr>
                <w:noProof/>
                <w:webHidden/>
              </w:rPr>
              <w:instrText xml:space="preserve"> PAGEREF _Toc98936441 \h </w:instrText>
            </w:r>
            <w:r w:rsidR="00114F1E">
              <w:rPr>
                <w:noProof/>
                <w:webHidden/>
              </w:rPr>
            </w:r>
            <w:r w:rsidR="00114F1E">
              <w:rPr>
                <w:noProof/>
                <w:webHidden/>
              </w:rPr>
              <w:fldChar w:fldCharType="separate"/>
            </w:r>
            <w:r w:rsidR="00114F1E">
              <w:rPr>
                <w:noProof/>
                <w:webHidden/>
              </w:rPr>
              <w:t>281</w:t>
            </w:r>
            <w:r w:rsidR="00114F1E">
              <w:rPr>
                <w:noProof/>
                <w:webHidden/>
              </w:rPr>
              <w:fldChar w:fldCharType="end"/>
            </w:r>
          </w:hyperlink>
        </w:p>
        <w:p w14:paraId="0C42BAF2" w14:textId="24885CFB"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42" w:history="1">
            <w:r w:rsidR="00114F1E" w:rsidRPr="00283800">
              <w:rPr>
                <w:rStyle w:val="Hyperlink"/>
                <w:noProof/>
              </w:rPr>
              <w:t>13.2.</w:t>
            </w:r>
            <w:r w:rsidR="00114F1E">
              <w:rPr>
                <w:rFonts w:asciiTheme="minorHAnsi" w:eastAsiaTheme="minorEastAsia" w:hAnsiTheme="minorHAnsi"/>
                <w:noProof/>
                <w:color w:val="auto"/>
                <w:lang w:val="en-SE" w:eastAsia="en-SE"/>
              </w:rPr>
              <w:tab/>
            </w:r>
            <w:r w:rsidR="00114F1E" w:rsidRPr="00283800">
              <w:rPr>
                <w:rStyle w:val="Hyperlink"/>
                <w:noProof/>
              </w:rPr>
              <w:t>&lt;h2&gt;The Linker&lt;/h2&gt;</w:t>
            </w:r>
            <w:r w:rsidR="00114F1E">
              <w:rPr>
                <w:noProof/>
                <w:webHidden/>
              </w:rPr>
              <w:tab/>
            </w:r>
            <w:r w:rsidR="00114F1E">
              <w:rPr>
                <w:noProof/>
                <w:webHidden/>
              </w:rPr>
              <w:fldChar w:fldCharType="begin"/>
            </w:r>
            <w:r w:rsidR="00114F1E">
              <w:rPr>
                <w:noProof/>
                <w:webHidden/>
              </w:rPr>
              <w:instrText xml:space="preserve"> PAGEREF _Toc98936442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770A8065" w14:textId="431E75D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43" w:history="1">
            <w:r w:rsidR="00114F1E" w:rsidRPr="00283800">
              <w:rPr>
                <w:rStyle w:val="Hyperlink"/>
                <w:noProof/>
              </w:rPr>
              <w:t>13.2.1.</w:t>
            </w:r>
            <w:r w:rsidR="00114F1E">
              <w:rPr>
                <w:rFonts w:asciiTheme="minorHAnsi" w:eastAsiaTheme="minorEastAsia" w:hAnsiTheme="minorHAnsi"/>
                <w:noProof/>
                <w:color w:val="auto"/>
                <w:lang w:val="en-SE" w:eastAsia="en-SE"/>
              </w:rPr>
              <w:tab/>
            </w:r>
            <w:r w:rsidR="00114F1E" w:rsidRPr="00283800">
              <w:rPr>
                <w:rStyle w:val="Hyperlink"/>
                <w:noProof/>
              </w:rPr>
              <w:t>&lt;h3&gt;The Linker Class&lt;/h3&gt;</w:t>
            </w:r>
            <w:r w:rsidR="00114F1E">
              <w:rPr>
                <w:noProof/>
                <w:webHidden/>
              </w:rPr>
              <w:tab/>
            </w:r>
            <w:r w:rsidR="00114F1E">
              <w:rPr>
                <w:noProof/>
                <w:webHidden/>
              </w:rPr>
              <w:fldChar w:fldCharType="begin"/>
            </w:r>
            <w:r w:rsidR="00114F1E">
              <w:rPr>
                <w:noProof/>
                <w:webHidden/>
              </w:rPr>
              <w:instrText xml:space="preserve"> PAGEREF _Toc98936443 \h </w:instrText>
            </w:r>
            <w:r w:rsidR="00114F1E">
              <w:rPr>
                <w:noProof/>
                <w:webHidden/>
              </w:rPr>
            </w:r>
            <w:r w:rsidR="00114F1E">
              <w:rPr>
                <w:noProof/>
                <w:webHidden/>
              </w:rPr>
              <w:fldChar w:fldCharType="separate"/>
            </w:r>
            <w:r w:rsidR="00114F1E">
              <w:rPr>
                <w:noProof/>
                <w:webHidden/>
              </w:rPr>
              <w:t>288</w:t>
            </w:r>
            <w:r w:rsidR="00114F1E">
              <w:rPr>
                <w:noProof/>
                <w:webHidden/>
              </w:rPr>
              <w:fldChar w:fldCharType="end"/>
            </w:r>
          </w:hyperlink>
        </w:p>
        <w:p w14:paraId="68ECA284" w14:textId="2D881572" w:rsidR="00114F1E" w:rsidRDefault="008C0248">
          <w:pPr>
            <w:pStyle w:val="TOC1"/>
            <w:rPr>
              <w:rFonts w:asciiTheme="minorHAnsi" w:eastAsiaTheme="minorEastAsia" w:hAnsiTheme="minorHAnsi"/>
              <w:noProof/>
              <w:color w:val="auto"/>
              <w:lang w:val="en-SE" w:eastAsia="en-SE"/>
            </w:rPr>
          </w:pPr>
          <w:hyperlink w:anchor="_Toc98936444" w:history="1">
            <w:r w:rsidR="00114F1E" w:rsidRPr="00283800">
              <w:rPr>
                <w:rStyle w:val="Hyperlink"/>
                <w:noProof/>
              </w:rPr>
              <w:t>14.</w:t>
            </w:r>
            <w:r w:rsidR="00114F1E">
              <w:rPr>
                <w:rFonts w:asciiTheme="minorHAnsi" w:eastAsiaTheme="minorEastAsia" w:hAnsiTheme="minorHAnsi"/>
                <w:noProof/>
                <w:color w:val="auto"/>
                <w:lang w:val="en-SE" w:eastAsia="en-SE"/>
              </w:rPr>
              <w:tab/>
            </w:r>
            <w:r w:rsidR="00114F1E" w:rsidRPr="00283800">
              <w:rPr>
                <w:rStyle w:val="Hyperlink"/>
                <w:noProof/>
              </w:rPr>
              <w:t>&lt;h1&gt;The Final Main Class&lt;/h1&gt;</w:t>
            </w:r>
            <w:r w:rsidR="00114F1E">
              <w:rPr>
                <w:noProof/>
                <w:webHidden/>
              </w:rPr>
              <w:tab/>
            </w:r>
            <w:r w:rsidR="00114F1E">
              <w:rPr>
                <w:noProof/>
                <w:webHidden/>
              </w:rPr>
              <w:fldChar w:fldCharType="begin"/>
            </w:r>
            <w:r w:rsidR="00114F1E">
              <w:rPr>
                <w:noProof/>
                <w:webHidden/>
              </w:rPr>
              <w:instrText xml:space="preserve"> PAGEREF _Toc98936444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59239DA9" w14:textId="0EA47AD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45"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&lt;h3&gt;Generating the Assembly File&lt;/h3&gt;</w:t>
            </w:r>
            <w:r w:rsidR="00114F1E">
              <w:rPr>
                <w:noProof/>
                <w:webHidden/>
              </w:rPr>
              <w:tab/>
            </w:r>
            <w:r w:rsidR="00114F1E">
              <w:rPr>
                <w:noProof/>
                <w:webHidden/>
              </w:rPr>
              <w:fldChar w:fldCharType="begin"/>
            </w:r>
            <w:r w:rsidR="00114F1E">
              <w:rPr>
                <w:noProof/>
                <w:webHidden/>
              </w:rPr>
              <w:instrText xml:space="preserve"> PAGEREF _Toc98936445 \h </w:instrText>
            </w:r>
            <w:r w:rsidR="00114F1E">
              <w:rPr>
                <w:noProof/>
                <w:webHidden/>
              </w:rPr>
            </w:r>
            <w:r w:rsidR="00114F1E">
              <w:rPr>
                <w:noProof/>
                <w:webHidden/>
              </w:rPr>
              <w:fldChar w:fldCharType="separate"/>
            </w:r>
            <w:r w:rsidR="00114F1E">
              <w:rPr>
                <w:noProof/>
                <w:webHidden/>
              </w:rPr>
              <w:t>294</w:t>
            </w:r>
            <w:r w:rsidR="00114F1E">
              <w:rPr>
                <w:noProof/>
                <w:webHidden/>
              </w:rPr>
              <w:fldChar w:fldCharType="end"/>
            </w:r>
          </w:hyperlink>
        </w:p>
        <w:p w14:paraId="466431F6" w14:textId="7F6B8C9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46" w:history="1">
            <w:r w:rsidR="00114F1E" w:rsidRPr="00283800">
              <w:rPr>
                <w:rStyle w:val="Hyperlink"/>
                <w:noProof/>
                <w:highlight w:val="white"/>
              </w:rPr>
              <w:t>14.1.1.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&lt;h3&gt;Generate the Make File&lt;/h3&gt;</w:t>
            </w:r>
            <w:r w:rsidR="00114F1E">
              <w:rPr>
                <w:noProof/>
                <w:webHidden/>
              </w:rPr>
              <w:tab/>
            </w:r>
            <w:r w:rsidR="00114F1E">
              <w:rPr>
                <w:noProof/>
                <w:webHidden/>
              </w:rPr>
              <w:fldChar w:fldCharType="begin"/>
            </w:r>
            <w:r w:rsidR="00114F1E">
              <w:rPr>
                <w:noProof/>
                <w:webHidden/>
              </w:rPr>
              <w:instrText xml:space="preserve"> PAGEREF _Toc98936446 \h </w:instrText>
            </w:r>
            <w:r w:rsidR="00114F1E">
              <w:rPr>
                <w:noProof/>
                <w:webHidden/>
              </w:rPr>
            </w:r>
            <w:r w:rsidR="00114F1E">
              <w:rPr>
                <w:noProof/>
                <w:webHidden/>
              </w:rPr>
              <w:fldChar w:fldCharType="separate"/>
            </w:r>
            <w:r w:rsidR="00114F1E">
              <w:rPr>
                <w:noProof/>
                <w:webHidden/>
              </w:rPr>
              <w:t>296</w:t>
            </w:r>
            <w:r w:rsidR="00114F1E">
              <w:rPr>
                <w:noProof/>
                <w:webHidden/>
              </w:rPr>
              <w:fldChar w:fldCharType="end"/>
            </w:r>
          </w:hyperlink>
        </w:p>
        <w:p w14:paraId="0CDD94D8" w14:textId="5CB8A3C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47" w:history="1">
            <w:r w:rsidR="00114F1E" w:rsidRPr="00283800">
              <w:rPr>
                <w:rStyle w:val="Hyperlink"/>
                <w:noProof/>
                <w:highlight w:val="white"/>
              </w:rPr>
              <w:t>14.1.2.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&lt;h3&gt;Is the Object File Fresh?&lt;/h3&gt;</w:t>
            </w:r>
            <w:r w:rsidR="00114F1E">
              <w:rPr>
                <w:noProof/>
                <w:webHidden/>
              </w:rPr>
              <w:tab/>
            </w:r>
            <w:r w:rsidR="00114F1E">
              <w:rPr>
                <w:noProof/>
                <w:webHidden/>
              </w:rPr>
              <w:fldChar w:fldCharType="begin"/>
            </w:r>
            <w:r w:rsidR="00114F1E">
              <w:rPr>
                <w:noProof/>
                <w:webHidden/>
              </w:rPr>
              <w:instrText xml:space="preserve"> PAGEREF _Toc98936447 \h </w:instrText>
            </w:r>
            <w:r w:rsidR="00114F1E">
              <w:rPr>
                <w:noProof/>
                <w:webHidden/>
              </w:rPr>
            </w:r>
            <w:r w:rsidR="00114F1E">
              <w:rPr>
                <w:noProof/>
                <w:webHidden/>
              </w:rPr>
              <w:fldChar w:fldCharType="separate"/>
            </w:r>
            <w:r w:rsidR="00114F1E">
              <w:rPr>
                <w:noProof/>
                <w:webHidden/>
              </w:rPr>
              <w:t>298</w:t>
            </w:r>
            <w:r w:rsidR="00114F1E">
              <w:rPr>
                <w:noProof/>
                <w:webHidden/>
              </w:rPr>
              <w:fldChar w:fldCharType="end"/>
            </w:r>
          </w:hyperlink>
        </w:p>
        <w:p w14:paraId="2BA3DA38" w14:textId="5AF3B061" w:rsidR="00114F1E" w:rsidRDefault="008C0248">
          <w:pPr>
            <w:pStyle w:val="TOC1"/>
            <w:rPr>
              <w:rFonts w:asciiTheme="minorHAnsi" w:eastAsiaTheme="minorEastAsia" w:hAnsiTheme="minorHAnsi"/>
              <w:noProof/>
              <w:color w:val="auto"/>
              <w:lang w:val="en-SE" w:eastAsia="en-SE"/>
            </w:rPr>
          </w:pPr>
          <w:hyperlink w:anchor="_Toc98936448" w:history="1">
            <w:r w:rsidR="00114F1E" w:rsidRPr="00283800">
              <w:rPr>
                <w:rStyle w:val="Hyperlink"/>
                <w:noProof/>
              </w:rPr>
              <w:t>15.</w:t>
            </w:r>
            <w:r w:rsidR="00114F1E">
              <w:rPr>
                <w:rFonts w:asciiTheme="minorHAnsi" w:eastAsiaTheme="minorEastAsia" w:hAnsiTheme="minorHAnsi"/>
                <w:noProof/>
                <w:color w:val="auto"/>
                <w:lang w:val="en-SE" w:eastAsia="en-SE"/>
              </w:rPr>
              <w:tab/>
            </w:r>
            <w:r w:rsidR="00114F1E" w:rsidRPr="00283800">
              <w:rPr>
                <w:rStyle w:val="Hyperlink"/>
                <w:noProof/>
              </w:rPr>
              <w:t>&lt;h1&gt;The Standard Library&lt;/h1&gt;</w:t>
            </w:r>
            <w:r w:rsidR="00114F1E">
              <w:rPr>
                <w:noProof/>
                <w:webHidden/>
              </w:rPr>
              <w:tab/>
            </w:r>
            <w:r w:rsidR="00114F1E">
              <w:rPr>
                <w:noProof/>
                <w:webHidden/>
              </w:rPr>
              <w:fldChar w:fldCharType="begin"/>
            </w:r>
            <w:r w:rsidR="00114F1E">
              <w:rPr>
                <w:noProof/>
                <w:webHidden/>
              </w:rPr>
              <w:instrText xml:space="preserve"> PAGEREF _Toc98936448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47F74F37" w14:textId="6FEDA926"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49" w:history="1">
            <w:r w:rsidR="00114F1E" w:rsidRPr="00283800">
              <w:rPr>
                <w:rStyle w:val="Hyperlink"/>
                <w:noProof/>
              </w:rPr>
              <w:t>15.1.</w:t>
            </w:r>
            <w:r w:rsidR="00114F1E">
              <w:rPr>
                <w:rFonts w:asciiTheme="minorHAnsi" w:eastAsiaTheme="minorEastAsia" w:hAnsiTheme="minorHAnsi"/>
                <w:noProof/>
                <w:color w:val="auto"/>
                <w:lang w:val="en-SE" w:eastAsia="en-SE"/>
              </w:rPr>
              <w:tab/>
            </w:r>
            <w:r w:rsidR="00114F1E" w:rsidRPr="00283800">
              <w:rPr>
                <w:rStyle w:val="Hyperlink"/>
                <w:noProof/>
              </w:rPr>
              <w:t>&lt;h2&gt;Integral and Floating Limits&lt;/h2&gt;</w:t>
            </w:r>
            <w:r w:rsidR="00114F1E">
              <w:rPr>
                <w:noProof/>
                <w:webHidden/>
              </w:rPr>
              <w:tab/>
            </w:r>
            <w:r w:rsidR="00114F1E">
              <w:rPr>
                <w:noProof/>
                <w:webHidden/>
              </w:rPr>
              <w:fldChar w:fldCharType="begin"/>
            </w:r>
            <w:r w:rsidR="00114F1E">
              <w:rPr>
                <w:noProof/>
                <w:webHidden/>
              </w:rPr>
              <w:instrText xml:space="preserve"> PAGEREF _Toc98936449 \h </w:instrText>
            </w:r>
            <w:r w:rsidR="00114F1E">
              <w:rPr>
                <w:noProof/>
                <w:webHidden/>
              </w:rPr>
            </w:r>
            <w:r w:rsidR="00114F1E">
              <w:rPr>
                <w:noProof/>
                <w:webHidden/>
              </w:rPr>
              <w:fldChar w:fldCharType="separate"/>
            </w:r>
            <w:r w:rsidR="00114F1E">
              <w:rPr>
                <w:noProof/>
                <w:webHidden/>
              </w:rPr>
              <w:t>300</w:t>
            </w:r>
            <w:r w:rsidR="00114F1E">
              <w:rPr>
                <w:noProof/>
                <w:webHidden/>
              </w:rPr>
              <w:fldChar w:fldCharType="end"/>
            </w:r>
          </w:hyperlink>
        </w:p>
        <w:p w14:paraId="75A6C5A6" w14:textId="0AAA9A2E"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50" w:history="1">
            <w:r w:rsidR="00114F1E" w:rsidRPr="00283800">
              <w:rPr>
                <w:rStyle w:val="Hyperlink"/>
                <w:noProof/>
              </w:rPr>
              <w:t>15.2.</w:t>
            </w:r>
            <w:r w:rsidR="00114F1E">
              <w:rPr>
                <w:rFonts w:asciiTheme="minorHAnsi" w:eastAsiaTheme="minorEastAsia" w:hAnsiTheme="minorHAnsi"/>
                <w:noProof/>
                <w:color w:val="auto"/>
                <w:lang w:val="en-SE" w:eastAsia="en-SE"/>
              </w:rPr>
              <w:tab/>
            </w:r>
            <w:r w:rsidR="00114F1E" w:rsidRPr="00283800">
              <w:rPr>
                <w:rStyle w:val="Hyperlink"/>
                <w:noProof/>
              </w:rPr>
              <w:t>&lt;h2&gt;The Assert Macro&lt;/h2&gt;</w:t>
            </w:r>
            <w:r w:rsidR="00114F1E">
              <w:rPr>
                <w:noProof/>
                <w:webHidden/>
              </w:rPr>
              <w:tab/>
            </w:r>
            <w:r w:rsidR="00114F1E">
              <w:rPr>
                <w:noProof/>
                <w:webHidden/>
              </w:rPr>
              <w:fldChar w:fldCharType="begin"/>
            </w:r>
            <w:r w:rsidR="00114F1E">
              <w:rPr>
                <w:noProof/>
                <w:webHidden/>
              </w:rPr>
              <w:instrText xml:space="preserve"> PAGEREF _Toc98936450 \h </w:instrText>
            </w:r>
            <w:r w:rsidR="00114F1E">
              <w:rPr>
                <w:noProof/>
                <w:webHidden/>
              </w:rPr>
            </w:r>
            <w:r w:rsidR="00114F1E">
              <w:rPr>
                <w:noProof/>
                <w:webHidden/>
              </w:rPr>
              <w:fldChar w:fldCharType="separate"/>
            </w:r>
            <w:r w:rsidR="00114F1E">
              <w:rPr>
                <w:noProof/>
                <w:webHidden/>
              </w:rPr>
              <w:t>301</w:t>
            </w:r>
            <w:r w:rsidR="00114F1E">
              <w:rPr>
                <w:noProof/>
                <w:webHidden/>
              </w:rPr>
              <w:fldChar w:fldCharType="end"/>
            </w:r>
          </w:hyperlink>
        </w:p>
        <w:p w14:paraId="19F954E3" w14:textId="79C34EFC"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51" w:history="1">
            <w:r w:rsidR="00114F1E" w:rsidRPr="00283800">
              <w:rPr>
                <w:rStyle w:val="Hyperlink"/>
                <w:noProof/>
              </w:rPr>
              <w:t>15.3.</w:t>
            </w:r>
            <w:r w:rsidR="00114F1E">
              <w:rPr>
                <w:rFonts w:asciiTheme="minorHAnsi" w:eastAsiaTheme="minorEastAsia" w:hAnsiTheme="minorHAnsi"/>
                <w:noProof/>
                <w:color w:val="auto"/>
                <w:lang w:val="en-SE" w:eastAsia="en-SE"/>
              </w:rPr>
              <w:tab/>
            </w:r>
            <w:r w:rsidR="00114F1E" w:rsidRPr="00283800">
              <w:rPr>
                <w:rStyle w:val="Hyperlink"/>
                <w:noProof/>
              </w:rPr>
              <w:t>&lt;h2&gt;Locale Data&lt;/h2&gt;</w:t>
            </w:r>
            <w:r w:rsidR="00114F1E">
              <w:rPr>
                <w:noProof/>
                <w:webHidden/>
              </w:rPr>
              <w:tab/>
            </w:r>
            <w:r w:rsidR="00114F1E">
              <w:rPr>
                <w:noProof/>
                <w:webHidden/>
              </w:rPr>
              <w:fldChar w:fldCharType="begin"/>
            </w:r>
            <w:r w:rsidR="00114F1E">
              <w:rPr>
                <w:noProof/>
                <w:webHidden/>
              </w:rPr>
              <w:instrText xml:space="preserve"> PAGEREF _Toc98936451 \h </w:instrText>
            </w:r>
            <w:r w:rsidR="00114F1E">
              <w:rPr>
                <w:noProof/>
                <w:webHidden/>
              </w:rPr>
            </w:r>
            <w:r w:rsidR="00114F1E">
              <w:rPr>
                <w:noProof/>
                <w:webHidden/>
              </w:rPr>
              <w:fldChar w:fldCharType="separate"/>
            </w:r>
            <w:r w:rsidR="00114F1E">
              <w:rPr>
                <w:noProof/>
                <w:webHidden/>
              </w:rPr>
              <w:t>302</w:t>
            </w:r>
            <w:r w:rsidR="00114F1E">
              <w:rPr>
                <w:noProof/>
                <w:webHidden/>
              </w:rPr>
              <w:fldChar w:fldCharType="end"/>
            </w:r>
          </w:hyperlink>
        </w:p>
        <w:p w14:paraId="0D3A4B61" w14:textId="2C05CEB8"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52" w:history="1">
            <w:r w:rsidR="00114F1E" w:rsidRPr="00283800">
              <w:rPr>
                <w:rStyle w:val="Hyperlink"/>
                <w:noProof/>
              </w:rPr>
              <w:t>15.4.</w:t>
            </w:r>
            <w:r w:rsidR="00114F1E">
              <w:rPr>
                <w:rFonts w:asciiTheme="minorHAnsi" w:eastAsiaTheme="minorEastAsia" w:hAnsiTheme="minorHAnsi"/>
                <w:noProof/>
                <w:color w:val="auto"/>
                <w:lang w:val="en-SE" w:eastAsia="en-SE"/>
              </w:rPr>
              <w:tab/>
            </w:r>
            <w:r w:rsidR="00114F1E" w:rsidRPr="00283800">
              <w:rPr>
                <w:rStyle w:val="Hyperlink"/>
                <w:noProof/>
              </w:rPr>
              <w:t>&lt;h2&gt;Character Types&lt;/h2&gt;</w:t>
            </w:r>
            <w:r w:rsidR="00114F1E">
              <w:rPr>
                <w:noProof/>
                <w:webHidden/>
              </w:rPr>
              <w:tab/>
            </w:r>
            <w:r w:rsidR="00114F1E">
              <w:rPr>
                <w:noProof/>
                <w:webHidden/>
              </w:rPr>
              <w:fldChar w:fldCharType="begin"/>
            </w:r>
            <w:r w:rsidR="00114F1E">
              <w:rPr>
                <w:noProof/>
                <w:webHidden/>
              </w:rPr>
              <w:instrText xml:space="preserve"> PAGEREF _Toc98936452 \h </w:instrText>
            </w:r>
            <w:r w:rsidR="00114F1E">
              <w:rPr>
                <w:noProof/>
                <w:webHidden/>
              </w:rPr>
            </w:r>
            <w:r w:rsidR="00114F1E">
              <w:rPr>
                <w:noProof/>
                <w:webHidden/>
              </w:rPr>
              <w:fldChar w:fldCharType="separate"/>
            </w:r>
            <w:r w:rsidR="00114F1E">
              <w:rPr>
                <w:noProof/>
                <w:webHidden/>
              </w:rPr>
              <w:t>304</w:t>
            </w:r>
            <w:r w:rsidR="00114F1E">
              <w:rPr>
                <w:noProof/>
                <w:webHidden/>
              </w:rPr>
              <w:fldChar w:fldCharType="end"/>
            </w:r>
          </w:hyperlink>
        </w:p>
        <w:p w14:paraId="106A8396" w14:textId="39813905"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53" w:history="1">
            <w:r w:rsidR="00114F1E" w:rsidRPr="00283800">
              <w:rPr>
                <w:rStyle w:val="Hyperlink"/>
                <w:noProof/>
              </w:rPr>
              <w:t>15.5.</w:t>
            </w:r>
            <w:r w:rsidR="00114F1E">
              <w:rPr>
                <w:rFonts w:asciiTheme="minorHAnsi" w:eastAsiaTheme="minorEastAsia" w:hAnsiTheme="minorHAnsi"/>
                <w:noProof/>
                <w:color w:val="auto"/>
                <w:lang w:val="en-SE" w:eastAsia="en-SE"/>
              </w:rPr>
              <w:tab/>
            </w:r>
            <w:r w:rsidR="00114F1E" w:rsidRPr="00283800">
              <w:rPr>
                <w:rStyle w:val="Hyperlink"/>
                <w:noProof/>
              </w:rPr>
              <w:t>&lt;h2&gt;Strings&lt;/h2&gt;</w:t>
            </w:r>
            <w:r w:rsidR="00114F1E">
              <w:rPr>
                <w:noProof/>
                <w:webHidden/>
              </w:rPr>
              <w:tab/>
            </w:r>
            <w:r w:rsidR="00114F1E">
              <w:rPr>
                <w:noProof/>
                <w:webHidden/>
              </w:rPr>
              <w:fldChar w:fldCharType="begin"/>
            </w:r>
            <w:r w:rsidR="00114F1E">
              <w:rPr>
                <w:noProof/>
                <w:webHidden/>
              </w:rPr>
              <w:instrText xml:space="preserve"> PAGEREF _Toc98936453 \h </w:instrText>
            </w:r>
            <w:r w:rsidR="00114F1E">
              <w:rPr>
                <w:noProof/>
                <w:webHidden/>
              </w:rPr>
            </w:r>
            <w:r w:rsidR="00114F1E">
              <w:rPr>
                <w:noProof/>
                <w:webHidden/>
              </w:rPr>
              <w:fldChar w:fldCharType="separate"/>
            </w:r>
            <w:r w:rsidR="00114F1E">
              <w:rPr>
                <w:noProof/>
                <w:webHidden/>
              </w:rPr>
              <w:t>307</w:t>
            </w:r>
            <w:r w:rsidR="00114F1E">
              <w:rPr>
                <w:noProof/>
                <w:webHidden/>
              </w:rPr>
              <w:fldChar w:fldCharType="end"/>
            </w:r>
          </w:hyperlink>
        </w:p>
        <w:p w14:paraId="6146BF92" w14:textId="7901BBE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54" w:history="1">
            <w:r w:rsidR="00114F1E" w:rsidRPr="00283800">
              <w:rPr>
                <w:rStyle w:val="Hyperlink"/>
                <w:noProof/>
                <w:highlight w:val="white"/>
              </w:rPr>
              <w:t>15.5.1.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Copying&lt;/h3&gt;</w:t>
            </w:r>
            <w:r w:rsidR="00114F1E">
              <w:rPr>
                <w:noProof/>
                <w:webHidden/>
              </w:rPr>
              <w:tab/>
            </w:r>
            <w:r w:rsidR="00114F1E">
              <w:rPr>
                <w:noProof/>
                <w:webHidden/>
              </w:rPr>
              <w:fldChar w:fldCharType="begin"/>
            </w:r>
            <w:r w:rsidR="00114F1E">
              <w:rPr>
                <w:noProof/>
                <w:webHidden/>
              </w:rPr>
              <w:instrText xml:space="preserve"> PAGEREF _Toc98936454 \h </w:instrText>
            </w:r>
            <w:r w:rsidR="00114F1E">
              <w:rPr>
                <w:noProof/>
                <w:webHidden/>
              </w:rPr>
            </w:r>
            <w:r w:rsidR="00114F1E">
              <w:rPr>
                <w:noProof/>
                <w:webHidden/>
              </w:rPr>
              <w:fldChar w:fldCharType="separate"/>
            </w:r>
            <w:r w:rsidR="00114F1E">
              <w:rPr>
                <w:noProof/>
                <w:webHidden/>
              </w:rPr>
              <w:t>308</w:t>
            </w:r>
            <w:r w:rsidR="00114F1E">
              <w:rPr>
                <w:noProof/>
                <w:webHidden/>
              </w:rPr>
              <w:fldChar w:fldCharType="end"/>
            </w:r>
          </w:hyperlink>
        </w:p>
        <w:p w14:paraId="72303913" w14:textId="4550243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55" w:history="1">
            <w:r w:rsidR="00114F1E" w:rsidRPr="00283800">
              <w:rPr>
                <w:rStyle w:val="Hyperlink"/>
                <w:noProof/>
                <w:highlight w:val="white"/>
              </w:rPr>
              <w:t>15.5.2.</w:t>
            </w:r>
            <w:r w:rsidR="00114F1E">
              <w:rPr>
                <w:rFonts w:asciiTheme="minorHAnsi" w:eastAsiaTheme="minorEastAsia" w:hAnsiTheme="minorHAnsi"/>
                <w:noProof/>
                <w:color w:val="auto"/>
                <w:lang w:val="en-SE" w:eastAsia="en-SE"/>
              </w:rPr>
              <w:tab/>
            </w:r>
            <w:r w:rsidR="00114F1E" w:rsidRPr="00283800">
              <w:rPr>
                <w:rStyle w:val="Hyperlink"/>
                <w:noProof/>
                <w:highlight w:val="white"/>
              </w:rPr>
              <w:t xml:space="preserve">&lt;h3&gt;String </w:t>
            </w:r>
            <w:r w:rsidR="00114F1E" w:rsidRPr="00283800">
              <w:rPr>
                <w:rStyle w:val="Hyperlink"/>
                <w:noProof/>
              </w:rPr>
              <w:t>Concatenation</w:t>
            </w:r>
            <w:r w:rsidR="00114F1E" w:rsidRPr="00283800">
              <w:rPr>
                <w:rStyle w:val="Hyperlink"/>
                <w:noProof/>
                <w:highlight w:val="white"/>
              </w:rPr>
              <w:t>&lt;/h3&gt;</w:t>
            </w:r>
            <w:r w:rsidR="00114F1E">
              <w:rPr>
                <w:noProof/>
                <w:webHidden/>
              </w:rPr>
              <w:tab/>
            </w:r>
            <w:r w:rsidR="00114F1E">
              <w:rPr>
                <w:noProof/>
                <w:webHidden/>
              </w:rPr>
              <w:fldChar w:fldCharType="begin"/>
            </w:r>
            <w:r w:rsidR="00114F1E">
              <w:rPr>
                <w:noProof/>
                <w:webHidden/>
              </w:rPr>
              <w:instrText xml:space="preserve"> PAGEREF _Toc98936455 \h </w:instrText>
            </w:r>
            <w:r w:rsidR="00114F1E">
              <w:rPr>
                <w:noProof/>
                <w:webHidden/>
              </w:rPr>
            </w:r>
            <w:r w:rsidR="00114F1E">
              <w:rPr>
                <w:noProof/>
                <w:webHidden/>
              </w:rPr>
              <w:fldChar w:fldCharType="separate"/>
            </w:r>
            <w:r w:rsidR="00114F1E">
              <w:rPr>
                <w:noProof/>
                <w:webHidden/>
              </w:rPr>
              <w:t>309</w:t>
            </w:r>
            <w:r w:rsidR="00114F1E">
              <w:rPr>
                <w:noProof/>
                <w:webHidden/>
              </w:rPr>
              <w:fldChar w:fldCharType="end"/>
            </w:r>
          </w:hyperlink>
        </w:p>
        <w:p w14:paraId="3F0A8377" w14:textId="095A620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56" w:history="1">
            <w:r w:rsidR="00114F1E" w:rsidRPr="00283800">
              <w:rPr>
                <w:rStyle w:val="Hyperlink"/>
                <w:noProof/>
                <w:highlight w:val="white"/>
              </w:rPr>
              <w:t>15.5.3.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Comparation&lt;/h3&gt;</w:t>
            </w:r>
            <w:r w:rsidR="00114F1E">
              <w:rPr>
                <w:noProof/>
                <w:webHidden/>
              </w:rPr>
              <w:tab/>
            </w:r>
            <w:r w:rsidR="00114F1E">
              <w:rPr>
                <w:noProof/>
                <w:webHidden/>
              </w:rPr>
              <w:fldChar w:fldCharType="begin"/>
            </w:r>
            <w:r w:rsidR="00114F1E">
              <w:rPr>
                <w:noProof/>
                <w:webHidden/>
              </w:rPr>
              <w:instrText xml:space="preserve"> PAGEREF _Toc98936456 \h </w:instrText>
            </w:r>
            <w:r w:rsidR="00114F1E">
              <w:rPr>
                <w:noProof/>
                <w:webHidden/>
              </w:rPr>
            </w:r>
            <w:r w:rsidR="00114F1E">
              <w:rPr>
                <w:noProof/>
                <w:webHidden/>
              </w:rPr>
              <w:fldChar w:fldCharType="separate"/>
            </w:r>
            <w:r w:rsidR="00114F1E">
              <w:rPr>
                <w:noProof/>
                <w:webHidden/>
              </w:rPr>
              <w:t>310</w:t>
            </w:r>
            <w:r w:rsidR="00114F1E">
              <w:rPr>
                <w:noProof/>
                <w:webHidden/>
              </w:rPr>
              <w:fldChar w:fldCharType="end"/>
            </w:r>
          </w:hyperlink>
        </w:p>
        <w:p w14:paraId="116245EC" w14:textId="1FFAC0A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57" w:history="1">
            <w:r w:rsidR="00114F1E" w:rsidRPr="00283800">
              <w:rPr>
                <w:rStyle w:val="Hyperlink"/>
                <w:noProof/>
                <w:highlight w:val="white"/>
              </w:rPr>
              <w:t>15.5.4.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&lt;h3&gt;String Searching&lt;/h3&gt;</w:t>
            </w:r>
            <w:r w:rsidR="00114F1E">
              <w:rPr>
                <w:noProof/>
                <w:webHidden/>
              </w:rPr>
              <w:tab/>
            </w:r>
            <w:r w:rsidR="00114F1E">
              <w:rPr>
                <w:noProof/>
                <w:webHidden/>
              </w:rPr>
              <w:fldChar w:fldCharType="begin"/>
            </w:r>
            <w:r w:rsidR="00114F1E">
              <w:rPr>
                <w:noProof/>
                <w:webHidden/>
              </w:rPr>
              <w:instrText xml:space="preserve"> PAGEREF _Toc98936457 \h </w:instrText>
            </w:r>
            <w:r w:rsidR="00114F1E">
              <w:rPr>
                <w:noProof/>
                <w:webHidden/>
              </w:rPr>
            </w:r>
            <w:r w:rsidR="00114F1E">
              <w:rPr>
                <w:noProof/>
                <w:webHidden/>
              </w:rPr>
              <w:fldChar w:fldCharType="separate"/>
            </w:r>
            <w:r w:rsidR="00114F1E">
              <w:rPr>
                <w:noProof/>
                <w:webHidden/>
              </w:rPr>
              <w:t>311</w:t>
            </w:r>
            <w:r w:rsidR="00114F1E">
              <w:rPr>
                <w:noProof/>
                <w:webHidden/>
              </w:rPr>
              <w:fldChar w:fldCharType="end"/>
            </w:r>
          </w:hyperlink>
        </w:p>
        <w:p w14:paraId="02213279" w14:textId="781DDBB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58" w:history="1">
            <w:r w:rsidR="00114F1E" w:rsidRPr="00283800">
              <w:rPr>
                <w:rStyle w:val="Hyperlink"/>
                <w:noProof/>
                <w:highlight w:val="white"/>
              </w:rPr>
              <w:t>15.5.5.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_Toc98936458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4E9A073A" w14:textId="1E32A24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59" w:history="1">
            <w:r w:rsidR="00114F1E" w:rsidRPr="00283800">
              <w:rPr>
                <w:rStyle w:val="Hyperlink"/>
                <w:noProof/>
                <w:highlight w:val="white"/>
              </w:rPr>
              <w:t>15.5.6.</w:t>
            </w:r>
            <w:r w:rsidR="00114F1E">
              <w:rPr>
                <w:rFonts w:asciiTheme="minorHAnsi" w:eastAsiaTheme="minorEastAsia" w:hAnsiTheme="minorHAnsi"/>
                <w:noProof/>
                <w:color w:val="auto"/>
                <w:lang w:val="en-SE" w:eastAsia="en-SE"/>
              </w:rPr>
              <w:tab/>
            </w:r>
            <w:r w:rsidR="00114F1E" w:rsidRPr="00283800">
              <w:rPr>
                <w:rStyle w:val="Hyperlink"/>
                <w:noProof/>
              </w:rPr>
              <w:t>&lt;h3&gt;Tokenization&lt;/h3&gt;</w:t>
            </w:r>
            <w:r w:rsidR="00114F1E">
              <w:rPr>
                <w:noProof/>
                <w:webHidden/>
              </w:rPr>
              <w:tab/>
            </w:r>
            <w:r w:rsidR="00114F1E">
              <w:rPr>
                <w:noProof/>
                <w:webHidden/>
              </w:rPr>
              <w:fldChar w:fldCharType="begin"/>
            </w:r>
            <w:r w:rsidR="00114F1E">
              <w:rPr>
                <w:noProof/>
                <w:webHidden/>
              </w:rPr>
              <w:instrText xml:space="preserve"> PAGEREF _Toc98936459 \h </w:instrText>
            </w:r>
            <w:r w:rsidR="00114F1E">
              <w:rPr>
                <w:noProof/>
                <w:webHidden/>
              </w:rPr>
            </w:r>
            <w:r w:rsidR="00114F1E">
              <w:rPr>
                <w:noProof/>
                <w:webHidden/>
              </w:rPr>
              <w:fldChar w:fldCharType="separate"/>
            </w:r>
            <w:r w:rsidR="00114F1E">
              <w:rPr>
                <w:noProof/>
                <w:webHidden/>
              </w:rPr>
              <w:t>313</w:t>
            </w:r>
            <w:r w:rsidR="00114F1E">
              <w:rPr>
                <w:noProof/>
                <w:webHidden/>
              </w:rPr>
              <w:fldChar w:fldCharType="end"/>
            </w:r>
          </w:hyperlink>
        </w:p>
        <w:p w14:paraId="0614098D" w14:textId="11B9796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60" w:history="1">
            <w:r w:rsidR="00114F1E" w:rsidRPr="00283800">
              <w:rPr>
                <w:rStyle w:val="Hyperlink"/>
                <w:noProof/>
                <w:highlight w:val="white"/>
              </w:rPr>
              <w:t>15.5.7.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&lt;h3&gt;Memory Functions&lt;/h3&gt;</w:t>
            </w:r>
            <w:r w:rsidR="00114F1E">
              <w:rPr>
                <w:noProof/>
                <w:webHidden/>
              </w:rPr>
              <w:tab/>
            </w:r>
            <w:r w:rsidR="00114F1E">
              <w:rPr>
                <w:noProof/>
                <w:webHidden/>
              </w:rPr>
              <w:fldChar w:fldCharType="begin"/>
            </w:r>
            <w:r w:rsidR="00114F1E">
              <w:rPr>
                <w:noProof/>
                <w:webHidden/>
              </w:rPr>
              <w:instrText xml:space="preserve"> PAGEREF _Toc98936460 \h </w:instrText>
            </w:r>
            <w:r w:rsidR="00114F1E">
              <w:rPr>
                <w:noProof/>
                <w:webHidden/>
              </w:rPr>
            </w:r>
            <w:r w:rsidR="00114F1E">
              <w:rPr>
                <w:noProof/>
                <w:webHidden/>
              </w:rPr>
              <w:fldChar w:fldCharType="separate"/>
            </w:r>
            <w:r w:rsidR="00114F1E">
              <w:rPr>
                <w:noProof/>
                <w:webHidden/>
              </w:rPr>
              <w:t>314</w:t>
            </w:r>
            <w:r w:rsidR="00114F1E">
              <w:rPr>
                <w:noProof/>
                <w:webHidden/>
              </w:rPr>
              <w:fldChar w:fldCharType="end"/>
            </w:r>
          </w:hyperlink>
        </w:p>
        <w:p w14:paraId="49BF29A8" w14:textId="112A0A12"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61" w:history="1">
            <w:r w:rsidR="00114F1E" w:rsidRPr="00283800">
              <w:rPr>
                <w:rStyle w:val="Hyperlink"/>
                <w:noProof/>
              </w:rPr>
              <w:t>15.6.</w:t>
            </w:r>
            <w:r w:rsidR="00114F1E">
              <w:rPr>
                <w:rFonts w:asciiTheme="minorHAnsi" w:eastAsiaTheme="minorEastAsia" w:hAnsiTheme="minorHAnsi"/>
                <w:noProof/>
                <w:color w:val="auto"/>
                <w:lang w:val="en-SE" w:eastAsia="en-SE"/>
              </w:rPr>
              <w:tab/>
            </w:r>
            <w:r w:rsidR="00114F1E" w:rsidRPr="00283800">
              <w:rPr>
                <w:rStyle w:val="Hyperlink"/>
                <w:noProof/>
              </w:rPr>
              <w:t>&lt;h2&gt;Long Jumps&lt;/h2&gt;</w:t>
            </w:r>
            <w:r w:rsidR="00114F1E">
              <w:rPr>
                <w:noProof/>
                <w:webHidden/>
              </w:rPr>
              <w:tab/>
            </w:r>
            <w:r w:rsidR="00114F1E">
              <w:rPr>
                <w:noProof/>
                <w:webHidden/>
              </w:rPr>
              <w:fldChar w:fldCharType="begin"/>
            </w:r>
            <w:r w:rsidR="00114F1E">
              <w:rPr>
                <w:noProof/>
                <w:webHidden/>
              </w:rPr>
              <w:instrText xml:space="preserve"> PAGEREF _Toc98936461 \h </w:instrText>
            </w:r>
            <w:r w:rsidR="00114F1E">
              <w:rPr>
                <w:noProof/>
                <w:webHidden/>
              </w:rPr>
            </w:r>
            <w:r w:rsidR="00114F1E">
              <w:rPr>
                <w:noProof/>
                <w:webHidden/>
              </w:rPr>
              <w:fldChar w:fldCharType="separate"/>
            </w:r>
            <w:r w:rsidR="00114F1E">
              <w:rPr>
                <w:noProof/>
                <w:webHidden/>
              </w:rPr>
              <w:t>316</w:t>
            </w:r>
            <w:r w:rsidR="00114F1E">
              <w:rPr>
                <w:noProof/>
                <w:webHidden/>
              </w:rPr>
              <w:fldChar w:fldCharType="end"/>
            </w:r>
          </w:hyperlink>
        </w:p>
        <w:p w14:paraId="45ADFE27" w14:textId="70B1F892"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62" w:history="1">
            <w:r w:rsidR="00114F1E" w:rsidRPr="00283800">
              <w:rPr>
                <w:rStyle w:val="Hyperlink"/>
                <w:noProof/>
              </w:rPr>
              <w:t>15.7.</w:t>
            </w:r>
            <w:r w:rsidR="00114F1E">
              <w:rPr>
                <w:rFonts w:asciiTheme="minorHAnsi" w:eastAsiaTheme="minorEastAsia" w:hAnsiTheme="minorHAnsi"/>
                <w:noProof/>
                <w:color w:val="auto"/>
                <w:lang w:val="en-SE" w:eastAsia="en-SE"/>
              </w:rPr>
              <w:tab/>
            </w:r>
            <w:r w:rsidR="00114F1E" w:rsidRPr="00283800">
              <w:rPr>
                <w:rStyle w:val="Hyperlink"/>
                <w:noProof/>
              </w:rPr>
              <w:t>&lt;h2&gt;Mathematical Functions&lt;/h2&gt;</w:t>
            </w:r>
            <w:r w:rsidR="00114F1E">
              <w:rPr>
                <w:noProof/>
                <w:webHidden/>
              </w:rPr>
              <w:tab/>
            </w:r>
            <w:r w:rsidR="00114F1E">
              <w:rPr>
                <w:noProof/>
                <w:webHidden/>
              </w:rPr>
              <w:fldChar w:fldCharType="begin"/>
            </w:r>
            <w:r w:rsidR="00114F1E">
              <w:rPr>
                <w:noProof/>
                <w:webHidden/>
              </w:rPr>
              <w:instrText xml:space="preserve"> PAGEREF _Toc98936462 \h </w:instrText>
            </w:r>
            <w:r w:rsidR="00114F1E">
              <w:rPr>
                <w:noProof/>
                <w:webHidden/>
              </w:rPr>
            </w:r>
            <w:r w:rsidR="00114F1E">
              <w:rPr>
                <w:noProof/>
                <w:webHidden/>
              </w:rPr>
              <w:fldChar w:fldCharType="separate"/>
            </w:r>
            <w:r w:rsidR="00114F1E">
              <w:rPr>
                <w:noProof/>
                <w:webHidden/>
              </w:rPr>
              <w:t>317</w:t>
            </w:r>
            <w:r w:rsidR="00114F1E">
              <w:rPr>
                <w:noProof/>
                <w:webHidden/>
              </w:rPr>
              <w:fldChar w:fldCharType="end"/>
            </w:r>
          </w:hyperlink>
        </w:p>
        <w:p w14:paraId="3EFBFC21" w14:textId="640EDF4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63"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&lt;h3&gt;Exponent and Logarithm Functions&lt;/h3&gt;</w:t>
            </w:r>
            <w:r w:rsidR="00114F1E">
              <w:rPr>
                <w:noProof/>
                <w:webHidden/>
              </w:rPr>
              <w:tab/>
            </w:r>
            <w:r w:rsidR="00114F1E">
              <w:rPr>
                <w:noProof/>
                <w:webHidden/>
              </w:rPr>
              <w:fldChar w:fldCharType="begin"/>
            </w:r>
            <w:r w:rsidR="00114F1E">
              <w:rPr>
                <w:noProof/>
                <w:webHidden/>
              </w:rPr>
              <w:instrText xml:space="preserve"> PAGEREF _Toc98936463 \h </w:instrText>
            </w:r>
            <w:r w:rsidR="00114F1E">
              <w:rPr>
                <w:noProof/>
                <w:webHidden/>
              </w:rPr>
            </w:r>
            <w:r w:rsidR="00114F1E">
              <w:rPr>
                <w:noProof/>
                <w:webHidden/>
              </w:rPr>
              <w:fldChar w:fldCharType="separate"/>
            </w:r>
            <w:r w:rsidR="00114F1E">
              <w:rPr>
                <w:noProof/>
                <w:webHidden/>
              </w:rPr>
              <w:t>318</w:t>
            </w:r>
            <w:r w:rsidR="00114F1E">
              <w:rPr>
                <w:noProof/>
                <w:webHidden/>
              </w:rPr>
              <w:fldChar w:fldCharType="end"/>
            </w:r>
          </w:hyperlink>
        </w:p>
        <w:p w14:paraId="64044F49" w14:textId="72A2381F"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64"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&lt;h3&gt;Power Functions&lt;/h3&gt;</w:t>
            </w:r>
            <w:r w:rsidR="00114F1E">
              <w:rPr>
                <w:noProof/>
                <w:webHidden/>
              </w:rPr>
              <w:tab/>
            </w:r>
            <w:r w:rsidR="00114F1E">
              <w:rPr>
                <w:noProof/>
                <w:webHidden/>
              </w:rPr>
              <w:fldChar w:fldCharType="begin"/>
            </w:r>
            <w:r w:rsidR="00114F1E">
              <w:rPr>
                <w:noProof/>
                <w:webHidden/>
              </w:rPr>
              <w:instrText xml:space="preserve"> PAGEREF _Toc98936464 \h </w:instrText>
            </w:r>
            <w:r w:rsidR="00114F1E">
              <w:rPr>
                <w:noProof/>
                <w:webHidden/>
              </w:rPr>
            </w:r>
            <w:r w:rsidR="00114F1E">
              <w:rPr>
                <w:noProof/>
                <w:webHidden/>
              </w:rPr>
              <w:fldChar w:fldCharType="separate"/>
            </w:r>
            <w:r w:rsidR="00114F1E">
              <w:rPr>
                <w:noProof/>
                <w:webHidden/>
              </w:rPr>
              <w:t>320</w:t>
            </w:r>
            <w:r w:rsidR="00114F1E">
              <w:rPr>
                <w:noProof/>
                <w:webHidden/>
              </w:rPr>
              <w:fldChar w:fldCharType="end"/>
            </w:r>
          </w:hyperlink>
        </w:p>
        <w:p w14:paraId="1462806F" w14:textId="15C2D30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65"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&lt;h3&gt;Square Root&lt;/h3&gt;</w:t>
            </w:r>
            <w:r w:rsidR="00114F1E">
              <w:rPr>
                <w:noProof/>
                <w:webHidden/>
              </w:rPr>
              <w:tab/>
            </w:r>
            <w:r w:rsidR="00114F1E">
              <w:rPr>
                <w:noProof/>
                <w:webHidden/>
              </w:rPr>
              <w:fldChar w:fldCharType="begin"/>
            </w:r>
            <w:r w:rsidR="00114F1E">
              <w:rPr>
                <w:noProof/>
                <w:webHidden/>
              </w:rPr>
              <w:instrText xml:space="preserve"> PAGEREF _Toc98936465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21E5DECB" w14:textId="5F92AD4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66" w:history="1">
            <w:r w:rsidR="00114F1E" w:rsidRPr="00283800">
              <w:rPr>
                <w:rStyle w:val="Hyperlink"/>
                <w:noProof/>
                <w:highlight w:val="white"/>
              </w:rPr>
              <w:t>15.7.1.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&lt;h3&gt;Modulo Functions&lt;/h3&gt;</w:t>
            </w:r>
            <w:r w:rsidR="00114F1E">
              <w:rPr>
                <w:noProof/>
                <w:webHidden/>
              </w:rPr>
              <w:tab/>
            </w:r>
            <w:r w:rsidR="00114F1E">
              <w:rPr>
                <w:noProof/>
                <w:webHidden/>
              </w:rPr>
              <w:fldChar w:fldCharType="begin"/>
            </w:r>
            <w:r w:rsidR="00114F1E">
              <w:rPr>
                <w:noProof/>
                <w:webHidden/>
              </w:rPr>
              <w:instrText xml:space="preserve"> PAGEREF _Toc98936466 \h </w:instrText>
            </w:r>
            <w:r w:rsidR="00114F1E">
              <w:rPr>
                <w:noProof/>
                <w:webHidden/>
              </w:rPr>
            </w:r>
            <w:r w:rsidR="00114F1E">
              <w:rPr>
                <w:noProof/>
                <w:webHidden/>
              </w:rPr>
              <w:fldChar w:fldCharType="separate"/>
            </w:r>
            <w:r w:rsidR="00114F1E">
              <w:rPr>
                <w:noProof/>
                <w:webHidden/>
              </w:rPr>
              <w:t>322</w:t>
            </w:r>
            <w:r w:rsidR="00114F1E">
              <w:rPr>
                <w:noProof/>
                <w:webHidden/>
              </w:rPr>
              <w:fldChar w:fldCharType="end"/>
            </w:r>
          </w:hyperlink>
        </w:p>
        <w:p w14:paraId="0AA0DBA1" w14:textId="3E48EF74"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67" w:history="1">
            <w:r w:rsidR="00114F1E" w:rsidRPr="00283800">
              <w:rPr>
                <w:rStyle w:val="Hyperlink"/>
                <w:noProof/>
                <w:highlight w:val="white"/>
              </w:rPr>
              <w:t>15.7.2.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&lt;h3&gt;Trigonometric Functions&lt;/h3&gt;</w:t>
            </w:r>
            <w:r w:rsidR="00114F1E">
              <w:rPr>
                <w:noProof/>
                <w:webHidden/>
              </w:rPr>
              <w:tab/>
            </w:r>
            <w:r w:rsidR="00114F1E">
              <w:rPr>
                <w:noProof/>
                <w:webHidden/>
              </w:rPr>
              <w:fldChar w:fldCharType="begin"/>
            </w:r>
            <w:r w:rsidR="00114F1E">
              <w:rPr>
                <w:noProof/>
                <w:webHidden/>
              </w:rPr>
              <w:instrText xml:space="preserve"> PAGEREF _Toc98936467 \h </w:instrText>
            </w:r>
            <w:r w:rsidR="00114F1E">
              <w:rPr>
                <w:noProof/>
                <w:webHidden/>
              </w:rPr>
            </w:r>
            <w:r w:rsidR="00114F1E">
              <w:rPr>
                <w:noProof/>
                <w:webHidden/>
              </w:rPr>
              <w:fldChar w:fldCharType="separate"/>
            </w:r>
            <w:r w:rsidR="00114F1E">
              <w:rPr>
                <w:noProof/>
                <w:webHidden/>
              </w:rPr>
              <w:t>323</w:t>
            </w:r>
            <w:r w:rsidR="00114F1E">
              <w:rPr>
                <w:noProof/>
                <w:webHidden/>
              </w:rPr>
              <w:fldChar w:fldCharType="end"/>
            </w:r>
          </w:hyperlink>
        </w:p>
        <w:p w14:paraId="581666B6" w14:textId="72057D7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68" w:history="1">
            <w:r w:rsidR="00114F1E" w:rsidRPr="00283800">
              <w:rPr>
                <w:rStyle w:val="Hyperlink"/>
                <w:noProof/>
                <w:highlight w:val="white"/>
              </w:rPr>
              <w:t>15.7.3.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&lt;h3&gt;Inverted Trigonometric Functions&lt;/h3&gt;</w:t>
            </w:r>
            <w:r w:rsidR="00114F1E">
              <w:rPr>
                <w:noProof/>
                <w:webHidden/>
              </w:rPr>
              <w:tab/>
            </w:r>
            <w:r w:rsidR="00114F1E">
              <w:rPr>
                <w:noProof/>
                <w:webHidden/>
              </w:rPr>
              <w:fldChar w:fldCharType="begin"/>
            </w:r>
            <w:r w:rsidR="00114F1E">
              <w:rPr>
                <w:noProof/>
                <w:webHidden/>
              </w:rPr>
              <w:instrText xml:space="preserve"> PAGEREF _Toc98936468 \h </w:instrText>
            </w:r>
            <w:r w:rsidR="00114F1E">
              <w:rPr>
                <w:noProof/>
                <w:webHidden/>
              </w:rPr>
            </w:r>
            <w:r w:rsidR="00114F1E">
              <w:rPr>
                <w:noProof/>
                <w:webHidden/>
              </w:rPr>
              <w:fldChar w:fldCharType="separate"/>
            </w:r>
            <w:r w:rsidR="00114F1E">
              <w:rPr>
                <w:noProof/>
                <w:webHidden/>
              </w:rPr>
              <w:t>324</w:t>
            </w:r>
            <w:r w:rsidR="00114F1E">
              <w:rPr>
                <w:noProof/>
                <w:webHidden/>
              </w:rPr>
              <w:fldChar w:fldCharType="end"/>
            </w:r>
          </w:hyperlink>
        </w:p>
        <w:p w14:paraId="6E6F28EF" w14:textId="037F109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69" w:history="1">
            <w:r w:rsidR="00114F1E" w:rsidRPr="00283800">
              <w:rPr>
                <w:rStyle w:val="Hyperlink"/>
                <w:noProof/>
                <w:highlight w:val="white"/>
              </w:rPr>
              <w:t>15.7.4.</w:t>
            </w:r>
            <w:r w:rsidR="00114F1E">
              <w:rPr>
                <w:rFonts w:asciiTheme="minorHAnsi" w:eastAsiaTheme="minorEastAsia" w:hAnsiTheme="minorHAnsi"/>
                <w:noProof/>
                <w:color w:val="auto"/>
                <w:lang w:val="en-SE" w:eastAsia="en-SE"/>
              </w:rPr>
              <w:tab/>
            </w:r>
            <w:r w:rsidR="00114F1E" w:rsidRPr="00283800">
              <w:rPr>
                <w:rStyle w:val="Hyperlink"/>
                <w:noProof/>
                <w:shd w:val="clear" w:color="auto" w:fill="FFFFFF"/>
              </w:rPr>
              <w:t>&lt;h3&gt;Hyperbolic Trigonometric Functions&lt;/h3&gt;</w:t>
            </w:r>
            <w:r w:rsidR="00114F1E">
              <w:rPr>
                <w:noProof/>
                <w:webHidden/>
              </w:rPr>
              <w:tab/>
            </w:r>
            <w:r w:rsidR="00114F1E">
              <w:rPr>
                <w:noProof/>
                <w:webHidden/>
              </w:rPr>
              <w:fldChar w:fldCharType="begin"/>
            </w:r>
            <w:r w:rsidR="00114F1E">
              <w:rPr>
                <w:noProof/>
                <w:webHidden/>
              </w:rPr>
              <w:instrText xml:space="preserve"> PAGEREF _Toc98936469 \h </w:instrText>
            </w:r>
            <w:r w:rsidR="00114F1E">
              <w:rPr>
                <w:noProof/>
                <w:webHidden/>
              </w:rPr>
            </w:r>
            <w:r w:rsidR="00114F1E">
              <w:rPr>
                <w:noProof/>
                <w:webHidden/>
              </w:rPr>
              <w:fldChar w:fldCharType="separate"/>
            </w:r>
            <w:r w:rsidR="00114F1E">
              <w:rPr>
                <w:noProof/>
                <w:webHidden/>
              </w:rPr>
              <w:t>326</w:t>
            </w:r>
            <w:r w:rsidR="00114F1E">
              <w:rPr>
                <w:noProof/>
                <w:webHidden/>
              </w:rPr>
              <w:fldChar w:fldCharType="end"/>
            </w:r>
          </w:hyperlink>
        </w:p>
        <w:p w14:paraId="39824A57" w14:textId="6E0174C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70" w:history="1">
            <w:r w:rsidR="00114F1E" w:rsidRPr="00283800">
              <w:rPr>
                <w:rStyle w:val="Hyperlink"/>
                <w:noProof/>
                <w:highlight w:val="white"/>
              </w:rPr>
              <w:t>15.7.5.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&lt;h3&gt;Floor, Ceiling, Absolute, and Rounding Functions&lt;/h3&gt;</w:t>
            </w:r>
            <w:r w:rsidR="00114F1E">
              <w:rPr>
                <w:noProof/>
                <w:webHidden/>
              </w:rPr>
              <w:tab/>
            </w:r>
            <w:r w:rsidR="00114F1E">
              <w:rPr>
                <w:noProof/>
                <w:webHidden/>
              </w:rPr>
              <w:fldChar w:fldCharType="begin"/>
            </w:r>
            <w:r w:rsidR="00114F1E">
              <w:rPr>
                <w:noProof/>
                <w:webHidden/>
              </w:rPr>
              <w:instrText xml:space="preserve"> PAGEREF _Toc98936470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66ACCA3" w14:textId="56001315"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71" w:history="1">
            <w:r w:rsidR="00114F1E" w:rsidRPr="00283800">
              <w:rPr>
                <w:rStyle w:val="Hyperlink"/>
                <w:noProof/>
              </w:rPr>
              <w:t>15.8.</w:t>
            </w:r>
            <w:r w:rsidR="00114F1E">
              <w:rPr>
                <w:rFonts w:asciiTheme="minorHAnsi" w:eastAsiaTheme="minorEastAsia" w:hAnsiTheme="minorHAnsi"/>
                <w:noProof/>
                <w:color w:val="auto"/>
                <w:lang w:val="en-SE" w:eastAsia="en-SE"/>
              </w:rPr>
              <w:tab/>
            </w:r>
            <w:r w:rsidR="00114F1E" w:rsidRPr="00283800">
              <w:rPr>
                <w:rStyle w:val="Hyperlink"/>
                <w:noProof/>
              </w:rPr>
              <w:t>&lt;h2&gt;Standard Output&lt;/h2&gt;</w:t>
            </w:r>
            <w:r w:rsidR="00114F1E">
              <w:rPr>
                <w:noProof/>
                <w:webHidden/>
              </w:rPr>
              <w:tab/>
            </w:r>
            <w:r w:rsidR="00114F1E">
              <w:rPr>
                <w:noProof/>
                <w:webHidden/>
              </w:rPr>
              <w:fldChar w:fldCharType="begin"/>
            </w:r>
            <w:r w:rsidR="00114F1E">
              <w:rPr>
                <w:noProof/>
                <w:webHidden/>
              </w:rPr>
              <w:instrText xml:space="preserve"> PAGEREF _Toc98936471 \h </w:instrText>
            </w:r>
            <w:r w:rsidR="00114F1E">
              <w:rPr>
                <w:noProof/>
                <w:webHidden/>
              </w:rPr>
            </w:r>
            <w:r w:rsidR="00114F1E">
              <w:rPr>
                <w:noProof/>
                <w:webHidden/>
              </w:rPr>
              <w:fldChar w:fldCharType="separate"/>
            </w:r>
            <w:r w:rsidR="00114F1E">
              <w:rPr>
                <w:noProof/>
                <w:webHidden/>
              </w:rPr>
              <w:t>327</w:t>
            </w:r>
            <w:r w:rsidR="00114F1E">
              <w:rPr>
                <w:noProof/>
                <w:webHidden/>
              </w:rPr>
              <w:fldChar w:fldCharType="end"/>
            </w:r>
          </w:hyperlink>
        </w:p>
        <w:p w14:paraId="5A396BAB" w14:textId="1B80448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72"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Character and String&lt;/h3&gt;</w:t>
            </w:r>
            <w:r w:rsidR="00114F1E">
              <w:rPr>
                <w:noProof/>
                <w:webHidden/>
              </w:rPr>
              <w:tab/>
            </w:r>
            <w:r w:rsidR="00114F1E">
              <w:rPr>
                <w:noProof/>
                <w:webHidden/>
              </w:rPr>
              <w:fldChar w:fldCharType="begin"/>
            </w:r>
            <w:r w:rsidR="00114F1E">
              <w:rPr>
                <w:noProof/>
                <w:webHidden/>
              </w:rPr>
              <w:instrText xml:space="preserve"> PAGEREF _Toc98936472 \h </w:instrText>
            </w:r>
            <w:r w:rsidR="00114F1E">
              <w:rPr>
                <w:noProof/>
                <w:webHidden/>
              </w:rPr>
            </w:r>
            <w:r w:rsidR="00114F1E">
              <w:rPr>
                <w:noProof/>
                <w:webHidden/>
              </w:rPr>
              <w:fldChar w:fldCharType="separate"/>
            </w:r>
            <w:r w:rsidR="00114F1E">
              <w:rPr>
                <w:noProof/>
                <w:webHidden/>
              </w:rPr>
              <w:t>328</w:t>
            </w:r>
            <w:r w:rsidR="00114F1E">
              <w:rPr>
                <w:noProof/>
                <w:webHidden/>
              </w:rPr>
              <w:fldChar w:fldCharType="end"/>
            </w:r>
          </w:hyperlink>
        </w:p>
        <w:p w14:paraId="67E472E2" w14:textId="695230BE"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73" w:history="1">
            <w:r w:rsidR="00114F1E" w:rsidRPr="00283800">
              <w:rPr>
                <w:rStyle w:val="Hyperlink"/>
                <w:noProof/>
                <w:highlight w:val="white"/>
              </w:rPr>
              <w:t>15.8.1.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Values&lt;/h3&gt;</w:t>
            </w:r>
            <w:r w:rsidR="00114F1E">
              <w:rPr>
                <w:noProof/>
                <w:webHidden/>
              </w:rPr>
              <w:tab/>
            </w:r>
            <w:r w:rsidR="00114F1E">
              <w:rPr>
                <w:noProof/>
                <w:webHidden/>
              </w:rPr>
              <w:fldChar w:fldCharType="begin"/>
            </w:r>
            <w:r w:rsidR="00114F1E">
              <w:rPr>
                <w:noProof/>
                <w:webHidden/>
              </w:rPr>
              <w:instrText xml:space="preserve"> PAGEREF _Toc98936473 \h </w:instrText>
            </w:r>
            <w:r w:rsidR="00114F1E">
              <w:rPr>
                <w:noProof/>
                <w:webHidden/>
              </w:rPr>
            </w:r>
            <w:r w:rsidR="00114F1E">
              <w:rPr>
                <w:noProof/>
                <w:webHidden/>
              </w:rPr>
              <w:fldChar w:fldCharType="separate"/>
            </w:r>
            <w:r w:rsidR="00114F1E">
              <w:rPr>
                <w:noProof/>
                <w:webHidden/>
              </w:rPr>
              <w:t>330</w:t>
            </w:r>
            <w:r w:rsidR="00114F1E">
              <w:rPr>
                <w:noProof/>
                <w:webHidden/>
              </w:rPr>
              <w:fldChar w:fldCharType="end"/>
            </w:r>
          </w:hyperlink>
        </w:p>
        <w:p w14:paraId="42183A4B" w14:textId="30CB7E3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74" w:history="1">
            <w:r w:rsidR="00114F1E" w:rsidRPr="00283800">
              <w:rPr>
                <w:rStyle w:val="Hyperlink"/>
                <w:noProof/>
                <w:highlight w:val="white"/>
              </w:rPr>
              <w:t>15.8.2.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Argument&lt;/h3&gt;</w:t>
            </w:r>
            <w:r w:rsidR="00114F1E">
              <w:rPr>
                <w:noProof/>
                <w:webHidden/>
              </w:rPr>
              <w:tab/>
            </w:r>
            <w:r w:rsidR="00114F1E">
              <w:rPr>
                <w:noProof/>
                <w:webHidden/>
              </w:rPr>
              <w:fldChar w:fldCharType="begin"/>
            </w:r>
            <w:r w:rsidR="00114F1E">
              <w:rPr>
                <w:noProof/>
                <w:webHidden/>
              </w:rPr>
              <w:instrText xml:space="preserve"> PAGEREF _Toc98936474 \h </w:instrText>
            </w:r>
            <w:r w:rsidR="00114F1E">
              <w:rPr>
                <w:noProof/>
                <w:webHidden/>
              </w:rPr>
            </w:r>
            <w:r w:rsidR="00114F1E">
              <w:rPr>
                <w:noProof/>
                <w:webHidden/>
              </w:rPr>
              <w:fldChar w:fldCharType="separate"/>
            </w:r>
            <w:r w:rsidR="00114F1E">
              <w:rPr>
                <w:noProof/>
                <w:webHidden/>
              </w:rPr>
              <w:t>333</w:t>
            </w:r>
            <w:r w:rsidR="00114F1E">
              <w:rPr>
                <w:noProof/>
                <w:webHidden/>
              </w:rPr>
              <w:fldChar w:fldCharType="end"/>
            </w:r>
          </w:hyperlink>
        </w:p>
        <w:p w14:paraId="36812231" w14:textId="47047C27"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75" w:history="1">
            <w:r w:rsidR="00114F1E" w:rsidRPr="00283800">
              <w:rPr>
                <w:rStyle w:val="Hyperlink"/>
                <w:noProof/>
                <w:highlight w:val="white"/>
              </w:rPr>
              <w:t>15.8.3.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 Format&lt;/h3&gt;</w:t>
            </w:r>
            <w:r w:rsidR="00114F1E">
              <w:rPr>
                <w:noProof/>
                <w:webHidden/>
              </w:rPr>
              <w:tab/>
            </w:r>
            <w:r w:rsidR="00114F1E">
              <w:rPr>
                <w:noProof/>
                <w:webHidden/>
              </w:rPr>
              <w:fldChar w:fldCharType="begin"/>
            </w:r>
            <w:r w:rsidR="00114F1E">
              <w:rPr>
                <w:noProof/>
                <w:webHidden/>
              </w:rPr>
              <w:instrText xml:space="preserve"> PAGEREF _Toc98936475 \h </w:instrText>
            </w:r>
            <w:r w:rsidR="00114F1E">
              <w:rPr>
                <w:noProof/>
                <w:webHidden/>
              </w:rPr>
            </w:r>
            <w:r w:rsidR="00114F1E">
              <w:rPr>
                <w:noProof/>
                <w:webHidden/>
              </w:rPr>
              <w:fldChar w:fldCharType="separate"/>
            </w:r>
            <w:r w:rsidR="00114F1E">
              <w:rPr>
                <w:noProof/>
                <w:webHidden/>
              </w:rPr>
              <w:t>336</w:t>
            </w:r>
            <w:r w:rsidR="00114F1E">
              <w:rPr>
                <w:noProof/>
                <w:webHidden/>
              </w:rPr>
              <w:fldChar w:fldCharType="end"/>
            </w:r>
          </w:hyperlink>
        </w:p>
        <w:p w14:paraId="13098E91" w14:textId="7C9B99A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76" w:history="1">
            <w:r w:rsidR="00114F1E" w:rsidRPr="00283800">
              <w:rPr>
                <w:rStyle w:val="Hyperlink"/>
                <w:noProof/>
                <w:highlight w:val="white"/>
              </w:rPr>
              <w:t>15.8.4.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&lt;h3&gt;printf&lt;/h3&gt;</w:t>
            </w:r>
            <w:r w:rsidR="00114F1E">
              <w:rPr>
                <w:noProof/>
                <w:webHidden/>
              </w:rPr>
              <w:tab/>
            </w:r>
            <w:r w:rsidR="00114F1E">
              <w:rPr>
                <w:noProof/>
                <w:webHidden/>
              </w:rPr>
              <w:fldChar w:fldCharType="begin"/>
            </w:r>
            <w:r w:rsidR="00114F1E">
              <w:rPr>
                <w:noProof/>
                <w:webHidden/>
              </w:rPr>
              <w:instrText xml:space="preserve"> PAGEREF _Toc98936476 \h </w:instrText>
            </w:r>
            <w:r w:rsidR="00114F1E">
              <w:rPr>
                <w:noProof/>
                <w:webHidden/>
              </w:rPr>
            </w:r>
            <w:r w:rsidR="00114F1E">
              <w:rPr>
                <w:noProof/>
                <w:webHidden/>
              </w:rPr>
              <w:fldChar w:fldCharType="separate"/>
            </w:r>
            <w:r w:rsidR="00114F1E">
              <w:rPr>
                <w:noProof/>
                <w:webHidden/>
              </w:rPr>
              <w:t>340</w:t>
            </w:r>
            <w:r w:rsidR="00114F1E">
              <w:rPr>
                <w:noProof/>
                <w:webHidden/>
              </w:rPr>
              <w:fldChar w:fldCharType="end"/>
            </w:r>
          </w:hyperlink>
        </w:p>
        <w:p w14:paraId="70AEFF34" w14:textId="0F15D88E"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77" w:history="1">
            <w:r w:rsidR="00114F1E" w:rsidRPr="00283800">
              <w:rPr>
                <w:rStyle w:val="Hyperlink"/>
                <w:noProof/>
              </w:rPr>
              <w:t>15.9.</w:t>
            </w:r>
            <w:r w:rsidR="00114F1E">
              <w:rPr>
                <w:rFonts w:asciiTheme="minorHAnsi" w:eastAsiaTheme="minorEastAsia" w:hAnsiTheme="minorHAnsi"/>
                <w:noProof/>
                <w:color w:val="auto"/>
                <w:lang w:val="en-SE" w:eastAsia="en-SE"/>
              </w:rPr>
              <w:tab/>
            </w:r>
            <w:r w:rsidR="00114F1E" w:rsidRPr="00283800">
              <w:rPr>
                <w:rStyle w:val="Hyperlink"/>
                <w:noProof/>
              </w:rPr>
              <w:t>&lt;h2&gt;Standard Input&lt;/h2&gt;</w:t>
            </w:r>
            <w:r w:rsidR="00114F1E">
              <w:rPr>
                <w:noProof/>
                <w:webHidden/>
              </w:rPr>
              <w:tab/>
            </w:r>
            <w:r w:rsidR="00114F1E">
              <w:rPr>
                <w:noProof/>
                <w:webHidden/>
              </w:rPr>
              <w:fldChar w:fldCharType="begin"/>
            </w:r>
            <w:r w:rsidR="00114F1E">
              <w:rPr>
                <w:noProof/>
                <w:webHidden/>
              </w:rPr>
              <w:instrText xml:space="preserve"> PAGEREF _Toc98936477 \h </w:instrText>
            </w:r>
            <w:r w:rsidR="00114F1E">
              <w:rPr>
                <w:noProof/>
                <w:webHidden/>
              </w:rPr>
            </w:r>
            <w:r w:rsidR="00114F1E">
              <w:rPr>
                <w:noProof/>
                <w:webHidden/>
              </w:rPr>
              <w:fldChar w:fldCharType="separate"/>
            </w:r>
            <w:r w:rsidR="00114F1E">
              <w:rPr>
                <w:noProof/>
                <w:webHidden/>
              </w:rPr>
              <w:t>341</w:t>
            </w:r>
            <w:r w:rsidR="00114F1E">
              <w:rPr>
                <w:noProof/>
                <w:webHidden/>
              </w:rPr>
              <w:fldChar w:fldCharType="end"/>
            </w:r>
          </w:hyperlink>
        </w:p>
        <w:p w14:paraId="04816661" w14:textId="67A4A64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78" w:history="1">
            <w:r w:rsidR="00114F1E" w:rsidRPr="00283800">
              <w:rPr>
                <w:rStyle w:val="Hyperlink"/>
                <w:noProof/>
                <w:highlight w:val="white"/>
              </w:rPr>
              <w:t>15.9.1.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Character and String&lt;/h3&gt;</w:t>
            </w:r>
            <w:r w:rsidR="00114F1E">
              <w:rPr>
                <w:noProof/>
                <w:webHidden/>
              </w:rPr>
              <w:tab/>
            </w:r>
            <w:r w:rsidR="00114F1E">
              <w:rPr>
                <w:noProof/>
                <w:webHidden/>
              </w:rPr>
              <w:fldChar w:fldCharType="begin"/>
            </w:r>
            <w:r w:rsidR="00114F1E">
              <w:rPr>
                <w:noProof/>
                <w:webHidden/>
              </w:rPr>
              <w:instrText xml:space="preserve"> PAGEREF _Toc98936478 \h </w:instrText>
            </w:r>
            <w:r w:rsidR="00114F1E">
              <w:rPr>
                <w:noProof/>
                <w:webHidden/>
              </w:rPr>
            </w:r>
            <w:r w:rsidR="00114F1E">
              <w:rPr>
                <w:noProof/>
                <w:webHidden/>
              </w:rPr>
              <w:fldChar w:fldCharType="separate"/>
            </w:r>
            <w:r w:rsidR="00114F1E">
              <w:rPr>
                <w:noProof/>
                <w:webHidden/>
              </w:rPr>
              <w:t>342</w:t>
            </w:r>
            <w:r w:rsidR="00114F1E">
              <w:rPr>
                <w:noProof/>
                <w:webHidden/>
              </w:rPr>
              <w:fldChar w:fldCharType="end"/>
            </w:r>
          </w:hyperlink>
        </w:p>
        <w:p w14:paraId="73414DB5" w14:textId="18E6B9A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79" w:history="1">
            <w:r w:rsidR="00114F1E" w:rsidRPr="00283800">
              <w:rPr>
                <w:rStyle w:val="Hyperlink"/>
                <w:noProof/>
                <w:highlight w:val="white"/>
              </w:rPr>
              <w:t>15.9.2.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Pattern&lt;/h3&gt;</w:t>
            </w:r>
            <w:r w:rsidR="00114F1E">
              <w:rPr>
                <w:noProof/>
                <w:webHidden/>
              </w:rPr>
              <w:tab/>
            </w:r>
            <w:r w:rsidR="00114F1E">
              <w:rPr>
                <w:noProof/>
                <w:webHidden/>
              </w:rPr>
              <w:fldChar w:fldCharType="begin"/>
            </w:r>
            <w:r w:rsidR="00114F1E">
              <w:rPr>
                <w:noProof/>
                <w:webHidden/>
              </w:rPr>
              <w:instrText xml:space="preserve"> PAGEREF _Toc98936479 \h </w:instrText>
            </w:r>
            <w:r w:rsidR="00114F1E">
              <w:rPr>
                <w:noProof/>
                <w:webHidden/>
              </w:rPr>
            </w:r>
            <w:r w:rsidR="00114F1E">
              <w:rPr>
                <w:noProof/>
                <w:webHidden/>
              </w:rPr>
              <w:fldChar w:fldCharType="separate"/>
            </w:r>
            <w:r w:rsidR="00114F1E">
              <w:rPr>
                <w:noProof/>
                <w:webHidden/>
              </w:rPr>
              <w:t>343</w:t>
            </w:r>
            <w:r w:rsidR="00114F1E">
              <w:rPr>
                <w:noProof/>
                <w:webHidden/>
              </w:rPr>
              <w:fldChar w:fldCharType="end"/>
            </w:r>
          </w:hyperlink>
        </w:p>
        <w:p w14:paraId="2B4F1AFB" w14:textId="3277B52E"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80" w:history="1">
            <w:r w:rsidR="00114F1E" w:rsidRPr="00283800">
              <w:rPr>
                <w:rStyle w:val="Hyperlink"/>
                <w:noProof/>
                <w:highlight w:val="white"/>
              </w:rPr>
              <w:t>15.9.3.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&lt;h3&gt;Scanning Values&lt;/h3&gt;</w:t>
            </w:r>
            <w:r w:rsidR="00114F1E">
              <w:rPr>
                <w:noProof/>
                <w:webHidden/>
              </w:rPr>
              <w:tab/>
            </w:r>
            <w:r w:rsidR="00114F1E">
              <w:rPr>
                <w:noProof/>
                <w:webHidden/>
              </w:rPr>
              <w:fldChar w:fldCharType="begin"/>
            </w:r>
            <w:r w:rsidR="00114F1E">
              <w:rPr>
                <w:noProof/>
                <w:webHidden/>
              </w:rPr>
              <w:instrText xml:space="preserve"> PAGEREF _Toc98936480 \h </w:instrText>
            </w:r>
            <w:r w:rsidR="00114F1E">
              <w:rPr>
                <w:noProof/>
                <w:webHidden/>
              </w:rPr>
            </w:r>
            <w:r w:rsidR="00114F1E">
              <w:rPr>
                <w:noProof/>
                <w:webHidden/>
              </w:rPr>
              <w:fldChar w:fldCharType="separate"/>
            </w:r>
            <w:r w:rsidR="00114F1E">
              <w:rPr>
                <w:noProof/>
                <w:webHidden/>
              </w:rPr>
              <w:t>346</w:t>
            </w:r>
            <w:r w:rsidR="00114F1E">
              <w:rPr>
                <w:noProof/>
                <w:webHidden/>
              </w:rPr>
              <w:fldChar w:fldCharType="end"/>
            </w:r>
          </w:hyperlink>
        </w:p>
        <w:p w14:paraId="14CADD56" w14:textId="26776F6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81" w:history="1">
            <w:r w:rsidR="00114F1E" w:rsidRPr="00283800">
              <w:rPr>
                <w:rStyle w:val="Hyperlink"/>
                <w:noProof/>
                <w:highlight w:val="white"/>
              </w:rPr>
              <w:t>15.9.4.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 Format&lt;/h3&gt;</w:t>
            </w:r>
            <w:r w:rsidR="00114F1E">
              <w:rPr>
                <w:noProof/>
                <w:webHidden/>
              </w:rPr>
              <w:tab/>
            </w:r>
            <w:r w:rsidR="00114F1E">
              <w:rPr>
                <w:noProof/>
                <w:webHidden/>
              </w:rPr>
              <w:fldChar w:fldCharType="begin"/>
            </w:r>
            <w:r w:rsidR="00114F1E">
              <w:rPr>
                <w:noProof/>
                <w:webHidden/>
              </w:rPr>
              <w:instrText xml:space="preserve"> PAGEREF _Toc98936481 \h </w:instrText>
            </w:r>
            <w:r w:rsidR="00114F1E">
              <w:rPr>
                <w:noProof/>
                <w:webHidden/>
              </w:rPr>
            </w:r>
            <w:r w:rsidR="00114F1E">
              <w:rPr>
                <w:noProof/>
                <w:webHidden/>
              </w:rPr>
              <w:fldChar w:fldCharType="separate"/>
            </w:r>
            <w:r w:rsidR="00114F1E">
              <w:rPr>
                <w:noProof/>
                <w:webHidden/>
              </w:rPr>
              <w:t>348</w:t>
            </w:r>
            <w:r w:rsidR="00114F1E">
              <w:rPr>
                <w:noProof/>
                <w:webHidden/>
              </w:rPr>
              <w:fldChar w:fldCharType="end"/>
            </w:r>
          </w:hyperlink>
        </w:p>
        <w:p w14:paraId="4599F107" w14:textId="4C154B4C"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482" w:history="1">
            <w:r w:rsidR="00114F1E" w:rsidRPr="00283800">
              <w:rPr>
                <w:rStyle w:val="Hyperlink"/>
                <w:noProof/>
                <w:highlight w:val="white"/>
              </w:rPr>
              <w:t>15.9.5.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&lt;h3&gt;scanf&lt;/h3&gt;</w:t>
            </w:r>
            <w:r w:rsidR="00114F1E">
              <w:rPr>
                <w:noProof/>
                <w:webHidden/>
              </w:rPr>
              <w:tab/>
            </w:r>
            <w:r w:rsidR="00114F1E">
              <w:rPr>
                <w:noProof/>
                <w:webHidden/>
              </w:rPr>
              <w:fldChar w:fldCharType="begin"/>
            </w:r>
            <w:r w:rsidR="00114F1E">
              <w:rPr>
                <w:noProof/>
                <w:webHidden/>
              </w:rPr>
              <w:instrText xml:space="preserve"> PAGEREF _Toc98936482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3DC069A4" w14:textId="16CD255D"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83" w:history="1">
            <w:r w:rsidR="00114F1E" w:rsidRPr="00283800">
              <w:rPr>
                <w:rStyle w:val="Hyperlink"/>
                <w:noProof/>
              </w:rPr>
              <w:t>15.10.</w:t>
            </w:r>
            <w:r w:rsidR="00114F1E">
              <w:rPr>
                <w:rFonts w:asciiTheme="minorHAnsi" w:eastAsiaTheme="minorEastAsia" w:hAnsiTheme="minorHAnsi"/>
                <w:noProof/>
                <w:color w:val="auto"/>
                <w:lang w:val="en-SE" w:eastAsia="en-SE"/>
              </w:rPr>
              <w:tab/>
            </w:r>
            <w:r w:rsidR="00114F1E" w:rsidRPr="00283800">
              <w:rPr>
                <w:rStyle w:val="Hyperlink"/>
                <w:noProof/>
              </w:rPr>
              <w:t>&lt;h2&gt;File Management&lt;/h2&gt;</w:t>
            </w:r>
            <w:r w:rsidR="00114F1E">
              <w:rPr>
                <w:noProof/>
                <w:webHidden/>
              </w:rPr>
              <w:tab/>
            </w:r>
            <w:r w:rsidR="00114F1E">
              <w:rPr>
                <w:noProof/>
                <w:webHidden/>
              </w:rPr>
              <w:fldChar w:fldCharType="begin"/>
            </w:r>
            <w:r w:rsidR="00114F1E">
              <w:rPr>
                <w:noProof/>
                <w:webHidden/>
              </w:rPr>
              <w:instrText xml:space="preserve"> PAGEREF _Toc98936483 \h </w:instrText>
            </w:r>
            <w:r w:rsidR="00114F1E">
              <w:rPr>
                <w:noProof/>
                <w:webHidden/>
              </w:rPr>
            </w:r>
            <w:r w:rsidR="00114F1E">
              <w:rPr>
                <w:noProof/>
                <w:webHidden/>
              </w:rPr>
              <w:fldChar w:fldCharType="separate"/>
            </w:r>
            <w:r w:rsidR="00114F1E">
              <w:rPr>
                <w:noProof/>
                <w:webHidden/>
              </w:rPr>
              <w:t>353</w:t>
            </w:r>
            <w:r w:rsidR="00114F1E">
              <w:rPr>
                <w:noProof/>
                <w:webHidden/>
              </w:rPr>
              <w:fldChar w:fldCharType="end"/>
            </w:r>
          </w:hyperlink>
        </w:p>
        <w:p w14:paraId="19A19917" w14:textId="151768F2"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84" w:history="1">
            <w:r w:rsidR="00114F1E" w:rsidRPr="00283800">
              <w:rPr>
                <w:rStyle w:val="Hyperlink"/>
                <w:noProof/>
                <w:highlight w:val="white"/>
              </w:rPr>
              <w:t>15.10.1.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Open and Close&lt;/h3&gt;</w:t>
            </w:r>
            <w:r w:rsidR="00114F1E">
              <w:rPr>
                <w:noProof/>
                <w:webHidden/>
              </w:rPr>
              <w:tab/>
            </w:r>
            <w:r w:rsidR="00114F1E">
              <w:rPr>
                <w:noProof/>
                <w:webHidden/>
              </w:rPr>
              <w:fldChar w:fldCharType="begin"/>
            </w:r>
            <w:r w:rsidR="00114F1E">
              <w:rPr>
                <w:noProof/>
                <w:webHidden/>
              </w:rPr>
              <w:instrText xml:space="preserve"> PAGEREF _Toc98936484 \h </w:instrText>
            </w:r>
            <w:r w:rsidR="00114F1E">
              <w:rPr>
                <w:noProof/>
                <w:webHidden/>
              </w:rPr>
            </w:r>
            <w:r w:rsidR="00114F1E">
              <w:rPr>
                <w:noProof/>
                <w:webHidden/>
              </w:rPr>
              <w:fldChar w:fldCharType="separate"/>
            </w:r>
            <w:r w:rsidR="00114F1E">
              <w:rPr>
                <w:noProof/>
                <w:webHidden/>
              </w:rPr>
              <w:t>355</w:t>
            </w:r>
            <w:r w:rsidR="00114F1E">
              <w:rPr>
                <w:noProof/>
                <w:webHidden/>
              </w:rPr>
              <w:fldChar w:fldCharType="end"/>
            </w:r>
          </w:hyperlink>
        </w:p>
        <w:p w14:paraId="677AB908" w14:textId="6BA529A1"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85" w:history="1">
            <w:r w:rsidR="00114F1E" w:rsidRPr="00283800">
              <w:rPr>
                <w:rStyle w:val="Hyperlink"/>
                <w:noProof/>
                <w:highlight w:val="white"/>
              </w:rPr>
              <w:t>15.10.2.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Remove and Rename&lt;/h3&gt;</w:t>
            </w:r>
            <w:r w:rsidR="00114F1E">
              <w:rPr>
                <w:noProof/>
                <w:webHidden/>
              </w:rPr>
              <w:tab/>
            </w:r>
            <w:r w:rsidR="00114F1E">
              <w:rPr>
                <w:noProof/>
                <w:webHidden/>
              </w:rPr>
              <w:fldChar w:fldCharType="begin"/>
            </w:r>
            <w:r w:rsidR="00114F1E">
              <w:rPr>
                <w:noProof/>
                <w:webHidden/>
              </w:rPr>
              <w:instrText xml:space="preserve"> PAGEREF _Toc98936485 \h </w:instrText>
            </w:r>
            <w:r w:rsidR="00114F1E">
              <w:rPr>
                <w:noProof/>
                <w:webHidden/>
              </w:rPr>
            </w:r>
            <w:r w:rsidR="00114F1E">
              <w:rPr>
                <w:noProof/>
                <w:webHidden/>
              </w:rPr>
              <w:fldChar w:fldCharType="separate"/>
            </w:r>
            <w:r w:rsidR="00114F1E">
              <w:rPr>
                <w:noProof/>
                <w:webHidden/>
              </w:rPr>
              <w:t>359</w:t>
            </w:r>
            <w:r w:rsidR="00114F1E">
              <w:rPr>
                <w:noProof/>
                <w:webHidden/>
              </w:rPr>
              <w:fldChar w:fldCharType="end"/>
            </w:r>
          </w:hyperlink>
        </w:p>
        <w:p w14:paraId="6A195227" w14:textId="67A39EAA"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86" w:history="1">
            <w:r w:rsidR="00114F1E" w:rsidRPr="00283800">
              <w:rPr>
                <w:rStyle w:val="Hyperlink"/>
                <w:noProof/>
                <w:highlight w:val="white"/>
              </w:rPr>
              <w:t>15.10.3.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&lt;h3&gt;Buffer&lt;/h3&gt;</w:t>
            </w:r>
            <w:r w:rsidR="00114F1E">
              <w:rPr>
                <w:noProof/>
                <w:webHidden/>
              </w:rPr>
              <w:tab/>
            </w:r>
            <w:r w:rsidR="00114F1E">
              <w:rPr>
                <w:noProof/>
                <w:webHidden/>
              </w:rPr>
              <w:fldChar w:fldCharType="begin"/>
            </w:r>
            <w:r w:rsidR="00114F1E">
              <w:rPr>
                <w:noProof/>
                <w:webHidden/>
              </w:rPr>
              <w:instrText xml:space="preserve"> PAGEREF _Toc98936486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87191BC" w14:textId="60963970"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87" w:history="1">
            <w:r w:rsidR="00114F1E" w:rsidRPr="00283800">
              <w:rPr>
                <w:rStyle w:val="Hyperlink"/>
                <w:noProof/>
                <w:highlight w:val="white"/>
              </w:rPr>
              <w:t>15.10.4.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&lt;h3&gt;Character and String&lt;/h3&gt;</w:t>
            </w:r>
            <w:r w:rsidR="00114F1E">
              <w:rPr>
                <w:noProof/>
                <w:webHidden/>
              </w:rPr>
              <w:tab/>
            </w:r>
            <w:r w:rsidR="00114F1E">
              <w:rPr>
                <w:noProof/>
                <w:webHidden/>
              </w:rPr>
              <w:fldChar w:fldCharType="begin"/>
            </w:r>
            <w:r w:rsidR="00114F1E">
              <w:rPr>
                <w:noProof/>
                <w:webHidden/>
              </w:rPr>
              <w:instrText xml:space="preserve"> PAGEREF _Toc98936487 \h </w:instrText>
            </w:r>
            <w:r w:rsidR="00114F1E">
              <w:rPr>
                <w:noProof/>
                <w:webHidden/>
              </w:rPr>
            </w:r>
            <w:r w:rsidR="00114F1E">
              <w:rPr>
                <w:noProof/>
                <w:webHidden/>
              </w:rPr>
              <w:fldChar w:fldCharType="separate"/>
            </w:r>
            <w:r w:rsidR="00114F1E">
              <w:rPr>
                <w:noProof/>
                <w:webHidden/>
              </w:rPr>
              <w:t>360</w:t>
            </w:r>
            <w:r w:rsidR="00114F1E">
              <w:rPr>
                <w:noProof/>
                <w:webHidden/>
              </w:rPr>
              <w:fldChar w:fldCharType="end"/>
            </w:r>
          </w:hyperlink>
        </w:p>
        <w:p w14:paraId="67F0C4E4" w14:textId="696D0DEB"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88" w:history="1">
            <w:r w:rsidR="00114F1E" w:rsidRPr="00283800">
              <w:rPr>
                <w:rStyle w:val="Hyperlink"/>
                <w:noProof/>
                <w:highlight w:val="white"/>
              </w:rPr>
              <w:t>15.10.5.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&lt;h3&gt;Reading and Writing&lt;/h3&gt;</w:t>
            </w:r>
            <w:r w:rsidR="00114F1E">
              <w:rPr>
                <w:noProof/>
                <w:webHidden/>
              </w:rPr>
              <w:tab/>
            </w:r>
            <w:r w:rsidR="00114F1E">
              <w:rPr>
                <w:noProof/>
                <w:webHidden/>
              </w:rPr>
              <w:fldChar w:fldCharType="begin"/>
            </w:r>
            <w:r w:rsidR="00114F1E">
              <w:rPr>
                <w:noProof/>
                <w:webHidden/>
              </w:rPr>
              <w:instrText xml:space="preserve"> PAGEREF _Toc98936488 \h </w:instrText>
            </w:r>
            <w:r w:rsidR="00114F1E">
              <w:rPr>
                <w:noProof/>
                <w:webHidden/>
              </w:rPr>
            </w:r>
            <w:r w:rsidR="00114F1E">
              <w:rPr>
                <w:noProof/>
                <w:webHidden/>
              </w:rPr>
              <w:fldChar w:fldCharType="separate"/>
            </w:r>
            <w:r w:rsidR="00114F1E">
              <w:rPr>
                <w:noProof/>
                <w:webHidden/>
              </w:rPr>
              <w:t>362</w:t>
            </w:r>
            <w:r w:rsidR="00114F1E">
              <w:rPr>
                <w:noProof/>
                <w:webHidden/>
              </w:rPr>
              <w:fldChar w:fldCharType="end"/>
            </w:r>
          </w:hyperlink>
        </w:p>
        <w:p w14:paraId="1ABE58BD" w14:textId="277AB2D5"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89" w:history="1">
            <w:r w:rsidR="00114F1E" w:rsidRPr="00283800">
              <w:rPr>
                <w:rStyle w:val="Hyperlink"/>
                <w:noProof/>
                <w:highlight w:val="white"/>
              </w:rPr>
              <w:t>15.10.6.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&lt;h3&gt;File Positioning&lt;/h3&gt;</w:t>
            </w:r>
            <w:r w:rsidR="00114F1E">
              <w:rPr>
                <w:noProof/>
                <w:webHidden/>
              </w:rPr>
              <w:tab/>
            </w:r>
            <w:r w:rsidR="00114F1E">
              <w:rPr>
                <w:noProof/>
                <w:webHidden/>
              </w:rPr>
              <w:fldChar w:fldCharType="begin"/>
            </w:r>
            <w:r w:rsidR="00114F1E">
              <w:rPr>
                <w:noProof/>
                <w:webHidden/>
              </w:rPr>
              <w:instrText xml:space="preserve"> PAGEREF _Toc98936489 \h </w:instrText>
            </w:r>
            <w:r w:rsidR="00114F1E">
              <w:rPr>
                <w:noProof/>
                <w:webHidden/>
              </w:rPr>
            </w:r>
            <w:r w:rsidR="00114F1E">
              <w:rPr>
                <w:noProof/>
                <w:webHidden/>
              </w:rPr>
              <w:fldChar w:fldCharType="separate"/>
            </w:r>
            <w:r w:rsidR="00114F1E">
              <w:rPr>
                <w:noProof/>
                <w:webHidden/>
              </w:rPr>
              <w:t>363</w:t>
            </w:r>
            <w:r w:rsidR="00114F1E">
              <w:rPr>
                <w:noProof/>
                <w:webHidden/>
              </w:rPr>
              <w:fldChar w:fldCharType="end"/>
            </w:r>
          </w:hyperlink>
        </w:p>
        <w:p w14:paraId="135F1272" w14:textId="6651BD24"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90" w:history="1">
            <w:r w:rsidR="00114F1E" w:rsidRPr="00283800">
              <w:rPr>
                <w:rStyle w:val="Hyperlink"/>
                <w:noProof/>
                <w:highlight w:val="white"/>
              </w:rPr>
              <w:t>15.10.7.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&lt;h3&gt;Error Messages&lt;/h3&gt;</w:t>
            </w:r>
            <w:r w:rsidR="00114F1E">
              <w:rPr>
                <w:noProof/>
                <w:webHidden/>
              </w:rPr>
              <w:tab/>
            </w:r>
            <w:r w:rsidR="00114F1E">
              <w:rPr>
                <w:noProof/>
                <w:webHidden/>
              </w:rPr>
              <w:fldChar w:fldCharType="begin"/>
            </w:r>
            <w:r w:rsidR="00114F1E">
              <w:rPr>
                <w:noProof/>
                <w:webHidden/>
              </w:rPr>
              <w:instrText xml:space="preserve"> PAGEREF _Toc98936490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41535357" w14:textId="76B047FA"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491" w:history="1">
            <w:r w:rsidR="00114F1E" w:rsidRPr="00283800">
              <w:rPr>
                <w:rStyle w:val="Hyperlink"/>
                <w:noProof/>
              </w:rPr>
              <w:t>15.11.</w:t>
            </w:r>
            <w:r w:rsidR="00114F1E">
              <w:rPr>
                <w:rFonts w:asciiTheme="minorHAnsi" w:eastAsiaTheme="minorEastAsia" w:hAnsiTheme="minorHAnsi"/>
                <w:noProof/>
                <w:color w:val="auto"/>
                <w:lang w:val="en-SE" w:eastAsia="en-SE"/>
              </w:rPr>
              <w:tab/>
            </w:r>
            <w:r w:rsidR="00114F1E" w:rsidRPr="00283800">
              <w:rPr>
                <w:rStyle w:val="Hyperlink"/>
                <w:noProof/>
              </w:rPr>
              <w:t>&lt;h2&gt;The Standard Library&lt;/h2&gt;</w:t>
            </w:r>
            <w:r w:rsidR="00114F1E">
              <w:rPr>
                <w:noProof/>
                <w:webHidden/>
              </w:rPr>
              <w:tab/>
            </w:r>
            <w:r w:rsidR="00114F1E">
              <w:rPr>
                <w:noProof/>
                <w:webHidden/>
              </w:rPr>
              <w:fldChar w:fldCharType="begin"/>
            </w:r>
            <w:r w:rsidR="00114F1E">
              <w:rPr>
                <w:noProof/>
                <w:webHidden/>
              </w:rPr>
              <w:instrText xml:space="preserve"> PAGEREF _Toc98936491 \h </w:instrText>
            </w:r>
            <w:r w:rsidR="00114F1E">
              <w:rPr>
                <w:noProof/>
                <w:webHidden/>
              </w:rPr>
            </w:r>
            <w:r w:rsidR="00114F1E">
              <w:rPr>
                <w:noProof/>
                <w:webHidden/>
              </w:rPr>
              <w:fldChar w:fldCharType="separate"/>
            </w:r>
            <w:r w:rsidR="00114F1E">
              <w:rPr>
                <w:noProof/>
                <w:webHidden/>
              </w:rPr>
              <w:t>364</w:t>
            </w:r>
            <w:r w:rsidR="00114F1E">
              <w:rPr>
                <w:noProof/>
                <w:webHidden/>
              </w:rPr>
              <w:fldChar w:fldCharType="end"/>
            </w:r>
          </w:hyperlink>
        </w:p>
        <w:p w14:paraId="34B105BA" w14:textId="5FF0752A"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92" w:history="1">
            <w:r w:rsidR="00114F1E" w:rsidRPr="00283800">
              <w:rPr>
                <w:rStyle w:val="Hyperlink"/>
                <w:noProof/>
                <w:highlight w:val="white"/>
              </w:rPr>
              <w:t>15.11.1.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&lt;h3&gt;Type Casting&lt;/h3&gt;</w:t>
            </w:r>
            <w:r w:rsidR="00114F1E">
              <w:rPr>
                <w:noProof/>
                <w:webHidden/>
              </w:rPr>
              <w:tab/>
            </w:r>
            <w:r w:rsidR="00114F1E">
              <w:rPr>
                <w:noProof/>
                <w:webHidden/>
              </w:rPr>
              <w:fldChar w:fldCharType="begin"/>
            </w:r>
            <w:r w:rsidR="00114F1E">
              <w:rPr>
                <w:noProof/>
                <w:webHidden/>
              </w:rPr>
              <w:instrText xml:space="preserve"> PAGEREF _Toc98936492 \h </w:instrText>
            </w:r>
            <w:r w:rsidR="00114F1E">
              <w:rPr>
                <w:noProof/>
                <w:webHidden/>
              </w:rPr>
            </w:r>
            <w:r w:rsidR="00114F1E">
              <w:rPr>
                <w:noProof/>
                <w:webHidden/>
              </w:rPr>
              <w:fldChar w:fldCharType="separate"/>
            </w:r>
            <w:r w:rsidR="00114F1E">
              <w:rPr>
                <w:noProof/>
                <w:webHidden/>
              </w:rPr>
              <w:t>366</w:t>
            </w:r>
            <w:r w:rsidR="00114F1E">
              <w:rPr>
                <w:noProof/>
                <w:webHidden/>
              </w:rPr>
              <w:fldChar w:fldCharType="end"/>
            </w:r>
          </w:hyperlink>
        </w:p>
        <w:p w14:paraId="0635713D" w14:textId="588F56D9"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93" w:history="1">
            <w:r w:rsidR="00114F1E" w:rsidRPr="00283800">
              <w:rPr>
                <w:rStyle w:val="Hyperlink"/>
                <w:noProof/>
                <w:highlight w:val="white"/>
              </w:rPr>
              <w:t>15.11.2.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&lt;h3&gt;Environment Variables&lt;/h3&gt;</w:t>
            </w:r>
            <w:r w:rsidR="00114F1E">
              <w:rPr>
                <w:noProof/>
                <w:webHidden/>
              </w:rPr>
              <w:tab/>
            </w:r>
            <w:r w:rsidR="00114F1E">
              <w:rPr>
                <w:noProof/>
                <w:webHidden/>
              </w:rPr>
              <w:fldChar w:fldCharType="begin"/>
            </w:r>
            <w:r w:rsidR="00114F1E">
              <w:rPr>
                <w:noProof/>
                <w:webHidden/>
              </w:rPr>
              <w:instrText xml:space="preserve"> PAGEREF _Toc98936493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4B45DB45" w14:textId="038EBC63"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94" w:history="1">
            <w:r w:rsidR="00114F1E" w:rsidRPr="00283800">
              <w:rPr>
                <w:rStyle w:val="Hyperlink"/>
                <w:noProof/>
                <w:highlight w:val="white"/>
              </w:rPr>
              <w:t>15.11.3.</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&lt;h3&gt;Searching&lt;/h3&gt;</w:t>
            </w:r>
            <w:r w:rsidR="00114F1E">
              <w:rPr>
                <w:noProof/>
                <w:webHidden/>
              </w:rPr>
              <w:tab/>
            </w:r>
            <w:r w:rsidR="00114F1E">
              <w:rPr>
                <w:noProof/>
                <w:webHidden/>
              </w:rPr>
              <w:fldChar w:fldCharType="begin"/>
            </w:r>
            <w:r w:rsidR="00114F1E">
              <w:rPr>
                <w:noProof/>
                <w:webHidden/>
              </w:rPr>
              <w:instrText xml:space="preserve"> PAGEREF _Toc98936494 \h </w:instrText>
            </w:r>
            <w:r w:rsidR="00114F1E">
              <w:rPr>
                <w:noProof/>
                <w:webHidden/>
              </w:rPr>
            </w:r>
            <w:r w:rsidR="00114F1E">
              <w:rPr>
                <w:noProof/>
                <w:webHidden/>
              </w:rPr>
              <w:fldChar w:fldCharType="separate"/>
            </w:r>
            <w:r w:rsidR="00114F1E">
              <w:rPr>
                <w:noProof/>
                <w:webHidden/>
              </w:rPr>
              <w:t>367</w:t>
            </w:r>
            <w:r w:rsidR="00114F1E">
              <w:rPr>
                <w:noProof/>
                <w:webHidden/>
              </w:rPr>
              <w:fldChar w:fldCharType="end"/>
            </w:r>
          </w:hyperlink>
        </w:p>
        <w:p w14:paraId="51F9C30D" w14:textId="6B9A1B73"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95" w:history="1">
            <w:r w:rsidR="00114F1E" w:rsidRPr="00283800">
              <w:rPr>
                <w:rStyle w:val="Hyperlink"/>
                <w:noProof/>
                <w:highlight w:val="white"/>
              </w:rPr>
              <w:t>15.11.4.</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&lt;h3&gt;Random Number Generation&lt;/h3&gt;</w:t>
            </w:r>
            <w:r w:rsidR="00114F1E">
              <w:rPr>
                <w:noProof/>
                <w:webHidden/>
              </w:rPr>
              <w:tab/>
            </w:r>
            <w:r w:rsidR="00114F1E">
              <w:rPr>
                <w:noProof/>
                <w:webHidden/>
              </w:rPr>
              <w:fldChar w:fldCharType="begin"/>
            </w:r>
            <w:r w:rsidR="00114F1E">
              <w:rPr>
                <w:noProof/>
                <w:webHidden/>
              </w:rPr>
              <w:instrText xml:space="preserve"> PAGEREF _Toc98936495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75BCB385" w14:textId="5E050B7A"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96" w:history="1">
            <w:r w:rsidR="00114F1E" w:rsidRPr="00283800">
              <w:rPr>
                <w:rStyle w:val="Hyperlink"/>
                <w:noProof/>
                <w:highlight w:val="white"/>
              </w:rPr>
              <w:t>15.11.5.</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&lt;h3&gt;Abortion and Exit&lt;/h3&gt;</w:t>
            </w:r>
            <w:r w:rsidR="00114F1E">
              <w:rPr>
                <w:noProof/>
                <w:webHidden/>
              </w:rPr>
              <w:tab/>
            </w:r>
            <w:r w:rsidR="00114F1E">
              <w:rPr>
                <w:noProof/>
                <w:webHidden/>
              </w:rPr>
              <w:fldChar w:fldCharType="begin"/>
            </w:r>
            <w:r w:rsidR="00114F1E">
              <w:rPr>
                <w:noProof/>
                <w:webHidden/>
              </w:rPr>
              <w:instrText xml:space="preserve"> PAGEREF _Toc98936496 \h </w:instrText>
            </w:r>
            <w:r w:rsidR="00114F1E">
              <w:rPr>
                <w:noProof/>
                <w:webHidden/>
              </w:rPr>
            </w:r>
            <w:r w:rsidR="00114F1E">
              <w:rPr>
                <w:noProof/>
                <w:webHidden/>
              </w:rPr>
              <w:fldChar w:fldCharType="separate"/>
            </w:r>
            <w:r w:rsidR="00114F1E">
              <w:rPr>
                <w:noProof/>
                <w:webHidden/>
              </w:rPr>
              <w:t>368</w:t>
            </w:r>
            <w:r w:rsidR="00114F1E">
              <w:rPr>
                <w:noProof/>
                <w:webHidden/>
              </w:rPr>
              <w:fldChar w:fldCharType="end"/>
            </w:r>
          </w:hyperlink>
        </w:p>
        <w:p w14:paraId="633FE170" w14:textId="55251839"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97" w:history="1">
            <w:r w:rsidR="00114F1E" w:rsidRPr="00283800">
              <w:rPr>
                <w:rStyle w:val="Hyperlink"/>
                <w:noProof/>
                <w:highlight w:val="white"/>
              </w:rPr>
              <w:t>15.11.6.</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&lt;h3&gt;Sorting&lt;/h3&gt;</w:t>
            </w:r>
            <w:r w:rsidR="00114F1E">
              <w:rPr>
                <w:noProof/>
                <w:webHidden/>
              </w:rPr>
              <w:tab/>
            </w:r>
            <w:r w:rsidR="00114F1E">
              <w:rPr>
                <w:noProof/>
                <w:webHidden/>
              </w:rPr>
              <w:fldChar w:fldCharType="begin"/>
            </w:r>
            <w:r w:rsidR="00114F1E">
              <w:rPr>
                <w:noProof/>
                <w:webHidden/>
              </w:rPr>
              <w:instrText xml:space="preserve"> PAGEREF _Toc98936497 \h </w:instrText>
            </w:r>
            <w:r w:rsidR="00114F1E">
              <w:rPr>
                <w:noProof/>
                <w:webHidden/>
              </w:rPr>
            </w:r>
            <w:r w:rsidR="00114F1E">
              <w:rPr>
                <w:noProof/>
                <w:webHidden/>
              </w:rPr>
              <w:fldChar w:fldCharType="separate"/>
            </w:r>
            <w:r w:rsidR="00114F1E">
              <w:rPr>
                <w:noProof/>
                <w:webHidden/>
              </w:rPr>
              <w:t>369</w:t>
            </w:r>
            <w:r w:rsidR="00114F1E">
              <w:rPr>
                <w:noProof/>
                <w:webHidden/>
              </w:rPr>
              <w:fldChar w:fldCharType="end"/>
            </w:r>
          </w:hyperlink>
        </w:p>
        <w:p w14:paraId="24B863B9" w14:textId="52BCBCA4"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98" w:history="1">
            <w:r w:rsidR="00114F1E" w:rsidRPr="00283800">
              <w:rPr>
                <w:rStyle w:val="Hyperlink"/>
                <w:noProof/>
                <w:highlight w:val="white"/>
              </w:rPr>
              <w:t>15.11.7.</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&lt;h3&gt;Absolute Values&lt;/h3&gt;</w:t>
            </w:r>
            <w:r w:rsidR="00114F1E">
              <w:rPr>
                <w:noProof/>
                <w:webHidden/>
              </w:rPr>
              <w:tab/>
            </w:r>
            <w:r w:rsidR="00114F1E">
              <w:rPr>
                <w:noProof/>
                <w:webHidden/>
              </w:rPr>
              <w:fldChar w:fldCharType="begin"/>
            </w:r>
            <w:r w:rsidR="00114F1E">
              <w:rPr>
                <w:noProof/>
                <w:webHidden/>
              </w:rPr>
              <w:instrText xml:space="preserve"> PAGEREF _Toc98936498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0D68879" w14:textId="4BAE38CF"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499" w:history="1">
            <w:r w:rsidR="00114F1E" w:rsidRPr="00283800">
              <w:rPr>
                <w:rStyle w:val="Hyperlink"/>
                <w:noProof/>
                <w:highlight w:val="white"/>
              </w:rPr>
              <w:t>15.11.8.</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&lt;h3&gt;Division and Modulo&lt;/h3&gt;</w:t>
            </w:r>
            <w:r w:rsidR="00114F1E">
              <w:rPr>
                <w:noProof/>
                <w:webHidden/>
              </w:rPr>
              <w:tab/>
            </w:r>
            <w:r w:rsidR="00114F1E">
              <w:rPr>
                <w:noProof/>
                <w:webHidden/>
              </w:rPr>
              <w:fldChar w:fldCharType="begin"/>
            </w:r>
            <w:r w:rsidR="00114F1E">
              <w:rPr>
                <w:noProof/>
                <w:webHidden/>
              </w:rPr>
              <w:instrText xml:space="preserve"> PAGEREF _Toc98936499 \h </w:instrText>
            </w:r>
            <w:r w:rsidR="00114F1E">
              <w:rPr>
                <w:noProof/>
                <w:webHidden/>
              </w:rPr>
            </w:r>
            <w:r w:rsidR="00114F1E">
              <w:rPr>
                <w:noProof/>
                <w:webHidden/>
              </w:rPr>
              <w:fldChar w:fldCharType="separate"/>
            </w:r>
            <w:r w:rsidR="00114F1E">
              <w:rPr>
                <w:noProof/>
                <w:webHidden/>
              </w:rPr>
              <w:t>370</w:t>
            </w:r>
            <w:r w:rsidR="00114F1E">
              <w:rPr>
                <w:noProof/>
                <w:webHidden/>
              </w:rPr>
              <w:fldChar w:fldCharType="end"/>
            </w:r>
          </w:hyperlink>
        </w:p>
        <w:p w14:paraId="513E62BF" w14:textId="2D8727B1"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500" w:history="1">
            <w:r w:rsidR="00114F1E" w:rsidRPr="00283800">
              <w:rPr>
                <w:rStyle w:val="Hyperlink"/>
                <w:noProof/>
              </w:rPr>
              <w:t>15.11.9.</w:t>
            </w:r>
            <w:r w:rsidR="00114F1E">
              <w:rPr>
                <w:rFonts w:asciiTheme="minorHAnsi" w:eastAsiaTheme="minorEastAsia" w:hAnsiTheme="minorHAnsi"/>
                <w:noProof/>
                <w:color w:val="auto"/>
                <w:lang w:val="en-SE" w:eastAsia="en-SE"/>
              </w:rPr>
              <w:tab/>
            </w:r>
            <w:r w:rsidR="00114F1E" w:rsidRPr="00283800">
              <w:rPr>
                <w:rStyle w:val="Hyperlink"/>
                <w:noProof/>
              </w:rPr>
              <w:t>&lt;h3&gt;Dynamic Memory Management&lt;/h3&gt;</w:t>
            </w:r>
            <w:r w:rsidR="00114F1E">
              <w:rPr>
                <w:noProof/>
                <w:webHidden/>
              </w:rPr>
              <w:tab/>
            </w:r>
            <w:r w:rsidR="00114F1E">
              <w:rPr>
                <w:noProof/>
                <w:webHidden/>
              </w:rPr>
              <w:fldChar w:fldCharType="begin"/>
            </w:r>
            <w:r w:rsidR="00114F1E">
              <w:rPr>
                <w:noProof/>
                <w:webHidden/>
              </w:rPr>
              <w:instrText xml:space="preserve"> PAGEREF _Toc98936500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615F1C97" w14:textId="0DA2CD95" w:rsidR="00114F1E" w:rsidRDefault="008C0248">
          <w:pPr>
            <w:pStyle w:val="TOC2"/>
            <w:tabs>
              <w:tab w:val="left" w:pos="1100"/>
              <w:tab w:val="right" w:leader="dot" w:pos="9350"/>
            </w:tabs>
            <w:rPr>
              <w:rFonts w:asciiTheme="minorHAnsi" w:eastAsiaTheme="minorEastAsia" w:hAnsiTheme="minorHAnsi"/>
              <w:noProof/>
              <w:color w:val="auto"/>
              <w:lang w:val="en-SE" w:eastAsia="en-SE"/>
            </w:rPr>
          </w:pPr>
          <w:hyperlink w:anchor="_Toc98936501" w:history="1">
            <w:r w:rsidR="00114F1E" w:rsidRPr="00283800">
              <w:rPr>
                <w:rStyle w:val="Hyperlink"/>
                <w:noProof/>
              </w:rPr>
              <w:t>15.12.</w:t>
            </w:r>
            <w:r w:rsidR="00114F1E">
              <w:rPr>
                <w:rFonts w:asciiTheme="minorHAnsi" w:eastAsiaTheme="minorEastAsia" w:hAnsiTheme="minorHAnsi"/>
                <w:noProof/>
                <w:color w:val="auto"/>
                <w:lang w:val="en-SE" w:eastAsia="en-SE"/>
              </w:rPr>
              <w:tab/>
            </w:r>
            <w:r w:rsidR="00114F1E" w:rsidRPr="00283800">
              <w:rPr>
                <w:rStyle w:val="Hyperlink"/>
                <w:noProof/>
              </w:rPr>
              <w:t>&lt;h2&gt;Time&lt;/h2&gt;</w:t>
            </w:r>
            <w:r w:rsidR="00114F1E">
              <w:rPr>
                <w:noProof/>
                <w:webHidden/>
              </w:rPr>
              <w:tab/>
            </w:r>
            <w:r w:rsidR="00114F1E">
              <w:rPr>
                <w:noProof/>
                <w:webHidden/>
              </w:rPr>
              <w:fldChar w:fldCharType="begin"/>
            </w:r>
            <w:r w:rsidR="00114F1E">
              <w:rPr>
                <w:noProof/>
                <w:webHidden/>
              </w:rPr>
              <w:instrText xml:space="preserve"> PAGEREF _Toc98936501 \h </w:instrText>
            </w:r>
            <w:r w:rsidR="00114F1E">
              <w:rPr>
                <w:noProof/>
                <w:webHidden/>
              </w:rPr>
            </w:r>
            <w:r w:rsidR="00114F1E">
              <w:rPr>
                <w:noProof/>
                <w:webHidden/>
              </w:rPr>
              <w:fldChar w:fldCharType="separate"/>
            </w:r>
            <w:r w:rsidR="00114F1E">
              <w:rPr>
                <w:noProof/>
                <w:webHidden/>
              </w:rPr>
              <w:t>371</w:t>
            </w:r>
            <w:r w:rsidR="00114F1E">
              <w:rPr>
                <w:noProof/>
                <w:webHidden/>
              </w:rPr>
              <w:fldChar w:fldCharType="end"/>
            </w:r>
          </w:hyperlink>
        </w:p>
        <w:p w14:paraId="18D8B994" w14:textId="179EEB8D"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502" w:history="1">
            <w:r w:rsidR="00114F1E" w:rsidRPr="00283800">
              <w:rPr>
                <w:rStyle w:val="Hyperlink"/>
                <w:noProof/>
                <w:highlight w:val="white"/>
              </w:rPr>
              <w:t>15.12.1.</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&lt;h3&gt;Obtaining Time&lt;/h3&gt;</w:t>
            </w:r>
            <w:r w:rsidR="00114F1E">
              <w:rPr>
                <w:noProof/>
                <w:webHidden/>
              </w:rPr>
              <w:tab/>
            </w:r>
            <w:r w:rsidR="00114F1E">
              <w:rPr>
                <w:noProof/>
                <w:webHidden/>
              </w:rPr>
              <w:fldChar w:fldCharType="begin"/>
            </w:r>
            <w:r w:rsidR="00114F1E">
              <w:rPr>
                <w:noProof/>
                <w:webHidden/>
              </w:rPr>
              <w:instrText xml:space="preserve"> PAGEREF _Toc98936502 \h </w:instrText>
            </w:r>
            <w:r w:rsidR="00114F1E">
              <w:rPr>
                <w:noProof/>
                <w:webHidden/>
              </w:rPr>
            </w:r>
            <w:r w:rsidR="00114F1E">
              <w:rPr>
                <w:noProof/>
                <w:webHidden/>
              </w:rPr>
              <w:fldChar w:fldCharType="separate"/>
            </w:r>
            <w:r w:rsidR="00114F1E">
              <w:rPr>
                <w:noProof/>
                <w:webHidden/>
              </w:rPr>
              <w:t>372</w:t>
            </w:r>
            <w:r w:rsidR="00114F1E">
              <w:rPr>
                <w:noProof/>
                <w:webHidden/>
              </w:rPr>
              <w:fldChar w:fldCharType="end"/>
            </w:r>
          </w:hyperlink>
        </w:p>
        <w:p w14:paraId="4D542BBF" w14:textId="7ACEA1C1" w:rsidR="00114F1E" w:rsidRDefault="008C0248">
          <w:pPr>
            <w:pStyle w:val="TOC3"/>
            <w:tabs>
              <w:tab w:val="left" w:pos="1540"/>
              <w:tab w:val="right" w:leader="dot" w:pos="9350"/>
            </w:tabs>
            <w:rPr>
              <w:rFonts w:asciiTheme="minorHAnsi" w:eastAsiaTheme="minorEastAsia" w:hAnsiTheme="minorHAnsi"/>
              <w:noProof/>
              <w:color w:val="auto"/>
              <w:lang w:val="en-SE" w:eastAsia="en-SE"/>
            </w:rPr>
          </w:pPr>
          <w:hyperlink w:anchor="_Toc98936503" w:history="1">
            <w:r w:rsidR="00114F1E" w:rsidRPr="00283800">
              <w:rPr>
                <w:rStyle w:val="Hyperlink"/>
                <w:noProof/>
                <w:highlight w:val="white"/>
              </w:rPr>
              <w:t>15.12.2.</w:t>
            </w:r>
            <w:r w:rsidR="00114F1E">
              <w:rPr>
                <w:rFonts w:asciiTheme="minorHAnsi" w:eastAsiaTheme="minorEastAsia" w:hAnsiTheme="minorHAnsi"/>
                <w:noProof/>
                <w:color w:val="auto"/>
                <w:lang w:val="en-SE" w:eastAsia="en-SE"/>
              </w:rPr>
              <w:tab/>
            </w:r>
            <w:r w:rsidR="00114F1E" w:rsidRPr="00283800">
              <w:rPr>
                <w:rStyle w:val="Hyperlink"/>
                <w:noProof/>
                <w:highlight w:val="white"/>
              </w:rPr>
              <w:t>&lt;h3&gt;Time Formatting&lt;/h3&gt;</w:t>
            </w:r>
            <w:r w:rsidR="00114F1E">
              <w:rPr>
                <w:noProof/>
                <w:webHidden/>
              </w:rPr>
              <w:tab/>
            </w:r>
            <w:r w:rsidR="00114F1E">
              <w:rPr>
                <w:noProof/>
                <w:webHidden/>
              </w:rPr>
              <w:fldChar w:fldCharType="begin"/>
            </w:r>
            <w:r w:rsidR="00114F1E">
              <w:rPr>
                <w:noProof/>
                <w:webHidden/>
              </w:rPr>
              <w:instrText xml:space="preserve"> PAGEREF _Toc98936503 \h </w:instrText>
            </w:r>
            <w:r w:rsidR="00114F1E">
              <w:rPr>
                <w:noProof/>
                <w:webHidden/>
              </w:rPr>
            </w:r>
            <w:r w:rsidR="00114F1E">
              <w:rPr>
                <w:noProof/>
                <w:webHidden/>
              </w:rPr>
              <w:fldChar w:fldCharType="separate"/>
            </w:r>
            <w:r w:rsidR="00114F1E">
              <w:rPr>
                <w:noProof/>
                <w:webHidden/>
              </w:rPr>
              <w:t>375</w:t>
            </w:r>
            <w:r w:rsidR="00114F1E">
              <w:rPr>
                <w:noProof/>
                <w:webHidden/>
              </w:rPr>
              <w:fldChar w:fldCharType="end"/>
            </w:r>
          </w:hyperlink>
        </w:p>
        <w:p w14:paraId="311F1514" w14:textId="6E9A14AF" w:rsidR="00114F1E" w:rsidRDefault="008C0248">
          <w:pPr>
            <w:pStyle w:val="TOC1"/>
            <w:rPr>
              <w:rFonts w:asciiTheme="minorHAnsi" w:eastAsiaTheme="minorEastAsia" w:hAnsiTheme="minorHAnsi"/>
              <w:noProof/>
              <w:color w:val="auto"/>
              <w:lang w:val="en-SE" w:eastAsia="en-SE"/>
            </w:rPr>
          </w:pPr>
          <w:hyperlink w:anchor="_Toc98936504" w:history="1">
            <w:r w:rsidR="00114F1E" w:rsidRPr="00283800">
              <w:rPr>
                <w:rStyle w:val="Hyperlink"/>
                <w:noProof/>
              </w:rPr>
              <w:t>A.</w:t>
            </w:r>
            <w:r w:rsidR="00114F1E">
              <w:rPr>
                <w:rFonts w:asciiTheme="minorHAnsi" w:eastAsiaTheme="minorEastAsia" w:hAnsiTheme="minorHAnsi"/>
                <w:noProof/>
                <w:color w:val="auto"/>
                <w:lang w:val="en-SE" w:eastAsia="en-SE"/>
              </w:rPr>
              <w:tab/>
            </w:r>
            <w:r w:rsidR="00114F1E" w:rsidRPr="00283800">
              <w:rPr>
                <w:rStyle w:val="Hyperlink"/>
                <w:noProof/>
              </w:rPr>
              <w:t>&lt;a1&gt;The Preprocessor&lt;/a1&gt;</w:t>
            </w:r>
            <w:r w:rsidR="00114F1E">
              <w:rPr>
                <w:noProof/>
                <w:webHidden/>
              </w:rPr>
              <w:tab/>
            </w:r>
            <w:r w:rsidR="00114F1E">
              <w:rPr>
                <w:noProof/>
                <w:webHidden/>
              </w:rPr>
              <w:fldChar w:fldCharType="begin"/>
            </w:r>
            <w:r w:rsidR="00114F1E">
              <w:rPr>
                <w:noProof/>
                <w:webHidden/>
              </w:rPr>
              <w:instrText xml:space="preserve"> PAGEREF _Toc98936504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1078802D" w14:textId="46EEE001"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505" w:history="1">
            <w:r w:rsidR="00114F1E" w:rsidRPr="00283800">
              <w:rPr>
                <w:rStyle w:val="Hyperlink"/>
                <w:noProof/>
              </w:rPr>
              <w:t>A.1.</w:t>
            </w:r>
            <w:r w:rsidR="00114F1E">
              <w:rPr>
                <w:rFonts w:asciiTheme="minorHAnsi" w:eastAsiaTheme="minorEastAsia" w:hAnsiTheme="minorHAnsi"/>
                <w:noProof/>
                <w:color w:val="auto"/>
                <w:lang w:val="en-SE" w:eastAsia="en-SE"/>
              </w:rPr>
              <w:tab/>
            </w:r>
            <w:r w:rsidR="00114F1E" w:rsidRPr="00283800">
              <w:rPr>
                <w:rStyle w:val="Hyperlink"/>
                <w:noProof/>
              </w:rPr>
              <w:t>&lt;a2&gt;The Expression Scanner and Parser&lt;/a2&gt;</w:t>
            </w:r>
            <w:r w:rsidR="00114F1E">
              <w:rPr>
                <w:noProof/>
                <w:webHidden/>
              </w:rPr>
              <w:tab/>
            </w:r>
            <w:r w:rsidR="00114F1E">
              <w:rPr>
                <w:noProof/>
                <w:webHidden/>
              </w:rPr>
              <w:fldChar w:fldCharType="begin"/>
            </w:r>
            <w:r w:rsidR="00114F1E">
              <w:rPr>
                <w:noProof/>
                <w:webHidden/>
              </w:rPr>
              <w:instrText xml:space="preserve"> PAGEREF _Toc98936505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79DA0500" w14:textId="1343736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06" w:history="1">
            <w:r w:rsidR="00114F1E" w:rsidRPr="00283800">
              <w:rPr>
                <w:rStyle w:val="Hyperlink"/>
                <w:noProof/>
              </w:rPr>
              <w:t>A.1.1.</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_Toc98936506 \h </w:instrText>
            </w:r>
            <w:r w:rsidR="00114F1E">
              <w:rPr>
                <w:noProof/>
                <w:webHidden/>
              </w:rPr>
            </w:r>
            <w:r w:rsidR="00114F1E">
              <w:rPr>
                <w:noProof/>
                <w:webHidden/>
              </w:rPr>
              <w:fldChar w:fldCharType="separate"/>
            </w:r>
            <w:r w:rsidR="00114F1E">
              <w:rPr>
                <w:noProof/>
                <w:webHidden/>
              </w:rPr>
              <w:t>381</w:t>
            </w:r>
            <w:r w:rsidR="00114F1E">
              <w:rPr>
                <w:noProof/>
                <w:webHidden/>
              </w:rPr>
              <w:fldChar w:fldCharType="end"/>
            </w:r>
          </w:hyperlink>
        </w:p>
        <w:p w14:paraId="3BFEDC38" w14:textId="50F5231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07" w:history="1">
            <w:r w:rsidR="00114F1E" w:rsidRPr="00283800">
              <w:rPr>
                <w:rStyle w:val="Hyperlink"/>
                <w:noProof/>
              </w:rPr>
              <w:t>A.1.2.</w:t>
            </w:r>
            <w:r w:rsidR="00114F1E">
              <w:rPr>
                <w:rFonts w:asciiTheme="minorHAnsi" w:eastAsiaTheme="minorEastAsia" w:hAnsiTheme="minorHAnsi"/>
                <w:noProof/>
                <w:color w:val="auto"/>
                <w:lang w:val="en-SE" w:eastAsia="en-SE"/>
              </w:rPr>
              <w:tab/>
            </w:r>
            <w:r w:rsidR="00114F1E" w:rsidRPr="00283800">
              <w:rPr>
                <w:rStyle w:val="Hyperlink"/>
                <w:noProof/>
              </w:rPr>
              <w:t>&lt;a3&gt;The Parser&lt;/a3&gt;</w:t>
            </w:r>
            <w:r w:rsidR="00114F1E">
              <w:rPr>
                <w:noProof/>
                <w:webHidden/>
              </w:rPr>
              <w:tab/>
            </w:r>
            <w:r w:rsidR="00114F1E">
              <w:rPr>
                <w:noProof/>
                <w:webHidden/>
              </w:rPr>
              <w:fldChar w:fldCharType="begin"/>
            </w:r>
            <w:r w:rsidR="00114F1E">
              <w:rPr>
                <w:noProof/>
                <w:webHidden/>
              </w:rPr>
              <w:instrText xml:space="preserve"> PAGEREF _Toc98936507 \h </w:instrText>
            </w:r>
            <w:r w:rsidR="00114F1E">
              <w:rPr>
                <w:noProof/>
                <w:webHidden/>
              </w:rPr>
            </w:r>
            <w:r w:rsidR="00114F1E">
              <w:rPr>
                <w:noProof/>
                <w:webHidden/>
              </w:rPr>
              <w:fldChar w:fldCharType="separate"/>
            </w:r>
            <w:r w:rsidR="00114F1E">
              <w:rPr>
                <w:noProof/>
                <w:webHidden/>
              </w:rPr>
              <w:t>382</w:t>
            </w:r>
            <w:r w:rsidR="00114F1E">
              <w:rPr>
                <w:noProof/>
                <w:webHidden/>
              </w:rPr>
              <w:fldChar w:fldCharType="end"/>
            </w:r>
          </w:hyperlink>
        </w:p>
        <w:p w14:paraId="3B5316B4" w14:textId="7FFFCC8E"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08" w:history="1">
            <w:r w:rsidR="00114F1E" w:rsidRPr="00283800">
              <w:rPr>
                <w:rStyle w:val="Hyperlink"/>
                <w:noProof/>
              </w:rPr>
              <w:t>A.1.3.</w:t>
            </w:r>
            <w:r w:rsidR="00114F1E">
              <w:rPr>
                <w:rFonts w:asciiTheme="minorHAnsi" w:eastAsiaTheme="minorEastAsia" w:hAnsiTheme="minorHAnsi"/>
                <w:noProof/>
                <w:color w:val="auto"/>
                <w:lang w:val="en-SE" w:eastAsia="en-SE"/>
              </w:rPr>
              <w:tab/>
            </w:r>
            <w:r w:rsidR="00114F1E" w:rsidRPr="00283800">
              <w:rPr>
                <w:rStyle w:val="Hyperlink"/>
                <w:noProof/>
              </w:rPr>
              <w:t>&lt;a3&gt;The Scanner&lt;/a3&gt;</w:t>
            </w:r>
            <w:r w:rsidR="00114F1E">
              <w:rPr>
                <w:noProof/>
                <w:webHidden/>
              </w:rPr>
              <w:tab/>
            </w:r>
            <w:r w:rsidR="00114F1E">
              <w:rPr>
                <w:noProof/>
                <w:webHidden/>
              </w:rPr>
              <w:fldChar w:fldCharType="begin"/>
            </w:r>
            <w:r w:rsidR="00114F1E">
              <w:rPr>
                <w:noProof/>
                <w:webHidden/>
              </w:rPr>
              <w:instrText xml:space="preserve"> PAGEREF _Toc98936508 \h </w:instrText>
            </w:r>
            <w:r w:rsidR="00114F1E">
              <w:rPr>
                <w:noProof/>
                <w:webHidden/>
              </w:rPr>
            </w:r>
            <w:r w:rsidR="00114F1E">
              <w:rPr>
                <w:noProof/>
                <w:webHidden/>
              </w:rPr>
              <w:fldChar w:fldCharType="separate"/>
            </w:r>
            <w:r w:rsidR="00114F1E">
              <w:rPr>
                <w:noProof/>
                <w:webHidden/>
              </w:rPr>
              <w:t>386</w:t>
            </w:r>
            <w:r w:rsidR="00114F1E">
              <w:rPr>
                <w:noProof/>
                <w:webHidden/>
              </w:rPr>
              <w:fldChar w:fldCharType="end"/>
            </w:r>
          </w:hyperlink>
        </w:p>
        <w:p w14:paraId="7D9AC05E" w14:textId="48BE1C5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09" w:history="1">
            <w:r w:rsidR="00114F1E" w:rsidRPr="00283800">
              <w:rPr>
                <w:rStyle w:val="Hyperlink"/>
                <w:noProof/>
              </w:rPr>
              <w:t>A.1.4.</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Expression Parser&lt;/a3&gt;</w:t>
            </w:r>
            <w:r w:rsidR="00114F1E">
              <w:rPr>
                <w:noProof/>
                <w:webHidden/>
              </w:rPr>
              <w:tab/>
            </w:r>
            <w:r w:rsidR="00114F1E">
              <w:rPr>
                <w:noProof/>
                <w:webHidden/>
              </w:rPr>
              <w:fldChar w:fldCharType="begin"/>
            </w:r>
            <w:r w:rsidR="00114F1E">
              <w:rPr>
                <w:noProof/>
                <w:webHidden/>
              </w:rPr>
              <w:instrText xml:space="preserve"> PAGEREF _Toc98936509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34D2D334" w14:textId="25DFF83A"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510" w:history="1">
            <w:r w:rsidR="00114F1E" w:rsidRPr="00283800">
              <w:rPr>
                <w:rStyle w:val="Hyperlink"/>
                <w:noProof/>
              </w:rPr>
              <w:t>A.2.</w:t>
            </w:r>
            <w:r w:rsidR="00114F1E">
              <w:rPr>
                <w:rFonts w:asciiTheme="minorHAnsi" w:eastAsiaTheme="minorEastAsia" w:hAnsiTheme="minorHAnsi"/>
                <w:noProof/>
                <w:color w:val="auto"/>
                <w:lang w:val="en-SE" w:eastAsia="en-SE"/>
              </w:rPr>
              <w:tab/>
            </w:r>
            <w:r w:rsidR="00114F1E" w:rsidRPr="00283800">
              <w:rPr>
                <w:rStyle w:val="Hyperlink"/>
                <w:noProof/>
              </w:rPr>
              <w:t>&lt;a2&gt;The Preprocessor Scanner and Parser&lt;/a2&gt;</w:t>
            </w:r>
            <w:r w:rsidR="00114F1E">
              <w:rPr>
                <w:noProof/>
                <w:webHidden/>
              </w:rPr>
              <w:tab/>
            </w:r>
            <w:r w:rsidR="00114F1E">
              <w:rPr>
                <w:noProof/>
                <w:webHidden/>
              </w:rPr>
              <w:fldChar w:fldCharType="begin"/>
            </w:r>
            <w:r w:rsidR="00114F1E">
              <w:rPr>
                <w:noProof/>
                <w:webHidden/>
              </w:rPr>
              <w:instrText xml:space="preserve"> PAGEREF _Toc98936510 \h </w:instrText>
            </w:r>
            <w:r w:rsidR="00114F1E">
              <w:rPr>
                <w:noProof/>
                <w:webHidden/>
              </w:rPr>
            </w:r>
            <w:r w:rsidR="00114F1E">
              <w:rPr>
                <w:noProof/>
                <w:webHidden/>
              </w:rPr>
              <w:fldChar w:fldCharType="separate"/>
            </w:r>
            <w:r w:rsidR="00114F1E">
              <w:rPr>
                <w:noProof/>
                <w:webHidden/>
              </w:rPr>
              <w:t>388</w:t>
            </w:r>
            <w:r w:rsidR="00114F1E">
              <w:rPr>
                <w:noProof/>
                <w:webHidden/>
              </w:rPr>
              <w:fldChar w:fldCharType="end"/>
            </w:r>
          </w:hyperlink>
        </w:p>
        <w:p w14:paraId="16FD51E0" w14:textId="2546368E"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11" w:history="1">
            <w:r w:rsidR="00114F1E" w:rsidRPr="00283800">
              <w:rPr>
                <w:rStyle w:val="Hyperlink"/>
                <w:noProof/>
              </w:rPr>
              <w:t>A.2.5.</w:t>
            </w:r>
            <w:r w:rsidR="00114F1E">
              <w:rPr>
                <w:rFonts w:asciiTheme="minorHAnsi" w:eastAsiaTheme="minorEastAsia" w:hAnsiTheme="minorHAnsi"/>
                <w:noProof/>
                <w:color w:val="auto"/>
                <w:lang w:val="en-SE" w:eastAsia="en-SE"/>
              </w:rPr>
              <w:tab/>
            </w:r>
            <w:r w:rsidR="00114F1E" w:rsidRPr="00283800">
              <w:rPr>
                <w:rStyle w:val="Hyperlink"/>
                <w:noProof/>
                <w:highlight w:val="white"/>
              </w:rPr>
              <w:t>&lt;a3&gt;The Partial Preprocessor Parser&lt;/a3&gt;</w:t>
            </w:r>
            <w:r w:rsidR="00114F1E">
              <w:rPr>
                <w:noProof/>
                <w:webHidden/>
              </w:rPr>
              <w:tab/>
            </w:r>
            <w:r w:rsidR="00114F1E">
              <w:rPr>
                <w:noProof/>
                <w:webHidden/>
              </w:rPr>
              <w:fldChar w:fldCharType="begin"/>
            </w:r>
            <w:r w:rsidR="00114F1E">
              <w:rPr>
                <w:noProof/>
                <w:webHidden/>
              </w:rPr>
              <w:instrText xml:space="preserve"> PAGEREF _Toc98936511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0F3ACC01" w14:textId="77496BF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12" w:history="1">
            <w:r w:rsidR="00114F1E" w:rsidRPr="00283800">
              <w:rPr>
                <w:rStyle w:val="Hyperlink"/>
                <w:noProof/>
              </w:rPr>
              <w:t>A.2.6.</w:t>
            </w:r>
            <w:r w:rsidR="00114F1E">
              <w:rPr>
                <w:rFonts w:asciiTheme="minorHAnsi" w:eastAsiaTheme="minorEastAsia" w:hAnsiTheme="minorHAnsi"/>
                <w:noProof/>
                <w:color w:val="auto"/>
                <w:lang w:val="en-SE" w:eastAsia="en-SE"/>
              </w:rPr>
              <w:tab/>
            </w:r>
            <w:r w:rsidR="00114F1E" w:rsidRPr="00283800">
              <w:rPr>
                <w:rStyle w:val="Hyperlink"/>
                <w:noProof/>
              </w:rPr>
              <w:t>&lt;a3&gt;If-Else-Chain&lt;/a3&gt;</w:t>
            </w:r>
            <w:r w:rsidR="00114F1E">
              <w:rPr>
                <w:noProof/>
                <w:webHidden/>
              </w:rPr>
              <w:tab/>
            </w:r>
            <w:r w:rsidR="00114F1E">
              <w:rPr>
                <w:noProof/>
                <w:webHidden/>
              </w:rPr>
              <w:fldChar w:fldCharType="begin"/>
            </w:r>
            <w:r w:rsidR="00114F1E">
              <w:rPr>
                <w:noProof/>
                <w:webHidden/>
              </w:rPr>
              <w:instrText xml:space="preserve"> PAGEREF _Toc98936512 \h </w:instrText>
            </w:r>
            <w:r w:rsidR="00114F1E">
              <w:rPr>
                <w:noProof/>
                <w:webHidden/>
              </w:rPr>
            </w:r>
            <w:r w:rsidR="00114F1E">
              <w:rPr>
                <w:noProof/>
                <w:webHidden/>
              </w:rPr>
              <w:fldChar w:fldCharType="separate"/>
            </w:r>
            <w:r w:rsidR="00114F1E">
              <w:rPr>
                <w:noProof/>
                <w:webHidden/>
              </w:rPr>
              <w:t>390</w:t>
            </w:r>
            <w:r w:rsidR="00114F1E">
              <w:rPr>
                <w:noProof/>
                <w:webHidden/>
              </w:rPr>
              <w:fldChar w:fldCharType="end"/>
            </w:r>
          </w:hyperlink>
        </w:p>
        <w:p w14:paraId="5DB0FCBB" w14:textId="5ACB7446"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513" w:history="1">
            <w:r w:rsidR="00114F1E" w:rsidRPr="00283800">
              <w:rPr>
                <w:rStyle w:val="Hyperlink"/>
                <w:noProof/>
              </w:rPr>
              <w:t>A.3.</w:t>
            </w:r>
            <w:r w:rsidR="00114F1E">
              <w:rPr>
                <w:rFonts w:asciiTheme="minorHAnsi" w:eastAsiaTheme="minorEastAsia" w:hAnsiTheme="minorHAnsi"/>
                <w:noProof/>
                <w:color w:val="auto"/>
                <w:lang w:val="en-SE" w:eastAsia="en-SE"/>
              </w:rPr>
              <w:tab/>
            </w:r>
            <w:r w:rsidR="00114F1E" w:rsidRPr="00283800">
              <w:rPr>
                <w:rStyle w:val="Hyperlink"/>
                <w:noProof/>
              </w:rPr>
              <w:t>&lt;a2&gt;The Preprocessor&lt;/a2&gt;</w:t>
            </w:r>
            <w:r w:rsidR="00114F1E">
              <w:rPr>
                <w:noProof/>
                <w:webHidden/>
              </w:rPr>
              <w:tab/>
            </w:r>
            <w:r w:rsidR="00114F1E">
              <w:rPr>
                <w:noProof/>
                <w:webHidden/>
              </w:rPr>
              <w:fldChar w:fldCharType="begin"/>
            </w:r>
            <w:r w:rsidR="00114F1E">
              <w:rPr>
                <w:noProof/>
                <w:webHidden/>
              </w:rPr>
              <w:instrText xml:space="preserve"> PAGEREF _Toc98936513 \h </w:instrText>
            </w:r>
            <w:r w:rsidR="00114F1E">
              <w:rPr>
                <w:noProof/>
                <w:webHidden/>
              </w:rPr>
            </w:r>
            <w:r w:rsidR="00114F1E">
              <w:rPr>
                <w:noProof/>
                <w:webHidden/>
              </w:rPr>
              <w:fldChar w:fldCharType="separate"/>
            </w:r>
            <w:r w:rsidR="00114F1E">
              <w:rPr>
                <w:noProof/>
                <w:webHidden/>
              </w:rPr>
              <w:t>391</w:t>
            </w:r>
            <w:r w:rsidR="00114F1E">
              <w:rPr>
                <w:noProof/>
                <w:webHidden/>
              </w:rPr>
              <w:fldChar w:fldCharType="end"/>
            </w:r>
          </w:hyperlink>
        </w:p>
        <w:p w14:paraId="69DC7EE1" w14:textId="4C8A6B3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14" w:history="1">
            <w:r w:rsidR="00114F1E" w:rsidRPr="00283800">
              <w:rPr>
                <w:rStyle w:val="Hyperlink"/>
                <w:noProof/>
              </w:rPr>
              <w:t>A.3.7.</w:t>
            </w:r>
            <w:r w:rsidR="00114F1E">
              <w:rPr>
                <w:rFonts w:asciiTheme="minorHAnsi" w:eastAsiaTheme="minorEastAsia" w:hAnsiTheme="minorHAnsi"/>
                <w:noProof/>
                <w:color w:val="auto"/>
                <w:lang w:val="en-SE" w:eastAsia="en-SE"/>
              </w:rPr>
              <w:tab/>
            </w:r>
            <w:r w:rsidR="00114F1E" w:rsidRPr="00283800">
              <w:rPr>
                <w:rStyle w:val="Hyperlink"/>
                <w:noProof/>
              </w:rPr>
              <w:t>&lt;a3&gt;Tri Graphs&lt;/a3&gt;</w:t>
            </w:r>
            <w:r w:rsidR="00114F1E">
              <w:rPr>
                <w:noProof/>
                <w:webHidden/>
              </w:rPr>
              <w:tab/>
            </w:r>
            <w:r w:rsidR="00114F1E">
              <w:rPr>
                <w:noProof/>
                <w:webHidden/>
              </w:rPr>
              <w:fldChar w:fldCharType="begin"/>
            </w:r>
            <w:r w:rsidR="00114F1E">
              <w:rPr>
                <w:noProof/>
                <w:webHidden/>
              </w:rPr>
              <w:instrText xml:space="preserve"> PAGEREF _Toc98936514 \h </w:instrText>
            </w:r>
            <w:r w:rsidR="00114F1E">
              <w:rPr>
                <w:noProof/>
                <w:webHidden/>
              </w:rPr>
            </w:r>
            <w:r w:rsidR="00114F1E">
              <w:rPr>
                <w:noProof/>
                <w:webHidden/>
              </w:rPr>
              <w:fldChar w:fldCharType="separate"/>
            </w:r>
            <w:r w:rsidR="00114F1E">
              <w:rPr>
                <w:noProof/>
                <w:webHidden/>
              </w:rPr>
              <w:t>393</w:t>
            </w:r>
            <w:r w:rsidR="00114F1E">
              <w:rPr>
                <w:noProof/>
                <w:webHidden/>
              </w:rPr>
              <w:fldChar w:fldCharType="end"/>
            </w:r>
          </w:hyperlink>
        </w:p>
        <w:p w14:paraId="4AFC5BA0" w14:textId="44561F6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15" w:history="1">
            <w:r w:rsidR="00114F1E" w:rsidRPr="00283800">
              <w:rPr>
                <w:rStyle w:val="Hyperlink"/>
                <w:noProof/>
              </w:rPr>
              <w:t>A.3.8.</w:t>
            </w:r>
            <w:r w:rsidR="00114F1E">
              <w:rPr>
                <w:rFonts w:asciiTheme="minorHAnsi" w:eastAsiaTheme="minorEastAsia" w:hAnsiTheme="minorHAnsi"/>
                <w:noProof/>
                <w:color w:val="auto"/>
                <w:lang w:val="en-SE" w:eastAsia="en-SE"/>
              </w:rPr>
              <w:tab/>
            </w:r>
            <w:r w:rsidR="00114F1E" w:rsidRPr="00283800">
              <w:rPr>
                <w:rStyle w:val="Hyperlink"/>
                <w:noProof/>
              </w:rPr>
              <w:t>&lt;a3&gt;Comments, Strings, and Characters&lt;/a3&gt;</w:t>
            </w:r>
            <w:r w:rsidR="00114F1E">
              <w:rPr>
                <w:noProof/>
                <w:webHidden/>
              </w:rPr>
              <w:tab/>
            </w:r>
            <w:r w:rsidR="00114F1E">
              <w:rPr>
                <w:noProof/>
                <w:webHidden/>
              </w:rPr>
              <w:fldChar w:fldCharType="begin"/>
            </w:r>
            <w:r w:rsidR="00114F1E">
              <w:rPr>
                <w:noProof/>
                <w:webHidden/>
              </w:rPr>
              <w:instrText xml:space="preserve"> PAGEREF _Toc98936515 \h </w:instrText>
            </w:r>
            <w:r w:rsidR="00114F1E">
              <w:rPr>
                <w:noProof/>
                <w:webHidden/>
              </w:rPr>
            </w:r>
            <w:r w:rsidR="00114F1E">
              <w:rPr>
                <w:noProof/>
                <w:webHidden/>
              </w:rPr>
              <w:fldChar w:fldCharType="separate"/>
            </w:r>
            <w:r w:rsidR="00114F1E">
              <w:rPr>
                <w:noProof/>
                <w:webHidden/>
              </w:rPr>
              <w:t>394</w:t>
            </w:r>
            <w:r w:rsidR="00114F1E">
              <w:rPr>
                <w:noProof/>
                <w:webHidden/>
              </w:rPr>
              <w:fldChar w:fldCharType="end"/>
            </w:r>
          </w:hyperlink>
        </w:p>
        <w:p w14:paraId="4E53D374" w14:textId="702D480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16" w:history="1">
            <w:r w:rsidR="00114F1E" w:rsidRPr="00283800">
              <w:rPr>
                <w:rStyle w:val="Hyperlink"/>
                <w:noProof/>
              </w:rPr>
              <w:t>A.3.9.</w:t>
            </w:r>
            <w:r w:rsidR="00114F1E">
              <w:rPr>
                <w:rFonts w:asciiTheme="minorHAnsi" w:eastAsiaTheme="minorEastAsia" w:hAnsiTheme="minorHAnsi"/>
                <w:noProof/>
                <w:color w:val="auto"/>
                <w:lang w:val="en-SE" w:eastAsia="en-SE"/>
              </w:rPr>
              <w:tab/>
            </w:r>
            <w:r w:rsidR="00114F1E" w:rsidRPr="00283800">
              <w:rPr>
                <w:rStyle w:val="Hyperlink"/>
                <w:noProof/>
              </w:rPr>
              <w:t>&lt;a3&gt;The Line List&lt;/a3&gt;</w:t>
            </w:r>
            <w:r w:rsidR="00114F1E">
              <w:rPr>
                <w:noProof/>
                <w:webHidden/>
              </w:rPr>
              <w:tab/>
            </w:r>
            <w:r w:rsidR="00114F1E">
              <w:rPr>
                <w:noProof/>
                <w:webHidden/>
              </w:rPr>
              <w:fldChar w:fldCharType="begin"/>
            </w:r>
            <w:r w:rsidR="00114F1E">
              <w:rPr>
                <w:noProof/>
                <w:webHidden/>
              </w:rPr>
              <w:instrText xml:space="preserve"> PAGEREF _Toc98936516 \h </w:instrText>
            </w:r>
            <w:r w:rsidR="00114F1E">
              <w:rPr>
                <w:noProof/>
                <w:webHidden/>
              </w:rPr>
            </w:r>
            <w:r w:rsidR="00114F1E">
              <w:rPr>
                <w:noProof/>
                <w:webHidden/>
              </w:rPr>
              <w:fldChar w:fldCharType="separate"/>
            </w:r>
            <w:r w:rsidR="00114F1E">
              <w:rPr>
                <w:noProof/>
                <w:webHidden/>
              </w:rPr>
              <w:t>396</w:t>
            </w:r>
            <w:r w:rsidR="00114F1E">
              <w:rPr>
                <w:noProof/>
                <w:webHidden/>
              </w:rPr>
              <w:fldChar w:fldCharType="end"/>
            </w:r>
          </w:hyperlink>
        </w:p>
        <w:p w14:paraId="00E3EA2D" w14:textId="5E0FC812"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17" w:history="1">
            <w:r w:rsidR="00114F1E" w:rsidRPr="00283800">
              <w:rPr>
                <w:rStyle w:val="Hyperlink"/>
                <w:noProof/>
              </w:rPr>
              <w:t>A.3.10.</w:t>
            </w:r>
            <w:r w:rsidR="00114F1E">
              <w:rPr>
                <w:rFonts w:asciiTheme="minorHAnsi" w:eastAsiaTheme="minorEastAsia" w:hAnsiTheme="minorHAnsi"/>
                <w:noProof/>
                <w:color w:val="auto"/>
                <w:lang w:val="en-SE" w:eastAsia="en-SE"/>
              </w:rPr>
              <w:tab/>
            </w:r>
            <w:r w:rsidR="00114F1E" w:rsidRPr="00283800">
              <w:rPr>
                <w:rStyle w:val="Hyperlink"/>
                <w:noProof/>
              </w:rPr>
              <w:t>&lt;a3&gt;Lines&lt;/a3&gt;</w:t>
            </w:r>
            <w:r w:rsidR="00114F1E">
              <w:rPr>
                <w:noProof/>
                <w:webHidden/>
              </w:rPr>
              <w:tab/>
            </w:r>
            <w:r w:rsidR="00114F1E">
              <w:rPr>
                <w:noProof/>
                <w:webHidden/>
              </w:rPr>
              <w:fldChar w:fldCharType="begin"/>
            </w:r>
            <w:r w:rsidR="00114F1E">
              <w:rPr>
                <w:noProof/>
                <w:webHidden/>
              </w:rPr>
              <w:instrText xml:space="preserve"> PAGEREF _Toc98936517 \h </w:instrText>
            </w:r>
            <w:r w:rsidR="00114F1E">
              <w:rPr>
                <w:noProof/>
                <w:webHidden/>
              </w:rPr>
            </w:r>
            <w:r w:rsidR="00114F1E">
              <w:rPr>
                <w:noProof/>
                <w:webHidden/>
              </w:rPr>
              <w:fldChar w:fldCharType="separate"/>
            </w:r>
            <w:r w:rsidR="00114F1E">
              <w:rPr>
                <w:noProof/>
                <w:webHidden/>
              </w:rPr>
              <w:t>400</w:t>
            </w:r>
            <w:r w:rsidR="00114F1E">
              <w:rPr>
                <w:noProof/>
                <w:webHidden/>
              </w:rPr>
              <w:fldChar w:fldCharType="end"/>
            </w:r>
          </w:hyperlink>
        </w:p>
        <w:p w14:paraId="429B7C71" w14:textId="7B01AF7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18" w:history="1">
            <w:r w:rsidR="00114F1E" w:rsidRPr="00283800">
              <w:rPr>
                <w:rStyle w:val="Hyperlink"/>
                <w:noProof/>
              </w:rPr>
              <w:t>A.3.11.</w:t>
            </w:r>
            <w:r w:rsidR="00114F1E">
              <w:rPr>
                <w:rFonts w:asciiTheme="minorHAnsi" w:eastAsiaTheme="minorEastAsia" w:hAnsiTheme="minorHAnsi"/>
                <w:noProof/>
                <w:color w:val="auto"/>
                <w:lang w:val="en-SE" w:eastAsia="en-SE"/>
              </w:rPr>
              <w:tab/>
            </w:r>
            <w:r w:rsidR="00114F1E" w:rsidRPr="00283800">
              <w:rPr>
                <w:rStyle w:val="Hyperlink"/>
                <w:noProof/>
              </w:rPr>
              <w:t>&lt;a3&gt;Include Files&lt;/a3&gt;</w:t>
            </w:r>
            <w:r w:rsidR="00114F1E">
              <w:rPr>
                <w:noProof/>
                <w:webHidden/>
              </w:rPr>
              <w:tab/>
            </w:r>
            <w:r w:rsidR="00114F1E">
              <w:rPr>
                <w:noProof/>
                <w:webHidden/>
              </w:rPr>
              <w:fldChar w:fldCharType="begin"/>
            </w:r>
            <w:r w:rsidR="00114F1E">
              <w:rPr>
                <w:noProof/>
                <w:webHidden/>
              </w:rPr>
              <w:instrText xml:space="preserve"> PAGEREF _Toc98936518 \h </w:instrText>
            </w:r>
            <w:r w:rsidR="00114F1E">
              <w:rPr>
                <w:noProof/>
                <w:webHidden/>
              </w:rPr>
            </w:r>
            <w:r w:rsidR="00114F1E">
              <w:rPr>
                <w:noProof/>
                <w:webHidden/>
              </w:rPr>
              <w:fldChar w:fldCharType="separate"/>
            </w:r>
            <w:r w:rsidR="00114F1E">
              <w:rPr>
                <w:noProof/>
                <w:webHidden/>
              </w:rPr>
              <w:t>401</w:t>
            </w:r>
            <w:r w:rsidR="00114F1E">
              <w:rPr>
                <w:noProof/>
                <w:webHidden/>
              </w:rPr>
              <w:fldChar w:fldCharType="end"/>
            </w:r>
          </w:hyperlink>
        </w:p>
        <w:p w14:paraId="6201C873" w14:textId="4CC98F0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19" w:history="1">
            <w:r w:rsidR="00114F1E" w:rsidRPr="00283800">
              <w:rPr>
                <w:rStyle w:val="Hyperlink"/>
                <w:noProof/>
              </w:rPr>
              <w:t>A.3.12.</w:t>
            </w:r>
            <w:r w:rsidR="00114F1E">
              <w:rPr>
                <w:rFonts w:asciiTheme="minorHAnsi" w:eastAsiaTheme="minorEastAsia" w:hAnsiTheme="minorHAnsi"/>
                <w:noProof/>
                <w:color w:val="auto"/>
                <w:lang w:val="en-SE" w:eastAsia="en-SE"/>
              </w:rPr>
              <w:tab/>
            </w:r>
            <w:r w:rsidR="00114F1E" w:rsidRPr="00283800">
              <w:rPr>
                <w:rStyle w:val="Hyperlink"/>
                <w:noProof/>
              </w:rPr>
              <w:t>&lt;a3&gt;Macros&lt;/a3&gt;</w:t>
            </w:r>
            <w:r w:rsidR="00114F1E">
              <w:rPr>
                <w:noProof/>
                <w:webHidden/>
              </w:rPr>
              <w:tab/>
            </w:r>
            <w:r w:rsidR="00114F1E">
              <w:rPr>
                <w:noProof/>
                <w:webHidden/>
              </w:rPr>
              <w:fldChar w:fldCharType="begin"/>
            </w:r>
            <w:r w:rsidR="00114F1E">
              <w:rPr>
                <w:noProof/>
                <w:webHidden/>
              </w:rPr>
              <w:instrText xml:space="preserve"> PAGEREF _Toc98936519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7973E16E" w14:textId="1D0F377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20" w:history="1">
            <w:r w:rsidR="00114F1E" w:rsidRPr="00283800">
              <w:rPr>
                <w:rStyle w:val="Hyperlink"/>
                <w:noProof/>
              </w:rPr>
              <w:t>A.3.13.</w:t>
            </w:r>
            <w:r w:rsidR="00114F1E">
              <w:rPr>
                <w:rFonts w:asciiTheme="minorHAnsi" w:eastAsiaTheme="minorEastAsia" w:hAnsiTheme="minorHAnsi"/>
                <w:noProof/>
                <w:color w:val="auto"/>
                <w:lang w:val="en-SE" w:eastAsia="en-SE"/>
              </w:rPr>
              <w:tab/>
            </w:r>
            <w:r w:rsidR="00114F1E" w:rsidRPr="00283800">
              <w:rPr>
                <w:rStyle w:val="Hyperlink"/>
                <w:noProof/>
              </w:rPr>
              <w:t>&lt;a3&gt;Tokens&lt;/a3&gt;</w:t>
            </w:r>
            <w:r w:rsidR="00114F1E">
              <w:rPr>
                <w:noProof/>
                <w:webHidden/>
              </w:rPr>
              <w:tab/>
            </w:r>
            <w:r w:rsidR="00114F1E">
              <w:rPr>
                <w:noProof/>
                <w:webHidden/>
              </w:rPr>
              <w:fldChar w:fldCharType="begin"/>
            </w:r>
            <w:r w:rsidR="00114F1E">
              <w:rPr>
                <w:noProof/>
                <w:webHidden/>
              </w:rPr>
              <w:instrText xml:space="preserve"> PAGEREF _Toc98936520 \h </w:instrText>
            </w:r>
            <w:r w:rsidR="00114F1E">
              <w:rPr>
                <w:noProof/>
                <w:webHidden/>
              </w:rPr>
            </w:r>
            <w:r w:rsidR="00114F1E">
              <w:rPr>
                <w:noProof/>
                <w:webHidden/>
              </w:rPr>
              <w:fldChar w:fldCharType="separate"/>
            </w:r>
            <w:r w:rsidR="00114F1E">
              <w:rPr>
                <w:noProof/>
                <w:webHidden/>
              </w:rPr>
              <w:t>402</w:t>
            </w:r>
            <w:r w:rsidR="00114F1E">
              <w:rPr>
                <w:noProof/>
                <w:webHidden/>
              </w:rPr>
              <w:fldChar w:fldCharType="end"/>
            </w:r>
          </w:hyperlink>
        </w:p>
        <w:p w14:paraId="6D9C2A40" w14:textId="38F504F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21" w:history="1">
            <w:r w:rsidR="00114F1E" w:rsidRPr="00283800">
              <w:rPr>
                <w:rStyle w:val="Hyperlink"/>
                <w:noProof/>
              </w:rPr>
              <w:t>A.3.14.</w:t>
            </w:r>
            <w:r w:rsidR="00114F1E">
              <w:rPr>
                <w:rFonts w:asciiTheme="minorHAnsi" w:eastAsiaTheme="minorEastAsia" w:hAnsiTheme="minorHAnsi"/>
                <w:noProof/>
                <w:color w:val="auto"/>
                <w:lang w:val="en-SE" w:eastAsia="en-SE"/>
              </w:rPr>
              <w:tab/>
            </w:r>
            <w:r w:rsidR="00114F1E" w:rsidRPr="00283800">
              <w:rPr>
                <w:rStyle w:val="Hyperlink"/>
                <w:noProof/>
              </w:rPr>
              <w:t>&lt;a3&gt;Define&lt;/a3&gt;</w:t>
            </w:r>
            <w:r w:rsidR="00114F1E">
              <w:rPr>
                <w:noProof/>
                <w:webHidden/>
              </w:rPr>
              <w:tab/>
            </w:r>
            <w:r w:rsidR="00114F1E">
              <w:rPr>
                <w:noProof/>
                <w:webHidden/>
              </w:rPr>
              <w:fldChar w:fldCharType="begin"/>
            </w:r>
            <w:r w:rsidR="00114F1E">
              <w:rPr>
                <w:noProof/>
                <w:webHidden/>
              </w:rPr>
              <w:instrText xml:space="preserve"> PAGEREF _Toc98936521 \h </w:instrText>
            </w:r>
            <w:r w:rsidR="00114F1E">
              <w:rPr>
                <w:noProof/>
                <w:webHidden/>
              </w:rPr>
            </w:r>
            <w:r w:rsidR="00114F1E">
              <w:rPr>
                <w:noProof/>
                <w:webHidden/>
              </w:rPr>
              <w:fldChar w:fldCharType="separate"/>
            </w:r>
            <w:r w:rsidR="00114F1E">
              <w:rPr>
                <w:noProof/>
                <w:webHidden/>
              </w:rPr>
              <w:t>404</w:t>
            </w:r>
            <w:r w:rsidR="00114F1E">
              <w:rPr>
                <w:noProof/>
                <w:webHidden/>
              </w:rPr>
              <w:fldChar w:fldCharType="end"/>
            </w:r>
          </w:hyperlink>
        </w:p>
        <w:p w14:paraId="1B0DCBAB" w14:textId="67985A0B"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22" w:history="1">
            <w:r w:rsidR="00114F1E" w:rsidRPr="00283800">
              <w:rPr>
                <w:rStyle w:val="Hyperlink"/>
                <w:noProof/>
              </w:rPr>
              <w:t>A.3.15.</w:t>
            </w:r>
            <w:r w:rsidR="00114F1E">
              <w:rPr>
                <w:rFonts w:asciiTheme="minorHAnsi" w:eastAsiaTheme="minorEastAsia" w:hAnsiTheme="minorHAnsi"/>
                <w:noProof/>
                <w:color w:val="auto"/>
                <w:lang w:val="en-SE" w:eastAsia="en-SE"/>
              </w:rPr>
              <w:tab/>
            </w:r>
            <w:r w:rsidR="00114F1E" w:rsidRPr="00283800">
              <w:rPr>
                <w:rStyle w:val="Hyperlink"/>
                <w:noProof/>
              </w:rPr>
              <w:t>&lt;a3&gt;Conditional Programming&lt;/a3&gt;</w:t>
            </w:r>
            <w:r w:rsidR="00114F1E">
              <w:rPr>
                <w:noProof/>
                <w:webHidden/>
              </w:rPr>
              <w:tab/>
            </w:r>
            <w:r w:rsidR="00114F1E">
              <w:rPr>
                <w:noProof/>
                <w:webHidden/>
              </w:rPr>
              <w:fldChar w:fldCharType="begin"/>
            </w:r>
            <w:r w:rsidR="00114F1E">
              <w:rPr>
                <w:noProof/>
                <w:webHidden/>
              </w:rPr>
              <w:instrText xml:space="preserve"> PAGEREF _Toc98936522 \h </w:instrText>
            </w:r>
            <w:r w:rsidR="00114F1E">
              <w:rPr>
                <w:noProof/>
                <w:webHidden/>
              </w:rPr>
            </w:r>
            <w:r w:rsidR="00114F1E">
              <w:rPr>
                <w:noProof/>
                <w:webHidden/>
              </w:rPr>
              <w:fldChar w:fldCharType="separate"/>
            </w:r>
            <w:r w:rsidR="00114F1E">
              <w:rPr>
                <w:noProof/>
                <w:webHidden/>
              </w:rPr>
              <w:t>406</w:t>
            </w:r>
            <w:r w:rsidR="00114F1E">
              <w:rPr>
                <w:noProof/>
                <w:webHidden/>
              </w:rPr>
              <w:fldChar w:fldCharType="end"/>
            </w:r>
          </w:hyperlink>
        </w:p>
        <w:p w14:paraId="7B4B20AE" w14:textId="4668EBA5"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23" w:history="1">
            <w:r w:rsidR="00114F1E" w:rsidRPr="00283800">
              <w:rPr>
                <w:rStyle w:val="Hyperlink"/>
                <w:noProof/>
              </w:rPr>
              <w:t>A.3.16.</w:t>
            </w:r>
            <w:r w:rsidR="00114F1E">
              <w:rPr>
                <w:rFonts w:asciiTheme="minorHAnsi" w:eastAsiaTheme="minorEastAsia" w:hAnsiTheme="minorHAnsi"/>
                <w:noProof/>
                <w:color w:val="auto"/>
                <w:lang w:val="en-SE" w:eastAsia="en-SE"/>
              </w:rPr>
              <w:tab/>
            </w:r>
            <w:r w:rsidR="00114F1E" w:rsidRPr="00283800">
              <w:rPr>
                <w:rStyle w:val="Hyperlink"/>
                <w:noProof/>
              </w:rPr>
              <w:t>&lt;a3&gt;Macro Expansion&lt;/a3&gt;</w:t>
            </w:r>
            <w:r w:rsidR="00114F1E">
              <w:rPr>
                <w:noProof/>
                <w:webHidden/>
              </w:rPr>
              <w:tab/>
            </w:r>
            <w:r w:rsidR="00114F1E">
              <w:rPr>
                <w:noProof/>
                <w:webHidden/>
              </w:rPr>
              <w:fldChar w:fldCharType="begin"/>
            </w:r>
            <w:r w:rsidR="00114F1E">
              <w:rPr>
                <w:noProof/>
                <w:webHidden/>
              </w:rPr>
              <w:instrText xml:space="preserve"> PAGEREF _Toc98936523 \h </w:instrText>
            </w:r>
            <w:r w:rsidR="00114F1E">
              <w:rPr>
                <w:noProof/>
                <w:webHidden/>
              </w:rPr>
            </w:r>
            <w:r w:rsidR="00114F1E">
              <w:rPr>
                <w:noProof/>
                <w:webHidden/>
              </w:rPr>
              <w:fldChar w:fldCharType="separate"/>
            </w:r>
            <w:r w:rsidR="00114F1E">
              <w:rPr>
                <w:noProof/>
                <w:webHidden/>
              </w:rPr>
              <w:t>408</w:t>
            </w:r>
            <w:r w:rsidR="00114F1E">
              <w:rPr>
                <w:noProof/>
                <w:webHidden/>
              </w:rPr>
              <w:fldChar w:fldCharType="end"/>
            </w:r>
          </w:hyperlink>
        </w:p>
        <w:p w14:paraId="0C31B0F2" w14:textId="015D07F3"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24" w:history="1">
            <w:r w:rsidR="00114F1E" w:rsidRPr="00283800">
              <w:rPr>
                <w:rStyle w:val="Hyperlink"/>
                <w:noProof/>
              </w:rPr>
              <w:t>A.3.17.</w:t>
            </w:r>
            <w:r w:rsidR="00114F1E">
              <w:rPr>
                <w:rFonts w:asciiTheme="minorHAnsi" w:eastAsiaTheme="minorEastAsia" w:hAnsiTheme="minorHAnsi"/>
                <w:noProof/>
                <w:color w:val="auto"/>
                <w:lang w:val="en-SE" w:eastAsia="en-SE"/>
              </w:rPr>
              <w:tab/>
            </w:r>
            <w:r w:rsidR="00114F1E" w:rsidRPr="00283800">
              <w:rPr>
                <w:rStyle w:val="Hyperlink"/>
                <w:noProof/>
              </w:rPr>
              <w:t>&lt;a3&gt;Concatenate Tokens&lt;/a3&gt;</w:t>
            </w:r>
            <w:r w:rsidR="00114F1E">
              <w:rPr>
                <w:noProof/>
                <w:webHidden/>
              </w:rPr>
              <w:tab/>
            </w:r>
            <w:r w:rsidR="00114F1E">
              <w:rPr>
                <w:noProof/>
                <w:webHidden/>
              </w:rPr>
              <w:fldChar w:fldCharType="begin"/>
            </w:r>
            <w:r w:rsidR="00114F1E">
              <w:rPr>
                <w:noProof/>
                <w:webHidden/>
              </w:rPr>
              <w:instrText xml:space="preserve"> PAGEREF _Toc98936524 \h </w:instrText>
            </w:r>
            <w:r w:rsidR="00114F1E">
              <w:rPr>
                <w:noProof/>
                <w:webHidden/>
              </w:rPr>
            </w:r>
            <w:r w:rsidR="00114F1E">
              <w:rPr>
                <w:noProof/>
                <w:webHidden/>
              </w:rPr>
              <w:fldChar w:fldCharType="separate"/>
            </w:r>
            <w:r w:rsidR="00114F1E">
              <w:rPr>
                <w:noProof/>
                <w:webHidden/>
              </w:rPr>
              <w:t>412</w:t>
            </w:r>
            <w:r w:rsidR="00114F1E">
              <w:rPr>
                <w:noProof/>
                <w:webHidden/>
              </w:rPr>
              <w:fldChar w:fldCharType="end"/>
            </w:r>
          </w:hyperlink>
        </w:p>
        <w:p w14:paraId="695DDF98" w14:textId="630C628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25" w:history="1">
            <w:r w:rsidR="00114F1E" w:rsidRPr="00283800">
              <w:rPr>
                <w:rStyle w:val="Hyperlink"/>
                <w:noProof/>
              </w:rPr>
              <w:t>A.3.18.</w:t>
            </w:r>
            <w:r w:rsidR="00114F1E">
              <w:rPr>
                <w:rFonts w:asciiTheme="minorHAnsi" w:eastAsiaTheme="minorEastAsia" w:hAnsiTheme="minorHAnsi"/>
                <w:noProof/>
                <w:color w:val="auto"/>
                <w:lang w:val="en-SE" w:eastAsia="en-SE"/>
              </w:rPr>
              <w:tab/>
            </w:r>
            <w:r w:rsidR="00114F1E" w:rsidRPr="00283800">
              <w:rPr>
                <w:rStyle w:val="Hyperlink"/>
                <w:noProof/>
              </w:rPr>
              <w:t>&lt;a3&gt;String Merging&lt;/a3&gt;</w:t>
            </w:r>
            <w:r w:rsidR="00114F1E">
              <w:rPr>
                <w:noProof/>
                <w:webHidden/>
              </w:rPr>
              <w:tab/>
            </w:r>
            <w:r w:rsidR="00114F1E">
              <w:rPr>
                <w:noProof/>
                <w:webHidden/>
              </w:rPr>
              <w:fldChar w:fldCharType="begin"/>
            </w:r>
            <w:r w:rsidR="00114F1E">
              <w:rPr>
                <w:noProof/>
                <w:webHidden/>
              </w:rPr>
              <w:instrText xml:space="preserve"> PAGEREF _Toc98936525 \h </w:instrText>
            </w:r>
            <w:r w:rsidR="00114F1E">
              <w:rPr>
                <w:noProof/>
                <w:webHidden/>
              </w:rPr>
            </w:r>
            <w:r w:rsidR="00114F1E">
              <w:rPr>
                <w:noProof/>
                <w:webHidden/>
              </w:rPr>
              <w:fldChar w:fldCharType="separate"/>
            </w:r>
            <w:r w:rsidR="00114F1E">
              <w:rPr>
                <w:noProof/>
                <w:webHidden/>
              </w:rPr>
              <w:t>413</w:t>
            </w:r>
            <w:r w:rsidR="00114F1E">
              <w:rPr>
                <w:noProof/>
                <w:webHidden/>
              </w:rPr>
              <w:fldChar w:fldCharType="end"/>
            </w:r>
          </w:hyperlink>
        </w:p>
        <w:p w14:paraId="5157C673" w14:textId="469881F4" w:rsidR="00114F1E" w:rsidRDefault="008C0248">
          <w:pPr>
            <w:pStyle w:val="TOC1"/>
            <w:rPr>
              <w:rFonts w:asciiTheme="minorHAnsi" w:eastAsiaTheme="minorEastAsia" w:hAnsiTheme="minorHAnsi"/>
              <w:noProof/>
              <w:color w:val="auto"/>
              <w:lang w:val="en-SE" w:eastAsia="en-SE"/>
            </w:rPr>
          </w:pPr>
          <w:hyperlink w:anchor="_Toc98936526" w:history="1">
            <w:r w:rsidR="00114F1E" w:rsidRPr="00283800">
              <w:rPr>
                <w:rStyle w:val="Hyperlink"/>
                <w:noProof/>
              </w:rPr>
              <w:t>B.</w:t>
            </w:r>
            <w:r w:rsidR="00114F1E">
              <w:rPr>
                <w:rFonts w:asciiTheme="minorHAnsi" w:eastAsiaTheme="minorEastAsia" w:hAnsiTheme="minorHAnsi"/>
                <w:noProof/>
                <w:color w:val="auto"/>
                <w:lang w:val="en-SE" w:eastAsia="en-SE"/>
              </w:rPr>
              <w:tab/>
            </w:r>
            <w:r w:rsidR="00114F1E" w:rsidRPr="00283800">
              <w:rPr>
                <w:rStyle w:val="Hyperlink"/>
                <w:noProof/>
              </w:rPr>
              <w:t>&lt;a1&gt;The Register Set&lt;/a1&gt;</w:t>
            </w:r>
            <w:r w:rsidR="00114F1E">
              <w:rPr>
                <w:noProof/>
                <w:webHidden/>
              </w:rPr>
              <w:tab/>
            </w:r>
            <w:r w:rsidR="00114F1E">
              <w:rPr>
                <w:noProof/>
                <w:webHidden/>
              </w:rPr>
              <w:fldChar w:fldCharType="begin"/>
            </w:r>
            <w:r w:rsidR="00114F1E">
              <w:rPr>
                <w:noProof/>
                <w:webHidden/>
              </w:rPr>
              <w:instrText xml:space="preserve"> PAGEREF _Toc98936526 \h </w:instrText>
            </w:r>
            <w:r w:rsidR="00114F1E">
              <w:rPr>
                <w:noProof/>
                <w:webHidden/>
              </w:rPr>
            </w:r>
            <w:r w:rsidR="00114F1E">
              <w:rPr>
                <w:noProof/>
                <w:webHidden/>
              </w:rPr>
              <w:fldChar w:fldCharType="separate"/>
            </w:r>
            <w:r w:rsidR="00114F1E">
              <w:rPr>
                <w:noProof/>
                <w:webHidden/>
              </w:rPr>
              <w:t>414</w:t>
            </w:r>
            <w:r w:rsidR="00114F1E">
              <w:rPr>
                <w:noProof/>
                <w:webHidden/>
              </w:rPr>
              <w:fldChar w:fldCharType="end"/>
            </w:r>
          </w:hyperlink>
        </w:p>
        <w:p w14:paraId="2F6509C3" w14:textId="580E67AE" w:rsidR="00114F1E" w:rsidRDefault="008C0248">
          <w:pPr>
            <w:pStyle w:val="TOC1"/>
            <w:rPr>
              <w:rFonts w:asciiTheme="minorHAnsi" w:eastAsiaTheme="minorEastAsia" w:hAnsiTheme="minorHAnsi"/>
              <w:noProof/>
              <w:color w:val="auto"/>
              <w:lang w:val="en-SE" w:eastAsia="en-SE"/>
            </w:rPr>
          </w:pPr>
          <w:hyperlink w:anchor="_Toc98936527" w:history="1">
            <w:r w:rsidR="00114F1E" w:rsidRPr="00283800">
              <w:rPr>
                <w:rStyle w:val="Hyperlink"/>
                <w:noProof/>
              </w:rPr>
              <w:t>C.</w:t>
            </w:r>
            <w:r w:rsidR="00114F1E">
              <w:rPr>
                <w:rFonts w:asciiTheme="minorHAnsi" w:eastAsiaTheme="minorEastAsia" w:hAnsiTheme="minorHAnsi"/>
                <w:noProof/>
                <w:color w:val="auto"/>
                <w:lang w:val="en-SE" w:eastAsia="en-SE"/>
              </w:rPr>
              <w:tab/>
            </w:r>
            <w:r w:rsidR="00114F1E" w:rsidRPr="00283800">
              <w:rPr>
                <w:rStyle w:val="Hyperlink"/>
                <w:noProof/>
              </w:rPr>
              <w:t>&lt;a1&gt;The C Grammar&lt;/a1&gt;</w:t>
            </w:r>
            <w:r w:rsidR="00114F1E">
              <w:rPr>
                <w:noProof/>
                <w:webHidden/>
              </w:rPr>
              <w:tab/>
            </w:r>
            <w:r w:rsidR="00114F1E">
              <w:rPr>
                <w:noProof/>
                <w:webHidden/>
              </w:rPr>
              <w:fldChar w:fldCharType="begin"/>
            </w:r>
            <w:r w:rsidR="00114F1E">
              <w:rPr>
                <w:noProof/>
                <w:webHidden/>
              </w:rPr>
              <w:instrText xml:space="preserve"> PAGEREF _Toc98936527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52344B77" w14:textId="52446910"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528" w:history="1">
            <w:r w:rsidR="00114F1E" w:rsidRPr="00283800">
              <w:rPr>
                <w:rStyle w:val="Hyperlink"/>
                <w:noProof/>
              </w:rPr>
              <w:t>C.1.</w:t>
            </w:r>
            <w:r w:rsidR="00114F1E">
              <w:rPr>
                <w:rFonts w:asciiTheme="minorHAnsi" w:eastAsiaTheme="minorEastAsia" w:hAnsiTheme="minorHAnsi"/>
                <w:noProof/>
                <w:color w:val="auto"/>
                <w:lang w:val="en-SE" w:eastAsia="en-SE"/>
              </w:rPr>
              <w:tab/>
            </w:r>
            <w:r w:rsidR="00114F1E" w:rsidRPr="00283800">
              <w:rPr>
                <w:rStyle w:val="Hyperlink"/>
                <w:noProof/>
              </w:rPr>
              <w:t>&lt;a2&gt;The Preprocessor Grammar&lt;/a2&gt;</w:t>
            </w:r>
            <w:r w:rsidR="00114F1E">
              <w:rPr>
                <w:noProof/>
                <w:webHidden/>
              </w:rPr>
              <w:tab/>
            </w:r>
            <w:r w:rsidR="00114F1E">
              <w:rPr>
                <w:noProof/>
                <w:webHidden/>
              </w:rPr>
              <w:fldChar w:fldCharType="begin"/>
            </w:r>
            <w:r w:rsidR="00114F1E">
              <w:rPr>
                <w:noProof/>
                <w:webHidden/>
              </w:rPr>
              <w:instrText xml:space="preserve"> PAGEREF _Toc98936528 \h </w:instrText>
            </w:r>
            <w:r w:rsidR="00114F1E">
              <w:rPr>
                <w:noProof/>
                <w:webHidden/>
              </w:rPr>
            </w:r>
            <w:r w:rsidR="00114F1E">
              <w:rPr>
                <w:noProof/>
                <w:webHidden/>
              </w:rPr>
              <w:fldChar w:fldCharType="separate"/>
            </w:r>
            <w:r w:rsidR="00114F1E">
              <w:rPr>
                <w:noProof/>
                <w:webHidden/>
              </w:rPr>
              <w:t>416</w:t>
            </w:r>
            <w:r w:rsidR="00114F1E">
              <w:rPr>
                <w:noProof/>
                <w:webHidden/>
              </w:rPr>
              <w:fldChar w:fldCharType="end"/>
            </w:r>
          </w:hyperlink>
        </w:p>
        <w:p w14:paraId="3B3FF4F7" w14:textId="73F65C2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29" w:history="1">
            <w:r w:rsidR="00114F1E" w:rsidRPr="00283800">
              <w:rPr>
                <w:rStyle w:val="Hyperlink"/>
                <w:noProof/>
              </w:rPr>
              <w:t>C.1.1.</w:t>
            </w:r>
            <w:r w:rsidR="00114F1E">
              <w:rPr>
                <w:rFonts w:asciiTheme="minorHAnsi" w:eastAsiaTheme="minorEastAsia" w:hAnsiTheme="minorHAnsi"/>
                <w:noProof/>
                <w:color w:val="auto"/>
                <w:lang w:val="en-SE" w:eastAsia="en-SE"/>
              </w:rPr>
              <w:tab/>
            </w:r>
            <w:r w:rsidR="00114F1E" w:rsidRPr="00283800">
              <w:rPr>
                <w:rStyle w:val="Hyperlink"/>
                <w:noProof/>
              </w:rPr>
              <w:t>&lt;a3&gt;The Language Grammar&lt;/a3&gt;</w:t>
            </w:r>
            <w:r w:rsidR="00114F1E">
              <w:rPr>
                <w:noProof/>
                <w:webHidden/>
              </w:rPr>
              <w:tab/>
            </w:r>
            <w:r w:rsidR="00114F1E">
              <w:rPr>
                <w:noProof/>
                <w:webHidden/>
              </w:rPr>
              <w:fldChar w:fldCharType="begin"/>
            </w:r>
            <w:r w:rsidR="00114F1E">
              <w:rPr>
                <w:noProof/>
                <w:webHidden/>
              </w:rPr>
              <w:instrText xml:space="preserve"> PAGEREF _Toc98936529 \h </w:instrText>
            </w:r>
            <w:r w:rsidR="00114F1E">
              <w:rPr>
                <w:noProof/>
                <w:webHidden/>
              </w:rPr>
            </w:r>
            <w:r w:rsidR="00114F1E">
              <w:rPr>
                <w:noProof/>
                <w:webHidden/>
              </w:rPr>
              <w:fldChar w:fldCharType="separate"/>
            </w:r>
            <w:r w:rsidR="00114F1E">
              <w:rPr>
                <w:noProof/>
                <w:webHidden/>
              </w:rPr>
              <w:t>417</w:t>
            </w:r>
            <w:r w:rsidR="00114F1E">
              <w:rPr>
                <w:noProof/>
                <w:webHidden/>
              </w:rPr>
              <w:fldChar w:fldCharType="end"/>
            </w:r>
          </w:hyperlink>
        </w:p>
        <w:p w14:paraId="1FA56E51" w14:textId="19B676AA" w:rsidR="00114F1E" w:rsidRDefault="008C0248">
          <w:pPr>
            <w:pStyle w:val="TOC1"/>
            <w:rPr>
              <w:rFonts w:asciiTheme="minorHAnsi" w:eastAsiaTheme="minorEastAsia" w:hAnsiTheme="minorHAnsi"/>
              <w:noProof/>
              <w:color w:val="auto"/>
              <w:lang w:val="en-SE" w:eastAsia="en-SE"/>
            </w:rPr>
          </w:pPr>
          <w:hyperlink w:anchor="_Toc98936530" w:history="1">
            <w:r w:rsidR="00114F1E" w:rsidRPr="00283800">
              <w:rPr>
                <w:rStyle w:val="Hyperlink"/>
                <w:noProof/>
              </w:rPr>
              <w:t>D.</w:t>
            </w:r>
            <w:r w:rsidR="00114F1E">
              <w:rPr>
                <w:rFonts w:asciiTheme="minorHAnsi" w:eastAsiaTheme="minorEastAsia" w:hAnsiTheme="minorHAnsi"/>
                <w:noProof/>
                <w:color w:val="auto"/>
                <w:lang w:val="en-SE" w:eastAsia="en-SE"/>
              </w:rPr>
              <w:tab/>
            </w:r>
            <w:r w:rsidR="00114F1E" w:rsidRPr="00283800">
              <w:rPr>
                <w:rStyle w:val="Hyperlink"/>
                <w:noProof/>
              </w:rPr>
              <w:t xml:space="preserve">&lt;a1&gt;The </w:t>
            </w:r>
            <w:r w:rsidR="00114F1E" w:rsidRPr="00283800">
              <w:rPr>
                <w:rStyle w:val="Hyperlink"/>
                <w:noProof/>
                <w:highlight w:val="white"/>
              </w:rPr>
              <w:t>Garden Point To</w:t>
            </w:r>
            <w:r w:rsidR="00114F1E" w:rsidRPr="00283800">
              <w:rPr>
                <w:rStyle w:val="Hyperlink"/>
                <w:noProof/>
              </w:rPr>
              <w:t>ols&lt;/a1&gt;</w:t>
            </w:r>
            <w:r w:rsidR="00114F1E">
              <w:rPr>
                <w:noProof/>
                <w:webHidden/>
              </w:rPr>
              <w:tab/>
            </w:r>
            <w:r w:rsidR="00114F1E">
              <w:rPr>
                <w:noProof/>
                <w:webHidden/>
              </w:rPr>
              <w:fldChar w:fldCharType="begin"/>
            </w:r>
            <w:r w:rsidR="00114F1E">
              <w:rPr>
                <w:noProof/>
                <w:webHidden/>
              </w:rPr>
              <w:instrText xml:space="preserve"> PAGEREF _Toc98936530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2885D0F3" w14:textId="2BD9CF8A"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31" w:history="1">
            <w:r w:rsidR="00114F1E" w:rsidRPr="00283800">
              <w:rPr>
                <w:rStyle w:val="Hyperlink"/>
                <w:noProof/>
              </w:rPr>
              <w:t>D.1.1.</w:t>
            </w:r>
            <w:r w:rsidR="00114F1E">
              <w:rPr>
                <w:rFonts w:asciiTheme="minorHAnsi" w:eastAsiaTheme="minorEastAsia" w:hAnsiTheme="minorHAnsi"/>
                <w:noProof/>
                <w:color w:val="auto"/>
                <w:lang w:val="en-SE" w:eastAsia="en-SE"/>
              </w:rPr>
              <w:tab/>
            </w:r>
            <w:r w:rsidR="00114F1E" w:rsidRPr="00283800">
              <w:rPr>
                <w:rStyle w:val="Hyperlink"/>
                <w:noProof/>
              </w:rPr>
              <w:t>&lt;a3&gt;The Language&lt;/a3&gt;</w:t>
            </w:r>
            <w:r w:rsidR="00114F1E">
              <w:rPr>
                <w:noProof/>
                <w:webHidden/>
              </w:rPr>
              <w:tab/>
            </w:r>
            <w:r w:rsidR="00114F1E">
              <w:rPr>
                <w:noProof/>
                <w:webHidden/>
              </w:rPr>
              <w:fldChar w:fldCharType="begin"/>
            </w:r>
            <w:r w:rsidR="00114F1E">
              <w:rPr>
                <w:noProof/>
                <w:webHidden/>
              </w:rPr>
              <w:instrText xml:space="preserve"> PAGEREF _Toc98936531 \h </w:instrText>
            </w:r>
            <w:r w:rsidR="00114F1E">
              <w:rPr>
                <w:noProof/>
                <w:webHidden/>
              </w:rPr>
            </w:r>
            <w:r w:rsidR="00114F1E">
              <w:rPr>
                <w:noProof/>
                <w:webHidden/>
              </w:rPr>
              <w:fldChar w:fldCharType="separate"/>
            </w:r>
            <w:r w:rsidR="00114F1E">
              <w:rPr>
                <w:noProof/>
                <w:webHidden/>
              </w:rPr>
              <w:t>423</w:t>
            </w:r>
            <w:r w:rsidR="00114F1E">
              <w:rPr>
                <w:noProof/>
                <w:webHidden/>
              </w:rPr>
              <w:fldChar w:fldCharType="end"/>
            </w:r>
          </w:hyperlink>
        </w:p>
        <w:p w14:paraId="30ADC49C" w14:textId="7FA59C61"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32" w:history="1">
            <w:r w:rsidR="00114F1E" w:rsidRPr="00283800">
              <w:rPr>
                <w:rStyle w:val="Hyperlink"/>
                <w:noProof/>
              </w:rPr>
              <w:t>D.1.2.</w:t>
            </w:r>
            <w:r w:rsidR="00114F1E">
              <w:rPr>
                <w:rFonts w:asciiTheme="minorHAnsi" w:eastAsiaTheme="minorEastAsia" w:hAnsiTheme="minorHAnsi"/>
                <w:noProof/>
                <w:color w:val="auto"/>
                <w:lang w:val="en-SE" w:eastAsia="en-SE"/>
              </w:rPr>
              <w:tab/>
            </w:r>
            <w:r w:rsidR="00114F1E" w:rsidRPr="00283800">
              <w:rPr>
                <w:rStyle w:val="Hyperlink"/>
                <w:noProof/>
              </w:rPr>
              <w:t>&lt;a3&gt;The Grammar&lt;/a3&gt;</w:t>
            </w:r>
            <w:r w:rsidR="00114F1E">
              <w:rPr>
                <w:noProof/>
                <w:webHidden/>
              </w:rPr>
              <w:tab/>
            </w:r>
            <w:r w:rsidR="00114F1E">
              <w:rPr>
                <w:noProof/>
                <w:webHidden/>
              </w:rPr>
              <w:fldChar w:fldCharType="begin"/>
            </w:r>
            <w:r w:rsidR="00114F1E">
              <w:rPr>
                <w:noProof/>
                <w:webHidden/>
              </w:rPr>
              <w:instrText xml:space="preserve"> PAGEREF _Toc98936532 \h </w:instrText>
            </w:r>
            <w:r w:rsidR="00114F1E">
              <w:rPr>
                <w:noProof/>
                <w:webHidden/>
              </w:rPr>
            </w:r>
            <w:r w:rsidR="00114F1E">
              <w:rPr>
                <w:noProof/>
                <w:webHidden/>
              </w:rPr>
              <w:fldChar w:fldCharType="separate"/>
            </w:r>
            <w:r w:rsidR="00114F1E">
              <w:rPr>
                <w:noProof/>
                <w:webHidden/>
              </w:rPr>
              <w:t>424</w:t>
            </w:r>
            <w:r w:rsidR="00114F1E">
              <w:rPr>
                <w:noProof/>
                <w:webHidden/>
              </w:rPr>
              <w:fldChar w:fldCharType="end"/>
            </w:r>
          </w:hyperlink>
        </w:p>
        <w:p w14:paraId="155C4F58" w14:textId="3C512D9D"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33" w:history="1">
            <w:r w:rsidR="00114F1E" w:rsidRPr="00283800">
              <w:rPr>
                <w:rStyle w:val="Hyperlink"/>
                <w:noProof/>
              </w:rPr>
              <w:t>D.1.3.</w:t>
            </w:r>
            <w:r w:rsidR="00114F1E">
              <w:rPr>
                <w:rFonts w:asciiTheme="minorHAnsi" w:eastAsiaTheme="minorEastAsia" w:hAnsiTheme="minorHAnsi"/>
                <w:noProof/>
                <w:color w:val="auto"/>
                <w:lang w:val="en-SE" w:eastAsia="en-SE"/>
              </w:rPr>
              <w:tab/>
            </w:r>
            <w:r w:rsidR="00114F1E" w:rsidRPr="00283800">
              <w:rPr>
                <w:rStyle w:val="Hyperlink"/>
                <w:noProof/>
              </w:rPr>
              <w:t>&lt;a3&gt;GPPG&lt;/a3&gt;</w:t>
            </w:r>
            <w:r w:rsidR="00114F1E">
              <w:rPr>
                <w:noProof/>
                <w:webHidden/>
              </w:rPr>
              <w:tab/>
            </w:r>
            <w:r w:rsidR="00114F1E">
              <w:rPr>
                <w:noProof/>
                <w:webHidden/>
              </w:rPr>
              <w:fldChar w:fldCharType="begin"/>
            </w:r>
            <w:r w:rsidR="00114F1E">
              <w:rPr>
                <w:noProof/>
                <w:webHidden/>
              </w:rPr>
              <w:instrText xml:space="preserve"> PAGEREF _Toc98936533 \h </w:instrText>
            </w:r>
            <w:r w:rsidR="00114F1E">
              <w:rPr>
                <w:noProof/>
                <w:webHidden/>
              </w:rPr>
            </w:r>
            <w:r w:rsidR="00114F1E">
              <w:rPr>
                <w:noProof/>
                <w:webHidden/>
              </w:rPr>
              <w:fldChar w:fldCharType="separate"/>
            </w:r>
            <w:r w:rsidR="00114F1E">
              <w:rPr>
                <w:noProof/>
                <w:webHidden/>
              </w:rPr>
              <w:t>425</w:t>
            </w:r>
            <w:r w:rsidR="00114F1E">
              <w:rPr>
                <w:noProof/>
                <w:webHidden/>
              </w:rPr>
              <w:fldChar w:fldCharType="end"/>
            </w:r>
          </w:hyperlink>
        </w:p>
        <w:p w14:paraId="115C9F10" w14:textId="1B6529D9"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34" w:history="1">
            <w:r w:rsidR="00114F1E" w:rsidRPr="00283800">
              <w:rPr>
                <w:rStyle w:val="Hyperlink"/>
                <w:noProof/>
              </w:rPr>
              <w:t>D.1.4.</w:t>
            </w:r>
            <w:r w:rsidR="00114F1E">
              <w:rPr>
                <w:rFonts w:asciiTheme="minorHAnsi" w:eastAsiaTheme="minorEastAsia" w:hAnsiTheme="minorHAnsi"/>
                <w:noProof/>
                <w:color w:val="auto"/>
                <w:lang w:val="en-SE" w:eastAsia="en-SE"/>
              </w:rPr>
              <w:tab/>
            </w:r>
            <w:r w:rsidR="00114F1E" w:rsidRPr="00283800">
              <w:rPr>
                <w:rStyle w:val="Hyperlink"/>
                <w:noProof/>
              </w:rPr>
              <w:t>&lt;a3&gt;JPlex&lt;/a3&gt;</w:t>
            </w:r>
            <w:r w:rsidR="00114F1E">
              <w:rPr>
                <w:noProof/>
                <w:webHidden/>
              </w:rPr>
              <w:tab/>
            </w:r>
            <w:r w:rsidR="00114F1E">
              <w:rPr>
                <w:noProof/>
                <w:webHidden/>
              </w:rPr>
              <w:fldChar w:fldCharType="begin"/>
            </w:r>
            <w:r w:rsidR="00114F1E">
              <w:rPr>
                <w:noProof/>
                <w:webHidden/>
              </w:rPr>
              <w:instrText xml:space="preserve"> PAGEREF _Toc98936534 \h </w:instrText>
            </w:r>
            <w:r w:rsidR="00114F1E">
              <w:rPr>
                <w:noProof/>
                <w:webHidden/>
              </w:rPr>
            </w:r>
            <w:r w:rsidR="00114F1E">
              <w:rPr>
                <w:noProof/>
                <w:webHidden/>
              </w:rPr>
              <w:fldChar w:fldCharType="separate"/>
            </w:r>
            <w:r w:rsidR="00114F1E">
              <w:rPr>
                <w:noProof/>
                <w:webHidden/>
              </w:rPr>
              <w:t>429</w:t>
            </w:r>
            <w:r w:rsidR="00114F1E">
              <w:rPr>
                <w:noProof/>
                <w:webHidden/>
              </w:rPr>
              <w:fldChar w:fldCharType="end"/>
            </w:r>
          </w:hyperlink>
        </w:p>
        <w:p w14:paraId="294EF637" w14:textId="73B70578"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35" w:history="1">
            <w:r w:rsidR="00114F1E" w:rsidRPr="00283800">
              <w:rPr>
                <w:rStyle w:val="Hyperlink"/>
                <w:noProof/>
              </w:rPr>
              <w:t>D.1.5.</w:t>
            </w:r>
            <w:r w:rsidR="00114F1E">
              <w:rPr>
                <w:rFonts w:asciiTheme="minorHAnsi" w:eastAsiaTheme="minorEastAsia" w:hAnsiTheme="minorHAnsi"/>
                <w:noProof/>
                <w:color w:val="auto"/>
                <w:lang w:val="en-SE" w:eastAsia="en-SE"/>
              </w:rPr>
              <w:tab/>
            </w:r>
            <w:r w:rsidR="00114F1E" w:rsidRPr="00283800">
              <w:rPr>
                <w:rStyle w:val="Hyperlink"/>
                <w:noProof/>
              </w:rPr>
              <w:t>&lt;a3&gt;Main&lt;/a3&gt;</w:t>
            </w:r>
            <w:r w:rsidR="00114F1E">
              <w:rPr>
                <w:noProof/>
                <w:webHidden/>
              </w:rPr>
              <w:tab/>
            </w:r>
            <w:r w:rsidR="00114F1E">
              <w:rPr>
                <w:noProof/>
                <w:webHidden/>
              </w:rPr>
              <w:fldChar w:fldCharType="begin"/>
            </w:r>
            <w:r w:rsidR="00114F1E">
              <w:rPr>
                <w:noProof/>
                <w:webHidden/>
              </w:rPr>
              <w:instrText xml:space="preserve"> PAGEREF _Toc98936535 \h </w:instrText>
            </w:r>
            <w:r w:rsidR="00114F1E">
              <w:rPr>
                <w:noProof/>
                <w:webHidden/>
              </w:rPr>
            </w:r>
            <w:r w:rsidR="00114F1E">
              <w:rPr>
                <w:noProof/>
                <w:webHidden/>
              </w:rPr>
              <w:fldChar w:fldCharType="separate"/>
            </w:r>
            <w:r w:rsidR="00114F1E">
              <w:rPr>
                <w:noProof/>
                <w:webHidden/>
              </w:rPr>
              <w:t>431</w:t>
            </w:r>
            <w:r w:rsidR="00114F1E">
              <w:rPr>
                <w:noProof/>
                <w:webHidden/>
              </w:rPr>
              <w:fldChar w:fldCharType="end"/>
            </w:r>
          </w:hyperlink>
        </w:p>
        <w:p w14:paraId="554867CF" w14:textId="7EBDD83E" w:rsidR="00114F1E" w:rsidRDefault="008C0248">
          <w:pPr>
            <w:pStyle w:val="TOC1"/>
            <w:rPr>
              <w:rFonts w:asciiTheme="minorHAnsi" w:eastAsiaTheme="minorEastAsia" w:hAnsiTheme="minorHAnsi"/>
              <w:noProof/>
              <w:color w:val="auto"/>
              <w:lang w:val="en-SE" w:eastAsia="en-SE"/>
            </w:rPr>
          </w:pPr>
          <w:hyperlink w:anchor="_Toc98936536" w:history="1">
            <w:r w:rsidR="00114F1E" w:rsidRPr="00283800">
              <w:rPr>
                <w:rStyle w:val="Hyperlink"/>
                <w:noProof/>
              </w:rPr>
              <w:t>E.</w:t>
            </w:r>
            <w:r w:rsidR="00114F1E">
              <w:rPr>
                <w:rFonts w:asciiTheme="minorHAnsi" w:eastAsiaTheme="minorEastAsia" w:hAnsiTheme="minorHAnsi"/>
                <w:noProof/>
                <w:color w:val="auto"/>
                <w:lang w:val="en-SE" w:eastAsia="en-SE"/>
              </w:rPr>
              <w:tab/>
            </w:r>
            <w:r w:rsidR="00114F1E" w:rsidRPr="00283800">
              <w:rPr>
                <w:rStyle w:val="Hyperlink"/>
                <w:noProof/>
              </w:rPr>
              <w:t>&lt;a1&gt;Auxiliary Classes&lt;/a1&gt;</w:t>
            </w:r>
            <w:r w:rsidR="00114F1E">
              <w:rPr>
                <w:noProof/>
                <w:webHidden/>
              </w:rPr>
              <w:tab/>
            </w:r>
            <w:r w:rsidR="00114F1E">
              <w:rPr>
                <w:noProof/>
                <w:webHidden/>
              </w:rPr>
              <w:fldChar w:fldCharType="begin"/>
            </w:r>
            <w:r w:rsidR="00114F1E">
              <w:rPr>
                <w:noProof/>
                <w:webHidden/>
              </w:rPr>
              <w:instrText xml:space="preserve"> PAGEREF _Toc98936536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55C34325" w14:textId="79B175C0"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537" w:history="1">
            <w:r w:rsidR="00114F1E" w:rsidRPr="00283800">
              <w:rPr>
                <w:rStyle w:val="Hyperlink"/>
                <w:noProof/>
              </w:rPr>
              <w:t>E.1.</w:t>
            </w:r>
            <w:r w:rsidR="00114F1E">
              <w:rPr>
                <w:rFonts w:asciiTheme="minorHAnsi" w:eastAsiaTheme="minorEastAsia" w:hAnsiTheme="minorHAnsi"/>
                <w:noProof/>
                <w:color w:val="auto"/>
                <w:lang w:val="en-SE" w:eastAsia="en-SE"/>
              </w:rPr>
              <w:tab/>
            </w:r>
            <w:r w:rsidR="00114F1E" w:rsidRPr="00283800">
              <w:rPr>
                <w:rStyle w:val="Hyperlink"/>
                <w:noProof/>
              </w:rPr>
              <w:t>&lt;a2&gt;Error Handling&lt;/a2&gt;</w:t>
            </w:r>
            <w:r w:rsidR="00114F1E">
              <w:rPr>
                <w:noProof/>
                <w:webHidden/>
              </w:rPr>
              <w:tab/>
            </w:r>
            <w:r w:rsidR="00114F1E">
              <w:rPr>
                <w:noProof/>
                <w:webHidden/>
              </w:rPr>
              <w:fldChar w:fldCharType="begin"/>
            </w:r>
            <w:r w:rsidR="00114F1E">
              <w:rPr>
                <w:noProof/>
                <w:webHidden/>
              </w:rPr>
              <w:instrText xml:space="preserve"> PAGEREF _Toc98936537 \h </w:instrText>
            </w:r>
            <w:r w:rsidR="00114F1E">
              <w:rPr>
                <w:noProof/>
                <w:webHidden/>
              </w:rPr>
            </w:r>
            <w:r w:rsidR="00114F1E">
              <w:rPr>
                <w:noProof/>
                <w:webHidden/>
              </w:rPr>
              <w:fldChar w:fldCharType="separate"/>
            </w:r>
            <w:r w:rsidR="00114F1E">
              <w:rPr>
                <w:noProof/>
                <w:webHidden/>
              </w:rPr>
              <w:t>433</w:t>
            </w:r>
            <w:r w:rsidR="00114F1E">
              <w:rPr>
                <w:noProof/>
                <w:webHidden/>
              </w:rPr>
              <w:fldChar w:fldCharType="end"/>
            </w:r>
          </w:hyperlink>
        </w:p>
        <w:p w14:paraId="3EF3BF34" w14:textId="78B95D61" w:rsidR="00114F1E" w:rsidRDefault="008C0248">
          <w:pPr>
            <w:pStyle w:val="TOC2"/>
            <w:tabs>
              <w:tab w:val="left" w:pos="880"/>
              <w:tab w:val="right" w:leader="dot" w:pos="9350"/>
            </w:tabs>
            <w:rPr>
              <w:rFonts w:asciiTheme="minorHAnsi" w:eastAsiaTheme="minorEastAsia" w:hAnsiTheme="minorHAnsi"/>
              <w:noProof/>
              <w:color w:val="auto"/>
              <w:lang w:val="en-SE" w:eastAsia="en-SE"/>
            </w:rPr>
          </w:pPr>
          <w:hyperlink w:anchor="_Toc98936538" w:history="1">
            <w:r w:rsidR="00114F1E" w:rsidRPr="00283800">
              <w:rPr>
                <w:rStyle w:val="Hyperlink"/>
                <w:noProof/>
              </w:rPr>
              <w:t>E.2.</w:t>
            </w:r>
            <w:r w:rsidR="00114F1E">
              <w:rPr>
                <w:rFonts w:asciiTheme="minorHAnsi" w:eastAsiaTheme="minorEastAsia" w:hAnsiTheme="minorHAnsi"/>
                <w:noProof/>
                <w:color w:val="auto"/>
                <w:lang w:val="en-SE" w:eastAsia="en-SE"/>
              </w:rPr>
              <w:tab/>
            </w:r>
            <w:r w:rsidR="00114F1E" w:rsidRPr="00283800">
              <w:rPr>
                <w:rStyle w:val="Hyperlink"/>
                <w:noProof/>
              </w:rPr>
              <w:t>&lt;a2&gt;The Graph Class&lt;/a2&gt;</w:t>
            </w:r>
            <w:r w:rsidR="00114F1E">
              <w:rPr>
                <w:noProof/>
                <w:webHidden/>
              </w:rPr>
              <w:tab/>
            </w:r>
            <w:r w:rsidR="00114F1E">
              <w:rPr>
                <w:noProof/>
                <w:webHidden/>
              </w:rPr>
              <w:fldChar w:fldCharType="begin"/>
            </w:r>
            <w:r w:rsidR="00114F1E">
              <w:rPr>
                <w:noProof/>
                <w:webHidden/>
              </w:rPr>
              <w:instrText xml:space="preserve"> PAGEREF _Toc98936538 \h </w:instrText>
            </w:r>
            <w:r w:rsidR="00114F1E">
              <w:rPr>
                <w:noProof/>
                <w:webHidden/>
              </w:rPr>
            </w:r>
            <w:r w:rsidR="00114F1E">
              <w:rPr>
                <w:noProof/>
                <w:webHidden/>
              </w:rPr>
              <w:fldChar w:fldCharType="separate"/>
            </w:r>
            <w:r w:rsidR="00114F1E">
              <w:rPr>
                <w:noProof/>
                <w:webHidden/>
              </w:rPr>
              <w:t>437</w:t>
            </w:r>
            <w:r w:rsidR="00114F1E">
              <w:rPr>
                <w:noProof/>
                <w:webHidden/>
              </w:rPr>
              <w:fldChar w:fldCharType="end"/>
            </w:r>
          </w:hyperlink>
        </w:p>
        <w:p w14:paraId="27FB02C9" w14:textId="111C8106"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39" w:history="1">
            <w:r w:rsidR="00114F1E" w:rsidRPr="00283800">
              <w:rPr>
                <w:rStyle w:val="Hyperlink"/>
                <w:noProof/>
              </w:rPr>
              <w:t>E.2.1.</w:t>
            </w:r>
            <w:r w:rsidR="00114F1E">
              <w:rPr>
                <w:rFonts w:asciiTheme="minorHAnsi" w:eastAsiaTheme="minorEastAsia" w:hAnsiTheme="minorHAnsi"/>
                <w:noProof/>
                <w:color w:val="auto"/>
                <w:lang w:val="en-SE" w:eastAsia="en-SE"/>
              </w:rPr>
              <w:tab/>
            </w:r>
            <w:r w:rsidR="00114F1E" w:rsidRPr="00283800">
              <w:rPr>
                <w:rStyle w:val="Hyperlink"/>
                <w:noProof/>
              </w:rPr>
              <w:t>&lt;a3&gt;Addition and Removal of Vertices and Edges&lt;/a3&gt;</w:t>
            </w:r>
            <w:r w:rsidR="00114F1E">
              <w:rPr>
                <w:noProof/>
                <w:webHidden/>
              </w:rPr>
              <w:tab/>
            </w:r>
            <w:r w:rsidR="00114F1E">
              <w:rPr>
                <w:noProof/>
                <w:webHidden/>
              </w:rPr>
              <w:fldChar w:fldCharType="begin"/>
            </w:r>
            <w:r w:rsidR="00114F1E">
              <w:rPr>
                <w:noProof/>
                <w:webHidden/>
              </w:rPr>
              <w:instrText xml:space="preserve"> PAGEREF _Toc98936539 \h </w:instrText>
            </w:r>
            <w:r w:rsidR="00114F1E">
              <w:rPr>
                <w:noProof/>
                <w:webHidden/>
              </w:rPr>
            </w:r>
            <w:r w:rsidR="00114F1E">
              <w:rPr>
                <w:noProof/>
                <w:webHidden/>
              </w:rPr>
              <w:fldChar w:fldCharType="separate"/>
            </w:r>
            <w:r w:rsidR="00114F1E">
              <w:rPr>
                <w:noProof/>
                <w:webHidden/>
              </w:rPr>
              <w:t>438</w:t>
            </w:r>
            <w:r w:rsidR="00114F1E">
              <w:rPr>
                <w:noProof/>
                <w:webHidden/>
              </w:rPr>
              <w:fldChar w:fldCharType="end"/>
            </w:r>
          </w:hyperlink>
        </w:p>
        <w:p w14:paraId="63A6AB24" w14:textId="6DFFFE70" w:rsidR="00114F1E" w:rsidRDefault="008C0248">
          <w:pPr>
            <w:pStyle w:val="TOC3"/>
            <w:tabs>
              <w:tab w:val="left" w:pos="1320"/>
              <w:tab w:val="right" w:leader="dot" w:pos="9350"/>
            </w:tabs>
            <w:rPr>
              <w:rFonts w:asciiTheme="minorHAnsi" w:eastAsiaTheme="minorEastAsia" w:hAnsiTheme="minorHAnsi"/>
              <w:noProof/>
              <w:color w:val="auto"/>
              <w:lang w:val="en-SE" w:eastAsia="en-SE"/>
            </w:rPr>
          </w:pPr>
          <w:hyperlink w:anchor="_Toc98936540" w:history="1">
            <w:r w:rsidR="00114F1E" w:rsidRPr="00283800">
              <w:rPr>
                <w:rStyle w:val="Hyperlink"/>
                <w:noProof/>
              </w:rPr>
              <w:t>E.2.2.</w:t>
            </w:r>
            <w:r w:rsidR="00114F1E">
              <w:rPr>
                <w:rFonts w:asciiTheme="minorHAnsi" w:eastAsiaTheme="minorEastAsia" w:hAnsiTheme="minorHAnsi"/>
                <w:noProof/>
                <w:color w:val="auto"/>
                <w:lang w:val="en-SE" w:eastAsia="en-SE"/>
              </w:rPr>
              <w:tab/>
            </w:r>
            <w:r w:rsidR="00114F1E" w:rsidRPr="00283800">
              <w:rPr>
                <w:rStyle w:val="Hyperlink"/>
                <w:noProof/>
              </w:rPr>
              <w:t>&lt;a3&gt;Graph Partition&lt;/a3&gt;</w:t>
            </w:r>
            <w:r w:rsidR="00114F1E">
              <w:rPr>
                <w:noProof/>
                <w:webHidden/>
              </w:rPr>
              <w:tab/>
            </w:r>
            <w:r w:rsidR="00114F1E">
              <w:rPr>
                <w:noProof/>
                <w:webHidden/>
              </w:rPr>
              <w:fldChar w:fldCharType="begin"/>
            </w:r>
            <w:r w:rsidR="00114F1E">
              <w:rPr>
                <w:noProof/>
                <w:webHidden/>
              </w:rPr>
              <w:instrText xml:space="preserve"> PAGEREF _Toc98936540 \h </w:instrText>
            </w:r>
            <w:r w:rsidR="00114F1E">
              <w:rPr>
                <w:noProof/>
                <w:webHidden/>
              </w:rPr>
            </w:r>
            <w:r w:rsidR="00114F1E">
              <w:rPr>
                <w:noProof/>
                <w:webHidden/>
              </w:rPr>
              <w:fldChar w:fldCharType="separate"/>
            </w:r>
            <w:r w:rsidR="00114F1E">
              <w:rPr>
                <w:noProof/>
                <w:webHidden/>
              </w:rPr>
              <w:t>439</w:t>
            </w:r>
            <w:r w:rsidR="00114F1E">
              <w:rPr>
                <w:noProof/>
                <w:webHidden/>
              </w:rPr>
              <w:fldChar w:fldCharType="end"/>
            </w:r>
          </w:hyperlink>
        </w:p>
        <w:p w14:paraId="0C0060EB" w14:textId="1C89D44E" w:rsidR="00114F1E" w:rsidRDefault="008C0248">
          <w:pPr>
            <w:pStyle w:val="TOC1"/>
            <w:rPr>
              <w:rFonts w:asciiTheme="minorHAnsi" w:eastAsiaTheme="minorEastAsia" w:hAnsiTheme="minorHAnsi"/>
              <w:noProof/>
              <w:color w:val="auto"/>
              <w:lang w:val="en-SE" w:eastAsia="en-SE"/>
            </w:rPr>
          </w:pPr>
          <w:hyperlink w:anchor="_Toc98936541" w:history="1">
            <w:r w:rsidR="00114F1E" w:rsidRPr="00283800">
              <w:rPr>
                <w:rStyle w:val="Hyperlink"/>
                <w:noProof/>
              </w:rPr>
              <w:t>F.</w:t>
            </w:r>
            <w:r w:rsidR="00114F1E">
              <w:rPr>
                <w:rFonts w:asciiTheme="minorHAnsi" w:eastAsiaTheme="minorEastAsia" w:hAnsiTheme="minorHAnsi"/>
                <w:noProof/>
                <w:color w:val="auto"/>
                <w:lang w:val="en-SE" w:eastAsia="en-SE"/>
              </w:rPr>
              <w:tab/>
            </w:r>
            <w:r w:rsidR="00114F1E" w:rsidRPr="00283800">
              <w:rPr>
                <w:rStyle w:val="Hyperlink"/>
                <w:noProof/>
              </w:rPr>
              <w:t>&lt;a1&gt;The ASCII Table&lt;/a1&gt;</w:t>
            </w:r>
            <w:r w:rsidR="00114F1E">
              <w:rPr>
                <w:noProof/>
                <w:webHidden/>
              </w:rPr>
              <w:tab/>
            </w:r>
            <w:r w:rsidR="00114F1E">
              <w:rPr>
                <w:noProof/>
                <w:webHidden/>
              </w:rPr>
              <w:fldChar w:fldCharType="begin"/>
            </w:r>
            <w:r w:rsidR="00114F1E">
              <w:rPr>
                <w:noProof/>
                <w:webHidden/>
              </w:rPr>
              <w:instrText xml:space="preserve"> PAGEREF _Toc98936541 \h </w:instrText>
            </w:r>
            <w:r w:rsidR="00114F1E">
              <w:rPr>
                <w:noProof/>
                <w:webHidden/>
              </w:rPr>
            </w:r>
            <w:r w:rsidR="00114F1E">
              <w:rPr>
                <w:noProof/>
                <w:webHidden/>
              </w:rPr>
              <w:fldChar w:fldCharType="separate"/>
            </w:r>
            <w:r w:rsidR="00114F1E">
              <w:rPr>
                <w:noProof/>
                <w:webHidden/>
              </w:rPr>
              <w:t>441</w:t>
            </w:r>
            <w:r w:rsidR="00114F1E">
              <w:rPr>
                <w:noProof/>
                <w:webHidden/>
              </w:rPr>
              <w:fldChar w:fldCharType="end"/>
            </w:r>
          </w:hyperlink>
        </w:p>
        <w:p w14:paraId="1D894A0A" w14:textId="0592CCE0" w:rsidR="00CB5140" w:rsidRPr="00903DBA" w:rsidRDefault="00CB5140">
          <w:r w:rsidRPr="00903DBA">
            <w:rPr>
              <w:b/>
              <w:bCs/>
              <w:noProof/>
            </w:rPr>
            <w:fldChar w:fldCharType="end"/>
          </w:r>
        </w:p>
      </w:sdtContent>
    </w:sdt>
    <w:p w14:paraId="07C7297F" w14:textId="165F3C61" w:rsidR="00A27525" w:rsidRPr="00903DBA" w:rsidRDefault="00CC1DF4" w:rsidP="0060539D">
      <w:pPr>
        <w:pStyle w:val="Heading1"/>
      </w:pPr>
      <w:bookmarkStart w:id="1" w:name="_Toc98936222"/>
      <w:r>
        <w:lastRenderedPageBreak/>
        <w:t>&lt;</w:t>
      </w:r>
      <w:proofErr w:type="spellStart"/>
      <w:r>
        <w:t>h1</w:t>
      </w:r>
      <w:proofErr w:type="spellEnd"/>
      <w:r>
        <w:t>&gt;</w:t>
      </w:r>
      <w:r w:rsidRPr="00903DBA">
        <w:t>Introduction</w:t>
      </w:r>
      <w:r>
        <w:t>&lt;/</w:t>
      </w:r>
      <w:proofErr w:type="spellStart"/>
      <w:r>
        <w:t>h1</w:t>
      </w:r>
      <w:proofErr w:type="spellEnd"/>
      <w:r>
        <w:t>&gt;</w:t>
      </w:r>
      <w:bookmarkEnd w:id="1"/>
    </w:p>
    <w:p w14:paraId="1B32353F" w14:textId="5FCC6A63"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w:t>
      </w:r>
      <w:r w:rsidR="00382F96" w:rsidRPr="00903DBA">
        <w:t xml:space="preserve">ANSI </w:t>
      </w:r>
      <w:r w:rsidRPr="00903DBA">
        <w:t>C.</w:t>
      </w:r>
      <w:r w:rsidR="009F010A" w:rsidRPr="00903DBA">
        <w:t xml:space="preserve"> It generate</w:t>
      </w:r>
      <w:r w:rsidR="002F6A22">
        <w:t>s</w:t>
      </w:r>
      <w:r w:rsidR="009F010A" w:rsidRPr="00903DBA">
        <w:t xml:space="preserve"> </w:t>
      </w:r>
      <w:r w:rsidR="00382F96" w:rsidRPr="00903DBA">
        <w:t>two kinds of target code:</w:t>
      </w:r>
    </w:p>
    <w:p w14:paraId="0F3C61FA" w14:textId="17A9C74D" w:rsidR="00382F96" w:rsidRPr="00903DBA" w:rsidRDefault="008C4970" w:rsidP="008A59FB">
      <w:pPr>
        <w:pStyle w:val="ListParagraph"/>
        <w:numPr>
          <w:ilvl w:val="0"/>
          <w:numId w:val="202"/>
        </w:numPr>
      </w:pPr>
      <w:r>
        <w:t>&lt;l&gt;</w:t>
      </w:r>
      <w:r w:rsidRPr="00903DBA">
        <w:t xml:space="preserve">Assembly code for the Intel 64-bit Linux system together with a </w:t>
      </w:r>
      <w:proofErr w:type="spellStart"/>
      <w:r w:rsidRPr="00903DBA">
        <w:t>makefile</w:t>
      </w:r>
      <w:proofErr w:type="spellEnd"/>
      <w:r w:rsidRPr="00903DBA">
        <w:t xml:space="preserve"> with instructions for further assembling and linking.</w:t>
      </w:r>
      <w:r>
        <w:t>&lt;/l&gt;</w:t>
      </w:r>
    </w:p>
    <w:p w14:paraId="6AB0C8D0" w14:textId="2801A11E" w:rsidR="00772608" w:rsidRPr="00903DBA" w:rsidRDefault="008C4970" w:rsidP="008A59FB">
      <w:pPr>
        <w:pStyle w:val="ListParagraph"/>
        <w:numPr>
          <w:ilvl w:val="0"/>
          <w:numId w:val="202"/>
        </w:numPr>
      </w:pPr>
      <w:r>
        <w:t>&lt;l&gt;</w:t>
      </w:r>
      <w:r w:rsidRPr="00903DBA">
        <w:t xml:space="preserve">A file in the .com file format holding assembled and linked code </w:t>
      </w:r>
      <w:r>
        <w:t xml:space="preserve">doe </w:t>
      </w:r>
      <w:r w:rsidRPr="00903DBA">
        <w:t>the 16-bit Windows system, ready to be</w:t>
      </w:r>
      <w:r w:rsidRPr="00B06108">
        <w:t xml:space="preserve"> </w:t>
      </w:r>
      <w:r w:rsidRPr="00903DBA">
        <w:t>executed.</w:t>
      </w:r>
      <w:r>
        <w:t>&lt;/l&gt;</w:t>
      </w:r>
    </w:p>
    <w:p w14:paraId="14505094" w14:textId="3F8FB291" w:rsidR="00603361" w:rsidRPr="00903DBA" w:rsidRDefault="00CC1DF4" w:rsidP="0060539D">
      <w:pPr>
        <w:pStyle w:val="Heading2"/>
      </w:pPr>
      <w:bookmarkStart w:id="2" w:name="_Toc98936223"/>
      <w:r>
        <w:t>&lt;</w:t>
      </w:r>
      <w:proofErr w:type="spellStart"/>
      <w:r>
        <w:t>h2</w:t>
      </w:r>
      <w:proofErr w:type="spellEnd"/>
      <w:r>
        <w:t>&gt;</w:t>
      </w:r>
      <w:r w:rsidRPr="00903DBA">
        <w:t>Overview</w:t>
      </w:r>
      <w:r>
        <w:t>&lt;/</w:t>
      </w:r>
      <w:proofErr w:type="spellStart"/>
      <w:r>
        <w:t>h2</w:t>
      </w:r>
      <w:proofErr w:type="spellEnd"/>
      <w:r>
        <w:t>&gt;</w:t>
      </w:r>
      <w:bookmarkEnd w:id="2"/>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A470D8" w:rsidRPr="00D2146B" w:rsidRDefault="00A470D8"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A470D8" w:rsidRPr="00D2146B" w:rsidRDefault="00A470D8"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A470D8" w:rsidRDefault="00A470D8"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A470D8" w:rsidRDefault="00A470D8" w:rsidP="00942B30">
                        <w:pPr>
                          <w:spacing w:before="60" w:line="256" w:lineRule="auto"/>
                          <w:jc w:val="center"/>
                          <w:rPr>
                            <w:sz w:val="24"/>
                            <w:szCs w:val="24"/>
                          </w:rPr>
                        </w:pPr>
                        <w:r>
                          <w:rPr>
                            <w:rFonts w:eastAsia="Calibri"/>
                            <w:color w:val="000000"/>
                            <w:sz w:val="18"/>
                            <w:szCs w:val="18"/>
                          </w:rPr>
                          <w:t>Parser</w:t>
                        </w:r>
                      </w:p>
                      <w:p w14:paraId="1ABFD117" w14:textId="77777777" w:rsidR="00A470D8" w:rsidRDefault="00A470D8"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A470D8" w:rsidRDefault="00A470D8" w:rsidP="003727AB">
                        <w:pPr>
                          <w:spacing w:before="60" w:line="254" w:lineRule="auto"/>
                          <w:jc w:val="center"/>
                          <w:rPr>
                            <w:sz w:val="24"/>
                            <w:szCs w:val="24"/>
                          </w:rPr>
                        </w:pPr>
                        <w:r>
                          <w:rPr>
                            <w:rFonts w:eastAsia="Calibri"/>
                            <w:color w:val="000000"/>
                            <w:sz w:val="18"/>
                            <w:szCs w:val="18"/>
                          </w:rPr>
                          <w:t>Scanner</w:t>
                        </w:r>
                      </w:p>
                      <w:p w14:paraId="03FD0412" w14:textId="77777777" w:rsidR="00A470D8" w:rsidRDefault="00A470D8"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A470D8" w:rsidRDefault="00A470D8"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A470D8" w:rsidRDefault="00A470D8" w:rsidP="003567A1">
                        <w:pPr>
                          <w:spacing w:before="0" w:line="252" w:lineRule="auto"/>
                          <w:jc w:val="center"/>
                          <w:rPr>
                            <w:sz w:val="24"/>
                            <w:szCs w:val="24"/>
                          </w:rPr>
                        </w:pPr>
                      </w:p>
                      <w:p w14:paraId="217B84F7" w14:textId="77777777" w:rsidR="00A470D8" w:rsidRDefault="00A470D8"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A470D8" w:rsidRDefault="00A470D8"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A470D8" w:rsidRPr="00EF6288" w:rsidRDefault="00A470D8"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A470D8" w:rsidRDefault="00A470D8"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A470D8" w:rsidRDefault="00A470D8"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A470D8" w:rsidRDefault="00A470D8"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A470D8" w:rsidRPr="00E962F6" w:rsidRDefault="00A470D8"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A470D8" w:rsidRDefault="00A470D8"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A470D8" w:rsidRDefault="00A470D8"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A470D8" w:rsidRDefault="00A470D8"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A470D8" w:rsidRDefault="00A470D8"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A470D8" w:rsidRDefault="00A470D8"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A470D8" w:rsidRPr="00D2146B" w:rsidRDefault="00A470D8"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A470D8" w:rsidRPr="00D2146B" w:rsidRDefault="00A470D8"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A470D8" w:rsidRDefault="00A470D8"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A470D8" w:rsidRDefault="00A470D8" w:rsidP="00541B67">
                        <w:pPr>
                          <w:spacing w:before="60" w:line="256" w:lineRule="auto"/>
                          <w:jc w:val="center"/>
                          <w:rPr>
                            <w:sz w:val="24"/>
                            <w:szCs w:val="24"/>
                          </w:rPr>
                        </w:pPr>
                        <w:r>
                          <w:rPr>
                            <w:rFonts w:eastAsia="Calibri"/>
                            <w:color w:val="000000"/>
                            <w:sz w:val="18"/>
                            <w:szCs w:val="18"/>
                          </w:rPr>
                          <w:t>Parser</w:t>
                        </w:r>
                      </w:p>
                      <w:p w14:paraId="738A4637" w14:textId="77777777" w:rsidR="00A470D8" w:rsidRDefault="00A470D8"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A470D8" w:rsidRDefault="00A470D8" w:rsidP="00541B67">
                        <w:pPr>
                          <w:spacing w:before="60" w:line="254" w:lineRule="auto"/>
                          <w:jc w:val="center"/>
                          <w:rPr>
                            <w:sz w:val="24"/>
                            <w:szCs w:val="24"/>
                          </w:rPr>
                        </w:pPr>
                        <w:r>
                          <w:rPr>
                            <w:rFonts w:eastAsia="Calibri"/>
                            <w:color w:val="000000"/>
                            <w:sz w:val="18"/>
                            <w:szCs w:val="18"/>
                          </w:rPr>
                          <w:t>Scanner</w:t>
                        </w:r>
                      </w:p>
                      <w:p w14:paraId="1FC59E41" w14:textId="77777777" w:rsidR="00A470D8" w:rsidRDefault="00A470D8"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A470D8" w:rsidRDefault="00A470D8"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A470D8" w:rsidRDefault="00A470D8" w:rsidP="00541B67">
                        <w:pPr>
                          <w:spacing w:before="0" w:line="252" w:lineRule="auto"/>
                          <w:jc w:val="center"/>
                          <w:rPr>
                            <w:sz w:val="24"/>
                            <w:szCs w:val="24"/>
                          </w:rPr>
                        </w:pPr>
                      </w:p>
                      <w:p w14:paraId="1164C4DA" w14:textId="77777777" w:rsidR="00A470D8" w:rsidRDefault="00A470D8"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A470D8" w:rsidRDefault="00A470D8"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A470D8" w:rsidRPr="00EF6288" w:rsidRDefault="00A470D8"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A470D8" w:rsidRDefault="00A470D8"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A470D8" w:rsidRDefault="00A470D8"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A470D8" w:rsidRDefault="00A470D8"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A470D8" w:rsidRPr="00E962F6" w:rsidRDefault="00A470D8"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A470D8" w:rsidRDefault="00A470D8"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A470D8" w:rsidRDefault="00A470D8"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A470D8" w:rsidRDefault="00A470D8"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A470D8" w:rsidRDefault="00A470D8"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A470D8" w:rsidRDefault="00A470D8"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11E0C1B9" w:rsidR="003809A0" w:rsidRPr="00903DBA" w:rsidRDefault="00CC1DF4" w:rsidP="0060539D">
      <w:pPr>
        <w:pStyle w:val="Heading2"/>
      </w:pPr>
      <w:bookmarkStart w:id="3" w:name="_Toc98936224"/>
      <w:r>
        <w:t>&lt;</w:t>
      </w:r>
      <w:proofErr w:type="spellStart"/>
      <w:r>
        <w:t>h2</w:t>
      </w:r>
      <w:proofErr w:type="spellEnd"/>
      <w:r>
        <w:t>&gt;</w:t>
      </w:r>
      <w:r w:rsidRPr="00903DBA">
        <w:t>The Compiler Phases</w:t>
      </w:r>
      <w:r>
        <w:t>&lt;/</w:t>
      </w:r>
      <w:proofErr w:type="spellStart"/>
      <w:r>
        <w:t>h2</w:t>
      </w:r>
      <w:proofErr w:type="spellEnd"/>
      <w:r>
        <w:t>&gt;</w:t>
      </w:r>
      <w:bookmarkEnd w:id="3"/>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176B6B60" w:rsidR="00826306" w:rsidRPr="00903DBA" w:rsidRDefault="00CC1DF4" w:rsidP="0060539D">
      <w:pPr>
        <w:pStyle w:val="Heading3"/>
      </w:pPr>
      <w:bookmarkStart w:id="4" w:name="_Toc98936225"/>
      <w:r>
        <w:t>&lt;</w:t>
      </w:r>
      <w:proofErr w:type="spellStart"/>
      <w:r>
        <w:t>h3</w:t>
      </w:r>
      <w:proofErr w:type="spellEnd"/>
      <w:r>
        <w:t>&gt;</w:t>
      </w:r>
      <w:r w:rsidRPr="00903DBA">
        <w:t>The Preprocessor</w:t>
      </w:r>
      <w:r>
        <w:t>&lt;/</w:t>
      </w:r>
      <w:proofErr w:type="spellStart"/>
      <w:r>
        <w:t>h3</w:t>
      </w:r>
      <w:proofErr w:type="spellEnd"/>
      <w:r>
        <w:t>&gt;</w:t>
      </w:r>
      <w:bookmarkEnd w:id="4"/>
    </w:p>
    <w:p w14:paraId="5669FD68" w14:textId="1E8986AA"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74A82">
        <w:t xml:space="preserve"> </w:t>
      </w:r>
      <w:r w:rsidR="00774A82">
        <w:fldChar w:fldCharType="begin"/>
      </w:r>
      <w:r w:rsidR="00774A82">
        <w:instrText xml:space="preserve"> REF _Ref63183775 \r \h </w:instrText>
      </w:r>
      <w:r w:rsidR="00774A82">
        <w:fldChar w:fldCharType="separate"/>
      </w:r>
      <w:r w:rsidR="00F23462">
        <w:t xml:space="preserve">A. </w:t>
      </w:r>
      <w:r w:rsidR="00774A82">
        <w:fldChar w:fldCharType="end"/>
      </w:r>
    </w:p>
    <w:p w14:paraId="472BDFFE" w14:textId="62DD3A36" w:rsidR="00653984" w:rsidRPr="00903DBA" w:rsidRDefault="00CC1DF4" w:rsidP="0060539D">
      <w:pPr>
        <w:pStyle w:val="Heading3"/>
      </w:pPr>
      <w:bookmarkStart w:id="5" w:name="_Toc98936226"/>
      <w:r>
        <w:t>&lt;</w:t>
      </w:r>
      <w:proofErr w:type="spellStart"/>
      <w:r>
        <w:t>h3</w:t>
      </w:r>
      <w:proofErr w:type="spellEnd"/>
      <w:r>
        <w:t>&gt;</w:t>
      </w:r>
      <w:r w:rsidRPr="00903DBA">
        <w:t>Scanning</w:t>
      </w:r>
      <w:r>
        <w:t>&lt;/</w:t>
      </w:r>
      <w:proofErr w:type="spellStart"/>
      <w:r>
        <w:t>h3</w:t>
      </w:r>
      <w:proofErr w:type="spellEnd"/>
      <w:r>
        <w:t>&gt;</w:t>
      </w:r>
      <w:bookmarkEnd w:id="5"/>
    </w:p>
    <w:p w14:paraId="793CFDAB" w14:textId="40AC6596"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00D4318D">
        <w:rPr>
          <w:rStyle w:val="KeyWord0"/>
        </w:rPr>
        <w:t>&lt;k&gt;</w:t>
      </w:r>
      <w:r w:rsidR="00D4318D" w:rsidRPr="00903DBA">
        <w:rPr>
          <w:rStyle w:val="KeyWord0"/>
        </w:rPr>
        <w:t>tokens</w:t>
      </w:r>
      <w:r w:rsidR="00D4318D">
        <w:rPr>
          <w:rStyle w:val="KeyWord0"/>
        </w:rPr>
        <w:t>&lt;/k&gt;</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D4318D">
        <w:rPr>
          <w:rStyle w:val="KeyWord0"/>
        </w:rPr>
        <w:t>&lt;k&gt;</w:t>
      </w:r>
      <w:r w:rsidR="00D4318D" w:rsidRPr="00903DBA">
        <w:rPr>
          <w:rStyle w:val="KeyWord0"/>
        </w:rPr>
        <w:t>if</w:t>
      </w:r>
      <w:r w:rsidR="00D4318D">
        <w:rPr>
          <w:rStyle w:val="KeyWord0"/>
        </w:rPr>
        <w:t>&lt;/k&gt;</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28EF8534" w:rsidR="000B4BEB" w:rsidRPr="00903DBA" w:rsidRDefault="00CC1DF4" w:rsidP="0060539D">
      <w:pPr>
        <w:pStyle w:val="Heading3"/>
      </w:pPr>
      <w:bookmarkStart w:id="6" w:name="_Toc98936227"/>
      <w:r>
        <w:t>&lt;</w:t>
      </w:r>
      <w:proofErr w:type="spellStart"/>
      <w:r>
        <w:t>h3</w:t>
      </w:r>
      <w:proofErr w:type="spellEnd"/>
      <w:r>
        <w:t>&gt;</w:t>
      </w:r>
      <w:r w:rsidRPr="00903DBA">
        <w:t>Parsing and Middle Code Generation</w:t>
      </w:r>
      <w:r>
        <w:t>&lt;/</w:t>
      </w:r>
      <w:proofErr w:type="spellStart"/>
      <w:r>
        <w:t>h3</w:t>
      </w:r>
      <w:proofErr w:type="spellEnd"/>
      <w:r>
        <w:t>&gt;</w:t>
      </w:r>
      <w:bookmarkEnd w:id="6"/>
    </w:p>
    <w:p w14:paraId="542900B5" w14:textId="6935C99E"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00D4318D">
        <w:rPr>
          <w:rStyle w:val="KeyWord0"/>
        </w:rPr>
        <w:t>&lt;k&gt;</w:t>
      </w:r>
      <w:r w:rsidR="00D4318D" w:rsidRPr="00903DBA">
        <w:rPr>
          <w:rStyle w:val="KeyWord0"/>
        </w:rPr>
        <w:t>grammar</w:t>
      </w:r>
      <w:r w:rsidR="00D4318D">
        <w:rPr>
          <w:rStyle w:val="KeyWord0"/>
        </w:rPr>
        <w:t>&lt;/k&gt;</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F23462">
        <w:t>A.3.9</w:t>
      </w:r>
      <w:proofErr w:type="spellEnd"/>
      <w:r w:rsidR="00F23462">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D4318D">
        <w:rPr>
          <w:rStyle w:val="KeyWord0"/>
        </w:rPr>
        <w:t>&lt;k&gt;</w:t>
      </w:r>
      <w:r w:rsidR="00D4318D" w:rsidRPr="00903DBA">
        <w:rPr>
          <w:rStyle w:val="KeyWord0"/>
        </w:rPr>
        <w:t>symbol</w:t>
      </w:r>
      <w:r w:rsidR="00D4318D">
        <w:rPr>
          <w:rStyle w:val="KeyWord0"/>
        </w:rPr>
        <w:t xml:space="preserve"> </w:t>
      </w:r>
      <w:r w:rsidR="00D4318D" w:rsidRPr="00903DBA">
        <w:rPr>
          <w:rStyle w:val="KeyWord0"/>
        </w:rPr>
        <w:t>table</w:t>
      </w:r>
      <w:r w:rsidR="00D4318D">
        <w:rPr>
          <w:rStyle w:val="KeyWord0"/>
        </w:rPr>
        <w:t>&lt;/k&gt;</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D4318D">
        <w:rPr>
          <w:rStyle w:val="KeyWord0"/>
        </w:rPr>
        <w:t>&lt;k&gt;</w:t>
      </w:r>
      <w:r w:rsidR="00D4318D" w:rsidRPr="00903DBA">
        <w:rPr>
          <w:rStyle w:val="KeyWord0"/>
        </w:rPr>
        <w:t>type</w:t>
      </w:r>
      <w:r w:rsidR="00D4318D">
        <w:rPr>
          <w:rStyle w:val="KeyWord0"/>
        </w:rPr>
        <w:t xml:space="preserve"> </w:t>
      </w:r>
      <w:r w:rsidR="00D4318D" w:rsidRPr="00903DBA">
        <w:rPr>
          <w:rStyle w:val="KeyWord0"/>
        </w:rPr>
        <w:t>system</w:t>
      </w:r>
      <w:r w:rsidR="00D4318D">
        <w:rPr>
          <w:rStyle w:val="KeyWord0"/>
        </w:rPr>
        <w:t>&lt;/k&gt;</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D4318D">
        <w:rPr>
          <w:rStyle w:val="KeyWord0"/>
        </w:rPr>
        <w:t>&lt;k&gt;</w:t>
      </w:r>
      <w:r w:rsidR="00D4318D" w:rsidRPr="00903DBA">
        <w:rPr>
          <w:rStyle w:val="KeyWord0"/>
        </w:rPr>
        <w:t>middle</w:t>
      </w:r>
      <w:r w:rsidR="00D4318D">
        <w:rPr>
          <w:rStyle w:val="KeyWord0"/>
        </w:rPr>
        <w:t xml:space="preserve"> </w:t>
      </w:r>
      <w:r w:rsidR="00D4318D" w:rsidRPr="00903DBA">
        <w:rPr>
          <w:rStyle w:val="KeyWord0"/>
        </w:rPr>
        <w:t>code</w:t>
      </w:r>
      <w:r w:rsidR="00D4318D">
        <w:rPr>
          <w:rStyle w:val="KeyWord0"/>
        </w:rPr>
        <w:t>&lt;/k&gt;</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D4318D">
        <w:rPr>
          <w:rStyle w:val="KeyWord0"/>
        </w:rPr>
        <w:t>&lt;k&gt;</w:t>
      </w:r>
      <w:r w:rsidR="00D4318D" w:rsidRPr="00903DBA">
        <w:rPr>
          <w:rStyle w:val="KeyWord0"/>
        </w:rPr>
        <w:t>three</w:t>
      </w:r>
      <w:r w:rsidR="00F04729" w:rsidRPr="00903DBA">
        <w:t>-</w:t>
      </w:r>
      <w:r w:rsidR="00D4318D" w:rsidRPr="00903DBA">
        <w:rPr>
          <w:rStyle w:val="KeyWord0"/>
        </w:rPr>
        <w:t>address</w:t>
      </w:r>
      <w:r w:rsidR="00F04729" w:rsidRPr="00903DBA">
        <w:t>-</w:t>
      </w:r>
      <w:r w:rsidR="00D4318D" w:rsidRPr="00903DBA">
        <w:rPr>
          <w:rStyle w:val="KeyWord0"/>
        </w:rPr>
        <w:t>code</w:t>
      </w:r>
      <w:r w:rsidR="00D4318D">
        <w:rPr>
          <w:rStyle w:val="KeyWord0"/>
        </w:rPr>
        <w:t>&lt;/k&gt;</w:t>
      </w:r>
      <w:r w:rsidR="00F04729" w:rsidRPr="00903DBA">
        <w:t>.</w:t>
      </w:r>
    </w:p>
    <w:p w14:paraId="60C67483" w14:textId="09988065" w:rsidR="00E21BF8" w:rsidRPr="00903DBA" w:rsidRDefault="00402ED2" w:rsidP="00653984">
      <w:r w:rsidRPr="00903DBA">
        <w:lastRenderedPageBreak/>
        <w:t xml:space="preserve">Below is an example of how a sample of C code is translated into the middle 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4396D2DC" w14:textId="77777777" w:rsidR="00E837F8" w:rsidRDefault="00E837F8" w:rsidP="00553828">
            <w:pPr>
              <w:pStyle w:val="Code"/>
            </w:pPr>
          </w:p>
          <w:p w14:paraId="61A889BB" w14:textId="77777777" w:rsidR="00E837F8" w:rsidRDefault="00E837F8" w:rsidP="00553828">
            <w:pPr>
              <w:pStyle w:val="Code"/>
            </w:pPr>
          </w:p>
          <w:p w14:paraId="35162CF2" w14:textId="0C2424E8"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1471376C" w:rsidR="00903DBA" w:rsidRDefault="00903DBA" w:rsidP="00903DBA">
      <w:r>
        <w:t xml:space="preserve">As each middle code instruction can refer to three values at the most, we introduce </w:t>
      </w:r>
      <w:r w:rsidR="00D4318D">
        <w:rPr>
          <w:rStyle w:val="KeyWord0"/>
        </w:rPr>
        <w:t>&lt;k&gt;</w:t>
      </w:r>
      <w:r w:rsidR="00D4318D" w:rsidRPr="00643685">
        <w:rPr>
          <w:rStyle w:val="KeyWord0"/>
        </w:rPr>
        <w:t>temporary</w:t>
      </w:r>
      <w:r w:rsidR="00D4318D">
        <w:rPr>
          <w:rStyle w:val="KeyWord0"/>
        </w:rPr>
        <w:t xml:space="preserve"> </w:t>
      </w:r>
      <w:r w:rsidR="00D4318D" w:rsidRPr="00643685">
        <w:rPr>
          <w:rStyle w:val="KeyWord0"/>
        </w:rPr>
        <w:t>values</w:t>
      </w:r>
      <w:r w:rsidR="00D4318D">
        <w:rPr>
          <w:rStyle w:val="KeyWord0"/>
        </w:rPr>
        <w:t>&lt;/k&gt;</w:t>
      </w:r>
      <w:r>
        <w:t xml:space="preserve"> to hold sub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5E3E3E83" w:rsidR="00FE0307" w:rsidRPr="00903DBA" w:rsidRDefault="00CC1DF4" w:rsidP="0060539D">
      <w:pPr>
        <w:pStyle w:val="Heading3"/>
      </w:pPr>
      <w:bookmarkStart w:id="7" w:name="_Toc98936228"/>
      <w:r>
        <w:t>&lt;</w:t>
      </w:r>
      <w:proofErr w:type="spellStart"/>
      <w:r>
        <w:t>h3</w:t>
      </w:r>
      <w:proofErr w:type="spellEnd"/>
      <w:r>
        <w:t>&gt;</w:t>
      </w:r>
      <w:r w:rsidRPr="00903DBA">
        <w:t>Middle Code Optimization</w:t>
      </w:r>
      <w:r>
        <w:t>&lt;/</w:t>
      </w:r>
      <w:proofErr w:type="spellStart"/>
      <w:r>
        <w:t>h3</w:t>
      </w:r>
      <w:proofErr w:type="spellEnd"/>
      <w:r>
        <w:t>&gt;</w:t>
      </w:r>
      <w:bookmarkEnd w:id="7"/>
    </w:p>
    <w:p w14:paraId="6647956C" w14:textId="3B331B26"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xml:space="preserve">, </w:t>
      </w:r>
      <w:r w:rsidR="00D50B6F">
        <w:t xml:space="preserve">in order </w:t>
      </w:r>
      <w:r w:rsidR="00B76B61" w:rsidRPr="00903DBA">
        <w:t>to provide for more effective assembly code generation.</w:t>
      </w:r>
      <w:r w:rsidR="006B534E" w:rsidRPr="00903DBA">
        <w:t xml:space="preserve"> </w:t>
      </w:r>
      <w:r w:rsidR="000B355C" w:rsidRPr="00903DBA">
        <w:t>Reduction of condition</w:t>
      </w:r>
      <w:r w:rsidR="005F4191">
        <w:t>al</w:t>
      </w:r>
      <w:r w:rsidR="000B355C" w:rsidRPr="00903DBA">
        <w:t xml:space="preserve">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D4318D">
        <w:rPr>
          <w:rStyle w:val="KeyWord0"/>
        </w:rPr>
        <w:t>&lt;k&gt;</w:t>
      </w:r>
      <w:r w:rsidR="00D4318D" w:rsidRPr="00903DBA">
        <w:rPr>
          <w:rStyle w:val="KeyWord0"/>
        </w:rPr>
        <w:t>if</w:t>
      </w:r>
      <w:r w:rsidR="00D4318D">
        <w:rPr>
          <w:rStyle w:val="KeyWord0"/>
        </w:rPr>
        <w:t>&lt;/k&gt;</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D4318D">
        <w:rPr>
          <w:rStyle w:val="KeyWord0"/>
        </w:rPr>
        <w:t>&lt;k&gt;</w:t>
      </w:r>
      <w:r w:rsidR="00D4318D" w:rsidRPr="00903DBA">
        <w:rPr>
          <w:rStyle w:val="KeyWord0"/>
        </w:rPr>
        <w:t>goto</w:t>
      </w:r>
      <w:r w:rsidR="00D4318D">
        <w:rPr>
          <w:rStyle w:val="KeyWord0"/>
        </w:rPr>
        <w:t>&lt;/k&gt;</w:t>
      </w:r>
      <w:r w:rsidR="000E5DC9"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41794CF7" w:rsidR="00FF1F4C" w:rsidRPr="00903DBA" w:rsidRDefault="00CC1DF4" w:rsidP="0060539D">
      <w:pPr>
        <w:pStyle w:val="Heading3"/>
      </w:pPr>
      <w:bookmarkStart w:id="8" w:name="_Toc98936229"/>
      <w:r>
        <w:t>&lt;</w:t>
      </w:r>
      <w:proofErr w:type="spellStart"/>
      <w:r>
        <w:t>h3</w:t>
      </w:r>
      <w:proofErr w:type="spellEnd"/>
      <w:r>
        <w:t>&gt;</w:t>
      </w:r>
      <w:r w:rsidRPr="00903DBA">
        <w:t>Initialization</w:t>
      </w:r>
      <w:r>
        <w:t>&lt;/</w:t>
      </w:r>
      <w:proofErr w:type="spellStart"/>
      <w:r>
        <w:t>h3</w:t>
      </w:r>
      <w:proofErr w:type="spellEnd"/>
      <w:r>
        <w:t>&gt;</w:t>
      </w:r>
      <w:bookmarkEnd w:id="8"/>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395FCD86" w:rsidR="00331CC9" w:rsidRPr="00903DBA" w:rsidRDefault="004E6D54" w:rsidP="00331CC9">
      <w:r>
        <w:t>T</w:t>
      </w:r>
      <w:r w:rsidR="00331CC9" w:rsidRPr="00903DBA">
        <w:t xml:space="preserve">he same array may </w:t>
      </w:r>
      <w:r w:rsidR="006F75F9" w:rsidRPr="00903DBA">
        <w:t xml:space="preserve">also </w:t>
      </w:r>
      <w:r w:rsidR="00331CC9" w:rsidRPr="00903DBA">
        <w:t>be initialized by one list.</w:t>
      </w:r>
    </w:p>
    <w:p w14:paraId="5D5AC7A7" w14:textId="6C20F750" w:rsidR="00331CC9" w:rsidRPr="00903DBA" w:rsidRDefault="00331CC9" w:rsidP="00331CC9">
      <w:pPr>
        <w:pStyle w:val="Code"/>
      </w:pPr>
      <w:r w:rsidRPr="00903DBA">
        <w:t>int a[][3] = {1, 2, 3, 4, 5, 6};</w:t>
      </w:r>
    </w:p>
    <w:p w14:paraId="7F390A58" w14:textId="4BA69D53" w:rsidR="00393394" w:rsidRPr="00903DBA" w:rsidRDefault="00CC1DF4" w:rsidP="0060539D">
      <w:pPr>
        <w:pStyle w:val="Heading3"/>
      </w:pPr>
      <w:bookmarkStart w:id="9" w:name="_Toc98936230"/>
      <w:r>
        <w:t>&lt;</w:t>
      </w:r>
      <w:proofErr w:type="spellStart"/>
      <w:r>
        <w:t>h3</w:t>
      </w:r>
      <w:proofErr w:type="spellEnd"/>
      <w:r>
        <w:t>&gt;</w:t>
      </w:r>
      <w:r w:rsidRPr="00903DBA">
        <w:t>Static Address</w:t>
      </w:r>
      <w:r>
        <w:t>&lt;/</w:t>
      </w:r>
      <w:proofErr w:type="spellStart"/>
      <w:r>
        <w:t>h3</w:t>
      </w:r>
      <w:proofErr w:type="spellEnd"/>
      <w:r>
        <w:t>&gt;</w:t>
      </w:r>
      <w:bookmarkEnd w:id="9"/>
    </w:p>
    <w:p w14:paraId="4ED5D757" w14:textId="17E69BB3"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w:t>
      </w:r>
      <w:r w:rsidR="00203458">
        <w:t>by the linker.</w:t>
      </w:r>
      <w:r w:rsidR="00096B8C" w:rsidRPr="00903DBA">
        <w:t xml:space="preserve"> For instance, </w:t>
      </w:r>
      <w:r w:rsidR="00952E9F">
        <w:t xml:space="preserve">if </w:t>
      </w:r>
      <w:r w:rsidR="00D4318D">
        <w:rPr>
          <w:rStyle w:val="KeyWord0"/>
        </w:rPr>
        <w:t>&lt;k&gt;</w:t>
      </w:r>
      <w:r w:rsidR="00D4318D" w:rsidRPr="00952E9F">
        <w:rPr>
          <w:rStyle w:val="KeyWord0"/>
        </w:rPr>
        <w:t>a</w:t>
      </w:r>
      <w:r w:rsidR="00D4318D">
        <w:rPr>
          <w:rStyle w:val="KeyWord0"/>
        </w:rPr>
        <w:t>&lt;/k&gt;</w:t>
      </w:r>
      <w:r w:rsidR="00952E9F">
        <w:t xml:space="preserve"> is a static array, </w:t>
      </w:r>
      <w:r w:rsidR="00096B8C" w:rsidRPr="00903DBA">
        <w:t xml:space="preserve">the </w:t>
      </w:r>
      <w:r w:rsidR="00D4318D">
        <w:rPr>
          <w:rStyle w:val="KeyWord0"/>
        </w:rPr>
        <w:t>&lt;k&gt;</w:t>
      </w:r>
      <w:r w:rsidR="00D4318D" w:rsidRPr="00903DBA">
        <w:rPr>
          <w:rStyle w:val="KeyWord0"/>
        </w:rPr>
        <w:t>&amp;a[3]</w:t>
      </w:r>
      <w:r w:rsidR="00D4318D">
        <w:rPr>
          <w:rStyle w:val="KeyWord0"/>
        </w:rPr>
        <w:t>&lt;/k&gt;</w:t>
      </w:r>
      <w:r w:rsidR="00096B8C" w:rsidRPr="00903DBA">
        <w:t xml:space="preserve"> expression </w:t>
      </w:r>
      <w:r w:rsidR="00DB5591" w:rsidRPr="00903DBA">
        <w:t>is</w:t>
      </w:r>
      <w:r w:rsidR="00096B8C" w:rsidRPr="00903DBA">
        <w:t xml:space="preserve"> </w:t>
      </w:r>
      <w:r w:rsidR="0025214C">
        <w:t xml:space="preserve">set </w:t>
      </w:r>
      <w:r w:rsidR="00203458">
        <w:t xml:space="preserve">to a </w:t>
      </w:r>
      <w:r w:rsidR="00333CF3" w:rsidRPr="00903DBA">
        <w:t>specific address</w:t>
      </w:r>
      <w:r w:rsidR="00096B8C" w:rsidRPr="00903DBA">
        <w:t xml:space="preserve"> by </w:t>
      </w:r>
      <w:r w:rsidR="007D4A8C" w:rsidRPr="00903DBA">
        <w:t>the linker.</w:t>
      </w:r>
    </w:p>
    <w:p w14:paraId="26B5E986" w14:textId="0DC0EDA3" w:rsidR="00D030E2" w:rsidRPr="00903DBA" w:rsidRDefault="00CC1DF4" w:rsidP="0060539D">
      <w:pPr>
        <w:pStyle w:val="Heading3"/>
      </w:pPr>
      <w:bookmarkStart w:id="10" w:name="_Toc98936231"/>
      <w:r>
        <w:t>&lt;</w:t>
      </w:r>
      <w:proofErr w:type="spellStart"/>
      <w:r>
        <w:t>h3</w:t>
      </w:r>
      <w:proofErr w:type="spellEnd"/>
      <w:r>
        <w:t>&gt;</w:t>
      </w:r>
      <w:r w:rsidRPr="00903DBA">
        <w:t>Declarators and Declaration Specifiers</w:t>
      </w:r>
      <w:r>
        <w:t>&lt;/</w:t>
      </w:r>
      <w:proofErr w:type="spellStart"/>
      <w:r>
        <w:t>h3</w:t>
      </w:r>
      <w:proofErr w:type="spellEnd"/>
      <w:r>
        <w:t>&gt;</w:t>
      </w:r>
      <w:bookmarkEnd w:id="10"/>
    </w:p>
    <w:p w14:paraId="5AFA2F29" w14:textId="152A7A69" w:rsidR="006679FD" w:rsidRPr="00903DBA" w:rsidRDefault="00FE5917" w:rsidP="00FE5917">
      <w:r w:rsidRPr="00903DBA">
        <w:t xml:space="preserve">In the following code,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 </w:t>
      </w:r>
      <w:r w:rsidR="00D4318D">
        <w:rPr>
          <w:rStyle w:val="KeyWord0"/>
        </w:rPr>
        <w:t>&lt;k&gt;</w:t>
      </w:r>
      <w:r w:rsidR="00D4318D" w:rsidRPr="00903DBA">
        <w:rPr>
          <w:rStyle w:val="KeyWord0"/>
        </w:rPr>
        <w:t>specifier</w:t>
      </w:r>
      <w:r w:rsidR="00D4318D">
        <w:rPr>
          <w:rStyle w:val="KeyWord0"/>
        </w:rPr>
        <w:t>&lt;/k&gt;</w:t>
      </w:r>
      <w:r w:rsidR="006679FD" w:rsidRPr="00903DBA">
        <w:t xml:space="preserve"> while </w:t>
      </w:r>
      <w:r w:rsidR="00D4318D">
        <w:rPr>
          <w:rStyle w:val="KeyWord0"/>
        </w:rPr>
        <w:t>&lt;k&gt;</w:t>
      </w:r>
      <w:r w:rsidR="00D4318D" w:rsidRPr="00903DBA">
        <w:rPr>
          <w:rStyle w:val="KeyWord0"/>
        </w:rPr>
        <w:t>s</w:t>
      </w:r>
      <w:r w:rsidR="00D4318D">
        <w:rPr>
          <w:rStyle w:val="KeyWord0"/>
        </w:rPr>
        <w:t>&lt;/k&gt;</w:t>
      </w:r>
      <w:r w:rsidR="006679FD" w:rsidRPr="00903DBA">
        <w:t xml:space="preserve"> and </w:t>
      </w:r>
      <w:r w:rsidR="00D4318D">
        <w:rPr>
          <w:rStyle w:val="KeyWord0"/>
        </w:rPr>
        <w:t>&lt;k&gt;</w:t>
      </w:r>
      <w:r w:rsidR="00D4318D" w:rsidRPr="00903DBA">
        <w:rPr>
          <w:rStyle w:val="KeyWord0"/>
        </w:rPr>
        <w:t>*p</w:t>
      </w:r>
      <w:r w:rsidR="00D4318D">
        <w:rPr>
          <w:rStyle w:val="KeyWord0"/>
        </w:rPr>
        <w:t>&lt;/k&gt;</w:t>
      </w:r>
      <w:r w:rsidR="006679FD" w:rsidRPr="00903DBA">
        <w:t xml:space="preserve"> are </w:t>
      </w:r>
      <w:r w:rsidR="00D4318D">
        <w:rPr>
          <w:rStyle w:val="KeyWord0"/>
        </w:rPr>
        <w:t>&lt;k&gt;</w:t>
      </w:r>
      <w:r w:rsidR="00D4318D" w:rsidRPr="00903DBA">
        <w:rPr>
          <w:rStyle w:val="KeyWord0"/>
        </w:rPr>
        <w:t>declarators</w:t>
      </w:r>
      <w:r w:rsidR="00D4318D">
        <w:rPr>
          <w:rStyle w:val="KeyWord0"/>
        </w:rPr>
        <w:t>&lt;/k&gt;</w:t>
      </w:r>
      <w:r w:rsidR="006679FD" w:rsidRPr="00903DBA">
        <w:t>.</w:t>
      </w:r>
      <w:r w:rsidR="00333CF3" w:rsidRPr="00903DBA">
        <w:t xml:space="preserve"> </w:t>
      </w:r>
    </w:p>
    <w:p w14:paraId="439E14C6" w14:textId="5C9ED09A" w:rsidR="00FE5917" w:rsidRPr="00903DBA" w:rsidRDefault="00FE5917" w:rsidP="006679FD">
      <w:pPr>
        <w:pStyle w:val="Code"/>
      </w:pPr>
      <w:r w:rsidRPr="00903DBA">
        <w:lastRenderedPageBreak/>
        <w:t xml:space="preserve">struct {int </w:t>
      </w:r>
      <w:r w:rsidR="006679FD" w:rsidRPr="00903DBA">
        <w:t>i</w:t>
      </w:r>
      <w:r w:rsidRPr="00903DBA">
        <w:t xml:space="preserve">;} </w:t>
      </w:r>
      <w:r w:rsidR="006679FD" w:rsidRPr="00903DBA">
        <w:t xml:space="preserve">s, </w:t>
      </w:r>
      <w:r w:rsidRPr="00903DBA">
        <w:t>*p;</w:t>
      </w:r>
    </w:p>
    <w:p w14:paraId="53B59995" w14:textId="7E4D98C4" w:rsidR="0019354E" w:rsidRPr="00903DBA" w:rsidRDefault="0019354E" w:rsidP="0019354E">
      <w:r w:rsidRPr="00903DBA">
        <w:t>A declarator can also b</w:t>
      </w:r>
      <w:r w:rsidR="0025214C">
        <w:t>e</w:t>
      </w:r>
      <w:r w:rsidRPr="00903DBA">
        <w:t xml:space="preserve"> initialized</w:t>
      </w:r>
      <w:r w:rsidR="0025214C">
        <w:t>. In</w:t>
      </w:r>
      <w:r w:rsidRPr="00903DBA">
        <w:t xml:space="preserve"> a struct</w:t>
      </w:r>
      <w:r w:rsidR="001C674A">
        <w:t xml:space="preserve"> or union </w:t>
      </w:r>
      <w:r w:rsidR="0025214C">
        <w:t xml:space="preserve">it can </w:t>
      </w:r>
      <w:r w:rsidR="001C674A">
        <w:t>be</w:t>
      </w:r>
      <w:r w:rsidRPr="00903DBA">
        <w:t xml:space="preserve"> marked as a bitfield.</w:t>
      </w:r>
    </w:p>
    <w:p w14:paraId="7524EBC5" w14:textId="77777777" w:rsidR="0019354E" w:rsidRPr="00903DBA" w:rsidRDefault="0019354E" w:rsidP="0019354E">
      <w:pPr>
        <w:pStyle w:val="Code"/>
      </w:pPr>
      <w:r w:rsidRPr="00903DBA">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5489CA1F" w:rsidR="00F01E7E" w:rsidRPr="00903DBA" w:rsidRDefault="00CC1DF4" w:rsidP="0060539D">
      <w:pPr>
        <w:pStyle w:val="Heading3"/>
      </w:pPr>
      <w:bookmarkStart w:id="11" w:name="_Toc98936232"/>
      <w:r>
        <w:t>&lt;</w:t>
      </w:r>
      <w:proofErr w:type="spellStart"/>
      <w:r>
        <w:t>h3</w:t>
      </w:r>
      <w:proofErr w:type="spellEnd"/>
      <w:r>
        <w:t>&gt;</w:t>
      </w:r>
      <w:r w:rsidRPr="00903DBA">
        <w:t>The Symbol Table</w:t>
      </w:r>
      <w:r>
        <w:t>&lt;/</w:t>
      </w:r>
      <w:proofErr w:type="spellStart"/>
      <w:r>
        <w:t>h3</w:t>
      </w:r>
      <w:proofErr w:type="spellEnd"/>
      <w:r>
        <w:t>&gt;</w:t>
      </w:r>
      <w:bookmarkEnd w:id="11"/>
    </w:p>
    <w:p w14:paraId="26774F2A" w14:textId="51C6AAA7" w:rsidR="00EB1B29" w:rsidRPr="00903DBA" w:rsidRDefault="000771D5" w:rsidP="00EB1B29">
      <w:r w:rsidRPr="00903DBA">
        <w:t>The symbol table holds information of the symbol</w:t>
      </w:r>
      <w:r w:rsidR="00952E9F">
        <w:t>s</w:t>
      </w:r>
      <w:r w:rsidRPr="00903DBA">
        <w:t xml:space="preserve"> of the code, such as variables, constants, </w:t>
      </w:r>
      <w:r w:rsidR="0051254E" w:rsidRPr="00903DBA">
        <w:t>and functions</w:t>
      </w:r>
      <w:r w:rsidR="00952E9F">
        <w:t>,</w:t>
      </w:r>
      <w:r w:rsidR="0051254E" w:rsidRPr="00903DBA">
        <w:t xml:space="preserve"> as well as struct and union tags</w:t>
      </w:r>
      <w:r w:rsidR="00952E9F">
        <w:t xml:space="preserve">. A symbol can hold </w:t>
      </w:r>
      <w:r w:rsidR="0051254E" w:rsidRPr="00903DBA">
        <w:t>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w:t>
      </w:r>
      <w:r w:rsidR="00835E04">
        <w:t xml:space="preserve">, </w:t>
      </w:r>
      <w:r w:rsidR="00EB1B29" w:rsidRPr="00903DBA">
        <w:t>blocks in functions</w:t>
      </w:r>
      <w:r w:rsidR="00D90768" w:rsidRPr="00903DBA">
        <w:t>, or member</w:t>
      </w:r>
      <w:r w:rsidR="00EA1D33">
        <w:t xml:space="preserve"> sets</w:t>
      </w:r>
      <w:r w:rsidR="00D90768" w:rsidRPr="00903DBA">
        <w:t xml:space="preserve"> o</w:t>
      </w:r>
      <w:r w:rsidR="004A0FEF" w:rsidRPr="00903DBA">
        <w:t>f structs or</w:t>
      </w:r>
      <w:r w:rsidR="00D90768" w:rsidRPr="00903DBA">
        <w:t xml:space="preserve"> union</w:t>
      </w:r>
      <w:r w:rsidR="004A0FEF" w:rsidRPr="00903DBA">
        <w:t>s.</w:t>
      </w:r>
    </w:p>
    <w:p w14:paraId="0B720638" w14:textId="21F45901" w:rsidR="00F01E7E" w:rsidRPr="00903DBA" w:rsidRDefault="00CC1DF4" w:rsidP="0060539D">
      <w:pPr>
        <w:pStyle w:val="Heading3"/>
      </w:pPr>
      <w:bookmarkStart w:id="12" w:name="_Toc98936233"/>
      <w:r>
        <w:t>&lt;</w:t>
      </w:r>
      <w:proofErr w:type="spellStart"/>
      <w:r>
        <w:t>h3</w:t>
      </w:r>
      <w:proofErr w:type="spellEnd"/>
      <w:r>
        <w:t>&gt;</w:t>
      </w:r>
      <w:r w:rsidRPr="00903DBA">
        <w:t>The Type System</w:t>
      </w:r>
      <w:r>
        <w:t>&lt;/</w:t>
      </w:r>
      <w:proofErr w:type="spellStart"/>
      <w:r>
        <w:t>h3</w:t>
      </w:r>
      <w:proofErr w:type="spellEnd"/>
      <w:r>
        <w:t>&gt;</w:t>
      </w:r>
      <w:bookmarkEnd w:id="12"/>
    </w:p>
    <w:p w14:paraId="164882FC" w14:textId="72BC966B" w:rsidR="000D4A41" w:rsidRPr="00903DBA" w:rsidRDefault="000D4A41" w:rsidP="000D4A41">
      <w:r w:rsidRPr="00903DBA">
        <w:t xml:space="preserve">ANSI C holds a rather large set of types. The basic types are the integral types and floating-point types. There are </w:t>
      </w:r>
      <w:r w:rsidR="00EA1D33">
        <w:t xml:space="preserve">also </w:t>
      </w:r>
      <w:r w:rsidRPr="00903DBA">
        <w:t>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 types</w:t>
      </w:r>
      <w:r w:rsidR="00C848D6" w:rsidRPr="00903DBA">
        <w:t xml:space="preserve">. Moreover, in some situation is an array </w:t>
      </w:r>
      <w:r w:rsidR="00E837F8">
        <w:t xml:space="preserve">or function is </w:t>
      </w:r>
      <w:r w:rsidR="00C848D6" w:rsidRPr="00903DBA">
        <w:t>interpreted as a pointer</w:t>
      </w:r>
      <w:r w:rsidR="00E837F8">
        <w:t>.</w:t>
      </w:r>
    </w:p>
    <w:p w14:paraId="170C5975" w14:textId="0364130B" w:rsidR="00EE7565" w:rsidRPr="00903DBA" w:rsidRDefault="00CC1DF4" w:rsidP="0060539D">
      <w:pPr>
        <w:pStyle w:val="Heading3"/>
      </w:pPr>
      <w:bookmarkStart w:id="13" w:name="_Toc98936234"/>
      <w:r>
        <w:t>&lt;</w:t>
      </w:r>
      <w:proofErr w:type="spellStart"/>
      <w:r>
        <w:t>h3</w:t>
      </w:r>
      <w:proofErr w:type="spellEnd"/>
      <w:r>
        <w:t>&gt;</w:t>
      </w:r>
      <w:r w:rsidRPr="00903DBA">
        <w:t>Assembly Code Generation</w:t>
      </w:r>
      <w:r>
        <w:t>&lt;/</w:t>
      </w:r>
      <w:proofErr w:type="spellStart"/>
      <w:r>
        <w:t>h3</w:t>
      </w:r>
      <w:proofErr w:type="spellEnd"/>
      <w:r>
        <w:t>&gt;</w:t>
      </w:r>
      <w:bookmarkEnd w:id="13"/>
    </w:p>
    <w:p w14:paraId="0E14CD58" w14:textId="15AA1575" w:rsidR="006B0843" w:rsidRPr="00903DBA" w:rsidRDefault="003C0006" w:rsidP="00FE0307">
      <w:r w:rsidRPr="00903DBA">
        <w:t xml:space="preserve">When the middle code has been generated and optimized, </w:t>
      </w:r>
      <w:r w:rsidR="0098113C">
        <w:t xml:space="preserve">the </w:t>
      </w:r>
      <w:r w:rsidRPr="00903DBA">
        <w:t>assembly code</w:t>
      </w:r>
      <w:r w:rsidR="0098113C">
        <w:t xml:space="preserve"> becomes generated</w:t>
      </w:r>
      <w:r w:rsidRPr="00903DBA">
        <w:t xml:space="preserve">. </w:t>
      </w:r>
      <w:r w:rsidR="001F0AB2" w:rsidRPr="00903DBA">
        <w:t xml:space="preserve">In the first step, </w:t>
      </w:r>
      <w:r w:rsidR="00553828" w:rsidRPr="00903DBA">
        <w:t xml:space="preserve">we </w:t>
      </w:r>
      <w:r w:rsidR="001F0AB2" w:rsidRPr="00903DBA">
        <w:t>generate</w:t>
      </w:r>
      <w:r w:rsidR="00553828" w:rsidRPr="00903DBA">
        <w:t xml:space="preserve"> the assembly </w:t>
      </w:r>
      <w:r w:rsidR="00E837F8">
        <w:t xml:space="preserve">code </w:t>
      </w:r>
      <w:r w:rsidR="00553828" w:rsidRPr="00903DBA">
        <w:t xml:space="preserve">and </w:t>
      </w:r>
      <w:r w:rsidR="001F0AB2" w:rsidRPr="00903DBA">
        <w:t xml:space="preserve">use </w:t>
      </w:r>
      <w:r w:rsidR="00D4318D">
        <w:rPr>
          <w:rStyle w:val="KeyWord0"/>
        </w:rPr>
        <w:t>&lt;k&gt;</w:t>
      </w:r>
      <w:r w:rsidR="00D4318D" w:rsidRPr="00903DBA">
        <w:rPr>
          <w:rStyle w:val="KeyWord0"/>
        </w:rPr>
        <w:t>tracks</w:t>
      </w:r>
      <w:r w:rsidR="00D4318D">
        <w:rPr>
          <w:rStyle w:val="KeyWord0"/>
        </w:rPr>
        <w:t>&lt;/k&gt;</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w:t>
      </w:r>
      <w:r w:rsidR="0098113C">
        <w:t>e</w:t>
      </w:r>
      <w:r w:rsidR="005D2ADB" w:rsidRPr="00903DBA">
        <w:t xml:space="preserve"> of the register</w:t>
      </w:r>
      <w:r w:rsidR="002155DE" w:rsidRPr="00903DBA">
        <w:t xml:space="preserve"> set</w:t>
      </w:r>
      <w:r w:rsidR="00553828" w:rsidRPr="00903DBA">
        <w:t xml:space="preserve">, and </w:t>
      </w:r>
      <w:r w:rsidR="002155DE" w:rsidRPr="00903DBA">
        <w:t xml:space="preserve">replace the tracks with the </w:t>
      </w:r>
      <w:r w:rsidR="00553828" w:rsidRPr="00903DBA">
        <w:t>actual register</w:t>
      </w:r>
      <w:r w:rsidR="00E837F8">
        <w:t>s</w:t>
      </w:r>
      <w:r w:rsidR="00553828" w:rsidRPr="00903DBA">
        <w:t>.</w:t>
      </w:r>
    </w:p>
    <w:p w14:paraId="43C53B95" w14:textId="6C374BC2" w:rsidR="00000282" w:rsidRPr="00903DBA" w:rsidRDefault="00CC1DF4" w:rsidP="0060539D">
      <w:pPr>
        <w:pStyle w:val="Heading3"/>
        <w:numPr>
          <w:ilvl w:val="2"/>
          <w:numId w:val="118"/>
        </w:numPr>
      </w:pPr>
      <w:bookmarkStart w:id="14" w:name="_Toc98936235"/>
      <w:r>
        <w:t>&lt;</w:t>
      </w:r>
      <w:proofErr w:type="spellStart"/>
      <w:r>
        <w:t>h3</w:t>
      </w:r>
      <w:proofErr w:type="spellEnd"/>
      <w:r>
        <w:t>&gt;</w:t>
      </w:r>
      <w:r w:rsidRPr="00903DBA">
        <w:t>Register Allocation</w:t>
      </w:r>
      <w:r>
        <w:t>&lt;/</w:t>
      </w:r>
      <w:proofErr w:type="spellStart"/>
      <w:r>
        <w:t>h3</w:t>
      </w:r>
      <w:proofErr w:type="spellEnd"/>
      <w:r>
        <w:t>&gt;</w:t>
      </w:r>
      <w:bookmarkEnd w:id="14"/>
    </w:p>
    <w:p w14:paraId="22AC36F6" w14:textId="02663770"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D4318D">
        <w:rPr>
          <w:rStyle w:val="KeyWord0"/>
        </w:rPr>
        <w:t>&lt;k&gt;</w:t>
      </w:r>
      <w:r w:rsidR="00D4318D" w:rsidRPr="00903DBA">
        <w:rPr>
          <w:rStyle w:val="KeyWord0"/>
        </w:rPr>
        <w:t>x</w:t>
      </w:r>
      <w:r w:rsidR="00D4318D">
        <w:rPr>
          <w:rStyle w:val="KeyWord0"/>
        </w:rPr>
        <w:t>&lt;/k&gt;</w:t>
      </w:r>
      <w:r w:rsidR="00CB128D" w:rsidRPr="00903DBA">
        <w:t xml:space="preserve">, </w:t>
      </w:r>
      <w:r w:rsidR="00D4318D">
        <w:rPr>
          <w:rStyle w:val="KeyWord0"/>
        </w:rPr>
        <w:t>&lt;k&gt;</w:t>
      </w:r>
      <w:r w:rsidR="00D4318D" w:rsidRPr="00903DBA">
        <w:rPr>
          <w:rStyle w:val="KeyWord0"/>
        </w:rPr>
        <w:t>a</w:t>
      </w:r>
      <w:r w:rsidR="00D4318D">
        <w:rPr>
          <w:rStyle w:val="KeyWord0"/>
        </w:rPr>
        <w:t>&lt;/k&gt;</w:t>
      </w:r>
      <w:r w:rsidR="00DA1753" w:rsidRPr="00903DBA">
        <w:t xml:space="preserve">, </w:t>
      </w:r>
      <w:r w:rsidR="00D4318D">
        <w:rPr>
          <w:rStyle w:val="KeyWord0"/>
        </w:rPr>
        <w:t>&lt;k&gt;</w:t>
      </w:r>
      <w:r w:rsidR="00D4318D" w:rsidRPr="00903DBA">
        <w:rPr>
          <w:rStyle w:val="KeyWord0"/>
        </w:rPr>
        <w:t>b</w:t>
      </w:r>
      <w:r w:rsidR="00D4318D">
        <w:rPr>
          <w:rStyle w:val="KeyWord0"/>
        </w:rPr>
        <w:t>&lt;/k&gt;</w:t>
      </w:r>
      <w:r w:rsidR="00DA1753" w:rsidRPr="00903DBA">
        <w:t xml:space="preserve">, </w:t>
      </w:r>
      <w:r w:rsidR="00D4318D">
        <w:rPr>
          <w:rStyle w:val="KeyWord0"/>
        </w:rPr>
        <w:t>&lt;k&gt;</w:t>
      </w:r>
      <w:r w:rsidR="00D4318D" w:rsidRPr="00903DBA">
        <w:rPr>
          <w:rStyle w:val="KeyWord0"/>
        </w:rPr>
        <w:t>c</w:t>
      </w:r>
      <w:r w:rsidR="00D4318D">
        <w:rPr>
          <w:rStyle w:val="KeyWord0"/>
        </w:rPr>
        <w:t>&lt;/k&gt;</w:t>
      </w:r>
      <w:r w:rsidR="00DA1753" w:rsidRPr="00903DBA">
        <w:t xml:space="preserve">, and </w:t>
      </w:r>
      <w:r w:rsidR="00D4318D">
        <w:rPr>
          <w:rStyle w:val="KeyWord0"/>
        </w:rPr>
        <w:t>&lt;k&gt;</w:t>
      </w:r>
      <w:r w:rsidR="00D4318D" w:rsidRPr="00903DBA">
        <w:rPr>
          <w:rStyle w:val="KeyWord0"/>
        </w:rPr>
        <w:t>d</w:t>
      </w:r>
      <w:r w:rsidR="00D4318D">
        <w:rPr>
          <w:rStyle w:val="KeyWord0"/>
        </w:rPr>
        <w:t>&lt;/k&gt;</w:t>
      </w:r>
      <w:r w:rsidR="00DA1753" w:rsidRPr="00903DBA">
        <w:t xml:space="preserve"> are static </w:t>
      </w:r>
      <w:r w:rsidR="00E61EC6" w:rsidRPr="00903DBA">
        <w:t xml:space="preserve">16-bit </w:t>
      </w:r>
      <w:r w:rsidR="00DA1753" w:rsidRPr="00903DBA">
        <w:t>variables stored at specific addresses.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29F3EC66" w:rsidR="00146973" w:rsidRPr="00903DBA" w:rsidRDefault="00146973" w:rsidP="00146973">
            <w:pPr>
              <w:pStyle w:val="Code"/>
            </w:pPr>
            <w:r w:rsidRPr="00903DBA">
              <w:t>1. temp0 = a + b</w:t>
            </w:r>
          </w:p>
          <w:p w14:paraId="6FFA254B" w14:textId="4286B82B" w:rsidR="00146973" w:rsidRPr="00903DBA" w:rsidRDefault="00146973" w:rsidP="00146973">
            <w:pPr>
              <w:pStyle w:val="Code"/>
            </w:pPr>
            <w:r w:rsidRPr="00903DBA">
              <w:t>2. temp1 = c - d</w:t>
            </w:r>
          </w:p>
          <w:p w14:paraId="6A7594D2" w14:textId="18403CCE" w:rsidR="00146973" w:rsidRPr="00903DBA" w:rsidRDefault="00146973" w:rsidP="00146973">
            <w:pPr>
              <w:pStyle w:val="Code"/>
            </w:pPr>
            <w:r w:rsidRPr="00903DBA">
              <w:t>3. temp2 = t0 &amp; t1</w:t>
            </w:r>
          </w:p>
          <w:p w14:paraId="3BDB2FC1" w14:textId="307E5607" w:rsidR="00146973" w:rsidRPr="00903DBA" w:rsidRDefault="00146973" w:rsidP="00146973">
            <w:pPr>
              <w:pStyle w:val="Code"/>
            </w:pPr>
            <w:r w:rsidRPr="00903DBA">
              <w:t>4. x = temp2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8D59755" w:rsidR="00085857" w:rsidRPr="00903DBA" w:rsidRDefault="00DA1753" w:rsidP="00CE407A">
            <w:pPr>
              <w:pStyle w:val="Code"/>
            </w:pPr>
            <w:r w:rsidRPr="00903DBA">
              <w:t xml:space="preserve">mov </w:t>
            </w:r>
            <w:r w:rsidR="00D4318D">
              <w:rPr>
                <w:rStyle w:val="KeyWord0"/>
              </w:rPr>
              <w:t>&lt;k&gt;</w:t>
            </w:r>
            <w:r w:rsidR="00D4318D" w:rsidRPr="00903DBA">
              <w:rPr>
                <w:rStyle w:val="KeyWord0"/>
              </w:rPr>
              <w:t>track0</w:t>
            </w:r>
            <w:r w:rsidR="00D4318D">
              <w:rPr>
                <w:rStyle w:val="KeyWord0"/>
              </w:rPr>
              <w:t>&lt;/k&gt;</w:t>
            </w:r>
            <w:r w:rsidRPr="00903DBA">
              <w:t>, [a</w:t>
            </w:r>
            <w:r w:rsidR="00CB128D" w:rsidRPr="00903DBA">
              <w:rPr>
                <w:vertAlign w:val="subscript"/>
              </w:rPr>
              <w:t>address</w:t>
            </w:r>
            <w:r w:rsidRPr="00903DBA">
              <w:t>]</w:t>
            </w:r>
          </w:p>
          <w:p w14:paraId="5F04CDF4" w14:textId="15A4E027" w:rsidR="00CE407A" w:rsidRPr="00903DBA" w:rsidRDefault="00CB128D" w:rsidP="00CE407A">
            <w:pPr>
              <w:pStyle w:val="Code"/>
            </w:pPr>
            <w:r w:rsidRPr="00903DBA">
              <w:t xml:space="preserve">add </w:t>
            </w:r>
            <w:r w:rsidR="00D4318D">
              <w:rPr>
                <w:rStyle w:val="KeyWord0"/>
              </w:rPr>
              <w:t>&lt;k&gt;</w:t>
            </w:r>
            <w:r w:rsidR="00D4318D" w:rsidRPr="00903DBA">
              <w:rPr>
                <w:rStyle w:val="KeyWord0"/>
              </w:rPr>
              <w:t>track0</w:t>
            </w:r>
            <w:r w:rsidR="00D4318D">
              <w:rPr>
                <w:rStyle w:val="KeyWord0"/>
              </w:rPr>
              <w:t>&lt;/k&gt;</w:t>
            </w:r>
            <w:r w:rsidRPr="00903DBA">
              <w:t>, [b</w:t>
            </w:r>
            <w:r w:rsidRPr="00903DBA">
              <w:rPr>
                <w:vertAlign w:val="subscript"/>
              </w:rPr>
              <w:t>address</w:t>
            </w:r>
            <w:r w:rsidRPr="00903DBA">
              <w:t>]</w:t>
            </w:r>
          </w:p>
          <w:p w14:paraId="6C5259C4" w14:textId="11B7B752" w:rsidR="00CB128D" w:rsidRPr="00903DBA" w:rsidRDefault="00CB128D" w:rsidP="00CB128D">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[c</w:t>
            </w:r>
            <w:r w:rsidRPr="00903DBA">
              <w:rPr>
                <w:vertAlign w:val="subscript"/>
              </w:rPr>
              <w:t>address</w:t>
            </w:r>
            <w:r w:rsidRPr="00903DBA">
              <w:t>]</w:t>
            </w:r>
          </w:p>
          <w:p w14:paraId="2E4AA5A5" w14:textId="490ED27B" w:rsidR="00CB128D" w:rsidRPr="00903DBA" w:rsidRDefault="00CB128D" w:rsidP="00CB128D">
            <w:pPr>
              <w:pStyle w:val="Code"/>
            </w:pPr>
            <w:r w:rsidRPr="00903DBA">
              <w:t xml:space="preserve">sub </w:t>
            </w:r>
            <w:r w:rsidR="00D4318D">
              <w:rPr>
                <w:rStyle w:val="KeyWord0"/>
              </w:rPr>
              <w:t>&lt;k&gt;</w:t>
            </w:r>
            <w:r w:rsidR="00D4318D" w:rsidRPr="00903DBA">
              <w:rPr>
                <w:rStyle w:val="KeyWord0"/>
              </w:rPr>
              <w:t>track1</w:t>
            </w:r>
            <w:r w:rsidR="00D4318D">
              <w:rPr>
                <w:rStyle w:val="KeyWord0"/>
              </w:rPr>
              <w:t>&lt;/k&gt;</w:t>
            </w:r>
            <w:r w:rsidRPr="00903DBA">
              <w:t>, [</w:t>
            </w:r>
            <w:r w:rsidR="00DC44AF" w:rsidRPr="00903DBA">
              <w:t>d</w:t>
            </w:r>
            <w:r w:rsidRPr="00903DBA">
              <w:rPr>
                <w:vertAlign w:val="subscript"/>
              </w:rPr>
              <w:t>address</w:t>
            </w:r>
            <w:r w:rsidRPr="00903DBA">
              <w:t>]</w:t>
            </w:r>
          </w:p>
          <w:p w14:paraId="2CEEE18C" w14:textId="13D82F31" w:rsidR="00CB128D" w:rsidRPr="00903DBA" w:rsidRDefault="00CB128D" w:rsidP="00CE407A">
            <w:pPr>
              <w:pStyle w:val="Code"/>
            </w:pPr>
            <w:r w:rsidRPr="00903DBA">
              <w:t xml:space="preserve">and </w:t>
            </w:r>
            <w:r w:rsidR="00D4318D">
              <w:rPr>
                <w:rStyle w:val="KeyWord0"/>
              </w:rPr>
              <w:t>&lt;k&gt;</w:t>
            </w:r>
            <w:r w:rsidR="00D4318D" w:rsidRPr="00903DBA">
              <w:rPr>
                <w:rStyle w:val="KeyWord0"/>
              </w:rPr>
              <w:t>track0</w:t>
            </w:r>
            <w:r w:rsidR="00D4318D">
              <w:rPr>
                <w:rStyle w:val="KeyWord0"/>
              </w:rPr>
              <w:t>&lt;/k&gt;</w:t>
            </w:r>
            <w:r w:rsidRPr="00903DBA">
              <w:t xml:space="preserve">, </w:t>
            </w:r>
            <w:r w:rsidR="00D4318D">
              <w:rPr>
                <w:rStyle w:val="KeyWord0"/>
              </w:rPr>
              <w:t>&lt;k&gt;</w:t>
            </w:r>
            <w:r w:rsidR="00D4318D" w:rsidRPr="00903DBA">
              <w:rPr>
                <w:rStyle w:val="KeyWord0"/>
              </w:rPr>
              <w:t>track1</w:t>
            </w:r>
            <w:r w:rsidR="00D4318D">
              <w:rPr>
                <w:rStyle w:val="KeyWord0"/>
              </w:rPr>
              <w:t>&lt;/k&gt;</w:t>
            </w:r>
          </w:p>
          <w:p w14:paraId="4AA87527" w14:textId="50E8DDDE" w:rsidR="00CB128D" w:rsidRPr="00903DBA" w:rsidRDefault="00CB128D" w:rsidP="00CE407A">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track0</w:t>
            </w:r>
            <w:r w:rsidR="00D4318D">
              <w:rPr>
                <w:rStyle w:val="KeyWord0"/>
              </w:rPr>
              <w:t>&lt;/k&gt;</w:t>
            </w:r>
          </w:p>
        </w:tc>
        <w:tc>
          <w:tcPr>
            <w:tcW w:w="4675" w:type="dxa"/>
          </w:tcPr>
          <w:p w14:paraId="3A05C68E" w14:textId="34F4E83B" w:rsidR="00CB128D" w:rsidRPr="00903DBA" w:rsidRDefault="00CB128D" w:rsidP="00CB128D">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 [a</w:t>
            </w:r>
            <w:r w:rsidRPr="00903DBA">
              <w:rPr>
                <w:vertAlign w:val="subscript"/>
              </w:rPr>
              <w:t>address</w:t>
            </w:r>
            <w:r w:rsidRPr="00903DBA">
              <w:t>]</w:t>
            </w:r>
          </w:p>
          <w:p w14:paraId="0A9F0C6E" w14:textId="5AF25F24" w:rsidR="00CB128D" w:rsidRPr="00903DBA" w:rsidRDefault="00CB128D" w:rsidP="00CB128D">
            <w:pPr>
              <w:pStyle w:val="Code"/>
            </w:pPr>
            <w:r w:rsidRPr="00903DBA">
              <w:t xml:space="preserve">add </w:t>
            </w:r>
            <w:r w:rsidR="00D4318D">
              <w:rPr>
                <w:rStyle w:val="KeyWord0"/>
              </w:rPr>
              <w:t>&lt;k&gt;</w:t>
            </w:r>
            <w:r w:rsidR="00D4318D" w:rsidRPr="00903DBA">
              <w:rPr>
                <w:rStyle w:val="KeyWord0"/>
              </w:rPr>
              <w:t>ax</w:t>
            </w:r>
            <w:r w:rsidR="00D4318D">
              <w:rPr>
                <w:rStyle w:val="KeyWord0"/>
              </w:rPr>
              <w:t>&lt;/k&gt;</w:t>
            </w:r>
            <w:r w:rsidRPr="00903DBA">
              <w:t>, [b</w:t>
            </w:r>
            <w:r w:rsidRPr="00903DBA">
              <w:rPr>
                <w:vertAlign w:val="subscript"/>
              </w:rPr>
              <w:t>address</w:t>
            </w:r>
            <w:r w:rsidRPr="00903DBA">
              <w:t>]</w:t>
            </w:r>
          </w:p>
          <w:p w14:paraId="12AC9F72" w14:textId="4E85F436" w:rsidR="00CB128D" w:rsidRPr="00903DBA" w:rsidRDefault="00CB128D" w:rsidP="00CB128D">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 [c</w:t>
            </w:r>
            <w:r w:rsidRPr="00903DBA">
              <w:rPr>
                <w:vertAlign w:val="subscript"/>
              </w:rPr>
              <w:t>address</w:t>
            </w:r>
            <w:r w:rsidRPr="00903DBA">
              <w:t>]</w:t>
            </w:r>
          </w:p>
          <w:p w14:paraId="036D96D5" w14:textId="5B263659" w:rsidR="00CB128D" w:rsidRPr="00903DBA" w:rsidRDefault="00CB128D" w:rsidP="00CB128D">
            <w:pPr>
              <w:pStyle w:val="Code"/>
            </w:pPr>
            <w:r w:rsidRPr="00903DBA">
              <w:t xml:space="preserve">sub </w:t>
            </w:r>
            <w:r w:rsidR="00D4318D">
              <w:rPr>
                <w:rStyle w:val="KeyWord0"/>
              </w:rPr>
              <w:t>&lt;k&gt;</w:t>
            </w:r>
            <w:r w:rsidR="00D4318D" w:rsidRPr="00903DBA">
              <w:rPr>
                <w:rStyle w:val="KeyWord0"/>
              </w:rPr>
              <w:t>bx</w:t>
            </w:r>
            <w:r w:rsidR="00D4318D">
              <w:rPr>
                <w:rStyle w:val="KeyWord0"/>
              </w:rPr>
              <w:t>&lt;/k&gt;</w:t>
            </w:r>
            <w:r w:rsidRPr="00903DBA">
              <w:t>, [</w:t>
            </w:r>
            <w:r w:rsidR="00DC44AF" w:rsidRPr="00903DBA">
              <w:t>d</w:t>
            </w:r>
            <w:r w:rsidRPr="00903DBA">
              <w:rPr>
                <w:vertAlign w:val="subscript"/>
              </w:rPr>
              <w:t>address</w:t>
            </w:r>
            <w:r w:rsidRPr="00903DBA">
              <w:t>]</w:t>
            </w:r>
          </w:p>
          <w:p w14:paraId="1E40289F" w14:textId="20927780" w:rsidR="00CB128D" w:rsidRPr="00903DBA" w:rsidRDefault="00CB128D" w:rsidP="00CB128D">
            <w:pPr>
              <w:pStyle w:val="Code"/>
            </w:pPr>
            <w:r w:rsidRPr="00903DBA">
              <w:t xml:space="preserve">and </w:t>
            </w:r>
            <w:r w:rsidR="00D4318D">
              <w:rPr>
                <w:rStyle w:val="KeyWord0"/>
              </w:rPr>
              <w:t>&lt;k&gt;</w:t>
            </w:r>
            <w:r w:rsidR="00D4318D" w:rsidRPr="00903DBA">
              <w:rPr>
                <w:rStyle w:val="KeyWord0"/>
              </w:rPr>
              <w:t>ax</w:t>
            </w:r>
            <w:r w:rsidR="00D4318D">
              <w:rPr>
                <w:rStyle w:val="KeyWord0"/>
              </w:rPr>
              <w:t>&lt;/k&gt;</w:t>
            </w:r>
            <w:r w:rsidRPr="00903DBA">
              <w:t xml:space="preserve">, </w:t>
            </w:r>
            <w:r w:rsidR="00D4318D">
              <w:rPr>
                <w:rStyle w:val="KeyWord0"/>
              </w:rPr>
              <w:t>&lt;k&gt;</w:t>
            </w:r>
            <w:r w:rsidR="00D4318D" w:rsidRPr="00903DBA">
              <w:rPr>
                <w:rStyle w:val="KeyWord0"/>
              </w:rPr>
              <w:t>bx</w:t>
            </w:r>
            <w:r w:rsidR="00D4318D">
              <w:rPr>
                <w:rStyle w:val="KeyWord0"/>
              </w:rPr>
              <w:t>&lt;/k&gt;</w:t>
            </w:r>
          </w:p>
          <w:p w14:paraId="6D94FE24" w14:textId="10946C5C" w:rsidR="00CE407A" w:rsidRPr="00903DBA" w:rsidRDefault="00CB128D" w:rsidP="00CB128D">
            <w:pPr>
              <w:pStyle w:val="Code"/>
            </w:pPr>
            <w:r w:rsidRPr="00903DBA">
              <w:t>mov [x</w:t>
            </w:r>
            <w:r w:rsidRPr="00903DBA">
              <w:rPr>
                <w:vertAlign w:val="subscript"/>
              </w:rPr>
              <w:t>address</w:t>
            </w:r>
            <w:r w:rsidRPr="00903DBA">
              <w:t xml:space="preserve">], </w:t>
            </w:r>
            <w:r w:rsidR="00D4318D">
              <w:rPr>
                <w:rStyle w:val="KeyWord0"/>
              </w:rPr>
              <w:t>&lt;k&gt;</w:t>
            </w:r>
            <w:r w:rsidR="00D4318D" w:rsidRPr="00903DBA">
              <w:rPr>
                <w:rStyle w:val="KeyWord0"/>
              </w:rPr>
              <w:t>ax</w:t>
            </w:r>
            <w:r w:rsidR="00D4318D">
              <w:rPr>
                <w:rStyle w:val="KeyWord0"/>
              </w:rPr>
              <w:t>&lt;/k&gt;</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448C4350" w:rsidR="00463FCB" w:rsidRPr="00903DBA" w:rsidRDefault="00463FCB" w:rsidP="00463FCB">
      <w:r w:rsidRPr="00903DBA">
        <w:lastRenderedPageBreak/>
        <w:t xml:space="preserve">In the final assembly code, we cannot assign </w:t>
      </w:r>
      <w:r w:rsidR="00D4318D">
        <w:rPr>
          <w:rStyle w:val="KeyWord0"/>
        </w:rPr>
        <w:t>&lt;k&gt;</w:t>
      </w:r>
      <w:r w:rsidR="00D4318D" w:rsidRPr="00903DBA">
        <w:rPr>
          <w:rStyle w:val="KeyWord0"/>
        </w:rPr>
        <w:t>track0</w:t>
      </w:r>
      <w:r w:rsidR="00D4318D">
        <w:rPr>
          <w:rStyle w:val="KeyWord0"/>
        </w:rPr>
        <w:t>&lt;/k&gt;</w:t>
      </w:r>
      <w:r w:rsidRPr="00903DBA">
        <w:t xml:space="preserve"> and </w:t>
      </w:r>
      <w:r w:rsidR="00D4318D">
        <w:rPr>
          <w:rStyle w:val="KeyWord0"/>
        </w:rPr>
        <w:t>&lt;k&gt;</w:t>
      </w:r>
      <w:r w:rsidR="00D4318D" w:rsidRPr="00903DBA">
        <w:rPr>
          <w:rStyle w:val="KeyWord0"/>
        </w:rPr>
        <w:t>track1</w:t>
      </w:r>
      <w:r w:rsidR="00D4318D">
        <w:rPr>
          <w:rStyle w:val="KeyWord0"/>
        </w:rPr>
        <w:t>&lt;/k&gt;</w:t>
      </w:r>
      <w:r w:rsidRPr="00903DBA">
        <w:t xml:space="preserve"> the same register, since they overlap.</w:t>
      </w:r>
    </w:p>
    <w:p w14:paraId="086B3704" w14:textId="4AB39949" w:rsidR="00AC2E7E" w:rsidRPr="00903DBA" w:rsidRDefault="00CC1DF4" w:rsidP="0060539D">
      <w:pPr>
        <w:pStyle w:val="Heading3"/>
      </w:pPr>
      <w:bookmarkStart w:id="15" w:name="_Toc98936236"/>
      <w:r>
        <w:t>&lt;</w:t>
      </w:r>
      <w:proofErr w:type="spellStart"/>
      <w:r>
        <w:t>h3</w:t>
      </w:r>
      <w:proofErr w:type="spellEnd"/>
      <w:r>
        <w:t>&gt;</w:t>
      </w:r>
      <w:r w:rsidRPr="00903DBA">
        <w:t>The Object Code Generator and Linker</w:t>
      </w:r>
      <w:r>
        <w:t>&lt;/</w:t>
      </w:r>
      <w:proofErr w:type="spellStart"/>
      <w:r>
        <w:t>h3</w:t>
      </w:r>
      <w:proofErr w:type="spellEnd"/>
      <w:r>
        <w:t>&gt;</w:t>
      </w:r>
      <w:bookmarkEnd w:id="15"/>
    </w:p>
    <w:p w14:paraId="369FA846" w14:textId="19A2A049"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w:t>
      </w:r>
      <w:r w:rsidR="00800172">
        <w:t>Windows</w:t>
      </w:r>
      <w:r w:rsidR="00E93693" w:rsidRPr="00903DBA">
        <w:t xml:space="preserve">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A14DE3" w:rsidRPr="00903DBA">
        <w:t xml:space="preserve">, and focus on the Linux </w:t>
      </w:r>
      <w:r w:rsidR="00800172">
        <w:t xml:space="preserve">case </w:t>
      </w:r>
      <w:r w:rsidR="00455098">
        <w:t>up until then.</w:t>
      </w:r>
    </w:p>
    <w:p w14:paraId="56C797AB" w14:textId="5D224CAF" w:rsidR="00EE078C" w:rsidRPr="00903DBA" w:rsidRDefault="00CC1DF4" w:rsidP="0060539D">
      <w:pPr>
        <w:pStyle w:val="Heading3"/>
      </w:pPr>
      <w:bookmarkStart w:id="16" w:name="_Toc98936237"/>
      <w:r>
        <w:t>&lt;</w:t>
      </w:r>
      <w:proofErr w:type="spellStart"/>
      <w:r>
        <w:t>h3</w:t>
      </w:r>
      <w:proofErr w:type="spellEnd"/>
      <w:r>
        <w:t>&gt;</w:t>
      </w:r>
      <w:r w:rsidRPr="00903DBA">
        <w:t>The Standard Library</w:t>
      </w:r>
      <w:r>
        <w:t>&lt;/</w:t>
      </w:r>
      <w:proofErr w:type="spellStart"/>
      <w:r>
        <w:t>h3</w:t>
      </w:r>
      <w:proofErr w:type="spellEnd"/>
      <w:r>
        <w:t>&gt;</w:t>
      </w:r>
      <w:bookmarkEnd w:id="16"/>
    </w:p>
    <w:p w14:paraId="5C881F7B" w14:textId="7A1D4E1E"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w:t>
      </w:r>
      <w:r w:rsidR="00800172">
        <w:t>ing</w:t>
      </w:r>
      <w:r w:rsidR="00553828" w:rsidRPr="00903DBA">
        <w:t xml:space="preserve"> system calls.</w:t>
      </w:r>
    </w:p>
    <w:p w14:paraId="4C931F65" w14:textId="63F0BD5A" w:rsidR="00643209" w:rsidRDefault="00CC1DF4" w:rsidP="00643209">
      <w:pPr>
        <w:pStyle w:val="Heading2"/>
        <w:rPr>
          <w:shd w:val="clear" w:color="auto" w:fill="FFFFFF"/>
        </w:rPr>
      </w:pPr>
      <w:bookmarkStart w:id="17" w:name="_Toc98936238"/>
      <w:bookmarkStart w:id="18" w:name="_Ref54199481"/>
      <w:bookmarkStart w:id="19" w:name="_Ref418260972"/>
      <w:r>
        <w:rPr>
          <w:shd w:val="clear" w:color="auto" w:fill="FFFFFF"/>
        </w:rPr>
        <w:t>&lt;</w:t>
      </w:r>
      <w:proofErr w:type="spellStart"/>
      <w:r>
        <w:rPr>
          <w:shd w:val="clear" w:color="auto" w:fill="FFFFFF"/>
        </w:rPr>
        <w:t>h2</w:t>
      </w:r>
      <w:proofErr w:type="spellEnd"/>
      <w:r>
        <w:rPr>
          <w:shd w:val="clear" w:color="auto" w:fill="FFFFFF"/>
        </w:rPr>
        <w:t>&gt;Calling Forwards or Backwards&lt;/</w:t>
      </w:r>
      <w:proofErr w:type="spellStart"/>
      <w:r>
        <w:rPr>
          <w:shd w:val="clear" w:color="auto" w:fill="FFFFFF"/>
        </w:rPr>
        <w:t>h2</w:t>
      </w:r>
      <w:proofErr w:type="spellEnd"/>
      <w:r>
        <w:rPr>
          <w:shd w:val="clear" w:color="auto" w:fill="FFFFFF"/>
        </w:rPr>
        <w:t>&gt;</w:t>
      </w:r>
      <w:bookmarkEnd w:id="17"/>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20"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21">
          <w:tblGrid>
            <w:gridCol w:w="3116"/>
            <w:gridCol w:w="3117"/>
            <w:gridCol w:w="3117"/>
            <w:gridCol w:w="1540"/>
            <w:gridCol w:w="3116"/>
            <w:gridCol w:w="3117"/>
            <w:gridCol w:w="3117"/>
          </w:tblGrid>
        </w:tblGridChange>
      </w:tblGrid>
      <w:tr w:rsidR="00643209" w:rsidRPr="00903DBA" w14:paraId="3932F7B0" w14:textId="77777777" w:rsidTr="000C664E">
        <w:trPr>
          <w:ins w:id="22" w:author="Stefan Bjornander" w:date="2015-04-26T09:44:00Z"/>
          <w:trPrChange w:id="23" w:author="Stefan Bjornander" w:date="2015-04-26T09:46:00Z">
            <w:trPr>
              <w:gridBefore w:val="4"/>
            </w:trPr>
          </w:trPrChange>
        </w:trPr>
        <w:tc>
          <w:tcPr>
            <w:tcW w:w="3116" w:type="dxa"/>
            <w:tcPrChange w:id="24"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3D0A7E48" w14:textId="7C1D8131"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5" w:author="Stefan Bjornander" w:date="2015-04-26T09:44:00Z"/>
              </w:rPr>
            </w:pPr>
          </w:p>
        </w:tc>
        <w:tc>
          <w:tcPr>
            <w:tcW w:w="3117" w:type="dxa"/>
            <w:tcPrChange w:id="2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7" w:author="Stefan Bjornander" w:date="2015-04-26T09:44:00Z"/>
              </w:rPr>
            </w:pPr>
            <w:r>
              <w:t>}</w:t>
            </w:r>
          </w:p>
        </w:tc>
        <w:tc>
          <w:tcPr>
            <w:tcW w:w="3117" w:type="dxa"/>
            <w:tcPrChange w:id="2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9"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30" w:author="Stefan Bjornander" w:date="2015-04-26T09:44:00Z"/>
                <w:del w:id="31"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06929365" w:rsidR="00CE5717" w:rsidRPr="00903DBA" w:rsidRDefault="00CC1DF4" w:rsidP="00175DAD">
      <w:pPr>
        <w:pStyle w:val="Heading2"/>
      </w:pPr>
      <w:bookmarkStart w:id="32" w:name="_Toc98936239"/>
      <w:r>
        <w:t>&lt;</w:t>
      </w:r>
      <w:proofErr w:type="spellStart"/>
      <w:r>
        <w:t>h2</w:t>
      </w:r>
      <w:proofErr w:type="spellEnd"/>
      <w:r>
        <w:t>&gt;</w:t>
      </w:r>
      <w:r w:rsidRPr="00903DBA">
        <w:t>The Main Class</w:t>
      </w:r>
      <w:r>
        <w:t>&lt;/</w:t>
      </w:r>
      <w:proofErr w:type="spellStart"/>
      <w:r>
        <w:t>h2</w:t>
      </w:r>
      <w:proofErr w:type="spellEnd"/>
      <w:r>
        <w:t>&gt;</w:t>
      </w:r>
      <w:bookmarkEnd w:id="18"/>
      <w:bookmarkEnd w:id="32"/>
    </w:p>
    <w:p w14:paraId="67940380" w14:textId="2E909303" w:rsidR="004B716F" w:rsidRPr="00903DBA" w:rsidRDefault="004B716F" w:rsidP="004B716F">
      <w:r w:rsidRPr="00903DBA">
        <w:t xml:space="preserve">The </w:t>
      </w:r>
      <w:r w:rsidR="00D4318D">
        <w:rPr>
          <w:rStyle w:val="KeyWord0"/>
        </w:rPr>
        <w:t>&lt;k&gt;</w:t>
      </w:r>
      <w:r w:rsidR="00D4318D" w:rsidRPr="00903DBA">
        <w:rPr>
          <w:rStyle w:val="KeyWord0"/>
        </w:rPr>
        <w:t>Main</w:t>
      </w:r>
      <w:r w:rsidR="002E44C2">
        <w:rPr>
          <w:rStyle w:val="KeyWord0"/>
        </w:rPr>
        <w:t>&lt;/k&gt;</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2E44C2">
        <w:rPr>
          <w:rStyle w:val="KeyWord0"/>
        </w:rPr>
        <w:t>makefile</w:t>
      </w:r>
      <w:r w:rsidR="000B3E1E" w:rsidRPr="00903DBA">
        <w:t>, that is used</w:t>
      </w:r>
      <w:r w:rsidR="00DD6041" w:rsidRPr="00903DBA">
        <w:t xml:space="preserve"> to assembly and link the code to the final executable file.</w:t>
      </w:r>
    </w:p>
    <w:p w14:paraId="269A2329" w14:textId="40116060" w:rsidR="004E4A14" w:rsidRPr="00903DBA" w:rsidRDefault="000274D4" w:rsidP="004E4A14">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1703E2B2" w14:textId="77777777" w:rsidR="00746042" w:rsidRDefault="00746042" w:rsidP="000848EB">
      <w:pPr>
        <w:pStyle w:val="Code"/>
        <w:rPr>
          <w:highlight w:val="white"/>
        </w:rPr>
      </w:pPr>
    </w:p>
    <w:p w14:paraId="4C874BFE" w14:textId="17DD11E3"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BE20E28" w:rsidR="00DD147E" w:rsidRPr="00903DBA" w:rsidRDefault="000340B6" w:rsidP="00DD147E">
      <w:pPr>
        <w:rPr>
          <w:highlight w:val="white"/>
        </w:rPr>
      </w:pPr>
      <w:r w:rsidRPr="00903DBA">
        <w:rPr>
          <w:highlight w:val="white"/>
        </w:rPr>
        <w:t xml:space="preserve">First of all, there is the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4318D">
        <w:rPr>
          <w:rStyle w:val="KeyWord0"/>
          <w:highlight w:val="white"/>
        </w:rPr>
        <w:lastRenderedPageBreak/>
        <w:t>&lt;k&gt;</w:t>
      </w:r>
      <w:r w:rsidR="00D4318D" w:rsidRPr="00903DBA">
        <w:rPr>
          <w:rStyle w:val="KeyWord0"/>
          <w:highlight w:val="white"/>
        </w:rPr>
        <w:t>Windows</w:t>
      </w:r>
      <w:r w:rsidR="00D4318D">
        <w:rPr>
          <w:rStyle w:val="KeyWord0"/>
          <w:highlight w:val="white"/>
        </w:rPr>
        <w:t>&lt;/k&gt;</w:t>
      </w:r>
      <w:r w:rsidR="00DD147E" w:rsidRPr="00903DBA">
        <w:rPr>
          <w:highlight w:val="white"/>
        </w:rPr>
        <w:t xml:space="preserve"> or </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00DD147E" w:rsidRPr="00903DBA">
        <w:rPr>
          <w:highlight w:val="white"/>
        </w:rPr>
        <w:t xml:space="preserve"> field is true.</w:t>
      </w:r>
      <w:r w:rsidR="00BC235C" w:rsidRPr="00903DBA">
        <w:rPr>
          <w:highlight w:val="white"/>
        </w:rPr>
        <w:t xml:space="preserve"> </w:t>
      </w:r>
      <w:r w:rsidR="00F71EBA" w:rsidRPr="00903DBA">
        <w:rPr>
          <w:highlight w:val="white"/>
        </w:rPr>
        <w:t>We will look into the Linux cases through the</w:t>
      </w:r>
      <w:r w:rsidR="00EC0D62">
        <w:rPr>
          <w:highlight w:val="white"/>
        </w:rPr>
        <w:t xml:space="preserve">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2D051B2B" w:rsidR="00224E6F" w:rsidRPr="00903DBA" w:rsidRDefault="00224E6F" w:rsidP="00224E6F">
      <w:pPr>
        <w:rPr>
          <w:highlight w:val="white"/>
        </w:rPr>
      </w:pPr>
      <w:r w:rsidRPr="00903DBA">
        <w:rPr>
          <w:highlight w:val="white"/>
        </w:rPr>
        <w:t xml:space="preserve">As </w:t>
      </w:r>
      <w:r w:rsidR="00746042">
        <w:rPr>
          <w:highlight w:val="white"/>
        </w:rPr>
        <w:t xml:space="preserve">stated </w:t>
      </w:r>
      <w:r w:rsidRPr="00903DBA">
        <w:rPr>
          <w:highlight w:val="white"/>
        </w:rPr>
        <w:t xml:space="preserve">above, we simply ignore the </w:t>
      </w:r>
      <w:r w:rsidR="00D4318D">
        <w:rPr>
          <w:rStyle w:val="KeyWord0"/>
          <w:highlight w:val="white"/>
        </w:rPr>
        <w:t>&lt;k&gt;</w:t>
      </w:r>
      <w:r w:rsidR="00D4318D" w:rsidRPr="00903DBA">
        <w:rPr>
          <w:rStyle w:val="KeyWord0"/>
          <w:highlight w:val="white"/>
        </w:rPr>
        <w:t>Start.Windows</w:t>
      </w:r>
      <w:r w:rsidR="00D4318D">
        <w:rPr>
          <w:rStyle w:val="KeyWord0"/>
          <w:highlight w:val="white"/>
        </w:rPr>
        <w:t>&lt;/k&gt;</w:t>
      </w:r>
      <w:r w:rsidRPr="00903DBA">
        <w:rPr>
          <w:highlight w:val="white"/>
        </w:rPr>
        <w:t xml:space="preserve"> </w:t>
      </w:r>
      <w:r w:rsidR="00671B5D" w:rsidRPr="00903DBA">
        <w:rPr>
          <w:highlight w:val="white"/>
        </w:rPr>
        <w:t>it this point, an</w:t>
      </w:r>
      <w:r w:rsidR="0010580C">
        <w:rPr>
          <w:highlight w:val="white"/>
        </w:rPr>
        <w:t>d</w:t>
      </w:r>
      <w:r w:rsidR="00671B5D" w:rsidRPr="00903DBA">
        <w:rPr>
          <w:highlight w:val="white"/>
        </w:rPr>
        <w:t xml:space="preserve">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F23462">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E72A366" w14:textId="33ACF490" w:rsidR="00C80F16" w:rsidRDefault="005D5282" w:rsidP="00055A90">
      <w:pPr>
        <w:pStyle w:val="Code"/>
        <w:rPr>
          <w:highlight w:val="white"/>
        </w:rPr>
      </w:pPr>
      <w:r w:rsidRPr="00903DBA">
        <w:rPr>
          <w:highlight w:val="white"/>
        </w:rPr>
        <w:t xml:space="preserve">        </w:t>
      </w:r>
      <w:r w:rsidR="00C80F16">
        <w:rPr>
          <w:highlight w:val="white"/>
        </w:rPr>
        <w:t>// ...</w:t>
      </w:r>
    </w:p>
    <w:p w14:paraId="42C03EA6" w14:textId="21A6FE33"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798ABD6D" w14:textId="17882493" w:rsidR="000848EB" w:rsidRPr="00903DBA" w:rsidRDefault="000848EB" w:rsidP="000848EB">
      <w:pPr>
        <w:pStyle w:val="Code"/>
        <w:rPr>
          <w:highlight w:val="white"/>
        </w:rPr>
      </w:pPr>
      <w:r w:rsidRPr="00903DBA">
        <w:rPr>
          <w:highlight w:val="white"/>
        </w:rPr>
        <w:t xml:space="preserve">      </w:t>
      </w:r>
      <w:r w:rsidR="0056352A">
        <w:rPr>
          <w:highlight w:val="white"/>
        </w:rPr>
        <w:t>Error.Check</w:t>
      </w:r>
      <w:r w:rsidRPr="00903DBA">
        <w:rPr>
          <w:highlight w:val="white"/>
        </w:rPr>
        <w:t>(</w:t>
      </w:r>
      <w:r w:rsidR="00A45BD8" w:rsidRPr="00903DBA">
        <w:rPr>
          <w:highlight w:val="white"/>
        </w:rPr>
        <w:t xml:space="preserve">args.Length </w:t>
      </w:r>
      <w:r w:rsidR="002F6391">
        <w:rPr>
          <w:highlight w:val="white"/>
        </w:rPr>
        <w:t>&gt; 0</w:t>
      </w:r>
      <w:r w:rsidR="00A45BD8">
        <w:rPr>
          <w:highlight w:val="white"/>
        </w:rPr>
        <w:t xml:space="preserve">, </w:t>
      </w:r>
      <w:r w:rsidR="00847AE1">
        <w:rPr>
          <w:highlight w:val="white"/>
        </w:rPr>
        <w:t>Message.U</w:t>
      </w:r>
      <w:r w:rsidRPr="00903DBA">
        <w:rPr>
          <w:highlight w:val="white"/>
        </w:rPr>
        <w:t>sage</w:t>
      </w:r>
      <w:r w:rsidR="00847AE1">
        <w:rPr>
          <w:highlight w:val="white"/>
        </w:rPr>
        <w:t>_</w:t>
      </w:r>
      <w:r w:rsidRPr="00903DBA">
        <w:rPr>
          <w:highlight w:val="white"/>
        </w:rPr>
        <w:t>compiler</w:t>
      </w:r>
      <w:r w:rsidR="00847AE1">
        <w:rPr>
          <w:highlight w:val="white"/>
        </w:rPr>
        <w:t>_</w:t>
      </w:r>
      <w:r w:rsidRPr="00903DBA">
        <w:rPr>
          <w:highlight w:val="white"/>
        </w:rPr>
        <w:t>filename);</w:t>
      </w:r>
    </w:p>
    <w:p w14:paraId="2D33B84B" w14:textId="7BF7317D" w:rsidR="000848EB" w:rsidRPr="00903DBA" w:rsidRDefault="00DD4D0D" w:rsidP="00DD4D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D4318D">
        <w:rPr>
          <w:rStyle w:val="KeyWord0"/>
          <w:highlight w:val="white"/>
        </w:rPr>
        <w:t>&lt;k&gt;</w:t>
      </w:r>
      <w:r w:rsidR="00D4318D" w:rsidRPr="00903DBA">
        <w:rPr>
          <w:rStyle w:val="KeyWord0"/>
          <w:highlight w:val="white"/>
        </w:rPr>
        <w:t>print</w:t>
      </w:r>
      <w:r w:rsidR="00D4318D">
        <w:rPr>
          <w:rStyle w:val="KeyWord0"/>
          <w:highlight w:val="white"/>
        </w:rPr>
        <w:t>&lt;/k&gt;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D4318D">
        <w:rPr>
          <w:rStyle w:val="KeyWord0"/>
          <w:highlight w:val="white"/>
        </w:rPr>
        <w:t>&lt;k&gt;</w:t>
      </w:r>
      <w:r w:rsidR="00D4318D" w:rsidRPr="00903DBA">
        <w:rPr>
          <w:rStyle w:val="KeyWord0"/>
          <w:highlight w:val="white"/>
        </w:rPr>
        <w:t>stdout</w:t>
      </w:r>
      <w:r w:rsidR="00D4318D">
        <w:rPr>
          <w:rStyle w:val="KeyWord0"/>
          <w:highlight w:val="white"/>
        </w:rPr>
        <w:t>&lt;/k&gt;</w:t>
      </w:r>
      <w:r w:rsidR="007E691C" w:rsidRPr="00903DBA">
        <w:rPr>
          <w:highlight w:val="white"/>
        </w:rPr>
        <w:t>.</w:t>
      </w:r>
    </w:p>
    <w:p w14:paraId="3431E5B8" w14:textId="32DD788E" w:rsidR="000848EB" w:rsidRPr="00903DBA" w:rsidRDefault="000848EB" w:rsidP="000848EB">
      <w:pPr>
        <w:pStyle w:val="Code"/>
        <w:rPr>
          <w:highlight w:val="white"/>
        </w:rPr>
      </w:pPr>
      <w:r w:rsidRPr="00903DBA">
        <w:rPr>
          <w:highlight w:val="white"/>
        </w:rPr>
        <w:t xml:space="preserve">      List&lt;string&gt; argList </w:t>
      </w:r>
      <w:r w:rsidR="001F2BD0">
        <w:rPr>
          <w:highlight w:val="white"/>
        </w:rPr>
        <w:t>= new(</w:t>
      </w:r>
      <w:r w:rsidRPr="00903DBA">
        <w:rPr>
          <w:highlight w:val="white"/>
        </w:rPr>
        <w: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5658F8DD"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assembly file</w:t>
      </w:r>
      <w:r w:rsidR="0010580C">
        <w:rPr>
          <w:highlight w:val="white"/>
        </w:rPr>
        <w:t xml:space="preserve"> was created</w:t>
      </w:r>
      <w:r w:rsidR="00DE0BCA" w:rsidRPr="00903DBA">
        <w:rPr>
          <w:highlight w:val="white"/>
        </w:rPr>
        <w:t xml:space="preserve">. If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4318D">
        <w:rPr>
          <w:rStyle w:val="KeyWord0"/>
          <w:highlight w:val="white"/>
        </w:rPr>
        <w:t>&lt;k&gt;</w:t>
      </w:r>
      <w:r w:rsidR="00D4318D" w:rsidRPr="00903DBA">
        <w:rPr>
          <w:rStyle w:val="KeyWord0"/>
          <w:highlight w:val="white"/>
        </w:rPr>
        <w:t>rebuild</w:t>
      </w:r>
      <w:r w:rsidR="00D4318D">
        <w:rPr>
          <w:rStyle w:val="KeyWord0"/>
          <w:highlight w:val="white"/>
        </w:rPr>
        <w:t>&lt;/k&gt;</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7F68ED56"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1F2BD0">
        <w:rPr>
          <w:highlight w:val="white"/>
        </w:rPr>
        <w:t>= new(</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B593957" w14:textId="4D619FE7" w:rsidR="000848EB" w:rsidRPr="00903DBA" w:rsidRDefault="000848EB" w:rsidP="0014519F">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w:t>
      </w:r>
      <w:r w:rsidR="0014519F">
        <w:rPr>
          <w:highlight w:val="white"/>
        </w:rPr>
        <w:t>$</w:t>
      </w:r>
      <w:r w:rsidRPr="00903DBA">
        <w:rPr>
          <w:highlight w:val="white"/>
        </w:rPr>
        <w:t>"Compiling \"</w:t>
      </w:r>
      <w:r w:rsidR="0014519F">
        <w:rPr>
          <w:highlight w:val="white"/>
        </w:rPr>
        <w:t>{</w:t>
      </w:r>
      <w:r w:rsidRPr="00903DBA">
        <w:rPr>
          <w:highlight w:val="white"/>
        </w:rPr>
        <w:t>file.FullName</w:t>
      </w:r>
      <w:r w:rsidR="0014519F">
        <w:rPr>
          <w:highlight w:val="white"/>
        </w:rPr>
        <w:t>}</w:t>
      </w:r>
      <w:r w:rsidRPr="00903DBA">
        <w:rPr>
          <w:highlight w:val="white"/>
        </w:rPr>
        <w:t xml:space="preserve">.c\".");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24692995" w:rsidR="000848EB" w:rsidRPr="00903DBA" w:rsidRDefault="006F7257" w:rsidP="003C44DF">
      <w:pPr>
        <w:rPr>
          <w:highlight w:val="white"/>
        </w:rPr>
      </w:pPr>
      <w:r w:rsidRPr="00903DBA">
        <w:rPr>
          <w:highlight w:val="white"/>
        </w:rPr>
        <w:t xml:space="preserve">Finally, we call 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1C4F6E42" w14:textId="5D82A5C2" w:rsidR="00C80F16" w:rsidRDefault="004C5297" w:rsidP="00B80F7F">
      <w:pPr>
        <w:pStyle w:val="Code"/>
        <w:rPr>
          <w:highlight w:val="white"/>
        </w:rPr>
      </w:pPr>
      <w:r w:rsidRPr="00903DBA">
        <w:rPr>
          <w:highlight w:val="white"/>
        </w:rPr>
        <w:lastRenderedPageBreak/>
        <w:t xml:space="preserve">          </w:t>
      </w:r>
      <w:r w:rsidR="00C80F16">
        <w:rPr>
          <w:highlight w:val="white"/>
        </w:rPr>
        <w:t>// ...</w:t>
      </w:r>
    </w:p>
    <w:p w14:paraId="1D37017D" w14:textId="7B057B1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09BF5F4C" w:rsidR="000848EB" w:rsidRPr="00903DBA" w:rsidRDefault="000848EB" w:rsidP="000848EB">
      <w:pPr>
        <w:pStyle w:val="Code"/>
        <w:rPr>
          <w:highlight w:val="white"/>
        </w:rPr>
      </w:pPr>
      <w:r w:rsidRPr="00903DBA">
        <w:rPr>
          <w:highlight w:val="white"/>
        </w:rPr>
        <w:t xml:space="preserve">        </w:t>
      </w:r>
      <w:r w:rsidR="0056352A">
        <w:rPr>
          <w:highlight w:val="white"/>
        </w:rPr>
        <w:t>Error.</w:t>
      </w:r>
      <w:r w:rsidR="008812F1">
        <w:rPr>
          <w:highlight w:val="white"/>
        </w:rPr>
        <w:t>Report</w:t>
      </w:r>
      <w:r w:rsidRPr="00903DBA">
        <w:rPr>
          <w:highlight w:val="white"/>
        </w:rPr>
        <w:t>(exception.Message,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2B6E5C42" w:rsidR="000848EB" w:rsidRDefault="000848EB" w:rsidP="000848EB">
      <w:pPr>
        <w:pStyle w:val="Code"/>
        <w:rPr>
          <w:highlight w:val="white"/>
        </w:rPr>
      </w:pPr>
      <w:r w:rsidRPr="00903DBA">
        <w:rPr>
          <w:highlight w:val="white"/>
        </w:rPr>
        <w:t xml:space="preserve">    }</w:t>
      </w:r>
    </w:p>
    <w:p w14:paraId="42D28033" w14:textId="0B2145EC" w:rsidR="004047BE" w:rsidRDefault="00AF6B66" w:rsidP="003F046B">
      <w:pPr>
        <w:rPr>
          <w:highlight w:val="white"/>
        </w:rPr>
      </w:pPr>
      <w:r>
        <w:rPr>
          <w:highlight w:val="white"/>
        </w:rPr>
        <w:t>The</w:t>
      </w:r>
      <w:r w:rsidR="004047BE">
        <w:rPr>
          <w:highlight w:val="white"/>
        </w:rPr>
        <w:t xml:space="preserve"> </w:t>
      </w:r>
      <w:r w:rsidR="00D4318D">
        <w:rPr>
          <w:rStyle w:val="KeyWord0"/>
          <w:highlight w:val="white"/>
        </w:rPr>
        <w:t>&lt;k&gt;</w:t>
      </w:r>
      <w:r w:rsidR="00D4318D" w:rsidRPr="003F046B">
        <w:rPr>
          <w:rStyle w:val="KeyWord0"/>
          <w:highlight w:val="white"/>
        </w:rPr>
        <w:t>CompileSourceFile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GenerateMakeFile</w:t>
      </w:r>
      <w:r w:rsidR="00D4318D">
        <w:rPr>
          <w:rStyle w:val="KeyWord0"/>
          <w:highlight w:val="white"/>
        </w:rPr>
        <w:t>&lt;/k&gt;</w:t>
      </w:r>
      <w:r w:rsidR="004047BE">
        <w:rPr>
          <w:highlight w:val="white"/>
        </w:rPr>
        <w:t xml:space="preserve">, </w:t>
      </w:r>
      <w:r w:rsidR="00D4318D">
        <w:rPr>
          <w:rStyle w:val="KeyWord0"/>
          <w:highlight w:val="white"/>
        </w:rPr>
        <w:t>&lt;k&gt;</w:t>
      </w:r>
      <w:r w:rsidR="00D4318D" w:rsidRPr="003F046B">
        <w:rPr>
          <w:rStyle w:val="KeyWord0"/>
          <w:highlight w:val="white"/>
        </w:rPr>
        <w:t>GenerateDependencyFile</w:t>
      </w:r>
      <w:r w:rsidR="00D4318D">
        <w:rPr>
          <w:rStyle w:val="KeyWord0"/>
          <w:highlight w:val="white"/>
        </w:rPr>
        <w:t>&lt;/k&gt;</w:t>
      </w:r>
      <w:r w:rsidR="004047BE">
        <w:rPr>
          <w:highlight w:val="white"/>
        </w:rPr>
        <w:t xml:space="preserve">, and </w:t>
      </w:r>
      <w:r w:rsidR="00D4318D">
        <w:rPr>
          <w:rStyle w:val="KeyWord0"/>
          <w:highlight w:val="white"/>
        </w:rPr>
        <w:t>&lt;k&gt;</w:t>
      </w:r>
      <w:r w:rsidR="00D4318D" w:rsidRPr="003F046B">
        <w:rPr>
          <w:rStyle w:val="KeyWord0"/>
          <w:highlight w:val="white"/>
        </w:rPr>
        <w:t>IsGeneratedFileFresh</w:t>
      </w:r>
      <w:r w:rsidR="00D4318D">
        <w:rPr>
          <w:rStyle w:val="KeyWord0"/>
          <w:highlight w:val="white"/>
        </w:rPr>
        <w:t>&lt;/k&gt;</w:t>
      </w:r>
      <w:r w:rsidR="003F046B">
        <w:rPr>
          <w:highlight w:val="white"/>
        </w:rPr>
        <w:t xml:space="preserve"> methods </w:t>
      </w:r>
      <w:r w:rsidR="004047BE">
        <w:rPr>
          <w:highlight w:val="white"/>
        </w:rPr>
        <w:t xml:space="preserve">are described in Chapter </w:t>
      </w:r>
      <w:r w:rsidR="004047BE">
        <w:rPr>
          <w:highlight w:val="white"/>
        </w:rPr>
        <w:fldChar w:fldCharType="begin"/>
      </w:r>
      <w:r w:rsidR="004047BE">
        <w:rPr>
          <w:highlight w:val="white"/>
        </w:rPr>
        <w:instrText xml:space="preserve"> REF _Ref71450241 \r \h </w:instrText>
      </w:r>
      <w:r w:rsidR="004047BE">
        <w:rPr>
          <w:highlight w:val="white"/>
        </w:rPr>
      </w:r>
      <w:r w:rsidR="004047BE">
        <w:rPr>
          <w:highlight w:val="white"/>
        </w:rPr>
        <w:fldChar w:fldCharType="separate"/>
      </w:r>
      <w:r w:rsidR="00F23462">
        <w:rPr>
          <w:highlight w:val="white"/>
        </w:rPr>
        <w:t>14</w:t>
      </w:r>
      <w:r w:rsidR="004047BE">
        <w:rPr>
          <w:highlight w:val="white"/>
        </w:rPr>
        <w:fldChar w:fldCharType="end"/>
      </w:r>
      <w:r w:rsidR="004047BE">
        <w:rPr>
          <w:highlight w:val="white"/>
        </w:rPr>
        <w:t xml:space="preserve"> at the end of the book.</w:t>
      </w:r>
    </w:p>
    <w:p w14:paraId="3085A5FE" w14:textId="77777777" w:rsidR="004047BE" w:rsidRPr="00903DBA" w:rsidRDefault="004047BE" w:rsidP="004047BE">
      <w:pPr>
        <w:rPr>
          <w:highlight w:val="white"/>
        </w:rPr>
      </w:pPr>
    </w:p>
    <w:p w14:paraId="23D8420B" w14:textId="4204D89B" w:rsidR="00E40B78" w:rsidRPr="00903DBA" w:rsidRDefault="00CC1DF4" w:rsidP="0060539D">
      <w:pPr>
        <w:pStyle w:val="Heading1"/>
      </w:pPr>
      <w:bookmarkStart w:id="33" w:name="_Toc98936240"/>
      <w:bookmarkEnd w:id="19"/>
      <w:r>
        <w:lastRenderedPageBreak/>
        <w:t>&lt;</w:t>
      </w:r>
      <w:proofErr w:type="spellStart"/>
      <w:r>
        <w:t>h1</w:t>
      </w:r>
      <w:proofErr w:type="spellEnd"/>
      <w:r>
        <w:t>&gt;</w:t>
      </w:r>
      <w:bookmarkStart w:id="34" w:name="_Ref54016524"/>
      <w:bookmarkStart w:id="35" w:name="_Ref54016821"/>
      <w:r w:rsidRPr="00903DBA">
        <w:t>Scanning</w:t>
      </w:r>
      <w:bookmarkEnd w:id="34"/>
      <w:bookmarkEnd w:id="35"/>
      <w:r>
        <w:t>&lt;/</w:t>
      </w:r>
      <w:proofErr w:type="spellStart"/>
      <w:r>
        <w:t>h1</w:t>
      </w:r>
      <w:proofErr w:type="spellEnd"/>
      <w:r>
        <w:t>&gt;</w:t>
      </w:r>
      <w:bookmarkEnd w:id="33"/>
    </w:p>
    <w:p w14:paraId="61A78CB4" w14:textId="18458C9A" w:rsidR="00B51A9D" w:rsidRDefault="0011105E" w:rsidP="00432E51">
      <w:r>
        <w:t>As mentioned in the overview, t</w:t>
      </w:r>
      <w:r w:rsidR="00966818" w:rsidRPr="00903DBA">
        <w:t xml:space="preserve">he scanner is responsible for interpreting sequences of characters into </w:t>
      </w:r>
      <w:r w:rsidR="00D4318D">
        <w:rPr>
          <w:rStyle w:val="KeyWord0"/>
        </w:rPr>
        <w:t>&lt;k&gt;</w:t>
      </w:r>
      <w:r w:rsidR="00D4318D" w:rsidRPr="00903DBA">
        <w:rPr>
          <w:rStyle w:val="KeyWord0"/>
        </w:rPr>
        <w:t>tokens</w:t>
      </w:r>
      <w:r w:rsidR="00D4318D">
        <w:rPr>
          <w:rStyle w:val="KeyWord0"/>
        </w:rPr>
        <w:t>&lt;/k&gt;</w:t>
      </w:r>
      <w:r w:rsidR="00966818" w:rsidRPr="00903DBA">
        <w:t xml:space="preserve">: the least significant parts of the source code. </w:t>
      </w:r>
      <w:r>
        <w:t xml:space="preserve">The scanner is called by the parser each time it </w:t>
      </w:r>
      <w:proofErr w:type="spellStart"/>
      <w:r>
        <w:t>needsd</w:t>
      </w:r>
      <w:proofErr w:type="spellEnd"/>
      <w:r>
        <w:t xml:space="preserve"> a new token. </w:t>
      </w:r>
      <w:r w:rsidR="00B51A9D"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w:t>
      </w:r>
      <w:r w:rsidR="00716CCF">
        <w:t>F</w:t>
      </w:r>
      <w:r w:rsidR="00716CCF" w:rsidRPr="00903DBA">
        <w:t>or a crash course</w:t>
      </w:r>
      <w:r w:rsidR="00716CCF">
        <w:t>, s</w:t>
      </w:r>
      <w:r w:rsidR="00432E51" w:rsidRPr="00903DBA">
        <w:t xml:space="preserve">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F23462">
        <w:t xml:space="preserve">D. </w:t>
      </w:r>
      <w:r w:rsidR="00BE0C60">
        <w:fldChar w:fldCharType="end"/>
      </w:r>
    </w:p>
    <w:p w14:paraId="72CF4FF1" w14:textId="39DDD495" w:rsidR="00030DA2" w:rsidRPr="00903DBA" w:rsidRDefault="00030DA2" w:rsidP="00030DA2">
      <w:pPr>
        <w:pStyle w:val="Code"/>
        <w:rPr>
          <w:highlight w:val="white"/>
        </w:rPr>
      </w:pPr>
    </w:p>
    <w:p w14:paraId="76C8B58F" w14:textId="767D994B" w:rsidR="00011D22" w:rsidRPr="00903DBA" w:rsidRDefault="00CC1DF4" w:rsidP="00011D22">
      <w:pPr>
        <w:pStyle w:val="Heading2"/>
      </w:pPr>
      <w:bookmarkStart w:id="36" w:name="_Toc98936241"/>
      <w:r>
        <w:t>&lt;</w:t>
      </w:r>
      <w:proofErr w:type="spellStart"/>
      <w:r>
        <w:t>h2</w:t>
      </w:r>
      <w:proofErr w:type="spellEnd"/>
      <w:r>
        <w:t>&gt;</w:t>
      </w:r>
      <w:r w:rsidRPr="00903DBA">
        <w:t>The typedef-name Problem</w:t>
      </w:r>
      <w:r>
        <w:t>&lt;/</w:t>
      </w:r>
      <w:proofErr w:type="spellStart"/>
      <w:r>
        <w:t>h2</w:t>
      </w:r>
      <w:proofErr w:type="spellEnd"/>
      <w:r>
        <w:t>&gt;</w:t>
      </w:r>
      <w:bookmarkEnd w:id="36"/>
    </w:p>
    <w:p w14:paraId="0CEA1694" w14:textId="2DC5E610" w:rsidR="00011D22" w:rsidRPr="00903DBA" w:rsidRDefault="00011D22" w:rsidP="00011D22">
      <w:r w:rsidRPr="00903DBA">
        <w:t xml:space="preserve">Let us take look at the two source code lines below. Intuitively, the first line looks like an expression statement where </w:t>
      </w:r>
      <w:r w:rsidR="00D4318D">
        <w:rPr>
          <w:rStyle w:val="KeyWord0"/>
        </w:rPr>
        <w:t>&lt;k&gt;</w:t>
      </w:r>
      <w:r w:rsidR="00D4318D" w:rsidRPr="00903DBA">
        <w:rPr>
          <w:rStyle w:val="KeyWord0"/>
        </w:rPr>
        <w:t>x</w:t>
      </w:r>
      <w:r w:rsidR="00D4318D">
        <w:rPr>
          <w:rStyle w:val="KeyWord0"/>
        </w:rPr>
        <w:t>&lt;/k&gt;</w:t>
      </w:r>
      <w:r w:rsidRPr="00903DBA">
        <w:t xml:space="preserve"> and </w:t>
      </w:r>
      <w:r w:rsidR="00D4318D">
        <w:rPr>
          <w:rStyle w:val="KeyWord0"/>
        </w:rPr>
        <w:t>&lt;k&gt;</w:t>
      </w:r>
      <w:r w:rsidR="00D4318D" w:rsidRPr="00903DBA">
        <w:rPr>
          <w:rStyle w:val="KeyWord0"/>
        </w:rPr>
        <w:t>y</w:t>
      </w:r>
      <w:r w:rsidR="00D4318D">
        <w:rPr>
          <w:rStyle w:val="KeyWord0"/>
        </w:rPr>
        <w:t>&lt;/k&gt;</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00D4318D">
        <w:rPr>
          <w:rStyle w:val="KeyWord0"/>
        </w:rPr>
        <w:t>&lt;k&gt;MyType&lt;/k&gt;</w:t>
      </w:r>
      <w:r w:rsidRPr="00903DBA">
        <w:t xml:space="preserve"> is a type defined by and earlier </w:t>
      </w:r>
      <w:r w:rsidR="00D4318D">
        <w:rPr>
          <w:rStyle w:val="KeyWord0"/>
        </w:rPr>
        <w:t>&lt;k&gt;</w:t>
      </w:r>
      <w:r w:rsidR="00D4318D" w:rsidRPr="00903DBA">
        <w:rPr>
          <w:rStyle w:val="KeyWord0"/>
        </w:rPr>
        <w:t>typedef</w:t>
      </w:r>
      <w:r w:rsidR="00D4318D">
        <w:rPr>
          <w:rStyle w:val="KeyWord0"/>
        </w:rPr>
        <w:t>&lt;/k&gt;</w:t>
      </w:r>
      <w:r w:rsidRPr="00903DBA">
        <w:t xml:space="preserve"> definition and </w:t>
      </w:r>
      <w:r w:rsidR="00D4318D">
        <w:rPr>
          <w:rStyle w:val="KeyWord0"/>
        </w:rPr>
        <w:t>&lt;k&gt;</w:t>
      </w:r>
      <w:r w:rsidR="00D4318D" w:rsidRPr="00903DBA">
        <w:rPr>
          <w:rStyle w:val="KeyWord0"/>
        </w:rPr>
        <w:t>p</w:t>
      </w:r>
      <w:r w:rsidR="00D4318D">
        <w:rPr>
          <w:rStyle w:val="KeyWord0"/>
        </w:rPr>
        <w:t>tr&lt;/k&gt;</w:t>
      </w:r>
      <w:r w:rsidRPr="00903DBA">
        <w:t xml:space="preserve"> is a pointer to that type.</w:t>
      </w:r>
    </w:p>
    <w:p w14:paraId="0B70E756" w14:textId="77777777" w:rsidR="00011D22" w:rsidRPr="00903DBA" w:rsidRDefault="00011D22" w:rsidP="00011D22">
      <w:pPr>
        <w:pStyle w:val="Code"/>
      </w:pPr>
      <w:r w:rsidRPr="00903DBA">
        <w:t>x * y;</w:t>
      </w:r>
    </w:p>
    <w:p w14:paraId="0567913B" w14:textId="6C8C9F7F" w:rsidR="00011D22" w:rsidRPr="00903DBA" w:rsidRDefault="00E04BE3" w:rsidP="00011D22">
      <w:pPr>
        <w:pStyle w:val="Code"/>
      </w:pPr>
      <w:r>
        <w:t>MyType</w:t>
      </w:r>
      <w:r w:rsidR="00011D22" w:rsidRPr="00903DBA">
        <w:t>* p</w:t>
      </w:r>
      <w:r>
        <w:t>tr</w:t>
      </w:r>
      <w:r w:rsidR="00011D22" w:rsidRPr="00903DBA">
        <w:t>;</w:t>
      </w:r>
    </w:p>
    <w:p w14:paraId="713B46BE" w14:textId="09F29829" w:rsidR="00011D22" w:rsidRPr="00903DBA" w:rsidRDefault="00011D22" w:rsidP="00011D22">
      <w:r w:rsidRPr="00903DBA">
        <w:t>However, syntactically it is the same thing: a name, an asterisk, another name, and a semicolon. The parser cannot distinguish between the two cases. The solution to th</w:t>
      </w:r>
      <w:r w:rsidR="00E04BE3">
        <w:t>e</w:t>
      </w:r>
      <w:r w:rsidRPr="00903DBA">
        <w:t xml:space="preserve"> problem is to give the scanner access to the symbol table, so it can look up the whether the name </w:t>
      </w:r>
      <w:r>
        <w:t xml:space="preserve">occurred </w:t>
      </w:r>
      <w:r w:rsidRPr="00903DBA">
        <w:t xml:space="preserve">is an earlier </w:t>
      </w:r>
      <w:r w:rsidR="00D4318D">
        <w:rPr>
          <w:rStyle w:val="KeyWord0"/>
        </w:rPr>
        <w:t>&lt;k&gt;</w:t>
      </w:r>
      <w:r w:rsidR="00D4318D" w:rsidRPr="00903DBA">
        <w:rPr>
          <w:rStyle w:val="KeyWord0"/>
        </w:rPr>
        <w:t>typedef</w:t>
      </w:r>
      <w:r w:rsidR="00D4318D">
        <w:rPr>
          <w:rStyle w:val="KeyWord0"/>
        </w:rPr>
        <w:t>&lt;/k&gt;</w:t>
      </w:r>
      <w:r w:rsidRPr="00903DBA">
        <w:t xml:space="preserve"> definition</w:t>
      </w:r>
      <w:r w:rsidR="00E04BE3">
        <w:t xml:space="preserve">, so that </w:t>
      </w:r>
      <w:r w:rsidRPr="00903DBA">
        <w:t>the parser can distinguish between the two cases.</w:t>
      </w:r>
    </w:p>
    <w:p w14:paraId="5ABD0C79" w14:textId="3DFB902A" w:rsidR="00E40B78" w:rsidRPr="00903DBA" w:rsidRDefault="00CC1DF4" w:rsidP="0060539D">
      <w:pPr>
        <w:pStyle w:val="Heading2"/>
      </w:pPr>
      <w:bookmarkStart w:id="37" w:name="_Toc98936242"/>
      <w:r>
        <w:t>&lt;</w:t>
      </w:r>
      <w:proofErr w:type="spellStart"/>
      <w:r>
        <w:t>h2</w:t>
      </w:r>
      <w:proofErr w:type="spellEnd"/>
      <w:r>
        <w:t>&gt;</w:t>
      </w:r>
      <w:r w:rsidRPr="00903DBA">
        <w:t>The Scanner</w:t>
      </w:r>
      <w:r>
        <w:t>&lt;/</w:t>
      </w:r>
      <w:proofErr w:type="spellStart"/>
      <w:r>
        <w:t>h2</w:t>
      </w:r>
      <w:proofErr w:type="spellEnd"/>
      <w:r>
        <w:t>&gt;</w:t>
      </w:r>
      <w:bookmarkEnd w:id="37"/>
    </w:p>
    <w:p w14:paraId="47D4068D" w14:textId="3ECB9D4A" w:rsidR="005A3627" w:rsidRPr="00903DBA" w:rsidRDefault="005A3627" w:rsidP="00E40B78">
      <w:r w:rsidRPr="00903DBA">
        <w:t xml:space="preserve">The scanner identifies </w:t>
      </w:r>
      <w:r w:rsidR="001A1221">
        <w:t xml:space="preserve">and returns the tokens of the C language; that is, </w:t>
      </w:r>
      <w:r w:rsidRPr="00903DBA">
        <w:t>keywords, operators, strings, characters, and numerical values.</w:t>
      </w:r>
    </w:p>
    <w:p w14:paraId="53F32A88" w14:textId="3F6296B3" w:rsidR="00E40B78" w:rsidRPr="00903DBA" w:rsidRDefault="000274D4" w:rsidP="00E40B78">
      <w:pPr>
        <w:pStyle w:val="CodeHeader"/>
      </w:pPr>
      <w:r>
        <w:t>&lt;</w:t>
      </w:r>
      <w:proofErr w:type="spellStart"/>
      <w:r>
        <w:t>ch</w:t>
      </w:r>
      <w:proofErr w:type="spellEnd"/>
      <w:r>
        <w:t>&gt;</w:t>
      </w:r>
      <w:proofErr w:type="spellStart"/>
      <w:r w:rsidRPr="00903DBA">
        <w:t>Scanner</w:t>
      </w:r>
      <w:r>
        <w:t>.</w:t>
      </w:r>
      <w:r w:rsidRPr="00903DBA">
        <w:t>gplex</w:t>
      </w:r>
      <w:proofErr w:type="spellEnd"/>
      <w:r>
        <w:t>&lt;/</w:t>
      </w:r>
      <w:proofErr w:type="spellStart"/>
      <w:r>
        <w:t>ch</w:t>
      </w:r>
      <w:proofErr w:type="spellEnd"/>
      <w:r>
        <w:t>&gt;</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650E72D9" w:rsidR="009E5232" w:rsidRPr="00903DBA" w:rsidRDefault="00893D7A" w:rsidP="00893D7A">
      <w:pPr>
        <w:rPr>
          <w:highlight w:val="white"/>
        </w:rPr>
      </w:pPr>
      <w:r>
        <w:rPr>
          <w:highlight w:val="white"/>
        </w:rPr>
        <w:t xml:space="preserve">The </w:t>
      </w:r>
      <w:r w:rsidR="00D4318D">
        <w:rPr>
          <w:rStyle w:val="KeyWord0"/>
          <w:highlight w:val="white"/>
        </w:rPr>
        <w:t>&lt;k&gt;</w:t>
      </w:r>
      <w:r w:rsidR="00D4318D" w:rsidRPr="0011105E">
        <w:rPr>
          <w:rStyle w:val="KeyWord0"/>
          <w:highlight w:val="white"/>
        </w:rPr>
        <w:t>Path</w:t>
      </w:r>
      <w:r w:rsidR="00D4318D">
        <w:rPr>
          <w:rStyle w:val="KeyWord0"/>
          <w:highlight w:val="white"/>
        </w:rPr>
        <w:t>&lt;/k&gt;</w:t>
      </w:r>
      <w:r>
        <w:rPr>
          <w:highlight w:val="white"/>
        </w:rPr>
        <w:t xml:space="preserve"> and </w:t>
      </w:r>
      <w:r w:rsidR="00D4318D">
        <w:rPr>
          <w:rStyle w:val="KeyWord0"/>
          <w:highlight w:val="white"/>
        </w:rPr>
        <w:t>&lt;k&gt;</w:t>
      </w:r>
      <w:r w:rsidR="00D4318D" w:rsidRPr="0011105E">
        <w:rPr>
          <w:rStyle w:val="KeyWord0"/>
          <w:highlight w:val="white"/>
        </w:rPr>
        <w:t>Line</w:t>
      </w:r>
      <w:r w:rsidR="00D4318D">
        <w:rPr>
          <w:rStyle w:val="KeyWord0"/>
          <w:highlight w:val="white"/>
        </w:rPr>
        <w:t>&lt;/k&gt;</w:t>
      </w:r>
      <w:r>
        <w:rPr>
          <w:highlight w:val="white"/>
        </w:rPr>
        <w:t xml:space="preserve"> fields holds the current file name and line number</w:t>
      </w:r>
      <w:r w:rsidR="0011105E">
        <w:rPr>
          <w:highlight w:val="white"/>
        </w:rPr>
        <w:t xml:space="preserve"> </w:t>
      </w:r>
      <w:r>
        <w:rPr>
          <w:highlight w:val="white"/>
        </w:rPr>
        <w:t>and are used by the compiler when reporting errors and by the __FILE__ and __LINE__ macros.</w:t>
      </w: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215B1B2F" w:rsidR="00E40B78" w:rsidRPr="00903DBA" w:rsidRDefault="001A1221" w:rsidP="00E40B78">
      <w:r>
        <w:t xml:space="preserve">In the first part of the scanner </w:t>
      </w:r>
      <w:r w:rsidR="006F4DB2" w:rsidRPr="00903DBA">
        <w:t xml:space="preserve">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floating, string and character values.</w:t>
      </w:r>
      <w:r w:rsidR="00E40B78" w:rsidRPr="00903DBA">
        <w:t xml:space="preserve"> There are several kinds of values:</w:t>
      </w:r>
    </w:p>
    <w:p w14:paraId="29704658" w14:textId="5861BDA5" w:rsidR="00E40B78" w:rsidRDefault="00D4318D" w:rsidP="00067631">
      <w:pPr>
        <w:pStyle w:val="ListParagraph"/>
        <w:numPr>
          <w:ilvl w:val="0"/>
          <w:numId w:val="206"/>
        </w:numPr>
      </w:pPr>
      <w:r w:rsidRPr="00C33DCE">
        <w:rPr>
          <w:rStyle w:val="KeyWord0"/>
          <w:lang w:val="en-GB"/>
        </w:rPr>
        <w:t>&lt;k&gt;Octal&lt;/k&gt;</w:t>
      </w:r>
      <w:r w:rsidR="008C4970" w:rsidRPr="00C33DCE">
        <w:rPr>
          <w:lang w:val="en-GB"/>
        </w:rPr>
        <w:t xml:space="preserve">. </w:t>
      </w:r>
      <w:r w:rsidR="008C4970" w:rsidRPr="00903DBA">
        <w:t>An octal value starts with</w:t>
      </w:r>
      <w:r w:rsidR="008C4970">
        <w:t xml:space="preserve"> an optional plus or minus sign, that is followed by</w:t>
      </w:r>
      <w:r w:rsidR="008C4970" w:rsidRPr="00903DBA">
        <w:t xml:space="preserve"> a zero </w:t>
      </w:r>
      <w:r w:rsidR="008C4970">
        <w:t xml:space="preserve">and possible more </w:t>
      </w:r>
      <w:r w:rsidR="008C4970" w:rsidRPr="00903DBA">
        <w:t xml:space="preserve">digits between zero and </w:t>
      </w:r>
      <w:r w:rsidR="008C4970">
        <w:t>seven,</w:t>
      </w:r>
      <w:r w:rsidR="008C4970" w:rsidRPr="00903DBA">
        <w:t xml:space="preserve">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38B54386" w:rsidR="00E40B78" w:rsidRDefault="00D4318D" w:rsidP="00067631">
      <w:pPr>
        <w:pStyle w:val="ListParagraph"/>
        <w:numPr>
          <w:ilvl w:val="0"/>
          <w:numId w:val="205"/>
        </w:numPr>
      </w:pPr>
      <w:r w:rsidRPr="00C33DCE">
        <w:rPr>
          <w:rStyle w:val="KeyWord0"/>
          <w:lang w:val="en-GB"/>
        </w:rPr>
        <w:t>&lt;k&gt;Decimal&lt;/k&gt;</w:t>
      </w:r>
      <w:r w:rsidR="008C4970" w:rsidRPr="00C33DCE">
        <w:rPr>
          <w:lang w:val="en-GB"/>
        </w:rPr>
        <w:t xml:space="preserve">. </w:t>
      </w:r>
      <w:r w:rsidR="008C4970" w:rsidRPr="00903DBA">
        <w:t xml:space="preserve">A decimal value is made up </w:t>
      </w:r>
      <w:r w:rsidR="008C4970">
        <w:t>an optional plus or minus sign followed by at least one digit. The first digit cannot be zero.</w:t>
      </w:r>
    </w:p>
    <w:p w14:paraId="198A9061" w14:textId="77777777" w:rsidR="00D83B61" w:rsidRPr="00903DBA" w:rsidRDefault="00D83B61" w:rsidP="00D83B61">
      <w:pPr>
        <w:pStyle w:val="Code"/>
        <w:ind w:firstLine="720"/>
        <w:rPr>
          <w:highlight w:val="white"/>
        </w:rPr>
      </w:pPr>
      <w:r w:rsidRPr="00903DBA">
        <w:rPr>
          <w:highlight w:val="white"/>
        </w:rPr>
        <w:lastRenderedPageBreak/>
        <w:t>DECIMAL_VALUE [\+\-]?[1-9][0-9]*</w:t>
      </w:r>
    </w:p>
    <w:p w14:paraId="76AF7EAC" w14:textId="7E9C7D90" w:rsidR="00E40B78" w:rsidRDefault="00D4318D" w:rsidP="00067631">
      <w:pPr>
        <w:pStyle w:val="ListParagraph"/>
        <w:numPr>
          <w:ilvl w:val="0"/>
          <w:numId w:val="204"/>
        </w:numPr>
      </w:pPr>
      <w:r>
        <w:rPr>
          <w:rStyle w:val="KeyWord0"/>
        </w:rPr>
        <w:t>&lt;k&gt;</w:t>
      </w:r>
      <w:r w:rsidRPr="00012534">
        <w:rPr>
          <w:rStyle w:val="KeyWord0"/>
        </w:rPr>
        <w:t>Hexadecimal</w:t>
      </w:r>
      <w:r>
        <w:rPr>
          <w:rStyle w:val="KeyWord0"/>
        </w:rPr>
        <w:t>&lt;/k&gt;</w:t>
      </w:r>
      <w:r w:rsidR="008C4970" w:rsidRPr="00903DBA">
        <w:t xml:space="preserve">. A hexadecimal value starts </w:t>
      </w:r>
      <w:r w:rsidR="008C4970">
        <w:t xml:space="preserve">with an optional plus or minus sign, followed by </w:t>
      </w:r>
      <w:r w:rsidR="008C4970" w:rsidRPr="00903DBA">
        <w:t>zero</w:t>
      </w:r>
      <w:r w:rsidR="008C4970">
        <w:t xml:space="preserve"> and</w:t>
      </w:r>
      <w:r w:rsidR="008C4970" w:rsidRPr="00903DBA">
        <w:t xml:space="preserve"> a lowercase ‘x’ or </w:t>
      </w:r>
      <w:r w:rsidR="008C4970">
        <w:t xml:space="preserve">an </w:t>
      </w:r>
      <w:r w:rsidR="008C4970" w:rsidRPr="00903DBA">
        <w:t>uppercase ‘X’</w:t>
      </w:r>
      <w:r w:rsidR="008C4970">
        <w:t>,</w:t>
      </w:r>
      <w:r w:rsidR="008C4970" w:rsidRPr="00903DBA">
        <w:t xml:space="preserve"> and </w:t>
      </w:r>
      <w:r w:rsidR="008C4970">
        <w:t xml:space="preserve">at least </w:t>
      </w:r>
      <w:r w:rsidR="008C4970" w:rsidRPr="00903DBA">
        <w:t>one hexadecimal digits</w:t>
      </w:r>
      <w:r w:rsidR="008C4970">
        <w:t>. A hexadecimal digit is the regular digit 0-9 and the lowercase letters ‘a’ to ‘f’ and the uppercase letters ‘A’ to ‘F’.&lt;/l&gt;</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074E560D" w14:textId="548A0588" w:rsidR="00B86BC3" w:rsidRDefault="00D4318D" w:rsidP="00B12660">
      <w:pPr>
        <w:pStyle w:val="ListParagraph"/>
        <w:numPr>
          <w:ilvl w:val="0"/>
          <w:numId w:val="203"/>
        </w:numPr>
      </w:pPr>
      <w:r>
        <w:rPr>
          <w:rStyle w:val="KeyWord0"/>
        </w:rPr>
        <w:t>&lt;k&gt;</w:t>
      </w:r>
      <w:r w:rsidRPr="00012534">
        <w:rPr>
          <w:rStyle w:val="KeyWord0"/>
        </w:rPr>
        <w:t>Floating</w:t>
      </w:r>
      <w:r>
        <w:rPr>
          <w:rStyle w:val="KeyWord0"/>
        </w:rPr>
        <w:t>-</w:t>
      </w:r>
      <w:r w:rsidRPr="00012534">
        <w:rPr>
          <w:rStyle w:val="KeyWord0"/>
        </w:rPr>
        <w:t>point</w:t>
      </w:r>
      <w:r>
        <w:rPr>
          <w:rStyle w:val="KeyWord0"/>
        </w:rPr>
        <w:t>&lt;/k&gt;</w:t>
      </w:r>
      <w:r w:rsidR="008C4970" w:rsidRPr="00903DBA">
        <w:t>. A floating</w:t>
      </w:r>
      <w:r w:rsidR="008C4970">
        <w:t>-point</w:t>
      </w:r>
      <w:r w:rsidR="008C4970" w:rsidRPr="00903DBA">
        <w:t xml:space="preserve"> </w:t>
      </w:r>
      <w:r w:rsidR="008C4970">
        <w:t>value is made up by the decimal part and the exponent part. If the exponent part is not empty, the decimal part can be made up by digits without a dot. If the exponent part is empty, there has to be a dot and at least one digit in the integer or fraction part</w:t>
      </w:r>
      <w:r w:rsidR="008C4970" w:rsidRPr="00903DBA">
        <w:t>.</w:t>
      </w:r>
      <w:r w:rsidR="008C4970">
        <w:t>&lt;/l&gt;</w:t>
      </w:r>
    </w:p>
    <w:p w14:paraId="49482B67" w14:textId="7187AB5E" w:rsidR="00A63C93" w:rsidRDefault="00A63C93" w:rsidP="00A63C93">
      <w:pPr>
        <w:pStyle w:val="Code"/>
        <w:ind w:firstLine="720"/>
        <w:rPr>
          <w:highlight w:val="white"/>
        </w:rPr>
      </w:pPr>
      <w:r w:rsidRPr="00A63C93">
        <w:rPr>
          <w:highlight w:val="white"/>
        </w:rPr>
        <w:t>DECIMAL_WITHOUT_EXPONENT (([0-9]+\.[0-9]*)|([0-9]*\.[0-9]+))</w:t>
      </w:r>
    </w:p>
    <w:p w14:paraId="70B5EC4D" w14:textId="45DA4B08" w:rsidR="00A63C93" w:rsidRPr="00A63C93" w:rsidRDefault="00A63C93" w:rsidP="00315CE9">
      <w:pPr>
        <w:pStyle w:val="Code"/>
        <w:ind w:firstLine="720"/>
        <w:rPr>
          <w:highlight w:val="white"/>
        </w:rPr>
      </w:pPr>
      <w:r w:rsidRPr="00A63C93">
        <w:rPr>
          <w:highlight w:val="white"/>
        </w:rPr>
        <w:t>DECIMAL_WITH_EXPONENT    [0-9]+|</w:t>
      </w:r>
      <w:r w:rsidR="00315CE9" w:rsidRPr="00A63C93">
        <w:rPr>
          <w:highlight w:val="white"/>
        </w:rPr>
        <w:t>(([0-9]+\.[0-9]*)|([0-9]*\.[0-9]+))</w:t>
      </w:r>
    </w:p>
    <w:p w14:paraId="131EDF97" w14:textId="68866E3D" w:rsidR="003259C7" w:rsidRDefault="008C4970" w:rsidP="003B4F99">
      <w:pPr>
        <w:pStyle w:val="ListParagraph"/>
      </w:pPr>
      <w:r>
        <w:t xml:space="preserve">&lt;l&gt;The exponent part </w:t>
      </w:r>
      <w:r w:rsidRPr="00903DBA">
        <w:t xml:space="preserve">starts with a lowercase ‘e’ or </w:t>
      </w:r>
      <w:r>
        <w:t xml:space="preserve">an </w:t>
      </w:r>
      <w:r w:rsidRPr="00903DBA">
        <w:t>uppercase ‘E’, followed by a</w:t>
      </w:r>
      <w:r>
        <w:t>n optional</w:t>
      </w:r>
      <w:r w:rsidRPr="00903DBA">
        <w:t xml:space="preserve"> plus or minus sign</w:t>
      </w:r>
      <w:r>
        <w:t xml:space="preserve">, at least one digit, and an optional lowercase ‘f’ or ‘l’ or an uppercase ‘F’ or ‘D’, to indicate a value of the </w:t>
      </w:r>
      <w:r w:rsidR="00D4318D">
        <w:rPr>
          <w:rStyle w:val="KeyWord0"/>
        </w:rPr>
        <w:t>&lt;k&gt;</w:t>
      </w:r>
      <w:r w:rsidR="00D4318D" w:rsidRPr="00EF571B">
        <w:rPr>
          <w:rStyle w:val="KeyWord0"/>
        </w:rPr>
        <w:t>float</w:t>
      </w:r>
      <w:r w:rsidR="00D4318D">
        <w:rPr>
          <w:rStyle w:val="KeyWord0"/>
        </w:rPr>
        <w:t>&lt;/k&gt;</w:t>
      </w:r>
      <w:r>
        <w:t xml:space="preserve"> or </w:t>
      </w:r>
      <w:r w:rsidR="00D4318D">
        <w:rPr>
          <w:rStyle w:val="KeyWord0"/>
        </w:rPr>
        <w:t>&lt;k&gt;</w:t>
      </w:r>
      <w:r w:rsidR="00D4318D" w:rsidRPr="00EF571B">
        <w:rPr>
          <w:rStyle w:val="KeyWord0"/>
        </w:rPr>
        <w:t>long</w:t>
      </w:r>
      <w:r w:rsidR="00D4318D">
        <w:rPr>
          <w:rStyle w:val="KeyWord0"/>
        </w:rPr>
        <w:t xml:space="preserve"> </w:t>
      </w:r>
      <w:r w:rsidR="00D4318D" w:rsidRPr="00EF571B">
        <w:rPr>
          <w:rStyle w:val="KeyWord0"/>
        </w:rPr>
        <w:t>double</w:t>
      </w:r>
      <w:r w:rsidR="00D4318D">
        <w:rPr>
          <w:rStyle w:val="KeyWord0"/>
        </w:rPr>
        <w:t>&lt;/k&gt;</w:t>
      </w:r>
      <w:r>
        <w:t xml:space="preserve"> type.&lt;/l&gt;</w:t>
      </w:r>
    </w:p>
    <w:p w14:paraId="7FFF764A" w14:textId="47252EB8" w:rsidR="00D11326" w:rsidRDefault="00D11326" w:rsidP="00D11326">
      <w:pPr>
        <w:pStyle w:val="Code"/>
        <w:ind w:left="720"/>
        <w:rPr>
          <w:highlight w:val="white"/>
        </w:rPr>
      </w:pPr>
      <w:r w:rsidRPr="00A63C93">
        <w:rPr>
          <w:highlight w:val="white"/>
        </w:rPr>
        <w:t>EXPONENT                 [eE][\+\-]?[0-9]+</w:t>
      </w:r>
    </w:p>
    <w:p w14:paraId="0669E7AD" w14:textId="77777777" w:rsidR="00D11326" w:rsidRDefault="00D11326" w:rsidP="00D11326">
      <w:pPr>
        <w:pStyle w:val="Code"/>
        <w:ind w:left="720"/>
        <w:rPr>
          <w:highlight w:val="white"/>
        </w:rPr>
      </w:pPr>
      <w:r w:rsidRPr="00A63C93">
        <w:rPr>
          <w:highlight w:val="white"/>
        </w:rPr>
        <w:t>FLOATING_VALUE           [\+\-]?({DECIMAL_WITHOUT_EXPONENT}|</w:t>
      </w:r>
    </w:p>
    <w:p w14:paraId="27E995D1" w14:textId="77777777" w:rsidR="00D11326" w:rsidRPr="00A63C93" w:rsidRDefault="00D11326" w:rsidP="00D11326">
      <w:pPr>
        <w:pStyle w:val="Code"/>
        <w:ind w:left="720"/>
        <w:rPr>
          <w:highlight w:val="white"/>
        </w:rPr>
      </w:pPr>
      <w:r>
        <w:rPr>
          <w:highlight w:val="white"/>
        </w:rPr>
        <w:t xml:space="preserve">                         </w:t>
      </w:r>
      <w:r w:rsidRPr="00A63C93">
        <w:rPr>
          <w:highlight w:val="white"/>
        </w:rPr>
        <w:t>({DECIMAL_WITH_EXPONENT}{EXPONENT}))[flFL]?</w:t>
      </w:r>
    </w:p>
    <w:p w14:paraId="794646B7" w14:textId="1F2523BF" w:rsidR="00E40B78" w:rsidRPr="00903DBA" w:rsidRDefault="008C4970" w:rsidP="00B35EC7">
      <w:pPr>
        <w:pStyle w:val="ListParagraph"/>
        <w:numPr>
          <w:ilvl w:val="0"/>
          <w:numId w:val="203"/>
        </w:numPr>
      </w:pPr>
      <w:r>
        <w:t xml:space="preserve">&lt;l&gt;An integral </w:t>
      </w:r>
      <w:r w:rsidRPr="00903DBA">
        <w:t xml:space="preserve">value can be appended by the lowercase ‘u’ </w:t>
      </w:r>
      <w:r>
        <w:t>or an uppercase</w:t>
      </w:r>
      <w:r w:rsidRPr="00903DBA">
        <w:t xml:space="preserve"> ‘U’ to indicate an unsigned value and the lowercase ‘s’ or ‘l’ </w:t>
      </w:r>
      <w:r>
        <w:t>or an uppercase</w:t>
      </w:r>
      <w:r w:rsidRPr="00903DBA">
        <w:t xml:space="preserve"> ‘S’ or ‘L’ to indicate a short or long </w:t>
      </w:r>
      <w:r>
        <w:t xml:space="preserve">(signed or unsigned) </w:t>
      </w:r>
      <w:r w:rsidRPr="00903DBA">
        <w:t>value.</w:t>
      </w:r>
      <w:r>
        <w:t>&lt;/l&gt;</w:t>
      </w:r>
    </w:p>
    <w:p w14:paraId="06CFF1BC" w14:textId="77777777" w:rsidR="00C71331" w:rsidRDefault="00A80A35" w:rsidP="00547BE3">
      <w:pPr>
        <w:pStyle w:val="Code"/>
        <w:ind w:left="720"/>
        <w:rPr>
          <w:highlight w:val="white"/>
        </w:rPr>
      </w:pPr>
      <w:r w:rsidRPr="00903DBA">
        <w:rPr>
          <w:highlight w:val="white"/>
        </w:rPr>
        <w:t>INTEGRAL_VALUE ({DECIMAL_VALUE}|{OCTAL_VALUE}|{HEXADECIMAL_VALUE})</w:t>
      </w:r>
    </w:p>
    <w:p w14:paraId="10E9AB19" w14:textId="7C60AFFB" w:rsidR="008B4C1F" w:rsidRPr="00903DBA" w:rsidRDefault="00C71331" w:rsidP="00547BE3">
      <w:pPr>
        <w:pStyle w:val="Code"/>
        <w:ind w:left="720"/>
        <w:rPr>
          <w:highlight w:val="white"/>
        </w:rPr>
      </w:pPr>
      <w:r>
        <w:rPr>
          <w:highlight w:val="white"/>
        </w:rPr>
        <w:t xml:space="preserve">               </w:t>
      </w:r>
      <w:r w:rsidR="008B4C1F" w:rsidRPr="00903DBA">
        <w:rPr>
          <w:highlight w:val="white"/>
        </w:rPr>
        <w:t>([uU]?[sSlL]?)|([sSlL]?[uU]?)</w:t>
      </w:r>
    </w:p>
    <w:p w14:paraId="1813DDE8" w14:textId="00BF3C59" w:rsidR="00E40B78" w:rsidRPr="00903DBA" w:rsidRDefault="008C4970" w:rsidP="00B35EC7">
      <w:pPr>
        <w:pStyle w:val="ListParagraph"/>
        <w:numPr>
          <w:ilvl w:val="0"/>
          <w:numId w:val="203"/>
        </w:numPr>
      </w:pPr>
      <w:r>
        <w:t>&lt;l&gt;</w:t>
      </w:r>
      <w:r w:rsidRPr="00903DBA">
        <w:t xml:space="preserve">A character starts with </w:t>
      </w:r>
      <w:r>
        <w:t xml:space="preserve">a </w:t>
      </w:r>
      <w:r w:rsidRPr="00903DBA">
        <w:t xml:space="preserve">single quotation mark followed by </w:t>
      </w:r>
      <w:r>
        <w:t xml:space="preserve">at least one character </w:t>
      </w:r>
      <w:r w:rsidRPr="00903DBA">
        <w:t xml:space="preserve">and is terminated by another single quotation mark. However, a single quotation mark </w:t>
      </w:r>
      <w:r>
        <w:t xml:space="preserve">may be </w:t>
      </w:r>
      <w:r w:rsidRPr="00903DBA">
        <w:t>preceded by a backslash.</w:t>
      </w:r>
      <w:r>
        <w:t>&lt;/l&gt;</w:t>
      </w:r>
    </w:p>
    <w:p w14:paraId="3E5DF689" w14:textId="0E424344" w:rsidR="000C7CA0" w:rsidRPr="00903DBA" w:rsidRDefault="000C7CA0" w:rsidP="00F22B0C">
      <w:pPr>
        <w:pStyle w:val="Code"/>
        <w:ind w:left="720"/>
        <w:rPr>
          <w:highlight w:val="white"/>
        </w:rPr>
      </w:pPr>
      <w:r w:rsidRPr="00903DBA">
        <w:rPr>
          <w:highlight w:val="white"/>
        </w:rPr>
        <w:t>CHAR_VALUE \'(\\\'|[^'])*\'</w:t>
      </w:r>
    </w:p>
    <w:p w14:paraId="1807A729" w14:textId="480F25EE" w:rsidR="007653B0" w:rsidRPr="00903DBA" w:rsidRDefault="008C4970" w:rsidP="007653B0">
      <w:pPr>
        <w:pStyle w:val="ListParagraph"/>
        <w:numPr>
          <w:ilvl w:val="0"/>
          <w:numId w:val="203"/>
        </w:numPr>
      </w:pPr>
      <w:r>
        <w:t>&lt;l&gt;</w:t>
      </w:r>
      <w:r w:rsidRPr="00903DBA">
        <w:t xml:space="preserve">In the same way, a string starts with </w:t>
      </w:r>
      <w:r>
        <w:t>a double</w:t>
      </w:r>
      <w:r w:rsidRPr="00903DBA">
        <w:t xml:space="preserve"> quotation mark followed by </w:t>
      </w:r>
      <w:r>
        <w:t xml:space="preserve">zero or more characters </w:t>
      </w:r>
      <w:r w:rsidRPr="00903DBA">
        <w:t xml:space="preserve">and is terminated by another </w:t>
      </w:r>
      <w:r>
        <w:t>double</w:t>
      </w:r>
      <w:r w:rsidRPr="00903DBA">
        <w:t xml:space="preserve"> quotation mark. However, a </w:t>
      </w:r>
      <w:r>
        <w:t xml:space="preserve">double </w:t>
      </w:r>
      <w:r w:rsidRPr="00903DBA">
        <w:t xml:space="preserve">quotation mark </w:t>
      </w:r>
      <w:r>
        <w:t xml:space="preserve">may be </w:t>
      </w:r>
      <w:r w:rsidRPr="00903DBA">
        <w:t>preceded by a backslash.</w:t>
      </w:r>
      <w:r>
        <w:t>&lt;/l&gt;</w:t>
      </w:r>
    </w:p>
    <w:p w14:paraId="3621EBA8" w14:textId="693C435D" w:rsidR="0097105C" w:rsidRPr="00903DBA" w:rsidRDefault="0097105C" w:rsidP="00FC2DAA">
      <w:pPr>
        <w:pStyle w:val="Code"/>
        <w:ind w:left="720"/>
        <w:rPr>
          <w:highlight w:val="white"/>
        </w:rPr>
      </w:pPr>
      <w:bookmarkStart w:id="38" w:name="_Ref418260937"/>
      <w:r w:rsidRPr="00903DBA">
        <w:rPr>
          <w:highlight w:val="white"/>
        </w:rPr>
        <w:t>STRING_VALUE \"(\\\"|[^"])*\"</w:t>
      </w:r>
    </w:p>
    <w:p w14:paraId="6188CF2C" w14:textId="56BD8CD2" w:rsidR="001C01A4" w:rsidRPr="00B35EC7" w:rsidRDefault="008C4970" w:rsidP="00B35EC7">
      <w:pPr>
        <w:pStyle w:val="ListParagraph"/>
        <w:numPr>
          <w:ilvl w:val="0"/>
          <w:numId w:val="203"/>
        </w:numPr>
        <w:rPr>
          <w:highlight w:val="white"/>
        </w:rPr>
      </w:pPr>
      <w:r>
        <w:rPr>
          <w:highlight w:val="white"/>
        </w:rPr>
        <w:t>&lt;l&gt;</w:t>
      </w:r>
      <w:r w:rsidRPr="00B35EC7">
        <w:rPr>
          <w:highlight w:val="white"/>
        </w:rPr>
        <w:t>Names are used to identify variables, constants, struct and unions, enumerations, functions, and macros. They start with a letter or an underscore (’_’), that is optionally followed by letters, digits, or underscores.</w:t>
      </w:r>
      <w:r>
        <w:rPr>
          <w:highlight w:val="white"/>
        </w:rPr>
        <w:t>&lt;/l&gt;</w:t>
      </w:r>
    </w:p>
    <w:p w14:paraId="299EAC6A" w14:textId="57A51F93" w:rsidR="00311885" w:rsidRPr="00903DBA" w:rsidRDefault="00311885" w:rsidP="00FC2DAA">
      <w:pPr>
        <w:pStyle w:val="Code"/>
        <w:ind w:left="720"/>
        <w:rPr>
          <w:highlight w:val="white"/>
        </w:rPr>
      </w:pPr>
      <w:r w:rsidRPr="00903DBA">
        <w:rPr>
          <w:highlight w:val="white"/>
        </w:rPr>
        <w:t>NAME [a-zA-Z_][a-zA-Z0-9_]*</w:t>
      </w:r>
    </w:p>
    <w:p w14:paraId="071C1901" w14:textId="3E7ADD6C" w:rsidR="00346FF2" w:rsidRPr="00B35EC7" w:rsidRDefault="008C4970" w:rsidP="00B35EC7">
      <w:pPr>
        <w:pStyle w:val="ListParagraph"/>
        <w:numPr>
          <w:ilvl w:val="0"/>
          <w:numId w:val="203"/>
        </w:numPr>
        <w:rPr>
          <w:highlight w:val="white"/>
        </w:rPr>
      </w:pPr>
      <w:r>
        <w:rPr>
          <w:highlight w:val="white"/>
        </w:rPr>
        <w:t>&lt;l&gt;</w:t>
      </w:r>
      <w:r w:rsidRPr="00B35EC7">
        <w:rPr>
          <w:highlight w:val="white"/>
        </w:rPr>
        <w:t xml:space="preserve">Register names are used internally only, when performing system calls. They start with the text “register_” followed by the name of the register. </w:t>
      </w:r>
      <w:r>
        <w:rPr>
          <w:highlight w:val="white"/>
        </w:rPr>
        <w:t>&lt;/l&gt;</w:t>
      </w:r>
    </w:p>
    <w:p w14:paraId="5BF7FDC0" w14:textId="77777777" w:rsidR="00346FF2" w:rsidRPr="00903DBA" w:rsidRDefault="00346FF2" w:rsidP="00FC2DAA">
      <w:pPr>
        <w:pStyle w:val="Code"/>
        <w:ind w:left="720"/>
        <w:rPr>
          <w:highlight w:val="white"/>
        </w:rPr>
      </w:pPr>
      <w:r w:rsidRPr="00903DBA">
        <w:rPr>
          <w:highlight w:val="white"/>
        </w:rPr>
        <w:t>REGISTER_NAME "register_"[a-z]+</w:t>
      </w:r>
    </w:p>
    <w:p w14:paraId="4EEB01FB" w14:textId="7E1AA622" w:rsidR="00B6557E" w:rsidRPr="00903DBA" w:rsidRDefault="008C4970" w:rsidP="00B35EC7">
      <w:pPr>
        <w:pStyle w:val="ListParagraph"/>
        <w:numPr>
          <w:ilvl w:val="0"/>
          <w:numId w:val="203"/>
        </w:numPr>
      </w:pPr>
      <w:r>
        <w:rPr>
          <w:highlight w:val="white"/>
        </w:rPr>
        <w:t>&lt;l&gt;</w:t>
      </w:r>
      <w:r w:rsidRPr="00B35EC7">
        <w:rPr>
          <w:highlight w:val="white"/>
        </w:rPr>
        <w:t xml:space="preserve">The path line is used to keeping track of the current </w:t>
      </w:r>
      <w:r>
        <w:rPr>
          <w:highlight w:val="white"/>
        </w:rPr>
        <w:t xml:space="preserve">file name and </w:t>
      </w:r>
      <w:r w:rsidRPr="00B35EC7">
        <w:rPr>
          <w:highlight w:val="white"/>
        </w:rPr>
        <w:t xml:space="preserve">line number. It is used by the preprocessor macro </w:t>
      </w:r>
      <w:r w:rsidR="00D4318D">
        <w:rPr>
          <w:rStyle w:val="KeyWord0"/>
          <w:highlight w:val="white"/>
        </w:rPr>
        <w:t>&lt;k&gt;</w:t>
      </w:r>
      <w:r w:rsidR="00D4318D" w:rsidRPr="00314833">
        <w:rPr>
          <w:rStyle w:val="KeyWord0"/>
          <w:highlight w:val="white"/>
        </w:rPr>
        <w:t>__LINE__</w:t>
      </w:r>
      <w:r w:rsidR="00D4318D">
        <w:rPr>
          <w:rStyle w:val="KeyWord0"/>
          <w:highlight w:val="white"/>
        </w:rPr>
        <w:t>&lt;/k&gt;</w:t>
      </w:r>
      <w:r w:rsidRPr="00B35EC7">
        <w:rPr>
          <w:highlight w:val="white"/>
        </w:rPr>
        <w:t>, and when reporting errors.</w:t>
      </w:r>
      <w:r w:rsidRPr="00903DBA">
        <w:t xml:space="preserve"> The path line starts with a </w:t>
      </w:r>
      <w:r w:rsidRPr="00903DBA">
        <w:lastRenderedPageBreak/>
        <w:t>dollar sign followed by anything except newline (the dot represents every character except newline) and ends with another dollar sign.</w:t>
      </w:r>
      <w:r>
        <w:t>&lt;/l&gt;</w:t>
      </w:r>
    </w:p>
    <w:p w14:paraId="47491F3F" w14:textId="6968764C" w:rsidR="00311885" w:rsidRPr="00903DBA" w:rsidRDefault="00311885" w:rsidP="00FC2DAA">
      <w:pPr>
        <w:pStyle w:val="Code"/>
        <w:ind w:left="720"/>
        <w:rPr>
          <w:highlight w:val="white"/>
        </w:rPr>
      </w:pPr>
      <w:r w:rsidRPr="00903DBA">
        <w:rPr>
          <w:highlight w:val="white"/>
        </w:rPr>
        <w:t>PATH_LINE \$.*\$</w:t>
      </w:r>
    </w:p>
    <w:p w14:paraId="4377DE5F" w14:textId="14BF99C8" w:rsidR="00B6557E" w:rsidRPr="00903DBA" w:rsidRDefault="008C4970" w:rsidP="00B35EC7">
      <w:pPr>
        <w:pStyle w:val="ListParagraph"/>
        <w:numPr>
          <w:ilvl w:val="0"/>
          <w:numId w:val="203"/>
        </w:numPr>
      </w:pPr>
      <w:r>
        <w:rPr>
          <w:highlight w:val="white"/>
        </w:rPr>
        <w:t>&lt;l&gt;</w:t>
      </w:r>
      <w:r w:rsidRPr="00B35EC7">
        <w:rPr>
          <w:highlight w:val="white"/>
        </w:rPr>
        <w:t xml:space="preserve">A white space is a space or any character that can </w:t>
      </w:r>
      <w:r>
        <w:rPr>
          <w:highlight w:val="white"/>
        </w:rPr>
        <w:t xml:space="preserve">be </w:t>
      </w:r>
      <w:r w:rsidRPr="00B35EC7">
        <w:rPr>
          <w:highlight w:val="white"/>
        </w:rPr>
        <w:t>substitute</w:t>
      </w:r>
      <w:r>
        <w:rPr>
          <w:highlight w:val="white"/>
        </w:rPr>
        <w:t>d</w:t>
      </w:r>
      <w:r w:rsidRPr="00B35EC7">
        <w:rPr>
          <w:highlight w:val="white"/>
        </w:rPr>
        <w:t xml:space="preserve"> as a space; that is</w:t>
      </w:r>
      <w:r w:rsidRPr="00903DBA">
        <w:t xml:space="preserve"> horizontal tabulator, return, newline, and form feed.</w:t>
      </w:r>
      <w:r>
        <w:rPr>
          <w:highlight w:val="white"/>
        </w:rPr>
        <w:t>&lt;/l&gt;</w:t>
      </w:r>
    </w:p>
    <w:p w14:paraId="5B408B54" w14:textId="77777777" w:rsidR="00311885" w:rsidRPr="00903DBA" w:rsidRDefault="00311885" w:rsidP="00FC2DAA">
      <w:pPr>
        <w:pStyle w:val="Code"/>
        <w:ind w:left="720"/>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lastRenderedPageBreak/>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7C2EE6CC"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2A5C1D">
        <w:rPr>
          <w:highlight w:val="white"/>
        </w:rPr>
        <w:t xml:space="preserve">if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lastRenderedPageBreak/>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560CA164" w:rsidR="00C10AF9" w:rsidRPr="00903DBA" w:rsidRDefault="00C10AF9" w:rsidP="00C10AF9">
      <w:pPr>
        <w:pStyle w:val="Code"/>
        <w:rPr>
          <w:highlight w:val="white"/>
        </w:rPr>
      </w:pPr>
      <w:r w:rsidRPr="00903DBA">
        <w:rPr>
          <w:highlight w:val="white"/>
        </w:rPr>
        <w:t xml:space="preserve">    </w:t>
      </w:r>
      <w:r w:rsidR="0056352A">
        <w:rPr>
          <w:highlight w:val="white"/>
        </w:rPr>
        <w:t>Error.</w:t>
      </w:r>
      <w:r w:rsidR="004B789B">
        <w:rPr>
          <w:highlight w:val="white"/>
        </w:rPr>
        <w:t>Report</w:t>
      </w:r>
      <w:r w:rsidRPr="00903DBA">
        <w:rPr>
          <w:highlight w:val="white"/>
        </w:rPr>
        <w:t>(text,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4F9D0A9D" w:rsidR="00D44F1C" w:rsidRDefault="00D44F1C" w:rsidP="003B5FDC">
      <w:pPr>
        <w:rPr>
          <w:highlight w:val="white"/>
        </w:rPr>
      </w:pPr>
      <w:r w:rsidRPr="00903DBA">
        <w:rPr>
          <w:highlight w:val="white"/>
        </w:rPr>
        <w:t xml:space="preserve">When we encounter a name, we need to check whether it represent a </w:t>
      </w:r>
      <w:r w:rsidR="00D4318D">
        <w:rPr>
          <w:rStyle w:val="KeyWord0"/>
          <w:highlight w:val="white"/>
        </w:rPr>
        <w:t>&lt;k&gt;</w:t>
      </w:r>
      <w:r w:rsidR="00D4318D" w:rsidRPr="00DD139A">
        <w:rPr>
          <w:rStyle w:val="KeyWord0"/>
          <w:highlight w:val="white"/>
        </w:rPr>
        <w:t>typedef</w:t>
      </w:r>
      <w:r w:rsidR="00D4318D">
        <w:rPr>
          <w:rStyle w:val="KeyWord0"/>
          <w:highlight w:val="white"/>
        </w:rPr>
        <w:t>&lt;/k&gt;</w:t>
      </w:r>
      <w:r w:rsidRPr="00903DBA">
        <w:rPr>
          <w:highlight w:val="white"/>
        </w:rPr>
        <w:t xml:space="preserve"> name or a regular name</w:t>
      </w:r>
      <w:r w:rsidR="002522DB">
        <w:rPr>
          <w:highlight w:val="white"/>
        </w:rPr>
        <w:t xml:space="preserve">, which </w:t>
      </w:r>
      <w:r w:rsidRPr="00903DBA">
        <w:rPr>
          <w:highlight w:val="white"/>
        </w:rPr>
        <w:t>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D4318D">
        <w:rPr>
          <w:rStyle w:val="KeyWord0"/>
          <w:highlight w:val="white"/>
        </w:rPr>
        <w:t>&lt;k&gt;</w:t>
      </w:r>
      <w:r w:rsidR="00D4318D" w:rsidRPr="00903DBA">
        <w:rPr>
          <w:rStyle w:val="KeyWord0"/>
          <w:highlight w:val="white"/>
        </w:rPr>
        <w:t>typedef</w:t>
      </w:r>
      <w:r w:rsidR="00920E42">
        <w:rPr>
          <w:rStyle w:val="KeyWord0"/>
          <w:highlight w:val="white"/>
        </w:rPr>
        <w:t>-</w:t>
      </w:r>
      <w:r w:rsidR="00D4318D" w:rsidRPr="003B5FDC">
        <w:rPr>
          <w:rStyle w:val="KeyWord0"/>
          <w:highlight w:val="white"/>
        </w:rPr>
        <w:t>name</w:t>
      </w:r>
      <w:r w:rsidR="00D4318D">
        <w:rPr>
          <w:rStyle w:val="KeyWord0"/>
          <w:highlight w:val="white"/>
        </w:rPr>
        <w:t>&lt;/k&gt;</w:t>
      </w:r>
      <w:r w:rsidR="009A0F7D" w:rsidRPr="00903DBA">
        <w:rPr>
          <w:highlight w:val="white"/>
        </w:rPr>
        <w:t xml:space="preserve"> token in case of a typedef name. In case of a regular name, we return the </w:t>
      </w:r>
      <w:r w:rsidR="00D4318D">
        <w:rPr>
          <w:rStyle w:val="KeyWord0"/>
          <w:highlight w:val="white"/>
        </w:rPr>
        <w:t>&lt;k&gt;</w:t>
      </w:r>
      <w:r w:rsidR="00D4318D" w:rsidRPr="00903DBA">
        <w:rPr>
          <w:rStyle w:val="KeyWord0"/>
          <w:highlight w:val="white"/>
        </w:rPr>
        <w:t>name</w:t>
      </w:r>
      <w:r w:rsidR="00D4318D">
        <w:rPr>
          <w:rStyle w:val="KeyWord0"/>
          <w:highlight w:val="white"/>
        </w:rPr>
        <w:t>&lt;/k&gt;</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FF8C77E" w14:textId="71D17F3C" w:rsidR="0041459E" w:rsidRPr="00903DBA" w:rsidRDefault="0041459E" w:rsidP="0041459E">
      <w:pPr>
        <w:rPr>
          <w:highlight w:val="white"/>
        </w:rPr>
      </w:pPr>
      <w:r>
        <w:rPr>
          <w:highlight w:val="white"/>
        </w:rPr>
        <w:t xml:space="preserve">In the Linux environment, </w:t>
      </w:r>
      <w:r w:rsidR="006851B1">
        <w:rPr>
          <w:highlight w:val="white"/>
        </w:rPr>
        <w:t>the w</w:t>
      </w:r>
      <w:r w:rsidR="00B61649">
        <w:rPr>
          <w:highlight w:val="white"/>
        </w:rPr>
        <w:t>ords “abs”, “_start”, “section”, “extern”, and “global”</w:t>
      </w:r>
      <w:r w:rsidR="006851B1">
        <w:rPr>
          <w:highlight w:val="white"/>
        </w:rPr>
        <w:t xml:space="preserve"> are used by the system, and we add the file marker (‘@’) to the words in order to avoid name clashes.</w:t>
      </w:r>
    </w:p>
    <w:p w14:paraId="10FE3193" w14:textId="77777777" w:rsidR="00B61649" w:rsidRPr="00CE77EA" w:rsidRDefault="00B61649" w:rsidP="00B61649">
      <w:pPr>
        <w:pStyle w:val="Code"/>
        <w:rPr>
          <w:lang w:val="en-GB"/>
        </w:rPr>
      </w:pPr>
      <w:r w:rsidRPr="00CE77EA">
        <w:rPr>
          <w:lang w:val="en-GB"/>
        </w:rPr>
        <w:t xml:space="preserve">    if (Start.Linux &amp;&amp; (name.Equals("abs") ||</w:t>
      </w:r>
    </w:p>
    <w:p w14:paraId="02C09F69" w14:textId="77777777" w:rsidR="00B61649" w:rsidRPr="00CE77EA" w:rsidRDefault="00B61649" w:rsidP="00B61649">
      <w:pPr>
        <w:pStyle w:val="Code"/>
        <w:rPr>
          <w:lang w:val="en-GB"/>
        </w:rPr>
      </w:pPr>
      <w:r w:rsidRPr="00CE77EA">
        <w:rPr>
          <w:lang w:val="en-GB"/>
        </w:rPr>
        <w:t xml:space="preserve">        name.Equals("_start") || name.Equals("section") ||</w:t>
      </w:r>
    </w:p>
    <w:p w14:paraId="32B02BCE" w14:textId="77777777" w:rsidR="00B61649" w:rsidRPr="00CE77EA" w:rsidRDefault="00B61649" w:rsidP="00B61649">
      <w:pPr>
        <w:pStyle w:val="Code"/>
        <w:rPr>
          <w:lang w:val="en-GB"/>
        </w:rPr>
      </w:pPr>
      <w:r w:rsidRPr="00CE77EA">
        <w:rPr>
          <w:lang w:val="en-GB"/>
        </w:rPr>
        <w:t xml:space="preserve">        name.Equals("extern") || name.Equals("global"))) {</w:t>
      </w:r>
    </w:p>
    <w:p w14:paraId="2B8D3B35" w14:textId="77777777" w:rsidR="00B61649" w:rsidRPr="00CE77EA" w:rsidRDefault="00B61649" w:rsidP="00B61649">
      <w:pPr>
        <w:pStyle w:val="Code"/>
        <w:rPr>
          <w:lang w:val="en-GB"/>
        </w:rPr>
      </w:pPr>
      <w:r w:rsidRPr="00CE77EA">
        <w:rPr>
          <w:lang w:val="en-GB"/>
        </w:rPr>
        <w:t xml:space="preserve">      name = Symbol.FileMarker + name;</w:t>
      </w:r>
    </w:p>
    <w:p w14:paraId="642521AA" w14:textId="77777777" w:rsidR="00B61649" w:rsidRPr="00CE77EA" w:rsidRDefault="00B61649" w:rsidP="00B61649">
      <w:pPr>
        <w:pStyle w:val="Code"/>
        <w:rPr>
          <w:lang w:val="en-GB"/>
        </w:rPr>
      </w:pPr>
      <w:r w:rsidRPr="00CE77EA">
        <w:rPr>
          <w:lang w:val="en-GB"/>
        </w:rPr>
        <w:t xml:space="preserve">    }</w:t>
      </w:r>
    </w:p>
    <w:p w14:paraId="4F23AF58" w14:textId="77777777" w:rsidR="00C31697" w:rsidRPr="00130AB6" w:rsidRDefault="00C31697" w:rsidP="00B61649">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389B5132" w:rsidR="00311885" w:rsidRPr="00903DBA" w:rsidRDefault="00311885" w:rsidP="00311885">
      <w:pPr>
        <w:pStyle w:val="Code"/>
        <w:rPr>
          <w:highlight w:val="white"/>
        </w:rPr>
      </w:pPr>
      <w:r w:rsidRPr="00903DBA">
        <w:rPr>
          <w:highlight w:val="white"/>
        </w:rPr>
        <w:t xml:space="preserve">  { string </w:t>
      </w:r>
      <w:r w:rsidR="00355070">
        <w:rPr>
          <w:highlight w:val="white"/>
        </w:rPr>
        <w:t>lowerText</w:t>
      </w:r>
      <w:r w:rsidRPr="00903DBA">
        <w:rPr>
          <w:highlight w:val="white"/>
        </w:rPr>
        <w:t xml:space="preserve"> = yytext.Trim().ToLower();</w:t>
      </w:r>
    </w:p>
    <w:p w14:paraId="603F3207" w14:textId="23BCD657" w:rsidR="00311885" w:rsidRPr="00903DBA" w:rsidRDefault="00F959BE" w:rsidP="00F959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F580A87"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 {</w:t>
      </w:r>
    </w:p>
    <w:p w14:paraId="44B1EED5" w14:textId="5C9515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1FBB15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3ADC2CB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0DB474AD" w:rsidR="00224B3F" w:rsidRPr="00903DBA" w:rsidRDefault="00712CC0" w:rsidP="00224B3F">
      <w:pPr>
        <w:rPr>
          <w:highlight w:val="white"/>
        </w:rPr>
      </w:pPr>
      <w:r w:rsidRPr="00903DBA">
        <w:rPr>
          <w:highlight w:val="white"/>
        </w:rPr>
        <w:lastRenderedPageBreak/>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w:t>
      </w:r>
      <w:r w:rsidR="00A33C8A">
        <w:rPr>
          <w:highlight w:val="white"/>
        </w:rPr>
        <w:t>t</w:t>
      </w:r>
      <w:r w:rsidR="00355070">
        <w:rPr>
          <w:highlight w:val="white"/>
        </w:rPr>
        <w:t>ext</w:t>
      </w:r>
      <w:r w:rsidR="00B474B8" w:rsidRPr="00903DBA">
        <w:rPr>
          <w:highlight w:val="white"/>
        </w:rPr>
        <w:t xml:space="preserve"> </w:t>
      </w:r>
      <w:r w:rsidR="0060313F">
        <w:rPr>
          <w:highlight w:val="white"/>
        </w:rPr>
        <w:t xml:space="preserve">in lower case </w:t>
      </w:r>
      <w:r w:rsidR="00B474B8" w:rsidRPr="00903DBA">
        <w:rPr>
          <w:highlight w:val="white"/>
        </w:rPr>
        <w:t>start</w:t>
      </w:r>
      <w:r w:rsidR="0060313F">
        <w:rPr>
          <w:highlight w:val="white"/>
        </w:rPr>
        <w:t>s</w:t>
      </w:r>
      <w:r w:rsidR="00B474B8" w:rsidRPr="00903DBA">
        <w:rPr>
          <w:highlight w:val="white"/>
        </w:rPr>
        <w:t xml:space="preserve">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w:t>
      </w:r>
      <w:r w:rsidR="0060313F">
        <w:rPr>
          <w:highlight w:val="white"/>
        </w:rPr>
        <w:t>,</w:t>
      </w:r>
      <w:r w:rsidR="003C6D25" w:rsidRPr="00903DBA">
        <w:rPr>
          <w:highlight w:val="white"/>
        </w:rPr>
        <w:t xml:space="preserve"> the value is a hexadecimal </w:t>
      </w:r>
      <w:r w:rsidR="00F171B6">
        <w:rPr>
          <w:highlight w:val="white"/>
        </w:rPr>
        <w:t xml:space="preserve">value </w:t>
      </w:r>
      <w:r w:rsidR="003C6D25" w:rsidRPr="00903DBA">
        <w:rPr>
          <w:highlight w:val="white"/>
        </w:rPr>
        <w:t xml:space="preserve">with the base 16. If the </w:t>
      </w:r>
      <w:r w:rsidR="00A33C8A">
        <w:rPr>
          <w:highlight w:val="white"/>
        </w:rPr>
        <w:t>te</w:t>
      </w:r>
      <w:r w:rsidR="00355070">
        <w:rPr>
          <w:highlight w:val="white"/>
        </w:rPr>
        <w:t>xt</w:t>
      </w:r>
      <w:r w:rsidR="003C6D25" w:rsidRPr="00903DBA">
        <w:rPr>
          <w:highlight w:val="white"/>
        </w:rPr>
        <w:t xml:space="preserve">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0B778CB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209EB12E"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2F9AA201"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3E28D6DA" w:rsidR="00311885" w:rsidRPr="00903DBA" w:rsidRDefault="000A4A04" w:rsidP="006230BD">
      <w:pPr>
        <w:rPr>
          <w:highlight w:val="white"/>
        </w:rPr>
      </w:pPr>
      <w:r w:rsidRPr="00903DBA">
        <w:rPr>
          <w:highlight w:val="white"/>
        </w:rPr>
        <w:t xml:space="preserve">Then we decide the type of the value. If the </w:t>
      </w:r>
      <w:r w:rsidR="00D13D99">
        <w:rPr>
          <w:highlight w:val="white"/>
        </w:rPr>
        <w:t>t</w:t>
      </w:r>
      <w:r w:rsidR="00355070">
        <w:rPr>
          <w:highlight w:val="white"/>
        </w:rPr>
        <w:t>ext</w:t>
      </w:r>
      <w:r w:rsidRPr="00903DBA">
        <w:rPr>
          <w:highlight w:val="white"/>
        </w:rPr>
        <w:t xml:space="preserve"> </w:t>
      </w:r>
      <w:r w:rsidR="00D13D99">
        <w:rPr>
          <w:highlight w:val="white"/>
        </w:rPr>
        <w:t xml:space="preserve">in lower case </w:t>
      </w:r>
      <w:r w:rsidRPr="00903DBA">
        <w:rPr>
          <w:highlight w:val="white"/>
        </w:rPr>
        <w:t xml:space="preserve">ends with </w:t>
      </w:r>
      <w:r w:rsidR="00131492" w:rsidRPr="00903DBA">
        <w:rPr>
          <w:highlight w:val="white"/>
        </w:rPr>
        <w:t xml:space="preserve">any combination </w:t>
      </w:r>
      <w:r w:rsidR="005B1DD8" w:rsidRPr="00903DBA">
        <w:rPr>
          <w:highlight w:val="white"/>
        </w:rPr>
        <w:t>‘s’ or ‘u’</w:t>
      </w:r>
      <w:r w:rsidR="00131492" w:rsidRPr="00903DBA">
        <w:rPr>
          <w:highlight w:val="white"/>
        </w:rPr>
        <w:t>, the type is unsigned small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581CA1DC" w:rsidR="00311885" w:rsidRPr="00903DBA" w:rsidRDefault="00311885" w:rsidP="00311885">
      <w:pPr>
        <w:pStyle w:val="Code"/>
        <w:rPr>
          <w:highlight w:val="white"/>
        </w:rPr>
      </w:pPr>
      <w:r w:rsidRPr="00903DBA">
        <w:rPr>
          <w:highlight w:val="white"/>
        </w:rPr>
        <w:t xml:space="preserve">    if (</w:t>
      </w:r>
      <w:r w:rsidR="00355070">
        <w:rPr>
          <w:highlight w:val="white"/>
        </w:rPr>
        <w:t>lowerText</w:t>
      </w:r>
      <w:r w:rsidRPr="00903DBA">
        <w:rPr>
          <w:highlight w:val="white"/>
        </w:rPr>
        <w:t xml:space="preserve">.EndsWith("us") || </w:t>
      </w:r>
      <w:r w:rsidR="00355070">
        <w:rPr>
          <w:highlight w:val="white"/>
        </w:rPr>
        <w:t>lowerText</w:t>
      </w:r>
      <w:r w:rsidRPr="00903DBA">
        <w:rPr>
          <w:highlight w:val="white"/>
        </w:rPr>
        <w: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29C3367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7A588340" w:rsidR="00131492" w:rsidRPr="00903DBA" w:rsidRDefault="00131492" w:rsidP="00131492">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any combination of </w:t>
      </w:r>
      <w:r w:rsidR="005F0818" w:rsidRPr="00903DBA">
        <w:rPr>
          <w:highlight w:val="white"/>
        </w:rPr>
        <w:t>‘l’ or ‘u’</w:t>
      </w:r>
      <w:r w:rsidRPr="00903DBA">
        <w:rPr>
          <w:highlight w:val="white"/>
        </w:rPr>
        <w:t xml:space="preserve">, the type is large unsigned integer. </w:t>
      </w:r>
    </w:p>
    <w:p w14:paraId="54FEEF90" w14:textId="04885168"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 xml:space="preserve">.EndsWith("ul") || </w:t>
      </w:r>
      <w:r w:rsidR="00355070">
        <w:rPr>
          <w:highlight w:val="white"/>
        </w:rPr>
        <w:t>lowerText</w:t>
      </w:r>
      <w:r w:rsidRPr="00903DBA">
        <w:rPr>
          <w:highlight w:val="white"/>
        </w:rPr>
        <w: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43B9B98C"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3C48CB3E" w:rsidR="007736CE" w:rsidRPr="00903DBA" w:rsidRDefault="007736CE" w:rsidP="007736CE">
      <w:pPr>
        <w:rPr>
          <w:highlight w:val="white"/>
        </w:rPr>
      </w:pPr>
      <w:r w:rsidRPr="00903DBA">
        <w:rPr>
          <w:highlight w:val="white"/>
        </w:rPr>
        <w:t xml:space="preserve">If the </w:t>
      </w:r>
      <w:r w:rsidR="00D13D99">
        <w:rPr>
          <w:highlight w:val="white"/>
        </w:rPr>
        <w:t>text</w:t>
      </w:r>
      <w:r w:rsidR="00D13D99" w:rsidRPr="00903DBA">
        <w:rPr>
          <w:highlight w:val="white"/>
        </w:rPr>
        <w:t xml:space="preserve"> </w:t>
      </w:r>
      <w:r w:rsidR="00D13D99">
        <w:rPr>
          <w:highlight w:val="white"/>
        </w:rPr>
        <w:t>in lower case</w:t>
      </w:r>
      <w:r w:rsidR="00D13D99" w:rsidRPr="00903DBA">
        <w:rPr>
          <w:highlight w:val="white"/>
        </w:rPr>
        <w:t xml:space="preserve"> </w:t>
      </w:r>
      <w:r w:rsidRPr="00903DBA">
        <w:rPr>
          <w:highlight w:val="white"/>
        </w:rPr>
        <w:t xml:space="preserve">ends with </w:t>
      </w:r>
      <w:r w:rsidR="00B31B29" w:rsidRPr="00903DBA">
        <w:rPr>
          <w:highlight w:val="white"/>
        </w:rPr>
        <w:t>‘s’</w:t>
      </w:r>
      <w:r w:rsidRPr="00903DBA">
        <w:rPr>
          <w:highlight w:val="white"/>
        </w:rPr>
        <w:t>, the type is signed short integer.</w:t>
      </w:r>
    </w:p>
    <w:p w14:paraId="24048A4E" w14:textId="2FB64DC2"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6F2AA9D0"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6EC3265"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 xml:space="preserve">in lower case </w:t>
      </w:r>
      <w:r w:rsidRPr="00903DBA">
        <w:rPr>
          <w:highlight w:val="white"/>
        </w:rPr>
        <w:t xml:space="preserve">ends with </w:t>
      </w:r>
      <w:r w:rsidR="00B31B29" w:rsidRPr="00903DBA">
        <w:rPr>
          <w:highlight w:val="white"/>
        </w:rPr>
        <w:t>‘l’</w:t>
      </w:r>
      <w:r w:rsidRPr="00903DBA">
        <w:rPr>
          <w:highlight w:val="white"/>
        </w:rPr>
        <w:t>, the type is signed long integer.</w:t>
      </w:r>
    </w:p>
    <w:p w14:paraId="2BABBB94" w14:textId="449F946A" w:rsidR="00311885" w:rsidRPr="00903DBA" w:rsidRDefault="00311885" w:rsidP="00311885">
      <w:pPr>
        <w:pStyle w:val="Code"/>
        <w:rPr>
          <w:highlight w:val="white"/>
        </w:rPr>
      </w:pPr>
      <w:r w:rsidRPr="00903DBA">
        <w:rPr>
          <w:highlight w:val="white"/>
        </w:rPr>
        <w:t xml:space="preserve">    else if (</w:t>
      </w:r>
      <w:r w:rsidR="00355070">
        <w:rPr>
          <w:highlight w:val="white"/>
        </w:rPr>
        <w:t>lowerText</w:t>
      </w:r>
      <w:r w:rsidRPr="00903DBA">
        <w:rPr>
          <w:highlight w:val="white"/>
        </w:rPr>
        <w: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0E1BEBA8" w:rsidR="00311885" w:rsidRPr="00903DBA" w:rsidRDefault="00311885" w:rsidP="00311885">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66421CD6" w:rsidR="007736CE" w:rsidRPr="00903DBA" w:rsidRDefault="007736CE" w:rsidP="007736CE">
      <w:pPr>
        <w:rPr>
          <w:highlight w:val="white"/>
        </w:rPr>
      </w:pPr>
      <w:r w:rsidRPr="00903DBA">
        <w:rPr>
          <w:highlight w:val="white"/>
        </w:rPr>
        <w:t xml:space="preserve">If the </w:t>
      </w:r>
      <w:r w:rsidR="00957B0B">
        <w:rPr>
          <w:highlight w:val="white"/>
        </w:rPr>
        <w:t>text</w:t>
      </w:r>
      <w:r w:rsidR="00957B0B" w:rsidRPr="00903DBA">
        <w:rPr>
          <w:highlight w:val="white"/>
        </w:rPr>
        <w:t xml:space="preserve"> </w:t>
      </w:r>
      <w:r w:rsidR="00957B0B">
        <w:rPr>
          <w:highlight w:val="white"/>
        </w:rPr>
        <w:t>in lower case</w:t>
      </w:r>
      <w:r w:rsidR="00957B0B" w:rsidRPr="00903DBA">
        <w:rPr>
          <w:highlight w:val="white"/>
        </w:rPr>
        <w:t xml:space="preserve"> </w:t>
      </w:r>
      <w:r w:rsidRPr="00903DBA">
        <w:rPr>
          <w:highlight w:val="white"/>
        </w:rPr>
        <w:t xml:space="preserve">ends with a single </w:t>
      </w:r>
      <w:r w:rsidR="00B31B29" w:rsidRPr="00903DBA">
        <w:rPr>
          <w:highlight w:val="white"/>
        </w:rPr>
        <w:t>‘u’</w:t>
      </w:r>
      <w:r w:rsidRPr="00903DBA">
        <w:rPr>
          <w:highlight w:val="white"/>
        </w:rPr>
        <w:t>, the type is unsigned integer.</w:t>
      </w:r>
    </w:p>
    <w:p w14:paraId="218C1351" w14:textId="382DD13B" w:rsidR="007736CE" w:rsidRPr="00903DBA" w:rsidRDefault="007736CE" w:rsidP="007736CE">
      <w:pPr>
        <w:pStyle w:val="Code"/>
        <w:rPr>
          <w:highlight w:val="white"/>
        </w:rPr>
      </w:pPr>
      <w:r w:rsidRPr="00903DBA">
        <w:rPr>
          <w:highlight w:val="white"/>
        </w:rPr>
        <w:t xml:space="preserve">    else if (</w:t>
      </w:r>
      <w:r w:rsidR="00355070">
        <w:rPr>
          <w:highlight w:val="white"/>
        </w:rPr>
        <w:t>lowerText</w:t>
      </w:r>
      <w:r w:rsidRPr="00903DBA">
        <w:rPr>
          <w:highlight w:val="white"/>
        </w:rPr>
        <w: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4108609D" w:rsidR="007736CE" w:rsidRPr="00903DBA" w:rsidRDefault="007736CE" w:rsidP="007736CE">
      <w:pPr>
        <w:pStyle w:val="Code"/>
        <w:rPr>
          <w:highlight w:val="white"/>
        </w:rPr>
      </w:pPr>
      <w:r w:rsidRPr="00903DBA">
        <w:rPr>
          <w:highlight w:val="white"/>
        </w:rPr>
        <w:t xml:space="preserve">      </w:t>
      </w:r>
      <w:r w:rsidR="00355070">
        <w:rPr>
          <w:highlight w:val="white"/>
        </w:rPr>
        <w:t>lowerText</w:t>
      </w:r>
      <w:r w:rsidRPr="00903DBA">
        <w:rPr>
          <w:highlight w:val="white"/>
        </w:rPr>
        <w:t xml:space="preserve"> = </w:t>
      </w:r>
      <w:r w:rsidR="00355070">
        <w:rPr>
          <w:highlight w:val="white"/>
        </w:rPr>
        <w:t>lowerText</w:t>
      </w:r>
      <w:r w:rsidRPr="00903DBA">
        <w:rPr>
          <w:highlight w:val="white"/>
        </w:rPr>
        <w:t xml:space="preserve">.Substring(0, </w:t>
      </w:r>
      <w:r w:rsidR="00355070">
        <w:rPr>
          <w:highlight w:val="white"/>
        </w:rPr>
        <w:t>lowerText</w:t>
      </w:r>
      <w:r w:rsidRPr="00903DBA">
        <w:rPr>
          <w:highlight w:val="white"/>
        </w:rPr>
        <w: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6A0718E8" w:rsidR="00133C35" w:rsidRPr="00903DBA" w:rsidRDefault="00957B0B" w:rsidP="00133C35">
      <w:pPr>
        <w:rPr>
          <w:highlight w:val="white"/>
        </w:rPr>
      </w:pPr>
      <w:r>
        <w:rPr>
          <w:highlight w:val="white"/>
        </w:rPr>
        <w:t>If none of the above cases apply</w:t>
      </w:r>
      <w:r w:rsidR="00133C35" w:rsidRPr="00903DBA">
        <w:rPr>
          <w:highlight w:val="white"/>
        </w:rPr>
        <w:t>,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73220758"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00F854CB"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lastRenderedPageBreak/>
        <w:t xml:space="preserve">    try {</w:t>
      </w:r>
    </w:p>
    <w:p w14:paraId="6162CDAB" w14:textId="394163C4" w:rsidR="00311885" w:rsidRPr="00903DBA" w:rsidRDefault="00311885" w:rsidP="00311885">
      <w:pPr>
        <w:pStyle w:val="Code"/>
        <w:rPr>
          <w:highlight w:val="white"/>
        </w:rPr>
      </w:pPr>
      <w:r w:rsidRPr="00903DBA">
        <w:rPr>
          <w:highlight w:val="white"/>
        </w:rPr>
        <w:t xml:space="preserve">      ulong unsignedValue = Convert.ToUInt64(</w:t>
      </w:r>
      <w:r w:rsidR="00355070">
        <w:rPr>
          <w:highlight w:val="white"/>
        </w:rPr>
        <w:t>lowerText</w:t>
      </w:r>
      <w:r w:rsidRPr="00903DBA">
        <w:rPr>
          <w:highlight w:val="white"/>
        </w:rPr>
        <w:t>, fromBase);</w:t>
      </w:r>
    </w:p>
    <w:p w14:paraId="443BC359" w14:textId="4523711F" w:rsidR="0048034C" w:rsidRPr="00903DBA" w:rsidRDefault="0048034C" w:rsidP="0048034C">
      <w:pPr>
        <w:rPr>
          <w:highlight w:val="white"/>
        </w:rPr>
      </w:pPr>
      <w:r w:rsidRPr="00903DBA">
        <w:rPr>
          <w:highlight w:val="white"/>
        </w:rPr>
        <w:t xml:space="preserve">We convert the value to an object of the standard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class, and </w:t>
      </w:r>
      <w:r w:rsidR="00231758" w:rsidRPr="00903DBA">
        <w:rPr>
          <w:highlight w:val="white"/>
        </w:rPr>
        <w:t xml:space="preserve">if </w:t>
      </w:r>
      <w:r w:rsidR="00D4318D">
        <w:rPr>
          <w:rStyle w:val="KeyWord0"/>
          <w:highlight w:val="white"/>
        </w:rPr>
        <w:t>&lt;k&gt;</w:t>
      </w:r>
      <w:r w:rsidR="00D4318D" w:rsidRPr="00903DBA">
        <w:rPr>
          <w:rStyle w:val="KeyWord0"/>
          <w:highlight w:val="white"/>
        </w:rPr>
        <w:t>minus</w:t>
      </w:r>
      <w:r w:rsidR="00D4318D">
        <w:rPr>
          <w:rStyle w:val="KeyWord0"/>
          <w:highlight w:val="white"/>
        </w:rPr>
        <w:t>&lt;/k&gt;</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1F8F67C8" w:rsidR="00311885" w:rsidRPr="00903DBA" w:rsidRDefault="00311885" w:rsidP="00311885">
      <w:pPr>
        <w:pStyle w:val="Code"/>
        <w:rPr>
          <w:highlight w:val="white"/>
        </w:rPr>
      </w:pPr>
      <w:r w:rsidRPr="00903DBA">
        <w:rPr>
          <w:highlight w:val="white"/>
        </w:rPr>
        <w:t xml:space="preserve">      BigInteger bigValue </w:t>
      </w:r>
      <w:r w:rsidR="001F2BD0">
        <w:rPr>
          <w:highlight w:val="white"/>
        </w:rPr>
        <w:t>= new(</w:t>
      </w:r>
      <w:r w:rsidRPr="00903DBA">
        <w:rPr>
          <w:highlight w:val="white"/>
        </w:rPr>
        <w:t>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52DF156E"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516EF719" w:rsidR="00311885" w:rsidRDefault="00311885" w:rsidP="00311885">
      <w:pPr>
        <w:pStyle w:val="Code"/>
        <w:rPr>
          <w:highlight w:val="white"/>
        </w:rPr>
      </w:pPr>
      <w:r w:rsidRPr="00903DBA">
        <w:rPr>
          <w:highlight w:val="white"/>
        </w:rPr>
        <w:t xml:space="preserve">    }</w:t>
      </w:r>
    </w:p>
    <w:p w14:paraId="290A520D" w14:textId="4DA9A9F3" w:rsidR="00F171B6" w:rsidRPr="00903DBA" w:rsidRDefault="00F171B6" w:rsidP="00F171B6">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ToUInt64</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Convert</w:t>
      </w:r>
      <w:r w:rsidR="00D4318D">
        <w:rPr>
          <w:rStyle w:val="KeyWord0"/>
          <w:highlight w:val="white"/>
        </w:rPr>
        <w:t>&lt;/k&gt;</w:t>
      </w:r>
      <w:r w:rsidRPr="00903DBA">
        <w:rPr>
          <w:highlight w:val="white"/>
        </w:rPr>
        <w:t xml:space="preserve"> standard class</w:t>
      </w:r>
      <w:r>
        <w:rPr>
          <w:highlight w:val="white"/>
        </w:rPr>
        <w:t xml:space="preserve"> throws the </w:t>
      </w:r>
      <w:r w:rsidR="00D4318D">
        <w:rPr>
          <w:rStyle w:val="KeyWord0"/>
          <w:highlight w:val="white"/>
        </w:rPr>
        <w:t>&lt;k&gt;</w:t>
      </w:r>
      <w:r w:rsidR="00D4318D" w:rsidRPr="00F171B6">
        <w:rPr>
          <w:rStyle w:val="KeyWord0"/>
          <w:highlight w:val="white"/>
        </w:rPr>
        <w:t>OverflowException</w:t>
      </w:r>
      <w:r w:rsidR="00D4318D">
        <w:rPr>
          <w:rStyle w:val="KeyWord0"/>
          <w:highlight w:val="white"/>
        </w:rPr>
        <w:t>&lt;/k&gt;</w:t>
      </w:r>
      <w:r>
        <w:rPr>
          <w:highlight w:val="white"/>
        </w:rPr>
        <w:t xml:space="preserve"> if the value exceeds the limits</w:t>
      </w:r>
      <w:r w:rsidR="00B134C7">
        <w:rPr>
          <w:highlight w:val="white"/>
        </w:rPr>
        <w:t xml:space="preserve">. In that case, </w:t>
      </w:r>
      <w:r>
        <w:rPr>
          <w:highlight w:val="white"/>
        </w:rPr>
        <w:t>we report an error.</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1F9C038D" w14:textId="77777777" w:rsidR="004535DF" w:rsidRPr="00903DBA" w:rsidRDefault="004535DF" w:rsidP="004535DF">
      <w:pPr>
        <w:pStyle w:val="Code"/>
        <w:rPr>
          <w:highlight w:val="white"/>
        </w:rPr>
      </w:pPr>
      <w:r w:rsidRPr="00903DBA">
        <w:rPr>
          <w:highlight w:val="white"/>
        </w:rPr>
        <w:t xml:space="preserve">      </w:t>
      </w:r>
      <w:r>
        <w:rPr>
          <w:highlight w:val="white"/>
        </w:rPr>
        <w:t>Error.Report</w:t>
      </w:r>
      <w:r w:rsidRPr="00903DBA">
        <w:rPr>
          <w:highlight w:val="white"/>
        </w:rPr>
        <w:t>(type</w:t>
      </w:r>
      <w:r>
        <w:rPr>
          <w:highlight w:val="white"/>
        </w:rPr>
        <w:t xml:space="preserve"> + "</w:t>
      </w:r>
      <w:r w:rsidRPr="00903DBA">
        <w:rPr>
          <w:highlight w:val="white"/>
        </w:rPr>
        <w:t xml:space="preserve">: </w:t>
      </w:r>
      <w:r>
        <w:rPr>
          <w:highlight w:val="white"/>
        </w:rPr>
        <w:t>" + text</w:t>
      </w:r>
      <w:r w:rsidRPr="00903DBA">
        <w:rPr>
          <w:highlight w:val="white"/>
        </w:rPr>
        <w:t>, Message.Value_overflow);</w:t>
      </w:r>
    </w:p>
    <w:p w14:paraId="1A23425E" w14:textId="3F40EF85" w:rsidR="00311885" w:rsidRPr="00903DBA" w:rsidRDefault="00311885" w:rsidP="00311885">
      <w:pPr>
        <w:pStyle w:val="Code"/>
        <w:rPr>
          <w:highlight w:val="white"/>
        </w:rPr>
      </w:pPr>
      <w:r w:rsidRPr="00903DBA">
        <w:rPr>
          <w:highlight w:val="white"/>
        </w:rPr>
        <w:t xml:space="preserve">    }</w:t>
      </w:r>
    </w:p>
    <w:p w14:paraId="55B5C353" w14:textId="150191F6" w:rsidR="00311885" w:rsidRPr="00903DBA" w:rsidRDefault="00AD258A" w:rsidP="00AD258A">
      <w:pPr>
        <w:rPr>
          <w:highlight w:val="white"/>
        </w:rPr>
      </w:pPr>
      <w:r w:rsidRPr="00903DBA">
        <w:rPr>
          <w:highlight w:val="white"/>
        </w:rPr>
        <w:t xml:space="preserve">Finally, we return 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664E217A"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3AEA1A21" w:rsidR="00311885" w:rsidRPr="00903DBA" w:rsidRDefault="00311885" w:rsidP="00311885">
      <w:pPr>
        <w:pStyle w:val="Code"/>
        <w:rPr>
          <w:highlight w:val="white"/>
        </w:rPr>
      </w:pPr>
      <w:r w:rsidRPr="00903DBA">
        <w:rPr>
          <w:highlight w:val="white"/>
        </w:rPr>
        <w:t xml:space="preserve">  { string </w:t>
      </w:r>
      <w:r w:rsidR="00B134C7">
        <w:rPr>
          <w:highlight w:val="white"/>
        </w:rPr>
        <w:t>lowerText</w:t>
      </w:r>
      <w:r w:rsidRPr="00903DBA">
        <w:rPr>
          <w:highlight w:val="white"/>
        </w:rPr>
        <w:t xml:space="preserve"> = yytext.ToLower();</w:t>
      </w:r>
    </w:p>
    <w:p w14:paraId="3CF8E5D7" w14:textId="6F5B2515" w:rsidR="00311885" w:rsidRPr="00903DBA" w:rsidRDefault="00311885" w:rsidP="00311885">
      <w:pPr>
        <w:pStyle w:val="Code"/>
        <w:rPr>
          <w:highlight w:val="white"/>
        </w:rPr>
      </w:pPr>
      <w:r w:rsidRPr="00903DBA">
        <w:rPr>
          <w:highlight w:val="white"/>
        </w:rPr>
        <w:t xml:space="preserve">    CCompiler.Type type</w:t>
      </w:r>
      <w:r w:rsidR="0089795C">
        <w:rPr>
          <w:highlight w:val="white"/>
        </w:rPr>
        <w:t>;</w:t>
      </w:r>
    </w:p>
    <w:p w14:paraId="339634DC" w14:textId="76F318AA" w:rsidR="00311885"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Pr="00903DBA">
        <w:rPr>
          <w:highlight w:val="white"/>
        </w:rPr>
        <w:t xml:space="preserve"> </w:t>
      </w:r>
      <w:r w:rsidR="00B134C7">
        <w:rPr>
          <w:highlight w:val="white"/>
        </w:rPr>
        <w:t>in lower case ends</w:t>
      </w:r>
      <w:r w:rsidRPr="00903DBA">
        <w:rPr>
          <w:highlight w:val="white"/>
        </w:rPr>
        <w:t xml:space="preserve"> with ‘f’</w:t>
      </w:r>
      <w:r>
        <w:rPr>
          <w:highlight w:val="white"/>
        </w:rPr>
        <w:t>, t</w:t>
      </w:r>
      <w:r w:rsidRPr="00903DBA">
        <w:rPr>
          <w:highlight w:val="white"/>
        </w:rPr>
        <w:t xml:space="preserve">he type becomes </w:t>
      </w:r>
      <w:r w:rsidR="00D64D81">
        <w:rPr>
          <w:highlight w:val="white"/>
        </w:rPr>
        <w:t xml:space="preserve">a </w:t>
      </w:r>
      <w:r w:rsidRPr="00903DBA">
        <w:rPr>
          <w:highlight w:val="white"/>
        </w:rPr>
        <w:t>float</w:t>
      </w:r>
      <w:r>
        <w:rPr>
          <w:highlight w:val="white"/>
        </w:rPr>
        <w:t>.</w:t>
      </w:r>
    </w:p>
    <w:p w14:paraId="2476A7E7" w14:textId="6B0103C3" w:rsidR="00311885" w:rsidRPr="00903DBA" w:rsidRDefault="00311885" w:rsidP="00311885">
      <w:pPr>
        <w:pStyle w:val="Code"/>
        <w:rPr>
          <w:highlight w:val="white"/>
        </w:rPr>
      </w:pPr>
      <w:r w:rsidRPr="00903DBA">
        <w:rPr>
          <w:highlight w:val="white"/>
        </w:rPr>
        <w:t xml:space="preserve">    if (</w:t>
      </w:r>
      <w:r w:rsidR="00B134C7">
        <w:rPr>
          <w:highlight w:val="white"/>
        </w:rPr>
        <w:t>lowerText</w:t>
      </w:r>
      <w:r w:rsidRPr="00903DBA">
        <w:rPr>
          <w:highlight w:val="white"/>
        </w:rPr>
        <w: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2C511E23"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C122AE5" w14:textId="77777777" w:rsidR="00311885" w:rsidRPr="00903DBA" w:rsidRDefault="00311885" w:rsidP="00311885">
      <w:pPr>
        <w:pStyle w:val="Code"/>
        <w:rPr>
          <w:highlight w:val="white"/>
        </w:rPr>
      </w:pPr>
      <w:r w:rsidRPr="00903DBA">
        <w:rPr>
          <w:highlight w:val="white"/>
        </w:rPr>
        <w:t xml:space="preserve">    }</w:t>
      </w:r>
    </w:p>
    <w:p w14:paraId="55BB4F4B" w14:textId="3DE6D5EF" w:rsidR="0089795C" w:rsidRPr="00903DBA" w:rsidRDefault="0089795C" w:rsidP="0089795C">
      <w:pPr>
        <w:rPr>
          <w:highlight w:val="white"/>
        </w:rPr>
      </w:pPr>
      <w:r>
        <w:rPr>
          <w:highlight w:val="white"/>
        </w:rPr>
        <w:t>I</w:t>
      </w:r>
      <w:r w:rsidRPr="00903DBA">
        <w:rPr>
          <w:highlight w:val="white"/>
        </w:rPr>
        <w:t xml:space="preserve">f the </w:t>
      </w:r>
      <w:r w:rsidR="00B134C7">
        <w:rPr>
          <w:highlight w:val="white"/>
        </w:rPr>
        <w:t>text</w:t>
      </w:r>
      <w:r w:rsidR="00B134C7" w:rsidRPr="00903DBA">
        <w:rPr>
          <w:highlight w:val="white"/>
        </w:rPr>
        <w:t xml:space="preserve"> </w:t>
      </w:r>
      <w:r w:rsidR="00B134C7">
        <w:rPr>
          <w:highlight w:val="white"/>
        </w:rPr>
        <w:t xml:space="preserve">in lower case </w:t>
      </w:r>
      <w:r w:rsidRPr="00903DBA">
        <w:rPr>
          <w:highlight w:val="white"/>
        </w:rPr>
        <w:t>ends with ‘</w:t>
      </w:r>
      <w:r>
        <w:rPr>
          <w:highlight w:val="white"/>
        </w:rPr>
        <w:t>l</w:t>
      </w:r>
      <w:r w:rsidRPr="00903DBA">
        <w:rPr>
          <w:highlight w:val="white"/>
        </w:rPr>
        <w:t>’</w:t>
      </w:r>
      <w:r>
        <w:rPr>
          <w:highlight w:val="white"/>
        </w:rPr>
        <w:t>, t</w:t>
      </w:r>
      <w:r w:rsidRPr="00903DBA">
        <w:rPr>
          <w:highlight w:val="white"/>
        </w:rPr>
        <w:t xml:space="preserve">he type becomes </w:t>
      </w:r>
      <w:r w:rsidR="00D64D81">
        <w:rPr>
          <w:highlight w:val="white"/>
        </w:rPr>
        <w:t xml:space="preserve">a </w:t>
      </w:r>
      <w:r>
        <w:rPr>
          <w:highlight w:val="white"/>
        </w:rPr>
        <w:t>long double.</w:t>
      </w:r>
    </w:p>
    <w:p w14:paraId="400484A2" w14:textId="1F96900B" w:rsidR="00311885" w:rsidRPr="00903DBA" w:rsidRDefault="00311885" w:rsidP="00311885">
      <w:pPr>
        <w:pStyle w:val="Code"/>
        <w:rPr>
          <w:highlight w:val="white"/>
        </w:rPr>
      </w:pPr>
      <w:r w:rsidRPr="00903DBA">
        <w:rPr>
          <w:highlight w:val="white"/>
        </w:rPr>
        <w:t xml:space="preserve">    else if (</w:t>
      </w:r>
      <w:r w:rsidR="00B134C7">
        <w:rPr>
          <w:highlight w:val="white"/>
        </w:rPr>
        <w:t>lowerText</w:t>
      </w:r>
      <w:r w:rsidRPr="00903DBA">
        <w:rPr>
          <w:highlight w:val="white"/>
        </w:rPr>
        <w: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51C7DE4" w:rsidR="00311885" w:rsidRPr="00903DBA" w:rsidRDefault="00311885" w:rsidP="00311885">
      <w:pPr>
        <w:pStyle w:val="Code"/>
        <w:rPr>
          <w:highlight w:val="white"/>
        </w:rPr>
      </w:pPr>
      <w:r w:rsidRPr="00903DBA">
        <w:rPr>
          <w:highlight w:val="white"/>
        </w:rPr>
        <w:t xml:space="preserve">      </w:t>
      </w:r>
      <w:r w:rsidR="00B134C7">
        <w:rPr>
          <w:highlight w:val="white"/>
        </w:rPr>
        <w:t>lowerText</w:t>
      </w:r>
      <w:r w:rsidRPr="00903DBA">
        <w:rPr>
          <w:highlight w:val="white"/>
        </w:rPr>
        <w:t xml:space="preserve"> = </w:t>
      </w:r>
      <w:r w:rsidR="00B134C7">
        <w:rPr>
          <w:highlight w:val="white"/>
        </w:rPr>
        <w:t>lowerText</w:t>
      </w:r>
      <w:r w:rsidRPr="00903DBA">
        <w:rPr>
          <w:highlight w:val="white"/>
        </w:rPr>
        <w:t xml:space="preserve">.Substring(0, </w:t>
      </w:r>
      <w:r w:rsidR="00B134C7">
        <w:rPr>
          <w:highlight w:val="white"/>
        </w:rPr>
        <w:t>lowerText</w:t>
      </w:r>
      <w:r w:rsidRPr="00903DBA">
        <w:rPr>
          <w:highlight w:val="white"/>
        </w:rPr>
        <w:t>.Length - 1);</w:t>
      </w:r>
    </w:p>
    <w:p w14:paraId="57F04CA0" w14:textId="02385373" w:rsidR="00311885" w:rsidRDefault="00311885" w:rsidP="00311885">
      <w:pPr>
        <w:pStyle w:val="Code"/>
        <w:rPr>
          <w:highlight w:val="white"/>
        </w:rPr>
      </w:pPr>
      <w:r w:rsidRPr="00903DBA">
        <w:rPr>
          <w:highlight w:val="white"/>
        </w:rPr>
        <w:t xml:space="preserve">    }</w:t>
      </w:r>
    </w:p>
    <w:p w14:paraId="45E6022C" w14:textId="23EE2FF3" w:rsidR="0089795C" w:rsidRDefault="0089795C" w:rsidP="0089795C">
      <w:pPr>
        <w:rPr>
          <w:highlight w:val="white"/>
        </w:rPr>
      </w:pPr>
      <w:r>
        <w:rPr>
          <w:highlight w:val="white"/>
        </w:rPr>
        <w:t xml:space="preserve">Otherwise, </w:t>
      </w:r>
      <w:r w:rsidRPr="00903DBA">
        <w:rPr>
          <w:highlight w:val="white"/>
        </w:rPr>
        <w:t>the type is a double.</w:t>
      </w:r>
    </w:p>
    <w:p w14:paraId="66EC608A" w14:textId="77777777" w:rsidR="0089795C" w:rsidRPr="0089795C" w:rsidRDefault="0089795C" w:rsidP="0089795C">
      <w:pPr>
        <w:pStyle w:val="Code"/>
        <w:rPr>
          <w:highlight w:val="white"/>
        </w:rPr>
      </w:pPr>
      <w:r w:rsidRPr="0089795C">
        <w:rPr>
          <w:highlight w:val="white"/>
        </w:rPr>
        <w:t xml:space="preserve">    else {</w:t>
      </w:r>
    </w:p>
    <w:p w14:paraId="15406CD8" w14:textId="77777777" w:rsidR="0089795C" w:rsidRPr="0089795C" w:rsidRDefault="0089795C" w:rsidP="0089795C">
      <w:pPr>
        <w:pStyle w:val="Code"/>
        <w:rPr>
          <w:highlight w:val="white"/>
        </w:rPr>
      </w:pPr>
      <w:r w:rsidRPr="0089795C">
        <w:rPr>
          <w:highlight w:val="white"/>
        </w:rPr>
        <w:t xml:space="preserve">      type = CCompiler.Type.DoubleType;</w:t>
      </w:r>
    </w:p>
    <w:p w14:paraId="639C64B9" w14:textId="77777777" w:rsidR="0089795C" w:rsidRPr="0089795C" w:rsidRDefault="0089795C" w:rsidP="0089795C">
      <w:pPr>
        <w:pStyle w:val="Code"/>
        <w:rPr>
          <w:highlight w:val="white"/>
        </w:rPr>
      </w:pPr>
      <w:r w:rsidRPr="0089795C">
        <w:rPr>
          <w:highlight w:val="white"/>
        </w:rPr>
        <w:t xml:space="preserve">    }</w:t>
      </w:r>
    </w:p>
    <w:p w14:paraId="38B88B77" w14:textId="6C618DEE" w:rsidR="00311885" w:rsidRPr="00903DBA" w:rsidRDefault="00CA2311" w:rsidP="00CA2311">
      <w:pPr>
        <w:rPr>
          <w:highlight w:val="white"/>
        </w:rPr>
      </w:pPr>
      <w:r w:rsidRPr="00903DBA">
        <w:rPr>
          <w:highlight w:val="white"/>
        </w:rPr>
        <w:t xml:space="preserve">We call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36431662" w:rsidR="00311885" w:rsidRPr="00903DBA" w:rsidRDefault="00311885" w:rsidP="00311885">
      <w:pPr>
        <w:pStyle w:val="Code"/>
        <w:rPr>
          <w:highlight w:val="white"/>
        </w:rPr>
      </w:pPr>
      <w:r w:rsidRPr="00903DBA">
        <w:rPr>
          <w:highlight w:val="white"/>
        </w:rPr>
        <w:lastRenderedPageBreak/>
        <w:t xml:space="preserve">      decimal value = decimal.Parse(</w:t>
      </w:r>
      <w:r w:rsidR="00B134C7">
        <w:rPr>
          <w:highlight w:val="white"/>
        </w:rPr>
        <w:t>lowerText</w:t>
      </w:r>
      <w:r w:rsidRPr="00903DBA">
        <w:rPr>
          <w:highlight w:val="white"/>
        </w:rPr>
        <w:t>, NumberStyles.Float);</w:t>
      </w:r>
    </w:p>
    <w:p w14:paraId="203C5DD8" w14:textId="40BA89E2"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1A9CA60E" w14:textId="754CBD7B" w:rsidR="00D64D81" w:rsidRPr="00903DBA" w:rsidRDefault="00D64D81" w:rsidP="00D64D81">
      <w:pPr>
        <w:rPr>
          <w:highlight w:val="white"/>
        </w:rPr>
      </w:pPr>
      <w:r>
        <w:rPr>
          <w:highlight w:val="white"/>
        </w:rPr>
        <w:t>T</w:t>
      </w:r>
      <w:r w:rsidRPr="00903DBA">
        <w:rPr>
          <w:highlight w:val="white"/>
        </w:rPr>
        <w:t xml:space="preserve">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&lt;k&gt;deci</w:t>
      </w:r>
      <w:r w:rsidR="00D4318D" w:rsidRPr="00903DBA">
        <w:rPr>
          <w:rStyle w:val="KeyWord0"/>
          <w:highlight w:val="white"/>
        </w:rPr>
        <w:t>mal</w:t>
      </w:r>
      <w:r w:rsidR="00D4318D">
        <w:rPr>
          <w:rStyle w:val="KeyWord0"/>
          <w:highlight w:val="white"/>
        </w:rPr>
        <w:t>&lt;/k&gt;</w:t>
      </w:r>
      <w:r w:rsidRPr="00903DBA">
        <w:rPr>
          <w:highlight w:val="white"/>
        </w:rPr>
        <w:t xml:space="preserve"> standard </w:t>
      </w:r>
      <w:r>
        <w:rPr>
          <w:highlight w:val="white"/>
        </w:rPr>
        <w:t xml:space="preserve">throws an exception </w:t>
      </w:r>
      <w:r w:rsidR="00E91BC7">
        <w:rPr>
          <w:highlight w:val="white"/>
        </w:rPr>
        <w:t>if the value exceeds the limits</w:t>
      </w:r>
      <w:r w:rsidR="00690229">
        <w:rPr>
          <w:highlight w:val="white"/>
        </w:rPr>
        <w:t>. In that case,</w:t>
      </w:r>
      <w:r w:rsidR="00E91BC7">
        <w:rPr>
          <w:highlight w:val="white"/>
        </w:rPr>
        <w:t xml:space="preserve"> we report an error.</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3A66850C" w:rsidR="00311885" w:rsidRPr="00903DBA" w:rsidRDefault="00311885" w:rsidP="00311885">
      <w:pPr>
        <w:pStyle w:val="Code"/>
        <w:rPr>
          <w:highlight w:val="white"/>
        </w:rPr>
      </w:pPr>
      <w:r w:rsidRPr="00903DBA">
        <w:rPr>
          <w:highlight w:val="white"/>
        </w:rPr>
        <w:t xml:space="preserve">      </w:t>
      </w:r>
      <w:r w:rsidR="0056352A">
        <w:rPr>
          <w:highlight w:val="white"/>
        </w:rPr>
        <w:t>Error.</w:t>
      </w:r>
      <w:r w:rsidR="004B2692">
        <w:rPr>
          <w:highlight w:val="white"/>
        </w:rPr>
        <w:t>Report</w:t>
      </w:r>
      <w:r w:rsidRPr="00903DBA">
        <w:rPr>
          <w:highlight w:val="white"/>
        </w:rPr>
        <w:t>(type</w:t>
      </w:r>
      <w:r w:rsidR="00AE3973">
        <w:rPr>
          <w:highlight w:val="white"/>
        </w:rPr>
        <w:t xml:space="preserve"> + "</w:t>
      </w:r>
      <w:r w:rsidRPr="00903DBA">
        <w:rPr>
          <w:highlight w:val="white"/>
        </w:rPr>
        <w:t xml:space="preserve">: </w:t>
      </w:r>
      <w:r w:rsidR="00AE3973">
        <w:rPr>
          <w:highlight w:val="white"/>
        </w:rPr>
        <w:t xml:space="preserve">" + </w:t>
      </w:r>
      <w:r w:rsidR="00857F12">
        <w:rPr>
          <w:highlight w:val="white"/>
        </w:rPr>
        <w:t>t</w:t>
      </w:r>
      <w:r w:rsidR="00B134C7">
        <w:rPr>
          <w:highlight w:val="white"/>
        </w:rPr>
        <w:t>ext</w:t>
      </w:r>
      <w:r w:rsidRPr="00903DBA">
        <w:rPr>
          <w:highlight w:val="white"/>
        </w:rPr>
        <w: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6303AA02" w14:textId="7EE1C1D1" w:rsidR="00E91BC7" w:rsidRPr="00903DBA" w:rsidRDefault="00E91BC7" w:rsidP="00E91BC7">
      <w:pPr>
        <w:rPr>
          <w:highlight w:val="white"/>
        </w:rPr>
      </w:pPr>
      <w:r>
        <w:rPr>
          <w:highlight w:val="white"/>
        </w:rPr>
        <w:t xml:space="preserve">Finally, we return the </w:t>
      </w:r>
      <w:r w:rsidR="00D4318D">
        <w:rPr>
          <w:rStyle w:val="KeyWord0"/>
          <w:highlight w:val="white"/>
        </w:rPr>
        <w:t>&lt;k&gt;</w:t>
      </w:r>
      <w:r w:rsidR="00D4318D" w:rsidRPr="00E91BC7">
        <w:rPr>
          <w:rStyle w:val="KeyWord0"/>
          <w:highlight w:val="white"/>
        </w:rPr>
        <w:t>Value</w:t>
      </w:r>
      <w:r w:rsidR="00D4318D">
        <w:rPr>
          <w:rStyle w:val="KeyWord0"/>
          <w:highlight w:val="white"/>
        </w:rPr>
        <w:t>&lt;/k&gt;</w:t>
      </w:r>
      <w:r>
        <w:rPr>
          <w:highlight w:val="white"/>
        </w:rPr>
        <w:t xml:space="preserve"> token.</w:t>
      </w: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6EE0F150"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006F6842"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2A13850E"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6F0C426A" w:rsidR="00311885" w:rsidRPr="00903DBA" w:rsidRDefault="00311885" w:rsidP="00311885">
      <w:pPr>
        <w:pStyle w:val="Code"/>
        <w:rPr>
          <w:highlight w:val="white"/>
        </w:rPr>
      </w:pPr>
      <w:r w:rsidRPr="00903DBA">
        <w:rPr>
          <w:highlight w:val="white"/>
        </w:rPr>
        <w:t xml:space="preserve">    </w:t>
      </w:r>
      <w:r w:rsidR="0056352A">
        <w:rPr>
          <w:highlight w:val="white"/>
        </w:rPr>
        <w:t>Error.Check</w:t>
      </w:r>
      <w:r w:rsidRPr="00903DBA">
        <w:rPr>
          <w:highlight w:val="white"/>
        </w:rPr>
        <w:t>(text.Length == 3, yytext, Message.Invalid_char_sequence);</w:t>
      </w:r>
    </w:p>
    <w:p w14:paraId="5F2EC7D7" w14:textId="502F24E5"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18F84AB3"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w:t>
      </w:r>
      <w:r w:rsidR="00275AA2">
        <w:rPr>
          <w:highlight w:val="white"/>
        </w:rPr>
        <w:t xml:space="preserve">of the </w:t>
      </w:r>
      <w:r w:rsidR="00D4318D">
        <w:rPr>
          <w:rStyle w:val="KeyWord0"/>
          <w:highlight w:val="white"/>
        </w:rPr>
        <w:t>&lt;k&gt;</w:t>
      </w:r>
      <w:r w:rsidR="00D4318D" w:rsidRPr="00275AA2">
        <w:rPr>
          <w:rStyle w:val="KeyWord0"/>
          <w:highlight w:val="white"/>
        </w:rPr>
        <w:t>Slash</w:t>
      </w:r>
      <w:r w:rsidR="00D4318D">
        <w:rPr>
          <w:rStyle w:val="KeyWord0"/>
          <w:highlight w:val="white"/>
        </w:rPr>
        <w:t>&lt;/k&gt;</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w:t>
      </w:r>
      <w:r w:rsidR="002778E6">
        <w:rPr>
          <w:highlight w:val="white"/>
        </w:rPr>
        <w:t xml:space="preserve">Unlike the character case above, </w:t>
      </w:r>
      <w:r w:rsidR="00326746" w:rsidRPr="00903DBA">
        <w:rPr>
          <w:highlight w:val="white"/>
        </w:rPr>
        <w:t>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1DAABF3B" w:rsidR="00311885" w:rsidRPr="00903DBA" w:rsidRDefault="00311885" w:rsidP="00311885">
      <w:pPr>
        <w:pStyle w:val="Code"/>
        <w:rPr>
          <w:highlight w:val="white"/>
        </w:rPr>
      </w:pPr>
      <w:r w:rsidRPr="00903DBA">
        <w:rPr>
          <w:highlight w:val="white"/>
        </w:rPr>
        <w:t xml:space="preserve">  { CCompiler.Type type </w:t>
      </w:r>
      <w:r w:rsidR="001F2BD0">
        <w:rPr>
          <w:highlight w:val="white"/>
        </w:rPr>
        <w:t>= new(</w:t>
      </w:r>
      <w:r w:rsidRPr="00903DBA">
        <w:rPr>
          <w:highlight w:val="white"/>
        </w:rPr>
        <w:t>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02497606" w:rsidR="00311885" w:rsidRPr="00903DBA" w:rsidRDefault="00311885" w:rsidP="00311885">
      <w:pPr>
        <w:pStyle w:val="Code"/>
        <w:rPr>
          <w:highlight w:val="white"/>
        </w:rPr>
      </w:pPr>
      <w:r w:rsidRPr="00903DBA">
        <w:rPr>
          <w:highlight w:val="white"/>
        </w:rPr>
        <w:t xml:space="preserve">    yylval.symbol </w:t>
      </w:r>
      <w:r w:rsidR="001F2BD0">
        <w:rPr>
          <w:highlight w:val="white"/>
        </w:rPr>
        <w:t>= new(</w:t>
      </w:r>
      <w:r w:rsidRPr="00903DBA">
        <w:rPr>
          <w:highlight w:val="white"/>
        </w:rPr>
        <w:t>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9A2ACE4" w:rsidR="00311885" w:rsidRPr="00903DBA" w:rsidRDefault="00DA4168" w:rsidP="004C0C92">
      <w:pPr>
        <w:rPr>
          <w:highlight w:val="white"/>
        </w:rPr>
      </w:pPr>
      <w:r w:rsidRPr="00903DBA">
        <w:rPr>
          <w:highlight w:val="white"/>
        </w:rPr>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w:t>
      </w:r>
      <w:r w:rsidR="00D4318D">
        <w:rPr>
          <w:rStyle w:val="KeyWord0"/>
          <w:highlight w:val="white"/>
        </w:rPr>
        <w:t>&lt;k&gt;</w:t>
      </w:r>
      <w:r w:rsidR="00D4318D" w:rsidRPr="00374678">
        <w:rPr>
          <w:rStyle w:val="KeyWord0"/>
          <w:highlight w:val="white"/>
        </w:rPr>
        <w:t>__FILE__</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374678">
        <w:rPr>
          <w:rStyle w:val="KeyWord0"/>
          <w:highlight w:val="white"/>
        </w:rPr>
        <w:t>__LINE__</w:t>
      </w:r>
      <w:r w:rsidR="00D4318D">
        <w:rPr>
          <w:rStyle w:val="KeyWord0"/>
          <w:highlight w:val="white"/>
        </w:rPr>
        <w:t>&lt;/k&gt;</w:t>
      </w:r>
      <w:r w:rsidRPr="00903DBA">
        <w:rPr>
          <w:highlight w:val="white"/>
        </w:rPr>
        <w:t xml:space="preserve"> macros to hold the correct file name and line number. It is also used </w:t>
      </w:r>
      <w:r w:rsidR="00896A02" w:rsidRPr="00903DBA">
        <w:rPr>
          <w:highlight w:val="white"/>
        </w:rPr>
        <w:t xml:space="preserve">by the compiler </w:t>
      </w:r>
      <w:r w:rsidRPr="00903DBA">
        <w:rPr>
          <w:highlight w:val="white"/>
        </w:rPr>
        <w:t>when reporting error</w:t>
      </w:r>
      <w:r w:rsidR="00374678">
        <w:rPr>
          <w:highlight w:val="white"/>
        </w:rPr>
        <w:t>s</w:t>
      </w:r>
      <w:r w:rsidRPr="00903DBA">
        <w:rPr>
          <w:highlight w:val="white"/>
        </w:rPr>
        <w:t>.</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w:t>
      </w:r>
      <w:r w:rsidR="00117057">
        <w:rPr>
          <w:highlight w:val="white"/>
        </w:rPr>
        <w:t>-</w:t>
      </w:r>
      <w:r w:rsidR="0065097A" w:rsidRPr="00903DBA">
        <w:rPr>
          <w:highlight w:val="white"/>
        </w:rPr>
        <w:t>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058CBA3A" w:rsidR="00311885" w:rsidRPr="00903DBA" w:rsidRDefault="00311885" w:rsidP="00311885">
      <w:pPr>
        <w:pStyle w:val="Code"/>
        <w:rPr>
          <w:highlight w:val="white"/>
        </w:rPr>
      </w:pPr>
      <w:r w:rsidRPr="00903DBA">
        <w:rPr>
          <w:highlight w:val="white"/>
        </w:rPr>
        <w:t xml:space="preserve">    Path </w:t>
      </w:r>
      <w:r w:rsidR="001F2BD0">
        <w:rPr>
          <w:highlight w:val="white"/>
        </w:rPr>
        <w:t>= new(</w:t>
      </w:r>
      <w:r w:rsidRPr="00903DBA">
        <w:rPr>
          <w:highlight w:val="white"/>
        </w:rPr>
        <w:t>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lastRenderedPageBreak/>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3164B4A6" w:rsidR="00311885" w:rsidRPr="00903DBA" w:rsidRDefault="000C1CF3" w:rsidP="000C1CF3">
      <w:pPr>
        <w:rPr>
          <w:highlight w:val="white"/>
        </w:rPr>
      </w:pPr>
      <w:r w:rsidRPr="00903DBA">
        <w:rPr>
          <w:highlight w:val="white"/>
        </w:rPr>
        <w:t xml:space="preserve">In case of a white space, we only update the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variable if the character is a newline. Note that we do not return anything in this case, which causes the scanner to proceed with the next character </w:t>
      </w:r>
      <w:r w:rsidR="00942007">
        <w:rPr>
          <w:highlight w:val="white"/>
        </w:rPr>
        <w:t>of</w:t>
      </w:r>
      <w:r w:rsidRPr="00903DBA">
        <w:rPr>
          <w:highlight w:val="white"/>
        </w:rPr>
        <w:t xml:space="preserve">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7F1F1DDB" w:rsidR="00311885" w:rsidRPr="00903DBA" w:rsidRDefault="00231644" w:rsidP="00231644">
      <w:pPr>
        <w:rPr>
          <w:highlight w:val="white"/>
        </w:rPr>
      </w:pPr>
      <w:r w:rsidRPr="00903DBA">
        <w:rPr>
          <w:highlight w:val="white"/>
        </w:rPr>
        <w:t>Finally, when the scanner finds a character that has not been handled by the rules above, a</w:t>
      </w:r>
      <w:r w:rsidR="00942007">
        <w:rPr>
          <w:highlight w:val="white"/>
        </w:rPr>
        <w:t>n</w:t>
      </w:r>
      <w:r w:rsidRPr="00903DBA">
        <w:rPr>
          <w:highlight w:val="white"/>
        </w:rPr>
        <w:t xml:space="preserve"> error is reported.</w:t>
      </w:r>
    </w:p>
    <w:p w14:paraId="0B711E7A" w14:textId="3E3800C2" w:rsidR="00311885" w:rsidRPr="00903DBA" w:rsidRDefault="00311885" w:rsidP="00311885">
      <w:pPr>
        <w:pStyle w:val="Code"/>
        <w:rPr>
          <w:highlight w:val="white"/>
        </w:rPr>
      </w:pPr>
      <w:r w:rsidRPr="00903DBA">
        <w:rPr>
          <w:highlight w:val="white"/>
        </w:rPr>
        <w:t xml:space="preserve">. { </w:t>
      </w:r>
      <w:r w:rsidR="0056352A">
        <w:rPr>
          <w:highlight w:val="white"/>
        </w:rPr>
        <w:t>Error.</w:t>
      </w:r>
      <w:r w:rsidR="00795791">
        <w:rPr>
          <w:highlight w:val="white"/>
        </w:rPr>
        <w:t>Report</w:t>
      </w:r>
      <w:r w:rsidRPr="00903DBA">
        <w:rPr>
          <w:highlight w:val="white"/>
        </w:rPr>
        <w:t>(yytext, Message.Unknown_character); }</w:t>
      </w:r>
    </w:p>
    <w:p w14:paraId="0E312A71" w14:textId="1D2CAF7E" w:rsidR="00685201" w:rsidRDefault="00CC1DF4" w:rsidP="00685201">
      <w:pPr>
        <w:pStyle w:val="Heading2"/>
      </w:pPr>
      <w:bookmarkStart w:id="39" w:name="_Toc98936243"/>
      <w:bookmarkStart w:id="40" w:name="_Ref54016552"/>
      <w:bookmarkStart w:id="41" w:name="_Ref54783705"/>
      <w:bookmarkStart w:id="42" w:name="_Hlk57720398"/>
      <w:r>
        <w:t>&lt;</w:t>
      </w:r>
      <w:proofErr w:type="spellStart"/>
      <w:r>
        <w:t>h2</w:t>
      </w:r>
      <w:proofErr w:type="spellEnd"/>
      <w:r>
        <w:t>&gt;</w:t>
      </w:r>
      <w:bookmarkStart w:id="43" w:name="_Ref62920951"/>
      <w:r>
        <w:t>Slash Sequences</w:t>
      </w:r>
      <w:bookmarkEnd w:id="43"/>
      <w:r>
        <w:t>&lt;/</w:t>
      </w:r>
      <w:proofErr w:type="spellStart"/>
      <w:r>
        <w:t>h2</w:t>
      </w:r>
      <w:proofErr w:type="spellEnd"/>
      <w:r>
        <w:t>&gt;</w:t>
      </w:r>
      <w:bookmarkEnd w:id="39"/>
    </w:p>
    <w:p w14:paraId="0F35E5CE" w14:textId="0A3C46CE" w:rsidR="00685201" w:rsidRPr="00903DBA" w:rsidRDefault="00562179" w:rsidP="00685201">
      <w:pPr>
        <w:rPr>
          <w:highlight w:val="white"/>
        </w:rPr>
      </w:pPr>
      <w:r>
        <w:rPr>
          <w:highlight w:val="white"/>
        </w:rPr>
        <w:t xml:space="preserve">A </w:t>
      </w:r>
      <w:r w:rsidR="00685201" w:rsidRPr="00903DBA">
        <w:rPr>
          <w:highlight w:val="white"/>
        </w:rPr>
        <w:t>problem for the scanner to solve is to transform</w:t>
      </w:r>
      <w:r w:rsidR="00114B6B">
        <w:rPr>
          <w:highlight w:val="white"/>
        </w:rPr>
        <w:t xml:space="preserve"> </w:t>
      </w:r>
      <w:r w:rsidR="00685201" w:rsidRPr="00903DBA">
        <w:rPr>
          <w:highlight w:val="white"/>
        </w:rPr>
        <w:t>escape sequences of characters and string</w:t>
      </w:r>
      <w:r w:rsidR="001742D7">
        <w:rPr>
          <w:highlight w:val="white"/>
        </w:rPr>
        <w:t>s</w:t>
      </w:r>
      <w:r w:rsidR="00685201" w:rsidRPr="00903DBA">
        <w:rPr>
          <w:highlight w:val="white"/>
        </w:rPr>
        <w:t xml:space="preserve"> into the proper characters. For instance, the character sequence</w:t>
      </w:r>
      <w:r w:rsidR="00685201">
        <w:rPr>
          <w:highlight w:val="white"/>
        </w:rPr>
        <w:t xml:space="preserve"> </w:t>
      </w:r>
      <w:r w:rsidR="00685201" w:rsidRPr="00903DBA">
        <w:rPr>
          <w:highlight w:val="white"/>
        </w:rPr>
        <w:t xml:space="preserve">’\n’ shall be transformed into the newline character, with ASCII value </w:t>
      </w:r>
      <w:r w:rsidR="00685201">
        <w:rPr>
          <w:highlight w:val="white"/>
        </w:rPr>
        <w:t>ten</w:t>
      </w:r>
      <w:r w:rsidR="00685201" w:rsidRPr="00903DBA">
        <w:rPr>
          <w:highlight w:val="white"/>
        </w:rPr>
        <w:t xml:space="preserve">. </w:t>
      </w:r>
      <w:r w:rsidR="00685201">
        <w:rPr>
          <w:highlight w:val="white"/>
        </w:rPr>
        <w:t>F</w:t>
      </w:r>
      <w:r w:rsidR="00685201" w:rsidRPr="00903DBA">
        <w:rPr>
          <w:highlight w:val="white"/>
        </w:rPr>
        <w:t>or the ASCII table</w:t>
      </w:r>
      <w:r w:rsidR="00685201">
        <w:rPr>
          <w:highlight w:val="white"/>
        </w:rPr>
        <w:t>, s</w:t>
      </w:r>
      <w:r w:rsidR="00685201" w:rsidRPr="00903DBA">
        <w:rPr>
          <w:highlight w:val="white"/>
        </w:rPr>
        <w:t xml:space="preserve">ee Appendix </w:t>
      </w:r>
      <w:r w:rsidR="00685201">
        <w:rPr>
          <w:highlight w:val="white"/>
        </w:rPr>
        <w:fldChar w:fldCharType="begin"/>
      </w:r>
      <w:r w:rsidR="00685201">
        <w:rPr>
          <w:highlight w:val="white"/>
        </w:rPr>
        <w:instrText xml:space="preserve"> REF _Ref57658095 \r \h </w:instrText>
      </w:r>
      <w:r w:rsidR="00685201">
        <w:rPr>
          <w:highlight w:val="white"/>
        </w:rPr>
      </w:r>
      <w:r w:rsidR="00685201">
        <w:rPr>
          <w:highlight w:val="white"/>
        </w:rPr>
        <w:fldChar w:fldCharType="separate"/>
      </w:r>
      <w:r w:rsidR="00F23462">
        <w:rPr>
          <w:highlight w:val="white"/>
        </w:rPr>
        <w:t xml:space="preserve">F. </w:t>
      </w:r>
      <w:r w:rsidR="00685201">
        <w:rPr>
          <w:highlight w:val="white"/>
        </w:rPr>
        <w:fldChar w:fldCharType="end"/>
      </w:r>
    </w:p>
    <w:p w14:paraId="21BDBE85" w14:textId="4FE13F60" w:rsidR="00685201" w:rsidRDefault="000274D4" w:rsidP="00685201">
      <w:pPr>
        <w:pStyle w:val="CodeHeader"/>
      </w:pPr>
      <w:r>
        <w:t>&lt;</w:t>
      </w:r>
      <w:proofErr w:type="spellStart"/>
      <w:r>
        <w:t>ch</w:t>
      </w:r>
      <w:proofErr w:type="spellEnd"/>
      <w:r>
        <w:t>&gt;</w:t>
      </w:r>
      <w:proofErr w:type="spellStart"/>
      <w:r>
        <w:t>Slash.cs</w:t>
      </w:r>
      <w:proofErr w:type="spellEnd"/>
      <w:r>
        <w:t>&lt;/</w:t>
      </w:r>
      <w:proofErr w:type="spellStart"/>
      <w:r>
        <w:t>ch</w:t>
      </w:r>
      <w:proofErr w:type="spellEnd"/>
      <w:r>
        <w:t>&gt;</w:t>
      </w:r>
    </w:p>
    <w:p w14:paraId="0742AE04" w14:textId="77777777" w:rsidR="00685201" w:rsidRPr="0050048B" w:rsidRDefault="00685201" w:rsidP="00685201">
      <w:pPr>
        <w:pStyle w:val="Code"/>
        <w:rPr>
          <w:highlight w:val="white"/>
        </w:rPr>
      </w:pPr>
      <w:r w:rsidRPr="0050048B">
        <w:rPr>
          <w:highlight w:val="white"/>
        </w:rPr>
        <w:t>using System.Text;</w:t>
      </w:r>
    </w:p>
    <w:p w14:paraId="241A7DB0" w14:textId="77777777" w:rsidR="00685201" w:rsidRPr="0050048B" w:rsidRDefault="00685201" w:rsidP="00685201">
      <w:pPr>
        <w:pStyle w:val="Code"/>
        <w:rPr>
          <w:highlight w:val="white"/>
        </w:rPr>
      </w:pPr>
      <w:r w:rsidRPr="0050048B">
        <w:rPr>
          <w:highlight w:val="white"/>
        </w:rPr>
        <w:t>using System.Collections.Generic;</w:t>
      </w:r>
    </w:p>
    <w:p w14:paraId="27547F30" w14:textId="77777777" w:rsidR="00685201" w:rsidRPr="0050048B" w:rsidRDefault="00685201" w:rsidP="00685201">
      <w:pPr>
        <w:pStyle w:val="Code"/>
        <w:rPr>
          <w:highlight w:val="white"/>
        </w:rPr>
      </w:pPr>
    </w:p>
    <w:p w14:paraId="6FA01B64" w14:textId="77777777" w:rsidR="00685201" w:rsidRPr="0050048B" w:rsidRDefault="00685201" w:rsidP="00685201">
      <w:pPr>
        <w:pStyle w:val="Code"/>
        <w:rPr>
          <w:highlight w:val="white"/>
        </w:rPr>
      </w:pPr>
      <w:r w:rsidRPr="0050048B">
        <w:rPr>
          <w:highlight w:val="white"/>
        </w:rPr>
        <w:t>namespace CCompiler {</w:t>
      </w:r>
    </w:p>
    <w:p w14:paraId="6C47CC0D" w14:textId="77777777" w:rsidR="00685201" w:rsidRPr="0050048B" w:rsidRDefault="00685201" w:rsidP="00685201">
      <w:pPr>
        <w:pStyle w:val="Code"/>
        <w:rPr>
          <w:highlight w:val="white"/>
        </w:rPr>
      </w:pPr>
      <w:r w:rsidRPr="0050048B">
        <w:rPr>
          <w:highlight w:val="white"/>
        </w:rPr>
        <w:t xml:space="preserve">  class Slash {</w:t>
      </w:r>
    </w:p>
    <w:p w14:paraId="196C1153" w14:textId="67E05FE4"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m_escapeMap</w:t>
      </w:r>
      <w:r w:rsidR="00D4318D">
        <w:rPr>
          <w:rStyle w:val="KeyWord0"/>
          <w:highlight w:val="white"/>
        </w:rPr>
        <w:t>&lt;/k&gt;</w:t>
      </w:r>
      <w:r>
        <w:rPr>
          <w:highlight w:val="white"/>
        </w:rPr>
        <w:t xml:space="preserve"> map</w:t>
      </w:r>
      <w:r w:rsidRPr="00903DBA">
        <w:rPr>
          <w:highlight w:val="white"/>
        </w:rPr>
        <w:t xml:space="preserve"> holds the escape sequences of ANSI C</w:t>
      </w:r>
      <w:r>
        <w:rPr>
          <w:highlight w:val="white"/>
        </w:rPr>
        <w:t>.</w:t>
      </w:r>
    </w:p>
    <w:p w14:paraId="61E167B4" w14:textId="19FB7DE3" w:rsidR="00685201" w:rsidRPr="0016329E" w:rsidRDefault="00685201" w:rsidP="00685201">
      <w:pPr>
        <w:pStyle w:val="Code"/>
        <w:rPr>
          <w:highlight w:val="white"/>
        </w:rPr>
      </w:pPr>
      <w:r w:rsidRPr="0016329E">
        <w:rPr>
          <w:highlight w:val="white"/>
        </w:rPr>
        <w:t xml:space="preserve">    private static Dictionary&lt;char,char&gt; m_slashMap =</w:t>
      </w:r>
      <w:r w:rsidR="00937ACF">
        <w:rPr>
          <w:highlight w:val="white"/>
        </w:rPr>
        <w:t xml:space="preserve"> new() {</w:t>
      </w:r>
    </w:p>
    <w:p w14:paraId="621FC9C4" w14:textId="3E28B9B3" w:rsidR="00E36BDB" w:rsidRDefault="00685201" w:rsidP="00685201">
      <w:pPr>
        <w:pStyle w:val="Code"/>
        <w:rPr>
          <w:highlight w:val="white"/>
        </w:rPr>
      </w:pPr>
      <w:r w:rsidRPr="0016329E">
        <w:rPr>
          <w:highlight w:val="white"/>
        </w:rPr>
        <w:t xml:space="preserve">      {'0', '\0'},  </w:t>
      </w:r>
      <w:r w:rsidR="00BF3C15">
        <w:rPr>
          <w:highlight w:val="white"/>
        </w:rPr>
        <w:t>//</w:t>
      </w:r>
      <w:r w:rsidR="00BF3C15" w:rsidRPr="0016329E">
        <w:rPr>
          <w:highlight w:val="white"/>
        </w:rPr>
        <w:t xml:space="preserve"> Terminator, </w:t>
      </w:r>
      <w:r w:rsidR="00BF3C15">
        <w:rPr>
          <w:highlight w:val="white"/>
        </w:rPr>
        <w:t xml:space="preserve">ASCII number </w:t>
      </w:r>
      <w:r w:rsidR="00BF3C15" w:rsidRPr="0016329E">
        <w:rPr>
          <w:highlight w:val="white"/>
        </w:rPr>
        <w:t>0</w:t>
      </w:r>
    </w:p>
    <w:p w14:paraId="41CA45DF" w14:textId="3FE4C7E2" w:rsidR="00E36BDB" w:rsidRDefault="00685201" w:rsidP="00685201">
      <w:pPr>
        <w:pStyle w:val="Code"/>
        <w:rPr>
          <w:highlight w:val="white"/>
        </w:rPr>
      </w:pPr>
      <w:r w:rsidRPr="0016329E">
        <w:rPr>
          <w:highlight w:val="white"/>
        </w:rPr>
        <w:t xml:space="preserve">      {'a', '\a'},  </w:t>
      </w:r>
      <w:r w:rsidR="00BF3C15">
        <w:rPr>
          <w:highlight w:val="white"/>
        </w:rPr>
        <w:t>//</w:t>
      </w:r>
      <w:r w:rsidR="00BF3C15" w:rsidRPr="0016329E">
        <w:rPr>
          <w:highlight w:val="white"/>
        </w:rPr>
        <w:t xml:space="preserve"> Alert (Beep, Bell), </w:t>
      </w:r>
      <w:r w:rsidR="00BF3C15">
        <w:rPr>
          <w:highlight w:val="white"/>
        </w:rPr>
        <w:t xml:space="preserve">ASCII number </w:t>
      </w:r>
      <w:r w:rsidR="00BF3C15" w:rsidRPr="0016329E">
        <w:rPr>
          <w:highlight w:val="white"/>
        </w:rPr>
        <w:t>7</w:t>
      </w:r>
      <w:r w:rsidR="00BF3C15">
        <w:rPr>
          <w:highlight w:val="white"/>
        </w:rPr>
        <w:t xml:space="preserve"> </w:t>
      </w:r>
    </w:p>
    <w:p w14:paraId="6AE35465" w14:textId="754344B1" w:rsidR="00E36BDB" w:rsidRDefault="00685201" w:rsidP="00685201">
      <w:pPr>
        <w:pStyle w:val="Code"/>
        <w:rPr>
          <w:highlight w:val="white"/>
        </w:rPr>
      </w:pPr>
      <w:r w:rsidRPr="0016329E">
        <w:rPr>
          <w:highlight w:val="white"/>
        </w:rPr>
        <w:t xml:space="preserve">      {'b', '\b'},  </w:t>
      </w:r>
      <w:r w:rsidR="00BF3C15">
        <w:rPr>
          <w:highlight w:val="white"/>
        </w:rPr>
        <w:t>//</w:t>
      </w:r>
      <w:r w:rsidR="00BF3C15" w:rsidRPr="0016329E">
        <w:rPr>
          <w:highlight w:val="white"/>
        </w:rPr>
        <w:t xml:space="preserve"> Backspace, </w:t>
      </w:r>
      <w:r w:rsidR="00BF3C15">
        <w:rPr>
          <w:highlight w:val="white"/>
        </w:rPr>
        <w:t xml:space="preserve">ASCII number </w:t>
      </w:r>
      <w:r w:rsidR="00BF3C15" w:rsidRPr="0016329E">
        <w:rPr>
          <w:highlight w:val="white"/>
        </w:rPr>
        <w:t>8</w:t>
      </w:r>
      <w:r w:rsidR="00BF3C15">
        <w:rPr>
          <w:highlight w:val="white"/>
        </w:rPr>
        <w:t xml:space="preserve"> </w:t>
      </w:r>
    </w:p>
    <w:p w14:paraId="35560BDF" w14:textId="4EB48967" w:rsidR="00E36BDB" w:rsidRDefault="00685201" w:rsidP="00685201">
      <w:pPr>
        <w:pStyle w:val="Code"/>
        <w:rPr>
          <w:highlight w:val="white"/>
        </w:rPr>
      </w:pPr>
      <w:r w:rsidRPr="0016329E">
        <w:rPr>
          <w:highlight w:val="white"/>
        </w:rPr>
        <w:t xml:space="preserve">      {'f', '\f'},  </w:t>
      </w:r>
      <w:r w:rsidR="00BF3C15">
        <w:rPr>
          <w:highlight w:val="white"/>
        </w:rPr>
        <w:t>//</w:t>
      </w:r>
      <w:r w:rsidR="00BF3C15" w:rsidRPr="0016329E">
        <w:rPr>
          <w:highlight w:val="white"/>
        </w:rPr>
        <w:t xml:space="preserve"> Form Feed (Page Break), </w:t>
      </w:r>
      <w:r w:rsidR="00BF3C15">
        <w:rPr>
          <w:highlight w:val="white"/>
        </w:rPr>
        <w:t xml:space="preserve">ASCII number </w:t>
      </w:r>
      <w:r w:rsidR="00BF3C15" w:rsidRPr="0016329E">
        <w:rPr>
          <w:highlight w:val="white"/>
        </w:rPr>
        <w:t>12</w:t>
      </w:r>
    </w:p>
    <w:p w14:paraId="678A0D08" w14:textId="7581CFD7" w:rsidR="00E36BDB" w:rsidRDefault="00685201" w:rsidP="00685201">
      <w:pPr>
        <w:pStyle w:val="Code"/>
        <w:rPr>
          <w:highlight w:val="white"/>
        </w:rPr>
      </w:pPr>
      <w:r w:rsidRPr="0016329E">
        <w:rPr>
          <w:highlight w:val="white"/>
        </w:rPr>
        <w:t xml:space="preserve">      {'n', '\n'},  </w:t>
      </w:r>
      <w:r w:rsidR="00BF3C15">
        <w:rPr>
          <w:highlight w:val="white"/>
        </w:rPr>
        <w:t>//</w:t>
      </w:r>
      <w:r w:rsidR="00BF3C15" w:rsidRPr="0016329E">
        <w:rPr>
          <w:highlight w:val="white"/>
        </w:rPr>
        <w:t xml:space="preserve"> New Line (Line Feed), </w:t>
      </w:r>
      <w:r w:rsidR="00BF3C15">
        <w:rPr>
          <w:highlight w:val="white"/>
        </w:rPr>
        <w:t xml:space="preserve">ASCII number </w:t>
      </w:r>
      <w:r w:rsidR="00BF3C15" w:rsidRPr="0016329E">
        <w:rPr>
          <w:highlight w:val="white"/>
        </w:rPr>
        <w:t>10</w:t>
      </w:r>
    </w:p>
    <w:p w14:paraId="06D2EFFC" w14:textId="39F94E6E" w:rsidR="00E36BDB" w:rsidRDefault="00685201" w:rsidP="00685201">
      <w:pPr>
        <w:pStyle w:val="Code"/>
        <w:rPr>
          <w:highlight w:val="white"/>
        </w:rPr>
      </w:pPr>
      <w:r w:rsidRPr="0016329E">
        <w:rPr>
          <w:highlight w:val="white"/>
        </w:rPr>
        <w:t xml:space="preserve">      {'r', '\r'},  </w:t>
      </w:r>
      <w:r w:rsidR="00BF3C15">
        <w:rPr>
          <w:highlight w:val="white"/>
        </w:rPr>
        <w:t>//</w:t>
      </w:r>
      <w:r w:rsidR="00BF3C15" w:rsidRPr="0016329E">
        <w:rPr>
          <w:highlight w:val="white"/>
        </w:rPr>
        <w:t xml:space="preserve"> Carrige Return, </w:t>
      </w:r>
      <w:r w:rsidR="00BF3C15">
        <w:rPr>
          <w:highlight w:val="white"/>
        </w:rPr>
        <w:t xml:space="preserve">ASCII number </w:t>
      </w:r>
      <w:r w:rsidR="00BF3C15" w:rsidRPr="0016329E">
        <w:rPr>
          <w:highlight w:val="white"/>
        </w:rPr>
        <w:t>13</w:t>
      </w:r>
    </w:p>
    <w:p w14:paraId="145B2F40" w14:textId="149A8B16" w:rsidR="00E36BDB" w:rsidRDefault="00685201" w:rsidP="00685201">
      <w:pPr>
        <w:pStyle w:val="Code"/>
        <w:rPr>
          <w:highlight w:val="white"/>
        </w:rPr>
      </w:pPr>
      <w:r w:rsidRPr="0016329E">
        <w:rPr>
          <w:highlight w:val="white"/>
        </w:rPr>
        <w:t xml:space="preserve">      {'t', '\t'},  </w:t>
      </w:r>
      <w:r w:rsidR="00BF3C15">
        <w:rPr>
          <w:highlight w:val="white"/>
        </w:rPr>
        <w:t>//</w:t>
      </w:r>
      <w:r w:rsidR="00BF3C15" w:rsidRPr="0016329E">
        <w:rPr>
          <w:highlight w:val="white"/>
        </w:rPr>
        <w:t xml:space="preserve"> Horizontal Tabulator, </w:t>
      </w:r>
      <w:r w:rsidR="00BF3C15">
        <w:rPr>
          <w:highlight w:val="white"/>
        </w:rPr>
        <w:t xml:space="preserve">ASCII number </w:t>
      </w:r>
      <w:r w:rsidR="00BF3C15" w:rsidRPr="0016329E">
        <w:rPr>
          <w:highlight w:val="white"/>
        </w:rPr>
        <w:t>9</w:t>
      </w:r>
    </w:p>
    <w:p w14:paraId="625E88D2" w14:textId="4E310B90" w:rsidR="00E36BDB" w:rsidRDefault="00685201" w:rsidP="00685201">
      <w:pPr>
        <w:pStyle w:val="Code"/>
        <w:rPr>
          <w:highlight w:val="white"/>
        </w:rPr>
      </w:pPr>
      <w:r w:rsidRPr="0016329E">
        <w:rPr>
          <w:highlight w:val="white"/>
        </w:rPr>
        <w:t xml:space="preserve">      {'v', '\v'},  </w:t>
      </w:r>
      <w:r w:rsidR="00BF3C15">
        <w:rPr>
          <w:highlight w:val="white"/>
        </w:rPr>
        <w:t>//</w:t>
      </w:r>
      <w:r w:rsidR="00BF3C15" w:rsidRPr="0016329E">
        <w:rPr>
          <w:highlight w:val="white"/>
        </w:rPr>
        <w:t xml:space="preserve"> Vertical Tabulator, </w:t>
      </w:r>
      <w:r w:rsidR="00BF3C15">
        <w:rPr>
          <w:highlight w:val="white"/>
        </w:rPr>
        <w:t xml:space="preserve">ASCII number </w:t>
      </w:r>
      <w:r w:rsidR="00BF3C15" w:rsidRPr="0016329E">
        <w:rPr>
          <w:highlight w:val="white"/>
        </w:rPr>
        <w:t>11</w:t>
      </w:r>
    </w:p>
    <w:p w14:paraId="26C01623" w14:textId="6197A231"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Single Quotation Mark, </w:t>
      </w:r>
      <w:r w:rsidR="00BF3C15">
        <w:rPr>
          <w:highlight w:val="white"/>
        </w:rPr>
        <w:t xml:space="preserve">ASCII number </w:t>
      </w:r>
      <w:r w:rsidR="00BF3C15" w:rsidRPr="0016329E">
        <w:rPr>
          <w:highlight w:val="white"/>
        </w:rPr>
        <w:t>39</w:t>
      </w:r>
    </w:p>
    <w:p w14:paraId="09BEC4D2" w14:textId="64016660"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Double Quotation Mark, </w:t>
      </w:r>
      <w:r w:rsidR="00BF3C15">
        <w:rPr>
          <w:highlight w:val="white"/>
        </w:rPr>
        <w:t xml:space="preserve">ASCII number </w:t>
      </w:r>
      <w:r w:rsidR="00BF3C15" w:rsidRPr="0016329E">
        <w:rPr>
          <w:highlight w:val="white"/>
        </w:rPr>
        <w:t>34</w:t>
      </w:r>
    </w:p>
    <w:p w14:paraId="74352445" w14:textId="275BF4A5"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Question Mark, </w:t>
      </w:r>
      <w:r w:rsidR="00BF3C15">
        <w:rPr>
          <w:highlight w:val="white"/>
        </w:rPr>
        <w:t xml:space="preserve">ASCII number </w:t>
      </w:r>
      <w:r w:rsidR="00BF3C15" w:rsidRPr="0016329E">
        <w:rPr>
          <w:highlight w:val="white"/>
        </w:rPr>
        <w:t>63</w:t>
      </w:r>
    </w:p>
    <w:p w14:paraId="5B0B1309" w14:textId="5EAF8B38" w:rsidR="00E36BDB" w:rsidRDefault="00685201" w:rsidP="00685201">
      <w:pPr>
        <w:pStyle w:val="Code"/>
        <w:rPr>
          <w:highlight w:val="white"/>
        </w:rPr>
      </w:pPr>
      <w:r w:rsidRPr="0016329E">
        <w:rPr>
          <w:highlight w:val="white"/>
        </w:rPr>
        <w:t xml:space="preserve">      {'\\', '\\'}  </w:t>
      </w:r>
      <w:r w:rsidR="00BF3C15">
        <w:rPr>
          <w:highlight w:val="white"/>
        </w:rPr>
        <w:t>//</w:t>
      </w:r>
      <w:r w:rsidR="00BF3C15" w:rsidRPr="0016329E">
        <w:rPr>
          <w:highlight w:val="white"/>
        </w:rPr>
        <w:t xml:space="preserve"> Backslash, </w:t>
      </w:r>
      <w:r w:rsidR="00BF3C15">
        <w:rPr>
          <w:highlight w:val="white"/>
        </w:rPr>
        <w:t xml:space="preserve">ASCII number </w:t>
      </w:r>
      <w:r w:rsidR="00BF3C15" w:rsidRPr="0016329E">
        <w:rPr>
          <w:highlight w:val="white"/>
        </w:rPr>
        <w:t>92</w:t>
      </w:r>
    </w:p>
    <w:p w14:paraId="63E58E53" w14:textId="0F7CCEF2" w:rsidR="00685201" w:rsidRPr="0016329E" w:rsidRDefault="00685201" w:rsidP="00685201">
      <w:pPr>
        <w:pStyle w:val="Code"/>
        <w:rPr>
          <w:highlight w:val="white"/>
        </w:rPr>
      </w:pPr>
      <w:r w:rsidRPr="0016329E">
        <w:rPr>
          <w:highlight w:val="white"/>
        </w:rPr>
        <w:t xml:space="preserve">     };</w:t>
      </w:r>
    </w:p>
    <w:p w14:paraId="789202C1" w14:textId="5E070D49"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SlashToChar</w:t>
      </w:r>
      <w:r w:rsidR="00D4318D">
        <w:rPr>
          <w:rStyle w:val="KeyWord0"/>
          <w:highlight w:val="white"/>
        </w:rPr>
        <w:t>&lt;/k&gt;</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1480A8F1" w14:textId="77777777" w:rsidR="00685201" w:rsidRPr="00903DBA" w:rsidRDefault="00685201" w:rsidP="00685201">
      <w:pPr>
        <w:pStyle w:val="Code"/>
        <w:rPr>
          <w:highlight w:val="white"/>
        </w:rPr>
      </w:pPr>
      <w:r>
        <w:rPr>
          <w:highlight w:val="white"/>
        </w:rPr>
        <w:t xml:space="preserve">  </w:t>
      </w:r>
      <w:r w:rsidRPr="00903DBA">
        <w:rPr>
          <w:highlight w:val="white"/>
        </w:rPr>
        <w:t xml:space="preserve">  public static string SlashToChar(string text) {</w:t>
      </w:r>
    </w:p>
    <w:p w14:paraId="26DDDEB9" w14:textId="25A9095F"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w:t>
      </w:r>
      <w:r w:rsidR="001F2BD0">
        <w:rPr>
          <w:highlight w:val="white"/>
        </w:rPr>
        <w:t>= new(</w:t>
      </w:r>
      <w:r w:rsidRPr="00903DBA">
        <w:rPr>
          <w:highlight w:val="white"/>
        </w:rPr>
        <w:t>text);</w:t>
      </w:r>
    </w:p>
    <w:p w14:paraId="28B62963" w14:textId="04E911BA" w:rsidR="00685201" w:rsidRPr="00903DBA" w:rsidRDefault="00685201" w:rsidP="00685201">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char1</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char2</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char3</w:t>
      </w:r>
      <w:r w:rsidR="00D4318D">
        <w:rPr>
          <w:rStyle w:val="KeyWord0"/>
          <w:highlight w:val="white"/>
        </w:rPr>
        <w:t>&lt;/k&gt;</w:t>
      </w:r>
      <w:r w:rsidRPr="00903DBA">
        <w:rPr>
          <w:highlight w:val="white"/>
        </w:rPr>
        <w:t xml:space="preserve"> values are valid</w:t>
      </w:r>
      <w:r>
        <w:rPr>
          <w:highlight w:val="white"/>
        </w:rPr>
        <w:t xml:space="preserve"> (that we do not index outside the string).</w:t>
      </w:r>
    </w:p>
    <w:p w14:paraId="6F5E8E0F"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buffer.Append("\0\0\0");</w:t>
      </w:r>
    </w:p>
    <w:p w14:paraId="197CC02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1E43E7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0C3CE161" w14:textId="77777777" w:rsidR="00685201" w:rsidRPr="00903DBA" w:rsidRDefault="00685201" w:rsidP="00685201">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char char1 = buffer[index + 1],</w:t>
      </w:r>
    </w:p>
    <w:p w14:paraId="169EF5A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B437A2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6B16277" w14:textId="109E4911" w:rsidR="00685201" w:rsidRPr="00903DBA" w:rsidRDefault="00685201" w:rsidP="00685201">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00D4318D">
        <w:rPr>
          <w:rStyle w:val="KeyWord0"/>
          <w:highlight w:val="white"/>
        </w:rPr>
        <w:t>&lt;k&gt;</w:t>
      </w:r>
      <w:r w:rsidR="00D4318D" w:rsidRPr="001B2D2D">
        <w:rPr>
          <w:rStyle w:val="KeyWord0"/>
          <w:highlight w:val="white"/>
        </w:rPr>
        <w:t>m_escapeMap</w:t>
      </w:r>
      <w:r w:rsidR="00D4318D">
        <w:rPr>
          <w:rStyle w:val="KeyWord0"/>
          <w:highlight w:val="white"/>
        </w:rPr>
        <w:t>&lt;/k&gt;</w:t>
      </w:r>
      <w:r>
        <w:rPr>
          <w:highlight w:val="white"/>
        </w:rPr>
        <w:t xml:space="preserve"> map above.</w:t>
      </w:r>
    </w:p>
    <w:p w14:paraId="2E1B294D" w14:textId="77777777" w:rsidR="00685201" w:rsidRPr="00903DBA" w:rsidRDefault="00685201" w:rsidP="00685201">
      <w:pPr>
        <w:pStyle w:val="Code"/>
        <w:rPr>
          <w:highlight w:val="white"/>
        </w:rPr>
      </w:pPr>
      <w:r>
        <w:rPr>
          <w:highlight w:val="white"/>
        </w:rPr>
        <w:t xml:space="preserve">  </w:t>
      </w:r>
      <w:r w:rsidRPr="00903DBA">
        <w:rPr>
          <w:highlight w:val="white"/>
        </w:rPr>
        <w:t xml:space="preserve">        if (m_escapeMap.ContainsKey(char1)) {</w:t>
      </w:r>
    </w:p>
    <w:p w14:paraId="630C400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6801D45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293CE2F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1FDC7FF1" w14:textId="77777777" w:rsidR="00685201" w:rsidRPr="00903DBA" w:rsidRDefault="00685201" w:rsidP="00685201">
      <w:pPr>
        <w:rPr>
          <w:highlight w:val="white"/>
        </w:rPr>
      </w:pPr>
      <w:r w:rsidRPr="00903DBA">
        <w:rPr>
          <w:highlight w:val="white"/>
        </w:rPr>
        <w:t>If the three characters following the slash are octal digits, we calculate the ASCII value for the character.</w:t>
      </w:r>
    </w:p>
    <w:p w14:paraId="69250256"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&amp;&amp; IsOctal(char3)) {</w:t>
      </w:r>
    </w:p>
    <w:p w14:paraId="4BD78983"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26C3527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E404E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740F08E3" w14:textId="77777777" w:rsidR="00685201" w:rsidRPr="00903DBA" w:rsidRDefault="00685201" w:rsidP="00685201">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7FD4EE9D" w14:textId="41B7FAAE" w:rsidR="00685201" w:rsidRPr="00903DBA" w:rsidRDefault="00685201" w:rsidP="00685201">
      <w:pPr>
        <w:pStyle w:val="Code"/>
        <w:rPr>
          <w:highlight w:val="white"/>
        </w:rPr>
      </w:pPr>
      <w:r>
        <w:rPr>
          <w:highlight w:val="white"/>
        </w:rPr>
        <w:t xml:space="preserve">  </w:t>
      </w:r>
      <w:r w:rsidRPr="00903DBA">
        <w:rPr>
          <w:highlight w:val="white"/>
        </w:rPr>
        <w:t xml:space="preserve">          </w:t>
      </w:r>
      <w:r w:rsidR="0056352A">
        <w:rPr>
          <w:highlight w:val="white"/>
        </w:rPr>
        <w:t>Error.Check</w:t>
      </w:r>
      <w:r w:rsidRPr="00903DBA">
        <w:rPr>
          <w:highlight w:val="white"/>
        </w:rPr>
        <w:t>(octValue &lt;= 255, Message.Invalid_octal_sequence);</w:t>
      </w:r>
    </w:p>
    <w:p w14:paraId="26D2EA82" w14:textId="77777777" w:rsidR="00685201" w:rsidRPr="00903DBA" w:rsidRDefault="00685201" w:rsidP="00685201">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047B3F3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0735E1F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392AECF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D29674" w14:textId="617B3F0A" w:rsidR="00685201" w:rsidRPr="00903DBA" w:rsidRDefault="00685201" w:rsidP="00685201">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008C1399" w:rsidRPr="00903DBA">
        <w:rPr>
          <w:rStyle w:val="Index"/>
          <w:highlight w:val="white"/>
        </w:rPr>
        <w:t>8</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 xml:space="preserve"> = 8 * 7 + 7 = 63</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rStyle w:val="Index"/>
          <w:highlight w:val="white"/>
        </w:rPr>
        <w:t>10</w:t>
      </w:r>
      <w:r w:rsidR="008C1399">
        <w:rPr>
          <w:rStyle w:val="Index"/>
          <w:highlight w:val="white"/>
        </w:rPr>
        <w:t>&lt;/</w:t>
      </w:r>
      <w:proofErr w:type="spellStart"/>
      <w:r w:rsidR="008C1399">
        <w:rPr>
          <w:rStyle w:val="Index"/>
          <w:highlight w:val="white"/>
        </w:rPr>
        <w:t>i</w:t>
      </w:r>
      <w:proofErr w:type="spellEnd"/>
      <w:r w:rsidR="008C1399">
        <w:rPr>
          <w:rStyle w:val="Index"/>
          <w:highlight w:val="white"/>
        </w:rPr>
        <w:t>&gt;</w:t>
      </w:r>
      <w:r w:rsidRPr="00903DBA">
        <w:rPr>
          <w:highlight w:val="white"/>
        </w:rPr>
        <w:t>).</w:t>
      </w:r>
    </w:p>
    <w:p w14:paraId="2FE2B33D"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if (IsOctal(char1) &amp;&amp; IsOctal(char2)) {</w:t>
      </w:r>
    </w:p>
    <w:p w14:paraId="2702EF7F"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6AAA7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4BF3C34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61966A6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627CF0CB"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2E93DB" w14:textId="77777777" w:rsidR="00685201" w:rsidRPr="00903DBA" w:rsidRDefault="00685201" w:rsidP="00685201">
      <w:pPr>
        <w:rPr>
          <w:highlight w:val="white"/>
        </w:rPr>
      </w:pPr>
      <w:r w:rsidRPr="00903DBA">
        <w:rPr>
          <w:highlight w:val="white"/>
        </w:rPr>
        <w:t>If the slash is followed by one octal digit only, we use it to calculate the ASCII value.</w:t>
      </w:r>
    </w:p>
    <w:p w14:paraId="0BEB18E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5527B9A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7009093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25B25D0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6A72F8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6D830E8" w14:textId="5814CDD8" w:rsidR="00685201" w:rsidRPr="00903DBA" w:rsidRDefault="00685201" w:rsidP="00685201">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Also</w:t>
      </w:r>
      <w:r w:rsidR="00E85EB9">
        <w:rPr>
          <w:highlight w:val="white"/>
        </w:rPr>
        <w:t>,</w:t>
      </w:r>
      <w:r>
        <w:rPr>
          <w:highlight w:val="white"/>
        </w:rPr>
        <w:t xml:space="preserve">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00B6725F" w:rsidRPr="00903DBA">
        <w:rPr>
          <w:rStyle w:val="Index"/>
          <w:highlight w:val="white"/>
        </w:rPr>
        <w:t>1</w:t>
      </w:r>
      <w:r w:rsidRPr="00903DBA">
        <w:rPr>
          <w:rStyle w:val="Index"/>
          <w:highlight w:val="white"/>
        </w:rPr>
        <w:t>6</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 xml:space="preserve"> = 15 * 16 + 15 = 255</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&gt;1</w:t>
      </w:r>
      <w:r w:rsidRPr="00903DBA">
        <w:rPr>
          <w:rStyle w:val="Index"/>
          <w:highlight w:val="white"/>
        </w:rPr>
        <w:t>0</w:t>
      </w:r>
      <w:r w:rsidR="00B6725F">
        <w:rPr>
          <w:rStyle w:val="Index"/>
          <w:highlight w:val="white"/>
        </w:rPr>
        <w:t>&lt;/</w:t>
      </w:r>
      <w:proofErr w:type="spellStart"/>
      <w:r w:rsidR="00B6725F">
        <w:rPr>
          <w:rStyle w:val="Index"/>
          <w:highlight w:val="white"/>
        </w:rPr>
        <w:t>i</w:t>
      </w:r>
      <w:proofErr w:type="spellEnd"/>
      <w:r w:rsidR="00B6725F">
        <w:rPr>
          <w:rStyle w:val="Index"/>
          <w:highlight w:val="white"/>
        </w:rPr>
        <w:t>&gt;</w:t>
      </w:r>
      <w:r w:rsidRPr="00903DBA">
        <w:rPr>
          <w:highlight w:val="white"/>
        </w:rPr>
        <w:t>).</w:t>
      </w:r>
    </w:p>
    <w:p w14:paraId="7ED8F15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63AFBE9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682FB05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088D2C1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AE1151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17F3100A"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2BB0CB3" w14:textId="77777777" w:rsidR="00685201" w:rsidRPr="00903DBA" w:rsidRDefault="00685201" w:rsidP="00685201">
      <w:pPr>
        <w:rPr>
          <w:highlight w:val="white"/>
        </w:rPr>
      </w:pPr>
      <w:r w:rsidRPr="00903DBA">
        <w:rPr>
          <w:highlight w:val="white"/>
        </w:rPr>
        <w:lastRenderedPageBreak/>
        <w:t xml:space="preserve">If the slash is followed by a lowercase ‘x’ </w:t>
      </w:r>
      <w:r>
        <w:rPr>
          <w:highlight w:val="white"/>
        </w:rPr>
        <w:t>or an uppercase</w:t>
      </w:r>
      <w:r w:rsidRPr="00903DBA">
        <w:rPr>
          <w:highlight w:val="white"/>
        </w:rPr>
        <w:t xml:space="preserve"> ‘X’ and hexadecimal digit only, we use it to calculate the ASCII value.</w:t>
      </w:r>
    </w:p>
    <w:p w14:paraId="3CE30A4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6D0E9BDC"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647E4519"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B2DCBCA"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06EFD9F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3A8929C0" w14:textId="77777777" w:rsidR="00685201" w:rsidRPr="00903DBA" w:rsidRDefault="00685201" w:rsidP="00685201">
      <w:pPr>
        <w:rPr>
          <w:highlight w:val="white"/>
        </w:rPr>
      </w:pPr>
      <w:r w:rsidRPr="00903DBA">
        <w:rPr>
          <w:highlight w:val="white"/>
        </w:rPr>
        <w:t xml:space="preserve">If the slash is followed by lowercase ‘x’ </w:t>
      </w:r>
      <w:r>
        <w:rPr>
          <w:highlight w:val="white"/>
        </w:rPr>
        <w:t>or an uppercase</w:t>
      </w:r>
      <w:r w:rsidRPr="00903DBA">
        <w:rPr>
          <w:highlight w:val="white"/>
        </w:rPr>
        <w:t xml:space="preserve"> ‘X’ without at least one hexadecimal digit, we report an error.</w:t>
      </w:r>
    </w:p>
    <w:p w14:paraId="3B1388DC"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7763F27" w14:textId="289C03F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784793">
        <w:rPr>
          <w:highlight w:val="white"/>
        </w:rPr>
        <w:t>Report</w:t>
      </w:r>
      <w:r w:rsidRPr="00903DBA">
        <w:rPr>
          <w:highlight w:val="white"/>
        </w:rPr>
        <w:t>(char1.ToString(),</w:t>
      </w:r>
    </w:p>
    <w:p w14:paraId="0E61B634"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5597A64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5D202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54C0523F" w14:textId="1252CB0D" w:rsidR="00685201" w:rsidRPr="00903DBA" w:rsidRDefault="00685201" w:rsidP="00685201">
      <w:pPr>
        <w:rPr>
          <w:highlight w:val="white"/>
        </w:rPr>
      </w:pPr>
      <w:r w:rsidRPr="00903DBA">
        <w:rPr>
          <w:highlight w:val="white"/>
        </w:rPr>
        <w:t xml:space="preserve">Finally, if the slash is not followed by a character in the </w:t>
      </w:r>
      <w:r w:rsidR="00D4318D">
        <w:rPr>
          <w:rStyle w:val="KeyWord0"/>
          <w:highlight w:val="white"/>
        </w:rPr>
        <w:t>&lt;k&gt;</w:t>
      </w:r>
      <w:r w:rsidR="00D4318D" w:rsidRPr="00251B98">
        <w:rPr>
          <w:rStyle w:val="KeyWord0"/>
          <w:highlight w:val="white"/>
        </w:rPr>
        <w:t>m_escapeMap</w:t>
      </w:r>
      <w:r w:rsidR="00D4318D">
        <w:rPr>
          <w:rStyle w:val="KeyWord0"/>
          <w:highlight w:val="white"/>
        </w:rPr>
        <w:t>&lt;/k&gt;</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Pr>
          <w:highlight w:val="white"/>
        </w:rPr>
        <w:t>or an uppercase</w:t>
      </w:r>
      <w:r w:rsidRPr="00903DBA">
        <w:rPr>
          <w:highlight w:val="white"/>
        </w:rPr>
        <w:t xml:space="preserve"> ‘X’, we report an error.</w:t>
      </w:r>
    </w:p>
    <w:p w14:paraId="71201433" w14:textId="77777777" w:rsidR="00685201" w:rsidRPr="00903DBA" w:rsidRDefault="00685201" w:rsidP="00685201">
      <w:pPr>
        <w:pStyle w:val="Code"/>
        <w:rPr>
          <w:highlight w:val="white"/>
        </w:rPr>
      </w:pPr>
      <w:r>
        <w:rPr>
          <w:highlight w:val="white"/>
        </w:rPr>
        <w:t xml:space="preserve">  </w:t>
      </w:r>
      <w:r w:rsidRPr="00903DBA">
        <w:rPr>
          <w:highlight w:val="white"/>
        </w:rPr>
        <w:t xml:space="preserve">        else {</w:t>
      </w:r>
    </w:p>
    <w:p w14:paraId="76B3D625" w14:textId="4701FB38"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r w:rsidR="0056352A">
        <w:rPr>
          <w:highlight w:val="white"/>
        </w:rPr>
        <w:t>Error.</w:t>
      </w:r>
      <w:r w:rsidR="006D3795">
        <w:rPr>
          <w:highlight w:val="white"/>
        </w:rPr>
        <w:t>Report</w:t>
      </w:r>
      <w:r w:rsidRPr="00903DBA">
        <w:rPr>
          <w:highlight w:val="white"/>
        </w:rPr>
        <w:t>(buffer[index + 1].ToString(),</w:t>
      </w:r>
    </w:p>
    <w:p w14:paraId="6C2B3FC0"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5239A1C2"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7FF76CE"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6E7D82D1"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60107ECA" w14:textId="2A1047CA" w:rsidR="00685201" w:rsidRPr="00903DBA" w:rsidRDefault="00685201" w:rsidP="00685201">
      <w:pPr>
        <w:rPr>
          <w:highlight w:val="white"/>
        </w:rPr>
      </w:pPr>
      <w:r w:rsidRPr="00903DBA">
        <w:rPr>
          <w:highlight w:val="white"/>
        </w:rPr>
        <w:t xml:space="preserve">When we have traversed through the string, we remove the three zero-character we added at the beginning </w:t>
      </w:r>
      <w:r w:rsidR="003F23B1">
        <w:rPr>
          <w:highlight w:val="white"/>
        </w:rPr>
        <w:t xml:space="preserve">of the method </w:t>
      </w:r>
      <w:r w:rsidRPr="00903DBA">
        <w:rPr>
          <w:highlight w:val="white"/>
        </w:rPr>
        <w:t>and return the string.</w:t>
      </w:r>
    </w:p>
    <w:p w14:paraId="73DCF6C1" w14:textId="77777777" w:rsidR="00685201" w:rsidRPr="00903DBA" w:rsidRDefault="00685201" w:rsidP="00685201">
      <w:pPr>
        <w:pStyle w:val="Code"/>
        <w:rPr>
          <w:highlight w:val="white"/>
        </w:rPr>
      </w:pPr>
      <w:r>
        <w:rPr>
          <w:highlight w:val="white"/>
        </w:rPr>
        <w:t xml:space="preserve">  </w:t>
      </w:r>
      <w:r w:rsidRPr="00903DBA">
        <w:rPr>
          <w:highlight w:val="white"/>
        </w:rPr>
        <w:t xml:space="preserve">    buffer.Remove(buffer.Length - 3, 3);</w:t>
      </w:r>
    </w:p>
    <w:p w14:paraId="7EF32F1D"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5263660B" w14:textId="2D6E6580" w:rsidR="00685201"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7F38A4E1" w14:textId="1183FC4D" w:rsidR="00DC0CF3" w:rsidRPr="00903DBA" w:rsidRDefault="00DC0CF3" w:rsidP="00DC0CF3">
      <w:pPr>
        <w:rPr>
          <w:highlight w:val="white"/>
        </w:rPr>
      </w:pPr>
      <w:r>
        <w:rPr>
          <w:highlight w:val="white"/>
        </w:rPr>
        <w:t xml:space="preserve">The </w:t>
      </w:r>
      <w:r w:rsidR="00D4318D">
        <w:rPr>
          <w:rStyle w:val="KeyWord0"/>
          <w:highlight w:val="white"/>
        </w:rPr>
        <w:t>&lt;k&gt;</w:t>
      </w:r>
      <w:r w:rsidR="00D4318D" w:rsidRPr="00D13D64">
        <w:rPr>
          <w:rStyle w:val="KeyWord0"/>
          <w:highlight w:val="white"/>
        </w:rPr>
        <w:t>CharToHex</w:t>
      </w:r>
      <w:r w:rsidR="00D4318D">
        <w:rPr>
          <w:rStyle w:val="KeyWord0"/>
          <w:highlight w:val="white"/>
        </w:rPr>
        <w:t>&lt;/k&gt;</w:t>
      </w:r>
      <w:r>
        <w:rPr>
          <w:highlight w:val="white"/>
        </w:rPr>
        <w:t xml:space="preserve"> method changes characters other than letters or underscore (‘_’) to </w:t>
      </w:r>
      <w:r w:rsidR="0026413D">
        <w:rPr>
          <w:highlight w:val="white"/>
        </w:rPr>
        <w:t>two hexadecimal digits, representing their ASCII value.</w:t>
      </w:r>
    </w:p>
    <w:p w14:paraId="2BC27541" w14:textId="77777777" w:rsidR="00DC0CF3" w:rsidRPr="00DC0CF3" w:rsidRDefault="00DC0CF3" w:rsidP="00DC0CF3">
      <w:pPr>
        <w:pStyle w:val="Code"/>
        <w:rPr>
          <w:highlight w:val="white"/>
        </w:rPr>
      </w:pPr>
      <w:r w:rsidRPr="00DC0CF3">
        <w:rPr>
          <w:highlight w:val="white"/>
        </w:rPr>
        <w:t xml:space="preserve">    public static string CharToHex(string text) {</w:t>
      </w:r>
    </w:p>
    <w:p w14:paraId="5E18F8AE" w14:textId="34420942" w:rsidR="00DC0CF3" w:rsidRPr="00DC0CF3" w:rsidRDefault="00DC0CF3" w:rsidP="00DC0CF3">
      <w:pPr>
        <w:pStyle w:val="Code"/>
        <w:rPr>
          <w:highlight w:val="white"/>
        </w:rPr>
      </w:pPr>
      <w:r w:rsidRPr="00DC0CF3">
        <w:rPr>
          <w:highlight w:val="white"/>
        </w:rPr>
        <w:t xml:space="preserve">      StringBuilder buffer </w:t>
      </w:r>
      <w:r w:rsidR="001F2BD0" w:rsidRPr="001B296B">
        <w:rPr>
          <w:vanish/>
          <w:highlight w:val="white"/>
        </w:rPr>
        <w:t>= new(</w:t>
      </w:r>
      <w:r w:rsidRPr="00DC0CF3">
        <w:rPr>
          <w:highlight w:val="white"/>
        </w:rPr>
        <w:t>);</w:t>
      </w:r>
    </w:p>
    <w:p w14:paraId="7F0922A5" w14:textId="77777777" w:rsidR="00DC0CF3" w:rsidRPr="00DC0CF3" w:rsidRDefault="00DC0CF3" w:rsidP="00DC0CF3">
      <w:pPr>
        <w:pStyle w:val="Code"/>
        <w:rPr>
          <w:highlight w:val="white"/>
        </w:rPr>
      </w:pPr>
    </w:p>
    <w:p w14:paraId="1C830250" w14:textId="77777777" w:rsidR="00DC0CF3" w:rsidRPr="00DC0CF3" w:rsidRDefault="00DC0CF3" w:rsidP="00DC0CF3">
      <w:pPr>
        <w:pStyle w:val="Code"/>
        <w:rPr>
          <w:highlight w:val="white"/>
        </w:rPr>
      </w:pPr>
      <w:r w:rsidRPr="00DC0CF3">
        <w:rPr>
          <w:highlight w:val="white"/>
        </w:rPr>
        <w:t xml:space="preserve">      for (int index = 0; index &lt; text.Length; ++index) {</w:t>
      </w:r>
    </w:p>
    <w:p w14:paraId="68FC7FF7" w14:textId="77777777" w:rsidR="00DC0CF3" w:rsidRPr="00DC0CF3" w:rsidRDefault="00DC0CF3" w:rsidP="00DC0CF3">
      <w:pPr>
        <w:pStyle w:val="Code"/>
        <w:rPr>
          <w:highlight w:val="white"/>
        </w:rPr>
      </w:pPr>
      <w:r w:rsidRPr="00DC0CF3">
        <w:rPr>
          <w:highlight w:val="white"/>
        </w:rPr>
        <w:t xml:space="preserve">        char theChar = text[index];</w:t>
      </w:r>
    </w:p>
    <w:p w14:paraId="39C61CD1" w14:textId="77777777" w:rsidR="00DC0CF3" w:rsidRPr="00DC0CF3" w:rsidRDefault="00DC0CF3" w:rsidP="00DC0CF3">
      <w:pPr>
        <w:pStyle w:val="Code"/>
        <w:rPr>
          <w:highlight w:val="white"/>
        </w:rPr>
      </w:pPr>
    </w:p>
    <w:p w14:paraId="004C61F6" w14:textId="77777777" w:rsidR="00DC0CF3" w:rsidRPr="00DC0CF3" w:rsidRDefault="00DC0CF3" w:rsidP="00DC0CF3">
      <w:pPr>
        <w:pStyle w:val="Code"/>
        <w:rPr>
          <w:highlight w:val="white"/>
        </w:rPr>
      </w:pPr>
      <w:r w:rsidRPr="00DC0CF3">
        <w:rPr>
          <w:highlight w:val="white"/>
        </w:rPr>
        <w:t xml:space="preserve">        if (char.IsLetterOrDigit(theChar) || (theChar == '_')) {</w:t>
      </w:r>
    </w:p>
    <w:p w14:paraId="0D56BA4A" w14:textId="77777777" w:rsidR="00DC0CF3" w:rsidRPr="00DC0CF3" w:rsidRDefault="00DC0CF3" w:rsidP="00DC0CF3">
      <w:pPr>
        <w:pStyle w:val="Code"/>
        <w:rPr>
          <w:highlight w:val="white"/>
        </w:rPr>
      </w:pPr>
      <w:r w:rsidRPr="00DC0CF3">
        <w:rPr>
          <w:highlight w:val="white"/>
        </w:rPr>
        <w:t xml:space="preserve">          buffer.Append(theChar);</w:t>
      </w:r>
    </w:p>
    <w:p w14:paraId="53356AE5" w14:textId="77777777" w:rsidR="00DC0CF3" w:rsidRPr="00DC0CF3" w:rsidRDefault="00DC0CF3" w:rsidP="00DC0CF3">
      <w:pPr>
        <w:pStyle w:val="Code"/>
        <w:rPr>
          <w:highlight w:val="white"/>
        </w:rPr>
      </w:pPr>
      <w:r w:rsidRPr="00DC0CF3">
        <w:rPr>
          <w:highlight w:val="white"/>
        </w:rPr>
        <w:t xml:space="preserve">        }</w:t>
      </w:r>
    </w:p>
    <w:p w14:paraId="4352BC62" w14:textId="77777777" w:rsidR="00DC0CF3" w:rsidRPr="00DC0CF3" w:rsidRDefault="00DC0CF3" w:rsidP="00DC0CF3">
      <w:pPr>
        <w:pStyle w:val="Code"/>
        <w:rPr>
          <w:highlight w:val="white"/>
        </w:rPr>
      </w:pPr>
      <w:r w:rsidRPr="00DC0CF3">
        <w:rPr>
          <w:highlight w:val="white"/>
        </w:rPr>
        <w:t xml:space="preserve">        else {</w:t>
      </w:r>
    </w:p>
    <w:p w14:paraId="5811C70E" w14:textId="77777777" w:rsidR="00DC0CF3" w:rsidRPr="00DC0CF3" w:rsidRDefault="00DC0CF3" w:rsidP="00DC0CF3">
      <w:pPr>
        <w:pStyle w:val="Code"/>
        <w:rPr>
          <w:highlight w:val="white"/>
        </w:rPr>
      </w:pPr>
      <w:r w:rsidRPr="00DC0CF3">
        <w:rPr>
          <w:highlight w:val="white"/>
        </w:rPr>
        <w:t xml:space="preserve">          int asciiValue = (int) theChar;</w:t>
      </w:r>
    </w:p>
    <w:p w14:paraId="3D0E3A8E" w14:textId="77777777" w:rsidR="00DC0CF3" w:rsidRPr="00DC0CF3" w:rsidRDefault="00DC0CF3" w:rsidP="00DC0CF3">
      <w:pPr>
        <w:pStyle w:val="Code"/>
        <w:rPr>
          <w:highlight w:val="white"/>
        </w:rPr>
      </w:pPr>
      <w:r w:rsidRPr="00DC0CF3">
        <w:rPr>
          <w:highlight w:val="white"/>
        </w:rPr>
        <w:t xml:space="preserve">          const string hexDigits = "0123456789ABCDEF";</w:t>
      </w:r>
    </w:p>
    <w:p w14:paraId="65E92496" w14:textId="77777777" w:rsidR="00DC0CF3" w:rsidRPr="00DC0CF3" w:rsidRDefault="00DC0CF3" w:rsidP="00DC0CF3">
      <w:pPr>
        <w:pStyle w:val="Code"/>
        <w:rPr>
          <w:highlight w:val="white"/>
        </w:rPr>
      </w:pPr>
      <w:r w:rsidRPr="00DC0CF3">
        <w:rPr>
          <w:highlight w:val="white"/>
        </w:rPr>
        <w:t xml:space="preserve">          char hex1 = hexDigits[asciiValue / 16],</w:t>
      </w:r>
    </w:p>
    <w:p w14:paraId="3C2D87E0" w14:textId="77777777" w:rsidR="00DC0CF3" w:rsidRPr="00DC0CF3" w:rsidRDefault="00DC0CF3" w:rsidP="00DC0CF3">
      <w:pPr>
        <w:pStyle w:val="Code"/>
        <w:rPr>
          <w:highlight w:val="white"/>
        </w:rPr>
      </w:pPr>
      <w:r w:rsidRPr="00DC0CF3">
        <w:rPr>
          <w:highlight w:val="white"/>
        </w:rPr>
        <w:t xml:space="preserve">               hex2 = hexDigits[asciiValue % 16];</w:t>
      </w:r>
    </w:p>
    <w:p w14:paraId="39C2801B" w14:textId="77777777" w:rsidR="00DC0CF3" w:rsidRPr="00DC0CF3" w:rsidRDefault="00DC0CF3" w:rsidP="00DC0CF3">
      <w:pPr>
        <w:pStyle w:val="Code"/>
        <w:rPr>
          <w:highlight w:val="white"/>
        </w:rPr>
      </w:pPr>
      <w:r w:rsidRPr="00DC0CF3">
        <w:rPr>
          <w:highlight w:val="white"/>
        </w:rPr>
        <w:t xml:space="preserve">          buffer.Append(hex1.ToString() + hex2.ToString());</w:t>
      </w:r>
    </w:p>
    <w:p w14:paraId="75B95C94" w14:textId="77777777" w:rsidR="00DC0CF3" w:rsidRPr="00DC0CF3" w:rsidRDefault="00DC0CF3" w:rsidP="00DC0CF3">
      <w:pPr>
        <w:pStyle w:val="Code"/>
        <w:rPr>
          <w:highlight w:val="white"/>
        </w:rPr>
      </w:pPr>
      <w:r w:rsidRPr="00DC0CF3">
        <w:rPr>
          <w:highlight w:val="white"/>
        </w:rPr>
        <w:t xml:space="preserve">        }</w:t>
      </w:r>
    </w:p>
    <w:p w14:paraId="632192A0" w14:textId="77777777" w:rsidR="00DC0CF3" w:rsidRPr="00DC0CF3" w:rsidRDefault="00DC0CF3" w:rsidP="00DC0CF3">
      <w:pPr>
        <w:pStyle w:val="Code"/>
        <w:rPr>
          <w:highlight w:val="white"/>
        </w:rPr>
      </w:pPr>
      <w:r w:rsidRPr="00DC0CF3">
        <w:rPr>
          <w:highlight w:val="white"/>
        </w:rPr>
        <w:t xml:space="preserve">      }</w:t>
      </w:r>
    </w:p>
    <w:p w14:paraId="1A02DD84" w14:textId="77777777" w:rsidR="00DC0CF3" w:rsidRPr="00DC0CF3" w:rsidRDefault="00DC0CF3" w:rsidP="00DC0CF3">
      <w:pPr>
        <w:pStyle w:val="Code"/>
        <w:rPr>
          <w:highlight w:val="white"/>
        </w:rPr>
      </w:pPr>
    </w:p>
    <w:p w14:paraId="7AF8DF2D" w14:textId="77777777" w:rsidR="00DC0CF3" w:rsidRPr="00DC0CF3" w:rsidRDefault="00DC0CF3" w:rsidP="00DC0CF3">
      <w:pPr>
        <w:pStyle w:val="Code"/>
        <w:rPr>
          <w:highlight w:val="white"/>
        </w:rPr>
      </w:pPr>
      <w:r w:rsidRPr="00DC0CF3">
        <w:rPr>
          <w:highlight w:val="white"/>
        </w:rPr>
        <w:t xml:space="preserve">      return buffer.ToString();</w:t>
      </w:r>
    </w:p>
    <w:p w14:paraId="3896B377" w14:textId="77777777" w:rsidR="00DC0CF3" w:rsidRPr="00DC0CF3" w:rsidRDefault="00DC0CF3" w:rsidP="00DC0CF3">
      <w:pPr>
        <w:pStyle w:val="Code"/>
        <w:rPr>
          <w:highlight w:val="white"/>
        </w:rPr>
      </w:pPr>
      <w:r w:rsidRPr="00DC0CF3">
        <w:rPr>
          <w:highlight w:val="white"/>
        </w:rPr>
        <w:t xml:space="preserve">    }</w:t>
      </w:r>
    </w:p>
    <w:p w14:paraId="4A4E8D3C" w14:textId="37D85CB1" w:rsidR="00685201" w:rsidRPr="00903DBA" w:rsidRDefault="00685201" w:rsidP="00685201">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IsHex</w:t>
      </w:r>
      <w:r w:rsidR="00D4318D">
        <w:rPr>
          <w:rStyle w:val="KeyWord0"/>
          <w:highlight w:val="white"/>
        </w:rPr>
        <w:t>&lt;/k&gt;</w:t>
      </w:r>
      <w:r w:rsidRPr="00903DBA">
        <w:rPr>
          <w:highlight w:val="white"/>
        </w:rPr>
        <w:t xml:space="preserve"> methods return true if the given character is and octal or hexadecimal digit, respectively.</w:t>
      </w:r>
    </w:p>
    <w:p w14:paraId="428D1D73"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IsOctal(char c) {</w:t>
      </w:r>
    </w:p>
    <w:p w14:paraId="3AAF98C6"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7D84AF2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6407974" w14:textId="77777777" w:rsidR="00685201" w:rsidRPr="00903DBA" w:rsidRDefault="00685201" w:rsidP="00685201">
      <w:pPr>
        <w:pStyle w:val="Code"/>
        <w:rPr>
          <w:highlight w:val="white"/>
        </w:rPr>
      </w:pPr>
      <w:r w:rsidRPr="00903DBA">
        <w:rPr>
          <w:highlight w:val="white"/>
        </w:rPr>
        <w:t xml:space="preserve">  </w:t>
      </w:r>
    </w:p>
    <w:p w14:paraId="528054F2"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bool IsHex(char c) {</w:t>
      </w:r>
    </w:p>
    <w:p w14:paraId="2047A0C8"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76EFDC77"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6AE9A9D4" w14:textId="09D8A87B" w:rsidR="00685201" w:rsidRPr="00903DBA" w:rsidRDefault="00685201" w:rsidP="0068520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CharToOctal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CharToHex</w:t>
      </w:r>
      <w:r w:rsidR="00D4318D">
        <w:rPr>
          <w:rStyle w:val="KeyWord0"/>
          <w:highlight w:val="white"/>
        </w:rPr>
        <w:t>&lt;/k&gt;</w:t>
      </w:r>
      <w:r w:rsidRPr="00903DBA">
        <w:rPr>
          <w:highlight w:val="white"/>
        </w:rPr>
        <w:t xml:space="preserve"> methods return the numerical value corresponding to the given character.</w:t>
      </w:r>
    </w:p>
    <w:p w14:paraId="212519BC"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CharToOctal(char c) {</w:t>
      </w:r>
    </w:p>
    <w:p w14:paraId="2759148B"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1F75EAC5"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w:t>
      </w:r>
    </w:p>
    <w:p w14:paraId="09BC4BFB" w14:textId="77777777" w:rsidR="00685201" w:rsidRPr="00903DBA" w:rsidRDefault="00685201" w:rsidP="00685201">
      <w:pPr>
        <w:pStyle w:val="Code"/>
        <w:rPr>
          <w:highlight w:val="white"/>
        </w:rPr>
      </w:pPr>
      <w:r w:rsidRPr="00903DBA">
        <w:rPr>
          <w:highlight w:val="white"/>
        </w:rPr>
        <w:t xml:space="preserve">  </w:t>
      </w:r>
    </w:p>
    <w:p w14:paraId="17BB8971" w14:textId="77777777" w:rsidR="00685201" w:rsidRPr="00903DBA" w:rsidRDefault="00685201" w:rsidP="00685201">
      <w:pPr>
        <w:pStyle w:val="Code"/>
        <w:rPr>
          <w:highlight w:val="white"/>
        </w:rPr>
      </w:pPr>
      <w:r>
        <w:rPr>
          <w:highlight w:val="white"/>
        </w:rPr>
        <w:t xml:space="preserve">  </w:t>
      </w:r>
      <w:r w:rsidRPr="00903DBA">
        <w:rPr>
          <w:highlight w:val="white"/>
        </w:rPr>
        <w:t xml:space="preserve">  private static int CharToHex(char c) {</w:t>
      </w:r>
    </w:p>
    <w:p w14:paraId="109482CE" w14:textId="77777777" w:rsidR="00685201" w:rsidRPr="00903DBA" w:rsidRDefault="00685201" w:rsidP="00685201">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2C6AC8A4" w14:textId="77777777" w:rsidR="00685201" w:rsidRPr="00903DBA" w:rsidRDefault="00685201" w:rsidP="00685201">
      <w:pPr>
        <w:pStyle w:val="Code"/>
        <w:rPr>
          <w:highlight w:val="white"/>
        </w:rPr>
      </w:pPr>
      <w:r>
        <w:rPr>
          <w:highlight w:val="white"/>
        </w:rPr>
        <w:t xml:space="preserve">  </w:t>
      </w:r>
      <w:r w:rsidRPr="00903DBA">
        <w:rPr>
          <w:highlight w:val="white"/>
        </w:rPr>
        <w:t xml:space="preserve">  }</w:t>
      </w:r>
    </w:p>
    <w:p w14:paraId="17A01113" w14:textId="77777777" w:rsidR="00685201" w:rsidRDefault="00685201" w:rsidP="00685201">
      <w:pPr>
        <w:pStyle w:val="Code"/>
        <w:rPr>
          <w:highlight w:val="white"/>
        </w:rPr>
      </w:pPr>
      <w:r w:rsidRPr="00903DBA">
        <w:rPr>
          <w:highlight w:val="white"/>
        </w:rPr>
        <w:t xml:space="preserve">  }</w:t>
      </w:r>
    </w:p>
    <w:p w14:paraId="110BD6F1" w14:textId="77777777" w:rsidR="00685201" w:rsidRDefault="00685201" w:rsidP="00685201">
      <w:pPr>
        <w:pStyle w:val="Code"/>
      </w:pPr>
      <w:r>
        <w:rPr>
          <w:highlight w:val="white"/>
        </w:rPr>
        <w:t>}</w:t>
      </w:r>
    </w:p>
    <w:p w14:paraId="0CCBE78E" w14:textId="665D3903" w:rsidR="00E40B78" w:rsidRPr="00903DBA" w:rsidRDefault="00CC1DF4" w:rsidP="00685201">
      <w:pPr>
        <w:pStyle w:val="Heading1"/>
      </w:pPr>
      <w:bookmarkStart w:id="44" w:name="_Toc98936244"/>
      <w:r>
        <w:lastRenderedPageBreak/>
        <w:t>&lt;</w:t>
      </w:r>
      <w:proofErr w:type="spellStart"/>
      <w:r>
        <w:t>h1</w:t>
      </w:r>
      <w:proofErr w:type="spellEnd"/>
      <w:r>
        <w:t>&gt;</w:t>
      </w:r>
      <w:r w:rsidRPr="00903DBA">
        <w:t>Parsing</w:t>
      </w:r>
      <w:r>
        <w:t>&lt;/</w:t>
      </w:r>
      <w:proofErr w:type="spellStart"/>
      <w:r>
        <w:t>h1</w:t>
      </w:r>
      <w:proofErr w:type="spellEnd"/>
      <w:r>
        <w:t>&gt;</w:t>
      </w:r>
      <w:bookmarkEnd w:id="38"/>
      <w:bookmarkEnd w:id="40"/>
      <w:bookmarkEnd w:id="41"/>
      <w:bookmarkEnd w:id="44"/>
    </w:p>
    <w:bookmarkEnd w:id="42"/>
    <w:p w14:paraId="4737770F" w14:textId="32FBE15C" w:rsidR="00EE4C01" w:rsidRDefault="00DF6A2B" w:rsidP="00EE4C01">
      <w:r w:rsidRPr="00903DBA">
        <w:t>The parser can be considered</w:t>
      </w:r>
      <w:r w:rsidR="00FE48E6" w:rsidRPr="00903DBA">
        <w:t xml:space="preserve"> </w:t>
      </w:r>
      <w:r w:rsidRPr="00903DBA">
        <w:t>the heart of the compiler. It requests token</w:t>
      </w:r>
      <w:r w:rsidR="00977D7B">
        <w:t>s</w:t>
      </w:r>
      <w:r w:rsidRPr="00903DBA">
        <w:t xml:space="preserve"> from the scanner, checks that the source code complies with the grammar, </w:t>
      </w:r>
      <w:r w:rsidR="00977D7B">
        <w:t xml:space="preserve">constructs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8429AA">
        <w:t xml:space="preserve">the </w:t>
      </w:r>
      <w:r w:rsidRPr="00903DBA">
        <w:t xml:space="preserve">middle </w:t>
      </w:r>
      <w:r w:rsidR="00A573B0" w:rsidRPr="00903DBA">
        <w:t>code.</w:t>
      </w:r>
      <w:r w:rsidR="00A71918">
        <w:t xml:space="preserve"> </w:t>
      </w:r>
      <w:r w:rsidR="00EE4C01" w:rsidRPr="00903DBA">
        <w:t xml:space="preserve">In this project we use Garden Point </w:t>
      </w:r>
      <w:r w:rsidR="00EE4C01">
        <w:t>Parser Generator (</w:t>
      </w:r>
      <w:proofErr w:type="spellStart"/>
      <w:r w:rsidR="00EE4C01">
        <w:t>GPPG</w:t>
      </w:r>
      <w:proofErr w:type="spellEnd"/>
      <w:r w:rsidR="00EE4C01">
        <w:t>) tool,</w:t>
      </w:r>
      <w:r w:rsidR="00EE4C01" w:rsidRPr="00903DBA">
        <w:t xml:space="preserve"> which is</w:t>
      </w:r>
      <w:r w:rsidR="00EE4C01">
        <w:t xml:space="preserve"> a parser-generation tool</w:t>
      </w:r>
      <w:r w:rsidR="00EE4C01" w:rsidRPr="00903DBA">
        <w:t xml:space="preserve"> based on the classic </w:t>
      </w:r>
      <w:proofErr w:type="spellStart"/>
      <w:r w:rsidR="00EE4C01">
        <w:t>Yacc</w:t>
      </w:r>
      <w:proofErr w:type="spellEnd"/>
      <w:r w:rsidR="00EE4C01">
        <w:t xml:space="preserve"> tool</w:t>
      </w:r>
      <w:r w:rsidR="00EE4C01" w:rsidRPr="00903DBA">
        <w:t xml:space="preserve">. </w:t>
      </w:r>
      <w:r w:rsidR="00EE4C01">
        <w:t>F</w:t>
      </w:r>
      <w:r w:rsidR="00EE4C01" w:rsidRPr="00903DBA">
        <w:t>or a crash course</w:t>
      </w:r>
      <w:r w:rsidR="00EE4C01">
        <w:t>, s</w:t>
      </w:r>
      <w:r w:rsidR="00EE4C01" w:rsidRPr="00903DBA">
        <w:t xml:space="preserve">ee Appendix </w:t>
      </w:r>
      <w:r w:rsidR="00EE4C01">
        <w:fldChar w:fldCharType="begin"/>
      </w:r>
      <w:r w:rsidR="00EE4C01">
        <w:instrText xml:space="preserve"> REF _Ref57657966 \r \h </w:instrText>
      </w:r>
      <w:r w:rsidR="00EE4C01">
        <w:fldChar w:fldCharType="separate"/>
      </w:r>
      <w:r w:rsidR="00F23462">
        <w:t xml:space="preserve">D. </w:t>
      </w:r>
      <w:r w:rsidR="00EE4C01">
        <w:fldChar w:fldCharType="end"/>
      </w:r>
    </w:p>
    <w:p w14:paraId="2D08C6BB" w14:textId="009EB174" w:rsidR="00454354" w:rsidRDefault="00454354" w:rsidP="00E76F31">
      <w:r>
        <w:t xml:space="preserve">The syntax of C is defined by a grammar, see Appendix </w:t>
      </w:r>
      <w:r w:rsidR="00973E7F">
        <w:fldChar w:fldCharType="begin"/>
      </w:r>
      <w:r w:rsidR="00973E7F">
        <w:instrText xml:space="preserve"> REF _Ref76294566 \r \h </w:instrText>
      </w:r>
      <w:r w:rsidR="00973E7F">
        <w:fldChar w:fldCharType="separate"/>
      </w:r>
      <w:r w:rsidR="00F23462">
        <w:t xml:space="preserve">C. </w:t>
      </w:r>
      <w:r w:rsidR="00973E7F">
        <w:fldChar w:fldCharType="end"/>
      </w:r>
      <w:r w:rsidR="00973E7F">
        <w:t xml:space="preserve">For instance, the code </w:t>
      </w:r>
      <w:r w:rsidR="00D4318D">
        <w:rPr>
          <w:rStyle w:val="KeyWord0"/>
        </w:rPr>
        <w:t>&lt;k&gt;</w:t>
      </w:r>
      <w:r w:rsidR="00D4318D" w:rsidRPr="00E76F31">
        <w:rPr>
          <w:rStyle w:val="KeyWord0"/>
        </w:rPr>
        <w:t>while</w:t>
      </w:r>
      <w:r w:rsidR="00D4318D">
        <w:rPr>
          <w:rStyle w:val="KeyWord0"/>
        </w:rPr>
        <w:t xml:space="preserve"> </w:t>
      </w:r>
      <w:r w:rsidR="00D4318D" w:rsidRPr="00E76F31">
        <w:rPr>
          <w:rStyle w:val="KeyWord0"/>
        </w:rPr>
        <w:t>(i</w:t>
      </w:r>
      <w:r w:rsidR="00D4318D">
        <w:rPr>
          <w:rStyle w:val="KeyWord0"/>
        </w:rPr>
        <w:t>&lt;/k&gt;</w:t>
      </w:r>
      <w:r w:rsidR="00E76F31" w:rsidRPr="00E76F31">
        <w:rPr>
          <w:rStyle w:val="KeyWord0"/>
        </w:rPr>
        <w:t xml:space="preserve"> &lt; </w:t>
      </w:r>
      <w:r w:rsidR="00D4318D">
        <w:rPr>
          <w:rStyle w:val="KeyWord0"/>
        </w:rPr>
        <w:t>&lt;k&gt;</w:t>
      </w:r>
      <w:r w:rsidR="00D4318D" w:rsidRPr="00E76F31">
        <w:rPr>
          <w:rStyle w:val="KeyWord0"/>
        </w:rPr>
        <w:t>10)</w:t>
      </w:r>
      <w:r w:rsidR="00D4318D">
        <w:rPr>
          <w:rStyle w:val="KeyWord0"/>
        </w:rPr>
        <w:t>&lt;/k&gt;</w:t>
      </w:r>
      <w:r w:rsidR="00E76F31" w:rsidRPr="00E76F31">
        <w:rPr>
          <w:rStyle w:val="KeyWord0"/>
        </w:rPr>
        <w:t xml:space="preserve">  </w:t>
      </w:r>
      <w:r w:rsidR="00D4318D">
        <w:rPr>
          <w:rStyle w:val="KeyWord0"/>
        </w:rPr>
        <w:t>&lt;k&gt;</w:t>
      </w:r>
      <w:r w:rsidR="00D4318D" w:rsidRPr="00E76F31">
        <w:rPr>
          <w:rStyle w:val="KeyWord0"/>
        </w:rPr>
        <w:t>x</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2</w:t>
      </w:r>
      <w:r w:rsidR="00D4318D">
        <w:rPr>
          <w:rStyle w:val="KeyWord0"/>
        </w:rPr>
        <w:t xml:space="preserve"> </w:t>
      </w:r>
      <w:r w:rsidR="00D4318D" w:rsidRPr="00E76F31">
        <w:rPr>
          <w:rStyle w:val="KeyWord0"/>
        </w:rPr>
        <w:t>*</w:t>
      </w:r>
      <w:r w:rsidR="00D4318D">
        <w:rPr>
          <w:rStyle w:val="KeyWord0"/>
        </w:rPr>
        <w:t xml:space="preserve"> </w:t>
      </w:r>
      <w:r w:rsidR="00D4318D" w:rsidRPr="00E76F31">
        <w:rPr>
          <w:rStyle w:val="KeyWord0"/>
        </w:rPr>
        <w:t>x;</w:t>
      </w:r>
      <w:r w:rsidR="00D4318D">
        <w:rPr>
          <w:rStyle w:val="KeyWord0"/>
        </w:rPr>
        <w:t>&lt;/k&gt;</w:t>
      </w:r>
      <w:r w:rsidR="00E76F31">
        <w:rPr>
          <w:rStyle w:val="KeyWord0"/>
        </w:rPr>
        <w:t xml:space="preserve"> </w:t>
      </w:r>
      <w:r w:rsidR="00973E7F">
        <w:t>is parsed by the grammar rules:</w:t>
      </w:r>
    </w:p>
    <w:p w14:paraId="606379FB" w14:textId="437E44AD" w:rsidR="00D4318D" w:rsidRDefault="00973E7F" w:rsidP="00973E7F">
      <w:pPr>
        <w:pStyle w:val="Code"/>
        <w:rPr>
          <w:rStyle w:val="KeyWord0"/>
        </w:rPr>
      </w:pPr>
      <w:r>
        <w:t xml:space="preserve">statement -&gt; </w:t>
      </w:r>
      <w:r w:rsidR="00D4318D">
        <w:rPr>
          <w:rStyle w:val="KeyWord0"/>
        </w:rPr>
        <w:t>&lt;k&gt;</w:t>
      </w:r>
      <w:r w:rsidR="00D4318D" w:rsidRPr="00967219">
        <w:rPr>
          <w:rStyle w:val="KeyWord0"/>
        </w:rPr>
        <w:t>while</w:t>
      </w:r>
      <w:r w:rsidR="00D4318D">
        <w:rPr>
          <w:rStyle w:val="KeyWord0"/>
        </w:rPr>
        <w:t>&lt;/k&gt;</w:t>
      </w:r>
      <w:r w:rsidR="00967219">
        <w:t xml:space="preserve"> </w:t>
      </w:r>
      <w:r w:rsidR="00967219" w:rsidRPr="003F0E01">
        <w:rPr>
          <w:b/>
          <w:bCs/>
        </w:rPr>
        <w:t>(</w:t>
      </w:r>
      <w:r w:rsidR="00967219">
        <w:t xml:space="preserve"> expression </w:t>
      </w:r>
      <w:r w:rsidR="00967219" w:rsidRPr="003F0E01">
        <w:rPr>
          <w:b/>
          <w:bCs/>
        </w:rPr>
        <w:t>)</w:t>
      </w:r>
      <w:r w:rsidR="00967219">
        <w:t xml:space="preserve"> </w:t>
      </w:r>
      <w:r w:rsidR="00D4318D">
        <w:rPr>
          <w:rStyle w:val="KeyWord0"/>
        </w:rPr>
        <w:t>&lt;k&gt;</w:t>
      </w:r>
      <w:r w:rsidR="00D4318D" w:rsidRPr="00DD13BE">
        <w:rPr>
          <w:rStyle w:val="KeyWord0"/>
        </w:rPr>
        <w:t>statement</w:t>
      </w:r>
    </w:p>
    <w:p w14:paraId="4F224649" w14:textId="634B72EA" w:rsidR="00967219" w:rsidRDefault="00D4318D" w:rsidP="00967219">
      <w:pPr>
        <w:pStyle w:val="Code"/>
      </w:pPr>
      <w:r>
        <w:rPr>
          <w:rStyle w:val="KeyWord0"/>
        </w:rPr>
        <w:t>&lt;/k&gt;</w:t>
      </w:r>
      <w:r w:rsidR="00967219">
        <w:t xml:space="preserve">statement -&gt; expression </w:t>
      </w:r>
      <w:r w:rsidR="00967219" w:rsidRPr="003F0E01">
        <w:t>;</w:t>
      </w:r>
    </w:p>
    <w:p w14:paraId="5211C6FD" w14:textId="0F0BAC6F" w:rsidR="003F0E01" w:rsidRDefault="003F0E01" w:rsidP="00967219">
      <w:pPr>
        <w:pStyle w:val="Code"/>
      </w:pPr>
    </w:p>
    <w:p w14:paraId="4DFE9A75" w14:textId="1478DFA7" w:rsidR="00E76F31" w:rsidRDefault="00E76F31" w:rsidP="00E76F31">
      <w:pPr>
        <w:pStyle w:val="Code"/>
      </w:pPr>
      <w:r>
        <w:t xml:space="preserve">expression -&gt; expression </w:t>
      </w:r>
      <w:r>
        <w:rPr>
          <w:b/>
          <w:bCs/>
        </w:rPr>
        <w:t>&lt;</w:t>
      </w:r>
      <w:r>
        <w:t xml:space="preserve"> expression</w:t>
      </w:r>
    </w:p>
    <w:p w14:paraId="09B5ABCD" w14:textId="77777777" w:rsidR="00E76F31" w:rsidRDefault="00E76F31" w:rsidP="00E76F31">
      <w:pPr>
        <w:pStyle w:val="Code"/>
      </w:pPr>
      <w:r>
        <w:t xml:space="preserve">expression -&gt; expression </w:t>
      </w:r>
      <w:r w:rsidRPr="003F0E01">
        <w:rPr>
          <w:b/>
          <w:bCs/>
        </w:rPr>
        <w:t>=</w:t>
      </w:r>
      <w:r>
        <w:t xml:space="preserve"> expression</w:t>
      </w:r>
    </w:p>
    <w:p w14:paraId="198C9EE2" w14:textId="273A1396" w:rsidR="00E76F31" w:rsidRDefault="00E76F31" w:rsidP="00E76F31">
      <w:pPr>
        <w:pStyle w:val="Code"/>
      </w:pPr>
      <w:r>
        <w:t xml:space="preserve">expression -&gt; expression </w:t>
      </w:r>
      <w:r>
        <w:rPr>
          <w:b/>
          <w:bCs/>
        </w:rPr>
        <w:t>*</w:t>
      </w:r>
      <w:r>
        <w:t xml:space="preserve"> expression</w:t>
      </w:r>
    </w:p>
    <w:p w14:paraId="7684CBD5" w14:textId="3E28E241" w:rsidR="003F0E01" w:rsidRDefault="003F0E01" w:rsidP="003F0E01">
      <w:pPr>
        <w:pStyle w:val="Code"/>
      </w:pPr>
      <w:r>
        <w:t xml:space="preserve">expression -&gt; </w:t>
      </w:r>
      <w:r w:rsidRPr="003F0E01">
        <w:rPr>
          <w:b/>
          <w:bCs/>
        </w:rPr>
        <w:t>name</w:t>
      </w:r>
    </w:p>
    <w:p w14:paraId="631665CF" w14:textId="46757962" w:rsidR="00A7579B" w:rsidRDefault="00CC1DF4" w:rsidP="0060539D">
      <w:pPr>
        <w:pStyle w:val="Heading2"/>
      </w:pPr>
      <w:bookmarkStart w:id="45" w:name="_Toc98936245"/>
      <w:r>
        <w:t>&lt;</w:t>
      </w:r>
      <w:proofErr w:type="spellStart"/>
      <w:r>
        <w:t>h2</w:t>
      </w:r>
      <w:proofErr w:type="spellEnd"/>
      <w:r>
        <w:t>&gt;Scope and Middle Operator&lt;/</w:t>
      </w:r>
      <w:proofErr w:type="spellStart"/>
      <w:r>
        <w:t>h2</w:t>
      </w:r>
      <w:proofErr w:type="spellEnd"/>
      <w:r>
        <w:t>&gt;</w:t>
      </w:r>
      <w:bookmarkEnd w:id="45"/>
    </w:p>
    <w:p w14:paraId="6BB3ACB1" w14:textId="1C4360D4" w:rsidR="00ED5E94" w:rsidRPr="00903DBA" w:rsidRDefault="00ED5E94" w:rsidP="00ED5E94">
      <w:r w:rsidRPr="00903DBA">
        <w:t xml:space="preserve">The </w:t>
      </w:r>
      <w:r w:rsidR="00D4318D">
        <w:rPr>
          <w:rStyle w:val="KeyWord0"/>
        </w:rPr>
        <w:t>&lt;k&gt;</w:t>
      </w:r>
      <w:r w:rsidR="00D4318D" w:rsidRPr="00903DBA">
        <w:rPr>
          <w:rStyle w:val="KeyWord0"/>
        </w:rPr>
        <w:t>Scope</w:t>
      </w:r>
      <w:r w:rsidR="00D4318D">
        <w:rPr>
          <w:rStyle w:val="KeyWord0"/>
        </w:rPr>
        <w:t>&lt;/k&gt;</w:t>
      </w:r>
      <w:r w:rsidRPr="00903DBA">
        <w:t xml:space="preserve"> enumeration hold</w:t>
      </w:r>
      <w:r>
        <w:t>s</w:t>
      </w:r>
      <w:r w:rsidRPr="00903DBA">
        <w:t xml:space="preserve"> the possible scopes of the symbol table. Each symbol table in the hierarchy holds a specific scope. The</w:t>
      </w:r>
      <w:r w:rsidR="00976CB6">
        <w:t xml:space="preserve"> </w:t>
      </w:r>
      <w:r w:rsidR="00D4318D">
        <w:rPr>
          <w:rStyle w:val="KeyWord0"/>
        </w:rPr>
        <w:t>&lt;k&gt;</w:t>
      </w:r>
      <w:r w:rsidR="00D4318D" w:rsidRPr="00976CB6">
        <w:rPr>
          <w:rStyle w:val="KeyWord0"/>
        </w:rPr>
        <w:t>Global</w:t>
      </w:r>
      <w:r w:rsidR="00D4318D">
        <w:rPr>
          <w:rStyle w:val="KeyWord0"/>
        </w:rPr>
        <w:t>&lt;/k&gt;</w:t>
      </w:r>
      <w:r w:rsidR="00976CB6">
        <w:t xml:space="preserve"> scope refers to the global declarations </w:t>
      </w:r>
      <w:r w:rsidR="004A65E1">
        <w:t xml:space="preserve">of the source code file </w:t>
      </w:r>
      <w:r w:rsidR="00976CB6">
        <w:t xml:space="preserve">and the </w:t>
      </w:r>
      <w:r w:rsidR="00D4318D">
        <w:rPr>
          <w:rStyle w:val="KeyWord0"/>
        </w:rPr>
        <w:t>&lt;k&gt;</w:t>
      </w:r>
      <w:r w:rsidR="00D4318D" w:rsidRPr="00903DBA">
        <w:rPr>
          <w:rStyle w:val="KeyWord0"/>
        </w:rPr>
        <w:t>Block</w:t>
      </w:r>
      <w:r w:rsidR="00D4318D">
        <w:rPr>
          <w:rStyle w:val="KeyWord0"/>
        </w:rPr>
        <w:t>&lt;/k&gt;</w:t>
      </w:r>
      <w:r w:rsidRPr="00903DBA">
        <w:t xml:space="preserve"> scope </w:t>
      </w:r>
      <w:r w:rsidR="00976CB6">
        <w:t>refers</w:t>
      </w:r>
      <w:r w:rsidRPr="00903DBA">
        <w:t xml:space="preserve"> to a</w:t>
      </w:r>
      <w:r>
        <w:t xml:space="preserve"> code </w:t>
      </w:r>
      <w:r w:rsidRPr="00903DBA">
        <w:t>block inside a function.</w:t>
      </w:r>
    </w:p>
    <w:p w14:paraId="66F4E5F4" w14:textId="05CAE4B4" w:rsidR="00ED5E94" w:rsidRPr="00903DBA" w:rsidRDefault="000274D4" w:rsidP="00ED5E94">
      <w:pPr>
        <w:pStyle w:val="CodeHeader"/>
      </w:pPr>
      <w:r>
        <w:t>&lt;</w:t>
      </w:r>
      <w:proofErr w:type="spellStart"/>
      <w:r>
        <w:t>ch</w:t>
      </w:r>
      <w:proofErr w:type="spellEnd"/>
      <w:r>
        <w:t>&gt;</w:t>
      </w:r>
      <w:proofErr w:type="spellStart"/>
      <w:r w:rsidRPr="00903DBA">
        <w:t>Scope</w:t>
      </w:r>
      <w:r>
        <w:t>.</w:t>
      </w:r>
      <w:r w:rsidRPr="00903DBA">
        <w:t>cs</w:t>
      </w:r>
      <w:proofErr w:type="spellEnd"/>
      <w:r>
        <w:t>&lt;/</w:t>
      </w:r>
      <w:proofErr w:type="spellStart"/>
      <w:r>
        <w:t>ch</w:t>
      </w:r>
      <w:proofErr w:type="spellEnd"/>
      <w:r>
        <w:t>&gt;</w:t>
      </w:r>
    </w:p>
    <w:p w14:paraId="5C26B1F5" w14:textId="77777777" w:rsidR="00ED5E94" w:rsidRPr="00903DBA" w:rsidRDefault="00ED5E94" w:rsidP="00ED5E94">
      <w:pPr>
        <w:pStyle w:val="Code"/>
        <w:rPr>
          <w:highlight w:val="white"/>
        </w:rPr>
      </w:pPr>
      <w:r w:rsidRPr="00903DBA">
        <w:rPr>
          <w:highlight w:val="white"/>
        </w:rPr>
        <w:t>namespace CCompiler {</w:t>
      </w:r>
    </w:p>
    <w:p w14:paraId="5385E88F" w14:textId="77777777" w:rsidR="00ED5E94" w:rsidRPr="00903DBA" w:rsidRDefault="00ED5E94" w:rsidP="00ED5E94">
      <w:pPr>
        <w:pStyle w:val="Code"/>
        <w:rPr>
          <w:highlight w:val="white"/>
        </w:rPr>
      </w:pPr>
      <w:r w:rsidRPr="00903DBA">
        <w:rPr>
          <w:highlight w:val="white"/>
        </w:rPr>
        <w:t xml:space="preserve">  public enum Scope { Struct = (int) Sort.Struct,</w:t>
      </w:r>
    </w:p>
    <w:p w14:paraId="533786A5" w14:textId="77777777" w:rsidR="00ED5E94" w:rsidRPr="00903DBA" w:rsidRDefault="00ED5E94" w:rsidP="00ED5E94">
      <w:pPr>
        <w:pStyle w:val="Code"/>
        <w:rPr>
          <w:highlight w:val="white"/>
        </w:rPr>
      </w:pPr>
      <w:r w:rsidRPr="00903DBA">
        <w:rPr>
          <w:highlight w:val="white"/>
        </w:rPr>
        <w:t xml:space="preserve">                      Union = (int) Sort.Union,</w:t>
      </w:r>
    </w:p>
    <w:p w14:paraId="143559D6" w14:textId="77777777" w:rsidR="00ED5E94" w:rsidRPr="00903DBA" w:rsidRDefault="00ED5E94" w:rsidP="00ED5E94">
      <w:pPr>
        <w:pStyle w:val="Code"/>
        <w:rPr>
          <w:highlight w:val="white"/>
        </w:rPr>
      </w:pPr>
      <w:r w:rsidRPr="00903DBA">
        <w:rPr>
          <w:highlight w:val="white"/>
        </w:rPr>
        <w:t xml:space="preserve">                      Function, Global, Block};</w:t>
      </w:r>
    </w:p>
    <w:p w14:paraId="5DC41DD0" w14:textId="77777777" w:rsidR="00ED5E94" w:rsidRPr="00903DBA" w:rsidRDefault="00ED5E94" w:rsidP="00ED5E94">
      <w:pPr>
        <w:pStyle w:val="Code"/>
        <w:rPr>
          <w:highlight w:val="white"/>
        </w:rPr>
      </w:pPr>
      <w:r w:rsidRPr="00903DBA">
        <w:rPr>
          <w:highlight w:val="white"/>
        </w:rPr>
        <w:t>}</w:t>
      </w:r>
    </w:p>
    <w:p w14:paraId="6D4CAA7C" w14:textId="318D3399" w:rsidR="00A7579B" w:rsidRPr="00F525B0" w:rsidRDefault="00A7579B" w:rsidP="00A7579B">
      <w:r>
        <w:t xml:space="preserve">Before we start the parsing, we need to look into the middle code generated by the parser. The </w:t>
      </w:r>
      <w:r w:rsidR="00D4318D">
        <w:rPr>
          <w:rStyle w:val="KeyWord0"/>
        </w:rPr>
        <w:t>&lt;k&gt;</w:t>
      </w:r>
      <w:r w:rsidR="00D4318D" w:rsidRPr="00F525B0">
        <w:rPr>
          <w:rStyle w:val="KeyWord0"/>
        </w:rPr>
        <w:t>MiddleOperator</w:t>
      </w:r>
      <w:r w:rsidR="00D4318D">
        <w:rPr>
          <w:rStyle w:val="KeyWord0"/>
        </w:rPr>
        <w:t>&lt;/k&gt;</w:t>
      </w:r>
      <w:r>
        <w:t xml:space="preserve"> enumeration holds the operator of the middle code.</w:t>
      </w:r>
    </w:p>
    <w:p w14:paraId="313553A7" w14:textId="50CBBEC8" w:rsidR="00A7579B" w:rsidRDefault="000274D4" w:rsidP="00A7579B">
      <w:pPr>
        <w:pStyle w:val="CodeHeader"/>
      </w:pPr>
      <w:r>
        <w:t>&lt;</w:t>
      </w:r>
      <w:proofErr w:type="spellStart"/>
      <w:r>
        <w:t>ch</w:t>
      </w:r>
      <w:proofErr w:type="spellEnd"/>
      <w:r>
        <w:t>&gt;</w:t>
      </w:r>
      <w:proofErr w:type="spellStart"/>
      <w:r>
        <w:t>MiddleOperator.cs</w:t>
      </w:r>
      <w:proofErr w:type="spellEnd"/>
      <w:r>
        <w:t>&lt;/</w:t>
      </w:r>
      <w:proofErr w:type="spellStart"/>
      <w:r>
        <w:t>ch</w:t>
      </w:r>
      <w:proofErr w:type="spellEnd"/>
      <w:r>
        <w:t>&gt;</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27A577C3" w14:textId="77777777" w:rsidR="00C076A1" w:rsidRPr="00C076A1" w:rsidRDefault="00C076A1" w:rsidP="00C076A1">
      <w:pPr>
        <w:pStyle w:val="Code"/>
        <w:rPr>
          <w:highlight w:val="white"/>
        </w:rPr>
      </w:pPr>
      <w:r w:rsidRPr="00C076A1">
        <w:rPr>
          <w:highlight w:val="white"/>
        </w:rPr>
        <w:t xml:space="preserve">   {AssignRegister, InspectRegister, StackTop,</w:t>
      </w:r>
    </w:p>
    <w:p w14:paraId="11F04032" w14:textId="77777777" w:rsidR="00C076A1" w:rsidRPr="00C076A1" w:rsidRDefault="00C076A1" w:rsidP="00C076A1">
      <w:pPr>
        <w:pStyle w:val="Code"/>
        <w:rPr>
          <w:highlight w:val="white"/>
        </w:rPr>
      </w:pPr>
      <w:r w:rsidRPr="00C076A1">
        <w:rPr>
          <w:highlight w:val="white"/>
        </w:rPr>
        <w:t xml:space="preserve">    JumpRegister, SysCall, Interrupt,</w:t>
      </w:r>
    </w:p>
    <w:p w14:paraId="7CDA6D5C" w14:textId="77777777" w:rsidR="00BF2DA0" w:rsidRDefault="00BF2DA0" w:rsidP="00C076A1">
      <w:pPr>
        <w:pStyle w:val="Code"/>
        <w:rPr>
          <w:highlight w:val="white"/>
        </w:rPr>
      </w:pPr>
    </w:p>
    <w:p w14:paraId="262A8C2C" w14:textId="341AA28B" w:rsidR="00C076A1" w:rsidRPr="00C076A1" w:rsidRDefault="00C076A1" w:rsidP="00C076A1">
      <w:pPr>
        <w:pStyle w:val="Code"/>
        <w:rPr>
          <w:highlight w:val="white"/>
        </w:rPr>
      </w:pPr>
      <w:r w:rsidRPr="00C076A1">
        <w:rPr>
          <w:highlight w:val="white"/>
        </w:rPr>
        <w:t xml:space="preserve">    PushZero, PushOne, PushFloat, PopFloat, TopFloat, PopEmpty,</w:t>
      </w:r>
    </w:p>
    <w:p w14:paraId="49504B80" w14:textId="77777777" w:rsidR="00C076A1" w:rsidRPr="00C076A1" w:rsidRDefault="00C076A1" w:rsidP="00C076A1">
      <w:pPr>
        <w:pStyle w:val="Code"/>
        <w:rPr>
          <w:highlight w:val="white"/>
        </w:rPr>
      </w:pPr>
    </w:p>
    <w:p w14:paraId="286D4D56" w14:textId="77777777" w:rsidR="00C076A1" w:rsidRPr="00C076A1" w:rsidRDefault="00C076A1" w:rsidP="00C076A1">
      <w:pPr>
        <w:pStyle w:val="Code"/>
        <w:rPr>
          <w:highlight w:val="white"/>
        </w:rPr>
      </w:pPr>
      <w:r w:rsidRPr="00C076A1">
        <w:rPr>
          <w:highlight w:val="white"/>
        </w:rPr>
        <w:t xml:space="preserve">    Initializer, InitializerZero, AssignInitSize, Assign,</w:t>
      </w:r>
    </w:p>
    <w:p w14:paraId="043C9BEF" w14:textId="77777777" w:rsidR="00C076A1" w:rsidRPr="00C076A1" w:rsidRDefault="00C076A1" w:rsidP="00C076A1">
      <w:pPr>
        <w:pStyle w:val="Code"/>
        <w:rPr>
          <w:highlight w:val="white"/>
        </w:rPr>
      </w:pPr>
    </w:p>
    <w:p w14:paraId="2436E270" w14:textId="77777777" w:rsidR="00C076A1" w:rsidRPr="00C076A1" w:rsidRDefault="00C076A1" w:rsidP="00C076A1">
      <w:pPr>
        <w:pStyle w:val="Code"/>
        <w:rPr>
          <w:highlight w:val="white"/>
        </w:rPr>
      </w:pPr>
      <w:r w:rsidRPr="00C076A1">
        <w:rPr>
          <w:highlight w:val="white"/>
        </w:rPr>
        <w:t xml:space="preserve">    LogicalOr, LogicalAnd,</w:t>
      </w:r>
    </w:p>
    <w:p w14:paraId="6899A885" w14:textId="77777777" w:rsidR="00C076A1" w:rsidRPr="00C076A1" w:rsidRDefault="00C076A1" w:rsidP="00C076A1">
      <w:pPr>
        <w:pStyle w:val="Code"/>
        <w:rPr>
          <w:highlight w:val="white"/>
        </w:rPr>
      </w:pPr>
      <w:r w:rsidRPr="00C076A1">
        <w:rPr>
          <w:highlight w:val="white"/>
        </w:rPr>
        <w:t xml:space="preserve">    BitwiseNot, BitwiseOr, BitwiseXOr, BitwiseAnd,</w:t>
      </w:r>
    </w:p>
    <w:p w14:paraId="69E2DB3E" w14:textId="77777777" w:rsidR="00C076A1" w:rsidRPr="00C076A1" w:rsidRDefault="00C076A1" w:rsidP="00C076A1">
      <w:pPr>
        <w:pStyle w:val="Code"/>
        <w:rPr>
          <w:highlight w:val="white"/>
        </w:rPr>
      </w:pPr>
      <w:r w:rsidRPr="00C076A1">
        <w:rPr>
          <w:highlight w:val="white"/>
        </w:rPr>
        <w:t xml:space="preserve">    ShiftLeft, ShiftRight,</w:t>
      </w:r>
    </w:p>
    <w:p w14:paraId="3F01CD10" w14:textId="77777777" w:rsidR="00C076A1" w:rsidRPr="00C076A1" w:rsidRDefault="00C076A1" w:rsidP="00C076A1">
      <w:pPr>
        <w:pStyle w:val="Code"/>
        <w:rPr>
          <w:highlight w:val="white"/>
        </w:rPr>
      </w:pPr>
    </w:p>
    <w:p w14:paraId="4324BC19" w14:textId="77777777" w:rsidR="00C076A1" w:rsidRPr="00C076A1" w:rsidRDefault="00C076A1" w:rsidP="00C076A1">
      <w:pPr>
        <w:pStyle w:val="Code"/>
        <w:rPr>
          <w:highlight w:val="white"/>
        </w:rPr>
      </w:pPr>
      <w:r w:rsidRPr="00C076A1">
        <w:rPr>
          <w:highlight w:val="white"/>
        </w:rPr>
        <w:t xml:space="preserve">    Compare, Equal, NotEqual, LessThan,</w:t>
      </w:r>
    </w:p>
    <w:p w14:paraId="023CD9F8" w14:textId="28893DF5" w:rsidR="00C076A1" w:rsidRPr="00C076A1" w:rsidRDefault="00C076A1" w:rsidP="00C076A1">
      <w:pPr>
        <w:pStyle w:val="Code"/>
        <w:rPr>
          <w:highlight w:val="white"/>
        </w:rPr>
      </w:pPr>
      <w:r w:rsidRPr="00C076A1">
        <w:rPr>
          <w:highlight w:val="white"/>
        </w:rPr>
        <w:t xml:space="preserve">    LessThanEqual, GreaterThan,</w:t>
      </w:r>
      <w:r w:rsidR="00BF2DA0">
        <w:rPr>
          <w:highlight w:val="white"/>
        </w:rPr>
        <w:t xml:space="preserve"> </w:t>
      </w:r>
      <w:r w:rsidRPr="00C076A1">
        <w:rPr>
          <w:highlight w:val="white"/>
        </w:rPr>
        <w:t>GreaterThanEqual,</w:t>
      </w:r>
    </w:p>
    <w:p w14:paraId="7382B843" w14:textId="77777777" w:rsidR="00C076A1" w:rsidRPr="00C076A1" w:rsidRDefault="00C076A1" w:rsidP="00C076A1">
      <w:pPr>
        <w:pStyle w:val="Code"/>
        <w:rPr>
          <w:highlight w:val="white"/>
        </w:rPr>
      </w:pPr>
    </w:p>
    <w:p w14:paraId="78E3D2E2" w14:textId="77777777" w:rsidR="00C076A1" w:rsidRPr="00C076A1" w:rsidRDefault="00C076A1" w:rsidP="00C076A1">
      <w:pPr>
        <w:pStyle w:val="Code"/>
        <w:rPr>
          <w:highlight w:val="white"/>
        </w:rPr>
      </w:pPr>
      <w:r w:rsidRPr="00C076A1">
        <w:rPr>
          <w:highlight w:val="white"/>
        </w:rPr>
        <w:lastRenderedPageBreak/>
        <w:t xml:space="preserve">    Carry, NotCarry, Case, CaseEnd, Jump,</w:t>
      </w:r>
    </w:p>
    <w:p w14:paraId="571E1246" w14:textId="77777777" w:rsidR="00C076A1" w:rsidRPr="00C076A1" w:rsidRDefault="00C076A1" w:rsidP="00C076A1">
      <w:pPr>
        <w:pStyle w:val="Code"/>
        <w:rPr>
          <w:highlight w:val="white"/>
        </w:rPr>
      </w:pPr>
    </w:p>
    <w:p w14:paraId="37AFF01B" w14:textId="77777777" w:rsidR="00C076A1" w:rsidRPr="00C076A1" w:rsidRDefault="00C076A1" w:rsidP="00C076A1">
      <w:pPr>
        <w:pStyle w:val="Code"/>
        <w:rPr>
          <w:highlight w:val="white"/>
        </w:rPr>
      </w:pPr>
      <w:r w:rsidRPr="00C076A1">
        <w:rPr>
          <w:highlight w:val="white"/>
        </w:rPr>
        <w:t xml:space="preserve">    Index, Dot, Increment, Decrement,</w:t>
      </w:r>
    </w:p>
    <w:p w14:paraId="497F922C" w14:textId="562C360E" w:rsidR="00C076A1" w:rsidRPr="00C076A1" w:rsidRDefault="00C076A1" w:rsidP="00C076A1">
      <w:pPr>
        <w:pStyle w:val="Code"/>
        <w:rPr>
          <w:highlight w:val="white"/>
        </w:rPr>
      </w:pPr>
      <w:r w:rsidRPr="00C076A1">
        <w:rPr>
          <w:highlight w:val="white"/>
        </w:rPr>
        <w:t xml:space="preserve">    Plus, Minus, Add, Subtract, Multiply, Divide, Modulo,</w:t>
      </w:r>
    </w:p>
    <w:p w14:paraId="3E176DF6" w14:textId="77777777" w:rsidR="00C076A1" w:rsidRPr="00C076A1" w:rsidRDefault="00C076A1" w:rsidP="00C076A1">
      <w:pPr>
        <w:pStyle w:val="Code"/>
        <w:rPr>
          <w:highlight w:val="white"/>
        </w:rPr>
      </w:pPr>
    </w:p>
    <w:p w14:paraId="23E25740" w14:textId="77777777" w:rsidR="00C076A1" w:rsidRPr="00C076A1" w:rsidRDefault="00C076A1" w:rsidP="00C076A1">
      <w:pPr>
        <w:pStyle w:val="Code"/>
        <w:rPr>
          <w:highlight w:val="white"/>
        </w:rPr>
      </w:pPr>
      <w:r w:rsidRPr="00C076A1">
        <w:rPr>
          <w:highlight w:val="white"/>
        </w:rPr>
        <w:t xml:space="preserve">    Address, Dereference,</w:t>
      </w:r>
    </w:p>
    <w:p w14:paraId="76228935" w14:textId="77777777" w:rsidR="00C076A1" w:rsidRPr="00C076A1" w:rsidRDefault="00C076A1" w:rsidP="00C076A1">
      <w:pPr>
        <w:pStyle w:val="Code"/>
        <w:rPr>
          <w:highlight w:val="white"/>
        </w:rPr>
      </w:pPr>
      <w:r w:rsidRPr="00C076A1">
        <w:rPr>
          <w:highlight w:val="white"/>
        </w:rPr>
        <w:t xml:space="preserve">    PreCall, Call, PostCall, DecreaseStack,</w:t>
      </w:r>
    </w:p>
    <w:p w14:paraId="25F6A7B3" w14:textId="77777777" w:rsidR="00C076A1" w:rsidRPr="00C076A1" w:rsidRDefault="00C076A1" w:rsidP="00C076A1">
      <w:pPr>
        <w:pStyle w:val="Code"/>
        <w:rPr>
          <w:highlight w:val="white"/>
        </w:rPr>
      </w:pPr>
    </w:p>
    <w:p w14:paraId="028C31CF" w14:textId="77777777" w:rsidR="00C076A1" w:rsidRPr="00C076A1" w:rsidRDefault="00C076A1" w:rsidP="00C076A1">
      <w:pPr>
        <w:pStyle w:val="Code"/>
        <w:rPr>
          <w:highlight w:val="white"/>
        </w:rPr>
      </w:pPr>
      <w:r w:rsidRPr="00C076A1">
        <w:rPr>
          <w:highlight w:val="white"/>
        </w:rPr>
        <w:t xml:space="preserve">    ParameterInitSize, Parameter,</w:t>
      </w:r>
    </w:p>
    <w:p w14:paraId="575F7304" w14:textId="77777777" w:rsidR="00C076A1" w:rsidRPr="00C076A1" w:rsidRDefault="00C076A1" w:rsidP="00C076A1">
      <w:pPr>
        <w:pStyle w:val="Code"/>
        <w:rPr>
          <w:highlight w:val="white"/>
        </w:rPr>
      </w:pPr>
      <w:r w:rsidRPr="00C076A1">
        <w:rPr>
          <w:highlight w:val="white"/>
        </w:rPr>
        <w:t xml:space="preserve">    GetReturnValue, SetReturnValue, Return, Exit,</w:t>
      </w:r>
    </w:p>
    <w:p w14:paraId="03CC4FBA" w14:textId="77777777" w:rsidR="00C076A1" w:rsidRPr="00C076A1" w:rsidRDefault="00C076A1" w:rsidP="00C076A1">
      <w:pPr>
        <w:pStyle w:val="Code"/>
        <w:rPr>
          <w:highlight w:val="white"/>
        </w:rPr>
      </w:pPr>
    </w:p>
    <w:p w14:paraId="501B52EF" w14:textId="77777777" w:rsidR="00C076A1" w:rsidRPr="00C076A1" w:rsidRDefault="00C076A1" w:rsidP="00C076A1">
      <w:pPr>
        <w:pStyle w:val="Code"/>
        <w:rPr>
          <w:highlight w:val="white"/>
        </w:rPr>
      </w:pPr>
      <w:r w:rsidRPr="00C076A1">
        <w:rPr>
          <w:highlight w:val="white"/>
        </w:rPr>
        <w:t xml:space="preserve">    IntegralToIntegral, IntegralToFloating, FloatingToIntegral,</w:t>
      </w:r>
    </w:p>
    <w:p w14:paraId="434975CA" w14:textId="77777777" w:rsidR="00C076A1" w:rsidRPr="00C076A1" w:rsidRDefault="00C076A1" w:rsidP="00C076A1">
      <w:pPr>
        <w:pStyle w:val="Code"/>
        <w:rPr>
          <w:highlight w:val="white"/>
        </w:rPr>
      </w:pPr>
    </w:p>
    <w:p w14:paraId="4D93B9FC" w14:textId="77777777" w:rsidR="00C076A1" w:rsidRPr="00C076A1" w:rsidRDefault="00C076A1" w:rsidP="00C076A1">
      <w:pPr>
        <w:pStyle w:val="Code"/>
        <w:rPr>
          <w:highlight w:val="white"/>
        </w:rPr>
      </w:pPr>
      <w:r w:rsidRPr="00C076A1">
        <w:rPr>
          <w:highlight w:val="white"/>
        </w:rPr>
        <w:t xml:space="preserve">    FunctionEnd, Empty};</w:t>
      </w:r>
    </w:p>
    <w:p w14:paraId="5A1552EC" w14:textId="6DB89A11" w:rsidR="00C24860" w:rsidRDefault="00C24860" w:rsidP="00C076A1">
      <w:pPr>
        <w:pStyle w:val="Code"/>
      </w:pPr>
      <w:r w:rsidRPr="00C24860">
        <w:rPr>
          <w:highlight w:val="white"/>
        </w:rPr>
        <w:t>}</w:t>
      </w:r>
    </w:p>
    <w:p w14:paraId="73A27F12" w14:textId="749C34D6" w:rsidR="00E40B78" w:rsidRPr="00903DBA" w:rsidRDefault="000274D4" w:rsidP="00C24860">
      <w:pPr>
        <w:pStyle w:val="CodeHeader"/>
      </w:pPr>
      <w:r>
        <w:t>&lt;</w:t>
      </w:r>
      <w:proofErr w:type="spellStart"/>
      <w:r>
        <w:t>ch</w:t>
      </w:r>
      <w:proofErr w:type="spellEnd"/>
      <w:r>
        <w:t>&gt;</w:t>
      </w:r>
      <w:proofErr w:type="spellStart"/>
      <w:r w:rsidRPr="00903DBA">
        <w:t>MainParser</w:t>
      </w:r>
      <w:r>
        <w:t>.</w:t>
      </w:r>
      <w:r w:rsidRPr="00903DBA">
        <w:t>gppg</w:t>
      </w:r>
      <w:proofErr w:type="spellEnd"/>
      <w:r>
        <w:t>&lt;/</w:t>
      </w:r>
      <w:proofErr w:type="spellStart"/>
      <w:r>
        <w:t>ch</w:t>
      </w:r>
      <w:proofErr w:type="spellEnd"/>
      <w:r>
        <w:t>&gt;</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0D22A983" w14:textId="77777777" w:rsidR="004A65E1" w:rsidRDefault="004A65E1" w:rsidP="00F91A23">
      <w:pPr>
        <w:pStyle w:val="Code"/>
        <w:rPr>
          <w:highlight w:val="white"/>
        </w:rPr>
      </w:pPr>
    </w:p>
    <w:p w14:paraId="1CB6E266" w14:textId="2BB30063" w:rsidR="00F023DC" w:rsidRDefault="00F023DC" w:rsidP="00F91A23">
      <w:pPr>
        <w:pStyle w:val="Code"/>
        <w:rPr>
          <w:highlight w:val="white"/>
        </w:rPr>
      </w:pPr>
      <w:r w:rsidRPr="00903DBA">
        <w:rPr>
          <w:highlight w:val="white"/>
        </w:rPr>
        <w:t>%{</w:t>
      </w:r>
    </w:p>
    <w:p w14:paraId="3AECF7D0" w14:textId="6FBE582C" w:rsidR="00BB0CEB" w:rsidRPr="00903DBA" w:rsidRDefault="00BB0CEB" w:rsidP="00BB0CEB">
      <w:pPr>
        <w:rPr>
          <w:highlight w:val="white"/>
        </w:rPr>
      </w:pPr>
      <w:r>
        <w:rPr>
          <w:highlight w:val="white"/>
        </w:rPr>
        <w:t xml:space="preserve">The </w:t>
      </w:r>
      <w:r w:rsidR="00D4318D">
        <w:rPr>
          <w:rStyle w:val="KeyWord0"/>
          <w:highlight w:val="white"/>
        </w:rPr>
        <w:t>&lt;k&gt;</w:t>
      </w:r>
      <w:r w:rsidR="00D4318D" w:rsidRPr="004E160E">
        <w:rPr>
          <w:rStyle w:val="KeyWord0"/>
          <w:highlight w:val="white"/>
        </w:rPr>
        <w:t>SpecifierStack</w:t>
      </w:r>
      <w:r w:rsidR="00D4318D">
        <w:rPr>
          <w:rStyle w:val="KeyWord0"/>
          <w:highlight w:val="white"/>
        </w:rPr>
        <w:t>&lt;/k&gt;</w:t>
      </w:r>
      <w:r>
        <w:rPr>
          <w:highlight w:val="white"/>
        </w:rPr>
        <w:t xml:space="preserve"> field is used to store references to </w:t>
      </w:r>
      <w:r w:rsidR="00D4318D">
        <w:rPr>
          <w:rStyle w:val="KeyWord0"/>
          <w:highlight w:val="white"/>
        </w:rPr>
        <w:t>&lt;k&gt;</w:t>
      </w:r>
      <w:r w:rsidR="00D4318D" w:rsidRPr="00BD73CE">
        <w:rPr>
          <w:rStyle w:val="KeyWord0"/>
          <w:highlight w:val="white"/>
        </w:rPr>
        <w:t>Specifier</w:t>
      </w:r>
      <w:r w:rsidR="00D4318D">
        <w:rPr>
          <w:rStyle w:val="KeyWord0"/>
          <w:highlight w:val="white"/>
        </w:rPr>
        <w:t>&lt;/k&gt;</w:t>
      </w:r>
      <w:r>
        <w:rPr>
          <w:highlight w:val="white"/>
        </w:rPr>
        <w:t xml:space="preserve"> objects, </w:t>
      </w:r>
      <w:r w:rsidR="004E2FF4">
        <w:rPr>
          <w:highlight w:val="white"/>
        </w:rPr>
        <w:t xml:space="preserve">that </w:t>
      </w:r>
      <w:r>
        <w:rPr>
          <w:highlight w:val="white"/>
        </w:rPr>
        <w:t>correspond to specifier lists.</w:t>
      </w:r>
    </w:p>
    <w:p w14:paraId="2FEBB996" w14:textId="30371DB7" w:rsidR="00BB0CEB" w:rsidRDefault="00BB0CEB" w:rsidP="00BB0CEB">
      <w:pPr>
        <w:pStyle w:val="Code"/>
        <w:rPr>
          <w:highlight w:val="white"/>
        </w:rPr>
      </w:pPr>
      <w:r w:rsidRPr="00903DBA">
        <w:rPr>
          <w:highlight w:val="white"/>
        </w:rPr>
        <w:t xml:space="preserve">  public static Stack&lt;Specifier&gt; </w:t>
      </w:r>
      <w:r>
        <w:rPr>
          <w:highlight w:val="white"/>
        </w:rPr>
        <w:t>SpecifierStack</w:t>
      </w:r>
      <w:r w:rsidRPr="00903DBA">
        <w:rPr>
          <w:highlight w:val="white"/>
        </w:rPr>
        <w:t xml:space="preserve"> </w:t>
      </w:r>
      <w:r w:rsidR="001F2BD0">
        <w:rPr>
          <w:highlight w:val="white"/>
        </w:rPr>
        <w:t>= new(</w:t>
      </w:r>
      <w:r w:rsidRPr="00903DBA">
        <w:rPr>
          <w:highlight w:val="white"/>
        </w:rPr>
        <w:t>);</w:t>
      </w:r>
    </w:p>
    <w:p w14:paraId="1B2160C2" w14:textId="72909E4F" w:rsidR="00633BBA" w:rsidRPr="00903DBA" w:rsidRDefault="00633BBA" w:rsidP="00633BBA">
      <w:pPr>
        <w:rPr>
          <w:highlight w:val="white"/>
        </w:rPr>
      </w:pPr>
      <w:r>
        <w:rPr>
          <w:highlight w:val="white"/>
        </w:rPr>
        <w:t xml:space="preserve">The </w:t>
      </w:r>
      <w:r w:rsidR="00D4318D">
        <w:rPr>
          <w:rStyle w:val="KeyWord0"/>
          <w:highlight w:val="white"/>
        </w:rPr>
        <w:t>&lt;k&gt;</w:t>
      </w:r>
      <w:r w:rsidR="00D4318D" w:rsidRPr="00F3592E">
        <w:rPr>
          <w:rStyle w:val="KeyWord0"/>
          <w:highlight w:val="white"/>
        </w:rPr>
        <w:t>ScopeStack</w:t>
      </w:r>
      <w:r w:rsidR="00D4318D">
        <w:rPr>
          <w:rStyle w:val="KeyWord0"/>
          <w:highlight w:val="white"/>
        </w:rPr>
        <w:t>&lt;/k&gt;</w:t>
      </w:r>
      <w:r>
        <w:rPr>
          <w:highlight w:val="white"/>
        </w:rPr>
        <w:t xml:space="preserve"> field is used when parsing function parameters</w:t>
      </w:r>
      <w:r w:rsidR="00F3592E">
        <w:rPr>
          <w:highlight w:val="white"/>
        </w:rPr>
        <w:t xml:space="preserve"> in order to distinguish them from regular variables</w:t>
      </w:r>
      <w:r w:rsidR="00C238D9">
        <w:rPr>
          <w:highlight w:val="white"/>
        </w:rPr>
        <w:t xml:space="preserve">, since parameters cannot hold </w:t>
      </w:r>
      <w:r w:rsidR="0089597B">
        <w:rPr>
          <w:highlight w:val="white"/>
        </w:rPr>
        <w:t>extern, static</w:t>
      </w:r>
      <w:r w:rsidR="00224A73">
        <w:rPr>
          <w:highlight w:val="white"/>
        </w:rPr>
        <w:t>, or typedef</w:t>
      </w:r>
      <w:r w:rsidR="00C238D9">
        <w:rPr>
          <w:highlight w:val="white"/>
        </w:rPr>
        <w:t xml:space="preserve"> storage.</w:t>
      </w:r>
    </w:p>
    <w:p w14:paraId="58488AD6" w14:textId="21B08FC2" w:rsidR="00F023DC" w:rsidRPr="00903DBA" w:rsidRDefault="00253302" w:rsidP="00253302">
      <w:pPr>
        <w:pStyle w:val="Code"/>
        <w:rPr>
          <w:highlight w:val="white"/>
        </w:rPr>
      </w:pPr>
      <w:r w:rsidRPr="00903DBA">
        <w:rPr>
          <w:highlight w:val="white"/>
        </w:rPr>
        <w:t xml:space="preserve">  public static Stack&lt;Scope&gt; ScopeStack </w:t>
      </w:r>
      <w:r w:rsidR="001F2BD0">
        <w:rPr>
          <w:highlight w:val="white"/>
        </w:rPr>
        <w:t>= new(</w:t>
      </w:r>
      <w:r w:rsidRPr="00903DBA">
        <w:rPr>
          <w:highlight w:val="white"/>
        </w:rPr>
        <w:t xml:space="preserve">); </w:t>
      </w:r>
    </w:p>
    <w:p w14:paraId="72030A48" w14:textId="77777777" w:rsidR="00F023DC" w:rsidRPr="00903DBA" w:rsidRDefault="00F023DC" w:rsidP="00253302">
      <w:pPr>
        <w:pStyle w:val="Code"/>
        <w:rPr>
          <w:highlight w:val="white"/>
        </w:rPr>
      </w:pPr>
      <w:r w:rsidRPr="00903DBA">
        <w:rPr>
          <w:highlight w:val="white"/>
        </w:rPr>
        <w:t>%}</w:t>
      </w:r>
    </w:p>
    <w:p w14:paraId="79AE647D" w14:textId="03294D7E"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w:t>
      </w:r>
      <w:r w:rsidR="00D4318D">
        <w:rPr>
          <w:rStyle w:val="KeyWord0"/>
          <w:highlight w:val="white"/>
        </w:rPr>
        <w:t>&lt;k&gt;</w:t>
      </w:r>
      <w:r w:rsidR="00D4318D" w:rsidRPr="00C27E39">
        <w:rPr>
          <w:rStyle w:val="KeyWord0"/>
          <w:highlight w:val="white"/>
        </w:rPr>
        <w:t>tokens</w:t>
      </w:r>
      <w:r w:rsidR="00D4318D">
        <w:rPr>
          <w:rStyle w:val="KeyWord0"/>
          <w:highlight w:val="white"/>
        </w:rPr>
        <w:t>&lt;/k&gt;</w:t>
      </w:r>
      <w:r w:rsidR="003014C6" w:rsidRPr="00903DBA">
        <w:rPr>
          <w:highlight w:val="white"/>
        </w:rPr>
        <w:t xml:space="preserve"> and </w:t>
      </w:r>
      <w:r w:rsidR="00D4318D">
        <w:rPr>
          <w:rStyle w:val="KeyWord0"/>
          <w:highlight w:val="white"/>
        </w:rPr>
        <w:t>&lt;k&gt;</w:t>
      </w:r>
      <w:r w:rsidR="00D4318D" w:rsidRPr="00C27E39">
        <w:rPr>
          <w:rStyle w:val="KeyWord0"/>
          <w:highlight w:val="white"/>
        </w:rPr>
        <w:t>rules</w:t>
      </w:r>
      <w:r w:rsidR="00D4318D">
        <w:rPr>
          <w:rStyle w:val="KeyWord0"/>
          <w:highlight w:val="white"/>
        </w:rPr>
        <w:t>&lt;/k&gt;</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w:t>
      </w:r>
      <w:r w:rsidR="00760F00" w:rsidRPr="00903DBA">
        <w:rPr>
          <w:highlight w:val="white"/>
        </w:rPr>
        <w:t>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F23462">
        <w:rPr>
          <w:highlight w:val="white"/>
        </w:rPr>
        <w:t>2</w:t>
      </w:r>
      <w:r w:rsidR="00D822A3" w:rsidRPr="00903DBA">
        <w:rPr>
          <w:highlight w:val="white"/>
        </w:rPr>
        <w:fldChar w:fldCharType="end"/>
      </w:r>
      <w:r w:rsidR="009B7602" w:rsidRPr="00903DBA">
        <w:rPr>
          <w:highlight w:val="white"/>
        </w:rPr>
        <w:t>.</w:t>
      </w:r>
    </w:p>
    <w:p w14:paraId="004A4D91" w14:textId="1DC4381D"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Pr="00903DBA">
        <w:rPr>
          <w:highlight w:val="white"/>
        </w:rPr>
        <w:t xml:space="preserve">, </w:t>
      </w:r>
      <w:r w:rsidR="00D4318D">
        <w:rPr>
          <w:rStyle w:val="KeyWord0"/>
          <w:highlight w:val="white"/>
        </w:rPr>
        <w:t>&lt;k&gt;extern, static&lt;/k&gt;</w:t>
      </w:r>
      <w:r w:rsidRPr="00903DBA">
        <w:rPr>
          <w:highlight w:val="white"/>
        </w:rPr>
        <w:t xml:space="preserve">, or </w:t>
      </w:r>
      <w:r w:rsidR="00D4318D">
        <w:rPr>
          <w:rStyle w:val="KeyWord0"/>
          <w:highlight w:val="white"/>
        </w:rPr>
        <w:t>&lt;k&gt;</w:t>
      </w:r>
      <w:r w:rsidR="00D4318D" w:rsidRPr="00903DBA">
        <w:rPr>
          <w:rStyle w:val="KeyWord0"/>
          <w:highlight w:val="white"/>
        </w:rPr>
        <w:t>typedef</w:t>
      </w:r>
      <w:r w:rsidR="00D4318D">
        <w:rPr>
          <w:rStyle w:val="KeyWord0"/>
          <w:highlight w:val="white"/>
        </w:rPr>
        <w:t>&lt;/k&gt;</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4A83EC57"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D4318D">
        <w:rPr>
          <w:rStyle w:val="KeyWord0"/>
          <w:highlight w:val="white"/>
        </w:rPr>
        <w:t>&lt;k&gt;</w:t>
      </w:r>
      <w:r w:rsidR="00D4318D" w:rsidRPr="00903DBA">
        <w:rPr>
          <w:rStyle w:val="KeyWord0"/>
          <w:highlight w:val="white"/>
        </w:rPr>
        <w:t>constant</w:t>
      </w:r>
      <w:r w:rsidR="00D4318D">
        <w:rPr>
          <w:rStyle w:val="KeyWord0"/>
          <w:highlight w:val="white"/>
        </w:rPr>
        <w:t>&lt;/k&gt;</w:t>
      </w:r>
      <w:r w:rsidR="006B7442" w:rsidRPr="00903DBA">
        <w:rPr>
          <w:highlight w:val="white"/>
        </w:rPr>
        <w:t xml:space="preserve"> or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00824756"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00D4318D">
        <w:rPr>
          <w:rStyle w:val="KeyWord0"/>
          <w:highlight w:val="white"/>
        </w:rPr>
        <w:t>&lt;k&gt;</w:t>
      </w:r>
      <w:r w:rsidR="00D4318D" w:rsidRPr="00903DBA">
        <w:rPr>
          <w:rStyle w:val="KeyWord0"/>
          <w:highlight w:val="white"/>
        </w:rPr>
        <w:t>signed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unsigned</w:t>
      </w:r>
      <w:r w:rsidR="00D4318D">
        <w:rPr>
          <w:rStyle w:val="KeyWord0"/>
          <w:highlight w:val="white"/>
        </w:rPr>
        <w:t xml:space="preserve"> </w:t>
      </w:r>
      <w:r w:rsidR="00D4318D" w:rsidRPr="00903DBA">
        <w:rPr>
          <w:rStyle w:val="KeyWord0"/>
          <w:highlight w:val="white"/>
        </w:rPr>
        <w:t>char</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4E80951A" w:rsidR="006B7442" w:rsidRPr="00903DBA" w:rsidRDefault="00467696" w:rsidP="00467696">
      <w:pPr>
        <w:rPr>
          <w:highlight w:val="white"/>
        </w:rPr>
      </w:pPr>
      <w:r w:rsidRPr="00903DBA">
        <w:rPr>
          <w:highlight w:val="white"/>
        </w:rPr>
        <w:t xml:space="preserve">A floating type can be </w:t>
      </w:r>
      <w:r w:rsidR="00D4318D">
        <w:rPr>
          <w:rStyle w:val="KeyWord0"/>
          <w:highlight w:val="white"/>
        </w:rPr>
        <w:t>&lt;k&gt;</w:t>
      </w:r>
      <w:r w:rsidR="00D4318D" w:rsidRPr="00903DBA">
        <w:rPr>
          <w:rStyle w:val="KeyWord0"/>
          <w:highlight w:val="white"/>
        </w:rPr>
        <w:t>float</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double</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double</w:t>
      </w:r>
      <w:r w:rsidR="00D4318D">
        <w:rPr>
          <w:rStyle w:val="KeyWord0"/>
          <w:highlight w:val="white"/>
        </w:rPr>
        <w:t>&lt;/k&gt;</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2D96C430" w:rsidR="00CA3625" w:rsidRPr="00903DBA" w:rsidRDefault="00E80C28" w:rsidP="003B5D53">
      <w:pPr>
        <w:rPr>
          <w:highlight w:val="white"/>
        </w:rPr>
      </w:pPr>
      <w:r>
        <w:rPr>
          <w:highlight w:val="white"/>
        </w:rPr>
        <w:t>T</w:t>
      </w:r>
      <w:r w:rsidR="00820680" w:rsidRPr="00903DBA">
        <w:rPr>
          <w:highlight w:val="white"/>
        </w:rPr>
        <w:t xml:space="preserve">here </w:t>
      </w:r>
      <w:r w:rsidR="003B5D53" w:rsidRPr="00903DBA">
        <w:rPr>
          <w:highlight w:val="white"/>
        </w:rPr>
        <w:t xml:space="preserve">are </w:t>
      </w:r>
      <w:r>
        <w:rPr>
          <w:highlight w:val="white"/>
        </w:rPr>
        <w:t xml:space="preserve">also </w:t>
      </w:r>
      <w:r w:rsidR="003B5D53" w:rsidRPr="00903DBA">
        <w:rPr>
          <w:highlight w:val="white"/>
        </w:rPr>
        <w:t>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607FA953" w:rsidR="000E52DF" w:rsidRPr="00903DBA" w:rsidRDefault="00820680" w:rsidP="00820680">
      <w:pPr>
        <w:rPr>
          <w:highlight w:val="white"/>
        </w:rPr>
      </w:pPr>
      <w:r w:rsidRPr="00903DBA">
        <w:rPr>
          <w:highlight w:val="white"/>
        </w:rPr>
        <w:lastRenderedPageBreak/>
        <w:t>Finally, t</w:t>
      </w:r>
      <w:r w:rsidR="002E1309" w:rsidRPr="00903DBA">
        <w:rPr>
          <w:highlight w:val="white"/>
        </w:rPr>
        <w:t xml:space="preserve">here is also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285933D9" w:rsidR="00705E6F" w:rsidRPr="00903DBA" w:rsidRDefault="00705E6F" w:rsidP="00705E6F">
      <w:pPr>
        <w:rPr>
          <w:highlight w:val="white"/>
        </w:rPr>
      </w:pPr>
      <w:r w:rsidRPr="00903DBA">
        <w:rPr>
          <w:highlight w:val="white"/>
        </w:rPr>
        <w:t xml:space="preserve">The ampersand (’&amp;’) is used </w:t>
      </w:r>
      <w:r w:rsidR="00AC68C5">
        <w:rPr>
          <w:highlight w:val="white"/>
        </w:rPr>
        <w:t xml:space="preserve">for </w:t>
      </w:r>
      <w:r w:rsidRPr="00903DBA">
        <w:rPr>
          <w:highlight w:val="white"/>
        </w:rPr>
        <w:t>both</w:t>
      </w:r>
      <w:r w:rsidR="00890DB5">
        <w:rPr>
          <w:highlight w:val="white"/>
        </w:rPr>
        <w:t xml:space="preserve"> the</w:t>
      </w:r>
      <w:r w:rsidRPr="00903DBA">
        <w:rPr>
          <w:highlight w:val="white"/>
        </w:rPr>
        <w:t xml:space="preserve"> </w:t>
      </w:r>
      <w:r w:rsidR="00D4318D">
        <w:rPr>
          <w:rStyle w:val="KeyWord0"/>
          <w:highlight w:val="white"/>
        </w:rPr>
        <w:t>&lt;k&gt;</w:t>
      </w:r>
      <w:r w:rsidR="00D4318D" w:rsidRPr="00AC68C5">
        <w:rPr>
          <w:rStyle w:val="KeyWord0"/>
          <w:highlight w:val="white"/>
        </w:rPr>
        <w:t>bitwise</w:t>
      </w:r>
      <w:r w:rsidR="00D4318D">
        <w:rPr>
          <w:rStyle w:val="KeyWord0"/>
          <w:highlight w:val="white"/>
        </w:rPr>
        <w:t xml:space="preserve"> </w:t>
      </w:r>
      <w:r w:rsidR="00D4318D" w:rsidRPr="00903DBA">
        <w:rPr>
          <w:rStyle w:val="KeyWord0"/>
          <w:highlight w:val="white"/>
        </w:rPr>
        <w:t>and</w:t>
      </w:r>
      <w:r w:rsidR="00D4318D">
        <w:rPr>
          <w:rStyle w:val="KeyWord0"/>
          <w:highlight w:val="white"/>
        </w:rPr>
        <w:t>&lt;/k&gt;</w:t>
      </w:r>
      <w:r w:rsidRPr="00903DBA">
        <w:rPr>
          <w:highlight w:val="white"/>
        </w:rPr>
        <w:t xml:space="preserve"> </w:t>
      </w:r>
      <w:r w:rsidR="00AC68C5">
        <w:rPr>
          <w:highlight w:val="white"/>
        </w:rPr>
        <w:t>and</w:t>
      </w:r>
      <w:r w:rsidR="00E80C28">
        <w:rPr>
          <w:highlight w:val="white"/>
        </w:rPr>
        <w:t xml:space="preserve"> the</w:t>
      </w:r>
      <w:r w:rsidR="00AC68C5">
        <w:rPr>
          <w:highlight w:val="white"/>
        </w:rPr>
        <w:t xml:space="preserve"> </w:t>
      </w:r>
      <w:r w:rsidR="00D4318D">
        <w:rPr>
          <w:rStyle w:val="KeyWord0"/>
          <w:highlight w:val="white"/>
        </w:rPr>
        <w:t>&lt;k&gt;</w:t>
      </w:r>
      <w:r w:rsidR="00D4318D" w:rsidRPr="00AC68C5">
        <w:rPr>
          <w:rStyle w:val="KeyWord0"/>
          <w:highlight w:val="white"/>
        </w:rPr>
        <w:t>address</w:t>
      </w:r>
      <w:r w:rsidR="00D4318D">
        <w:rPr>
          <w:rStyle w:val="KeyWord0"/>
          <w:highlight w:val="white"/>
        </w:rPr>
        <w:t>&lt;/k&gt;</w:t>
      </w:r>
      <w:r w:rsidRPr="00903DBA">
        <w:rPr>
          <w:highlight w:val="white"/>
        </w:rPr>
        <w:t xml:space="preserve"> operator</w:t>
      </w:r>
      <w:r w:rsidR="00890DB5">
        <w:rPr>
          <w:highlight w:val="white"/>
        </w:rPr>
        <w:t>s</w:t>
      </w:r>
      <w:r w:rsidRPr="00903DBA">
        <w:rPr>
          <w:highlight w:val="white"/>
        </w:rPr>
        <w:t>.</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583139AF" w:rsidR="00FE437C" w:rsidRPr="00903DBA" w:rsidRDefault="00135D3C" w:rsidP="00135D3C">
      <w:pPr>
        <w:rPr>
          <w:highlight w:val="white"/>
        </w:rPr>
      </w:pPr>
      <w:r w:rsidRPr="00903DBA">
        <w:rPr>
          <w:highlight w:val="white"/>
        </w:rPr>
        <w:t xml:space="preserve">The ellipse is made up by three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D1660C">
        <w:rPr>
          <w:highlight w:val="white"/>
        </w:rPr>
        <w:t xml:space="preserve">variadic </w:t>
      </w:r>
      <w:r w:rsidR="00FE437C" w:rsidRPr="00903DBA">
        <w:rPr>
          <w:highlight w:val="white"/>
        </w:rPr>
        <w:t>functions</w:t>
      </w:r>
      <w:r w:rsidR="00D1660C">
        <w:rPr>
          <w:highlight w:val="white"/>
        </w:rPr>
        <w:t xml:space="preserve">; that is, functions </w:t>
      </w:r>
      <w:r w:rsidR="00FE437C" w:rsidRPr="00903DBA">
        <w:rPr>
          <w:highlight w:val="white"/>
        </w:rPr>
        <w:t>with a variable number of parameters, su</w:t>
      </w:r>
      <w:r w:rsidR="00316A77" w:rsidRPr="00903DBA">
        <w:rPr>
          <w:highlight w:val="white"/>
        </w:rPr>
        <w:t>c</w:t>
      </w:r>
      <w:r w:rsidR="00FE437C" w:rsidRPr="00903DBA">
        <w:rPr>
          <w:highlight w:val="white"/>
        </w:rPr>
        <w:t xml:space="preserve">h as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00FE437C" w:rsidRPr="00903DBA">
        <w:rPr>
          <w:highlight w:val="white"/>
        </w:rPr>
        <w:t xml:space="preserve"> </w:t>
      </w:r>
      <w:r w:rsidR="00C27E39">
        <w:rPr>
          <w:highlight w:val="white"/>
        </w:rPr>
        <w:t>and</w:t>
      </w:r>
      <w:r w:rsidR="00FE437C" w:rsidRPr="00903DBA">
        <w:rPr>
          <w:highlight w:val="white"/>
        </w:rPr>
        <w:t xml:space="preserve">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2734F265" w:rsidR="008F1E38" w:rsidRPr="00903DBA" w:rsidRDefault="008F1E38" w:rsidP="008F1E38">
      <w:pPr>
        <w:rPr>
          <w:highlight w:val="white"/>
        </w:rPr>
      </w:pPr>
      <w:r w:rsidRPr="00903DBA">
        <w:rPr>
          <w:highlight w:val="white"/>
        </w:rPr>
        <w:t xml:space="preserve">The interrupt, </w:t>
      </w:r>
      <w:r w:rsidR="00D4318D">
        <w:rPr>
          <w:rStyle w:val="KeyWord0"/>
          <w:highlight w:val="white"/>
        </w:rPr>
        <w:t>&lt;k&gt;</w:t>
      </w:r>
      <w:r w:rsidR="00D4318D" w:rsidRPr="00472E71">
        <w:rPr>
          <w:rStyle w:val="KeyWord0"/>
          <w:highlight w:val="white"/>
        </w:rPr>
        <w:t>jump_register</w:t>
      </w:r>
      <w:r w:rsidR="00D4318D">
        <w:rPr>
          <w:rStyle w:val="KeyWord0"/>
          <w:highlight w:val="white"/>
        </w:rPr>
        <w:t>&lt;/k&gt;</w:t>
      </w:r>
      <w:r w:rsidRPr="00903DBA">
        <w:rPr>
          <w:highlight w:val="white"/>
        </w:rPr>
        <w:t xml:space="preserve">, </w:t>
      </w:r>
      <w:r w:rsidR="00D4318D">
        <w:rPr>
          <w:rStyle w:val="KeyWord0"/>
          <w:highlight w:val="white"/>
        </w:rPr>
        <w:t>&lt;k&gt;</w:t>
      </w:r>
      <w:r w:rsidR="00D4318D" w:rsidRPr="00472E71">
        <w:rPr>
          <w:rStyle w:val="KeyWord0"/>
          <w:highlight w:val="white"/>
        </w:rPr>
        <w:t>syscall</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472E71">
        <w:rPr>
          <w:rStyle w:val="KeyWord0"/>
          <w:highlight w:val="white"/>
        </w:rPr>
        <w:t>carry</w:t>
      </w:r>
      <w:r w:rsidR="00D4318D">
        <w:rPr>
          <w:rStyle w:val="KeyWord0"/>
          <w:highlight w:val="white"/>
        </w:rPr>
        <w:t>_</w:t>
      </w:r>
      <w:r w:rsidR="00D4318D" w:rsidRPr="00472E71">
        <w:rPr>
          <w:rStyle w:val="KeyWord0"/>
          <w:highlight w:val="white"/>
        </w:rPr>
        <w:t>flag</w:t>
      </w:r>
      <w:r w:rsidR="00D4318D">
        <w:rPr>
          <w:rStyle w:val="KeyWord0"/>
          <w:highlight w:val="white"/>
        </w:rPr>
        <w:t>&lt;/k&gt;</w:t>
      </w:r>
      <w:r w:rsidRPr="00903DBA">
        <w:rPr>
          <w:highlight w:val="white"/>
        </w:rPr>
        <w:t xml:space="preserve">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313910DC" w:rsidR="005843DF" w:rsidRPr="00903DBA" w:rsidRDefault="005843DF" w:rsidP="005843DF">
      <w:pPr>
        <w:rPr>
          <w:highlight w:val="white"/>
        </w:rPr>
      </w:pPr>
      <w:r w:rsidRPr="00903DBA">
        <w:rPr>
          <w:highlight w:val="white"/>
        </w:rPr>
        <w:t xml:space="preserve">The next part of the </w:t>
      </w:r>
      <w:r w:rsidR="000934FD">
        <w:rPr>
          <w:highlight w:val="white"/>
        </w:rPr>
        <w:t>parser</w:t>
      </w:r>
      <w:r w:rsidRPr="00903DBA">
        <w:rPr>
          <w:highlight w:val="white"/>
        </w:rPr>
        <w:t xml:space="preserve">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CF1E14B" w:rsidR="00CC3BF3" w:rsidRPr="00903DBA" w:rsidRDefault="000B7A56" w:rsidP="00CC3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5E670724"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00BE73B3" w:rsidRPr="00903DBA">
        <w:rPr>
          <w:highlight w:val="white"/>
        </w:rPr>
        <w:t xml:space="preserve"> class.</w:t>
      </w:r>
    </w:p>
    <w:p w14:paraId="7BEEE201" w14:textId="16612824" w:rsidR="0090772F" w:rsidRPr="00903DBA" w:rsidRDefault="00F023DC" w:rsidP="00F91A23">
      <w:pPr>
        <w:pStyle w:val="Code"/>
        <w:rPr>
          <w:highlight w:val="white"/>
        </w:rPr>
      </w:pPr>
      <w:r w:rsidRPr="00903DBA">
        <w:rPr>
          <w:highlight w:val="white"/>
        </w:rPr>
        <w:t xml:space="preserve">  public CCompiler.Type type;</w:t>
      </w:r>
    </w:p>
    <w:p w14:paraId="21375045" w14:textId="284DB696" w:rsidR="00F023DC" w:rsidRDefault="00F023DC" w:rsidP="00F91A23">
      <w:pPr>
        <w:pStyle w:val="Code"/>
        <w:rPr>
          <w:highlight w:val="white"/>
        </w:rPr>
      </w:pPr>
      <w:r w:rsidRPr="00903DBA">
        <w:rPr>
          <w:highlight w:val="white"/>
        </w:rPr>
        <w:t xml:space="preserve">  public List&lt;CCompiler.Type&gt; type_list;</w:t>
      </w:r>
    </w:p>
    <w:p w14:paraId="4862533C" w14:textId="77777777" w:rsidR="0090772F" w:rsidRPr="00903DBA" w:rsidRDefault="0090772F" w:rsidP="00F91A23">
      <w:pPr>
        <w:pStyle w:val="Code"/>
        <w:rPr>
          <w:highlight w:val="white"/>
        </w:rPr>
      </w:pP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22D89F0D" w14:textId="77777777" w:rsidR="002B1E95" w:rsidRPr="002B1E95" w:rsidRDefault="002B1E95" w:rsidP="002B1E95">
      <w:pPr>
        <w:pStyle w:val="Code"/>
        <w:rPr>
          <w:highlight w:val="white"/>
        </w:rPr>
      </w:pPr>
      <w:r w:rsidRPr="002B1E95">
        <w:rPr>
          <w:highlight w:val="white"/>
        </w:rPr>
        <w:lastRenderedPageBreak/>
        <w:t xml:space="preserve">  public ISet&lt;Symbol&gt; symbol_set;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19B65DB3" w14:textId="77777777" w:rsidR="004C5E3C" w:rsidRPr="004C5E3C" w:rsidRDefault="004C5E3C" w:rsidP="004C5E3C">
      <w:pPr>
        <w:pStyle w:val="Code"/>
      </w:pPr>
      <w:r w:rsidRPr="004C5E3C">
        <w:t xml:space="preserve">  public System.ValueTuple&lt;List&lt;Symbol&gt;,Boolean&gt;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5322C65A" w14:textId="77777777" w:rsidR="00165ED9" w:rsidRPr="00A6498A" w:rsidRDefault="00165ED9" w:rsidP="00165ED9">
      <w:pPr>
        <w:pStyle w:val="Code"/>
        <w:rPr>
          <w:highlight w:val="white"/>
          <w:lang w:val="da-DK"/>
        </w:rPr>
      </w:pPr>
      <w:r w:rsidRPr="00A6498A">
        <w:rPr>
          <w:highlight w:val="white"/>
          <w:lang w:val="da-DK"/>
        </w:rPr>
        <w:t>%type &lt;symbol_set&gt; enum_list</w:t>
      </w:r>
    </w:p>
    <w:p w14:paraId="78205098" w14:textId="77777777" w:rsidR="00165ED9" w:rsidRPr="00A6498A" w:rsidRDefault="00165ED9" w:rsidP="00165ED9">
      <w:pPr>
        <w:pStyle w:val="Code"/>
        <w:rPr>
          <w:highlight w:val="white"/>
          <w:lang w:val="da-DK"/>
        </w:rPr>
      </w:pPr>
      <w:r w:rsidRPr="00A6498A">
        <w:rPr>
          <w:highlight w:val="white"/>
          <w:lang w:val="da-DK"/>
        </w:rPr>
        <w:t>%type &lt;Symbol&gt;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A6498A" w:rsidRDefault="00F023DC" w:rsidP="00F91A23">
      <w:pPr>
        <w:pStyle w:val="Code"/>
        <w:rPr>
          <w:highlight w:val="white"/>
          <w:lang w:val="da-DK"/>
        </w:rPr>
      </w:pPr>
      <w:r w:rsidRPr="00A6498A">
        <w:rPr>
          <w:highlight w:val="white"/>
          <w:lang w:val="da-DK"/>
        </w:rPr>
        <w:t>%type &lt;symbol_list&gt; parameter_list</w:t>
      </w:r>
    </w:p>
    <w:p w14:paraId="632C170A" w14:textId="0E5F3EB5" w:rsidR="00F023DC" w:rsidRPr="00A6498A" w:rsidRDefault="00F023DC" w:rsidP="00F91A23">
      <w:pPr>
        <w:pStyle w:val="Code"/>
        <w:rPr>
          <w:highlight w:val="white"/>
          <w:lang w:val="da-DK"/>
        </w:rPr>
      </w:pPr>
      <w:r w:rsidRPr="00A6498A">
        <w:rPr>
          <w:highlight w:val="white"/>
          <w:lang w:val="da-DK"/>
        </w:rPr>
        <w:t>%type &lt;symbol&gt; parameter_declaration</w:t>
      </w:r>
    </w:p>
    <w:p w14:paraId="2D7CC136" w14:textId="77777777" w:rsidR="00F023DC" w:rsidRPr="00A6498A" w:rsidRDefault="00F023DC" w:rsidP="00F91A23">
      <w:pPr>
        <w:pStyle w:val="Code"/>
        <w:rPr>
          <w:highlight w:val="white"/>
          <w:lang w:val="da-DK"/>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4E914A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w:t>
      </w:r>
      <w:r w:rsidR="00A312D7">
        <w:rPr>
          <w:highlight w:val="white"/>
        </w:rPr>
        <w:t>prefix_unary_operator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lastRenderedPageBreak/>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1434F7B4" w:rsidR="00F91A23" w:rsidRPr="00903DBA" w:rsidRDefault="00CC1DF4" w:rsidP="0060539D">
      <w:pPr>
        <w:pStyle w:val="Heading2"/>
      </w:pPr>
      <w:bookmarkStart w:id="46" w:name="_Toc98936246"/>
      <w:r>
        <w:t>&lt;</w:t>
      </w:r>
      <w:proofErr w:type="spellStart"/>
      <w:r>
        <w:t>h2</w:t>
      </w:r>
      <w:proofErr w:type="spellEnd"/>
      <w:r>
        <w:t>&gt;</w:t>
      </w:r>
      <w:r w:rsidRPr="00903DBA">
        <w:t>Declarations</w:t>
      </w:r>
      <w:r>
        <w:t>&lt;/</w:t>
      </w:r>
      <w:proofErr w:type="spellStart"/>
      <w:r>
        <w:t>h2</w:t>
      </w:r>
      <w:proofErr w:type="spellEnd"/>
      <w:r>
        <w:t>&gt;</w:t>
      </w:r>
      <w:bookmarkEnd w:id="46"/>
    </w:p>
    <w:p w14:paraId="41FA4A38" w14:textId="78529F13" w:rsidR="00614633" w:rsidRPr="00903DBA" w:rsidRDefault="00FC19B4" w:rsidP="00614633">
      <w:r>
        <w:rPr>
          <w:highlight w:val="white"/>
        </w:rPr>
        <w:t xml:space="preserve">Now </w:t>
      </w:r>
      <w:r w:rsidR="00614633" w:rsidRPr="00903DBA">
        <w:rPr>
          <w:highlight w:val="white"/>
        </w:rPr>
        <w:t xml:space="preserve">we have reached the last (and largest) part of the parser, where the rules are defined. </w:t>
      </w:r>
      <w:ins w:id="47" w:author="Stefan Bjornander" w:date="2015-04-26T09:16:00Z">
        <w:r w:rsidR="00614633" w:rsidRPr="00903DBA">
          <w:t xml:space="preserve">The </w:t>
        </w:r>
      </w:ins>
      <w:r w:rsidR="00D4318D">
        <w:rPr>
          <w:rStyle w:val="KeyWord0"/>
        </w:rPr>
        <w:t>&lt;k&gt;</w:t>
      </w:r>
      <w:r w:rsidR="00D4318D" w:rsidRPr="00903DBA">
        <w:rPr>
          <w:rStyle w:val="KeyWord0"/>
        </w:rPr>
        <w:t>source_code_file</w:t>
      </w:r>
      <w:r w:rsidR="00D4318D">
        <w:rPr>
          <w:rStyle w:val="KeyWord0"/>
        </w:rPr>
        <w:t>&lt;/k&gt;</w:t>
      </w:r>
      <w:ins w:id="48" w:author="Stefan Bjornander" w:date="2015-04-26T09:16:00Z">
        <w:r w:rsidR="00614633" w:rsidRPr="00903DBA">
          <w:t xml:space="preserve"> rule is the start of the </w:t>
        </w:r>
      </w:ins>
      <w:r w:rsidR="00614633"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4081F383" w:rsidR="00614633" w:rsidRDefault="007A7EF3" w:rsidP="007A7EF3">
      <w:pPr>
        <w:rPr>
          <w:highlight w:val="white"/>
        </w:rPr>
      </w:pPr>
      <w:r>
        <w:rPr>
          <w:highlight w:val="white"/>
        </w:rPr>
        <w:t>A source code file is made up of a sequence of external declarations, which may be function definition</w:t>
      </w:r>
      <w:r w:rsidR="00FC19B4">
        <w:rPr>
          <w:highlight w:val="white"/>
        </w:rPr>
        <w:t>s</w:t>
      </w:r>
      <w:r>
        <w:rPr>
          <w:highlight w:val="white"/>
        </w:rPr>
        <w:t xml:space="preserve"> or </w:t>
      </w:r>
      <w:r w:rsidR="00C4031C">
        <w:rPr>
          <w:highlight w:val="white"/>
        </w:rPr>
        <w:t xml:space="preserve">variable, constant, type, or function </w:t>
      </w:r>
      <w:r>
        <w:rPr>
          <w:highlight w:val="white"/>
        </w:rPr>
        <w:t>declaration</w:t>
      </w:r>
      <w:r w:rsidR="00FC19B4">
        <w:rPr>
          <w:highlight w:val="white"/>
        </w:rPr>
        <w:t>s</w:t>
      </w:r>
      <w:r>
        <w:rPr>
          <w:highlight w:val="white"/>
        </w:rPr>
        <w:t>.</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56953E92" w:rsidR="00E40B78" w:rsidRPr="00903DBA" w:rsidRDefault="00CC1DF4" w:rsidP="0060539D">
      <w:pPr>
        <w:pStyle w:val="Heading3"/>
      </w:pPr>
      <w:bookmarkStart w:id="49" w:name="_Toc98936247"/>
      <w:bookmarkStart w:id="50" w:name="_Hlk57712941"/>
      <w:r>
        <w:t>&lt;</w:t>
      </w:r>
      <w:proofErr w:type="spellStart"/>
      <w:r>
        <w:t>h3</w:t>
      </w:r>
      <w:proofErr w:type="spellEnd"/>
      <w:r>
        <w:t>&gt;</w:t>
      </w:r>
      <w:bookmarkStart w:id="51" w:name="_Ref54270751"/>
      <w:r w:rsidRPr="00903DBA">
        <w:t>Function Definition</w:t>
      </w:r>
      <w:bookmarkEnd w:id="51"/>
      <w:r>
        <w:t>&lt;/</w:t>
      </w:r>
      <w:proofErr w:type="spellStart"/>
      <w:r>
        <w:t>h3</w:t>
      </w:r>
      <w:proofErr w:type="spellEnd"/>
      <w:r>
        <w:t>&gt;</w:t>
      </w:r>
      <w:bookmarkEnd w:id="49"/>
    </w:p>
    <w:bookmarkEnd w:id="50"/>
    <w:p w14:paraId="35EFA5F2" w14:textId="641B6B2F" w:rsidR="006F33E6" w:rsidRPr="00903DBA" w:rsidRDefault="004838CF" w:rsidP="00614633">
      <w:r w:rsidRPr="00903DBA">
        <w:t xml:space="preserve">A function </w:t>
      </w:r>
      <w:r w:rsidR="00C37108" w:rsidRPr="00903DBA">
        <w:t>definition</w:t>
      </w:r>
      <w:r w:rsidRPr="00903DBA">
        <w:t xml:space="preserve"> is made up by </w:t>
      </w:r>
      <w:r w:rsidR="00E6165B">
        <w:t xml:space="preserve">a </w:t>
      </w:r>
      <w:r w:rsidR="00D4318D">
        <w:rPr>
          <w:rStyle w:val="KeyWord0"/>
        </w:rPr>
        <w:t>&lt;k&gt;</w:t>
      </w:r>
      <w:r w:rsidR="00D4318D" w:rsidRPr="00262342">
        <w:rPr>
          <w:rStyle w:val="KeyWord0"/>
        </w:rPr>
        <w:t>declarator</w:t>
      </w:r>
      <w:r w:rsidR="00D4318D">
        <w:rPr>
          <w:rStyle w:val="KeyWord0"/>
        </w:rPr>
        <w:t>&lt;/k&gt;</w:t>
      </w:r>
      <w:r w:rsidRPr="00903DBA">
        <w:t xml:space="preserve">, possible preceded by a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specifier</w:t>
      </w:r>
      <w:r w:rsidR="00D4318D">
        <w:rPr>
          <w:rStyle w:val="KeyWord0"/>
        </w:rPr>
        <w:t xml:space="preserve"> </w:t>
      </w:r>
      <w:r w:rsidR="00D4318D" w:rsidRPr="00262342">
        <w:rPr>
          <w:rStyle w:val="KeyWord0"/>
        </w:rPr>
        <w:t>list</w:t>
      </w:r>
      <w:r w:rsidR="00D4318D">
        <w:rPr>
          <w:rStyle w:val="KeyWord0"/>
        </w:rPr>
        <w:t>&lt;/k&gt;</w:t>
      </w:r>
      <w:r w:rsidRPr="00903DBA">
        <w:t xml:space="preserve">, followed by an optional </w:t>
      </w:r>
      <w:r w:rsidR="00D4318D">
        <w:rPr>
          <w:rStyle w:val="KeyWord0"/>
        </w:rPr>
        <w:t>&lt;k&gt;</w:t>
      </w:r>
      <w:r w:rsidR="00D4318D" w:rsidRPr="00262342">
        <w:rPr>
          <w:rStyle w:val="KeyWord0"/>
        </w:rPr>
        <w:t>declaration</w:t>
      </w:r>
      <w:r w:rsidR="00D4318D">
        <w:rPr>
          <w:rStyle w:val="KeyWord0"/>
        </w:rPr>
        <w:t xml:space="preserve"> </w:t>
      </w:r>
      <w:r w:rsidR="00D4318D" w:rsidRPr="00262342">
        <w:rPr>
          <w:rStyle w:val="KeyWord0"/>
        </w:rPr>
        <w:t>list</w:t>
      </w:r>
      <w:r w:rsidR="00D4318D">
        <w:rPr>
          <w:rStyle w:val="KeyWord0"/>
        </w:rPr>
        <w:t>&lt;/k&gt;</w:t>
      </w:r>
      <w:r w:rsidRPr="00903DBA">
        <w:t xml:space="preserve">, and a block with an optional </w:t>
      </w:r>
      <w:r w:rsidR="00D4318D">
        <w:rPr>
          <w:rStyle w:val="KeyWord0"/>
        </w:rPr>
        <w:t>&lt;k&gt;</w:t>
      </w:r>
      <w:r w:rsidR="00D4318D" w:rsidRPr="00262342">
        <w:rPr>
          <w:rStyle w:val="KeyWord0"/>
        </w:rPr>
        <w:t>statement</w:t>
      </w:r>
      <w:r w:rsidR="00D4318D">
        <w:rPr>
          <w:rStyle w:val="KeyWord0"/>
        </w:rPr>
        <w:t xml:space="preserve"> </w:t>
      </w:r>
      <w:r w:rsidR="00D4318D" w:rsidRPr="00262342">
        <w:rPr>
          <w:rStyle w:val="KeyWord0"/>
        </w:rPr>
        <w:t>list</w:t>
      </w:r>
      <w:r w:rsidR="00D4318D">
        <w:rPr>
          <w:rStyle w:val="KeyWord0"/>
        </w:rPr>
        <w:t>&lt;/k&gt;</w:t>
      </w:r>
      <w:r w:rsidRPr="00903DBA">
        <w:t>.</w:t>
      </w:r>
      <w:r w:rsidR="004645B8" w:rsidRPr="00903DBA">
        <w:t xml:space="preserve"> </w:t>
      </w:r>
      <w:r w:rsidR="00514AA0">
        <w:t>I</w:t>
      </w:r>
      <w:r w:rsidR="006F33E6" w:rsidRPr="00903DBA">
        <w:t xml:space="preserve">n the function below </w:t>
      </w:r>
      <w:r w:rsidR="00D4318D">
        <w:rPr>
          <w:rStyle w:val="KeyWord0"/>
        </w:rPr>
        <w:t>&lt;k&gt;</w:t>
      </w:r>
      <w:r w:rsidR="00D4318D" w:rsidRPr="00E6165B">
        <w:rPr>
          <w:rStyle w:val="KeyWord0"/>
        </w:rPr>
        <w:t>unsigned</w:t>
      </w:r>
      <w:r w:rsidR="00D4318D">
        <w:rPr>
          <w:rStyle w:val="KeyWord0"/>
        </w:rPr>
        <w:t xml:space="preserve"> </w:t>
      </w:r>
      <w:r w:rsidR="00D4318D" w:rsidRPr="00E6165B">
        <w:rPr>
          <w:rStyle w:val="KeyWord0"/>
        </w:rPr>
        <w:t>long</w:t>
      </w:r>
      <w:r w:rsidR="00D4318D">
        <w:rPr>
          <w:rStyle w:val="KeyWord0"/>
        </w:rPr>
        <w:t xml:space="preserve"> </w:t>
      </w:r>
      <w:r w:rsidR="00D4318D" w:rsidRPr="00E6165B">
        <w:rPr>
          <w:rStyle w:val="KeyWord0"/>
        </w:rPr>
        <w:t>int</w:t>
      </w:r>
      <w:r w:rsidR="00D4318D">
        <w:rPr>
          <w:rStyle w:val="KeyWord0"/>
        </w:rPr>
        <w:t>&lt;/k&gt;</w:t>
      </w:r>
      <w:r w:rsidR="00AE3821" w:rsidRPr="00903DBA">
        <w:t xml:space="preserve"> is the declaration specifier list, </w:t>
      </w:r>
      <w:r w:rsidR="00D4318D">
        <w:rPr>
          <w:rStyle w:val="KeyWord0"/>
        </w:rPr>
        <w:t>&lt;k&gt;</w:t>
      </w:r>
      <w:r w:rsidR="00D4318D" w:rsidRPr="00E6165B">
        <w:rPr>
          <w:rStyle w:val="KeyWord0"/>
        </w:rPr>
        <w:t>square(int</w:t>
      </w:r>
      <w:r w:rsidR="00D4318D">
        <w:rPr>
          <w:rStyle w:val="KeyWord0"/>
        </w:rPr>
        <w:t xml:space="preserve"> </w:t>
      </w:r>
      <w:r w:rsidR="00D4318D" w:rsidRPr="00E6165B">
        <w:rPr>
          <w:rStyle w:val="KeyWord0"/>
        </w:rPr>
        <w:t>value)</w:t>
      </w:r>
      <w:r w:rsidR="00D4318D">
        <w:rPr>
          <w:rStyle w:val="KeyWord0"/>
        </w:rPr>
        <w:t>&lt;/k&gt;</w:t>
      </w:r>
      <w:r w:rsidR="00E667B3" w:rsidRPr="00903DBA">
        <w:t xml:space="preserve"> i</w:t>
      </w:r>
      <w:r w:rsidR="00AE3821" w:rsidRPr="00903DBA">
        <w:t xml:space="preserve">s the </w:t>
      </w:r>
      <w:r w:rsidR="00AB7DF5" w:rsidRPr="00903DBA">
        <w:t>declarator</w:t>
      </w:r>
      <w:r w:rsidR="00AE3821"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return</w:t>
      </w:r>
      <w:r w:rsidR="00695865">
        <w:rPr>
          <w:rStyle w:val="CodeInText"/>
        </w:rPr>
        <w:t xml:space="preserve"> </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C52DCF" w:rsidRPr="00E65FE6">
        <w:rPr>
          <w:rStyle w:val="CodeInText"/>
        </w:rPr>
        <w:t xml:space="preserve"> *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218847C4" w14:textId="77777777" w:rsidR="00E6165B" w:rsidRDefault="00DC749C" w:rsidP="00E40B78">
      <w:r w:rsidRPr="00903DBA">
        <w:t>In C, there are two ways to define a function</w:t>
      </w:r>
      <w:r w:rsidR="00E6165B">
        <w:t>:</w:t>
      </w:r>
    </w:p>
    <w:p w14:paraId="5F06C33C" w14:textId="1CEC4AB1" w:rsidR="00991AF4"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old</w:t>
      </w:r>
      <w:r>
        <w:rPr>
          <w:rStyle w:val="KeyWord0"/>
        </w:rPr>
        <w:t xml:space="preserve"> </w:t>
      </w:r>
      <w:r w:rsidRPr="00991AF4">
        <w:rPr>
          <w:rStyle w:val="KeyWord0"/>
        </w:rPr>
        <w:t>way</w:t>
      </w:r>
      <w:r>
        <w:rPr>
          <w:rStyle w:val="KeyWord0"/>
        </w:rPr>
        <w:t>&lt;/k&gt;</w:t>
      </w:r>
      <w:r w:rsidR="008C4970">
        <w:t>. T</w:t>
      </w:r>
      <w:r w:rsidR="008C4970" w:rsidRPr="00903DBA">
        <w:t>he parameter list hold holds the names of the parameters and th</w:t>
      </w:r>
      <w:r w:rsidR="008C4970">
        <w:t>eir</w:t>
      </w:r>
      <w:r w:rsidR="008C4970" w:rsidRPr="00903DBA">
        <w:t xml:space="preserve"> types are defined afterwards</w:t>
      </w:r>
      <w:r w:rsidR="008C4970">
        <w:t>.</w:t>
      </w:r>
    </w:p>
    <w:p w14:paraId="2AB9B3A5" w14:textId="2FFA2811" w:rsidR="00706EB6" w:rsidRDefault="00D4318D" w:rsidP="00E6165B">
      <w:pPr>
        <w:pStyle w:val="ListParagraph"/>
        <w:numPr>
          <w:ilvl w:val="0"/>
          <w:numId w:val="207"/>
        </w:numPr>
      </w:pPr>
      <w:r>
        <w:rPr>
          <w:rStyle w:val="KeyWord0"/>
        </w:rPr>
        <w:t>&lt;k&gt;</w:t>
      </w:r>
      <w:r w:rsidRPr="00991AF4">
        <w:rPr>
          <w:rStyle w:val="KeyWord0"/>
        </w:rPr>
        <w:t>The</w:t>
      </w:r>
      <w:r>
        <w:rPr>
          <w:rStyle w:val="KeyWord0"/>
        </w:rPr>
        <w:t xml:space="preserve"> </w:t>
      </w:r>
      <w:r w:rsidRPr="00991AF4">
        <w:rPr>
          <w:rStyle w:val="KeyWord0"/>
        </w:rPr>
        <w:t>new</w:t>
      </w:r>
      <w:r>
        <w:rPr>
          <w:rStyle w:val="KeyWord0"/>
        </w:rPr>
        <w:t xml:space="preserve"> </w:t>
      </w:r>
      <w:r w:rsidRPr="00991AF4">
        <w:rPr>
          <w:rStyle w:val="KeyWord0"/>
        </w:rPr>
        <w:t>way</w:t>
      </w:r>
      <w:r>
        <w:rPr>
          <w:rStyle w:val="KeyWord0"/>
        </w:rPr>
        <w:t>&lt;/k&gt;</w:t>
      </w:r>
      <w:r w:rsidR="008C4970">
        <w:t>.</w:t>
      </w:r>
      <w:r w:rsidR="008C4970" w:rsidRPr="00903DBA">
        <w:t xml:space="preserve"> </w:t>
      </w:r>
      <w:r w:rsidR="008C4970">
        <w:t>The</w:t>
      </w:r>
      <w:r w:rsidR="008C4970" w:rsidRPr="00903DBA">
        <w:t xml:space="preserve"> parameter list holds the names and types of the parameters.</w:t>
      </w:r>
    </w:p>
    <w:p w14:paraId="34D7E1A6" w14:textId="26C8EDA4" w:rsidR="00DC749C" w:rsidRPr="00903DBA" w:rsidRDefault="00DC749C" w:rsidP="00706EB6">
      <w:r w:rsidRPr="00903DBA">
        <w:t>In the following examples</w:t>
      </w:r>
      <w:r w:rsidR="00706EB6">
        <w:t>,</w:t>
      </w:r>
      <w:r w:rsidRPr="00903DBA">
        <w:t xml:space="preserve"> </w:t>
      </w:r>
      <w:r w:rsidR="00D4318D">
        <w:rPr>
          <w:rStyle w:val="KeyWord0"/>
        </w:rPr>
        <w:t>&lt;k&gt;</w:t>
      </w:r>
      <w:r w:rsidR="00D4318D" w:rsidRPr="00903DBA">
        <w:rPr>
          <w:rStyle w:val="KeyWord0"/>
        </w:rPr>
        <w:t>f</w:t>
      </w:r>
      <w:r w:rsidR="00D4318D">
        <w:rPr>
          <w:rStyle w:val="KeyWord0"/>
        </w:rPr>
        <w:t>&lt;/k&gt;</w:t>
      </w:r>
      <w:r w:rsidRPr="00903DBA">
        <w:t xml:space="preserve"> is defined </w:t>
      </w:r>
      <w:r w:rsidR="005A7231">
        <w:t>in</w:t>
      </w:r>
      <w:r w:rsidRPr="00903DBA">
        <w:t xml:space="preserve"> the old way and </w:t>
      </w:r>
      <w:r w:rsidR="00D4318D">
        <w:rPr>
          <w:rStyle w:val="KeyWord0"/>
        </w:rPr>
        <w:t>&lt;k&gt;</w:t>
      </w:r>
      <w:r w:rsidR="00D4318D" w:rsidRPr="00903DBA">
        <w:rPr>
          <w:rStyle w:val="KeyWord0"/>
        </w:rPr>
        <w:t>g</w:t>
      </w:r>
      <w:r w:rsidR="00D4318D">
        <w:rPr>
          <w:rStyle w:val="KeyWord0"/>
        </w:rPr>
        <w:t>&lt;/k&gt;</w:t>
      </w:r>
      <w:r w:rsidRPr="00903DBA">
        <w:t xml:space="preserve"> is defined </w:t>
      </w:r>
      <w:r w:rsidR="005A7231">
        <w:t>in</w:t>
      </w:r>
      <w:r w:rsidRPr="00903DBA">
        <w:t xml:space="preserve">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lastRenderedPageBreak/>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353E9672"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 xml:space="preserve">list of at least </w:t>
      </w:r>
      <w:r w:rsidR="00142576">
        <w:t xml:space="preserve">one </w:t>
      </w:r>
      <w:r w:rsidR="00573CA6" w:rsidRPr="00903DBA">
        <w:t>specifi</w:t>
      </w:r>
      <w:r w:rsidR="00F96A8E" w:rsidRPr="00903DBA">
        <w:t>er</w:t>
      </w:r>
      <w:r w:rsidR="00573CA6" w:rsidRPr="00903DBA">
        <w: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D4318D">
        <w:rPr>
          <w:rStyle w:val="KeyWord0"/>
        </w:rPr>
        <w:t>&lt;k&gt;</w:t>
      </w:r>
      <w:r w:rsidR="00D4318D" w:rsidRPr="00903DBA">
        <w:rPr>
          <w:rStyle w:val="KeyWord0"/>
        </w:rPr>
        <w:t>FunctionHeader</w:t>
      </w:r>
      <w:r w:rsidR="00D4318D">
        <w:rPr>
          <w:rStyle w:val="KeyWord0"/>
        </w:rPr>
        <w:t>&lt;/k&gt;</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4318D">
        <w:rPr>
          <w:rStyle w:val="KeyWord0"/>
        </w:rPr>
        <w:t>&lt;k&gt;FunctionDefinition&lt;/k&gt;</w:t>
      </w:r>
      <w:r w:rsidR="00DC749C" w:rsidRPr="00903DBA">
        <w:t xml:space="preserve"> that makes sure the </w:t>
      </w:r>
      <w:r w:rsidR="003E21E6" w:rsidRPr="00903DBA">
        <w:t>function is defined in either the old or new way</w:t>
      </w:r>
      <w:r w:rsidR="00416347" w:rsidRPr="00903DBA">
        <w:t xml:space="preserve">, and </w:t>
      </w:r>
      <w:r w:rsidR="00D4318D">
        <w:rPr>
          <w:rStyle w:val="KeyWord0"/>
        </w:rPr>
        <w:t>&lt;k&gt;</w:t>
      </w:r>
      <w:r w:rsidR="00D4318D" w:rsidRPr="00903DBA">
        <w:rPr>
          <w:rStyle w:val="KeyWord0"/>
        </w:rPr>
        <w:t>FunctionEnd</w:t>
      </w:r>
      <w:r w:rsidR="00D4318D">
        <w:rPr>
          <w:rStyle w:val="KeyWord0"/>
        </w:rPr>
        <w:t>&lt;/k&gt;</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2D2D9D23" w:rsidR="005642E5" w:rsidRPr="00903DBA" w:rsidRDefault="005642E5" w:rsidP="005642E5">
      <w:pPr>
        <w:pStyle w:val="Code"/>
        <w:rPr>
          <w:highlight w:val="white"/>
        </w:rPr>
      </w:pPr>
      <w:r w:rsidRPr="00903DBA">
        <w:rPr>
          <w:highlight w:val="white"/>
        </w:rPr>
        <w:t xml:space="preserve">        (</w:t>
      </w:r>
      <w:r w:rsidR="001E095C">
        <w:rPr>
          <w:highlight w:val="white"/>
        </w:rPr>
        <w:t>SpecifierStack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4E6C74E8"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w:t>
      </w:r>
      <w:r w:rsidR="00566999">
        <w:rPr>
          <w:highlight w:val="white"/>
        </w:rPr>
        <w:t xml:space="preserve">becomes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2B2B362D" w:rsidR="009B6F20" w:rsidRPr="00903DBA" w:rsidRDefault="009B6F20" w:rsidP="009B6F20">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xml:space="preserve">);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681141F0" w:rsidR="004A4436" w:rsidRPr="00903DBA" w:rsidRDefault="00CC1DF4" w:rsidP="0060539D">
      <w:pPr>
        <w:pStyle w:val="Heading3"/>
        <w:rPr>
          <w:highlight w:val="white"/>
        </w:rPr>
      </w:pPr>
      <w:bookmarkStart w:id="52" w:name="_Toc98936248"/>
      <w:bookmarkStart w:id="53" w:name="_Hlk57712948"/>
      <w:r>
        <w:rPr>
          <w:highlight w:val="white"/>
        </w:rPr>
        <w:t>&lt;</w:t>
      </w:r>
      <w:proofErr w:type="spellStart"/>
      <w:r>
        <w:rPr>
          <w:highlight w:val="white"/>
        </w:rPr>
        <w:t>h3</w:t>
      </w:r>
      <w:proofErr w:type="spellEnd"/>
      <w:r>
        <w:rPr>
          <w:highlight w:val="white"/>
        </w:rPr>
        <w:t>&gt;</w:t>
      </w:r>
      <w:r w:rsidRPr="00903DBA">
        <w:rPr>
          <w:highlight w:val="white"/>
        </w:rPr>
        <w:t>Specifier List</w:t>
      </w:r>
      <w:r>
        <w:rPr>
          <w:highlight w:val="white"/>
        </w:rPr>
        <w:t>&lt;/</w:t>
      </w:r>
      <w:proofErr w:type="spellStart"/>
      <w:r>
        <w:rPr>
          <w:highlight w:val="white"/>
        </w:rPr>
        <w:t>h3</w:t>
      </w:r>
      <w:proofErr w:type="spellEnd"/>
      <w:r>
        <w:rPr>
          <w:highlight w:val="white"/>
        </w:rPr>
        <w:t>&gt;</w:t>
      </w:r>
      <w:bookmarkEnd w:id="52"/>
    </w:p>
    <w:bookmarkEnd w:id="53"/>
    <w:p w14:paraId="3A092361" w14:textId="6CEF8286"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B51246"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lastRenderedPageBreak/>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544BE191" w:rsidR="009C6AA8" w:rsidRPr="00903DBA" w:rsidRDefault="00A655D9" w:rsidP="009C6AA8">
      <w:pPr>
        <w:rPr>
          <w:highlight w:val="white"/>
        </w:rPr>
      </w:pPr>
      <w:r>
        <w:rPr>
          <w:highlight w:val="white"/>
        </w:rPr>
        <w:t xml:space="preserve">But </w:t>
      </w:r>
      <w:r w:rsidR="009C6AA8" w:rsidRPr="00903DBA">
        <w:rPr>
          <w:highlight w:val="white"/>
        </w:rPr>
        <w:t>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B7BF533"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34AE547B" w14:textId="6CF87EDA" w:rsidR="00753E01" w:rsidRPr="00903DBA" w:rsidRDefault="00753E01" w:rsidP="00753E01">
      <w:pPr>
        <w:pStyle w:val="Code"/>
        <w:rPr>
          <w:highlight w:val="white"/>
        </w:rPr>
      </w:pPr>
      <w:r w:rsidRPr="00903DBA">
        <w:rPr>
          <w:highlight w:val="white"/>
        </w:rPr>
        <w:t xml:space="preserve">      $$ </w:t>
      </w:r>
      <w:r w:rsidR="001F2BD0">
        <w:rPr>
          <w:highlight w:val="white"/>
        </w:rPr>
        <w:t>= new(</w:t>
      </w:r>
      <w:r w:rsidRPr="00903DBA">
        <w:rPr>
          <w:highlight w:val="white"/>
        </w:rPr>
        <w: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44C4ADA6"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6BE553BD" w:rsidR="00753E01" w:rsidRPr="00903DBA" w:rsidRDefault="00753E01" w:rsidP="00753E01">
      <w:pPr>
        <w:pStyle w:val="Code"/>
        <w:rPr>
          <w:highlight w:val="white"/>
        </w:rPr>
      </w:pPr>
      <w:r w:rsidRPr="00903DBA">
        <w:rPr>
          <w:highlight w:val="white"/>
        </w:rPr>
        <w:t xml:space="preserve">    </w:t>
      </w:r>
      <w:r w:rsidR="00DB6E6D">
        <w:rPr>
          <w:highlight w:val="white"/>
        </w:rPr>
        <w:t>/*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21CAC877"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w:t>
      </w:r>
      <w:r w:rsidR="00743341">
        <w:rPr>
          <w:highlight w:val="white"/>
        </w:rPr>
        <w:t xml:space="preserve"> the</w:t>
      </w:r>
      <w:r w:rsidR="00E46EC7">
        <w:rPr>
          <w:highlight w:val="white"/>
        </w:rPr>
        <w:t xml:space="preserve"> specifier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bookmarkStart w:id="54" w:name="_Hlk72685696"/>
      <w:r w:rsidRPr="00903DBA">
        <w:rPr>
          <w:highlight w:val="white"/>
        </w:rPr>
        <w:t>declaration_specifier_list_x</w:t>
      </w:r>
      <w:bookmarkEnd w:id="54"/>
      <w:r w:rsidRPr="00903DBA">
        <w:rPr>
          <w:highlight w:val="white"/>
        </w:rPr>
        <w:t>:</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578D5858" w:rsidR="00753E01" w:rsidRPr="00903DBA" w:rsidRDefault="00753E01" w:rsidP="00753E01">
      <w:pPr>
        <w:pStyle w:val="Code"/>
        <w:rPr>
          <w:highlight w:val="white"/>
        </w:rPr>
      </w:pPr>
      <w:r w:rsidRPr="00903DBA">
        <w:rPr>
          <w:highlight w:val="white"/>
        </w:rPr>
        <w:t xml:space="preserve">    </w:t>
      </w:r>
      <w:r w:rsidR="001E095C">
        <w:rPr>
          <w:highlight w:val="white"/>
        </w:rPr>
        <w:t>SpecifierStack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4675BBFA" w:rsidR="00E502E2" w:rsidRPr="00903DBA" w:rsidRDefault="00E502E2" w:rsidP="00E502E2">
      <w:pPr>
        <w:pStyle w:val="Code"/>
        <w:rPr>
          <w:highlight w:val="white"/>
        </w:rPr>
      </w:pPr>
      <w:r w:rsidRPr="00903DBA">
        <w:rPr>
          <w:highlight w:val="white"/>
        </w:rPr>
        <w:t xml:space="preserve">      $$ </w:t>
      </w:r>
      <w:r w:rsidR="001F2BD0">
        <w:rPr>
          <w:highlight w:val="white"/>
        </w:rPr>
        <w:t>= new(</w:t>
      </w:r>
      <w:r w:rsidRPr="00903DBA">
        <w:rPr>
          <w:highlight w:val="white"/>
        </w:rPr>
        <w: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6DF74C3D"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0D572F" w:rsidRPr="00903DBA">
        <w:rPr>
          <w:highlight w:val="white"/>
        </w:rPr>
        <w:t xml:space="preserve"> enumeration.</w:t>
      </w:r>
    </w:p>
    <w:p w14:paraId="1731F081" w14:textId="33555DEC" w:rsidR="000B2D59"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Storage specifiers: </w:t>
      </w:r>
      <w:r w:rsidR="00D4318D">
        <w:rPr>
          <w:rStyle w:val="KeyWord0"/>
          <w:highlight w:val="white"/>
        </w:rPr>
        <w:t>&lt;k&gt;</w:t>
      </w:r>
      <w:r w:rsidR="00D4318D" w:rsidRPr="00053F07">
        <w:rPr>
          <w:rStyle w:val="KeyWord0"/>
          <w:highlight w:val="white"/>
        </w:rPr>
        <w:t>auto</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register</w:t>
      </w:r>
      <w:r w:rsidR="00D4318D">
        <w:rPr>
          <w:rStyle w:val="KeyWord0"/>
          <w:highlight w:val="white"/>
        </w:rPr>
        <w:t>&lt;/k&gt;</w:t>
      </w:r>
      <w:r w:rsidRPr="00053F07">
        <w:rPr>
          <w:highlight w:val="white"/>
        </w:rPr>
        <w:t xml:space="preserve">, </w:t>
      </w:r>
      <w:r w:rsidR="00D4318D">
        <w:rPr>
          <w:rStyle w:val="KeyWord0"/>
          <w:highlight w:val="white"/>
        </w:rPr>
        <w:t>&lt;k&gt;extern, static&lt;/k&gt;</w:t>
      </w:r>
      <w:r w:rsidRPr="00053F07">
        <w:rPr>
          <w:highlight w:val="white"/>
        </w:rPr>
        <w:t xml:space="preserve">, or </w:t>
      </w:r>
      <w:r w:rsidR="00D4318D">
        <w:rPr>
          <w:rStyle w:val="KeyWord0"/>
          <w:highlight w:val="white"/>
        </w:rPr>
        <w:t>&lt;k&gt;</w:t>
      </w:r>
      <w:r w:rsidR="00D4318D" w:rsidRPr="00053F07">
        <w:rPr>
          <w:rStyle w:val="KeyWord0"/>
          <w:highlight w:val="white"/>
        </w:rPr>
        <w:t>typedef</w:t>
      </w:r>
      <w:r w:rsidR="00D4318D">
        <w:rPr>
          <w:rStyle w:val="KeyWord0"/>
          <w:highlight w:val="white"/>
        </w:rPr>
        <w:t>&lt;/k&gt;</w:t>
      </w:r>
      <w:r>
        <w:rPr>
          <w:highlight w:val="white"/>
        </w:rPr>
        <w:t>&lt;/l&gt;</w:t>
      </w:r>
    </w:p>
    <w:p w14:paraId="7417F37F" w14:textId="69EB2BE7" w:rsidR="00933B61" w:rsidRPr="00053F07" w:rsidRDefault="008C4970" w:rsidP="00053F07">
      <w:pPr>
        <w:pStyle w:val="ListParagraph"/>
        <w:numPr>
          <w:ilvl w:val="0"/>
          <w:numId w:val="208"/>
        </w:numPr>
        <w:rPr>
          <w:highlight w:val="white"/>
        </w:rPr>
      </w:pPr>
      <w:r>
        <w:rPr>
          <w:highlight w:val="white"/>
        </w:rPr>
        <w:t>&lt;l&gt;</w:t>
      </w:r>
      <w:r w:rsidRPr="00053F07">
        <w:rPr>
          <w:highlight w:val="white"/>
        </w:rPr>
        <w:t xml:space="preserve">Type qualifiers: </w:t>
      </w:r>
      <w:r w:rsidR="00D4318D">
        <w:rPr>
          <w:rStyle w:val="KeyWord0"/>
          <w:highlight w:val="white"/>
        </w:rPr>
        <w:t>&lt;k&gt;</w:t>
      </w:r>
      <w:r w:rsidR="00D4318D" w:rsidRPr="00053F07">
        <w:rPr>
          <w:rStyle w:val="KeyWord0"/>
          <w:highlight w:val="white"/>
        </w:rPr>
        <w:t>constant</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volatile</w:t>
      </w:r>
      <w:r w:rsidR="00D4318D">
        <w:rPr>
          <w:rStyle w:val="KeyWord0"/>
          <w:highlight w:val="white"/>
        </w:rPr>
        <w:t>&lt;/k&gt;</w:t>
      </w:r>
      <w:r>
        <w:rPr>
          <w:highlight w:val="white"/>
        </w:rPr>
        <w:t>&lt;/l&gt;</w:t>
      </w:r>
    </w:p>
    <w:p w14:paraId="1E25969C" w14:textId="77777777" w:rsidR="00D52F74" w:rsidRDefault="008C4970" w:rsidP="00053F07">
      <w:pPr>
        <w:pStyle w:val="ListParagraph"/>
        <w:numPr>
          <w:ilvl w:val="0"/>
          <w:numId w:val="208"/>
        </w:numPr>
        <w:rPr>
          <w:rStyle w:val="KeyWord0"/>
          <w:b w:val="0"/>
          <w:noProof w:val="0"/>
          <w:highlight w:val="white"/>
        </w:rPr>
      </w:pPr>
      <w:r>
        <w:rPr>
          <w:highlight w:val="white"/>
        </w:rPr>
        <w:t>&lt;l&gt;</w:t>
      </w:r>
      <w:r w:rsidRPr="00053F07">
        <w:rPr>
          <w:highlight w:val="white"/>
        </w:rPr>
        <w:t xml:space="preserve">Type specifiers: </w:t>
      </w:r>
      <w:r w:rsidR="00D4318D">
        <w:rPr>
          <w:rStyle w:val="KeyWord0"/>
          <w:highlight w:val="white"/>
        </w:rPr>
        <w:t>&lt;k&gt;</w:t>
      </w:r>
      <w:r w:rsidR="00D4318D" w:rsidRPr="00053F07">
        <w:rPr>
          <w:rStyle w:val="KeyWord0"/>
          <w:highlight w:val="white"/>
        </w:rPr>
        <w:t>void</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char</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short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int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long</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float</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double</w:t>
      </w:r>
      <w:r w:rsidR="00D4318D">
        <w:rPr>
          <w:rStyle w:val="KeyWord0"/>
          <w:highlight w:val="white"/>
        </w:rPr>
        <w:t>&lt;/k&gt;</w:t>
      </w:r>
      <w:r w:rsidRPr="00053F07">
        <w:rPr>
          <w:highlight w:val="white"/>
        </w:rPr>
        <w:t xml:space="preserve">, </w:t>
      </w:r>
      <w:r w:rsidR="00D4318D">
        <w:rPr>
          <w:rStyle w:val="KeyWord0"/>
          <w:highlight w:val="white"/>
        </w:rPr>
        <w:t>&lt;k&gt;</w:t>
      </w:r>
      <w:r w:rsidR="00D4318D" w:rsidRPr="00053F07">
        <w:rPr>
          <w:rStyle w:val="KeyWord0"/>
          <w:highlight w:val="white"/>
        </w:rPr>
        <w:t>signed</w:t>
      </w:r>
      <w:r w:rsidR="00D4318D">
        <w:rPr>
          <w:rStyle w:val="KeyWord0"/>
          <w:highlight w:val="white"/>
        </w:rPr>
        <w:t>&lt;/k&gt;</w:t>
      </w:r>
      <w:r w:rsidRPr="00053F07">
        <w:rPr>
          <w:highlight w:val="white"/>
        </w:rPr>
        <w:t xml:space="preserve">, or </w:t>
      </w:r>
      <w:r w:rsidR="00D4318D">
        <w:rPr>
          <w:rStyle w:val="KeyWord0"/>
          <w:highlight w:val="white"/>
        </w:rPr>
        <w:t>&lt;k&gt;</w:t>
      </w:r>
      <w:r w:rsidR="00D4318D" w:rsidRPr="00053F07">
        <w:rPr>
          <w:rStyle w:val="KeyWord0"/>
          <w:highlight w:val="white"/>
        </w:rPr>
        <w:t>unsigned</w:t>
      </w:r>
      <w:r w:rsidR="00D4318D">
        <w:rPr>
          <w:rStyle w:val="KeyWord0"/>
          <w:highlight w:val="white"/>
        </w:rPr>
        <w:t>&lt;/k&gt;</w:t>
      </w:r>
      <w:r>
        <w:rPr>
          <w:highlight w:val="white"/>
        </w:rPr>
        <w:t>&lt;/l&gt;</w:t>
      </w:r>
    </w:p>
    <w:p w14:paraId="59878D73" w14:textId="701CDBB5" w:rsidR="000D572F" w:rsidRPr="00903DBA" w:rsidRDefault="000D572F" w:rsidP="000D572F">
      <w:pPr>
        <w:rPr>
          <w:highlight w:val="white"/>
        </w:rPr>
      </w:pPr>
      <w:r w:rsidRPr="00903DBA">
        <w:rPr>
          <w:highlight w:val="white"/>
        </w:rPr>
        <w:lastRenderedPageBreak/>
        <w:t xml:space="preserve">The following specifiers return a reference to the </w:t>
      </w:r>
      <w:r w:rsidR="00D4318D">
        <w:rPr>
          <w:rStyle w:val="KeyWord0"/>
          <w:highlight w:val="white"/>
        </w:rPr>
        <w:t>&lt;k&gt;</w:t>
      </w:r>
      <w:r w:rsidR="00D4318D" w:rsidRPr="00903DBA">
        <w:rPr>
          <w:rStyle w:val="KeyWord0"/>
          <w:highlight w:val="white"/>
        </w:rPr>
        <w:t>Type</w:t>
      </w:r>
      <w:r w:rsidR="00D4318D">
        <w:rPr>
          <w:rStyle w:val="KeyWord0"/>
          <w:highlight w:val="white"/>
        </w:rPr>
        <w:t>&lt;/k&gt;</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18614E18" w:rsidR="00A04EF2" w:rsidRPr="00903DBA" w:rsidRDefault="00CC1DF4" w:rsidP="0060539D">
      <w:pPr>
        <w:pStyle w:val="Heading3"/>
        <w:rPr>
          <w:highlight w:val="white"/>
        </w:rPr>
      </w:pPr>
      <w:bookmarkStart w:id="55" w:name="_Toc98936249"/>
      <w:bookmarkStart w:id="56" w:name="_Hlk57712964"/>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55"/>
    </w:p>
    <w:bookmarkEnd w:id="56"/>
    <w:p w14:paraId="77ED76FC" w14:textId="33E69153"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w:t>
      </w:r>
      <w:r w:rsidR="00505141">
        <w:rPr>
          <w:highlight w:val="white"/>
        </w:rPr>
        <w:t>struct or union members are</w:t>
      </w:r>
      <w:r w:rsidR="00ED0F79" w:rsidRPr="00903DBA">
        <w:rPr>
          <w:highlight w:val="white"/>
        </w:rPr>
        <w:t xml:space="preserve"> parsed, </w:t>
      </w:r>
      <w:r w:rsidR="006C1179">
        <w:rPr>
          <w:highlight w:val="white"/>
        </w:rPr>
        <w:t xml:space="preserve">it </w:t>
      </w:r>
      <w:r w:rsidR="005E370B" w:rsidRPr="00903DBA">
        <w:rPr>
          <w:highlight w:val="white"/>
        </w:rPr>
        <w:t xml:space="preserve">is given a symbol table of its own </w:t>
      </w:r>
      <w:r w:rsidR="006C1179">
        <w:rPr>
          <w:highlight w:val="white"/>
        </w:rPr>
        <w:t>which</w:t>
      </w:r>
      <w:r w:rsidR="00557AC0">
        <w:rPr>
          <w:highlight w:val="white"/>
        </w:rPr>
        <w:t xml:space="preserve"> </w:t>
      </w:r>
      <w:r w:rsidR="006D26DF" w:rsidRPr="00903DBA">
        <w:rPr>
          <w:highlight w:val="white"/>
        </w:rPr>
        <w:t>each member becomes added to</w:t>
      </w:r>
      <w:r w:rsidR="00557AC0">
        <w:rPr>
          <w:highlight w:val="white"/>
        </w:rPr>
        <w:t>.</w:t>
      </w:r>
    </w:p>
    <w:p w14:paraId="059D73AB" w14:textId="42931BA5" w:rsidR="00B73351" w:rsidRPr="00903DBA" w:rsidRDefault="002D5C01" w:rsidP="00B73351">
      <w:pPr>
        <w:rPr>
          <w:highlight w:val="white"/>
        </w:rPr>
      </w:pPr>
      <w:r w:rsidRPr="00903DBA">
        <w:rPr>
          <w:highlight w:val="white"/>
        </w:rPr>
        <w:t xml:space="preserve">The call to </w:t>
      </w:r>
      <w:r w:rsidR="00D4318D">
        <w:rPr>
          <w:rStyle w:val="KeyWord0"/>
          <w:highlight w:val="white"/>
        </w:rPr>
        <w:t>&lt;k&gt;</w:t>
      </w:r>
      <w:r w:rsidR="00D4318D" w:rsidRPr="00903DBA">
        <w:rPr>
          <w:rStyle w:val="KeyWord0"/>
          <w:highlight w:val="white"/>
        </w:rPr>
        <w:t>StructOrUnionHeader</w:t>
      </w:r>
      <w:r w:rsidR="00D4318D">
        <w:rPr>
          <w:rStyle w:val="KeyWord0"/>
          <w:highlight w:val="white"/>
        </w:rPr>
        <w:t>&lt;/k&gt;</w:t>
      </w:r>
      <w:r w:rsidRPr="00903DBA">
        <w:rPr>
          <w:highlight w:val="white"/>
        </w:rPr>
        <w:t xml:space="preserve"> adds the struct or union to the symbol table if the optional </w:t>
      </w:r>
      <w:r w:rsidR="00E23141">
        <w:rPr>
          <w:highlight w:val="white"/>
        </w:rPr>
        <w:t xml:space="preserve">tag </w:t>
      </w:r>
      <w:r w:rsidRPr="00903DBA">
        <w:rPr>
          <w:highlight w:val="white"/>
        </w:rPr>
        <w:t>name is not null.</w:t>
      </w:r>
      <w:r w:rsidR="0027686B">
        <w:rPr>
          <w:highlight w:val="white"/>
        </w:rPr>
        <w:t xml:space="preserve"> </w:t>
      </w:r>
      <w:r w:rsidR="00A50095">
        <w:rPr>
          <w:highlight w:val="white"/>
        </w:rPr>
        <w:t>W</w:t>
      </w:r>
      <w:r w:rsidR="0027686B">
        <w:rPr>
          <w:highlight w:val="white"/>
        </w:rPr>
        <w:t xml:space="preserve">e add </w:t>
      </w:r>
      <w:r w:rsidR="00E23141">
        <w:rPr>
          <w:highlight w:val="white"/>
        </w:rPr>
        <w:t>the</w:t>
      </w:r>
      <w:r w:rsidR="0027686B">
        <w:rPr>
          <w:highlight w:val="white"/>
        </w:rPr>
        <w:t xml:space="preserve"> tag </w:t>
      </w:r>
      <w:r w:rsidR="00E23141">
        <w:rPr>
          <w:highlight w:val="white"/>
        </w:rPr>
        <w:t xml:space="preserve">name </w:t>
      </w:r>
      <w:r w:rsidR="0027686B">
        <w:rPr>
          <w:highlight w:val="white"/>
        </w:rPr>
        <w:t>to the current symbol table</w:t>
      </w:r>
      <w:r w:rsidR="00E23141">
        <w:rPr>
          <w:highlight w:val="white"/>
        </w:rPr>
        <w:t xml:space="preserve"> before we parse the members</w:t>
      </w:r>
      <w:r w:rsidR="00A50095">
        <w:rPr>
          <w:highlight w:val="white"/>
        </w:rPr>
        <w:t xml:space="preserve">, for </w:t>
      </w:r>
      <w:r w:rsidR="00B73351" w:rsidRPr="00903DBA">
        <w:rPr>
          <w:highlight w:val="white"/>
        </w:rPr>
        <w:t>recursive pointers to work. For instance</w:t>
      </w:r>
      <w:r w:rsidR="00F83755">
        <w:rPr>
          <w:highlight w:val="white"/>
        </w:rPr>
        <w:t xml:space="preserve">, </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4D630E42"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00D4318D">
        <w:rPr>
          <w:rStyle w:val="KeyWord0"/>
          <w:highlight w:val="white"/>
        </w:rPr>
        <w:t>&lt;k&gt;</w:t>
      </w:r>
      <w:r w:rsidR="00D4318D" w:rsidRPr="00903DBA">
        <w:rPr>
          <w:rStyle w:val="KeyWord0"/>
          <w:highlight w:val="white"/>
        </w:rPr>
        <w:t>next</w:t>
      </w:r>
      <w:r w:rsidR="00D4318D">
        <w:rPr>
          <w:rStyle w:val="KeyWord0"/>
          <w:highlight w:val="white"/>
        </w:rPr>
        <w:t>&lt;/k&gt;</w:t>
      </w:r>
      <w:r w:rsidRPr="00903DBA">
        <w:rPr>
          <w:highlight w:val="white"/>
        </w:rPr>
        <w:t xml:space="preserve"> field in the code above will </w:t>
      </w:r>
      <w:r w:rsidR="00D50204">
        <w:rPr>
          <w:highlight w:val="white"/>
        </w:rPr>
        <w:t>point at</w:t>
      </w:r>
      <w:r w:rsidRPr="00903DBA">
        <w:rPr>
          <w:highlight w:val="white"/>
        </w:rPr>
        <w:t xml:space="preserve"> another struct with the same name, defined in a surrounding block or in global space.</w:t>
      </w:r>
    </w:p>
    <w:p w14:paraId="08CA2893" w14:textId="77777777" w:rsidR="00AD3596" w:rsidRPr="00AD3596" w:rsidRDefault="00AD3596" w:rsidP="00AD3596">
      <w:pPr>
        <w:pStyle w:val="Code"/>
        <w:rPr>
          <w:highlight w:val="white"/>
        </w:rPr>
      </w:pPr>
      <w:r w:rsidRPr="00AD3596">
        <w:rPr>
          <w:highlight w:val="white"/>
        </w:rPr>
        <w:t>struct_or_union_specifier:</w:t>
      </w:r>
    </w:p>
    <w:p w14:paraId="4E8332FE" w14:textId="77777777" w:rsidR="00AD3596" w:rsidRPr="00AD3596" w:rsidRDefault="00AD3596" w:rsidP="00AD3596">
      <w:pPr>
        <w:pStyle w:val="Code"/>
        <w:rPr>
          <w:highlight w:val="white"/>
        </w:rPr>
      </w:pPr>
      <w:r w:rsidRPr="00AD3596">
        <w:rPr>
          <w:highlight w:val="white"/>
        </w:rPr>
        <w:t xml:space="preserve">    struct_or_union optional_name {</w:t>
      </w:r>
    </w:p>
    <w:p w14:paraId="1A481ED4" w14:textId="77777777" w:rsidR="00AD3596" w:rsidRPr="00AD3596" w:rsidRDefault="00AD3596" w:rsidP="00AD3596">
      <w:pPr>
        <w:pStyle w:val="Code"/>
        <w:rPr>
          <w:highlight w:val="white"/>
        </w:rPr>
      </w:pPr>
      <w:r w:rsidRPr="00AD3596">
        <w:rPr>
          <w:highlight w:val="white"/>
        </w:rPr>
        <w:t xml:space="preserve">      MiddleCodeGenerator.StructOrUnionHeader($1, $2);</w:t>
      </w:r>
    </w:p>
    <w:p w14:paraId="5BD37BB6" w14:textId="77777777" w:rsidR="00AD3596" w:rsidRPr="00AD3596" w:rsidRDefault="00AD3596" w:rsidP="00AD3596">
      <w:pPr>
        <w:pStyle w:val="Code"/>
        <w:rPr>
          <w:highlight w:val="white"/>
        </w:rPr>
      </w:pPr>
      <w:r w:rsidRPr="00AD3596">
        <w:rPr>
          <w:highlight w:val="white"/>
        </w:rPr>
        <w:t xml:space="preserve">    }</w:t>
      </w:r>
    </w:p>
    <w:p w14:paraId="5B3DE702" w14:textId="77777777" w:rsidR="00AD3596" w:rsidRPr="00AD3596" w:rsidRDefault="00AD3596" w:rsidP="00AD3596">
      <w:pPr>
        <w:pStyle w:val="Code"/>
        <w:rPr>
          <w:highlight w:val="white"/>
        </w:rPr>
      </w:pPr>
      <w:r w:rsidRPr="00AD3596">
        <w:rPr>
          <w:highlight w:val="white"/>
        </w:rPr>
        <w:t xml:space="preserve">    LEFT_BLOCK declaration_list RIGHT_BLOCK {</w:t>
      </w:r>
    </w:p>
    <w:p w14:paraId="70D41529" w14:textId="77777777" w:rsidR="00AD3596" w:rsidRPr="00AD3596" w:rsidRDefault="00AD3596" w:rsidP="00AD3596">
      <w:pPr>
        <w:pStyle w:val="Code"/>
        <w:rPr>
          <w:highlight w:val="white"/>
        </w:rPr>
      </w:pPr>
      <w:r w:rsidRPr="00AD3596">
        <w:rPr>
          <w:highlight w:val="white"/>
        </w:rPr>
        <w:t xml:space="preserve">      $$ = MiddleCodeGenerator.StructOrUnionSpecifier();</w:t>
      </w:r>
    </w:p>
    <w:p w14:paraId="133CB325" w14:textId="77777777" w:rsidR="00AD3596" w:rsidRPr="00AD3596" w:rsidRDefault="00AD3596" w:rsidP="00AD3596">
      <w:pPr>
        <w:pStyle w:val="Code"/>
        <w:rPr>
          <w:highlight w:val="white"/>
        </w:rPr>
      </w:pPr>
      <w:r w:rsidRPr="00AD3596">
        <w:rPr>
          <w:highlight w:val="white"/>
        </w:rPr>
        <w:t xml:space="preserve">    }</w:t>
      </w:r>
    </w:p>
    <w:p w14:paraId="1AB13FA0" w14:textId="77777777" w:rsidR="00AD3596" w:rsidRPr="00AD3596" w:rsidRDefault="00AD3596" w:rsidP="00AD3596">
      <w:pPr>
        <w:pStyle w:val="Code"/>
        <w:rPr>
          <w:highlight w:val="white"/>
        </w:rPr>
      </w:pPr>
      <w:r w:rsidRPr="00AD3596">
        <w:rPr>
          <w:highlight w:val="white"/>
        </w:rPr>
        <w:t xml:space="preserve">  | struct_or_union NAME {</w:t>
      </w:r>
    </w:p>
    <w:p w14:paraId="1CE2A4E9" w14:textId="77777777" w:rsidR="00AD3596" w:rsidRPr="00AD3596" w:rsidRDefault="00AD3596" w:rsidP="00AD3596">
      <w:pPr>
        <w:pStyle w:val="Code"/>
        <w:rPr>
          <w:highlight w:val="white"/>
        </w:rPr>
      </w:pPr>
      <w:r w:rsidRPr="00AD3596">
        <w:rPr>
          <w:highlight w:val="white"/>
        </w:rPr>
        <w:t xml:space="preserve">      $$ = MiddleCodeGenerator.StructOrUnionLookup($1, $2);</w:t>
      </w:r>
    </w:p>
    <w:p w14:paraId="3DDD3292" w14:textId="77777777" w:rsidR="00AD3596" w:rsidRPr="00AD3596" w:rsidRDefault="00AD3596" w:rsidP="00AD3596">
      <w:pPr>
        <w:pStyle w:val="Code"/>
        <w:rPr>
          <w:highlight w:val="white"/>
        </w:rPr>
      </w:pPr>
      <w:r w:rsidRPr="00AD3596">
        <w:rPr>
          <w:highlight w:val="white"/>
        </w:rPr>
        <w:t xml:space="preserve">    };</w:t>
      </w:r>
    </w:p>
    <w:p w14:paraId="3467D9CD" w14:textId="77777777" w:rsidR="00AD3596" w:rsidRPr="00AD3596" w:rsidRDefault="00AD3596" w:rsidP="00AD3596">
      <w:pPr>
        <w:pStyle w:val="Code"/>
        <w:rPr>
          <w:highlight w:val="white"/>
        </w:rPr>
      </w:pPr>
    </w:p>
    <w:p w14:paraId="0C0A52E6" w14:textId="433A7358"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lastRenderedPageBreak/>
        <w:t>optional_name:</w:t>
      </w:r>
    </w:p>
    <w:p w14:paraId="0B1273F9" w14:textId="0A33ED2E" w:rsidR="00B700C2" w:rsidRPr="00903DBA" w:rsidRDefault="00B700C2" w:rsidP="00B700C2">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4A71C6A5" w:rsidR="00012070" w:rsidRPr="00903DBA" w:rsidRDefault="00CC1DF4" w:rsidP="0060539D">
      <w:pPr>
        <w:pStyle w:val="Heading3"/>
        <w:rPr>
          <w:highlight w:val="white"/>
        </w:rPr>
      </w:pPr>
      <w:bookmarkStart w:id="57" w:name="_Toc98936250"/>
      <w:bookmarkStart w:id="58" w:name="_Hlk57713010"/>
      <w:r>
        <w:rPr>
          <w:highlight w:val="white"/>
        </w:rPr>
        <w:t>&lt;</w:t>
      </w:r>
      <w:proofErr w:type="spellStart"/>
      <w:r>
        <w:rPr>
          <w:highlight w:val="white"/>
        </w:rPr>
        <w:t>h3</w:t>
      </w:r>
      <w:proofErr w:type="spellEnd"/>
      <w:r>
        <w:rPr>
          <w:highlight w:val="white"/>
        </w:rPr>
        <w:t>&gt;</w:t>
      </w:r>
      <w:r w:rsidRPr="00903DBA">
        <w:rPr>
          <w:highlight w:val="white"/>
        </w:rPr>
        <w:t>Enumeration</w:t>
      </w:r>
      <w:r>
        <w:rPr>
          <w:highlight w:val="white"/>
        </w:rPr>
        <w:t>&lt;/</w:t>
      </w:r>
      <w:proofErr w:type="spellStart"/>
      <w:r>
        <w:rPr>
          <w:highlight w:val="white"/>
        </w:rPr>
        <w:t>h3</w:t>
      </w:r>
      <w:proofErr w:type="spellEnd"/>
      <w:r>
        <w:rPr>
          <w:highlight w:val="white"/>
        </w:rPr>
        <w:t>&gt;</w:t>
      </w:r>
      <w:bookmarkEnd w:id="57"/>
    </w:p>
    <w:bookmarkEnd w:id="58"/>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2D328AAD" w:rsidR="001D6908" w:rsidRPr="00903DBA" w:rsidRDefault="00E803D1" w:rsidP="00E803D1">
      <w:pPr>
        <w:rPr>
          <w:highlight w:val="white"/>
        </w:rPr>
      </w:pPr>
      <w:r w:rsidRPr="00903DBA">
        <w:rPr>
          <w:highlight w:val="white"/>
        </w:rPr>
        <w:t xml:space="preserve">The result of </w:t>
      </w:r>
      <w:r w:rsidR="00D4318D">
        <w:rPr>
          <w:rStyle w:val="KeyWord0"/>
          <w:highlight w:val="white"/>
        </w:rPr>
        <w:t>&lt;k&gt;</w:t>
      </w:r>
      <w:r w:rsidR="00D4318D" w:rsidRPr="00903DBA">
        <w:rPr>
          <w:rStyle w:val="KeyWord0"/>
          <w:highlight w:val="white"/>
        </w:rPr>
        <w:t>enum_list</w:t>
      </w:r>
      <w:r w:rsidR="00D4318D">
        <w:rPr>
          <w:rStyle w:val="KeyWord0"/>
          <w:highlight w:val="white"/>
        </w:rPr>
        <w:t>&lt;/k&gt;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w:t>
      </w:r>
      <w:r w:rsidR="00D84169">
        <w:rPr>
          <w:highlight w:val="white"/>
        </w:rPr>
        <w:t xml:space="preserve">since </w:t>
      </w:r>
      <w:r w:rsidR="00CE220C">
        <w:rPr>
          <w:highlight w:val="white"/>
        </w:rPr>
        <w:t xml:space="preserve">assignment of </w:t>
      </w:r>
      <w:r w:rsidR="00D84169">
        <w:rPr>
          <w:highlight w:val="white"/>
        </w:rPr>
        <w:t>extern</w:t>
      </w:r>
      <w:r w:rsidR="00B66979" w:rsidRPr="00903DBA">
        <w:rPr>
          <w:highlight w:val="white"/>
        </w:rPr>
        <w:t xml:space="preserve"> value</w:t>
      </w:r>
      <w:r w:rsidR="00CE220C">
        <w:rPr>
          <w:highlight w:val="white"/>
        </w:rPr>
        <w:t>s are not allowed.</w:t>
      </w:r>
    </w:p>
    <w:p w14:paraId="24653AAF" w14:textId="77777777" w:rsidR="00BF4020" w:rsidRPr="00BF4020" w:rsidRDefault="00BF4020" w:rsidP="00BF4020">
      <w:pPr>
        <w:pStyle w:val="Code"/>
        <w:rPr>
          <w:highlight w:val="white"/>
        </w:rPr>
      </w:pPr>
      <w:r w:rsidRPr="00BF4020">
        <w:rPr>
          <w:highlight w:val="white"/>
        </w:rPr>
        <w:t>enum_list:</w:t>
      </w:r>
    </w:p>
    <w:p w14:paraId="5A891C1F" w14:textId="77777777" w:rsidR="00BF4020" w:rsidRPr="00BF4020" w:rsidRDefault="00BF4020" w:rsidP="00BF4020">
      <w:pPr>
        <w:pStyle w:val="Code"/>
        <w:rPr>
          <w:highlight w:val="white"/>
        </w:rPr>
      </w:pPr>
      <w:r w:rsidRPr="00BF4020">
        <w:rPr>
          <w:highlight w:val="white"/>
        </w:rPr>
        <w:t xml:space="preserve">    enum {</w:t>
      </w:r>
    </w:p>
    <w:p w14:paraId="5908B537" w14:textId="16C90573" w:rsidR="00BF4020" w:rsidRPr="00BF4020" w:rsidRDefault="00BF4020" w:rsidP="00BF4020">
      <w:pPr>
        <w:pStyle w:val="Code"/>
        <w:rPr>
          <w:highlight w:val="white"/>
        </w:rPr>
      </w:pPr>
      <w:r w:rsidRPr="00BF4020">
        <w:rPr>
          <w:highlight w:val="white"/>
        </w:rPr>
        <w:t xml:space="preserve">      </w:t>
      </w:r>
      <w:r w:rsidR="001B296B">
        <w:rPr>
          <w:highlight w:val="white"/>
        </w:rPr>
        <w:t>HashSet</w:t>
      </w:r>
      <w:r w:rsidR="001B296B" w:rsidRPr="00BF4020">
        <w:rPr>
          <w:highlight w:val="white"/>
        </w:rPr>
        <w:t xml:space="preserve">&lt;Symbol&gt; memberSet </w:t>
      </w:r>
      <w:r w:rsidR="001B296B">
        <w:rPr>
          <w:highlight w:val="white"/>
        </w:rPr>
        <w:t>= new(</w:t>
      </w:r>
      <w:r w:rsidR="001B296B" w:rsidRPr="00BF4020">
        <w:rPr>
          <w:highlight w:val="white"/>
        </w:rPr>
        <w:t>);</w:t>
      </w:r>
    </w:p>
    <w:p w14:paraId="3E1CE4A9" w14:textId="77777777" w:rsidR="00BF4020" w:rsidRPr="00BF4020" w:rsidRDefault="00BF4020" w:rsidP="00BF4020">
      <w:pPr>
        <w:pStyle w:val="Code"/>
        <w:rPr>
          <w:highlight w:val="white"/>
        </w:rPr>
      </w:pPr>
      <w:r w:rsidRPr="00BF4020">
        <w:rPr>
          <w:highlight w:val="white"/>
        </w:rPr>
        <w:t xml:space="preserve">      memberSet.Add($1);</w:t>
      </w:r>
    </w:p>
    <w:p w14:paraId="757CED86" w14:textId="77777777" w:rsidR="00BF4020" w:rsidRPr="00BF4020" w:rsidRDefault="00BF4020" w:rsidP="00BF4020">
      <w:pPr>
        <w:pStyle w:val="Code"/>
        <w:rPr>
          <w:highlight w:val="white"/>
        </w:rPr>
      </w:pPr>
      <w:r w:rsidRPr="00BF4020">
        <w:rPr>
          <w:highlight w:val="white"/>
        </w:rPr>
        <w:t xml:space="preserve">      $$ = memberSet;</w:t>
      </w:r>
    </w:p>
    <w:p w14:paraId="54B12E7B" w14:textId="77777777" w:rsidR="00BF4020" w:rsidRPr="00BF4020" w:rsidRDefault="00BF4020" w:rsidP="00BF4020">
      <w:pPr>
        <w:pStyle w:val="Code"/>
        <w:rPr>
          <w:highlight w:val="white"/>
        </w:rPr>
      </w:pPr>
      <w:r w:rsidRPr="00BF4020">
        <w:rPr>
          <w:highlight w:val="white"/>
        </w:rPr>
        <w:t xml:space="preserve">    }</w:t>
      </w:r>
    </w:p>
    <w:p w14:paraId="2C5107D1" w14:textId="77777777" w:rsidR="00BF4020" w:rsidRPr="00BF4020" w:rsidRDefault="00BF4020" w:rsidP="00BF4020">
      <w:pPr>
        <w:pStyle w:val="Code"/>
        <w:rPr>
          <w:highlight w:val="white"/>
        </w:rPr>
      </w:pPr>
      <w:r w:rsidRPr="00BF4020">
        <w:rPr>
          <w:highlight w:val="white"/>
        </w:rPr>
        <w:t xml:space="preserve">  | enum_list COMMA enum {</w:t>
      </w:r>
    </w:p>
    <w:p w14:paraId="3BA59C51" w14:textId="77777777" w:rsidR="00BF4020" w:rsidRPr="00BF4020" w:rsidRDefault="00BF4020" w:rsidP="00BF4020">
      <w:pPr>
        <w:pStyle w:val="Code"/>
        <w:rPr>
          <w:highlight w:val="white"/>
        </w:rPr>
      </w:pPr>
      <w:r w:rsidRPr="00BF4020">
        <w:rPr>
          <w:highlight w:val="white"/>
        </w:rPr>
        <w:t xml:space="preserve">      ISet&lt;Symbol&gt; memberSet = $1;</w:t>
      </w:r>
    </w:p>
    <w:p w14:paraId="5B6A9C87" w14:textId="77777777" w:rsidR="00BF4020" w:rsidRPr="00BF4020" w:rsidRDefault="00BF4020" w:rsidP="00BF4020">
      <w:pPr>
        <w:pStyle w:val="Code"/>
        <w:rPr>
          <w:highlight w:val="white"/>
        </w:rPr>
      </w:pPr>
      <w:r w:rsidRPr="00BF4020">
        <w:rPr>
          <w:highlight w:val="white"/>
        </w:rPr>
        <w:t xml:space="preserve">      memberSet.Add($3);</w:t>
      </w:r>
    </w:p>
    <w:p w14:paraId="2403BD5D" w14:textId="77777777" w:rsidR="00BF4020" w:rsidRPr="00BF4020" w:rsidRDefault="00BF4020" w:rsidP="00BF4020">
      <w:pPr>
        <w:pStyle w:val="Code"/>
        <w:rPr>
          <w:highlight w:val="white"/>
        </w:rPr>
      </w:pPr>
      <w:r w:rsidRPr="00BF4020">
        <w:rPr>
          <w:highlight w:val="white"/>
        </w:rPr>
        <w:t xml:space="preserve">      $$ = memberSet;</w:t>
      </w:r>
    </w:p>
    <w:p w14:paraId="3E8455DA" w14:textId="77777777" w:rsidR="00BF4020" w:rsidRPr="00BF4020" w:rsidRDefault="00BF4020" w:rsidP="00BF4020">
      <w:pPr>
        <w:pStyle w:val="Code"/>
        <w:rPr>
          <w:highlight w:val="white"/>
        </w:rPr>
      </w:pPr>
      <w:r w:rsidRPr="00BF4020">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F58065E" w:rsidR="0099740C" w:rsidRPr="00903DBA" w:rsidRDefault="0099740C" w:rsidP="0099740C">
      <w:pPr>
        <w:rPr>
          <w:highlight w:val="white"/>
        </w:rPr>
      </w:pPr>
      <w:r w:rsidRPr="00903DBA">
        <w:rPr>
          <w:highlight w:val="white"/>
        </w:rPr>
        <w:lastRenderedPageBreak/>
        <w:t>The following declaration is invalid</w:t>
      </w:r>
      <w:r w:rsidR="007E5365" w:rsidRPr="00903DBA">
        <w:rPr>
          <w:highlight w:val="white"/>
        </w:rPr>
        <w:t xml:space="preserve">, since it has extern storage and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7E5365" w:rsidRPr="00903DBA">
        <w:rPr>
          <w:highlight w:val="white"/>
        </w:rPr>
        <w:t xml:space="preserve"> is </w:t>
      </w:r>
      <w:r w:rsidR="003B6097">
        <w:rPr>
          <w:highlight w:val="white"/>
        </w:rPr>
        <w:t>initialized to</w:t>
      </w:r>
      <w:r w:rsidR="007E5365" w:rsidRPr="00903DBA">
        <w:rPr>
          <w:highlight w:val="white"/>
        </w:rPr>
        <w:t xml:space="preserve">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64A64362"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F23462">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w:t>
      </w:r>
      <w:r w:rsidR="00D84169">
        <w:rPr>
          <w:highlight w:val="white"/>
        </w:rPr>
        <w:t>F</w:t>
      </w:r>
      <w:r w:rsidR="007A5268" w:rsidRPr="00903DBA">
        <w:rPr>
          <w:highlight w:val="white"/>
        </w:rPr>
        <w:t>or each item</w:t>
      </w:r>
      <w:r w:rsidR="00D020CA">
        <w:rPr>
          <w:highlight w:val="white"/>
        </w:rPr>
        <w:t>,</w:t>
      </w:r>
      <w:r w:rsidR="007A5268" w:rsidRPr="00903DBA">
        <w:rPr>
          <w:highlight w:val="white"/>
        </w:rPr>
        <w:t xml:space="preserve"> </w:t>
      </w:r>
      <w:r w:rsidR="00D4318D">
        <w:rPr>
          <w:rStyle w:val="KeyWord0"/>
          <w:highlight w:val="white"/>
        </w:rPr>
        <w:t>&lt;k&gt;</w:t>
      </w:r>
      <w:r w:rsidR="00D4318D" w:rsidRPr="00D020CA">
        <w:rPr>
          <w:rStyle w:val="KeyWord0"/>
          <w:highlight w:val="white"/>
        </w:rPr>
        <w:t>EnumItem</w:t>
      </w:r>
      <w:r w:rsidR="00D4318D">
        <w:rPr>
          <w:rStyle w:val="KeyWord0"/>
          <w:highlight w:val="white"/>
        </w:rPr>
        <w:t>&lt;/k&gt;</w:t>
      </w:r>
      <w:r w:rsidR="00D020CA">
        <w:rPr>
          <w:highlight w:val="white"/>
        </w:rPr>
        <w:t xml:space="preserve"> returns a pair</w:t>
      </w:r>
      <w:r w:rsidR="007A5268" w:rsidRPr="00903DBA">
        <w:rPr>
          <w:highlight w:val="white"/>
        </w:rPr>
        <w:t xml:space="preserve">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6C51E986"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null);</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096F393D" w:rsidR="001D6908" w:rsidRPr="00903DBA" w:rsidRDefault="001D6908" w:rsidP="001D6908">
      <w:pPr>
        <w:pStyle w:val="Code"/>
        <w:rPr>
          <w:highlight w:val="white"/>
        </w:rPr>
      </w:pPr>
      <w:r w:rsidRPr="00903DBA">
        <w:rPr>
          <w:highlight w:val="white"/>
        </w:rPr>
        <w:t xml:space="preserve">      </w:t>
      </w:r>
      <w:r w:rsidR="00905650" w:rsidRPr="00903DBA">
        <w:rPr>
          <w:highlight w:val="white"/>
        </w:rPr>
        <w:t>$$</w:t>
      </w:r>
      <w:r w:rsidRPr="00903DBA">
        <w:rPr>
          <w:highlight w:val="white"/>
        </w:rPr>
        <w:t xml:space="preserve"> = MiddleCodeGenerator.EnumItem($1, $3.Symbol);</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84CED2F" w:rsidR="00DB7DA3" w:rsidRPr="00903DBA" w:rsidRDefault="00CC1DF4" w:rsidP="0060539D">
      <w:pPr>
        <w:pStyle w:val="Heading3"/>
        <w:rPr>
          <w:highlight w:val="white"/>
        </w:rPr>
      </w:pPr>
      <w:bookmarkStart w:id="59" w:name="_Toc98936251"/>
      <w:r>
        <w:rPr>
          <w:highlight w:val="white"/>
        </w:rPr>
        <w:t>&lt;</w:t>
      </w:r>
      <w:proofErr w:type="spellStart"/>
      <w:r>
        <w:rPr>
          <w:highlight w:val="white"/>
        </w:rPr>
        <w:t>h3</w:t>
      </w:r>
      <w:proofErr w:type="spellEnd"/>
      <w:r>
        <w:rPr>
          <w:highlight w:val="white"/>
        </w:rPr>
        <w:t>&gt;</w:t>
      </w:r>
      <w:r w:rsidRPr="00903DBA">
        <w:rPr>
          <w:highlight w:val="white"/>
        </w:rPr>
        <w:t>Declarator</w:t>
      </w:r>
      <w:r>
        <w:rPr>
          <w:highlight w:val="white"/>
        </w:rPr>
        <w:t>s&lt;/</w:t>
      </w:r>
      <w:proofErr w:type="spellStart"/>
      <w:r>
        <w:rPr>
          <w:highlight w:val="white"/>
        </w:rPr>
        <w:t>h3</w:t>
      </w:r>
      <w:proofErr w:type="spellEnd"/>
      <w:r>
        <w:rPr>
          <w:highlight w:val="white"/>
        </w:rPr>
        <w:t>&gt;</w:t>
      </w:r>
      <w:bookmarkEnd w:id="59"/>
    </w:p>
    <w:p w14:paraId="5EE03350" w14:textId="393F585A"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D4318D">
        <w:rPr>
          <w:rStyle w:val="KeyWord0"/>
          <w:highlight w:val="white"/>
        </w:rPr>
        <w:t>&lt;k&gt;</w:t>
      </w:r>
      <w:r w:rsidR="00D4318D" w:rsidRPr="00903DBA">
        <w:rPr>
          <w:rStyle w:val="KeyWord0"/>
          <w:highlight w:val="white"/>
        </w:rPr>
        <w:t>static</w:t>
      </w:r>
      <w:r w:rsidR="00D4318D">
        <w:rPr>
          <w:rStyle w:val="KeyWord0"/>
          <w:highlight w:val="white"/>
        </w:rPr>
        <w:t xml:space="preserve"> </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int</w:t>
      </w:r>
      <w:r w:rsidR="00D4318D">
        <w:rPr>
          <w:rStyle w:val="KeyWord0"/>
          <w:highlight w:val="white"/>
        </w:rPr>
        <w:t>&lt;/k&gt;</w:t>
      </w:r>
      <w:r w:rsidR="00A767EB" w:rsidRPr="00903DBA">
        <w:rPr>
          <w:highlight w:val="white"/>
        </w:rPr>
        <w:t xml:space="preserve"> is the specifier list while </w:t>
      </w:r>
      <w:r w:rsidR="00D4318D">
        <w:rPr>
          <w:rStyle w:val="KeyWord0"/>
          <w:highlight w:val="white"/>
        </w:rPr>
        <w:t>&lt;k&gt;</w:t>
      </w:r>
      <w:r w:rsidR="00D4318D" w:rsidRPr="00903DBA">
        <w:rPr>
          <w:rStyle w:val="KeyWord0"/>
          <w:highlight w:val="white"/>
        </w:rPr>
        <w:t>*p</w:t>
      </w:r>
      <w:r w:rsidR="00D4318D">
        <w:rPr>
          <w:rStyle w:val="KeyWord0"/>
          <w:highlight w:val="white"/>
        </w:rPr>
        <w:t>&lt;/k&gt;</w:t>
      </w:r>
      <w:r w:rsidR="00A767EB" w:rsidRPr="00903DBA">
        <w:rPr>
          <w:highlight w:val="white"/>
        </w:rPr>
        <w:t xml:space="preserve">, and </w:t>
      </w:r>
      <w:r w:rsidR="00D4318D">
        <w:rPr>
          <w:rStyle w:val="KeyWord0"/>
          <w:highlight w:val="white"/>
        </w:rPr>
        <w:t>&lt;k&gt;</w:t>
      </w:r>
      <w:r w:rsidR="00D4318D" w:rsidRPr="00903DBA">
        <w:rPr>
          <w:rStyle w:val="KeyWord0"/>
          <w:highlight w:val="white"/>
        </w:rPr>
        <w:t>a[3]</w:t>
      </w:r>
      <w:r w:rsidR="00D4318D">
        <w:rPr>
          <w:rStyle w:val="KeyWord0"/>
          <w:highlight w:val="white"/>
        </w:rPr>
        <w:t>&lt;/k&gt;</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B709DB"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Simple,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&lt;/k&gt;</w:t>
      </w:r>
      <w:r>
        <w:rPr>
          <w:highlight w:val="white"/>
        </w:rPr>
        <w:t>&lt;/l&gt;</w:t>
      </w:r>
    </w:p>
    <w:p w14:paraId="1FEB2F43" w14:textId="230F943F"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 xml:space="preserve">With initialization,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&lt;/l&gt;</w:t>
      </w:r>
    </w:p>
    <w:p w14:paraId="16D47CB6" w14:textId="77777777" w:rsidR="00D52F74" w:rsidRDefault="008C4970" w:rsidP="00030ADC">
      <w:pPr>
        <w:pStyle w:val="ListParagraph"/>
        <w:numPr>
          <w:ilvl w:val="0"/>
          <w:numId w:val="175"/>
        </w:numPr>
        <w:rPr>
          <w:rStyle w:val="KeyWord0"/>
          <w:b w:val="0"/>
          <w:noProof w:val="0"/>
          <w:highlight w:val="white"/>
        </w:rPr>
      </w:pPr>
      <w:r>
        <w:rPr>
          <w:highlight w:val="white"/>
        </w:rPr>
        <w:t>&lt;l&gt;</w:t>
      </w:r>
      <w:r w:rsidRPr="00030ADC">
        <w:rPr>
          <w:highlight w:val="white"/>
        </w:rPr>
        <w:t>With bitfield, only allowed in structs</w:t>
      </w:r>
      <w:r>
        <w:rPr>
          <w:highlight w:val="white"/>
        </w:rPr>
        <w:t xml:space="preserve"> and unions</w:t>
      </w:r>
      <w:r w:rsidRPr="00030ADC">
        <w:rPr>
          <w:highlight w:val="white"/>
        </w:rPr>
        <w:t xml:space="preserve">, such as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i</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Pr>
          <w:highlight w:val="white"/>
        </w:rPr>
        <w:t xml:space="preserve">. It also possible to omit the declarator; in the </w:t>
      </w:r>
      <w:r w:rsidR="00D4318D">
        <w:rPr>
          <w:rStyle w:val="KeyWord0"/>
          <w:highlight w:val="white"/>
        </w:rPr>
        <w:t>&lt;k&gt;</w:t>
      </w:r>
      <w:r w:rsidR="00D4318D" w:rsidRPr="00030ADC">
        <w:rPr>
          <w:rStyle w:val="KeyWord0"/>
          <w:highlight w:val="white"/>
        </w:rPr>
        <w:t>int</w:t>
      </w:r>
      <w:r w:rsidR="00D4318D">
        <w:rPr>
          <w:rStyle w:val="KeyWord0"/>
          <w:highlight w:val="white"/>
        </w:rPr>
        <w:t xml:space="preserve"> </w:t>
      </w:r>
      <w:r w:rsidR="00D4318D" w:rsidRPr="00030ADC">
        <w:rPr>
          <w:rStyle w:val="KeyWord0"/>
          <w:highlight w:val="white"/>
        </w:rPr>
        <w:t>:</w:t>
      </w:r>
      <w:r w:rsidR="00D4318D">
        <w:rPr>
          <w:rStyle w:val="KeyWord0"/>
          <w:highlight w:val="white"/>
        </w:rPr>
        <w:t xml:space="preserve"> </w:t>
      </w:r>
      <w:r w:rsidR="00D4318D" w:rsidRPr="00030ADC">
        <w:rPr>
          <w:rStyle w:val="KeyWord0"/>
          <w:highlight w:val="white"/>
        </w:rPr>
        <w:t>3;</w:t>
      </w:r>
      <w:r w:rsidR="00D4318D">
        <w:rPr>
          <w:rStyle w:val="KeyWord0"/>
          <w:highlight w:val="white"/>
        </w:rPr>
        <w:t>&lt;/k&gt;</w:t>
      </w:r>
      <w:r w:rsidRPr="009238D7">
        <w:rPr>
          <w:highlight w:val="white"/>
        </w:rPr>
        <w:t xml:space="preserve"> declaration</w:t>
      </w:r>
      <w:r>
        <w:rPr>
          <w:highlight w:val="white"/>
        </w:rPr>
        <w:t>, it is only stated that three bits shall be unused.&lt;/l&gt;</w:t>
      </w:r>
    </w:p>
    <w:p w14:paraId="639D14B3" w14:textId="1C80DE15"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 xml:space="preserve">members </w:t>
      </w:r>
      <w:r w:rsidR="000A3CE2">
        <w:rPr>
          <w:highlight w:val="white"/>
        </w:rPr>
        <w:t>where they</w:t>
      </w:r>
      <w:r w:rsidR="00772864">
        <w:rPr>
          <w:highlight w:val="white"/>
        </w:rPr>
        <w:t xml:space="preserve"> cannot be initialized.</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38EB883D"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D4318D">
        <w:rPr>
          <w:rStyle w:val="KeyWord0"/>
          <w:highlight w:val="white"/>
        </w:rPr>
        <w:t>&lt;k&gt;</w:t>
      </w:r>
      <w:r w:rsidR="00D4318D" w:rsidRPr="007B2ECD">
        <w:rPr>
          <w:rStyle w:val="KeyWord0"/>
          <w:highlight w:val="white"/>
        </w:rPr>
        <w:t>MiddleCodeDeclarator</w:t>
      </w:r>
      <w:r w:rsidR="00D4318D">
        <w:rPr>
          <w:rStyle w:val="KeyWord0"/>
          <w:highlight w:val="white"/>
        </w:rPr>
        <w:t>&lt;/k&gt;</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i</w:t>
      </w:r>
      <w:r w:rsidR="00D4318D">
        <w:rPr>
          <w:rStyle w:val="KeyWord0"/>
          <w:highlight w:val="white"/>
        </w:rPr>
        <w:t>&lt;/k&gt;</w:t>
      </w:r>
      <w:r w:rsidR="00FD68C7">
        <w:rPr>
          <w:highlight w:val="white"/>
        </w:rPr>
        <w:t xml:space="preserve">, the integer is the complete type. </w:t>
      </w:r>
      <w:r w:rsidR="00536E7A">
        <w:rPr>
          <w:highlight w:val="white"/>
        </w:rPr>
        <w:t xml:space="preserve">In other cases, such as </w:t>
      </w:r>
      <w:r w:rsidR="00D4318D">
        <w:rPr>
          <w:rStyle w:val="KeyWord0"/>
          <w:highlight w:val="white"/>
        </w:rPr>
        <w:t>&lt;k&gt;</w:t>
      </w:r>
      <w:r w:rsidR="00D4318D" w:rsidRPr="00536E7A">
        <w:rPr>
          <w:rStyle w:val="KeyWord0"/>
          <w:highlight w:val="white"/>
        </w:rPr>
        <w:t>int</w:t>
      </w:r>
      <w:r w:rsidR="00D4318D">
        <w:rPr>
          <w:rStyle w:val="KeyWord0"/>
          <w:highlight w:val="white"/>
        </w:rPr>
        <w:t xml:space="preserve"> </w:t>
      </w:r>
      <w:r w:rsidR="00D4318D" w:rsidRPr="00536E7A">
        <w:rPr>
          <w:rStyle w:val="KeyWord0"/>
          <w:highlight w:val="white"/>
        </w:rPr>
        <w:t>*p</w:t>
      </w:r>
      <w:r w:rsidR="00D4318D">
        <w:rPr>
          <w:rStyle w:val="KeyWord0"/>
          <w:highlight w:val="white"/>
        </w:rPr>
        <w:t>&lt;/k&gt;</w:t>
      </w:r>
      <w:r w:rsidR="00536E7A" w:rsidRPr="00536E7A">
        <w:rPr>
          <w:rStyle w:val="KeyWord0"/>
          <w:highlight w:val="white"/>
        </w:rPr>
        <w:t xml:space="preserve"> </w:t>
      </w:r>
      <w:r w:rsidR="00413729">
        <w:rPr>
          <w:highlight w:val="white"/>
        </w:rPr>
        <w:t xml:space="preserve">or </w:t>
      </w:r>
      <w:r w:rsidR="00D4318D">
        <w:rPr>
          <w:rStyle w:val="KeyWord0"/>
          <w:highlight w:val="white"/>
        </w:rPr>
        <w:t>&lt;k&gt;</w:t>
      </w:r>
      <w:r w:rsidR="00D4318D" w:rsidRPr="00536E7A">
        <w:rPr>
          <w:rStyle w:val="KeyWord0"/>
          <w:highlight w:val="white"/>
        </w:rPr>
        <w:t>f(int)</w:t>
      </w:r>
      <w:r w:rsidR="00D4318D">
        <w:rPr>
          <w:rStyle w:val="KeyWord0"/>
          <w:highlight w:val="white"/>
        </w:rPr>
        <w:t>&lt;/k&gt;</w:t>
      </w:r>
      <w:r w:rsidR="00536E7A">
        <w:rPr>
          <w:highlight w:val="white"/>
        </w:rPr>
        <w:t xml:space="preserve">, </w:t>
      </w:r>
      <w:r w:rsidR="00FD68C7">
        <w:rPr>
          <w:highlight w:val="white"/>
        </w:rPr>
        <w:t>the pointer to integer and the function return</w:t>
      </w:r>
      <w:r w:rsidR="00A054BF">
        <w:rPr>
          <w:highlight w:val="white"/>
        </w:rPr>
        <w:t>ing</w:t>
      </w:r>
      <w:r w:rsidR="00FD68C7">
        <w:rPr>
          <w:highlight w:val="white"/>
        </w:rPr>
        <w:t xml:space="preserve">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122285C7" w:rsidR="0013125E" w:rsidRPr="00903DBA" w:rsidRDefault="0013125E" w:rsidP="009013A8">
      <w:pPr>
        <w:pStyle w:val="Code"/>
        <w:rPr>
          <w:highlight w:val="white"/>
        </w:rPr>
      </w:pPr>
      <w:r w:rsidRPr="00903DBA">
        <w:rPr>
          <w:highlight w:val="white"/>
        </w:rPr>
        <w:t xml:space="preserve">      MiddleCodeGenerator.Declarator(</w:t>
      </w:r>
      <w:r w:rsidR="001E095C">
        <w:rPr>
          <w:highlight w:val="white"/>
        </w:rPr>
        <w:t>SpecifierStack</w:t>
      </w:r>
      <w:r w:rsidRPr="00903DBA">
        <w:rPr>
          <w:highlight w:val="white"/>
        </w:rPr>
        <w:t>.Peek(), $1);</w:t>
      </w:r>
    </w:p>
    <w:p w14:paraId="4345987C" w14:textId="5ECAEA66"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lastRenderedPageBreak/>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3F4122BF"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3D352272" w:rsidR="0013125E" w:rsidRPr="00903DBA" w:rsidRDefault="0013125E" w:rsidP="009013A8">
      <w:pPr>
        <w:pStyle w:val="Code"/>
        <w:rPr>
          <w:highlight w:val="white"/>
        </w:rPr>
      </w:pPr>
      <w:r w:rsidRPr="00903DBA">
        <w:rPr>
          <w:highlight w:val="white"/>
        </w:rPr>
        <w:t xml:space="preserve">        (</w:t>
      </w:r>
      <w:r w:rsidR="001E095C">
        <w:rPr>
          <w:highlight w:val="white"/>
        </w:rPr>
        <w:t>SpecifierStack</w:t>
      </w:r>
      <w:r w:rsidRPr="00903DBA">
        <w:rPr>
          <w:highlight w:val="white"/>
        </w:rPr>
        <w:t>.Peek(), $1, $3.Symbol);</w:t>
      </w:r>
    </w:p>
    <w:p w14:paraId="428311BA" w14:textId="73B254EC" w:rsidR="0013125E" w:rsidRPr="00903DBA" w:rsidRDefault="0013125E" w:rsidP="009013A8">
      <w:pPr>
        <w:pStyle w:val="Code"/>
        <w:rPr>
          <w:highlight w:val="white"/>
        </w:rPr>
      </w:pPr>
      <w:r w:rsidRPr="00903DBA">
        <w:rPr>
          <w:highlight w:val="white"/>
        </w:rPr>
        <w:t xml:space="preserve">      $$ </w:t>
      </w:r>
      <w:r w:rsidR="001F2BD0">
        <w:rPr>
          <w:highlight w:val="white"/>
        </w:rPr>
        <w:t>= new(</w:t>
      </w:r>
      <w:r w:rsidRPr="00903DBA">
        <w:rPr>
          <w:highlight w:val="white"/>
        </w:rPr>
        <w: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1B61A5EF" w:rsidR="00215100" w:rsidRPr="00903DBA" w:rsidRDefault="00CC1DF4" w:rsidP="0060539D">
      <w:pPr>
        <w:pStyle w:val="Heading3"/>
        <w:rPr>
          <w:highlight w:val="white"/>
        </w:rPr>
      </w:pPr>
      <w:bookmarkStart w:id="60" w:name="_Toc98936252"/>
      <w:r>
        <w:rPr>
          <w:highlight w:val="white"/>
        </w:rPr>
        <w:t>&lt;</w:t>
      </w:r>
      <w:proofErr w:type="spellStart"/>
      <w:r>
        <w:rPr>
          <w:highlight w:val="white"/>
        </w:rPr>
        <w:t>h3</w:t>
      </w:r>
      <w:proofErr w:type="spellEnd"/>
      <w:r>
        <w:rPr>
          <w:highlight w:val="white"/>
        </w:rPr>
        <w:t>&gt;</w:t>
      </w:r>
      <w:r w:rsidRPr="00903DBA">
        <w:rPr>
          <w:highlight w:val="white"/>
        </w:rPr>
        <w:t>Pointer Declarators</w:t>
      </w:r>
      <w:r>
        <w:rPr>
          <w:highlight w:val="white"/>
        </w:rPr>
        <w:t>&lt;/</w:t>
      </w:r>
      <w:proofErr w:type="spellStart"/>
      <w:r>
        <w:rPr>
          <w:highlight w:val="white"/>
        </w:rPr>
        <w:t>h3</w:t>
      </w:r>
      <w:proofErr w:type="spellEnd"/>
      <w:r>
        <w:rPr>
          <w:highlight w:val="white"/>
        </w:rPr>
        <w:t>&gt;</w:t>
      </w:r>
      <w:bookmarkEnd w:id="60"/>
    </w:p>
    <w:p w14:paraId="006E76A4" w14:textId="5D82AA26"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D4318D">
        <w:rPr>
          <w:rStyle w:val="KeyWord0"/>
          <w:highlight w:val="white"/>
        </w:rPr>
        <w:t>&lt;k&gt;</w:t>
      </w:r>
      <w:r w:rsidR="00D4318D" w:rsidRPr="00903DBA">
        <w:rPr>
          <w:rStyle w:val="KeyWord0"/>
          <w:highlight w:val="white"/>
        </w:rPr>
        <w:t>const</w:t>
      </w:r>
      <w:r w:rsidR="00D4318D">
        <w:rPr>
          <w:rStyle w:val="KeyWord0"/>
          <w:highlight w:val="white"/>
        </w:rPr>
        <w:t>&lt;/k&gt;</w:t>
      </w:r>
      <w:r w:rsidR="0085436C" w:rsidRPr="00903DBA">
        <w:rPr>
          <w:highlight w:val="white"/>
        </w:rPr>
        <w:t xml:space="preserve"> and </w:t>
      </w:r>
      <w:r w:rsidR="00D4318D">
        <w:rPr>
          <w:rStyle w:val="KeyWord0"/>
          <w:highlight w:val="white"/>
        </w:rPr>
        <w:t>&lt;k&gt;</w:t>
      </w:r>
      <w:r w:rsidR="00D4318D" w:rsidRPr="00903DBA">
        <w:rPr>
          <w:rStyle w:val="KeyWord0"/>
          <w:highlight w:val="white"/>
        </w:rPr>
        <w:t>volatile</w:t>
      </w:r>
      <w:r w:rsidR="00D4318D">
        <w:rPr>
          <w:rStyle w:val="KeyWord0"/>
          <w:highlight w:val="white"/>
        </w:rPr>
        <w:t>&lt;/k&gt;</w:t>
      </w:r>
      <w:r w:rsidR="0085436C" w:rsidRPr="00903DBA">
        <w:rPr>
          <w:highlight w:val="white"/>
        </w:rPr>
        <w:t>, and it is possible to add more than one pointer marker to establish a pointer-to-pointer effect.</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51038F1D" w:rsidR="006037AC" w:rsidRPr="00903DBA" w:rsidRDefault="006037AC" w:rsidP="00DA4DD2">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049168D6" w14:textId="77777777" w:rsidR="006037AC" w:rsidRPr="00A6498A" w:rsidRDefault="006037AC" w:rsidP="00DA4DD2">
      <w:pPr>
        <w:pStyle w:val="Code"/>
        <w:rPr>
          <w:highlight w:val="white"/>
          <w:lang w:val="da-DK"/>
        </w:rPr>
      </w:pPr>
      <w:r w:rsidRPr="00903DBA">
        <w:rPr>
          <w:highlight w:val="white"/>
        </w:rPr>
        <w:t xml:space="preserve">  </w:t>
      </w:r>
      <w:r w:rsidRPr="00A6498A">
        <w:rPr>
          <w:highlight w:val="white"/>
          <w:lang w:val="da-DK"/>
        </w:rPr>
        <w:t>| pointer_list { $$ = $1; };</w:t>
      </w:r>
    </w:p>
    <w:p w14:paraId="596F941C" w14:textId="77777777" w:rsidR="006037AC" w:rsidRPr="00A6498A" w:rsidRDefault="006037AC" w:rsidP="00DA4DD2">
      <w:pPr>
        <w:pStyle w:val="Code"/>
        <w:rPr>
          <w:highlight w:val="white"/>
          <w:lang w:val="da-DK"/>
        </w:rPr>
      </w:pPr>
    </w:p>
    <w:p w14:paraId="2891E31F" w14:textId="77777777" w:rsidR="006037AC" w:rsidRPr="00A6498A" w:rsidRDefault="006037AC" w:rsidP="00DA4DD2">
      <w:pPr>
        <w:pStyle w:val="Code"/>
        <w:rPr>
          <w:highlight w:val="white"/>
          <w:lang w:val="da-DK"/>
        </w:rPr>
      </w:pPr>
      <w:r w:rsidRPr="00A6498A">
        <w:rPr>
          <w:highlight w:val="white"/>
          <w:lang w:val="da-DK"/>
        </w:rPr>
        <w:t>pointer_list:</w:t>
      </w:r>
    </w:p>
    <w:p w14:paraId="051941BB" w14:textId="6B5E34AD" w:rsidR="00D504B7" w:rsidRPr="00A6498A" w:rsidRDefault="00D504B7" w:rsidP="00D504B7">
      <w:pPr>
        <w:pStyle w:val="Code"/>
        <w:rPr>
          <w:highlight w:val="white"/>
          <w:lang w:val="da-DK"/>
        </w:rPr>
      </w:pPr>
      <w:r w:rsidRPr="00A6498A">
        <w:rPr>
          <w:highlight w:val="white"/>
          <w:lang w:val="da-DK"/>
        </w:rPr>
        <w:t xml:space="preserve">    pointer</w:t>
      </w:r>
      <w:r w:rsidR="00F336BB" w:rsidRPr="00A6498A">
        <w:rPr>
          <w:highlight w:val="white"/>
          <w:lang w:val="da-DK"/>
        </w:rPr>
        <w:t>_marker</w:t>
      </w:r>
      <w:r w:rsidRPr="00A6498A">
        <w:rPr>
          <w:highlight w:val="white"/>
          <w:lang w:val="da-DK"/>
        </w:rPr>
        <w:t xml:space="preserve"> {</w:t>
      </w:r>
    </w:p>
    <w:p w14:paraId="34FB4D6B" w14:textId="6C9D349A" w:rsidR="00D504B7" w:rsidRPr="00903DBA" w:rsidRDefault="00D504B7" w:rsidP="00D504B7">
      <w:pPr>
        <w:pStyle w:val="Code"/>
        <w:rPr>
          <w:highlight w:val="white"/>
        </w:rPr>
      </w:pPr>
      <w:r w:rsidRPr="00A6498A">
        <w:rPr>
          <w:highlight w:val="white"/>
          <w:lang w:val="da-DK"/>
        </w:rPr>
        <w:t xml:space="preserve">      </w:t>
      </w:r>
      <w:r w:rsidRPr="00903DBA">
        <w:rPr>
          <w:highlight w:val="white"/>
        </w:rPr>
        <w:t xml:space="preserve">$$ </w:t>
      </w:r>
      <w:r w:rsidR="001F2BD0">
        <w:rPr>
          <w:highlight w:val="white"/>
        </w:rPr>
        <w:t>= new(</w:t>
      </w:r>
      <w:r w:rsidRPr="00903DBA">
        <w:rPr>
          <w:highlight w:val="white"/>
        </w:rPr>
        <w: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A6498A" w:rsidRDefault="00D504B7" w:rsidP="00D504B7">
      <w:pPr>
        <w:pStyle w:val="Code"/>
        <w:rPr>
          <w:highlight w:val="white"/>
          <w:lang w:val="da-DK"/>
        </w:rPr>
      </w:pPr>
      <w:r w:rsidRPr="00903DBA">
        <w:rPr>
          <w:highlight w:val="white"/>
        </w:rPr>
        <w:t xml:space="preserve">    </w:t>
      </w:r>
      <w:r w:rsidRPr="00A6498A">
        <w:rPr>
          <w:highlight w:val="white"/>
          <w:lang w:val="da-DK"/>
        </w:rPr>
        <w:t>}</w:t>
      </w:r>
    </w:p>
    <w:p w14:paraId="440540DF" w14:textId="7D1BE05A" w:rsidR="006037AC" w:rsidRPr="00A6498A" w:rsidRDefault="006037AC" w:rsidP="00DA4DD2">
      <w:pPr>
        <w:pStyle w:val="Code"/>
        <w:rPr>
          <w:highlight w:val="white"/>
          <w:lang w:val="da-DK"/>
        </w:rPr>
      </w:pPr>
      <w:r w:rsidRPr="00A6498A">
        <w:rPr>
          <w:highlight w:val="white"/>
          <w:lang w:val="da-DK"/>
        </w:rPr>
        <w:t xml:space="preserve">  | pointer_list pointer</w:t>
      </w:r>
      <w:r w:rsidR="0024345B" w:rsidRPr="00A6498A">
        <w:rPr>
          <w:highlight w:val="white"/>
          <w:lang w:val="da-DK"/>
        </w:rPr>
        <w:t>_marker</w:t>
      </w:r>
      <w:r w:rsidRPr="00A6498A">
        <w:rPr>
          <w:highlight w:val="white"/>
          <w:lang w:val="da-DK"/>
        </w:rPr>
        <w:t xml:space="preserve"> {</w:t>
      </w:r>
    </w:p>
    <w:p w14:paraId="38F3ACC4" w14:textId="77777777" w:rsidR="007E4672" w:rsidRPr="00A6498A" w:rsidRDefault="007E4672" w:rsidP="007E4672">
      <w:pPr>
        <w:pStyle w:val="Code"/>
        <w:rPr>
          <w:highlight w:val="white"/>
          <w:lang w:val="da-DK"/>
        </w:rPr>
      </w:pPr>
      <w:r w:rsidRPr="00A6498A">
        <w:rPr>
          <w:highlight w:val="white"/>
          <w:lang w:val="da-DK"/>
        </w:rPr>
        <w:t xml:space="preserve">      $1.Add($2);</w:t>
      </w:r>
    </w:p>
    <w:p w14:paraId="5FC72423" w14:textId="77777777" w:rsidR="006037AC" w:rsidRPr="00903DBA" w:rsidRDefault="006037AC" w:rsidP="00DA4DD2">
      <w:pPr>
        <w:pStyle w:val="Code"/>
        <w:rPr>
          <w:highlight w:val="white"/>
        </w:rPr>
      </w:pPr>
      <w:r w:rsidRPr="00A6498A">
        <w:rPr>
          <w:highlight w:val="white"/>
          <w:lang w:val="da-DK"/>
        </w:rPr>
        <w:t xml:space="preserve">      </w:t>
      </w:r>
      <w:r w:rsidRPr="00903DBA">
        <w:rPr>
          <w:highlight w:val="white"/>
        </w:rPr>
        <w:t>$$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5BF6004F" w:rsidR="005119F0" w:rsidRDefault="008E0E76" w:rsidP="002C0EB3">
      <w:pPr>
        <w:rPr>
          <w:highlight w:val="white"/>
        </w:rPr>
      </w:pPr>
      <w:r>
        <w:rPr>
          <w:highlight w:val="white"/>
        </w:rPr>
        <w:t xml:space="preserve">A pointer can be </w:t>
      </w:r>
      <w:r w:rsidR="00413729">
        <w:rPr>
          <w:highlight w:val="white"/>
        </w:rPr>
        <w:t>qualified</w:t>
      </w:r>
      <w:r>
        <w:rPr>
          <w:highlight w:val="white"/>
        </w:rPr>
        <w:t xml:space="preserve"> with </w:t>
      </w:r>
      <w:r w:rsidR="00D4318D">
        <w:rPr>
          <w:rStyle w:val="KeyWord0"/>
          <w:highlight w:val="white"/>
        </w:rPr>
        <w:t>&lt;k&gt;</w:t>
      </w:r>
      <w:r w:rsidR="00D4318D" w:rsidRPr="008E0E76">
        <w:rPr>
          <w:rStyle w:val="KeyWord0"/>
          <w:highlight w:val="white"/>
        </w:rPr>
        <w:t>constant</w:t>
      </w:r>
      <w:r w:rsidR="00D4318D">
        <w:rPr>
          <w:rStyle w:val="KeyWord0"/>
          <w:highlight w:val="white"/>
        </w:rPr>
        <w:t>&lt;/k&gt;</w:t>
      </w:r>
      <w:r>
        <w:rPr>
          <w:highlight w:val="white"/>
        </w:rPr>
        <w:t xml:space="preserve"> and </w:t>
      </w:r>
      <w:r w:rsidR="00D4318D">
        <w:rPr>
          <w:rStyle w:val="KeyWord0"/>
          <w:highlight w:val="white"/>
        </w:rPr>
        <w:t>&lt;k&gt;</w:t>
      </w:r>
      <w:r w:rsidR="00D4318D" w:rsidRPr="008E0E76">
        <w:rPr>
          <w:rStyle w:val="KeyWord0"/>
          <w:highlight w:val="white"/>
        </w:rPr>
        <w:t>volatile</w:t>
      </w:r>
      <w:r w:rsidR="00D4318D">
        <w:rPr>
          <w:rStyle w:val="KeyWord0"/>
          <w:highlight w:val="white"/>
        </w:rPr>
        <w:t>&lt;/k&gt;</w:t>
      </w:r>
      <w:r>
        <w:rPr>
          <w:highlight w:val="white"/>
        </w:rPr>
        <w:t xml:space="preserve">. </w:t>
      </w:r>
      <w:r w:rsidR="00B83283">
        <w:rPr>
          <w:highlight w:val="white"/>
        </w:rPr>
        <w:t xml:space="preserve">Note the difference between a constant pointer and a pointer </w:t>
      </w:r>
      <w:r w:rsidR="00760136">
        <w:rPr>
          <w:highlight w:val="white"/>
        </w:rPr>
        <w:t>to</w:t>
      </w:r>
      <w:r w:rsidR="00B83283">
        <w:rPr>
          <w:highlight w:val="white"/>
        </w:rPr>
        <w:t xml:space="preserve"> a constant value. In </w:t>
      </w:r>
      <w:r w:rsidR="00760136">
        <w:rPr>
          <w:highlight w:val="white"/>
        </w:rPr>
        <w:t>case of a constant pointer</w:t>
      </w:r>
      <w:r w:rsidR="00B83283">
        <w:rPr>
          <w:highlight w:val="white"/>
        </w:rPr>
        <w:t xml:space="preserve"> the pointer itself is constant, it cannot be </w:t>
      </w:r>
      <w:r w:rsidR="00CE14CF">
        <w:rPr>
          <w:highlight w:val="white"/>
        </w:rPr>
        <w:t>assigned another address</w:t>
      </w:r>
      <w:r w:rsidR="00CA6223">
        <w:rPr>
          <w:highlight w:val="white"/>
        </w:rPr>
        <w:t xml:space="preserve"> but the value it points at is not constant</w:t>
      </w:r>
      <w:r w:rsidR="00CE14CF">
        <w:rPr>
          <w:highlight w:val="white"/>
        </w:rPr>
        <w:t>.</w:t>
      </w:r>
      <w:r w:rsidR="00B83283">
        <w:rPr>
          <w:highlight w:val="white"/>
        </w:rPr>
        <w:t xml:space="preserve"> In </w:t>
      </w:r>
      <w:r w:rsidR="00760136">
        <w:rPr>
          <w:highlight w:val="white"/>
        </w:rPr>
        <w:t>case of a pointer to a constant value</w:t>
      </w:r>
      <w:r w:rsidR="00B83283">
        <w:rPr>
          <w:highlight w:val="white"/>
        </w:rPr>
        <w:t xml:space="preserve"> the</w:t>
      </w:r>
      <w:r w:rsidR="00CE14CF">
        <w:rPr>
          <w:highlight w:val="white"/>
        </w:rPr>
        <w:t xml:space="preserve"> pointer can be assigned to another address</w:t>
      </w:r>
      <w:r w:rsidR="005119F0">
        <w:rPr>
          <w:highlight w:val="white"/>
        </w:rPr>
        <w:t xml:space="preserve">, but the value it points </w:t>
      </w:r>
      <w:r w:rsidR="00760136">
        <w:rPr>
          <w:highlight w:val="white"/>
        </w:rPr>
        <w:t>to</w:t>
      </w:r>
      <w:r w:rsidR="005119F0">
        <w:rPr>
          <w:highlight w:val="white"/>
        </w:rPr>
        <w:t xml:space="preserve"> is always constant. Naturally, a constant pointer can also point at a constant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1"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62">
          <w:tblGrid>
            <w:gridCol w:w="3116"/>
            <w:gridCol w:w="3117"/>
            <w:gridCol w:w="3117"/>
            <w:gridCol w:w="1540"/>
            <w:gridCol w:w="3116"/>
            <w:gridCol w:w="3117"/>
            <w:gridCol w:w="3117"/>
          </w:tblGrid>
        </w:tblGridChange>
      </w:tblGrid>
      <w:tr w:rsidR="00F87306" w:rsidRPr="00903DBA" w14:paraId="0F221A32" w14:textId="77777777" w:rsidTr="00F87306">
        <w:trPr>
          <w:ins w:id="63" w:author="Stefan Bjornander" w:date="2015-04-26T09:44:00Z"/>
          <w:trPrChange w:id="64" w:author="Stefan Bjornander" w:date="2015-04-26T09:46:00Z">
            <w:trPr>
              <w:gridBefore w:val="4"/>
            </w:trPr>
          </w:trPrChange>
        </w:trPr>
        <w:tc>
          <w:tcPr>
            <w:tcW w:w="3116" w:type="dxa"/>
            <w:tcPrChange w:id="65"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6" w:author="Stefan Bjornander" w:date="2015-04-26T09:44:00Z"/>
              </w:rPr>
            </w:pPr>
            <w:r>
              <w:rPr>
                <w:highlight w:val="white"/>
              </w:rPr>
              <w:t>int * const p;</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8"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9"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70"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1" w:author="Stefan Bjornander" w:date="2015-04-26T09:44:00Z"/>
                <w:del w:id="72"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467ABFA3" w:rsidR="00D74F6C" w:rsidRDefault="00D74F6C" w:rsidP="00F24A43">
            <w:pPr>
              <w:spacing w:before="0" w:after="0"/>
              <w:rPr>
                <w:highlight w:val="white"/>
              </w:rPr>
            </w:pPr>
            <w:r>
              <w:t xml:space="preserve">(b) </w:t>
            </w:r>
            <w:r>
              <w:rPr>
                <w:highlight w:val="white"/>
              </w:rPr>
              <w:t xml:space="preserve">Pointer </w:t>
            </w:r>
            <w:r w:rsidR="00CF3DF6">
              <w:rPr>
                <w:highlight w:val="white"/>
              </w:rPr>
              <w:t>to</w:t>
            </w:r>
            <w:r>
              <w:rPr>
                <w:highlight w:val="white"/>
              </w:rPr>
              <w:t xml:space="preserve"> constant value</w:t>
            </w:r>
          </w:p>
        </w:tc>
        <w:tc>
          <w:tcPr>
            <w:tcW w:w="3117" w:type="dxa"/>
          </w:tcPr>
          <w:p w14:paraId="7891E616" w14:textId="3D4B1133" w:rsidR="00D74F6C" w:rsidRDefault="00D74F6C" w:rsidP="00F24A43">
            <w:pPr>
              <w:spacing w:before="0" w:after="0"/>
              <w:rPr>
                <w:highlight w:val="white"/>
              </w:rPr>
            </w:pPr>
            <w:r>
              <w:rPr>
                <w:highlight w:val="white"/>
              </w:rPr>
              <w:t>(c) Constant pointer</w:t>
            </w:r>
            <w:r w:rsidR="000B6A9A">
              <w:rPr>
                <w:highlight w:val="white"/>
              </w:rPr>
              <w:t xml:space="preserve"> </w:t>
            </w:r>
            <w:r w:rsidR="00CF3DF6">
              <w:rPr>
                <w:highlight w:val="white"/>
              </w:rPr>
              <w:t>to</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5247CAB3" w:rsidR="002B467E" w:rsidRPr="00903DBA" w:rsidRDefault="002B467E" w:rsidP="002B467E">
      <w:pPr>
        <w:pStyle w:val="Code"/>
        <w:rPr>
          <w:highlight w:val="white"/>
        </w:rPr>
      </w:pPr>
      <w:r w:rsidRPr="00903DBA">
        <w:rPr>
          <w:highlight w:val="white"/>
        </w:rPr>
        <w:t xml:space="preserve">    </w:t>
      </w:r>
      <w:r w:rsidR="00DB6E6D">
        <w:rPr>
          <w:highlight w:val="white"/>
        </w:rPr>
        <w:t>/* Empty */</w:t>
      </w:r>
      <w:r w:rsidRPr="00903DBA">
        <w:rPr>
          <w:highlight w:val="white"/>
        </w:rPr>
        <w:t xml:space="preserve">    {</w:t>
      </w:r>
    </w:p>
    <w:p w14:paraId="6667928D" w14:textId="747C0109" w:rsidR="002B467E" w:rsidRPr="00903DBA" w:rsidRDefault="002B467E" w:rsidP="002B467E">
      <w:pPr>
        <w:pStyle w:val="Code"/>
        <w:rPr>
          <w:highlight w:val="white"/>
        </w:rPr>
      </w:pPr>
      <w:r w:rsidRPr="00903DBA">
        <w:rPr>
          <w:highlight w:val="white"/>
        </w:rPr>
        <w:t xml:space="preserve">      $$ </w:t>
      </w:r>
      <w:r w:rsidR="001F2BD0">
        <w:rPr>
          <w:highlight w:val="white"/>
        </w:rPr>
        <w:t>= new(</w:t>
      </w:r>
      <w:r w:rsidRPr="00903DBA">
        <w:rPr>
          <w:highlight w:val="white"/>
        </w:rPr>
        <w: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lastRenderedPageBreak/>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0D14B226" w:rsidR="004A5F41" w:rsidRPr="00903DBA" w:rsidRDefault="00CC1DF4" w:rsidP="0060539D">
      <w:pPr>
        <w:pStyle w:val="Heading3"/>
        <w:rPr>
          <w:highlight w:val="white"/>
        </w:rPr>
      </w:pPr>
      <w:bookmarkStart w:id="73" w:name="_Toc98936253"/>
      <w:r>
        <w:rPr>
          <w:highlight w:val="white"/>
        </w:rPr>
        <w:t>&lt;</w:t>
      </w:r>
      <w:proofErr w:type="spellStart"/>
      <w:r>
        <w:rPr>
          <w:highlight w:val="white"/>
        </w:rPr>
        <w:t>h3</w:t>
      </w:r>
      <w:proofErr w:type="spellEnd"/>
      <w:r>
        <w:rPr>
          <w:highlight w:val="white"/>
        </w:rPr>
        <w:t>&gt;</w:t>
      </w:r>
      <w:r w:rsidRPr="00903DBA">
        <w:rPr>
          <w:highlight w:val="white"/>
        </w:rPr>
        <w:t>Direct Declarator</w:t>
      </w:r>
      <w:r>
        <w:rPr>
          <w:highlight w:val="white"/>
        </w:rPr>
        <w:t>&lt;/</w:t>
      </w:r>
      <w:proofErr w:type="spellStart"/>
      <w:r>
        <w:rPr>
          <w:highlight w:val="white"/>
        </w:rPr>
        <w:t>h3</w:t>
      </w:r>
      <w:proofErr w:type="spellEnd"/>
      <w:r>
        <w:rPr>
          <w:highlight w:val="white"/>
        </w:rPr>
        <w:t>&gt;</w:t>
      </w:r>
      <w:bookmarkEnd w:id="73"/>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4F634BC6"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66D58DA9"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36979FA"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 </w:t>
      </w:r>
      <w:r w:rsidR="001D7F58">
        <w:rPr>
          <w:highlight w:val="white"/>
        </w:rPr>
        <w:t>(</w:t>
      </w:r>
      <w:r w:rsidRPr="00903DBA">
        <w:rPr>
          <w:highlight w:val="white"/>
        </w:rPr>
        <w:t>null</w:t>
      </w:r>
      <w:r w:rsidR="001D7F58">
        <w:rPr>
          <w:highlight w:val="white"/>
        </w:rPr>
        <w:t>, false)</w:t>
      </w:r>
      <w:r w:rsidRPr="00903DBA">
        <w:rPr>
          <w:highlight w:val="white"/>
        </w:rPr>
        <w:t>; }</w:t>
      </w:r>
    </w:p>
    <w:p w14:paraId="534B9F69" w14:textId="4688B910" w:rsidR="00840DDD" w:rsidRPr="00903DBA" w:rsidRDefault="00840DDD" w:rsidP="00840DDD">
      <w:pPr>
        <w:pStyle w:val="Code"/>
        <w:rPr>
          <w:highlight w:val="white"/>
        </w:rPr>
      </w:pPr>
      <w:r w:rsidRPr="00903DBA">
        <w:rPr>
          <w:highlight w:val="white"/>
        </w:rPr>
        <w:t xml:space="preserve">  | parameter_ellipse_list { $$ = $1;   </w:t>
      </w:r>
      <w:r w:rsidR="001D7F58">
        <w:rPr>
          <w:highlight w:val="white"/>
        </w:rPr>
        <w:t xml:space="preserve">         </w:t>
      </w:r>
      <w:r w:rsidRPr="00903DBA">
        <w:rPr>
          <w:highlight w:val="white"/>
        </w:rPr>
        <w:t>};</w:t>
      </w:r>
    </w:p>
    <w:p w14:paraId="172F6BDE" w14:textId="16980BA4" w:rsidR="00840DDD" w:rsidRPr="00903DBA" w:rsidRDefault="00D72EAF" w:rsidP="00D72EA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parameter_ellipse_list</w:t>
      </w:r>
      <w:r w:rsidR="00D4318D">
        <w:rPr>
          <w:rStyle w:val="KeyWord0"/>
          <w:highlight w:val="white"/>
        </w:rPr>
        <w:t>&lt;/k&gt;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A6498A" w:rsidRDefault="001723B3" w:rsidP="001723B3">
      <w:pPr>
        <w:pStyle w:val="Code"/>
        <w:rPr>
          <w:highlight w:val="white"/>
          <w:lang w:val="da-DK"/>
        </w:rPr>
      </w:pPr>
      <w:r w:rsidRPr="00A6498A">
        <w:rPr>
          <w:highlight w:val="white"/>
          <w:lang w:val="da-DK"/>
        </w:rPr>
        <w:t>parameter_ellipse_list:</w:t>
      </w:r>
    </w:p>
    <w:p w14:paraId="37894AA0" w14:textId="77777777" w:rsidR="001723B3" w:rsidRPr="00A6498A" w:rsidRDefault="001723B3" w:rsidP="001723B3">
      <w:pPr>
        <w:pStyle w:val="Code"/>
        <w:rPr>
          <w:highlight w:val="white"/>
          <w:lang w:val="da-DK"/>
        </w:rPr>
      </w:pPr>
      <w:r w:rsidRPr="00A6498A">
        <w:rPr>
          <w:highlight w:val="white"/>
          <w:lang w:val="da-DK"/>
        </w:rPr>
        <w:t xml:space="preserve">    parameter_list {</w:t>
      </w:r>
    </w:p>
    <w:p w14:paraId="2900AC9A" w14:textId="6B47F2F0" w:rsidR="001723B3" w:rsidRPr="00903DBA" w:rsidRDefault="001723B3" w:rsidP="001723B3">
      <w:pPr>
        <w:pStyle w:val="Code"/>
        <w:rPr>
          <w:highlight w:val="white"/>
        </w:rPr>
      </w:pPr>
      <w:r w:rsidRPr="00A6498A">
        <w:rPr>
          <w:highlight w:val="white"/>
          <w:lang w:val="da-DK"/>
        </w:rPr>
        <w:t xml:space="preserve">      </w:t>
      </w:r>
      <w:r w:rsidRPr="00903DBA">
        <w:rPr>
          <w:highlight w:val="white"/>
        </w:rPr>
        <w:t>$$ = ($1,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4B71A8F6" w:rsidR="001723B3" w:rsidRPr="00903DBA" w:rsidRDefault="001723B3" w:rsidP="001723B3">
      <w:pPr>
        <w:pStyle w:val="Code"/>
        <w:rPr>
          <w:highlight w:val="white"/>
        </w:rPr>
      </w:pPr>
      <w:r w:rsidRPr="00903DBA">
        <w:rPr>
          <w:highlight w:val="white"/>
        </w:rPr>
        <w:lastRenderedPageBreak/>
        <w:t xml:space="preserve">      $$ = ($1,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18CB01FF"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D4318D">
        <w:rPr>
          <w:rStyle w:val="KeyWord0"/>
          <w:highlight w:val="white"/>
        </w:rPr>
        <w:t>&lt;k&gt;</w:t>
      </w:r>
      <w:r w:rsidR="00D4318D" w:rsidRPr="00903DBA">
        <w:rPr>
          <w:rStyle w:val="KeyWord0"/>
          <w:highlight w:val="white"/>
        </w:rPr>
        <w:t>auto</w:t>
      </w:r>
      <w:r w:rsidR="00D4318D">
        <w:rPr>
          <w:rStyle w:val="KeyWord0"/>
          <w:highlight w:val="white"/>
        </w:rPr>
        <w:t>&lt;/k&gt;</w:t>
      </w:r>
      <w:r w:rsidR="00F13BC3" w:rsidRPr="00903DBA">
        <w:rPr>
          <w:highlight w:val="white"/>
        </w:rPr>
        <w:t xml:space="preserve"> or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F13BC3" w:rsidRPr="00903DBA">
        <w:rPr>
          <w:highlight w:val="white"/>
        </w:rPr>
        <w:t xml:space="preserve"> allowed)</w:t>
      </w:r>
      <w:r w:rsidR="00C84573" w:rsidRPr="00903DBA">
        <w:rPr>
          <w:highlight w:val="white"/>
        </w:rPr>
        <w:t xml:space="preserve"> for 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F23462">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615C2EFD" w:rsidR="00891992" w:rsidRPr="00903DBA" w:rsidRDefault="00891992" w:rsidP="00891992">
      <w:pPr>
        <w:pStyle w:val="Code"/>
        <w:rPr>
          <w:highlight w:val="white"/>
        </w:rPr>
      </w:pPr>
      <w:r w:rsidRPr="00903DBA">
        <w:rPr>
          <w:highlight w:val="white"/>
        </w:rPr>
        <w:t xml:space="preserve">      $$ </w:t>
      </w:r>
      <w:r w:rsidR="001F2BD0">
        <w:rPr>
          <w:highlight w:val="white"/>
        </w:rPr>
        <w:t>= new(</w:t>
      </w:r>
      <w:r w:rsidRPr="00903DBA">
        <w:rPr>
          <w:highlight w:val="white"/>
        </w:rPr>
        <w:t>);</w:t>
      </w:r>
    </w:p>
    <w:p w14:paraId="0CEEF768" w14:textId="77777777" w:rsidR="00DD1B23" w:rsidRPr="00903DBA" w:rsidRDefault="00DD1B23" w:rsidP="00DD1B23">
      <w:pPr>
        <w:pStyle w:val="Code"/>
        <w:rPr>
          <w:highlight w:val="white"/>
        </w:rPr>
      </w:pPr>
      <w:r w:rsidRPr="00903DBA">
        <w:rPr>
          <w:highlight w:val="white"/>
        </w:rPr>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1ABB54CA"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0A6AD50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55E42E92" w:rsidR="00840DDD" w:rsidRPr="00903DBA" w:rsidRDefault="00840DDD" w:rsidP="00840DDD">
      <w:pPr>
        <w:pStyle w:val="Code"/>
        <w:rPr>
          <w:highlight w:val="white"/>
        </w:rPr>
      </w:pPr>
      <w:r w:rsidRPr="00903DBA">
        <w:rPr>
          <w:highlight w:val="white"/>
        </w:rPr>
        <w:t xml:space="preserve">      $$ = MiddleCodeGenerator.Parameter(</w:t>
      </w:r>
      <w:r w:rsidR="001E095C">
        <w:rPr>
          <w:highlight w:val="white"/>
        </w:rPr>
        <w:t>SpecifierStack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149BB3DA" w14:textId="77777777" w:rsidR="005C6365" w:rsidRDefault="005C6365" w:rsidP="00840DDD">
      <w:pPr>
        <w:pStyle w:val="Code"/>
        <w:rPr>
          <w:highlight w:val="white"/>
        </w:rPr>
      </w:pPr>
    </w:p>
    <w:p w14:paraId="6DADBBDD" w14:textId="62593D90" w:rsidR="00840DDD" w:rsidRPr="00903DBA" w:rsidRDefault="00840DDD" w:rsidP="00840DDD">
      <w:pPr>
        <w:pStyle w:val="Code"/>
        <w:rPr>
          <w:highlight w:val="white"/>
        </w:rPr>
      </w:pPr>
      <w:r w:rsidRPr="00903DBA">
        <w:rPr>
          <w:highlight w:val="white"/>
        </w:rPr>
        <w:t>optional_name_list:</w:t>
      </w:r>
    </w:p>
    <w:p w14:paraId="3D0D0D90" w14:textId="577AE591" w:rsidR="00840DDD" w:rsidRPr="00903DBA" w:rsidRDefault="00840DDD" w:rsidP="00840DDD">
      <w:pPr>
        <w:pStyle w:val="Code"/>
        <w:rPr>
          <w:highlight w:val="white"/>
        </w:rPr>
      </w:pPr>
      <w:r w:rsidRPr="00903DBA">
        <w:rPr>
          <w:highlight w:val="white"/>
        </w:rPr>
        <w:t xml:space="preserve">    </w:t>
      </w:r>
      <w:r w:rsidR="00DB6E6D">
        <w:rPr>
          <w:highlight w:val="white"/>
        </w:rPr>
        <w:t>/* Empty */</w:t>
      </w:r>
      <w:r w:rsidRPr="00903DBA">
        <w:rPr>
          <w:highlight w:val="white"/>
        </w:rPr>
        <w:t xml:space="preserve"> { $$ </w:t>
      </w:r>
      <w:r w:rsidR="001F2BD0">
        <w:rPr>
          <w:highlight w:val="white"/>
        </w:rPr>
        <w:t>= new(</w:t>
      </w:r>
      <w:r w:rsidRPr="00903DBA">
        <w:rPr>
          <w:highlight w:val="white"/>
        </w:rPr>
        <w: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5FE93718"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1E5A9635" w:rsidR="002300F1" w:rsidRPr="00903DBA" w:rsidRDefault="00CC1DF4" w:rsidP="0060539D">
      <w:pPr>
        <w:pStyle w:val="Heading3"/>
        <w:rPr>
          <w:highlight w:val="white"/>
        </w:rPr>
      </w:pPr>
      <w:bookmarkStart w:id="74" w:name="_Toc98936254"/>
      <w:r>
        <w:rPr>
          <w:highlight w:val="white"/>
        </w:rPr>
        <w:lastRenderedPageBreak/>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74"/>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07AA949E" w:rsidR="00840DDD" w:rsidRPr="00903DBA" w:rsidRDefault="00840DDD" w:rsidP="00840DDD">
      <w:pPr>
        <w:pStyle w:val="Code"/>
        <w:rPr>
          <w:highlight w:val="white"/>
        </w:rPr>
      </w:pPr>
      <w:r w:rsidRPr="00903DBA">
        <w:rPr>
          <w:highlight w:val="white"/>
        </w:rPr>
        <w:t xml:space="preserve">    </w:t>
      </w:r>
      <w:r w:rsidR="00DB6E6D">
        <w:rPr>
          <w:highlight w:val="white"/>
        </w:rPr>
        <w:t>/*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6A2885CB" w:rsidR="00840DDD" w:rsidRPr="00903DBA" w:rsidRDefault="00840DDD" w:rsidP="00840DDD">
      <w:pPr>
        <w:pStyle w:val="Code"/>
        <w:rPr>
          <w:highlight w:val="white"/>
        </w:rPr>
      </w:pPr>
      <w:r w:rsidRPr="00903DBA">
        <w:rPr>
          <w:highlight w:val="white"/>
        </w:rPr>
        <w:t xml:space="preserve">      $$ </w:t>
      </w:r>
      <w:r w:rsidR="001F2BD0">
        <w:rPr>
          <w:highlight w:val="white"/>
        </w:rPr>
        <w:t>= new(</w:t>
      </w:r>
      <w:r w:rsidRPr="00903DBA">
        <w:rPr>
          <w:highlight w:val="white"/>
        </w:rPr>
        <w: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574EF03E" w:rsidR="00840DDD" w:rsidRPr="00903DBA" w:rsidRDefault="00CC1DF4" w:rsidP="0060539D">
      <w:pPr>
        <w:pStyle w:val="Heading3"/>
        <w:rPr>
          <w:highlight w:val="white"/>
        </w:rPr>
      </w:pPr>
      <w:bookmarkStart w:id="75" w:name="_Toc98936255"/>
      <w:bookmarkStart w:id="76" w:name="_Hlk57713292"/>
      <w:r>
        <w:rPr>
          <w:highlight w:val="white"/>
        </w:rPr>
        <w:t>&lt;</w:t>
      </w:r>
      <w:proofErr w:type="spellStart"/>
      <w:r>
        <w:rPr>
          <w:highlight w:val="white"/>
        </w:rPr>
        <w:t>h3</w:t>
      </w:r>
      <w:proofErr w:type="spellEnd"/>
      <w:r>
        <w:rPr>
          <w:highlight w:val="white"/>
        </w:rPr>
        <w:t>&gt;</w:t>
      </w:r>
      <w:r w:rsidRPr="00903DBA">
        <w:rPr>
          <w:highlight w:val="white"/>
        </w:rPr>
        <w:t>Abstract Declarator</w:t>
      </w:r>
      <w:r>
        <w:rPr>
          <w:highlight w:val="white"/>
        </w:rPr>
        <w:t>&lt;/</w:t>
      </w:r>
      <w:proofErr w:type="spellStart"/>
      <w:r>
        <w:rPr>
          <w:highlight w:val="white"/>
        </w:rPr>
        <w:t>h3</w:t>
      </w:r>
      <w:proofErr w:type="spellEnd"/>
      <w:r>
        <w:rPr>
          <w:highlight w:val="white"/>
        </w:rPr>
        <w:t>&gt;</w:t>
      </w:r>
      <w:bookmarkEnd w:id="75"/>
    </w:p>
    <w:bookmarkEnd w:id="76"/>
    <w:p w14:paraId="3628FAD5" w14:textId="2554C315"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w:t>
      </w:r>
      <w:r w:rsidR="004E7927">
        <w:rPr>
          <w:highlight w:val="white"/>
        </w:rPr>
        <w:t xml:space="preserve">have </w:t>
      </w:r>
      <w:r w:rsidR="00DC215F" w:rsidRPr="00903DBA">
        <w:rPr>
          <w:highlight w:val="white"/>
        </w:rPr>
        <w:t>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lastRenderedPageBreak/>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3C8C3BCA" w:rsidR="00840DDD" w:rsidRPr="00903DBA" w:rsidRDefault="00840DDD" w:rsidP="00840DDD">
      <w:pPr>
        <w:pStyle w:val="Code"/>
        <w:rPr>
          <w:highlight w:val="white"/>
        </w:rPr>
      </w:pPr>
      <w:r w:rsidRPr="00903DBA">
        <w:rPr>
          <w:highlight w:val="white"/>
        </w:rPr>
        <w:t xml:space="preserve">           NewFunctionDeclaration(null, $2</w:t>
      </w:r>
      <w:r w:rsidR="00886152">
        <w:rPr>
          <w:highlight w:val="white"/>
        </w:rPr>
        <w:t>.Item1</w:t>
      </w:r>
      <w:r w:rsidRPr="00903DBA">
        <w:rPr>
          <w:highlight w:val="white"/>
        </w:rPr>
        <w:t>, $2</w:t>
      </w:r>
      <w:r w:rsidR="00886152">
        <w:rPr>
          <w:highlight w:val="white"/>
        </w:rPr>
        <w:t>.Item2</w:t>
      </w:r>
      <w:r w:rsidRPr="00903DBA">
        <w:rPr>
          <w:highlight w:val="white"/>
        </w:rPr>
        <w:t>);</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4AA2D68" w:rsidR="00840DDD" w:rsidRPr="00903DBA" w:rsidRDefault="00840DDD" w:rsidP="00840DDD">
      <w:pPr>
        <w:pStyle w:val="Code"/>
        <w:rPr>
          <w:highlight w:val="white"/>
        </w:rPr>
      </w:pPr>
      <w:r w:rsidRPr="00903DBA">
        <w:rPr>
          <w:highlight w:val="white"/>
        </w:rPr>
        <w:t xml:space="preserve">           NewFunctionDeclaration($1, $3</w:t>
      </w:r>
      <w:r w:rsidR="00886152">
        <w:rPr>
          <w:highlight w:val="white"/>
        </w:rPr>
        <w:t>.Item1</w:t>
      </w:r>
      <w:r w:rsidRPr="00903DBA">
        <w:rPr>
          <w:highlight w:val="white"/>
        </w:rPr>
        <w:t>, $3</w:t>
      </w:r>
      <w:r w:rsidR="00886152">
        <w:rPr>
          <w:highlight w:val="white"/>
        </w:rPr>
        <w:t>.Item2</w:t>
      </w:r>
      <w:r w:rsidRPr="00903DBA">
        <w:rPr>
          <w:highlight w:val="white"/>
        </w:rPr>
        <w:t>);</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116E96C6" w:rsidR="007E34E4" w:rsidRPr="00903DBA" w:rsidRDefault="00CC1DF4" w:rsidP="0060539D">
      <w:pPr>
        <w:pStyle w:val="Heading2"/>
        <w:rPr>
          <w:highlight w:val="white"/>
        </w:rPr>
      </w:pPr>
      <w:bookmarkStart w:id="77" w:name="_Toc98936256"/>
      <w:bookmarkStart w:id="78" w:name="_Hlk57713304"/>
      <w:r>
        <w:rPr>
          <w:highlight w:val="white"/>
        </w:rPr>
        <w:t>&lt;</w:t>
      </w:r>
      <w:proofErr w:type="spellStart"/>
      <w:r>
        <w:rPr>
          <w:highlight w:val="white"/>
        </w:rPr>
        <w:t>h2</w:t>
      </w:r>
      <w:proofErr w:type="spellEnd"/>
      <w:r>
        <w:rPr>
          <w:highlight w:val="white"/>
        </w:rPr>
        <w:t>&gt;</w:t>
      </w:r>
      <w:r w:rsidRPr="00903DBA">
        <w:rPr>
          <w:highlight w:val="white"/>
        </w:rPr>
        <w:t>Statement</w:t>
      </w:r>
      <w:r>
        <w:rPr>
          <w:highlight w:val="white"/>
        </w:rPr>
        <w:t>s&lt;/</w:t>
      </w:r>
      <w:proofErr w:type="spellStart"/>
      <w:r>
        <w:rPr>
          <w:highlight w:val="white"/>
        </w:rPr>
        <w:t>h2</w:t>
      </w:r>
      <w:proofErr w:type="spellEnd"/>
      <w:r>
        <w:rPr>
          <w:highlight w:val="white"/>
        </w:rPr>
        <w:t>&gt;</w:t>
      </w:r>
      <w:bookmarkEnd w:id="77"/>
    </w:p>
    <w:bookmarkEnd w:id="78"/>
    <w:p w14:paraId="77CAA80F" w14:textId="2324E4CA" w:rsidR="00E40B78" w:rsidRPr="00903DBA" w:rsidRDefault="00C500CA" w:rsidP="00E40B78">
      <w:r>
        <w:t xml:space="preserve">The next part of the parser is the </w:t>
      </w:r>
      <w:r w:rsidR="004E7927">
        <w:t>rules</w:t>
      </w:r>
      <w:r>
        <w:t xml:space="preserve"> for statements.</w:t>
      </w:r>
    </w:p>
    <w:p w14:paraId="16DFFE45" w14:textId="7CA9F859" w:rsidR="00B075C3" w:rsidRPr="00903DBA" w:rsidRDefault="00CC1DF4" w:rsidP="0060539D">
      <w:pPr>
        <w:pStyle w:val="Heading3"/>
      </w:pPr>
      <w:bookmarkStart w:id="79" w:name="_Toc98936257"/>
      <w:bookmarkStart w:id="80" w:name="_Ref418259975"/>
      <w:r>
        <w:t>&lt;</w:t>
      </w:r>
      <w:proofErr w:type="spellStart"/>
      <w:r>
        <w:t>h3</w:t>
      </w:r>
      <w:proofErr w:type="spellEnd"/>
      <w:r>
        <w:t>&gt;</w:t>
      </w:r>
      <w:r w:rsidRPr="00903DBA">
        <w:t>The if-else Problem</w:t>
      </w:r>
      <w:r>
        <w:t>&lt;/</w:t>
      </w:r>
      <w:proofErr w:type="spellStart"/>
      <w:r>
        <w:t>h3</w:t>
      </w:r>
      <w:proofErr w:type="spellEnd"/>
      <w:r>
        <w:t>&gt;</w:t>
      </w:r>
      <w:bookmarkEnd w:id="79"/>
    </w:p>
    <w:p w14:paraId="649A08E8" w14:textId="34C8600F" w:rsidR="00516DD1" w:rsidRPr="00903DBA" w:rsidRDefault="00516DD1">
      <w:pPr>
        <w:rPr>
          <w:ins w:id="81" w:author="Stefan Bjornander" w:date="2015-04-26T09:44:00Z"/>
        </w:rPr>
        <w:pPrChange w:id="82" w:author="Stefan Bjornander" w:date="2015-04-26T09:25:00Z">
          <w:pPr>
            <w:pStyle w:val="Code"/>
          </w:pPr>
        </w:pPrChange>
      </w:pPr>
      <w:ins w:id="83" w:author="Stefan Bjornander" w:date="2015-04-26T09:27:00Z">
        <w:r w:rsidRPr="00903DBA">
          <w:t xml:space="preserve">The </w:t>
        </w:r>
      </w:ins>
      <w:r w:rsidR="00D4318D">
        <w:rPr>
          <w:rStyle w:val="KeyWord0"/>
        </w:rPr>
        <w:t>&lt;k&gt;</w:t>
      </w:r>
      <w:ins w:id="84" w:author="Stefan Bjornander" w:date="2015-04-26T09:27:00Z">
        <w:r w:rsidR="00D4318D" w:rsidRPr="00903DBA">
          <w:rPr>
            <w:rStyle w:val="KeyWord0"/>
            <w:rPrChange w:id="85" w:author="Stefan Bjornander" w:date="2015-04-26T09:43:00Z">
              <w:rPr>
                <w:rStyle w:val="CodeInText"/>
              </w:rPr>
            </w:rPrChange>
          </w:rPr>
          <w:t>if-else</w:t>
        </w:r>
      </w:ins>
      <w:r w:rsidR="00D4318D">
        <w:rPr>
          <w:rStyle w:val="KeyWord0"/>
        </w:rPr>
        <w:t>&lt;/k&gt;</w:t>
      </w:r>
      <w:ins w:id="86" w:author="Stefan Bjornander" w:date="2015-04-26T09:27:00Z">
        <w:r w:rsidRPr="00903DBA">
          <w:rPr>
            <w:noProof/>
          </w:rPr>
          <w:t xml:space="preserve"> problem</w:t>
        </w:r>
      </w:ins>
      <w:r w:rsidR="00577A23" w:rsidRPr="00903DBA">
        <w:t xml:space="preserve"> </w:t>
      </w:r>
      <w:del w:id="87" w:author="Stefan Bjornander" w:date="2015-04-26T09:43:00Z">
        <w:r w:rsidRPr="00903DBA">
          <w:rPr>
            <w:noProof/>
          </w:rPr>
          <w:delText xml:space="preserve">In </w:delText>
        </w:r>
      </w:del>
      <w:ins w:id="88" w:author="Stefan Bjornander" w:date="2015-04-26T09:45:00Z">
        <w:r w:rsidRPr="00903DBA">
          <w:rPr>
            <w:noProof/>
          </w:rPr>
          <w:t xml:space="preserve">is the problem of </w:t>
        </w:r>
      </w:ins>
      <w:ins w:id="89" w:author="Stefan Bjornander" w:date="2015-04-26T09:51:00Z">
        <w:r w:rsidRPr="00903DBA">
          <w:rPr>
            <w:noProof/>
          </w:rPr>
          <w:t>syntac</w:t>
        </w:r>
      </w:ins>
      <w:ins w:id="90" w:author="Stefan Bjornander" w:date="2015-04-26T09:53:00Z">
        <w:r w:rsidRPr="00903DBA">
          <w:rPr>
            <w:noProof/>
          </w:rPr>
          <w:t xml:space="preserve">tically </w:t>
        </w:r>
      </w:ins>
      <w:ins w:id="91" w:author="Stefan Bjornander" w:date="2015-04-26T09:45:00Z">
        <w:r w:rsidRPr="00903DBA">
          <w:rPr>
            <w:noProof/>
          </w:rPr>
          <w:t xml:space="preserve">interpret </w:t>
        </w:r>
      </w:ins>
      <w:del w:id="92" w:author="Stefan Bjornander" w:date="2015-04-26T09:45:00Z">
        <w:r w:rsidRPr="00903DBA">
          <w:rPr>
            <w:noProof/>
          </w:rPr>
          <w:delText xml:space="preserve">the </w:delText>
        </w:r>
      </w:del>
      <w:ins w:id="93" w:author="Stefan Bjornander" w:date="2015-04-26T09:45:00Z">
        <w:r w:rsidRPr="00903DBA">
          <w:rPr>
            <w:noProof/>
          </w:rPr>
          <w:t>the leftmost source code below.</w:t>
        </w:r>
      </w:ins>
      <w:ins w:id="94" w:author="Stefan Bjornander" w:date="2015-04-26T09:47:00Z">
        <w:r w:rsidRPr="00903DBA">
          <w:rPr>
            <w:noProof/>
          </w:rPr>
          <w:t xml:space="preserve"> Semantically, the middle interpretation </w:t>
        </w:r>
      </w:ins>
      <w:r w:rsidRPr="00903DBA">
        <w:rPr>
          <w:noProof/>
        </w:rPr>
        <w:t xml:space="preserve">of the left statement </w:t>
      </w:r>
      <w:ins w:id="95" w:author="Stefan Bjornander" w:date="2015-04-26T09:47:00Z">
        <w:r w:rsidRPr="00903DBA">
          <w:rPr>
            <w:noProof/>
          </w:rPr>
          <w:t xml:space="preserve">is the correct one, each </w:t>
        </w:r>
      </w:ins>
      <w:r w:rsidR="00D4318D">
        <w:rPr>
          <w:rStyle w:val="KeyWord0"/>
        </w:rPr>
        <w:t>&lt;k&gt;</w:t>
      </w:r>
      <w:ins w:id="96" w:author="Stefan Bjornander" w:date="2015-04-26T09:47:00Z">
        <w:r w:rsidR="00D4318D" w:rsidRPr="00903DBA">
          <w:rPr>
            <w:rStyle w:val="KeyWord0"/>
            <w:rPrChange w:id="97" w:author="Stefan Bjornander" w:date="2015-04-26T09:48:00Z">
              <w:rPr>
                <w:rStyle w:val="CodeInText"/>
              </w:rPr>
            </w:rPrChange>
          </w:rPr>
          <w:t>else</w:t>
        </w:r>
      </w:ins>
      <w:r w:rsidR="00D4318D">
        <w:rPr>
          <w:rStyle w:val="KeyWord0"/>
        </w:rPr>
        <w:t>&lt;/k&gt;</w:t>
      </w:r>
      <w:ins w:id="98" w:author="Stefan Bjornander" w:date="2015-04-26T09:47:00Z">
        <w:r w:rsidRPr="00903DBA">
          <w:rPr>
            <w:noProof/>
          </w:rPr>
          <w:t xml:space="preserve"> shall be</w:t>
        </w:r>
      </w:ins>
      <w:ins w:id="99" w:author="Stefan Bjornander" w:date="2015-04-26T09:58:00Z">
        <w:r w:rsidRPr="00903DBA">
          <w:rPr>
            <w:noProof/>
          </w:rPr>
          <w:t xml:space="preserve"> connected</w:t>
        </w:r>
      </w:ins>
      <w:ins w:id="100" w:author="Stefan Bjornander" w:date="2015-04-26T09:47:00Z">
        <w:r w:rsidRPr="00903DBA">
          <w:rPr>
            <w:noProof/>
          </w:rPr>
          <w:t xml:space="preserve"> to the </w:t>
        </w:r>
      </w:ins>
      <w:ins w:id="101" w:author="Stefan Bjornander" w:date="2015-04-26T09:59:00Z">
        <w:r w:rsidRPr="00903DBA">
          <w:rPr>
            <w:noProof/>
          </w:rPr>
          <w:t xml:space="preserve">latest preceding </w:t>
        </w:r>
      </w:ins>
      <w:r w:rsidR="00D4318D">
        <w:rPr>
          <w:rStyle w:val="KeyWord0"/>
        </w:rPr>
        <w:t>&lt;k&gt;</w:t>
      </w:r>
      <w:ins w:id="102" w:author="Stefan Bjornander" w:date="2015-04-26T09:48:00Z">
        <w:r w:rsidR="00D4318D" w:rsidRPr="00903DBA">
          <w:rPr>
            <w:rStyle w:val="KeyWord0"/>
            <w:rPrChange w:id="103" w:author="Stefan Bjornander" w:date="2015-04-26T09:48:00Z">
              <w:rPr>
                <w:rStyle w:val="CodeInText"/>
              </w:rPr>
            </w:rPrChange>
          </w:rPr>
          <w:t>if</w:t>
        </w:r>
      </w:ins>
      <w:r w:rsidR="00D4318D">
        <w:rPr>
          <w:rStyle w:val="KeyWord0"/>
        </w:rPr>
        <w:t>&lt;/k&gt;</w:t>
      </w:r>
      <w:ins w:id="104" w:author="Stefan Bjornander" w:date="2015-04-26T09:48:00Z">
        <w:r w:rsidRPr="00903DBA">
          <w:rPr>
            <w:noProof/>
          </w:rP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5" w:author="Stefan Bjornander" w:date="2015-04-26T09:46:00Z">
          <w:tblPr>
            <w:tblStyle w:val="TableGrid"/>
            <w:tblW w:w="0" w:type="nil"/>
            <w:tblLook w:val="04A0" w:firstRow="1" w:lastRow="0" w:firstColumn="1" w:lastColumn="0" w:noHBand="0" w:noVBand="1"/>
          </w:tblPr>
        </w:tblPrChange>
      </w:tblPr>
      <w:tblGrid>
        <w:gridCol w:w="3116"/>
        <w:gridCol w:w="3117"/>
        <w:gridCol w:w="3117"/>
        <w:tblGridChange w:id="106">
          <w:tblGrid>
            <w:gridCol w:w="3116"/>
            <w:gridCol w:w="3117"/>
            <w:gridCol w:w="3117"/>
          </w:tblGrid>
        </w:tblGridChange>
      </w:tblGrid>
      <w:tr w:rsidR="00516DD1" w:rsidRPr="00903DBA" w14:paraId="306EE423" w14:textId="77777777" w:rsidTr="00406FA9">
        <w:trPr>
          <w:ins w:id="107" w:author="Stefan Bjornander" w:date="2015-04-26T09:44:00Z"/>
        </w:trPr>
        <w:tc>
          <w:tcPr>
            <w:tcW w:w="3116" w:type="dxa"/>
            <w:tcPrChange w:id="108"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9" w:author="Stefan Bjornander" w:date="2015-04-26T09:44:00Z"/>
              </w:rPr>
            </w:pPr>
            <w:ins w:id="110" w:author="Stefan Bjornander" w:date="2015-04-26T09:44:00Z">
              <w:r w:rsidRPr="00903DBA">
                <w:t>if (a &lt; b)</w:t>
              </w:r>
            </w:ins>
          </w:p>
          <w:p w14:paraId="3B9E4E6E" w14:textId="77777777" w:rsidR="00516DD1" w:rsidRPr="00903DBA" w:rsidRDefault="00516DD1">
            <w:pPr>
              <w:pStyle w:val="Code"/>
              <w:rPr>
                <w:ins w:id="111" w:author="Stefan Bjornander" w:date="2015-04-26T09:44:00Z"/>
              </w:rPr>
            </w:pPr>
            <w:ins w:id="112" w:author="Stefan Bjornander" w:date="2015-04-26T09:44:00Z">
              <w:r w:rsidRPr="00903DBA">
                <w:t xml:space="preserve">  if (c &lt; d)</w:t>
              </w:r>
            </w:ins>
          </w:p>
          <w:p w14:paraId="4333B730" w14:textId="77777777" w:rsidR="00516DD1" w:rsidRPr="00903DBA" w:rsidRDefault="00516DD1">
            <w:pPr>
              <w:pStyle w:val="Code"/>
              <w:rPr>
                <w:ins w:id="113" w:author="Stefan Bjornander" w:date="2015-04-26T09:44:00Z"/>
              </w:rPr>
            </w:pPr>
            <w:ins w:id="114" w:author="Stefan Bjornander" w:date="2015-04-26T09:44:00Z">
              <w:r w:rsidRPr="00903DBA">
                <w:t xml:space="preserve">    e = 1;</w:t>
              </w:r>
            </w:ins>
          </w:p>
          <w:p w14:paraId="3207957D" w14:textId="77777777" w:rsidR="00516DD1" w:rsidRPr="00903DBA" w:rsidRDefault="00516DD1">
            <w:pPr>
              <w:pStyle w:val="Code"/>
              <w:rPr>
                <w:ins w:id="115" w:author="Stefan Bjornander" w:date="2015-04-26T09:44:00Z"/>
              </w:rPr>
            </w:pPr>
            <w:ins w:id="116" w:author="Stefan Bjornander" w:date="2015-04-26T09:44:00Z">
              <w:r w:rsidRPr="00903DBA">
                <w:t xml:space="preserve">  else</w:t>
              </w:r>
            </w:ins>
          </w:p>
          <w:p w14:paraId="67FEA936" w14:textId="5C41C8BC" w:rsidR="00516DD1" w:rsidRDefault="00516DD1">
            <w:pPr>
              <w:pStyle w:val="Code"/>
            </w:pPr>
            <w:ins w:id="117"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8" w:author="Stefan Bjornander" w:date="2015-04-26T09:44:00Z"/>
                <w:del w:id="119" w:author="Stefan Bjornander" w:date="2015-04-26T09:44:00Z"/>
              </w:rPr>
            </w:pPr>
            <w:r>
              <w:t xml:space="preserve">(a) </w:t>
            </w:r>
            <w:r w:rsidR="00406FA9">
              <w:t>Ambiguous C code</w:t>
            </w:r>
          </w:p>
          <w:p w14:paraId="2FAE5D6D" w14:textId="77777777" w:rsidR="00516DD1" w:rsidRPr="00903DBA" w:rsidRDefault="00516DD1" w:rsidP="00710287">
            <w:pPr>
              <w:rPr>
                <w:ins w:id="120" w:author="Stefan Bjornander" w:date="2015-04-26T09:44:00Z"/>
              </w:rPr>
            </w:pPr>
          </w:p>
        </w:tc>
        <w:tc>
          <w:tcPr>
            <w:tcW w:w="3117" w:type="dxa"/>
            <w:tcPrChange w:id="12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22" w:author="Stefan Bjornander" w:date="2015-04-26T09:44:00Z">
              <w:r w:rsidRPr="00903DBA">
                <w:t>if (a &lt; b) {</w:t>
              </w:r>
            </w:ins>
          </w:p>
          <w:p w14:paraId="556A4791" w14:textId="77777777" w:rsidR="00516DD1" w:rsidRPr="00903DBA" w:rsidRDefault="00516DD1">
            <w:pPr>
              <w:pStyle w:val="Code"/>
            </w:pPr>
            <w:ins w:id="123" w:author="Stefan Bjornander" w:date="2015-04-26T09:44:00Z">
              <w:r w:rsidRPr="00903DBA">
                <w:t xml:space="preserve">  if (c &lt; d)</w:t>
              </w:r>
            </w:ins>
          </w:p>
          <w:p w14:paraId="694876BE" w14:textId="77777777" w:rsidR="00516DD1" w:rsidRPr="00903DBA" w:rsidRDefault="00516DD1">
            <w:pPr>
              <w:pStyle w:val="Code"/>
            </w:pPr>
            <w:ins w:id="124" w:author="Stefan Bjornander" w:date="2015-04-26T09:44:00Z">
              <w:r w:rsidRPr="00903DBA">
                <w:t xml:space="preserve">    e = 1;</w:t>
              </w:r>
            </w:ins>
          </w:p>
          <w:p w14:paraId="1C003489" w14:textId="77777777" w:rsidR="00516DD1" w:rsidRPr="00903DBA" w:rsidRDefault="00516DD1">
            <w:pPr>
              <w:pStyle w:val="Code"/>
            </w:pPr>
            <w:ins w:id="125" w:author="Stefan Bjornander" w:date="2015-04-26T09:44:00Z">
              <w:r w:rsidRPr="00903DBA">
                <w:t xml:space="preserve">  else</w:t>
              </w:r>
            </w:ins>
          </w:p>
          <w:p w14:paraId="4EEC399F" w14:textId="77777777" w:rsidR="00516DD1" w:rsidRPr="00903DBA" w:rsidRDefault="00516DD1">
            <w:pPr>
              <w:pStyle w:val="Code"/>
            </w:pPr>
            <w:ins w:id="126" w:author="Stefan Bjornander" w:date="2015-04-26T09:44:00Z">
              <w:r w:rsidRPr="00903DBA">
                <w:t xml:space="preserve">    f = 2;</w:t>
              </w:r>
            </w:ins>
          </w:p>
          <w:p w14:paraId="576B5809" w14:textId="1582D106" w:rsidR="00516DD1" w:rsidRDefault="00516DD1">
            <w:pPr>
              <w:pStyle w:val="Code"/>
            </w:pPr>
            <w:ins w:id="127" w:author="Stefan Bjornander" w:date="2015-04-26T09:44:00Z">
              <w:r w:rsidRPr="00903DBA">
                <w:t>}</w:t>
              </w:r>
            </w:ins>
          </w:p>
          <w:p w14:paraId="56999964" w14:textId="7F46378B" w:rsidR="00710287" w:rsidRPr="00903DBA" w:rsidRDefault="00710287" w:rsidP="00710287">
            <w:pPr>
              <w:rPr>
                <w:del w:id="128" w:author="Stefan Bjornander" w:date="2015-04-26T09:45:00Z"/>
              </w:rPr>
            </w:pPr>
            <w:r>
              <w:t>(b) Correct</w:t>
            </w:r>
          </w:p>
          <w:p w14:paraId="4C1D31DA" w14:textId="77777777" w:rsidR="00516DD1" w:rsidRPr="00903DBA" w:rsidRDefault="00516DD1" w:rsidP="00710287">
            <w:pPr>
              <w:rPr>
                <w:del w:id="129" w:author="Stefan Bjornander" w:date="2015-04-26T09:45:00Z"/>
              </w:rPr>
            </w:pPr>
          </w:p>
          <w:p w14:paraId="170E5735" w14:textId="20404272" w:rsidR="00516DD1" w:rsidRPr="00903DBA" w:rsidRDefault="00710287">
            <w:pPr>
              <w:rPr>
                <w:ins w:id="130" w:author="Stefan Bjornander" w:date="2015-04-26T09:44:00Z"/>
              </w:rPr>
            </w:pPr>
            <w:r>
              <w:t xml:space="preserve"> Interpretation</w:t>
            </w:r>
          </w:p>
        </w:tc>
        <w:tc>
          <w:tcPr>
            <w:tcW w:w="3117" w:type="dxa"/>
            <w:tcPrChange w:id="131"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32" w:author="Stefan Bjornander" w:date="2015-04-26T09:45:00Z" w:name="move417804833"/>
            <w:ins w:id="133" w:author="Stefan Bjornander" w:date="2015-04-26T09:45:00Z">
              <w:r w:rsidRPr="00903DBA">
                <w:t>if (a &lt; b)</w:t>
              </w:r>
            </w:ins>
          </w:p>
          <w:p w14:paraId="1D552566" w14:textId="77777777" w:rsidR="00516DD1" w:rsidRPr="00903DBA" w:rsidRDefault="00516DD1">
            <w:pPr>
              <w:pStyle w:val="Code"/>
            </w:pPr>
            <w:ins w:id="134" w:author="Stefan Bjornander" w:date="2015-04-26T09:45:00Z">
              <w:r w:rsidRPr="00903DBA">
                <w:t xml:space="preserve">  if (c &lt; d) {</w:t>
              </w:r>
            </w:ins>
          </w:p>
          <w:p w14:paraId="66887BC4" w14:textId="77777777" w:rsidR="00516DD1" w:rsidRPr="00903DBA" w:rsidRDefault="00516DD1">
            <w:pPr>
              <w:pStyle w:val="Code"/>
            </w:pPr>
            <w:ins w:id="135" w:author="Stefan Bjornander" w:date="2015-04-26T09:45:00Z">
              <w:r w:rsidRPr="00903DBA">
                <w:t xml:space="preserve">    e = 1;</w:t>
              </w:r>
            </w:ins>
          </w:p>
          <w:p w14:paraId="1D00F382" w14:textId="77777777" w:rsidR="00516DD1" w:rsidRPr="00903DBA" w:rsidRDefault="00516DD1">
            <w:pPr>
              <w:pStyle w:val="Code"/>
            </w:pPr>
            <w:ins w:id="136" w:author="Stefan Bjornander" w:date="2015-04-26T09:45:00Z">
              <w:r w:rsidRPr="00903DBA">
                <w:t xml:space="preserve">  }</w:t>
              </w:r>
            </w:ins>
          </w:p>
          <w:p w14:paraId="488A8BE2" w14:textId="77777777" w:rsidR="00516DD1" w:rsidRPr="00903DBA" w:rsidRDefault="00516DD1">
            <w:pPr>
              <w:pStyle w:val="Code"/>
            </w:pPr>
            <w:ins w:id="137" w:author="Stefan Bjornander" w:date="2015-04-26T09:45:00Z">
              <w:r w:rsidRPr="00903DBA">
                <w:t>else</w:t>
              </w:r>
            </w:ins>
          </w:p>
          <w:p w14:paraId="062525C9" w14:textId="77777777" w:rsidR="00516DD1" w:rsidRPr="00903DBA" w:rsidRDefault="00516DD1">
            <w:pPr>
              <w:pStyle w:val="Code"/>
              <w:rPr>
                <w:del w:id="138" w:author="Stefan Bjornander" w:date="2015-04-26T09:45:00Z"/>
              </w:rPr>
            </w:pPr>
            <w:ins w:id="139" w:author="Stefan Bjornander" w:date="2015-04-26T09:45:00Z">
              <w:r w:rsidRPr="00903DBA">
                <w:t xml:space="preserve">  f = 2;</w:t>
              </w:r>
            </w:ins>
            <w:moveToRangeEnd w:id="132"/>
          </w:p>
          <w:p w14:paraId="28C2C026" w14:textId="77777777" w:rsidR="00516DD1" w:rsidRDefault="00516DD1" w:rsidP="00710287">
            <w:pPr>
              <w:pStyle w:val="Code"/>
            </w:pPr>
          </w:p>
          <w:p w14:paraId="5A274AD6" w14:textId="2D6416E4" w:rsidR="00710287" w:rsidRPr="00903DBA" w:rsidRDefault="00A963AA">
            <w:pPr>
              <w:rPr>
                <w:ins w:id="140" w:author="Stefan Bjornander" w:date="2015-04-26T09:44:00Z"/>
              </w:rPr>
            </w:pPr>
            <w:r>
              <w:t>(c)</w:t>
            </w:r>
            <w:r w:rsidR="00710287">
              <w:t xml:space="preserve"> Incorrect interpretation</w:t>
            </w:r>
          </w:p>
        </w:tc>
      </w:tr>
    </w:tbl>
    <w:p w14:paraId="1E9078F4" w14:textId="40F7DC42" w:rsidR="00516DD1" w:rsidRPr="00903DBA" w:rsidRDefault="00516DD1">
      <w:pPr>
        <w:rPr>
          <w:ins w:id="141" w:author="Stefan Bjornander" w:date="2015-04-26T09:52:00Z"/>
        </w:rPr>
        <w:pPrChange w:id="142" w:author="Stefan Bjornander" w:date="2015-04-26T09:51:00Z">
          <w:pPr>
            <w:pStyle w:val="Code"/>
          </w:pPr>
        </w:pPrChange>
      </w:pPr>
      <w:r w:rsidRPr="00903DBA">
        <w:rPr>
          <w:noProof/>
        </w:rPr>
        <w:t xml:space="preserve">Below is a simple set of statement rules. Unfortunately, they are </w:t>
      </w:r>
      <w:ins w:id="143" w:author="Stefan Bjornander" w:date="2015-04-26T09:53:00Z">
        <w:r w:rsidRPr="00903DBA">
          <w:rPr>
            <w:noProof/>
          </w:rPr>
          <w:t>ambiguous</w:t>
        </w:r>
      </w:ins>
      <w:ins w:id="144" w:author="Stefan Bjornander" w:date="2015-04-26T09:50:00Z">
        <w:r w:rsidRPr="00903DBA">
          <w:rPr>
            <w:noProof/>
          </w:rPr>
          <w:t xml:space="preserve"> in that way that </w:t>
        </w:r>
      </w:ins>
      <w:ins w:id="145" w:author="Stefan Bjornander" w:date="2015-04-26T09:52:00Z">
        <w:r w:rsidRPr="00903DBA">
          <w:rPr>
            <w:noProof/>
          </w:rPr>
          <w:t xml:space="preserve">the </w:t>
        </w:r>
      </w:ins>
      <w:r w:rsidRPr="00903DBA">
        <w:rPr>
          <w:noProof/>
        </w:rPr>
        <w:t xml:space="preserve">an </w:t>
      </w:r>
      <w:r w:rsidR="00493E8C">
        <w:rPr>
          <w:rStyle w:val="CodeInText"/>
          <w:iCs/>
          <w:noProof/>
        </w:rPr>
        <w:t>&lt;ct&gt;</w:t>
      </w:r>
      <w:ins w:id="146" w:author="Stefan Bjornander" w:date="2015-04-26T09:52:00Z">
        <w:r w:rsidR="00493E8C" w:rsidRPr="00BB30CE">
          <w:rPr>
            <w:rStyle w:val="CodeInText"/>
            <w:iCs/>
            <w:noProof/>
            <w:rPrChange w:id="147" w:author="Stefan Bjornander" w:date="2015-04-26T09:58:00Z">
              <w:rPr>
                <w:rStyle w:val="CodeInText"/>
              </w:rPr>
            </w:rPrChange>
          </w:rPr>
          <w:t>else</w:t>
        </w:r>
      </w:ins>
      <w:r w:rsidR="00493E8C">
        <w:rPr>
          <w:rStyle w:val="CodeInText"/>
          <w:iCs/>
          <w:noProof/>
        </w:rPr>
        <w:t>&lt;/ct&gt;</w:t>
      </w:r>
      <w:ins w:id="148" w:author="Stefan Bjornander" w:date="2015-04-26T09:52:00Z">
        <w:r w:rsidRPr="00903DBA">
          <w:rPr>
            <w:noProof/>
          </w:rPr>
          <w:t xml:space="preserve"> </w:t>
        </w:r>
      </w:ins>
      <w:r w:rsidRPr="00903DBA">
        <w:rPr>
          <w:noProof/>
        </w:rPr>
        <w:t>does not have to be connected to the latest preceding</w:t>
      </w:r>
      <w:ins w:id="149" w:author="Stefan Bjornander" w:date="2015-04-26T09:52:00Z">
        <w:r w:rsidRPr="00903DBA">
          <w:rPr>
            <w:noProof/>
          </w:rPr>
          <w:t xml:space="preserve"> </w:t>
        </w:r>
      </w:ins>
      <w:r w:rsidR="00493E8C">
        <w:rPr>
          <w:rStyle w:val="CodeInText"/>
          <w:iCs/>
          <w:noProof/>
        </w:rPr>
        <w:t>&lt;ct&gt;</w:t>
      </w:r>
      <w:ins w:id="150" w:author="Stefan Bjornander" w:date="2015-04-26T09:52:00Z">
        <w:r w:rsidR="00493E8C" w:rsidRPr="00BB30CE">
          <w:rPr>
            <w:rStyle w:val="CodeInText"/>
            <w:iCs/>
            <w:noProof/>
            <w:rPrChange w:id="151" w:author="Stefan Bjornander" w:date="2015-04-26T09:58:00Z">
              <w:rPr>
                <w:rStyle w:val="CodeInText"/>
              </w:rPr>
            </w:rPrChange>
          </w:rPr>
          <w:t>if</w:t>
        </w:r>
      </w:ins>
      <w:r w:rsidR="00493E8C">
        <w:rPr>
          <w:rStyle w:val="CodeInText"/>
          <w:iCs/>
          <w:noProof/>
        </w:rPr>
        <w:t>&lt;/ct&gt;</w:t>
      </w:r>
      <w:ins w:id="152" w:author="Stefan Bjornander" w:date="2015-04-26T09:52:00Z">
        <w:r w:rsidRPr="00903DBA">
          <w:rPr>
            <w:noProof/>
          </w:rPr>
          <w:t xml:space="preserve">, </w:t>
        </w:r>
      </w:ins>
      <w:r w:rsidRPr="00903DBA">
        <w:rPr>
          <w:noProof/>
        </w:rPr>
        <w:t xml:space="preserve">resulting in both the middle and rightmost semantically interpretation above, </w:t>
      </w:r>
      <w:ins w:id="153"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54" w:author="Stefan Bjornander" w:date="2015-04-26T09:49:00Z"/>
        </w:rPr>
      </w:pPr>
      <w:ins w:id="155" w:author="Stefan Bjornander" w:date="2015-04-26T09:47:00Z">
        <w:r w:rsidRPr="00903DBA">
          <w:t>statement ::=</w:t>
        </w:r>
      </w:ins>
    </w:p>
    <w:p w14:paraId="7FBE5268" w14:textId="77777777" w:rsidR="00516DD1" w:rsidRPr="00903DBA" w:rsidRDefault="00516DD1" w:rsidP="00516DD1">
      <w:pPr>
        <w:pStyle w:val="Code"/>
        <w:rPr>
          <w:ins w:id="156" w:author="Stefan Bjornander" w:date="2015-04-26T09:47:00Z"/>
        </w:rPr>
      </w:pPr>
      <w:ins w:id="157" w:author="Stefan Bjornander" w:date="2015-04-26T09:49:00Z">
        <w:r w:rsidRPr="00903DBA">
          <w:t xml:space="preserve">   </w:t>
        </w:r>
      </w:ins>
      <w:r w:rsidRPr="00903DBA">
        <w:t xml:space="preserve"> </w:t>
      </w:r>
      <w:ins w:id="158" w:author="Stefan Bjornander" w:date="2015-04-26T09:49:00Z">
        <w:r w:rsidRPr="00903DBA">
          <w:t xml:space="preserve">IF LEFT_PAREN </w:t>
        </w:r>
      </w:ins>
      <w:ins w:id="159" w:author="Stefan Bjornander" w:date="2015-04-26T10:08:00Z">
        <w:r w:rsidRPr="00903DBA">
          <w:t xml:space="preserve">logical_expression </w:t>
        </w:r>
      </w:ins>
      <w:ins w:id="160" w:author="Stefan Bjornander" w:date="2015-04-26T09:49:00Z">
        <w:r w:rsidRPr="00903DBA">
          <w:t>RIGHT_PAREN statement</w:t>
        </w:r>
      </w:ins>
    </w:p>
    <w:p w14:paraId="436C5EC9" w14:textId="77777777" w:rsidR="00516DD1" w:rsidRPr="00903DBA" w:rsidRDefault="00516DD1" w:rsidP="00516DD1">
      <w:pPr>
        <w:pStyle w:val="Code"/>
        <w:rPr>
          <w:ins w:id="161" w:author="Stefan Bjornander" w:date="2015-04-26T09:49:00Z"/>
        </w:rPr>
      </w:pPr>
      <w:ins w:id="162" w:author="Stefan Bjornander" w:date="2015-04-26T09:49:00Z">
        <w:r w:rsidRPr="00903DBA">
          <w:t xml:space="preserve"> </w:t>
        </w:r>
      </w:ins>
      <w:r w:rsidRPr="00903DBA">
        <w:t xml:space="preserve"> </w:t>
      </w:r>
      <w:ins w:id="163" w:author="Stefan Bjornander" w:date="2015-04-26T09:49:00Z">
        <w:r w:rsidRPr="00903DBA">
          <w:t>|</w:t>
        </w:r>
      </w:ins>
      <w:r w:rsidRPr="00903DBA">
        <w:t xml:space="preserve"> </w:t>
      </w:r>
      <w:ins w:id="164" w:author="Stefan Bjornander" w:date="2015-04-26T09:49:00Z">
        <w:r w:rsidRPr="00903DBA">
          <w:t xml:space="preserve">IF LEFT_PAREN </w:t>
        </w:r>
      </w:ins>
      <w:ins w:id="165" w:author="Stefan Bjornander" w:date="2015-04-26T10:08:00Z">
        <w:r w:rsidRPr="00903DBA">
          <w:t xml:space="preserve">logical_expression </w:t>
        </w:r>
      </w:ins>
      <w:ins w:id="166" w:author="Stefan Bjornander" w:date="2015-04-26T09:49:00Z">
        <w:r w:rsidRPr="00903DBA">
          <w:t>RIGHT_PAREN statement ELSE statement</w:t>
        </w:r>
      </w:ins>
    </w:p>
    <w:p w14:paraId="2F7D1A5D" w14:textId="77777777" w:rsidR="00516DD1" w:rsidRPr="00903DBA" w:rsidRDefault="00516DD1" w:rsidP="00516DD1">
      <w:pPr>
        <w:pStyle w:val="Code"/>
      </w:pPr>
      <w:ins w:id="167" w:author="Stefan Bjornander" w:date="2015-04-26T10:08:00Z">
        <w:r w:rsidRPr="00903DBA">
          <w:t xml:space="preserve">  | </w:t>
        </w:r>
      </w:ins>
      <w:r w:rsidRPr="00903DBA">
        <w:t>...</w:t>
      </w:r>
    </w:p>
    <w:p w14:paraId="6D69375A" w14:textId="4978219E" w:rsidR="00516DD1" w:rsidRPr="00903DBA" w:rsidRDefault="00516DD1">
      <w:pPr>
        <w:rPr>
          <w:ins w:id="168" w:author="Stefan Bjornander" w:date="2015-04-26T09:47:00Z"/>
        </w:rPr>
        <w:pPrChange w:id="169" w:author="Stefan Bjornander" w:date="2015-04-26T09:25:00Z">
          <w:pPr>
            <w:pStyle w:val="Code"/>
          </w:pPr>
        </w:pPrChange>
      </w:pPr>
      <w:ins w:id="170" w:author="Stefan Bjornander" w:date="2015-04-26T09:51:00Z">
        <w:r w:rsidRPr="00903DBA">
          <w:rPr>
            <w:noProof/>
          </w:rPr>
          <w:t xml:space="preserve">To solve the problem, we need a more complicated </w:t>
        </w:r>
      </w:ins>
      <w:ins w:id="171" w:author="Stefan Bjornander" w:date="2015-04-26T09:53:00Z">
        <w:r w:rsidRPr="00903DBA">
          <w:rPr>
            <w:noProof/>
          </w:rPr>
          <w:t>set of rules</w:t>
        </w:r>
      </w:ins>
      <w:r w:rsidRPr="00903DBA">
        <w:rPr>
          <w:noProof/>
        </w:rPr>
        <w:t xml:space="preserve"> that works with open and closed statements.</w:t>
      </w:r>
      <w:ins w:id="172" w:author="Stefan Bjornander" w:date="2015-04-26T09:54:00Z">
        <w:r w:rsidRPr="00903DBA">
          <w:rPr>
            <w:noProof/>
          </w:rPr>
          <w:t xml:space="preserve"> The </w:t>
        </w:r>
      </w:ins>
      <w:ins w:id="173" w:author="Stefan Bjornander" w:date="2015-04-26T09:57:00Z">
        <w:r w:rsidRPr="00903DBA">
          <w:rPr>
            <w:noProof/>
          </w:rPr>
          <w:t xml:space="preserve">following set is unambiguous in that way that it always connects each </w:t>
        </w:r>
      </w:ins>
      <w:r w:rsidR="00493E8C">
        <w:rPr>
          <w:rStyle w:val="CodeInText"/>
          <w:iCs/>
          <w:noProof/>
        </w:rPr>
        <w:t>&lt;ct&gt;</w:t>
      </w:r>
      <w:ins w:id="174" w:author="Stefan Bjornander" w:date="2015-04-26T09:57:00Z">
        <w:r w:rsidR="00493E8C" w:rsidRPr="00712B85">
          <w:rPr>
            <w:rStyle w:val="CodeInText"/>
            <w:iCs/>
            <w:noProof/>
            <w:rPrChange w:id="175" w:author="Stefan Bjornander" w:date="2015-04-26T09:58:00Z">
              <w:rPr>
                <w:rStyle w:val="CodeInText"/>
              </w:rPr>
            </w:rPrChange>
          </w:rPr>
          <w:t>else</w:t>
        </w:r>
      </w:ins>
      <w:r w:rsidR="00493E8C">
        <w:rPr>
          <w:rStyle w:val="CodeInText"/>
          <w:iCs/>
          <w:noProof/>
        </w:rPr>
        <w:t>&lt;/ct&gt;</w:t>
      </w:r>
      <w:ins w:id="176" w:author="Stefan Bjornander" w:date="2015-04-26T09:57:00Z">
        <w:r w:rsidRPr="00903DBA">
          <w:rPr>
            <w:noProof/>
          </w:rPr>
          <w:t xml:space="preserve"> with the</w:t>
        </w:r>
      </w:ins>
      <w:ins w:id="177" w:author="Stefan Bjornander" w:date="2015-04-26T09:58:00Z">
        <w:r w:rsidRPr="00903DBA">
          <w:rPr>
            <w:noProof/>
          </w:rPr>
          <w:t xml:space="preserve"> latest preceding</w:t>
        </w:r>
      </w:ins>
      <w:ins w:id="178" w:author="Stefan Bjornander" w:date="2015-04-26T09:57:00Z">
        <w:r w:rsidRPr="00903DBA">
          <w:rPr>
            <w:noProof/>
          </w:rPr>
          <w:t xml:space="preserve"> </w:t>
        </w:r>
      </w:ins>
      <w:r w:rsidR="00493E8C">
        <w:rPr>
          <w:rStyle w:val="CodeInText"/>
          <w:iCs/>
          <w:noProof/>
        </w:rPr>
        <w:t>&lt;ct&gt;</w:t>
      </w:r>
      <w:ins w:id="179" w:author="Stefan Bjornander" w:date="2015-04-26T09:58:00Z">
        <w:r w:rsidR="00493E8C" w:rsidRPr="00712B85">
          <w:rPr>
            <w:rStyle w:val="CodeInText"/>
            <w:iCs/>
            <w:noProof/>
            <w:rPrChange w:id="180" w:author="Stefan Bjornander" w:date="2015-04-26T09:58:00Z">
              <w:rPr>
                <w:rStyle w:val="CodeInText"/>
              </w:rPr>
            </w:rPrChange>
          </w:rPr>
          <w:t>if</w:t>
        </w:r>
      </w:ins>
      <w:r w:rsidR="00493E8C">
        <w:rPr>
          <w:rStyle w:val="CodeInText"/>
          <w:iCs/>
          <w:noProof/>
        </w:rPr>
        <w:t>&lt;/ct&gt;</w:t>
      </w:r>
      <w:r w:rsidRPr="00903DBA">
        <w:rPr>
          <w:noProof/>
        </w:rPr>
        <w:t xml:space="preserve">. </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397DB371" w:rsidR="00394C65" w:rsidRPr="00903DBA" w:rsidRDefault="00394C65" w:rsidP="00630215">
      <w:pPr>
        <w:pStyle w:val="Code"/>
        <w:rPr>
          <w:highlight w:val="white"/>
        </w:rPr>
      </w:pPr>
      <w:r w:rsidRPr="00903DBA">
        <w:rPr>
          <w:highlight w:val="white"/>
        </w:rPr>
        <w:t xml:space="preserve">    </w:t>
      </w:r>
      <w:r w:rsidR="00D4318D" w:rsidRPr="00903DBA">
        <w:rPr>
          <w:rStyle w:val="KeyWord0"/>
          <w:highlight w:val="white"/>
        </w:rPr>
        <w:t>if</w:t>
      </w:r>
      <w:r w:rsidRPr="00903DBA">
        <w:rPr>
          <w:highlight w:val="white"/>
        </w:rPr>
        <w:t xml:space="preserve"> ( expression ) statement</w:t>
      </w:r>
    </w:p>
    <w:p w14:paraId="5D8B8326" w14:textId="5EBA0D4D" w:rsidR="00394C65" w:rsidRPr="00903DBA" w:rsidRDefault="00394C65" w:rsidP="00630215">
      <w:pPr>
        <w:pStyle w:val="Code"/>
        <w:rPr>
          <w:highlight w:val="white"/>
        </w:rPr>
      </w:pPr>
      <w:r w:rsidRPr="00903DBA">
        <w:rPr>
          <w:highlight w:val="white"/>
        </w:rPr>
        <w:t xml:space="preserve">  | </w:t>
      </w:r>
      <w:r w:rsidR="00D4318D"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D4318D"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229D2308" w:rsidR="003E09C2"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switch</w:t>
      </w:r>
      <w:r w:rsidRPr="00903DBA">
        <w:rPr>
          <w:highlight w:val="white"/>
        </w:rPr>
        <w:t xml:space="preserve"> ( expression ) opened_statement</w:t>
      </w:r>
    </w:p>
    <w:p w14:paraId="311E8B92" w14:textId="0155BE81" w:rsidR="003E09C2" w:rsidRPr="00903DBA" w:rsidRDefault="003E09C2" w:rsidP="00177C2B">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517A111C"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52EF4C7E" w:rsidR="002845FF" w:rsidRPr="00903DBA" w:rsidRDefault="003E09C2" w:rsidP="003E09C2">
      <w:pPr>
        <w:pStyle w:val="Code"/>
        <w:rPr>
          <w:highlight w:val="white"/>
        </w:rPr>
      </w:pPr>
      <w:r w:rsidRPr="00903DBA">
        <w:rPr>
          <w:highlight w:val="white"/>
        </w:rPr>
        <w:t xml:space="preserve">  | </w:t>
      </w:r>
      <w:r w:rsidR="00D4318D"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4156639A" w:rsidR="003E09C2" w:rsidRPr="00903DBA" w:rsidRDefault="003E09C2" w:rsidP="002845FF">
      <w:pPr>
        <w:pStyle w:val="Code"/>
        <w:rPr>
          <w:highlight w:val="white"/>
        </w:rPr>
      </w:pPr>
      <w:r w:rsidRPr="00903DBA">
        <w:rPr>
          <w:highlight w:val="white"/>
        </w:rPr>
        <w:t xml:space="preserve">  | </w:t>
      </w:r>
      <w:r w:rsidR="00D4318D"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3C736EA6"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00D4318D" w:rsidRPr="00903DBA">
        <w:rPr>
          <w:rStyle w:val="KeyWord0"/>
          <w:highlight w:val="white"/>
        </w:rPr>
        <w:t>if</w:t>
      </w:r>
      <w:r w:rsidRPr="00903DBA">
        <w:rPr>
          <w:highlight w:val="white"/>
        </w:rPr>
        <w:t xml:space="preserve"> ( expression ) closed_statement </w:t>
      </w:r>
      <w:r w:rsidR="00D4318D" w:rsidRPr="00903DBA">
        <w:rPr>
          <w:rStyle w:val="KeyWord0"/>
          <w:highlight w:val="white"/>
        </w:rPr>
        <w:t>else</w:t>
      </w:r>
      <w:r w:rsidRPr="00903DBA">
        <w:rPr>
          <w:highlight w:val="white"/>
        </w:rPr>
        <w:t xml:space="preserve"> closed_statement</w:t>
      </w:r>
    </w:p>
    <w:p w14:paraId="1B5249A4" w14:textId="3368BA1C" w:rsidR="00491622" w:rsidRPr="00903DBA" w:rsidRDefault="00303B2A" w:rsidP="00491622">
      <w:pPr>
        <w:pStyle w:val="Code"/>
      </w:pPr>
      <w:r w:rsidRPr="00903DBA">
        <w:rPr>
          <w:highlight w:val="white"/>
        </w:rPr>
        <w:t xml:space="preserve">  | </w:t>
      </w:r>
      <w:r w:rsidR="00D4318D" w:rsidRPr="00903DBA">
        <w:rPr>
          <w:rStyle w:val="KeyWord0"/>
          <w:highlight w:val="white"/>
        </w:rPr>
        <w:t>switch</w:t>
      </w:r>
      <w:r w:rsidRPr="00903DBA">
        <w:rPr>
          <w:highlight w:val="white"/>
        </w:rPr>
        <w:t xml:space="preserve"> ( expression ) closed_statement</w:t>
      </w:r>
    </w:p>
    <w:p w14:paraId="6F63FF8A" w14:textId="53B89BE9" w:rsidR="00303B2A" w:rsidRPr="00903DBA" w:rsidRDefault="00303B2A" w:rsidP="005D6712">
      <w:pPr>
        <w:pStyle w:val="Code"/>
        <w:rPr>
          <w:highlight w:val="white"/>
        </w:rPr>
      </w:pPr>
      <w:r w:rsidRPr="00903DBA">
        <w:rPr>
          <w:highlight w:val="white"/>
        </w:rPr>
        <w:t xml:space="preserve">  | </w:t>
      </w:r>
      <w:r w:rsidR="00D4318D"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6C422E61" w:rsidR="005D6712" w:rsidRPr="00903DBA" w:rsidRDefault="00303B2A" w:rsidP="00303B2A">
      <w:pPr>
        <w:pStyle w:val="Code"/>
        <w:rPr>
          <w:highlight w:val="white"/>
        </w:rPr>
      </w:pPr>
      <w:r w:rsidRPr="00903DBA">
        <w:rPr>
          <w:highlight w:val="white"/>
        </w:rPr>
        <w:t xml:space="preserve">  | </w:t>
      </w:r>
      <w:r w:rsidR="00D4318D"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385AE40F"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do</w:t>
      </w:r>
      <w:r w:rsidR="00096551" w:rsidRPr="00903DBA">
        <w:rPr>
          <w:highlight w:val="white"/>
        </w:rPr>
        <w:t xml:space="preserve"> </w:t>
      </w:r>
      <w:r w:rsidRPr="00903DBA">
        <w:rPr>
          <w:highlight w:val="white"/>
        </w:rPr>
        <w:t xml:space="preserve">statement </w:t>
      </w:r>
      <w:r w:rsidR="00D4318D"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11EBD5B0"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case</w:t>
      </w:r>
      <w:r w:rsidRPr="00903DBA">
        <w:rPr>
          <w:highlight w:val="white"/>
        </w:rPr>
        <w:t xml:space="preserve"> constant_integral_expression : closed_statement</w:t>
      </w:r>
    </w:p>
    <w:p w14:paraId="7A8DC031" w14:textId="1F718A4B" w:rsidR="0049789A" w:rsidRPr="00903DBA" w:rsidRDefault="0049789A" w:rsidP="00096551">
      <w:pPr>
        <w:pStyle w:val="Code"/>
        <w:rPr>
          <w:highlight w:val="white"/>
        </w:rPr>
      </w:pPr>
      <w:r w:rsidRPr="00903DBA">
        <w:rPr>
          <w:highlight w:val="white"/>
        </w:rPr>
        <w:t xml:space="preserve">  | </w:t>
      </w:r>
      <w:r w:rsidR="00D4318D" w:rsidRPr="00903DBA">
        <w:rPr>
          <w:rStyle w:val="KeyWord0"/>
          <w:highlight w:val="white"/>
        </w:rPr>
        <w:t>default</w:t>
      </w:r>
      <w:r w:rsidRPr="00903DBA">
        <w:rPr>
          <w:highlight w:val="white"/>
        </w:rPr>
        <w:t xml:space="preserve"> : closed_statement</w:t>
      </w:r>
    </w:p>
    <w:p w14:paraId="45A4CFE0" w14:textId="61D3326A"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continue</w:t>
      </w:r>
      <w:r w:rsidR="006269E5" w:rsidRPr="00903DBA">
        <w:rPr>
          <w:highlight w:val="white"/>
        </w:rPr>
        <w:t xml:space="preserve"> ;</w:t>
      </w:r>
    </w:p>
    <w:p w14:paraId="7BCB452C" w14:textId="7E41FE2C" w:rsidR="00456619" w:rsidRPr="00903DBA" w:rsidRDefault="00456619" w:rsidP="006269E5">
      <w:pPr>
        <w:pStyle w:val="Code"/>
        <w:rPr>
          <w:highlight w:val="white"/>
        </w:rPr>
      </w:pPr>
      <w:r w:rsidRPr="00903DBA">
        <w:rPr>
          <w:highlight w:val="white"/>
        </w:rPr>
        <w:t xml:space="preserve">  | </w:t>
      </w:r>
      <w:r w:rsidR="00D4318D"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44C0CCE1"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goto</w:t>
      </w:r>
      <w:r w:rsidR="00D4318D">
        <w:rPr>
          <w:rStyle w:val="KeyWord0"/>
          <w:highlight w:val="white"/>
        </w:rPr>
        <w:t xml:space="preserve"> </w:t>
      </w:r>
      <w:r w:rsidR="00D4318D" w:rsidRPr="00903DBA">
        <w:rPr>
          <w:rStyle w:val="KeyWord0"/>
          <w:highlight w:val="white"/>
        </w:rPr>
        <w:t>name</w:t>
      </w:r>
      <w:r w:rsidR="006269E5" w:rsidRPr="00903DBA">
        <w:rPr>
          <w:highlight w:val="white"/>
        </w:rPr>
        <w:t xml:space="preserve"> ;</w:t>
      </w:r>
    </w:p>
    <w:p w14:paraId="7ABC8D3E" w14:textId="3380A6FC" w:rsidR="00456619" w:rsidRPr="00903DBA" w:rsidRDefault="00456619" w:rsidP="00096551">
      <w:pPr>
        <w:pStyle w:val="Code"/>
        <w:rPr>
          <w:highlight w:val="white"/>
        </w:rPr>
      </w:pPr>
      <w:r w:rsidRPr="00903DBA">
        <w:rPr>
          <w:highlight w:val="white"/>
        </w:rPr>
        <w:t xml:space="preserve">  | </w:t>
      </w:r>
      <w:r w:rsidR="00D4318D"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433AB3B3"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jump_register</w:t>
      </w:r>
      <w:r w:rsidRPr="00903DBA">
        <w:rPr>
          <w:highlight w:val="white"/>
        </w:rPr>
        <w:t xml:space="preserve"> ( </w:t>
      </w:r>
      <w:r w:rsidR="00D4318D" w:rsidRPr="00903DBA">
        <w:rPr>
          <w:rStyle w:val="KeyWord0"/>
          <w:highlight w:val="white"/>
        </w:rPr>
        <w:t>register_name</w:t>
      </w:r>
      <w:r w:rsidRPr="00903DBA">
        <w:rPr>
          <w:highlight w:val="white"/>
        </w:rPr>
        <w:t xml:space="preserve"> ) ;</w:t>
      </w:r>
    </w:p>
    <w:p w14:paraId="31D1D00A" w14:textId="3E0CADA6"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076E880F" w:rsidR="00BE16B1" w:rsidRPr="00903DBA" w:rsidRDefault="00BE16B1" w:rsidP="009A54B6">
      <w:pPr>
        <w:pStyle w:val="Code"/>
        <w:rPr>
          <w:highlight w:val="white"/>
        </w:rPr>
      </w:pPr>
      <w:r w:rsidRPr="00903DBA">
        <w:rPr>
          <w:highlight w:val="white"/>
        </w:rPr>
        <w:t xml:space="preserve">  | </w:t>
      </w:r>
      <w:r w:rsidR="00D4318D" w:rsidRPr="00903DBA">
        <w:rPr>
          <w:rStyle w:val="KeyWord0"/>
          <w:highlight w:val="white"/>
        </w:rPr>
        <w:t>syscall</w:t>
      </w:r>
      <w:r w:rsidR="009A54B6" w:rsidRPr="00903DBA">
        <w:rPr>
          <w:highlight w:val="white"/>
        </w:rPr>
        <w:t xml:space="preserve"> ( ) ;</w:t>
      </w:r>
    </w:p>
    <w:p w14:paraId="0E6419C0" w14:textId="54355D76" w:rsidR="0091035C" w:rsidRPr="00903DBA" w:rsidRDefault="00CC1DF4" w:rsidP="0060539D">
      <w:pPr>
        <w:pStyle w:val="Heading3"/>
        <w:rPr>
          <w:highlight w:val="white"/>
        </w:rPr>
      </w:pPr>
      <w:bookmarkStart w:id="181" w:name="_Toc98936258"/>
      <w:r>
        <w:rPr>
          <w:highlight w:val="white"/>
        </w:rPr>
        <w:t>&lt;</w:t>
      </w:r>
      <w:proofErr w:type="spellStart"/>
      <w:r>
        <w:rPr>
          <w:highlight w:val="white"/>
        </w:rPr>
        <w:t>h3</w:t>
      </w:r>
      <w:proofErr w:type="spellEnd"/>
      <w:r>
        <w:rPr>
          <w:highlight w:val="white"/>
        </w:rPr>
        <w:t>&gt;</w:t>
      </w:r>
      <w:r w:rsidRPr="00903DBA">
        <w:rPr>
          <w:highlight w:val="white"/>
        </w:rPr>
        <w:t>The Statement Class</w:t>
      </w:r>
      <w:r>
        <w:rPr>
          <w:highlight w:val="white"/>
        </w:rPr>
        <w:t>&lt;/</w:t>
      </w:r>
      <w:proofErr w:type="spellStart"/>
      <w:r>
        <w:rPr>
          <w:highlight w:val="white"/>
        </w:rPr>
        <w:t>h3</w:t>
      </w:r>
      <w:proofErr w:type="spellEnd"/>
      <w:r>
        <w:rPr>
          <w:highlight w:val="white"/>
        </w:rPr>
        <w:t>&gt;</w:t>
      </w:r>
      <w:bookmarkEnd w:id="181"/>
    </w:p>
    <w:p w14:paraId="5D465263" w14:textId="2C854E5F" w:rsidR="00CA5B2D" w:rsidRPr="00903DBA" w:rsidRDefault="00125631" w:rsidP="009E6D84">
      <w:pPr>
        <w:rPr>
          <w:highlight w:val="white"/>
        </w:rPr>
      </w:pPr>
      <w:r>
        <w:rPr>
          <w:highlight w:val="white"/>
        </w:rPr>
        <w:t>L</w:t>
      </w:r>
      <w:r w:rsidR="009E6D84" w:rsidRPr="00903DBA">
        <w:rPr>
          <w:highlight w:val="white"/>
        </w:rPr>
        <w:t xml:space="preserve">et us look at the </w:t>
      </w:r>
      <w:r w:rsidR="00D4318D">
        <w:rPr>
          <w:rStyle w:val="KeyWord0"/>
          <w:highlight w:val="white"/>
        </w:rPr>
        <w:t>&lt;k&gt;</w:t>
      </w:r>
      <w:r w:rsidR="00D4318D" w:rsidRPr="00903DBA">
        <w:rPr>
          <w:rStyle w:val="KeyWord0"/>
          <w:highlight w:val="white"/>
        </w:rPr>
        <w:t>Statement</w:t>
      </w:r>
      <w:r w:rsidR="00D4318D">
        <w:rPr>
          <w:rStyle w:val="KeyWord0"/>
          <w:highlight w:val="white"/>
        </w:rPr>
        <w:t>&lt;/k&gt;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D4318D">
        <w:rPr>
          <w:rStyle w:val="KeyWord0"/>
          <w:highlight w:val="white"/>
        </w:rPr>
        <w:t>&lt;k&gt;next-set&lt;/k&gt;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w:t>
      </w:r>
      <w:r w:rsidR="002F39DB">
        <w:rPr>
          <w:highlight w:val="white"/>
        </w:rPr>
        <w:t>statement</w:t>
      </w:r>
      <w:r w:rsidR="00BB0D49" w:rsidRPr="00903DBA">
        <w:rPr>
          <w:highlight w:val="white"/>
        </w:rPr>
        <w:t xml:space="preserve"> after the</w:t>
      </w:r>
      <w:r w:rsidR="00EB6E10">
        <w:rPr>
          <w:highlight w:val="white"/>
        </w:rPr>
        <w:t xml:space="preserve"> current</w:t>
      </w:r>
      <w:r w:rsidR="00BB0D49" w:rsidRPr="00903DBA">
        <w:rPr>
          <w:highlight w:val="white"/>
        </w:rPr>
        <w:t xml:space="preserve"> statement.</w:t>
      </w:r>
    </w:p>
    <w:p w14:paraId="2003AF3F" w14:textId="634F59E3" w:rsidR="009E6D84" w:rsidRPr="00903DBA" w:rsidRDefault="000274D4" w:rsidP="00CA5B2D">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Statement</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A6498A" w:rsidRDefault="009E6D84" w:rsidP="009E6D84">
      <w:pPr>
        <w:pStyle w:val="Code"/>
        <w:rPr>
          <w:highlight w:val="white"/>
          <w:lang w:val="nb-NO"/>
        </w:rPr>
      </w:pPr>
      <w:r w:rsidRPr="00903DBA">
        <w:rPr>
          <w:highlight w:val="white"/>
        </w:rPr>
        <w:t xml:space="preserve">    </w:t>
      </w:r>
      <w:r w:rsidRPr="00A6498A">
        <w:rPr>
          <w:highlight w:val="white"/>
          <w:lang w:val="nb-NO"/>
        </w:rPr>
        <w:t>private List&lt;MiddleCode&gt; m_</w:t>
      </w:r>
      <w:r w:rsidR="0082564E" w:rsidRPr="00A6498A">
        <w:rPr>
          <w:highlight w:val="white"/>
          <w:lang w:val="nb-NO"/>
        </w:rPr>
        <w:t>codeL</w:t>
      </w:r>
      <w:r w:rsidRPr="00A6498A">
        <w:rPr>
          <w:highlight w:val="white"/>
          <w:lang w:val="nb-NO"/>
        </w:rPr>
        <w:t>ist;</w:t>
      </w:r>
    </w:p>
    <w:p w14:paraId="4B7595E5" w14:textId="77777777" w:rsidR="009E6D84" w:rsidRPr="00A6498A" w:rsidRDefault="009E6D84" w:rsidP="009E6D84">
      <w:pPr>
        <w:pStyle w:val="Code"/>
        <w:rPr>
          <w:highlight w:val="white"/>
          <w:lang w:val="nb-NO"/>
        </w:rPr>
      </w:pPr>
      <w:r w:rsidRPr="00A6498A">
        <w:rPr>
          <w:highlight w:val="white"/>
          <w:lang w:val="nb-NO"/>
        </w:rPr>
        <w:t xml:space="preserve">    private ISet&lt;MiddleCode&gt; m_nextSet;</w:t>
      </w:r>
    </w:p>
    <w:p w14:paraId="79044549" w14:textId="77777777" w:rsidR="009E6D84" w:rsidRPr="00A6498A" w:rsidRDefault="009E6D84" w:rsidP="00637126">
      <w:pPr>
        <w:pStyle w:val="Code"/>
        <w:rPr>
          <w:highlight w:val="white"/>
          <w:lang w:val="nb-NO"/>
        </w:rPr>
      </w:pPr>
      <w:r w:rsidRPr="00A6498A">
        <w:rPr>
          <w:highlight w:val="white"/>
          <w:lang w:val="nb-NO"/>
        </w:rPr>
        <w:t xml:space="preserve">  </w:t>
      </w:r>
    </w:p>
    <w:p w14:paraId="4C692FBB" w14:textId="77777777" w:rsidR="009A3B18" w:rsidRPr="00903DBA" w:rsidRDefault="00637126" w:rsidP="00637126">
      <w:pPr>
        <w:pStyle w:val="Code"/>
        <w:rPr>
          <w:highlight w:val="white"/>
        </w:rPr>
      </w:pPr>
      <w:r w:rsidRPr="00A6498A">
        <w:rPr>
          <w:highlight w:val="white"/>
          <w:lang w:val="nb-NO"/>
        </w:rPr>
        <w:t xml:space="preserve">    </w:t>
      </w:r>
      <w:r w:rsidRPr="00903DBA">
        <w:rPr>
          <w:highlight w:val="white"/>
        </w:rPr>
        <w:t xml:space="preserve">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22006647" w:rsidR="00637126" w:rsidRPr="00903DBA" w:rsidRDefault="00637126" w:rsidP="00637126">
      <w:pPr>
        <w:pStyle w:val="Code"/>
        <w:rPr>
          <w:highlight w:val="white"/>
        </w:rPr>
      </w:pPr>
      <w:r w:rsidRPr="00903DBA">
        <w:rPr>
          <w:highlight w:val="white"/>
        </w:rPr>
        <w:t xml:space="preserve">      </w:t>
      </w:r>
      <w:r w:rsidR="00D516D4">
        <w:rPr>
          <w:highlight w:val="white"/>
        </w:rPr>
        <w:t>Debug.Assert</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36B0E230" w:rsidR="00C641D6" w:rsidRDefault="00CC1DF4" w:rsidP="0060539D">
      <w:pPr>
        <w:pStyle w:val="Heading3"/>
      </w:pPr>
      <w:bookmarkStart w:id="182" w:name="_Toc98936259"/>
      <w:r>
        <w:t>&lt;</w:t>
      </w:r>
      <w:proofErr w:type="spellStart"/>
      <w:r>
        <w:t>h3</w:t>
      </w:r>
      <w:proofErr w:type="spellEnd"/>
      <w:r>
        <w:t>&gt;Statements&lt;/</w:t>
      </w:r>
      <w:proofErr w:type="spellStart"/>
      <w:r>
        <w:t>h3</w:t>
      </w:r>
      <w:proofErr w:type="spellEnd"/>
      <w:r>
        <w:t>&gt;</w:t>
      </w:r>
      <w:bookmarkEnd w:id="182"/>
    </w:p>
    <w:p w14:paraId="74312811" w14:textId="2CFDDBBA" w:rsidR="00CD5D66" w:rsidRPr="00CD5D66" w:rsidRDefault="00CD5D66" w:rsidP="00CD5D66">
      <w:r>
        <w:t>As stated above, a statement can be an open or a closed statement.</w:t>
      </w:r>
    </w:p>
    <w:p w14:paraId="5419ED2B" w14:textId="65098986" w:rsidR="00C641D6" w:rsidRPr="00903DBA" w:rsidRDefault="000274D4" w:rsidP="00C641D6">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lastRenderedPageBreak/>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5BDBD914" w:rsidR="0085432D" w:rsidRDefault="00CC1DF4" w:rsidP="0060539D">
      <w:pPr>
        <w:pStyle w:val="Heading3"/>
      </w:pPr>
      <w:bookmarkStart w:id="183" w:name="_Toc98936260"/>
      <w:r>
        <w:t>&lt;</w:t>
      </w:r>
      <w:proofErr w:type="spellStart"/>
      <w:r>
        <w:t>h3</w:t>
      </w:r>
      <w:proofErr w:type="spellEnd"/>
      <w:r>
        <w:t>&gt;The If Statement&lt;/</w:t>
      </w:r>
      <w:proofErr w:type="spellStart"/>
      <w:r>
        <w:t>h3</w:t>
      </w:r>
      <w:proofErr w:type="spellEnd"/>
      <w:r>
        <w:t>&gt;</w:t>
      </w:r>
      <w:bookmarkEnd w:id="183"/>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70BA7D98" w:rsidR="000A326E" w:rsidRPr="000A326E" w:rsidRDefault="00CC1DF4" w:rsidP="0060539D">
      <w:pPr>
        <w:pStyle w:val="Heading3"/>
        <w:numPr>
          <w:ilvl w:val="2"/>
          <w:numId w:val="179"/>
        </w:numPr>
      </w:pPr>
      <w:bookmarkStart w:id="184" w:name="_Toc98936261"/>
      <w:r>
        <w:t>&lt;</w:t>
      </w:r>
      <w:proofErr w:type="spellStart"/>
      <w:r>
        <w:t>h3</w:t>
      </w:r>
      <w:proofErr w:type="spellEnd"/>
      <w:r>
        <w:t>&gt;The If-Else Statement&lt;/</w:t>
      </w:r>
      <w:proofErr w:type="spellStart"/>
      <w:r>
        <w:t>h3</w:t>
      </w:r>
      <w:proofErr w:type="spellEnd"/>
      <w:r>
        <w:t>&gt;</w:t>
      </w:r>
      <w:bookmarkEnd w:id="184"/>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02E85050" w:rsidR="007175D9" w:rsidRDefault="00CC1DF4" w:rsidP="0060539D">
      <w:pPr>
        <w:pStyle w:val="Heading3"/>
      </w:pPr>
      <w:bookmarkStart w:id="185" w:name="_Toc98936262"/>
      <w:r>
        <w:t>&lt;</w:t>
      </w:r>
      <w:proofErr w:type="spellStart"/>
      <w:r>
        <w:t>h3</w:t>
      </w:r>
      <w:proofErr w:type="spellEnd"/>
      <w:r>
        <w:t>&gt;</w:t>
      </w:r>
      <w:r w:rsidRPr="00903DBA">
        <w:t>The Switch Statement</w:t>
      </w:r>
      <w:r>
        <w:t>&lt;/</w:t>
      </w:r>
      <w:proofErr w:type="spellStart"/>
      <w:r>
        <w:t>h3</w:t>
      </w:r>
      <w:proofErr w:type="spellEnd"/>
      <w:r>
        <w:t>&gt;</w:t>
      </w:r>
      <w:bookmarkEnd w:id="185"/>
    </w:p>
    <w:p w14:paraId="548ED04E" w14:textId="244DC502" w:rsidR="00B360FA" w:rsidRPr="00B360FA" w:rsidRDefault="00B360FA" w:rsidP="00B360FA">
      <w:r>
        <w:t>The switch statement needs a header th</w:t>
      </w:r>
      <w:r w:rsidR="00C8659E">
        <w:t>at</w:t>
      </w:r>
      <w:r>
        <w:t xml:space="preserve"> is parsed before the statement to initialize the switch statement parsing.</w:t>
      </w:r>
    </w:p>
    <w:p w14:paraId="6065A355" w14:textId="77777777" w:rsidR="00EC1FC0" w:rsidRPr="00EC1FC0" w:rsidRDefault="00EC1FC0" w:rsidP="00EC1FC0">
      <w:pPr>
        <w:pStyle w:val="Code"/>
        <w:rPr>
          <w:highlight w:val="white"/>
        </w:rPr>
      </w:pPr>
      <w:r w:rsidRPr="00EC1FC0">
        <w:rPr>
          <w:highlight w:val="white"/>
        </w:rPr>
        <w:t>switch_header:</w:t>
      </w:r>
    </w:p>
    <w:p w14:paraId="3637DCA1" w14:textId="3470919A" w:rsidR="00EC1FC0" w:rsidRPr="00EC1FC0" w:rsidRDefault="00EC1FC0" w:rsidP="00EC1FC0">
      <w:pPr>
        <w:pStyle w:val="Code"/>
        <w:rPr>
          <w:highlight w:val="white"/>
        </w:rPr>
      </w:pPr>
      <w:r w:rsidRPr="00EC1FC0">
        <w:rPr>
          <w:highlight w:val="white"/>
        </w:rPr>
        <w:t xml:space="preserve">    </w:t>
      </w:r>
      <w:r w:rsidR="00DB6E6D">
        <w:rPr>
          <w:highlight w:val="white"/>
        </w:rPr>
        <w:t>/* Empty */</w:t>
      </w:r>
      <w:r w:rsidRPr="00EC1FC0">
        <w:rPr>
          <w:highlight w:val="white"/>
        </w:rPr>
        <w:t xml:space="preserve"> { MiddleCodeGenerator.SwitchHeader(); };</w:t>
      </w:r>
    </w:p>
    <w:p w14:paraId="2EE4B710" w14:textId="640E15C1" w:rsidR="00BD4361" w:rsidRPr="00EC1FC0" w:rsidRDefault="00B360FA" w:rsidP="0009379F">
      <w:pPr>
        <w:rPr>
          <w:highlight w:val="white"/>
        </w:rPr>
      </w:pPr>
      <w:r>
        <w:rPr>
          <w:highlight w:val="white"/>
        </w:rPr>
        <w:t xml:space="preserve">The switch statement </w:t>
      </w:r>
      <w:r w:rsidR="00C8659E">
        <w:rPr>
          <w:highlight w:val="white"/>
        </w:rPr>
        <w:t>occurs</w:t>
      </w:r>
      <w:r w:rsidR="0009379F">
        <w:rPr>
          <w:highlight w:val="white"/>
        </w:rPr>
        <w:t xml:space="preserve"> in both the opened and closed statements.</w:t>
      </w: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7EFCC9C7" w14:textId="77777777" w:rsidR="0009379F" w:rsidRDefault="0009379F" w:rsidP="000E47F8">
      <w:pPr>
        <w:pStyle w:val="Code"/>
        <w:rPr>
          <w:highlight w:val="white"/>
        </w:rPr>
      </w:pPr>
    </w:p>
    <w:p w14:paraId="6F6CB325" w14:textId="54B6AC4C"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1C9D2C3C" w14:textId="77777777" w:rsidR="0009379F" w:rsidRDefault="0009379F" w:rsidP="007778D5">
      <w:pPr>
        <w:pStyle w:val="Code"/>
        <w:rPr>
          <w:highlight w:val="white"/>
        </w:rPr>
      </w:pPr>
      <w:bookmarkStart w:id="186" w:name="_Hlk57714542"/>
    </w:p>
    <w:p w14:paraId="47FEFDBB" w14:textId="1BDD8753" w:rsidR="007778D5" w:rsidRPr="007778D5" w:rsidRDefault="007778D5" w:rsidP="007778D5">
      <w:pPr>
        <w:pStyle w:val="Code"/>
        <w:rPr>
          <w:highlight w:val="white"/>
        </w:rPr>
      </w:pPr>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lastRenderedPageBreak/>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2E204EE6" w:rsidR="000D017D" w:rsidRPr="00903DBA" w:rsidRDefault="00CC1DF4" w:rsidP="0060539D">
      <w:pPr>
        <w:pStyle w:val="Heading3"/>
        <w:numPr>
          <w:ilvl w:val="2"/>
          <w:numId w:val="120"/>
        </w:numPr>
      </w:pPr>
      <w:bookmarkStart w:id="187" w:name="_Toc98936263"/>
      <w:r>
        <w:t>&lt;</w:t>
      </w:r>
      <w:proofErr w:type="spellStart"/>
      <w:r>
        <w:t>h3</w:t>
      </w:r>
      <w:proofErr w:type="spellEnd"/>
      <w:r>
        <w:t>&gt;</w:t>
      </w:r>
      <w:r w:rsidRPr="00903DBA">
        <w:t xml:space="preserve">The </w:t>
      </w:r>
      <w:r>
        <w:t xml:space="preserve">Loop </w:t>
      </w:r>
      <w:r w:rsidRPr="00903DBA">
        <w:t>Statement</w:t>
      </w:r>
      <w:r>
        <w:t>s&lt;/</w:t>
      </w:r>
      <w:proofErr w:type="spellStart"/>
      <w:r>
        <w:t>h3</w:t>
      </w:r>
      <w:proofErr w:type="spellEnd"/>
      <w:r>
        <w:t>&gt;</w:t>
      </w:r>
      <w:bookmarkEnd w:id="187"/>
    </w:p>
    <w:bookmarkEnd w:id="186"/>
    <w:p w14:paraId="4857BF3A" w14:textId="6C980E95" w:rsidR="0009379F" w:rsidRDefault="0009379F" w:rsidP="0009379F">
      <w:pPr>
        <w:rPr>
          <w:highlight w:val="white"/>
        </w:rPr>
      </w:pPr>
      <w:r>
        <w:rPr>
          <w:highlight w:val="white"/>
        </w:rPr>
        <w:t>Similar to the switch statement above, the while</w:t>
      </w:r>
      <w:r w:rsidR="00484BF4">
        <w:rPr>
          <w:highlight w:val="white"/>
        </w:rPr>
        <w:t xml:space="preserve">, do, and for </w:t>
      </w:r>
      <w:r>
        <w:rPr>
          <w:highlight w:val="white"/>
        </w:rPr>
        <w:t>statement</w:t>
      </w:r>
      <w:r w:rsidR="00484BF4">
        <w:rPr>
          <w:highlight w:val="white"/>
        </w:rPr>
        <w:t>s</w:t>
      </w:r>
      <w:r>
        <w:rPr>
          <w:highlight w:val="white"/>
        </w:rPr>
        <w:t xml:space="preserve"> need a header to initialize the</w:t>
      </w:r>
      <w:r w:rsidR="00484BF4">
        <w:rPr>
          <w:highlight w:val="white"/>
        </w:rPr>
        <w:t xml:space="preserve"> statements parsing.</w:t>
      </w:r>
    </w:p>
    <w:p w14:paraId="0FDBE615" w14:textId="7BC4CF75" w:rsidR="007E1045" w:rsidRPr="007E1045" w:rsidRDefault="007E1045" w:rsidP="007E1045">
      <w:pPr>
        <w:pStyle w:val="Code"/>
        <w:rPr>
          <w:highlight w:val="white"/>
        </w:rPr>
      </w:pPr>
      <w:r w:rsidRPr="007E1045">
        <w:rPr>
          <w:highlight w:val="white"/>
        </w:rPr>
        <w:t>loop_header:</w:t>
      </w:r>
    </w:p>
    <w:p w14:paraId="0216660F" w14:textId="43E8D647" w:rsidR="007E1045" w:rsidRPr="007E1045" w:rsidRDefault="007E1045" w:rsidP="007E1045">
      <w:pPr>
        <w:pStyle w:val="Code"/>
        <w:rPr>
          <w:highlight w:val="white"/>
        </w:rPr>
      </w:pPr>
      <w:r w:rsidRPr="007E1045">
        <w:rPr>
          <w:highlight w:val="white"/>
        </w:rPr>
        <w:t xml:space="preserve">    </w:t>
      </w:r>
      <w:r w:rsidR="00DB6E6D">
        <w:rPr>
          <w:highlight w:val="white"/>
        </w:rPr>
        <w:t>/* Empty */</w:t>
      </w:r>
      <w:r w:rsidRPr="007E1045">
        <w:rPr>
          <w:highlight w:val="white"/>
        </w:rPr>
        <w:t xml:space="preserve">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8"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29A4F8B8" w14:textId="77777777" w:rsidR="00484BF4" w:rsidRDefault="00484BF4" w:rsidP="003D3DC2">
      <w:pPr>
        <w:pStyle w:val="Code"/>
        <w:rPr>
          <w:highlight w:val="white"/>
        </w:rPr>
      </w:pPr>
      <w:bookmarkStart w:id="189" w:name="_Hlk57716788"/>
      <w:bookmarkEnd w:id="188"/>
    </w:p>
    <w:p w14:paraId="26DBA22D" w14:textId="2074531B" w:rsidR="003D3DC2" w:rsidRPr="003D3DC2" w:rsidRDefault="003D3DC2" w:rsidP="003D3DC2">
      <w:pPr>
        <w:pStyle w:val="Code"/>
        <w:rPr>
          <w:highlight w:val="white"/>
        </w:rPr>
      </w:pPr>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7B72024A" w14:textId="77777777" w:rsidR="00484BF4" w:rsidRDefault="00484BF4" w:rsidP="001249C1">
      <w:pPr>
        <w:pStyle w:val="Code"/>
        <w:rPr>
          <w:highlight w:val="white"/>
        </w:rPr>
      </w:pPr>
      <w:bookmarkStart w:id="190" w:name="_Hlk57716817"/>
      <w:bookmarkEnd w:id="189"/>
    </w:p>
    <w:p w14:paraId="77D4FC28" w14:textId="38E67061" w:rsidR="001249C1" w:rsidRPr="001249C1" w:rsidRDefault="001249C1" w:rsidP="001249C1">
      <w:pPr>
        <w:pStyle w:val="Code"/>
        <w:rPr>
          <w:highlight w:val="white"/>
        </w:rPr>
      </w:pPr>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59592C7D" w:rsidR="006C67B8" w:rsidRPr="00903DBA" w:rsidRDefault="00CC1DF4" w:rsidP="0060539D">
      <w:pPr>
        <w:pStyle w:val="Heading3"/>
      </w:pPr>
      <w:bookmarkStart w:id="191" w:name="_Toc98936264"/>
      <w:r>
        <w:t>&lt;</w:t>
      </w:r>
      <w:proofErr w:type="spellStart"/>
      <w:r>
        <w:t>h3</w:t>
      </w:r>
      <w:proofErr w:type="spellEnd"/>
      <w:r>
        <w:t>&gt;</w:t>
      </w:r>
      <w:r w:rsidRPr="00903DBA">
        <w:t xml:space="preserve">Label and </w:t>
      </w:r>
      <w:r>
        <w:t>Jump</w:t>
      </w:r>
      <w:r w:rsidRPr="00903DBA">
        <w:t xml:space="preserve"> Statement</w:t>
      </w:r>
      <w:r>
        <w:t>&lt;/</w:t>
      </w:r>
      <w:proofErr w:type="spellStart"/>
      <w:r>
        <w:t>h3</w:t>
      </w:r>
      <w:proofErr w:type="spellEnd"/>
      <w:r>
        <w:t>&gt;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71621B34" w14:textId="704DD156" w:rsidR="00E02F96" w:rsidRPr="00903DBA" w:rsidRDefault="00CC1DF4" w:rsidP="0060539D">
      <w:pPr>
        <w:pStyle w:val="Heading3"/>
      </w:pPr>
      <w:bookmarkStart w:id="192" w:name="_Toc98936265"/>
      <w:bookmarkStart w:id="193" w:name="_Hlk57716901"/>
      <w:r>
        <w:t>&lt;</w:t>
      </w:r>
      <w:proofErr w:type="spellStart"/>
      <w:r>
        <w:t>h3</w:t>
      </w:r>
      <w:proofErr w:type="spellEnd"/>
      <w:r>
        <w:t xml:space="preserve">&gt;The </w:t>
      </w:r>
      <w:r w:rsidRPr="00903DBA">
        <w:t>Return Statement</w:t>
      </w:r>
      <w:r>
        <w:t>&lt;/</w:t>
      </w:r>
      <w:proofErr w:type="spellStart"/>
      <w:r>
        <w:t>h3</w:t>
      </w:r>
      <w:proofErr w:type="spellEnd"/>
      <w:r>
        <w:t>&gt;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lastRenderedPageBreak/>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35E0C6FB" w:rsidR="00AA2C69" w:rsidRPr="00AA2C69" w:rsidRDefault="00414F9E" w:rsidP="00AA2C69">
      <w:pPr>
        <w:pStyle w:val="Code"/>
        <w:rPr>
          <w:highlight w:val="white"/>
        </w:rPr>
      </w:pPr>
      <w:r>
        <w:rPr>
          <w:highlight w:val="white"/>
        </w:rPr>
        <w:t xml:space="preserve">      </w:t>
      </w:r>
      <w:r w:rsidR="00AA2C69" w:rsidRPr="00AA2C69">
        <w:rPr>
          <w:highlight w:val="white"/>
        </w:rPr>
        <w:t>$$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296A135" w:rsidR="00866410" w:rsidRPr="00903DBA" w:rsidRDefault="00CC1DF4" w:rsidP="0060539D">
      <w:pPr>
        <w:pStyle w:val="Heading3"/>
      </w:pPr>
      <w:bookmarkStart w:id="195" w:name="_Toc98936266"/>
      <w:r>
        <w:t>&lt;</w:t>
      </w:r>
      <w:proofErr w:type="spellStart"/>
      <w:r>
        <w:t>h3</w:t>
      </w:r>
      <w:proofErr w:type="spellEnd"/>
      <w:r>
        <w:t>&gt;</w:t>
      </w:r>
      <w:r w:rsidRPr="00903DBA">
        <w:t>Optional Expression Statement</w:t>
      </w:r>
      <w:r>
        <w:t>s&lt;/</w:t>
      </w:r>
      <w:proofErr w:type="spellStart"/>
      <w:r>
        <w:t>h3</w:t>
      </w:r>
      <w:proofErr w:type="spellEnd"/>
      <w:r>
        <w:t>&gt;</w:t>
      </w:r>
      <w:bookmarkEnd w:id="195"/>
    </w:p>
    <w:bookmarkEnd w:id="194"/>
    <w:p w14:paraId="5E863082" w14:textId="7F8635CC" w:rsidR="00866410" w:rsidRPr="00903DBA" w:rsidRDefault="00866410" w:rsidP="00866410">
      <w:r w:rsidRPr="00903DBA">
        <w:t>A statement can be made up by an optional expression; that is, the statement is an expression followed by a semicolon, or simply a semicolon.</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7CE1DE75" w:rsidR="008F43AA" w:rsidRPr="00903DBA" w:rsidRDefault="00CC1DF4" w:rsidP="0060539D">
      <w:pPr>
        <w:pStyle w:val="Heading3"/>
      </w:pPr>
      <w:bookmarkStart w:id="196" w:name="_Toc98936267"/>
      <w:r>
        <w:t>&lt;</w:t>
      </w:r>
      <w:proofErr w:type="spellStart"/>
      <w:r>
        <w:t>h3</w:t>
      </w:r>
      <w:proofErr w:type="spellEnd"/>
      <w:r>
        <w:t>&gt;</w:t>
      </w:r>
      <w:r w:rsidRPr="00903DBA">
        <w:t>Block Statement</w:t>
      </w:r>
      <w:r>
        <w:t>s&lt;/</w:t>
      </w:r>
      <w:proofErr w:type="spellStart"/>
      <w:r>
        <w:t>h3</w:t>
      </w:r>
      <w:proofErr w:type="spellEnd"/>
      <w:r>
        <w:t>&gt;</w:t>
      </w:r>
      <w:bookmarkEnd w:id="196"/>
    </w:p>
    <w:p w14:paraId="4DCD3ED8" w14:textId="0BB9AD45" w:rsidR="00FC1185" w:rsidRPr="00903DBA" w:rsidRDefault="004D298F" w:rsidP="003F52F5">
      <w:bookmarkStart w:id="197" w:name="_Hlk63452209"/>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B40803">
        <w:t>.</w:t>
      </w:r>
    </w:p>
    <w:bookmarkEnd w:id="197"/>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5CE844BE" w14:textId="2F143AD0" w:rsidR="00770F82" w:rsidRPr="00770F82" w:rsidRDefault="00770F82" w:rsidP="00770F82">
      <w:pPr>
        <w:pStyle w:val="Code"/>
        <w:rPr>
          <w:highlight w:val="white"/>
        </w:rPr>
      </w:pPr>
      <w:r w:rsidRPr="00770F82">
        <w:rPr>
          <w:highlight w:val="white"/>
        </w:rPr>
        <w:t xml:space="preserve">      SymbolTable.CurrentTable =</w:t>
      </w:r>
      <w:r w:rsidR="00C83B29">
        <w:rPr>
          <w:highlight w:val="white"/>
        </w:rPr>
        <w:t xml:space="preserve"> </w:t>
      </w:r>
      <w:r w:rsidRPr="00770F82">
        <w:rPr>
          <w:highlight w:val="white"/>
        </w:rPr>
        <w:t>new(SymbolTable.CurrentTable,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40B755F1" w:rsidR="003F52F5" w:rsidRPr="00EE5BF6" w:rsidRDefault="003F52F5" w:rsidP="00EE5BF6">
      <w:pPr>
        <w:pStyle w:val="Code"/>
        <w:rPr>
          <w:highlight w:val="white"/>
        </w:rPr>
      </w:pPr>
      <w:r w:rsidRPr="00EE5BF6">
        <w:rPr>
          <w:highlight w:val="white"/>
        </w:rPr>
        <w:t xml:space="preserve">    </w:t>
      </w:r>
      <w:r w:rsidR="00DB6E6D">
        <w:rPr>
          <w:highlight w:val="white"/>
        </w:rPr>
        <w:t>/* Empty */</w:t>
      </w:r>
      <w:r w:rsidRPr="00EE5BF6">
        <w:rPr>
          <w:highlight w:val="white"/>
        </w:rPr>
        <w:t xml:space="preserve"> {</w:t>
      </w:r>
    </w:p>
    <w:p w14:paraId="6FEBB4E5" w14:textId="24C7F913"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new List&lt;MiddleCode&gt;(),</w:t>
      </w:r>
      <w:r w:rsidR="00C83B29">
        <w:rPr>
          <w:highlight w:val="white"/>
        </w:rPr>
        <w:t xml:space="preserve"> </w:t>
      </w:r>
      <w:r w:rsidRPr="00EE5BF6">
        <w:rPr>
          <w:highlight w:val="white"/>
        </w:rPr>
        <w:t>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0D0E3057"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w:t>
      </w:r>
      <w:r w:rsidR="00776509">
        <w:rPr>
          <w:highlight w:val="white"/>
        </w:rPr>
        <w:t>becomes</w:t>
      </w:r>
      <w:r w:rsidRPr="00903DBA">
        <w:rPr>
          <w:highlight w:val="white"/>
        </w:rPr>
        <w:t xml:space="preserve">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3E5C1C9F" w:rsidR="003F52F5" w:rsidRPr="00EE5BF6" w:rsidRDefault="003F52F5" w:rsidP="00EE5BF6">
      <w:pPr>
        <w:pStyle w:val="Code"/>
        <w:rPr>
          <w:highlight w:val="white"/>
        </w:rPr>
      </w:pPr>
      <w:r w:rsidRPr="00EE5BF6">
        <w:rPr>
          <w:highlight w:val="white"/>
        </w:rPr>
        <w:t xml:space="preserve">      List&lt;MiddleCode&gt; codeList </w:t>
      </w:r>
      <w:r w:rsidR="001F2BD0">
        <w:rPr>
          <w:highlight w:val="white"/>
        </w:rPr>
        <w:t>= new(</w:t>
      </w:r>
      <w:r w:rsidRPr="00EE5BF6">
        <w:rPr>
          <w:highlight w:val="white"/>
        </w:rPr>
        <w: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464AA1C9" w:rsidR="003F52F5" w:rsidRPr="00EE5BF6" w:rsidRDefault="003F52F5" w:rsidP="00EE5BF6">
      <w:pPr>
        <w:pStyle w:val="Code"/>
        <w:rPr>
          <w:highlight w:val="white"/>
        </w:rPr>
      </w:pPr>
      <w:r w:rsidRPr="00EE5BF6">
        <w:rPr>
          <w:highlight w:val="white"/>
        </w:rPr>
        <w:t xml:space="preserve">      $$ </w:t>
      </w:r>
      <w:r w:rsidR="001F2BD0">
        <w:rPr>
          <w:highlight w:val="white"/>
        </w:rPr>
        <w:t>= new(</w:t>
      </w:r>
      <w:r w:rsidRPr="00EE5BF6">
        <w:rPr>
          <w:highlight w:val="white"/>
        </w:rPr>
        <w: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0B1D0049" w:rsidR="00017213" w:rsidRPr="00903DBA" w:rsidRDefault="00CC1DF4" w:rsidP="0060539D">
      <w:pPr>
        <w:pStyle w:val="Heading3"/>
      </w:pPr>
      <w:bookmarkStart w:id="198" w:name="_Toc98936268"/>
      <w:r>
        <w:t>&lt;</w:t>
      </w:r>
      <w:proofErr w:type="spellStart"/>
      <w:r>
        <w:t>h3</w:t>
      </w:r>
      <w:proofErr w:type="spellEnd"/>
      <w:r>
        <w:t>&gt;</w:t>
      </w:r>
      <w:r w:rsidRPr="00903DBA">
        <w:t>Jump Register Statements</w:t>
      </w:r>
      <w:r>
        <w:t>&lt;/</w:t>
      </w:r>
      <w:proofErr w:type="spellStart"/>
      <w:r>
        <w:t>h3</w:t>
      </w:r>
      <w:proofErr w:type="spellEnd"/>
      <w:r>
        <w:t>&gt;</w:t>
      </w:r>
      <w:bookmarkEnd w:id="198"/>
    </w:p>
    <w:p w14:paraId="0E286EA8" w14:textId="746143DB" w:rsidR="00017213" w:rsidRPr="00903DBA" w:rsidRDefault="00017213" w:rsidP="00017213">
      <w:r w:rsidRPr="00903DBA">
        <w:t>When performing a call to a function which address is stored in a pointer variable</w:t>
      </w:r>
      <w:r w:rsidR="00776509">
        <w:t>,</w:t>
      </w:r>
      <w:r w:rsidRPr="00903DBA">
        <w:t xml:space="preserv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lastRenderedPageBreak/>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35E5FC4A" w:rsidR="00C36B35" w:rsidRPr="00903DBA" w:rsidRDefault="00CC1DF4" w:rsidP="0060539D">
      <w:pPr>
        <w:pStyle w:val="Heading3"/>
      </w:pPr>
      <w:bookmarkStart w:id="199" w:name="_Toc98936269"/>
      <w:r>
        <w:t>&lt;</w:t>
      </w:r>
      <w:proofErr w:type="spellStart"/>
      <w:r>
        <w:t>h3</w:t>
      </w:r>
      <w:proofErr w:type="spellEnd"/>
      <w:r>
        <w:t>&gt;</w:t>
      </w:r>
      <w:r w:rsidRPr="00903DBA">
        <w:t>Interrupt Statements</w:t>
      </w:r>
      <w:r>
        <w:t>&lt;/</w:t>
      </w:r>
      <w:proofErr w:type="spellStart"/>
      <w:r>
        <w:t>h3</w:t>
      </w:r>
      <w:proofErr w:type="spellEnd"/>
      <w:r>
        <w:t>&gt;</w:t>
      </w:r>
      <w:bookmarkEnd w:id="199"/>
    </w:p>
    <w:p w14:paraId="08E7D160" w14:textId="08B2FA6C" w:rsidR="00C36B35" w:rsidRPr="00903DBA" w:rsidRDefault="00C36B35" w:rsidP="00C36B35">
      <w:r w:rsidRPr="00903DBA">
        <w:t>When making system calls</w:t>
      </w:r>
      <w:r w:rsidR="00776509">
        <w:t xml:space="preserve"> in the Windows environment</w:t>
      </w:r>
      <w:r w:rsidRPr="00903DBA">
        <w:t>, an interrupt occurs. The operand is an integral value of short size (1 byte).</w:t>
      </w:r>
    </w:p>
    <w:p w14:paraId="00D1F0F7" w14:textId="77777777" w:rsidR="00636042" w:rsidRPr="00636042" w:rsidRDefault="00636042" w:rsidP="00636042">
      <w:pPr>
        <w:pStyle w:val="Code"/>
        <w:rPr>
          <w:highlight w:val="white"/>
        </w:rPr>
      </w:pPr>
      <w:bookmarkStart w:id="200"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07DE1D4" w:rsidR="00C36B35" w:rsidRPr="00903DBA" w:rsidRDefault="00CC1DF4" w:rsidP="0060539D">
      <w:pPr>
        <w:pStyle w:val="Heading3"/>
      </w:pPr>
      <w:bookmarkStart w:id="201" w:name="_Toc98936270"/>
      <w:r>
        <w:t>&lt;</w:t>
      </w:r>
      <w:proofErr w:type="spellStart"/>
      <w:r>
        <w:t>h3</w:t>
      </w:r>
      <w:proofErr w:type="spellEnd"/>
      <w:r>
        <w:t>&gt;</w:t>
      </w:r>
      <w:r w:rsidRPr="00903DBA">
        <w:t>System Call Statements</w:t>
      </w:r>
      <w:r>
        <w:t>&lt;/</w:t>
      </w:r>
      <w:proofErr w:type="spellStart"/>
      <w:r>
        <w:t>h3</w:t>
      </w:r>
      <w:proofErr w:type="spellEnd"/>
      <w:r>
        <w:t>&gt;</w:t>
      </w:r>
      <w:bookmarkEnd w:id="201"/>
    </w:p>
    <w:bookmarkEnd w:id="200"/>
    <w:p w14:paraId="3C24F1F6" w14:textId="0BD4ACF8" w:rsidR="00776509" w:rsidRPr="00903DBA" w:rsidRDefault="00F2235A" w:rsidP="00776509">
      <w:r>
        <w:t xml:space="preserve">The system </w:t>
      </w:r>
      <w:r w:rsidR="00776509" w:rsidRPr="00903DBA">
        <w:t>calls</w:t>
      </w:r>
      <w:r w:rsidR="00776509">
        <w:t xml:space="preserve"> in the Linux</w:t>
      </w:r>
      <w:r>
        <w:t xml:space="preserve"> environment do not take any operands.</w:t>
      </w:r>
    </w:p>
    <w:p w14:paraId="37DA34CF" w14:textId="77777777" w:rsidR="00262FF6" w:rsidRPr="00636042" w:rsidRDefault="00262FF6" w:rsidP="00262FF6">
      <w:pPr>
        <w:pStyle w:val="Code"/>
        <w:rPr>
          <w:highlight w:val="white"/>
        </w:rPr>
      </w:pPr>
      <w:bookmarkStart w:id="202"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3EC96111" w:rsidR="00895D52" w:rsidRDefault="00CC1DF4" w:rsidP="0060539D">
      <w:pPr>
        <w:pStyle w:val="Heading2"/>
      </w:pPr>
      <w:bookmarkStart w:id="203" w:name="_Toc98936271"/>
      <w:r>
        <w:t>&lt;</w:t>
      </w:r>
      <w:proofErr w:type="spellStart"/>
      <w:r>
        <w:t>h2</w:t>
      </w:r>
      <w:proofErr w:type="spellEnd"/>
      <w:r>
        <w:t>&gt;</w:t>
      </w:r>
      <w:r w:rsidRPr="00903DBA">
        <w:t>Expressions</w:t>
      </w:r>
      <w:r>
        <w:t>&lt;/</w:t>
      </w:r>
      <w:proofErr w:type="spellStart"/>
      <w:r>
        <w:t>h2</w:t>
      </w:r>
      <w:proofErr w:type="spellEnd"/>
      <w:r>
        <w:t>&gt;</w:t>
      </w:r>
      <w:bookmarkEnd w:id="203"/>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6A8F6B16" w:rsidR="00733710" w:rsidRDefault="00CC1DF4" w:rsidP="0060539D">
      <w:pPr>
        <w:pStyle w:val="Heading3"/>
        <w:rPr>
          <w:highlight w:val="white"/>
        </w:rPr>
      </w:pPr>
      <w:bookmarkStart w:id="204" w:name="_Toc98936272"/>
      <w:bookmarkEnd w:id="202"/>
      <w:r>
        <w:rPr>
          <w:highlight w:val="white"/>
        </w:rPr>
        <w:t>&lt;</w:t>
      </w:r>
      <w:proofErr w:type="spellStart"/>
      <w:r>
        <w:rPr>
          <w:highlight w:val="white"/>
        </w:rPr>
        <w:t>h3</w:t>
      </w:r>
      <w:proofErr w:type="spellEnd"/>
      <w:r>
        <w:rPr>
          <w:highlight w:val="white"/>
        </w:rPr>
        <w:t>&gt;</w:t>
      </w:r>
      <w:r w:rsidRPr="00903DBA">
        <w:rPr>
          <w:highlight w:val="white"/>
        </w:rPr>
        <w:t>The Expression Class</w:t>
      </w:r>
      <w:r>
        <w:rPr>
          <w:highlight w:val="white"/>
        </w:rPr>
        <w:t xml:space="preserve"> (Short and Long List)&lt;/</w:t>
      </w:r>
      <w:proofErr w:type="spellStart"/>
      <w:r>
        <w:rPr>
          <w:highlight w:val="white"/>
        </w:rPr>
        <w:t>h3</w:t>
      </w:r>
      <w:proofErr w:type="spellEnd"/>
      <w:r>
        <w:rPr>
          <w:highlight w:val="white"/>
        </w:rPr>
        <w:t>&gt;</w:t>
      </w:r>
      <w:bookmarkEnd w:id="204"/>
    </w:p>
    <w:p w14:paraId="570D507B" w14:textId="7813FC78"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D4318D">
        <w:rPr>
          <w:rStyle w:val="KeyWord0"/>
          <w:highlight w:val="white"/>
        </w:rPr>
        <w:t>&lt;k&gt;</w:t>
      </w:r>
      <w:r w:rsidR="00D4318D" w:rsidRPr="00903DBA">
        <w:rPr>
          <w:rStyle w:val="KeyWord0"/>
          <w:highlight w:val="white"/>
        </w:rPr>
        <w:t>short</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xml:space="preserve"> and the </w:t>
      </w:r>
      <w:r w:rsidR="00D4318D">
        <w:rPr>
          <w:rStyle w:val="KeyWord0"/>
          <w:highlight w:val="white"/>
        </w:rPr>
        <w:t>&lt;k&gt;</w:t>
      </w:r>
      <w:r w:rsidR="00D4318D" w:rsidRPr="00903DBA">
        <w:rPr>
          <w:rStyle w:val="KeyWord0"/>
          <w:highlight w:val="white"/>
        </w:rPr>
        <w:t>long</w:t>
      </w:r>
      <w:r w:rsidR="00D4318D">
        <w:rPr>
          <w:rStyle w:val="KeyWord0"/>
          <w:highlight w:val="white"/>
        </w:rPr>
        <w:t xml:space="preserve"> </w:t>
      </w:r>
      <w:r w:rsidR="00D4318D" w:rsidRPr="00903DBA">
        <w:rPr>
          <w:rStyle w:val="KeyWord0"/>
          <w:highlight w:val="white"/>
        </w:rPr>
        <w:t>list</w:t>
      </w:r>
      <w:r w:rsidR="00D4318D">
        <w:rPr>
          <w:rStyle w:val="KeyWord0"/>
          <w:highlight w:val="white"/>
        </w:rPr>
        <w:t>&lt;/k&gt;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48962F56" w14:textId="27145112" w:rsidR="00733710" w:rsidRPr="00903DBA" w:rsidRDefault="000274D4" w:rsidP="00733710">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49D63686" w14:textId="77777777" w:rsidR="00582EA6" w:rsidRDefault="00582EA6" w:rsidP="00582EA6">
      <w:pPr>
        <w:rPr>
          <w:highlight w:val="white"/>
        </w:rPr>
      </w:pPr>
      <w:r w:rsidRPr="00903DBA">
        <w:rPr>
          <w:highlight w:val="white"/>
        </w:rPr>
        <w:lastRenderedPageBreak/>
        <w:t xml:space="preserve">The register parameter is used in system calls when we need to access or assign a specific register. </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644418F9" w:rsidR="00DC4ED4" w:rsidRDefault="00CC1DF4" w:rsidP="0060539D">
      <w:pPr>
        <w:pStyle w:val="Heading3"/>
        <w:rPr>
          <w:highlight w:val="white"/>
        </w:rPr>
      </w:pPr>
      <w:bookmarkStart w:id="205" w:name="_Toc98936273"/>
      <w:r>
        <w:rPr>
          <w:highlight w:val="white"/>
        </w:rPr>
        <w:t>&lt;</w:t>
      </w:r>
      <w:proofErr w:type="spellStart"/>
      <w:r>
        <w:rPr>
          <w:highlight w:val="white"/>
        </w:rPr>
        <w:t>h3</w:t>
      </w:r>
      <w:proofErr w:type="spellEnd"/>
      <w:r>
        <w:rPr>
          <w:highlight w:val="white"/>
        </w:rPr>
        <w:t>&gt;Optional Expressions&lt;/</w:t>
      </w:r>
      <w:proofErr w:type="spellStart"/>
      <w:r>
        <w:rPr>
          <w:highlight w:val="white"/>
        </w:rPr>
        <w:t>h3</w:t>
      </w:r>
      <w:proofErr w:type="spellEnd"/>
      <w:r>
        <w:rPr>
          <w:highlight w:val="white"/>
        </w:rPr>
        <w:t>&gt;</w:t>
      </w:r>
      <w:bookmarkEnd w:id="205"/>
    </w:p>
    <w:p w14:paraId="152B5F69" w14:textId="152F211F" w:rsidR="00F73ED1" w:rsidRPr="00F73ED1" w:rsidRDefault="00B01A70" w:rsidP="00F73ED1">
      <w:pPr>
        <w:rPr>
          <w:highlight w:val="white"/>
        </w:rPr>
      </w:pPr>
      <w:r>
        <w:rPr>
          <w:highlight w:val="white"/>
        </w:rPr>
        <w:t xml:space="preserve">In expression statements and the </w:t>
      </w:r>
      <w:r w:rsidR="00D4318D">
        <w:rPr>
          <w:rStyle w:val="KeyWord0"/>
          <w:highlight w:val="white"/>
        </w:rPr>
        <w:t>&lt;k&gt;</w:t>
      </w:r>
      <w:r w:rsidR="00D4318D" w:rsidRPr="00DB6979">
        <w:rPr>
          <w:rStyle w:val="KeyWord0"/>
          <w:highlight w:val="white"/>
        </w:rPr>
        <w:t>for</w:t>
      </w:r>
      <w:r w:rsidR="00D4318D">
        <w:rPr>
          <w:rStyle w:val="KeyWord0"/>
          <w:highlight w:val="white"/>
        </w:rPr>
        <w:t>&lt;/k&gt;</w:t>
      </w:r>
      <w:r w:rsidR="00DB6979">
        <w:rPr>
          <w:highlight w:val="white"/>
        </w:rPr>
        <w:t xml:space="preserve"> statement, </w:t>
      </w:r>
      <w:r w:rsidR="00547045">
        <w:rPr>
          <w:highlight w:val="white"/>
        </w:rPr>
        <w:t>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5C35B0D0" w:rsidR="00DC4ED4" w:rsidRPr="00903DBA" w:rsidRDefault="000274D4" w:rsidP="00DC4ED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525127E2" w:rsidR="00DC4ED4" w:rsidRPr="00903DBA" w:rsidRDefault="00DC4ED4" w:rsidP="00DC4ED4">
      <w:pPr>
        <w:pStyle w:val="Code"/>
        <w:rPr>
          <w:highlight w:val="white"/>
        </w:rPr>
      </w:pPr>
      <w:r w:rsidRPr="00903DBA">
        <w:rPr>
          <w:highlight w:val="white"/>
        </w:rPr>
        <w:t xml:space="preserve">    </w:t>
      </w:r>
      <w:r w:rsidR="00DB6E6D">
        <w:rPr>
          <w:highlight w:val="white"/>
        </w:rPr>
        <w:t>/* Empty */</w:t>
      </w:r>
      <w:r w:rsidRPr="00903DBA">
        <w:rPr>
          <w:highlight w:val="white"/>
        </w:rPr>
        <w:t xml:space="preserve">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467C7F17" w:rsidR="003F4CBF" w:rsidRDefault="00CC1DF4" w:rsidP="0060539D">
      <w:pPr>
        <w:pStyle w:val="Heading3"/>
        <w:rPr>
          <w:highlight w:val="white"/>
        </w:rPr>
      </w:pPr>
      <w:bookmarkStart w:id="206" w:name="_Toc98936274"/>
      <w:r>
        <w:rPr>
          <w:highlight w:val="white"/>
        </w:rPr>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06"/>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74BD927C" w:rsidR="00B05CB1" w:rsidRPr="00903DBA" w:rsidRDefault="00CC1DF4" w:rsidP="0060539D">
      <w:pPr>
        <w:pStyle w:val="Heading3"/>
      </w:pPr>
      <w:bookmarkStart w:id="207" w:name="_Toc98936275"/>
      <w:r>
        <w:lastRenderedPageBreak/>
        <w:t>&lt;</w:t>
      </w:r>
      <w:proofErr w:type="spellStart"/>
      <w:r>
        <w:t>h3</w:t>
      </w:r>
      <w:proofErr w:type="spellEnd"/>
      <w:r>
        <w:t>&gt;</w:t>
      </w:r>
      <w:r w:rsidRPr="00903DBA">
        <w:t>The Assignment Expression</w:t>
      </w:r>
      <w:r>
        <w:t>&lt;/</w:t>
      </w:r>
      <w:proofErr w:type="spellStart"/>
      <w:r>
        <w:t>h3</w:t>
      </w:r>
      <w:proofErr w:type="spellEnd"/>
      <w:r>
        <w:t>&gt;</w:t>
      </w:r>
      <w:bookmarkEnd w:id="207"/>
    </w:p>
    <w:p w14:paraId="13D84E3A" w14:textId="543862DF"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w:t>
      </w:r>
      <w:r w:rsidR="00FA6901">
        <w:t xml:space="preserve">the </w:t>
      </w:r>
      <w:r w:rsidRPr="00903DBA">
        <w:t xml:space="preserve">original left </w:t>
      </w:r>
      <w:r w:rsidR="002734F8" w:rsidRPr="00903DBA">
        <w:t>operand</w:t>
      </w:r>
      <w:r w:rsidRPr="00903DB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085767B2" w14:textId="77777777" w:rsidR="007345A0" w:rsidRDefault="007345A0">
            <w:pPr>
              <w:pStyle w:val="Code"/>
            </w:pPr>
          </w:p>
          <w:p w14:paraId="251E66CA" w14:textId="46D22EBA"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6030B113" w:rsidR="009E1435" w:rsidRPr="00903DBA" w:rsidRDefault="000274D4" w:rsidP="009E143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MainParser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083A81DA" w:rsidR="00BF71E1" w:rsidRPr="00903DBA" w:rsidRDefault="00BF71E1" w:rsidP="00BF71E1">
      <w:pPr>
        <w:pStyle w:val="Code"/>
        <w:rPr>
          <w:highlight w:val="white"/>
        </w:rPr>
      </w:pPr>
      <w:r w:rsidRPr="00903DBA">
        <w:rPr>
          <w:highlight w:val="white"/>
        </w:rPr>
        <w:t xml:space="preserve">  | ADD_ASSIGN         { $$ = MiddleOperator.</w:t>
      </w:r>
      <w:r w:rsidR="00455D0F">
        <w:rPr>
          <w:highlight w:val="white"/>
        </w:rPr>
        <w:t>Add</w:t>
      </w:r>
      <w:r w:rsidRPr="00903DBA">
        <w:rPr>
          <w:highlight w:val="white"/>
        </w:rPr>
        <w:t>;      }</w:t>
      </w:r>
    </w:p>
    <w:p w14:paraId="0E3ABFC1" w14:textId="2268C122" w:rsidR="00BF71E1" w:rsidRPr="00903DBA" w:rsidRDefault="00BF71E1" w:rsidP="00BF71E1">
      <w:pPr>
        <w:pStyle w:val="Code"/>
        <w:rPr>
          <w:highlight w:val="white"/>
        </w:rPr>
      </w:pPr>
      <w:r w:rsidRPr="00903DBA">
        <w:rPr>
          <w:highlight w:val="white"/>
        </w:rPr>
        <w:t xml:space="preserve">  | SUBTRACT_ASSIGN    { $$ = MiddleOperator.</w:t>
      </w:r>
      <w:r w:rsidR="00455D0F">
        <w:rPr>
          <w:highlight w:val="white"/>
        </w:rPr>
        <w:t>Subtract</w:t>
      </w:r>
      <w:r w:rsidRPr="00903DBA">
        <w:rPr>
          <w:highlight w:val="white"/>
        </w:rPr>
        <w: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5D1F4D77" w:rsidR="00F82E42" w:rsidRPr="00903DBA" w:rsidRDefault="00CC1DF4" w:rsidP="0060539D">
      <w:pPr>
        <w:pStyle w:val="Heading3"/>
        <w:numPr>
          <w:ilvl w:val="2"/>
          <w:numId w:val="121"/>
        </w:numPr>
      </w:pPr>
      <w:bookmarkStart w:id="208" w:name="_Ref96796488"/>
      <w:bookmarkStart w:id="209" w:name="_Toc98936276"/>
      <w:bookmarkStart w:id="210" w:name="_Hlk57717624"/>
      <w:r>
        <w:t>&lt;</w:t>
      </w:r>
      <w:proofErr w:type="spellStart"/>
      <w:r>
        <w:t>h3</w:t>
      </w:r>
      <w:proofErr w:type="spellEnd"/>
      <w:r>
        <w:t>&gt;</w:t>
      </w:r>
      <w:r w:rsidRPr="00903DBA">
        <w:t>The Condition Expression</w:t>
      </w:r>
      <w:r>
        <w:t>&lt;/</w:t>
      </w:r>
      <w:proofErr w:type="spellStart"/>
      <w:r>
        <w:t>h3</w:t>
      </w:r>
      <w:proofErr w:type="spellEnd"/>
      <w:r>
        <w:t>&gt;</w:t>
      </w:r>
      <w:bookmarkEnd w:id="208"/>
      <w:bookmarkEnd w:id="209"/>
    </w:p>
    <w:bookmarkEnd w:id="210"/>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584FCCC6" w:rsidR="00B653CC" w:rsidRPr="00903DBA" w:rsidRDefault="00B653CC" w:rsidP="00B653CC">
      <w:pPr>
        <w:pStyle w:val="Code"/>
        <w:rPr>
          <w:highlight w:val="white"/>
        </w:rPr>
      </w:pPr>
      <w:r w:rsidRPr="00903DBA">
        <w:rPr>
          <w:highlight w:val="white"/>
        </w:rPr>
        <w:t xml:space="preserve">      $$ = MiddleCodeGenerator.</w:t>
      </w:r>
      <w:r w:rsidR="001644F0">
        <w:rPr>
          <w:highlight w:val="white"/>
        </w:rPr>
        <w:t>ConditionExpression</w:t>
      </w:r>
      <w:r w:rsidRPr="00903DBA">
        <w:rPr>
          <w:highlight w:val="white"/>
        </w:rPr>
        <w:t>($1,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37E6E809" w:rsidR="00DE54CF" w:rsidRPr="00903DBA" w:rsidRDefault="00CC1DF4" w:rsidP="0060539D">
      <w:pPr>
        <w:pStyle w:val="Heading3"/>
        <w:numPr>
          <w:ilvl w:val="2"/>
          <w:numId w:val="122"/>
        </w:numPr>
      </w:pPr>
      <w:bookmarkStart w:id="211" w:name="_Toc98936277"/>
      <w:bookmarkStart w:id="212" w:name="_Hlk57718199"/>
      <w:r>
        <w:t>&lt;</w:t>
      </w:r>
      <w:proofErr w:type="spellStart"/>
      <w:r>
        <w:t>h3</w:t>
      </w:r>
      <w:proofErr w:type="spellEnd"/>
      <w:r>
        <w:t>&gt;</w:t>
      </w:r>
      <w:r w:rsidRPr="00903DBA">
        <w:t>Constant Expression</w:t>
      </w:r>
      <w:r>
        <w:t>&lt;/</w:t>
      </w:r>
      <w:proofErr w:type="spellStart"/>
      <w:r>
        <w:t>h3</w:t>
      </w:r>
      <w:proofErr w:type="spellEnd"/>
      <w:r>
        <w:t>&gt;</w:t>
      </w:r>
      <w:bookmarkEnd w:id="211"/>
    </w:p>
    <w:bookmarkEnd w:id="212"/>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6BB9D6E6" w:rsidR="00E5121F" w:rsidRPr="00903DBA" w:rsidRDefault="000274D4" w:rsidP="00E5121F">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0F99806F" w:rsidR="00E5121F" w:rsidRPr="00903DBA" w:rsidRDefault="00E5121F" w:rsidP="00E5121F">
      <w:pPr>
        <w:pStyle w:val="Code"/>
        <w:rPr>
          <w:highlight w:val="white"/>
        </w:rPr>
      </w:pPr>
      <w:r w:rsidRPr="00903DBA">
        <w:rPr>
          <w:highlight w:val="white"/>
        </w:rPr>
        <w:t xml:space="preserve">    </w:t>
      </w:r>
      <w:r w:rsidR="00DB6E6D">
        <w:rPr>
          <w:highlight w:val="white"/>
        </w:rPr>
        <w:t>/* Empty */</w:t>
      </w:r>
      <w:r w:rsidRPr="00903DBA">
        <w:rPr>
          <w:highlight w:val="white"/>
        </w:rPr>
        <w:t xml:space="preserve">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lastRenderedPageBreak/>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25555BC8" w:rsidR="00566563" w:rsidRPr="00903DBA" w:rsidRDefault="00CC1DF4" w:rsidP="0060539D">
      <w:pPr>
        <w:pStyle w:val="Heading3"/>
        <w:numPr>
          <w:ilvl w:val="2"/>
          <w:numId w:val="123"/>
        </w:numPr>
      </w:pPr>
      <w:bookmarkStart w:id="213" w:name="_Toc98936278"/>
      <w:bookmarkStart w:id="214" w:name="_Hlk57718244"/>
      <w:r>
        <w:t>&lt;</w:t>
      </w:r>
      <w:proofErr w:type="spellStart"/>
      <w:r>
        <w:t>h3</w:t>
      </w:r>
      <w:proofErr w:type="spellEnd"/>
      <w:r>
        <w:t>&gt;</w:t>
      </w:r>
      <w:r w:rsidRPr="00903DBA">
        <w:t>Logical Expressions</w:t>
      </w:r>
      <w:r>
        <w:t>&lt;/</w:t>
      </w:r>
      <w:proofErr w:type="spellStart"/>
      <w:r>
        <w:t>h3</w:t>
      </w:r>
      <w:proofErr w:type="spellEnd"/>
      <w:r>
        <w:t>&gt;</w:t>
      </w:r>
      <w:bookmarkEnd w:id="213"/>
    </w:p>
    <w:bookmarkEnd w:id="214"/>
    <w:p w14:paraId="5EFFA9E0" w14:textId="087100A4" w:rsidR="003B5BE3" w:rsidRDefault="001F64F6" w:rsidP="00DF0A20">
      <w:r>
        <w:t xml:space="preserve">The logical </w:t>
      </w:r>
      <w:r w:rsidR="00D4318D">
        <w:rPr>
          <w:rStyle w:val="KeyWord0"/>
        </w:rPr>
        <w:t>&lt;k&gt;</w:t>
      </w:r>
      <w:r w:rsidR="00D4318D" w:rsidRPr="007164EA">
        <w:rPr>
          <w:rStyle w:val="KeyWord0"/>
        </w:rPr>
        <w:t>and</w:t>
      </w:r>
      <w:r w:rsidR="00D4318D">
        <w:rPr>
          <w:rStyle w:val="KeyWord0"/>
        </w:rPr>
        <w:t>&lt;/k&gt;</w:t>
      </w:r>
      <w:r>
        <w:t xml:space="preserve"> </w:t>
      </w:r>
      <w:r w:rsidR="007164EA">
        <w:t xml:space="preserve">and </w:t>
      </w:r>
      <w:r w:rsidR="00D4318D">
        <w:rPr>
          <w:rStyle w:val="KeyWord0"/>
        </w:rPr>
        <w:t>&lt;k&gt;</w:t>
      </w:r>
      <w:r w:rsidR="00D4318D" w:rsidRPr="007164EA">
        <w:rPr>
          <w:rStyle w:val="KeyWord0"/>
        </w:rPr>
        <w:t>or</w:t>
      </w:r>
      <w:r w:rsidR="00D4318D">
        <w:rPr>
          <w:rStyle w:val="KeyWord0"/>
        </w:rPr>
        <w:t>&lt;/k&gt;</w:t>
      </w:r>
      <w:r>
        <w:t xml:space="preserve"> operators</w:t>
      </w:r>
      <w:r w:rsidR="007164EA">
        <w:t xml:space="preserve"> have one rule each, since </w:t>
      </w:r>
      <w:r w:rsidR="00D4318D">
        <w:rPr>
          <w:rStyle w:val="KeyWord0"/>
        </w:rPr>
        <w:t>&lt;k&gt;</w:t>
      </w:r>
      <w:r w:rsidR="00D4318D" w:rsidRPr="003B5BE3">
        <w:rPr>
          <w:rStyle w:val="KeyWord0"/>
        </w:rPr>
        <w:t>and</w:t>
      </w:r>
      <w:r w:rsidR="00D4318D">
        <w:rPr>
          <w:rStyle w:val="KeyWord0"/>
        </w:rPr>
        <w:t>&lt;/k&gt;</w:t>
      </w:r>
      <w:r w:rsidR="003B5BE3">
        <w:t xml:space="preserve"> have higher precedence</w:t>
      </w:r>
      <w:r w:rsidR="00302B5C">
        <w:t xml:space="preserve"> than </w:t>
      </w:r>
      <w:r w:rsidR="00D4318D">
        <w:rPr>
          <w:rStyle w:val="KeyWord0"/>
        </w:rPr>
        <w:t>&lt;k&gt;</w:t>
      </w:r>
      <w:r w:rsidR="00D4318D" w:rsidRPr="00302B5C">
        <w:rPr>
          <w:rStyle w:val="KeyWord0"/>
        </w:rPr>
        <w:t>or</w:t>
      </w:r>
      <w:r w:rsidR="00D4318D">
        <w:rPr>
          <w:rStyle w:val="KeyWord0"/>
        </w:rPr>
        <w:t>&lt;/k&gt;</w:t>
      </w:r>
      <w:r w:rsidR="003B5BE3">
        <w:t>.</w:t>
      </w:r>
    </w:p>
    <w:p w14:paraId="16F5F5E0" w14:textId="773019B5" w:rsidR="00566563" w:rsidRPr="00903DBA" w:rsidRDefault="000274D4" w:rsidP="00566563">
      <w:pPr>
        <w:pStyle w:val="CodeHeader"/>
      </w:pPr>
      <w:r>
        <w:t>&lt;</w:t>
      </w:r>
      <w:proofErr w:type="spellStart"/>
      <w:r>
        <w:t>ch</w:t>
      </w:r>
      <w:proofErr w:type="spellEnd"/>
      <w:r>
        <w:t>&gt;</w:t>
      </w:r>
      <w:proofErr w:type="spellStart"/>
      <w:r w:rsidRPr="00903DBA">
        <w:t>MainParser</w:t>
      </w:r>
      <w:r>
        <w:t>.</w:t>
      </w:r>
      <w:r w:rsidRPr="00903DBA">
        <w:t>cs</w:t>
      </w:r>
      <w:proofErr w:type="spellEnd"/>
      <w:r>
        <w:t>&lt;/</w:t>
      </w:r>
      <w:proofErr w:type="spellStart"/>
      <w:r>
        <w:t>ch</w:t>
      </w:r>
      <w:proofErr w:type="spellEnd"/>
      <w:r>
        <w:t>&gt;</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410BB" w:rsidR="00654EB0" w:rsidRPr="00903DBA" w:rsidRDefault="00CC1DF4" w:rsidP="0060539D">
      <w:pPr>
        <w:pStyle w:val="Heading3"/>
        <w:rPr>
          <w:highlight w:val="white"/>
        </w:rPr>
      </w:pPr>
      <w:bookmarkStart w:id="215" w:name="_Toc98936279"/>
      <w:bookmarkStart w:id="216" w:name="_Hlk57718416"/>
      <w:r>
        <w:rPr>
          <w:highlight w:val="white"/>
        </w:rPr>
        <w:t>&lt;</w:t>
      </w:r>
      <w:proofErr w:type="spellStart"/>
      <w:r>
        <w:rPr>
          <w:highlight w:val="white"/>
        </w:rPr>
        <w:t>h3</w:t>
      </w:r>
      <w:proofErr w:type="spellEnd"/>
      <w:r>
        <w:rPr>
          <w:highlight w:val="white"/>
        </w:rPr>
        <w:t>&gt;</w:t>
      </w:r>
      <w:r w:rsidRPr="00903DBA">
        <w:rPr>
          <w:highlight w:val="white"/>
        </w:rPr>
        <w:t>Bitwise Expressions</w:t>
      </w:r>
      <w:r>
        <w:rPr>
          <w:highlight w:val="white"/>
        </w:rPr>
        <w:t>&lt;/</w:t>
      </w:r>
      <w:proofErr w:type="spellStart"/>
      <w:r>
        <w:rPr>
          <w:highlight w:val="white"/>
        </w:rPr>
        <w:t>h3</w:t>
      </w:r>
      <w:proofErr w:type="spellEnd"/>
      <w:r>
        <w:rPr>
          <w:highlight w:val="white"/>
        </w:rPr>
        <w:t>&gt;</w:t>
      </w:r>
      <w:bookmarkEnd w:id="215"/>
    </w:p>
    <w:bookmarkEnd w:id="216"/>
    <w:p w14:paraId="329CF001" w14:textId="391A6ED9"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303BEE" w:rsidRPr="00903DBA">
        <w:rPr>
          <w:highlight w:val="white"/>
        </w:rPr>
        <w:t xml:space="preserve"> (inclusive or),</w:t>
      </w:r>
      <w:r w:rsidR="006B74F2" w:rsidRPr="00903DBA">
        <w:rPr>
          <w:highlight w:val="white"/>
        </w:rPr>
        <w:t xml:space="preserve"> </w:t>
      </w:r>
      <w:r w:rsidR="00D4318D">
        <w:rPr>
          <w:rStyle w:val="KeyWord0"/>
          <w:highlight w:val="white"/>
        </w:rPr>
        <w:t>&lt;k&gt;</w:t>
      </w:r>
      <w:r w:rsidR="00D4318D" w:rsidRPr="00903DBA">
        <w:rPr>
          <w:rStyle w:val="KeyWord0"/>
          <w:highlight w:val="white"/>
        </w:rPr>
        <w:t>xor</w:t>
      </w:r>
      <w:r w:rsidR="00D4318D">
        <w:rPr>
          <w:rStyle w:val="KeyWord0"/>
          <w:highlight w:val="white"/>
        </w:rPr>
        <w:t>&lt;/k&gt;</w:t>
      </w:r>
      <w:r w:rsidR="0054070A" w:rsidRPr="00903DBA">
        <w:rPr>
          <w:highlight w:val="white"/>
        </w:rPr>
        <w:t xml:space="preserve"> (exclusive or),</w:t>
      </w:r>
      <w:r w:rsidR="006B74F2" w:rsidRPr="00903DBA">
        <w:rPr>
          <w:highlight w:val="white"/>
        </w:rPr>
        <w:t xml:space="preserve"> and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2ADFDDC2"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or</w:t>
      </w:r>
      <w:r>
        <w:rPr>
          <w:rStyle w:val="KeyWord0"/>
          <w:highlight w:val="white"/>
        </w:rPr>
        <w:t>&lt;/k&gt;</w:t>
      </w:r>
      <w:r w:rsidR="008C4970" w:rsidRPr="00A56A47">
        <w:rPr>
          <w:highlight w:val="white"/>
        </w:rPr>
        <w:t>: the resulting bit is one if at least one bit is one, zero otherwise</w:t>
      </w:r>
    </w:p>
    <w:p w14:paraId="49C6AE3E" w14:textId="694B1D30"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xor</w:t>
      </w:r>
      <w:r>
        <w:rPr>
          <w:rStyle w:val="KeyWord0"/>
          <w:highlight w:val="white"/>
        </w:rPr>
        <w:t>&lt;/k&gt;</w:t>
      </w:r>
      <w:r w:rsidR="008C4970" w:rsidRPr="00A56A47">
        <w:rPr>
          <w:highlight w:val="white"/>
        </w:rPr>
        <w:t>: the resulting bit is one if exact one bit (but not both bits) is one, zero otherwise</w:t>
      </w:r>
    </w:p>
    <w:p w14:paraId="66176A18" w14:textId="26DF1E7A" w:rsidR="00302B5C" w:rsidRPr="00A56A47" w:rsidRDefault="00D4318D" w:rsidP="00A56A47">
      <w:pPr>
        <w:pStyle w:val="ListParagraph"/>
        <w:numPr>
          <w:ilvl w:val="0"/>
          <w:numId w:val="177"/>
        </w:numPr>
        <w:rPr>
          <w:highlight w:val="white"/>
        </w:rPr>
      </w:pPr>
      <w:r>
        <w:rPr>
          <w:rStyle w:val="KeyWord0"/>
          <w:highlight w:val="white"/>
        </w:rPr>
        <w:t>&lt;k&gt;</w:t>
      </w:r>
      <w:r w:rsidRPr="00A56A47">
        <w:rPr>
          <w:rStyle w:val="KeyWord0"/>
          <w:highlight w:val="white"/>
        </w:rPr>
        <w:t>and</w:t>
      </w:r>
      <w:r>
        <w:rPr>
          <w:rStyle w:val="KeyWord0"/>
          <w:highlight w:val="white"/>
        </w:rPr>
        <w:t>&lt;/k&gt;</w:t>
      </w:r>
      <w:r w:rsidR="008C4970" w:rsidRPr="00A56A47">
        <w:rPr>
          <w:highlight w:val="white"/>
        </w:rPr>
        <w:t>: the resulting bit is one if at both values are one, zero otherwise</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lastRenderedPageBreak/>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FE6DD7D" w:rsidR="00B045AA" w:rsidRPr="00903DBA" w:rsidRDefault="00CC1DF4" w:rsidP="0060539D">
      <w:pPr>
        <w:pStyle w:val="Heading3"/>
        <w:numPr>
          <w:ilvl w:val="2"/>
          <w:numId w:val="126"/>
        </w:numPr>
      </w:pPr>
      <w:bookmarkStart w:id="217" w:name="_Toc98936280"/>
      <w:bookmarkStart w:id="218" w:name="_Hlk57718508"/>
      <w:bookmarkEnd w:id="80"/>
      <w:r>
        <w:t>&lt;</w:t>
      </w:r>
      <w:proofErr w:type="spellStart"/>
      <w:r>
        <w:t>h3</w:t>
      </w:r>
      <w:proofErr w:type="spellEnd"/>
      <w:r>
        <w:t>&gt;</w:t>
      </w:r>
      <w:r w:rsidRPr="00903DBA">
        <w:t>Shift Expression</w:t>
      </w:r>
      <w:r>
        <w:t>&lt;/</w:t>
      </w:r>
      <w:proofErr w:type="spellStart"/>
      <w:r>
        <w:t>h3</w:t>
      </w:r>
      <w:proofErr w:type="spellEnd"/>
      <w:r>
        <w:t>&gt;</w:t>
      </w:r>
      <w:bookmarkEnd w:id="217"/>
    </w:p>
    <w:bookmarkEnd w:id="218"/>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381088A3" w:rsidR="00502C8E" w:rsidRPr="00903DBA" w:rsidRDefault="00502C8E" w:rsidP="00502C8E">
      <w:pPr>
        <w:pStyle w:val="Code"/>
        <w:rPr>
          <w:highlight w:val="white"/>
        </w:rPr>
      </w:pPr>
      <w:r w:rsidRPr="00903DBA">
        <w:rPr>
          <w:highlight w:val="white"/>
        </w:rPr>
        <w:t xml:space="preserve">      $$ = MiddleCodeGenerator.</w:t>
      </w:r>
      <w:r w:rsidR="00282A94">
        <w:rPr>
          <w:highlight w:val="white"/>
        </w:rPr>
        <w:t>Bitwise</w:t>
      </w:r>
      <w:r w:rsidRPr="00903DBA">
        <w:rPr>
          <w:highlight w:val="white"/>
        </w:rPr>
        <w: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7A0B5595" w:rsidR="00E863B5" w:rsidRPr="00903DBA" w:rsidRDefault="00CC1DF4" w:rsidP="0060539D">
      <w:pPr>
        <w:pStyle w:val="Heading3"/>
        <w:numPr>
          <w:ilvl w:val="2"/>
          <w:numId w:val="126"/>
        </w:numPr>
      </w:pPr>
      <w:bookmarkStart w:id="219" w:name="_Toc98936281"/>
      <w:r>
        <w:t>&lt;</w:t>
      </w:r>
      <w:proofErr w:type="spellStart"/>
      <w:r>
        <w:t>h3</w:t>
      </w:r>
      <w:proofErr w:type="spellEnd"/>
      <w:r>
        <w:t>&gt;</w:t>
      </w:r>
      <w:r w:rsidRPr="00903DBA">
        <w:t>Equality and Relation Expressions</w:t>
      </w:r>
      <w:r>
        <w:t>&lt;/</w:t>
      </w:r>
      <w:proofErr w:type="spellStart"/>
      <w:r>
        <w:t>h3</w:t>
      </w:r>
      <w:proofErr w:type="spellEnd"/>
      <w:r>
        <w:t>&gt;</w:t>
      </w:r>
      <w:bookmarkEnd w:id="219"/>
    </w:p>
    <w:p w14:paraId="738AC9CC" w14:textId="6D987DB5"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B6284A">
        <w:t>, even though a</w:t>
      </w:r>
      <w:r w:rsidR="00832D6E" w:rsidRPr="00903DBA">
        <w:t>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D4318D">
        <w:rPr>
          <w:rStyle w:val="KeyWord0"/>
          <w:highlight w:val="white"/>
        </w:rPr>
        <w:t>&lt;k&gt;</w:t>
      </w:r>
      <w:r w:rsidR="00D4318D" w:rsidRPr="00903DBA">
        <w:rPr>
          <w:rStyle w:val="KeyWord0"/>
          <w:highlight w:val="white"/>
        </w:rPr>
        <w:t>RelationalExpression</w:t>
      </w:r>
      <w:r w:rsidR="00D4318D">
        <w:rPr>
          <w:rStyle w:val="KeyWord0"/>
          <w:highlight w:val="white"/>
        </w:rPr>
        <w:t>&lt;/k&gt;</w:t>
      </w:r>
      <w:r w:rsidR="001501D6" w:rsidRPr="00903DBA">
        <w:rPr>
          <w:highlight w:val="white"/>
        </w:rPr>
        <w:t xml:space="preserve"> </w:t>
      </w:r>
      <w:r w:rsidR="00F96374" w:rsidRPr="00903DBA">
        <w:rPr>
          <w:highlight w:val="white"/>
        </w:rPr>
        <w:t xml:space="preserve">in </w:t>
      </w:r>
      <w:r w:rsidR="00D4318D">
        <w:rPr>
          <w:rStyle w:val="KeyWord0"/>
          <w:highlight w:val="white"/>
        </w:rPr>
        <w:t>&lt;k&gt;</w:t>
      </w:r>
      <w:r w:rsidR="00D4318D" w:rsidRPr="00903DBA">
        <w:rPr>
          <w:rStyle w:val="KeyWord0"/>
          <w:highlight w:val="white"/>
        </w:rPr>
        <w:t>MiddleCodeGenerator</w:t>
      </w:r>
      <w:r w:rsidR="00D4318D">
        <w:rPr>
          <w:rStyle w:val="KeyWord0"/>
          <w:highlight w:val="white"/>
        </w:rPr>
        <w:t>&lt;/k&gt;</w:t>
      </w:r>
      <w:r w:rsidR="00F96374" w:rsidRPr="00903DBA">
        <w:rPr>
          <w:highlight w:val="white"/>
        </w:rPr>
        <w:t>.</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lastRenderedPageBreak/>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172DF7D6" w:rsidR="00C76FBD" w:rsidRPr="00903DBA" w:rsidRDefault="00CC1DF4" w:rsidP="0060539D">
      <w:pPr>
        <w:pStyle w:val="Heading3"/>
      </w:pPr>
      <w:bookmarkStart w:id="220" w:name="_Toc98936282"/>
      <w:bookmarkStart w:id="221" w:name="_Hlk57718721"/>
      <w:r>
        <w:t>&lt;</w:t>
      </w:r>
      <w:proofErr w:type="spellStart"/>
      <w:r>
        <w:t>h3</w:t>
      </w:r>
      <w:proofErr w:type="spellEnd"/>
      <w:r>
        <w:t>&gt;</w:t>
      </w:r>
      <w:r w:rsidRPr="00903DBA">
        <w:t>Addition and Subtraction Expression</w:t>
      </w:r>
      <w:r>
        <w:t>&lt;/</w:t>
      </w:r>
      <w:proofErr w:type="spellStart"/>
      <w:r>
        <w:t>h3</w:t>
      </w:r>
      <w:proofErr w:type="spellEnd"/>
      <w:r>
        <w:t>&gt;</w:t>
      </w:r>
      <w:bookmarkEnd w:id="220"/>
    </w:p>
    <w:bookmarkEnd w:id="221"/>
    <w:p w14:paraId="3D3E82B9" w14:textId="0DF240A0"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7DF992F" w:rsidR="00CA2195" w:rsidRDefault="00CC1DF4" w:rsidP="0060539D">
      <w:pPr>
        <w:pStyle w:val="Heading3"/>
        <w:rPr>
          <w:highlight w:val="white"/>
        </w:rPr>
      </w:pPr>
      <w:bookmarkStart w:id="222" w:name="_Toc98936283"/>
      <w:bookmarkStart w:id="223" w:name="_Hlk57718742"/>
      <w:r>
        <w:rPr>
          <w:highlight w:val="white"/>
        </w:rPr>
        <w:t>&lt;</w:t>
      </w:r>
      <w:proofErr w:type="spellStart"/>
      <w:r>
        <w:rPr>
          <w:highlight w:val="white"/>
        </w:rPr>
        <w:t>h3</w:t>
      </w:r>
      <w:proofErr w:type="spellEnd"/>
      <w:r>
        <w:rPr>
          <w:highlight w:val="white"/>
        </w:rPr>
        <w:t>&gt;</w:t>
      </w:r>
      <w:r w:rsidRPr="00903DBA">
        <w:rPr>
          <w:highlight w:val="white"/>
        </w:rPr>
        <w:t>Multiplication Expressions</w:t>
      </w:r>
      <w:r>
        <w:rPr>
          <w:highlight w:val="white"/>
        </w:rPr>
        <w:t>&lt;/</w:t>
      </w:r>
      <w:proofErr w:type="spellStart"/>
      <w:r>
        <w:rPr>
          <w:highlight w:val="white"/>
        </w:rPr>
        <w:t>h3</w:t>
      </w:r>
      <w:proofErr w:type="spellEnd"/>
      <w:r>
        <w:rPr>
          <w:highlight w:val="white"/>
        </w:rPr>
        <w:t>&gt;</w:t>
      </w:r>
      <w:bookmarkEnd w:id="222"/>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3"/>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3F7FF4D6" w:rsidR="00516130" w:rsidRPr="00903DBA" w:rsidRDefault="00CC1DF4" w:rsidP="0060539D">
      <w:pPr>
        <w:pStyle w:val="Heading3"/>
      </w:pPr>
      <w:bookmarkStart w:id="224" w:name="_Toc98936284"/>
      <w:bookmarkStart w:id="225" w:name="_Hlk57718763"/>
      <w:r>
        <w:t>&lt;</w:t>
      </w:r>
      <w:proofErr w:type="spellStart"/>
      <w:r>
        <w:t>h3</w:t>
      </w:r>
      <w:proofErr w:type="spellEnd"/>
      <w:r>
        <w:t xml:space="preserve">&gt;Type </w:t>
      </w:r>
      <w:r w:rsidRPr="00903DBA">
        <w:t>Cast Expressions</w:t>
      </w:r>
      <w:r>
        <w:t>&lt;/</w:t>
      </w:r>
      <w:proofErr w:type="spellStart"/>
      <w:r>
        <w:t>h3</w:t>
      </w:r>
      <w:proofErr w:type="spellEnd"/>
      <w:r>
        <w:t>&gt;</w:t>
      </w:r>
      <w:bookmarkEnd w:id="224"/>
    </w:p>
    <w:bookmarkEnd w:id="225"/>
    <w:p w14:paraId="7350C96E" w14:textId="7FE36613" w:rsidR="00CA3A8B" w:rsidRPr="00903DBA" w:rsidRDefault="00CA3A8B" w:rsidP="00CA3A8B">
      <w:r w:rsidRPr="00903DBA">
        <w:t xml:space="preserve">A type </w:t>
      </w:r>
      <w:r w:rsidR="00BF052F" w:rsidRPr="00903DBA">
        <w:t>cast expression is a type name within parentheses followed by a</w:t>
      </w:r>
      <w:r w:rsidR="003527B4">
        <w:t xml:space="preserve">ny </w:t>
      </w:r>
      <w:r w:rsidR="00BF052F" w:rsidRPr="00903DBA">
        <w:t>expression.</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55B462DA" w:rsidR="00F0181F" w:rsidRPr="00903DBA" w:rsidRDefault="00F0181F" w:rsidP="00F0181F">
      <w:pPr>
        <w:pStyle w:val="Code"/>
        <w:rPr>
          <w:highlight w:val="white"/>
        </w:rPr>
      </w:pPr>
      <w:r w:rsidRPr="00903DBA">
        <w:rPr>
          <w:highlight w:val="white"/>
        </w:rPr>
        <w:t xml:space="preserve">      </w:t>
      </w:r>
      <w:r w:rsidR="001E095C">
        <w:rPr>
          <w:highlight w:val="white"/>
        </w:rPr>
        <w:t>SpecifierStack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lastRenderedPageBreak/>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50565931" w:rsidR="00F0181F" w:rsidRPr="00903DBA" w:rsidRDefault="00F0181F" w:rsidP="00F0181F">
      <w:pPr>
        <w:pStyle w:val="Code"/>
        <w:rPr>
          <w:highlight w:val="white"/>
        </w:rPr>
      </w:pPr>
      <w:r w:rsidRPr="00903DBA">
        <w:rPr>
          <w:highlight w:val="white"/>
        </w:rPr>
        <w:t xml:space="preserve">      $$ = MiddleCodeGenerator.TypeName(</w:t>
      </w:r>
      <w:r w:rsidR="001E095C">
        <w:rPr>
          <w:highlight w:val="white"/>
        </w:rPr>
        <w:t>SpecifierStack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6B793716" w:rsidR="00636360" w:rsidRPr="00903DBA" w:rsidRDefault="00CC1DF4" w:rsidP="0060539D">
      <w:pPr>
        <w:pStyle w:val="Heading3"/>
      </w:pPr>
      <w:bookmarkStart w:id="226" w:name="_Toc98936285"/>
      <w:bookmarkStart w:id="227" w:name="_Hlk57718797"/>
      <w:r>
        <w:t>&lt;</w:t>
      </w:r>
      <w:proofErr w:type="spellStart"/>
      <w:r>
        <w:t>h3</w:t>
      </w:r>
      <w:proofErr w:type="spellEnd"/>
      <w:r>
        <w:t>&gt;</w:t>
      </w:r>
      <w:r w:rsidRPr="00903DBA">
        <w:t>Prefix Expression</w:t>
      </w:r>
      <w:r>
        <w:t>&lt;/</w:t>
      </w:r>
      <w:proofErr w:type="spellStart"/>
      <w:r>
        <w:t>h3</w:t>
      </w:r>
      <w:proofErr w:type="spellEnd"/>
      <w:r>
        <w:t>&gt;</w:t>
      </w:r>
      <w:bookmarkEnd w:id="226"/>
    </w:p>
    <w:bookmarkEnd w:id="227"/>
    <w:p w14:paraId="17DB7A32" w14:textId="0F8E94D6" w:rsidR="00636360" w:rsidRDefault="00636360" w:rsidP="00636360">
      <w:r w:rsidRPr="00903DBA">
        <w:t>In C, there are several prefix expressions:</w:t>
      </w:r>
    </w:p>
    <w:p w14:paraId="2AA8A2B1" w14:textId="64BD7213" w:rsidR="003527B4" w:rsidRPr="00903DBA" w:rsidRDefault="008C4970" w:rsidP="003527B4">
      <w:pPr>
        <w:pStyle w:val="ListParagraph"/>
        <w:numPr>
          <w:ilvl w:val="0"/>
          <w:numId w:val="178"/>
        </w:numPr>
      </w:pPr>
      <w:r>
        <w:t>&lt;l&gt;</w:t>
      </w:r>
      <w:r w:rsidRPr="00903DBA">
        <w:t>Unary add and minus</w:t>
      </w:r>
      <w:r>
        <w:t>&lt;/l&gt;</w:t>
      </w:r>
    </w:p>
    <w:p w14:paraId="227622EA" w14:textId="6B5EF042" w:rsidR="003527B4" w:rsidRPr="00903DBA" w:rsidRDefault="008C4970" w:rsidP="003527B4">
      <w:pPr>
        <w:pStyle w:val="ListParagraph"/>
        <w:numPr>
          <w:ilvl w:val="0"/>
          <w:numId w:val="178"/>
        </w:numPr>
      </w:pPr>
      <w:r>
        <w:t>&lt;l&gt;</w:t>
      </w:r>
      <w:r w:rsidRPr="00903DBA">
        <w:t>Logical not</w:t>
      </w:r>
      <w:r>
        <w:t>&lt;/l&gt;</w:t>
      </w:r>
    </w:p>
    <w:p w14:paraId="292630D8" w14:textId="5483FA31" w:rsidR="003527B4" w:rsidRPr="00903DBA" w:rsidRDefault="008C4970" w:rsidP="003527B4">
      <w:pPr>
        <w:pStyle w:val="ListParagraph"/>
        <w:numPr>
          <w:ilvl w:val="0"/>
          <w:numId w:val="178"/>
        </w:numPr>
      </w:pPr>
      <w:r>
        <w:t>&lt;l&gt;</w:t>
      </w:r>
      <w:r w:rsidRPr="00903DBA">
        <w:t>Bitwise not</w:t>
      </w:r>
      <w:r>
        <w:t>&lt;/l&gt;</w:t>
      </w:r>
    </w:p>
    <w:p w14:paraId="392C8D09" w14:textId="5C7A2BDF" w:rsidR="003527B4" w:rsidRPr="00903DBA" w:rsidRDefault="008C4970" w:rsidP="003527B4">
      <w:pPr>
        <w:pStyle w:val="ListParagraph"/>
        <w:numPr>
          <w:ilvl w:val="0"/>
          <w:numId w:val="178"/>
        </w:numPr>
      </w:pPr>
      <w:r>
        <w:t>&lt;l&gt;</w:t>
      </w:r>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sizeof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operator</w:t>
      </w:r>
      <w:r>
        <w:t>&lt;/l&gt;</w:t>
      </w:r>
    </w:p>
    <w:p w14:paraId="7D2B5F71" w14:textId="43FF2DDA" w:rsidR="003527B4" w:rsidRPr="00903DBA" w:rsidRDefault="008C4970" w:rsidP="003527B4">
      <w:pPr>
        <w:pStyle w:val="ListParagraph"/>
        <w:numPr>
          <w:ilvl w:val="0"/>
          <w:numId w:val="178"/>
        </w:numPr>
      </w:pPr>
      <w:r>
        <w:t>&lt;l&gt;</w:t>
      </w:r>
      <w:r w:rsidRPr="00903DBA">
        <w:t>The address operator</w:t>
      </w:r>
      <w:r>
        <w:t>&lt;/l&gt;</w:t>
      </w:r>
    </w:p>
    <w:p w14:paraId="6BF08C96" w14:textId="008D1B1D" w:rsidR="003527B4" w:rsidRDefault="008C4970" w:rsidP="003527B4">
      <w:pPr>
        <w:pStyle w:val="ListParagraph"/>
        <w:numPr>
          <w:ilvl w:val="0"/>
          <w:numId w:val="178"/>
        </w:numPr>
      </w:pPr>
      <w:r>
        <w:t>&lt;l&gt;</w:t>
      </w:r>
      <w:r w:rsidRPr="00903DBA">
        <w:t>The dereference operator</w:t>
      </w:r>
      <w:r>
        <w:t>&lt;/l&gt;</w:t>
      </w:r>
    </w:p>
    <w:p w14:paraId="7F08DC55" w14:textId="2CCF6E8A" w:rsidR="00B05E5C" w:rsidRPr="00903DBA" w:rsidRDefault="008C4970" w:rsidP="003527B4">
      <w:pPr>
        <w:pStyle w:val="ListParagraph"/>
        <w:numPr>
          <w:ilvl w:val="0"/>
          <w:numId w:val="178"/>
        </w:numPr>
      </w:pPr>
      <w:r>
        <w:t>&lt;l&gt;Prefix increment and decrement&lt;/l&gt;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50EFDC99" w:rsidR="00D56E7A" w:rsidRPr="00903DBA" w:rsidRDefault="00D56E7A" w:rsidP="00D56E7A">
      <w:pPr>
        <w:pStyle w:val="Code"/>
        <w:rPr>
          <w:highlight w:val="white"/>
        </w:rPr>
      </w:pPr>
      <w:r w:rsidRPr="00903DBA">
        <w:rPr>
          <w:highlight w:val="white"/>
        </w:rPr>
        <w:t xml:space="preserve">  | </w:t>
      </w:r>
      <w:r w:rsidR="00A312D7">
        <w:rPr>
          <w:highlight w:val="white"/>
        </w:rPr>
        <w:t>prefix_unary_operator</w:t>
      </w:r>
      <w:r w:rsidRPr="00903DBA">
        <w:rPr>
          <w:highlight w:val="white"/>
        </w:rPr>
        <w:t xml:space="preserve">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76913679" w14:textId="11FB45FC" w:rsidR="001F57FD" w:rsidRPr="00903DBA" w:rsidRDefault="00341936" w:rsidP="00990749">
      <w:r w:rsidRPr="00903DBA">
        <w:rPr>
          <w:highlight w:val="white"/>
        </w:rPr>
        <w:t xml:space="preserve">The </w:t>
      </w:r>
      <w:r w:rsidR="00D4318D">
        <w:rPr>
          <w:rStyle w:val="KeyWord0"/>
          <w:highlight w:val="white"/>
        </w:rPr>
        <w:t>&lt;k&gt;</w:t>
      </w:r>
      <w:r w:rsidR="00D4318D" w:rsidRPr="00903DBA">
        <w:rPr>
          <w:rStyle w:val="KeyWord0"/>
          <w:highlight w:val="white"/>
        </w:rPr>
        <w:t>sizeof</w:t>
      </w:r>
      <w:r w:rsidR="00D4318D">
        <w:rPr>
          <w:rStyle w:val="KeyWord0"/>
          <w:highlight w:val="white"/>
        </w:rPr>
        <w:t>&lt;/k&gt;</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02EAE621" w14:textId="66308678"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with register storage.</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Pr="00FE6DE8" w:rsidRDefault="00463A61" w:rsidP="00FE6DE8">
      <w:pPr>
        <w:pStyle w:val="Code"/>
        <w:rPr>
          <w:highlight w:val="white"/>
        </w:rPr>
      </w:pPr>
    </w:p>
    <w:p w14:paraId="547E2A0A" w14:textId="77777777" w:rsidR="00FE6DE8" w:rsidRPr="00FE6DE8" w:rsidRDefault="00FE6DE8" w:rsidP="00FE6DE8">
      <w:pPr>
        <w:pStyle w:val="Code"/>
        <w:rPr>
          <w:highlight w:val="white"/>
        </w:rPr>
      </w:pPr>
      <w:r w:rsidRPr="00FE6DE8">
        <w:rPr>
          <w:highlight w:val="white"/>
        </w:rPr>
        <w:lastRenderedPageBreak/>
        <w:t>prefix_unary_operator:</w:t>
      </w:r>
    </w:p>
    <w:p w14:paraId="071F9974" w14:textId="77777777" w:rsidR="00FE6DE8" w:rsidRPr="00FE6DE8" w:rsidRDefault="00FE6DE8" w:rsidP="00FE6DE8">
      <w:pPr>
        <w:pStyle w:val="Code"/>
        <w:rPr>
          <w:highlight w:val="white"/>
        </w:rPr>
      </w:pPr>
      <w:r w:rsidRPr="00FE6DE8">
        <w:rPr>
          <w:highlight w:val="white"/>
        </w:rPr>
        <w:t xml:space="preserve">    PLUS        { $$ = MiddleOperator.Plus;       }</w:t>
      </w:r>
    </w:p>
    <w:p w14:paraId="624EA61E" w14:textId="77777777" w:rsidR="00FE6DE8" w:rsidRPr="00FE6DE8" w:rsidRDefault="00FE6DE8" w:rsidP="00FE6DE8">
      <w:pPr>
        <w:pStyle w:val="Code"/>
        <w:rPr>
          <w:highlight w:val="white"/>
        </w:rPr>
      </w:pPr>
      <w:r w:rsidRPr="00FE6DE8">
        <w:rPr>
          <w:highlight w:val="white"/>
        </w:rPr>
        <w:t xml:space="preserve">  | MINUS       { $$ = MiddleOperator.Minus;      }</w:t>
      </w:r>
    </w:p>
    <w:p w14:paraId="7E47C8D4" w14:textId="1E899229" w:rsidR="00FE6DE8" w:rsidRPr="00FE6DE8" w:rsidRDefault="00FE6DE8" w:rsidP="00FE6DE8">
      <w:pPr>
        <w:pStyle w:val="Code"/>
        <w:rPr>
          <w:highlight w:val="white"/>
        </w:rPr>
      </w:pPr>
      <w:r w:rsidRPr="00FE6DE8">
        <w:rPr>
          <w:highlight w:val="white"/>
        </w:rPr>
        <w:t xml:space="preserve">  | BITWISE_NOT { $$ = MiddleOperator.</w:t>
      </w:r>
      <w:r w:rsidRPr="001F57C5">
        <w:rPr>
          <w:highlight w:val="white"/>
        </w:rPr>
        <w:t>BitwiseNot</w:t>
      </w:r>
      <w:r w:rsidRPr="00FE6DE8">
        <w:rPr>
          <w:highlight w:val="white"/>
        </w:rPr>
        <w:t>; };</w:t>
      </w:r>
    </w:p>
    <w:p w14:paraId="2CED86B2" w14:textId="77777777" w:rsidR="009A16DF" w:rsidRPr="00FE6DE8" w:rsidRDefault="009A16DF" w:rsidP="00FE6DE8">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52A0C2A7" w:rsidR="001E24F7" w:rsidRDefault="00CC1DF4" w:rsidP="0060539D">
      <w:pPr>
        <w:pStyle w:val="Heading3"/>
        <w:rPr>
          <w:highlight w:val="white"/>
        </w:rPr>
      </w:pPr>
      <w:bookmarkStart w:id="228" w:name="_Toc98936286"/>
      <w:bookmarkStart w:id="229" w:name="_Hlk57718941"/>
      <w:r>
        <w:rPr>
          <w:highlight w:val="white"/>
        </w:rPr>
        <w:t>&lt;</w:t>
      </w:r>
      <w:proofErr w:type="spellStart"/>
      <w:r>
        <w:rPr>
          <w:highlight w:val="white"/>
        </w:rPr>
        <w:t>h3</w:t>
      </w:r>
      <w:proofErr w:type="spellEnd"/>
      <w:r>
        <w:rPr>
          <w:highlight w:val="white"/>
        </w:rPr>
        <w:t>&gt;</w:t>
      </w:r>
      <w:r w:rsidRPr="00903DBA">
        <w:rPr>
          <w:highlight w:val="white"/>
        </w:rPr>
        <w:t>Postfix</w:t>
      </w:r>
      <w:r>
        <w:rPr>
          <w:highlight w:val="white"/>
        </w:rPr>
        <w:t xml:space="preserve"> </w:t>
      </w:r>
      <w:r w:rsidRPr="00903DBA">
        <w:rPr>
          <w:highlight w:val="white"/>
        </w:rPr>
        <w:t>Expression</w:t>
      </w:r>
      <w:r>
        <w:rPr>
          <w:highlight w:val="white"/>
        </w:rPr>
        <w:t>&lt;/</w:t>
      </w:r>
      <w:proofErr w:type="spellStart"/>
      <w:r>
        <w:rPr>
          <w:highlight w:val="white"/>
        </w:rPr>
        <w:t>h3</w:t>
      </w:r>
      <w:proofErr w:type="spellEnd"/>
      <w:r>
        <w:rPr>
          <w:highlight w:val="white"/>
        </w:rPr>
        <w:t>&gt;</w:t>
      </w:r>
      <w:bookmarkEnd w:id="228"/>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0B4555BD" w:rsidR="0075465D" w:rsidRDefault="008C4970" w:rsidP="0075465D">
      <w:pPr>
        <w:pStyle w:val="ListParagraph"/>
        <w:numPr>
          <w:ilvl w:val="0"/>
          <w:numId w:val="178"/>
        </w:numPr>
      </w:pPr>
      <w:r>
        <w:t>&lt;l&gt;Prefix increment and decrement&lt;/l&gt;</w:t>
      </w:r>
    </w:p>
    <w:p w14:paraId="28447F4D" w14:textId="39A03117" w:rsidR="0045515B" w:rsidRDefault="008C4970" w:rsidP="0075465D">
      <w:pPr>
        <w:pStyle w:val="ListParagraph"/>
        <w:numPr>
          <w:ilvl w:val="0"/>
          <w:numId w:val="178"/>
        </w:numPr>
      </w:pPr>
      <w:r>
        <w:t>&lt;l&gt;Dot and Arrow&lt;/l&gt;</w:t>
      </w:r>
    </w:p>
    <w:p w14:paraId="567F7142" w14:textId="26ECEDDB" w:rsidR="00EA746E" w:rsidRDefault="008C4970" w:rsidP="0075465D">
      <w:pPr>
        <w:pStyle w:val="ListParagraph"/>
        <w:numPr>
          <w:ilvl w:val="0"/>
          <w:numId w:val="178"/>
        </w:numPr>
      </w:pPr>
      <w:r>
        <w:t>&lt;l&gt;Array indexing&lt;/l&gt;</w:t>
      </w:r>
    </w:p>
    <w:p w14:paraId="010E5DD2" w14:textId="18D3BA5D" w:rsidR="00EA746E" w:rsidRPr="00903DBA" w:rsidRDefault="008C4970" w:rsidP="0075465D">
      <w:pPr>
        <w:pStyle w:val="ListParagraph"/>
        <w:numPr>
          <w:ilvl w:val="0"/>
          <w:numId w:val="178"/>
        </w:numPr>
      </w:pPr>
      <w:r>
        <w:t>&lt;l&gt;Function calls&lt;/l&gt;</w:t>
      </w:r>
    </w:p>
    <w:bookmarkEnd w:id="229"/>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30" w:name="_Hlk57718959"/>
    </w:p>
    <w:bookmarkEnd w:id="230"/>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31"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31"/>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53834F04" w:rsidR="00EA29A9" w:rsidRPr="00903DBA" w:rsidRDefault="00EA29A9" w:rsidP="00EA29A9">
      <w:pPr>
        <w:pStyle w:val="Code"/>
        <w:rPr>
          <w:highlight w:val="white"/>
        </w:rPr>
      </w:pPr>
      <w:r w:rsidRPr="00903DBA">
        <w:rPr>
          <w:highlight w:val="white"/>
        </w:rPr>
        <w:t xml:space="preserve">      $$ </w:t>
      </w:r>
      <w:r w:rsidR="001F2BD0">
        <w:rPr>
          <w:highlight w:val="white"/>
        </w:rPr>
        <w:t>= new(</w:t>
      </w:r>
      <w:r w:rsidRPr="00903DBA">
        <w:rPr>
          <w:highlight w:val="white"/>
        </w:rPr>
        <w: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7D249E49" w:rsidR="00D37AFD" w:rsidRPr="00903DBA" w:rsidRDefault="00CC1DF4" w:rsidP="0060539D">
      <w:pPr>
        <w:pStyle w:val="Heading3"/>
        <w:rPr>
          <w:highlight w:val="white"/>
        </w:rPr>
      </w:pPr>
      <w:bookmarkStart w:id="232" w:name="_Toc98936287"/>
      <w:bookmarkStart w:id="233" w:name="_Hlk57719163"/>
      <w:r>
        <w:rPr>
          <w:highlight w:val="white"/>
        </w:rPr>
        <w:lastRenderedPageBreak/>
        <w:t>&lt;</w:t>
      </w:r>
      <w:proofErr w:type="spellStart"/>
      <w:r>
        <w:rPr>
          <w:highlight w:val="white"/>
        </w:rPr>
        <w:t>h3</w:t>
      </w:r>
      <w:proofErr w:type="spellEnd"/>
      <w:r>
        <w:rPr>
          <w:highlight w:val="white"/>
        </w:rPr>
        <w:t>&gt;</w:t>
      </w:r>
      <w:r w:rsidRPr="00903DBA">
        <w:rPr>
          <w:highlight w:val="white"/>
        </w:rPr>
        <w:t>Primary Expressions</w:t>
      </w:r>
      <w:r>
        <w:rPr>
          <w:highlight w:val="white"/>
        </w:rPr>
        <w:t>&lt;/</w:t>
      </w:r>
      <w:proofErr w:type="spellStart"/>
      <w:r>
        <w:rPr>
          <w:highlight w:val="white"/>
        </w:rPr>
        <w:t>h3</w:t>
      </w:r>
      <w:proofErr w:type="spellEnd"/>
      <w:r>
        <w:rPr>
          <w:highlight w:val="white"/>
        </w:rPr>
        <w:t>&gt;</w:t>
      </w:r>
      <w:bookmarkEnd w:id="232"/>
    </w:p>
    <w:bookmarkEnd w:id="233"/>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51CFF0FF"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r w:rsidR="00F9130C">
        <w:rPr>
          <w:highlight w:val="white"/>
        </w:rPr>
        <w:t>s</w:t>
      </w:r>
      <w:r>
        <w:rPr>
          <w:highlight w:val="white"/>
        </w:rPr>
        <w:t>.</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1BD6BA6E"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D4318D">
        <w:rPr>
          <w:rStyle w:val="KeyWord0"/>
        </w:rPr>
        <w:t>&lt;k&gt;</w:t>
      </w:r>
      <w:r w:rsidR="00D4318D" w:rsidRPr="00E93975">
        <w:rPr>
          <w:rStyle w:val="KeyWord0"/>
        </w:rPr>
        <w:t>malloc</w:t>
      </w:r>
      <w:r w:rsidR="00D4318D">
        <w:rPr>
          <w:rStyle w:val="KeyWord0"/>
        </w:rPr>
        <w:t>&lt;/k&gt;</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F23462">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171A2AB7" w:rsidR="00E16CA0" w:rsidRDefault="00E16CA0" w:rsidP="00E16CA0">
      <w:pPr>
        <w:pStyle w:val="Code"/>
        <w:rPr>
          <w:highlight w:val="white"/>
        </w:rPr>
      </w:pPr>
      <w:r w:rsidRPr="00903DBA">
        <w:rPr>
          <w:highlight w:val="white"/>
        </w:rPr>
        <w:t xml:space="preserve">    };</w:t>
      </w:r>
    </w:p>
    <w:p w14:paraId="74932E8E" w14:textId="68A10940" w:rsidR="00F11C50" w:rsidRDefault="00CC1DF4" w:rsidP="00F11C50">
      <w:pPr>
        <w:pStyle w:val="Heading2"/>
        <w:rPr>
          <w:highlight w:val="white"/>
        </w:rPr>
      </w:pPr>
      <w:bookmarkStart w:id="234" w:name="_Toc98936288"/>
      <w:r>
        <w:rPr>
          <w:highlight w:val="white"/>
        </w:rPr>
        <w:t>&lt;</w:t>
      </w:r>
      <w:proofErr w:type="spellStart"/>
      <w:r>
        <w:rPr>
          <w:highlight w:val="white"/>
        </w:rPr>
        <w:t>h2</w:t>
      </w:r>
      <w:proofErr w:type="spellEnd"/>
      <w:r>
        <w:rPr>
          <w:highlight w:val="white"/>
        </w:rPr>
        <w:t>&gt;The Partial Main Parser&lt;/</w:t>
      </w:r>
      <w:proofErr w:type="spellStart"/>
      <w:r>
        <w:rPr>
          <w:highlight w:val="white"/>
        </w:rPr>
        <w:t>h2</w:t>
      </w:r>
      <w:proofErr w:type="spellEnd"/>
      <w:r>
        <w:rPr>
          <w:highlight w:val="white"/>
        </w:rPr>
        <w:t>&gt;</w:t>
      </w:r>
      <w:bookmarkEnd w:id="234"/>
    </w:p>
    <w:p w14:paraId="380B6441" w14:textId="739D2D37" w:rsidR="00ED3BFB" w:rsidRPr="00903DBA" w:rsidRDefault="00ED3BFB" w:rsidP="00ED3BFB">
      <w:pPr>
        <w:rPr>
          <w:highlight w:val="white"/>
        </w:rPr>
      </w:pPr>
      <w:r>
        <w:rPr>
          <w:highlight w:val="white"/>
        </w:rPr>
        <w:t>Finally, i</w:t>
      </w:r>
      <w:r w:rsidRPr="00903DBA">
        <w:rPr>
          <w:highlight w:val="white"/>
        </w:rPr>
        <w:t xml:space="preserve">n order for the parser to work properly, we </w:t>
      </w:r>
      <w:r w:rsidR="00C0502F">
        <w:rPr>
          <w:highlight w:val="white"/>
        </w:rPr>
        <w:t xml:space="preserve">need </w:t>
      </w:r>
      <w:r w:rsidRPr="00903DBA">
        <w:rPr>
          <w:highlight w:val="white"/>
        </w:rPr>
        <w:t>a</w:t>
      </w:r>
      <w:r>
        <w:rPr>
          <w:highlight w:val="white"/>
        </w:rPr>
        <w:t xml:space="preserve"> partial</w:t>
      </w:r>
      <w:r w:rsidRPr="00903DBA">
        <w:rPr>
          <w:highlight w:val="white"/>
        </w:rPr>
        <w:t xml:space="preserve"> parser class.</w:t>
      </w:r>
    </w:p>
    <w:p w14:paraId="527154F7" w14:textId="5A69E9B7" w:rsidR="00ED3BFB"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PartialMainParser.cs</w:t>
      </w:r>
      <w:proofErr w:type="spellEnd"/>
      <w:r>
        <w:rPr>
          <w:highlight w:val="white"/>
        </w:rPr>
        <w:t>&lt;/</w:t>
      </w:r>
      <w:proofErr w:type="spellStart"/>
      <w:r>
        <w:rPr>
          <w:highlight w:val="white"/>
        </w:rPr>
        <w:t>ch</w:t>
      </w:r>
      <w:proofErr w:type="spellEnd"/>
      <w:r>
        <w:rPr>
          <w:highlight w:val="white"/>
        </w:rPr>
        <w:t>&gt;</w:t>
      </w:r>
    </w:p>
    <w:p w14:paraId="2811E409" w14:textId="1D75FCD6" w:rsidR="00ED3BFB" w:rsidRPr="00903DBA" w:rsidRDefault="00ED3BFB" w:rsidP="00ED3BFB">
      <w:pPr>
        <w:pStyle w:val="Code"/>
        <w:rPr>
          <w:highlight w:val="white"/>
        </w:rPr>
      </w:pPr>
      <w:r w:rsidRPr="00903DBA">
        <w:rPr>
          <w:highlight w:val="white"/>
        </w:rPr>
        <w:t>namespace CCompiler_Main {</w:t>
      </w:r>
    </w:p>
    <w:p w14:paraId="5165FF9D" w14:textId="77777777" w:rsidR="00ED3BFB" w:rsidRPr="00903DBA" w:rsidRDefault="00ED3BFB" w:rsidP="00ED3BFB">
      <w:pPr>
        <w:pStyle w:val="Code"/>
        <w:rPr>
          <w:highlight w:val="white"/>
        </w:rPr>
      </w:pPr>
      <w:r w:rsidRPr="00903DBA">
        <w:rPr>
          <w:highlight w:val="white"/>
        </w:rPr>
        <w:t xml:space="preserve">  public partial class Parser :</w:t>
      </w:r>
    </w:p>
    <w:p w14:paraId="510C1BC7" w14:textId="77777777" w:rsidR="00ED3BFB" w:rsidRPr="00903DBA" w:rsidRDefault="00ED3BFB" w:rsidP="00ED3BFB">
      <w:pPr>
        <w:pStyle w:val="Code"/>
        <w:rPr>
          <w:highlight w:val="white"/>
        </w:rPr>
      </w:pPr>
      <w:r w:rsidRPr="00903DBA">
        <w:rPr>
          <w:highlight w:val="white"/>
        </w:rPr>
        <w:t xml:space="preserve">         QUT.Gppg.ShiftReduceParser&lt;ValueType, QUT.Gppg.LexLocation&gt; {</w:t>
      </w:r>
    </w:p>
    <w:p w14:paraId="589270CA" w14:textId="77777777" w:rsidR="00ED3BFB" w:rsidRPr="00903DBA" w:rsidRDefault="00ED3BFB" w:rsidP="00ED3BFB">
      <w:pPr>
        <w:pStyle w:val="Code"/>
        <w:rPr>
          <w:highlight w:val="white"/>
        </w:rPr>
      </w:pPr>
      <w:r w:rsidRPr="00903DBA">
        <w:rPr>
          <w:highlight w:val="white"/>
        </w:rPr>
        <w:t xml:space="preserve">    public Parser(Scanner scanner)</w:t>
      </w:r>
    </w:p>
    <w:p w14:paraId="04FDEAE0" w14:textId="77777777" w:rsidR="00ED3BFB" w:rsidRPr="00903DBA" w:rsidRDefault="00ED3BFB" w:rsidP="00ED3BFB">
      <w:pPr>
        <w:pStyle w:val="Code"/>
        <w:rPr>
          <w:highlight w:val="white"/>
        </w:rPr>
      </w:pPr>
      <w:r w:rsidRPr="00903DBA">
        <w:rPr>
          <w:highlight w:val="white"/>
        </w:rPr>
        <w:t xml:space="preserve">     :base(scanner) {</w:t>
      </w:r>
    </w:p>
    <w:p w14:paraId="0B33F653" w14:textId="77777777" w:rsidR="00CD667B" w:rsidRDefault="00ED3BFB" w:rsidP="00ED3BFB">
      <w:pPr>
        <w:pStyle w:val="Code"/>
        <w:rPr>
          <w:highlight w:val="white"/>
        </w:rPr>
      </w:pPr>
      <w:r w:rsidRPr="00903DBA">
        <w:rPr>
          <w:highlight w:val="white"/>
        </w:rPr>
        <w:t xml:space="preserve">      </w:t>
      </w:r>
      <w:r w:rsidR="00CD667B">
        <w:rPr>
          <w:highlight w:val="white"/>
        </w:rPr>
        <w:t>// Empty</w:t>
      </w:r>
    </w:p>
    <w:p w14:paraId="4F1EF748" w14:textId="50F2BC70" w:rsidR="00ED3BFB" w:rsidRPr="00903DBA" w:rsidRDefault="00ED3BFB" w:rsidP="00ED3BFB">
      <w:pPr>
        <w:pStyle w:val="Code"/>
        <w:rPr>
          <w:highlight w:val="white"/>
        </w:rPr>
      </w:pPr>
      <w:r w:rsidRPr="00903DBA">
        <w:rPr>
          <w:highlight w:val="white"/>
        </w:rPr>
        <w:t xml:space="preserve">    }</w:t>
      </w:r>
    </w:p>
    <w:p w14:paraId="72016A88" w14:textId="77777777" w:rsidR="00ED3BFB" w:rsidRPr="00903DBA" w:rsidRDefault="00ED3BFB" w:rsidP="00ED3BFB">
      <w:pPr>
        <w:pStyle w:val="Code"/>
        <w:rPr>
          <w:highlight w:val="white"/>
        </w:rPr>
      </w:pPr>
      <w:r w:rsidRPr="00903DBA">
        <w:rPr>
          <w:highlight w:val="white"/>
        </w:rPr>
        <w:t xml:space="preserve">  }</w:t>
      </w:r>
    </w:p>
    <w:p w14:paraId="3B60DA65" w14:textId="77777777" w:rsidR="00ED3BFB" w:rsidRPr="00903DBA" w:rsidRDefault="00ED3BFB" w:rsidP="00ED3BFB">
      <w:pPr>
        <w:pStyle w:val="Code"/>
        <w:rPr>
          <w:highlight w:val="white"/>
        </w:rPr>
      </w:pPr>
      <w:r w:rsidRPr="00903DBA">
        <w:rPr>
          <w:highlight w:val="white"/>
        </w:rPr>
        <w:t>}</w:t>
      </w:r>
    </w:p>
    <w:p w14:paraId="61E562C7" w14:textId="77777777" w:rsidR="00ED3BFB" w:rsidRPr="00903DBA" w:rsidRDefault="00ED3BFB" w:rsidP="00E16CA0">
      <w:pPr>
        <w:pStyle w:val="Code"/>
        <w:rPr>
          <w:highlight w:val="white"/>
        </w:rPr>
      </w:pPr>
    </w:p>
    <w:p w14:paraId="052757B8" w14:textId="21D63055" w:rsidR="005E5A36" w:rsidRPr="00903DBA" w:rsidRDefault="00CC1DF4" w:rsidP="0060539D">
      <w:pPr>
        <w:pStyle w:val="Heading1"/>
      </w:pPr>
      <w:bookmarkStart w:id="235" w:name="_Toc98936289"/>
      <w:bookmarkStart w:id="236" w:name="_Ref54202176"/>
      <w:bookmarkStart w:id="237" w:name="_Ref54202192"/>
      <w:bookmarkStart w:id="238" w:name="_Ref54264860"/>
      <w:r>
        <w:lastRenderedPageBreak/>
        <w:t>&lt;</w:t>
      </w:r>
      <w:proofErr w:type="spellStart"/>
      <w:r>
        <w:t>h1</w:t>
      </w:r>
      <w:proofErr w:type="spellEnd"/>
      <w:r>
        <w:t>&gt;Middle Code Generation&lt;/</w:t>
      </w:r>
      <w:proofErr w:type="spellStart"/>
      <w:r>
        <w:t>h1</w:t>
      </w:r>
      <w:proofErr w:type="spellEnd"/>
      <w:r>
        <w:t>&gt;</w:t>
      </w:r>
      <w:bookmarkEnd w:id="235"/>
    </w:p>
    <w:p w14:paraId="515CEB22" w14:textId="27860ECF" w:rsidR="005E5A36" w:rsidRDefault="00C2568E" w:rsidP="005E5A36">
      <w:r>
        <w:t xml:space="preserve">The methods of this chapter are called by the parser of the previous chapter. </w:t>
      </w:r>
      <w:r w:rsidR="005E5A36" w:rsidRPr="00903DBA">
        <w:t>The rules of the parser</w:t>
      </w:r>
      <w:r w:rsidR="00E26ED4">
        <w:t xml:space="preserve"> </w:t>
      </w:r>
      <w:r w:rsidR="00D440B0">
        <w:t xml:space="preserve">call </w:t>
      </w:r>
      <w:r w:rsidR="005E5A36" w:rsidRPr="00903DBA">
        <w:t xml:space="preserve">methods of the </w:t>
      </w:r>
      <w:r w:rsidR="00D4318D">
        <w:rPr>
          <w:rStyle w:val="KeyWord0"/>
        </w:rPr>
        <w:t>&lt;k&gt;</w:t>
      </w:r>
      <w:r w:rsidR="00D4318D" w:rsidRPr="00903DBA">
        <w:rPr>
          <w:rStyle w:val="KeyWord0"/>
        </w:rPr>
        <w:t>MiddleCodeGenerator</w:t>
      </w:r>
      <w:r w:rsidR="00D4318D">
        <w:rPr>
          <w:rStyle w:val="KeyWord0"/>
        </w:rPr>
        <w:t>&lt;/k&gt;</w:t>
      </w:r>
      <w:r w:rsidR="005E5A36" w:rsidRPr="00903DBA">
        <w:t xml:space="preserve"> class </w:t>
      </w:r>
      <w:r w:rsidR="00D440B0">
        <w:t xml:space="preserve">of this chapter </w:t>
      </w:r>
      <w:r w:rsidR="005E5A36" w:rsidRPr="00903DBA">
        <w:t>to perform</w:t>
      </w:r>
      <w:r w:rsidR="00E26ED4">
        <w:t>ing</w:t>
      </w:r>
      <w:r w:rsidR="005E5A36" w:rsidRPr="00903DBA">
        <w:t xml:space="preserve"> type checking, </w:t>
      </w:r>
      <w:r w:rsidR="00D440B0">
        <w:t>construct</w:t>
      </w:r>
      <w:r w:rsidR="00E26ED4">
        <w:t>ing</w:t>
      </w:r>
      <w:r w:rsidR="00D440B0">
        <w:t xml:space="preserve"> </w:t>
      </w:r>
      <w:r w:rsidR="005E5A36" w:rsidRPr="00903DBA">
        <w:t>the symbol table, and generat</w:t>
      </w:r>
      <w:r w:rsidR="00E26ED4">
        <w:t>ing</w:t>
      </w:r>
      <w:r w:rsidR="005E5A36" w:rsidRPr="00903DBA">
        <w:t xml:space="preserve"> the middle code.</w:t>
      </w:r>
    </w:p>
    <w:p w14:paraId="15448E14" w14:textId="31833FF6" w:rsidR="003D0930" w:rsidRPr="00903DBA" w:rsidRDefault="00CC1DF4" w:rsidP="0060539D">
      <w:pPr>
        <w:pStyle w:val="Heading2"/>
      </w:pPr>
      <w:bookmarkStart w:id="239" w:name="_Toc98936290"/>
      <w:r>
        <w:t>&lt;</w:t>
      </w:r>
      <w:proofErr w:type="spellStart"/>
      <w:r>
        <w:t>h2</w:t>
      </w:r>
      <w:proofErr w:type="spellEnd"/>
      <w:r>
        <w:t>&gt;</w:t>
      </w:r>
      <w:r w:rsidRPr="00903DBA">
        <w:t xml:space="preserve">The </w:t>
      </w:r>
      <w:proofErr w:type="spellStart"/>
      <w:r w:rsidRPr="00903DBA">
        <w:t>MiddleCode</w:t>
      </w:r>
      <w:proofErr w:type="spellEnd"/>
      <w:r w:rsidRPr="00903DBA">
        <w:t xml:space="preserve"> Class</w:t>
      </w:r>
      <w:r>
        <w:t>&lt;/</w:t>
      </w:r>
      <w:proofErr w:type="spellStart"/>
      <w:r>
        <w:t>h2</w:t>
      </w:r>
      <w:proofErr w:type="spellEnd"/>
      <w:r>
        <w:t>&gt;</w:t>
      </w:r>
      <w:bookmarkEnd w:id="239"/>
    </w:p>
    <w:p w14:paraId="020B5D20" w14:textId="6F5DC4F1" w:rsidR="003D0930" w:rsidRPr="00903DBA" w:rsidRDefault="003D0930" w:rsidP="003D0930">
      <w:r w:rsidRPr="00903DBA">
        <w:t xml:space="preserve">The middle </w:t>
      </w:r>
      <w:r>
        <w:t xml:space="preserve">code </w:t>
      </w:r>
      <w:r w:rsidRPr="00903DBA">
        <w:t xml:space="preserve">of the compiler in this book is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three</w:t>
      </w:r>
      <w:r w:rsidR="004532B6">
        <w:rPr>
          <w:rStyle w:val="CodeInText"/>
        </w:rPr>
        <w:t>-</w:t>
      </w:r>
      <w:r w:rsidR="00493E8C" w:rsidRPr="00903DBA">
        <w:rPr>
          <w:rStyle w:val="CodeInText"/>
        </w:rPr>
        <w:t>address</w:t>
      </w:r>
      <w:r w:rsidR="00695865">
        <w:rPr>
          <w:rStyle w:val="CodeInText"/>
        </w:rPr>
        <w:t xml:space="preserve"> </w:t>
      </w:r>
      <w:r w:rsidR="00493E8C" w:rsidRPr="00903DBA">
        <w:rPr>
          <w:rStyle w:val="CodeInText"/>
        </w:rPr>
        <w:t>code</w:t>
      </w:r>
      <w:r w:rsidR="00493E8C">
        <w:rPr>
          <w:rStyle w:val="CodeInText"/>
        </w:rPr>
        <w:t>&lt;/</w:t>
      </w:r>
      <w:proofErr w:type="spellStart"/>
      <w:r w:rsidR="00493E8C">
        <w:rPr>
          <w:rStyle w:val="CodeInText"/>
        </w:rPr>
        <w:t>ct</w:t>
      </w:r>
      <w:proofErr w:type="spellEnd"/>
      <w:r w:rsidR="00493E8C">
        <w:rPr>
          <w:rStyle w:val="CodeInText"/>
        </w:rPr>
        <w:t>&gt;</w:t>
      </w:r>
      <w:r w:rsidRPr="00903DBA">
        <w:t>. As the name implies, each instruction is made up by one operator and at most three</w:t>
      </w:r>
      <w:r w:rsidR="00CC6F18">
        <w:t xml:space="preserve"> </w:t>
      </w:r>
      <w:r w:rsidRPr="00903DBA">
        <w:t>references to objects</w:t>
      </w:r>
      <w:r w:rsidR="00CC6F18">
        <w:t xml:space="preserve"> of</w:t>
      </w:r>
      <w:r w:rsidRPr="00903DBA">
        <w:t xml:space="preserve"> </w:t>
      </w:r>
      <w:r w:rsidR="00D4318D">
        <w:rPr>
          <w:rStyle w:val="KeyWord0"/>
        </w:rPr>
        <w:t>&lt;k&gt;</w:t>
      </w:r>
      <w:r w:rsidR="00D4318D" w:rsidRPr="00903DBA">
        <w:rPr>
          <w:rStyle w:val="KeyWord0"/>
        </w:rPr>
        <w:t>Symbol</w:t>
      </w:r>
      <w:r w:rsidR="00D4318D">
        <w:rPr>
          <w:rStyle w:val="KeyWord0"/>
        </w:rPr>
        <w:t>&lt;/k&gt;</w:t>
      </w:r>
      <w:r w:rsidRPr="00903DBA">
        <w:t xml:space="preserve">, </w:t>
      </w:r>
      <w:r w:rsidR="00D4318D">
        <w:rPr>
          <w:rStyle w:val="KeyWord0"/>
        </w:rPr>
        <w:t>&lt;k&gt;</w:t>
      </w:r>
      <w:r w:rsidR="00D4318D" w:rsidRPr="00903DBA">
        <w:rPr>
          <w:rStyle w:val="KeyWord0"/>
        </w:rPr>
        <w:t>Register</w:t>
      </w:r>
      <w:r w:rsidR="00D4318D">
        <w:rPr>
          <w:rStyle w:val="KeyWord0"/>
        </w:rPr>
        <w:t>&lt;/k&gt;</w:t>
      </w:r>
      <w:r w:rsidRPr="00903DBA">
        <w:t xml:space="preserve">, </w:t>
      </w:r>
      <w:r w:rsidR="00D4318D">
        <w:rPr>
          <w:rStyle w:val="KeyWord0"/>
        </w:rPr>
        <w:t>&lt;k&gt;</w:t>
      </w:r>
      <w:r w:rsidR="00D4318D" w:rsidRPr="00903DBA">
        <w:rPr>
          <w:rStyle w:val="KeyWord0"/>
        </w:rPr>
        <w:t>String</w:t>
      </w:r>
      <w:r w:rsidR="00D4318D">
        <w:rPr>
          <w:rStyle w:val="KeyWord0"/>
        </w:rPr>
        <w:t>&lt;/k&gt;</w:t>
      </w:r>
      <w:r w:rsidRPr="00903DBA">
        <w:t xml:space="preserve">, </w:t>
      </w:r>
      <w:r w:rsidR="00D4318D">
        <w:rPr>
          <w:rStyle w:val="KeyWord0"/>
        </w:rPr>
        <w:t>&lt;k&gt;</w:t>
      </w:r>
      <w:r w:rsidR="00D4318D" w:rsidRPr="00903DBA">
        <w:rPr>
          <w:rStyle w:val="KeyWord0"/>
        </w:rPr>
        <w:t>Integer</w:t>
      </w:r>
      <w:r w:rsidR="00D4318D">
        <w:rPr>
          <w:rStyle w:val="KeyWord0"/>
        </w:rPr>
        <w:t>&lt;/k&gt;</w:t>
      </w:r>
      <w:r w:rsidRPr="00903DBA">
        <w:t>,</w:t>
      </w:r>
      <w:r w:rsidR="00AD6EA3">
        <w:t xml:space="preserve"> </w:t>
      </w:r>
      <w:r w:rsidR="00D4318D">
        <w:rPr>
          <w:rStyle w:val="KeyWord0"/>
        </w:rPr>
        <w:t>&lt;k&gt;</w:t>
      </w:r>
      <w:r w:rsidR="00D4318D" w:rsidRPr="00AD6EA3">
        <w:rPr>
          <w:rStyle w:val="KeyWord0"/>
        </w:rPr>
        <w:t>BigInteger</w:t>
      </w:r>
      <w:r w:rsidR="00D4318D">
        <w:rPr>
          <w:rStyle w:val="KeyWord0"/>
        </w:rPr>
        <w:t>&lt;/k&gt;</w:t>
      </w:r>
      <w:r w:rsidR="00AD6EA3">
        <w:t>,</w:t>
      </w:r>
      <w:r w:rsidRPr="00903DBA">
        <w:t xml:space="preserve"> or </w:t>
      </w:r>
      <w:r w:rsidR="00D4318D">
        <w:rPr>
          <w:rStyle w:val="KeyWord0"/>
        </w:rPr>
        <w:t>&lt;k&gt;</w:t>
      </w:r>
      <w:r w:rsidR="00D4318D" w:rsidRPr="00903DBA">
        <w:rPr>
          <w:rStyle w:val="KeyWord0"/>
        </w:rPr>
        <w:t>Double</w:t>
      </w:r>
      <w:r w:rsidR="00D4318D">
        <w:rPr>
          <w:rStyle w:val="KeyWord0"/>
        </w:rPr>
        <w:t>&lt;/k&gt;</w:t>
      </w:r>
      <w:r w:rsidRPr="00903DBA">
        <w:t>.</w:t>
      </w:r>
    </w:p>
    <w:p w14:paraId="09004F86" w14:textId="7AC99DBF" w:rsidR="003D0930" w:rsidRPr="00903DBA" w:rsidRDefault="000274D4" w:rsidP="003D0930">
      <w:pPr>
        <w:pStyle w:val="CodeHeader"/>
      </w:pPr>
      <w:r>
        <w:t>&lt;</w:t>
      </w:r>
      <w:proofErr w:type="spellStart"/>
      <w:r>
        <w:t>ch</w:t>
      </w:r>
      <w:proofErr w:type="spellEnd"/>
      <w:r>
        <w:t>&gt;</w:t>
      </w:r>
      <w:proofErr w:type="spellStart"/>
      <w:r w:rsidRPr="00903DBA">
        <w:t>MiddleCode</w:t>
      </w:r>
      <w:r>
        <w:t>.</w:t>
      </w:r>
      <w:r w:rsidRPr="00903DBA">
        <w:t>cs</w:t>
      </w:r>
      <w:proofErr w:type="spellEnd"/>
      <w:r>
        <w:t>&lt;/</w:t>
      </w:r>
      <w:proofErr w:type="spellStart"/>
      <w:r>
        <w:t>ch</w:t>
      </w:r>
      <w:proofErr w:type="spellEnd"/>
      <w:r>
        <w:t>&gt;</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052C2F95"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53C87A22" w14:textId="64A0C416" w:rsidR="003D0930" w:rsidRPr="00903DBA" w:rsidRDefault="003D0930" w:rsidP="003D0930">
      <w:pPr>
        <w:pStyle w:val="Code"/>
        <w:rPr>
          <w:highlight w:val="white"/>
        </w:rPr>
      </w:pPr>
      <w:r w:rsidRPr="00903DBA">
        <w:rPr>
          <w:highlight w:val="white"/>
        </w:rPr>
        <w:t xml:space="preserve">    private object[] m_operandArray </w:t>
      </w:r>
      <w:r w:rsidR="001F2BD0">
        <w:rPr>
          <w:highlight w:val="white"/>
        </w:rPr>
        <w:t>= new(</w:t>
      </w:r>
      <w:r w:rsidRPr="00903DBA">
        <w:rPr>
          <w:highlight w:val="white"/>
        </w:rPr>
        <w:t>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50B696C4" w:rsidR="003D0930" w:rsidRPr="00903DBA" w:rsidRDefault="003D0930" w:rsidP="003D093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IsGoto</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IsCarry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IsRelation</w:t>
      </w:r>
      <w:r w:rsidR="00D4318D">
        <w:rPr>
          <w:rStyle w:val="KeyWord0"/>
          <w:highlight w:val="white"/>
        </w:rPr>
        <w:t>&lt;/k&gt;</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41C7E1C3"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IsBinary</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IsCommutative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IsShift</w:t>
      </w:r>
      <w:r w:rsidR="00D4318D">
        <w:rPr>
          <w:rStyle w:val="KeyWord0"/>
          <w:highlight w:val="white"/>
        </w:rPr>
        <w:t>&lt;/k&gt;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2098DBE8"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51688B58" w14:textId="416CDDA1" w:rsidR="003D0930" w:rsidRPr="00903DBA" w:rsidRDefault="003D0930" w:rsidP="003D0930">
      <w:pPr>
        <w:pStyle w:val="Code"/>
        <w:rPr>
          <w:highlight w:val="white"/>
        </w:rPr>
      </w:pPr>
      <w:r w:rsidRPr="00903DBA">
        <w:rPr>
          <w:highlight w:val="white"/>
        </w:rPr>
        <w:t xml:space="preserve">        case MiddleOperator.</w:t>
      </w:r>
      <w:r w:rsidR="00455D0F">
        <w:rPr>
          <w:highlight w:val="white"/>
        </w:rPr>
        <w:t>Subtract</w:t>
      </w:r>
      <w:r w:rsidRPr="00903DBA">
        <w:rPr>
          <w:highlight w:val="white"/>
        </w:rPr>
        <w: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lastRenderedPageBreak/>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5F7FBE3B" w:rsidR="003D0930" w:rsidRPr="00903DBA" w:rsidRDefault="003D0930" w:rsidP="003D0930">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8ED36A7" w:rsidR="003D0930" w:rsidRPr="00903DBA" w:rsidRDefault="003D0930" w:rsidP="003D093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Pr="00903DBA">
        <w:rPr>
          <w:highlight w:val="white"/>
        </w:rPr>
        <w:t xml:space="preserve"> method simply returns a string holding the operator and the operand array. It is </w:t>
      </w:r>
      <w:r w:rsidR="00953F49">
        <w:rPr>
          <w:highlight w:val="white"/>
        </w:rPr>
        <w:t>used only</w:t>
      </w:r>
      <w:r w:rsidRPr="00903DBA">
        <w:rPr>
          <w:highlight w:val="white"/>
        </w:rPr>
        <w:t xml:space="preserve">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BB59336" w:rsidR="003D0930" w:rsidRDefault="003D0930" w:rsidP="003D0930">
      <w:pPr>
        <w:pStyle w:val="Code"/>
        <w:rPr>
          <w:highlight w:val="white"/>
        </w:rPr>
      </w:pPr>
      <w:r w:rsidRPr="00903DBA">
        <w:rPr>
          <w:highlight w:val="white"/>
        </w:rPr>
        <w:t xml:space="preserve">    }</w:t>
      </w:r>
    </w:p>
    <w:p w14:paraId="7FDD8ACE" w14:textId="77777777" w:rsidR="00460CA6" w:rsidRPr="00903DBA" w:rsidRDefault="00460CA6" w:rsidP="003D0930">
      <w:pPr>
        <w:pStyle w:val="Code"/>
        <w:rPr>
          <w:highlight w:val="white"/>
        </w:rPr>
      </w:pPr>
    </w:p>
    <w:p w14:paraId="5A621442" w14:textId="77777777" w:rsidR="00460CA6" w:rsidRPr="00460CA6" w:rsidRDefault="00460CA6" w:rsidP="00460CA6">
      <w:pPr>
        <w:pStyle w:val="Code"/>
      </w:pPr>
      <w:r w:rsidRPr="00460CA6">
        <w:lastRenderedPageBreak/>
        <w:t xml:space="preserve">    public MiddleCode Clone() {</w:t>
      </w:r>
    </w:p>
    <w:p w14:paraId="7FAFFE84" w14:textId="77777777" w:rsidR="00460CA6" w:rsidRPr="00460CA6" w:rsidRDefault="00460CA6" w:rsidP="00460CA6">
      <w:pPr>
        <w:pStyle w:val="Code"/>
      </w:pPr>
      <w:r w:rsidRPr="00460CA6">
        <w:t xml:space="preserve">      return (new MiddleCode(m_middleOperator, m_operandArray[0],</w:t>
      </w:r>
    </w:p>
    <w:p w14:paraId="1DC4064A" w14:textId="77777777" w:rsidR="00460CA6" w:rsidRPr="00460CA6" w:rsidRDefault="00460CA6" w:rsidP="00460CA6">
      <w:pPr>
        <w:pStyle w:val="Code"/>
      </w:pPr>
      <w:r w:rsidRPr="00460CA6">
        <w:t xml:space="preserve">                             m_operandArray[1], m_operandArray[2]));</w:t>
      </w:r>
    </w:p>
    <w:p w14:paraId="043213F0" w14:textId="77777777" w:rsidR="00460CA6" w:rsidRPr="00460CA6" w:rsidRDefault="00460CA6" w:rsidP="00460CA6">
      <w:pPr>
        <w:pStyle w:val="Code"/>
      </w:pPr>
      <w:r w:rsidRPr="00460CA6">
        <w:t xml:space="preserve">    }</w:t>
      </w:r>
    </w:p>
    <w:p w14:paraId="10338381" w14:textId="77777777" w:rsidR="00460CA6" w:rsidRPr="00460CA6" w:rsidRDefault="00460CA6" w:rsidP="00460CA6">
      <w:pPr>
        <w:pStyle w:val="Code"/>
      </w:pPr>
    </w:p>
    <w:p w14:paraId="2348B0E0" w14:textId="77777777" w:rsidR="00460CA6" w:rsidRPr="00460CA6" w:rsidRDefault="00460CA6" w:rsidP="00460CA6">
      <w:pPr>
        <w:pStyle w:val="Code"/>
      </w:pPr>
      <w:r w:rsidRPr="00460CA6">
        <w:t xml:space="preserve">    public override bool Equals(Object obj) {</w:t>
      </w:r>
    </w:p>
    <w:p w14:paraId="36B64004" w14:textId="28A1B653" w:rsidR="00460CA6" w:rsidRPr="00460CA6" w:rsidRDefault="00460CA6" w:rsidP="00460CA6">
      <w:pPr>
        <w:pStyle w:val="Code"/>
      </w:pPr>
      <w:r w:rsidRPr="00460CA6">
        <w:t xml:space="preserve">      if (obj is MiddleCode</w:t>
      </w:r>
      <w:r>
        <w:t xml:space="preserve"> </w:t>
      </w:r>
      <w:r w:rsidRPr="00460CA6">
        <w:t>middleCode) {</w:t>
      </w:r>
    </w:p>
    <w:p w14:paraId="2F8A9FBF" w14:textId="77777777" w:rsidR="00460CA6" w:rsidRPr="00460CA6" w:rsidRDefault="00460CA6" w:rsidP="00460CA6">
      <w:pPr>
        <w:pStyle w:val="Code"/>
      </w:pPr>
      <w:r w:rsidRPr="00460CA6">
        <w:t xml:space="preserve">        return (m_middleOperator == middleCode.m_middleOperator) &amp;&amp;</w:t>
      </w:r>
    </w:p>
    <w:p w14:paraId="66113835" w14:textId="77777777" w:rsidR="00460CA6" w:rsidRDefault="00460CA6" w:rsidP="00460CA6">
      <w:pPr>
        <w:pStyle w:val="Code"/>
      </w:pPr>
      <w:r w:rsidRPr="00460CA6">
        <w:t xml:space="preserve">               (((m_operandArray[0] == null) &amp;&amp;</w:t>
      </w:r>
    </w:p>
    <w:p w14:paraId="741F4211" w14:textId="1DCA8FF9" w:rsidR="00460CA6" w:rsidRPr="00460CA6" w:rsidRDefault="00460CA6" w:rsidP="00460CA6">
      <w:pPr>
        <w:pStyle w:val="Code"/>
      </w:pPr>
      <w:r>
        <w:t xml:space="preserve">                </w:t>
      </w:r>
      <w:r w:rsidRPr="00460CA6">
        <w:t xml:space="preserve"> (middleCode.m_operandArray[0] == null)) ||</w:t>
      </w:r>
    </w:p>
    <w:p w14:paraId="6E3684A7" w14:textId="77777777" w:rsidR="00460CA6" w:rsidRPr="00460CA6" w:rsidRDefault="00460CA6" w:rsidP="00460CA6">
      <w:pPr>
        <w:pStyle w:val="Code"/>
      </w:pPr>
      <w:r w:rsidRPr="00460CA6">
        <w:t xml:space="preserve">                 m_operandArray[0].Equals(middleCode.m_operandArray[0])) &amp;&amp;</w:t>
      </w:r>
    </w:p>
    <w:p w14:paraId="09D27BD8" w14:textId="77777777" w:rsidR="00460CA6" w:rsidRDefault="00460CA6" w:rsidP="00460CA6">
      <w:pPr>
        <w:pStyle w:val="Code"/>
      </w:pPr>
      <w:r w:rsidRPr="00460CA6">
        <w:t xml:space="preserve">               (((m_operandArray[1] == null) &amp;&amp;</w:t>
      </w:r>
    </w:p>
    <w:p w14:paraId="3C8BEBE3" w14:textId="08068F79" w:rsidR="00460CA6" w:rsidRPr="00460CA6" w:rsidRDefault="00460CA6" w:rsidP="00460CA6">
      <w:pPr>
        <w:pStyle w:val="Code"/>
      </w:pPr>
      <w:r>
        <w:t xml:space="preserve">               </w:t>
      </w:r>
      <w:r w:rsidRPr="00460CA6">
        <w:t xml:space="preserve"> (middleCode.m_operandArray[1] == null)) ||</w:t>
      </w:r>
    </w:p>
    <w:p w14:paraId="5EE5289F" w14:textId="77777777" w:rsidR="00460CA6" w:rsidRPr="00460CA6" w:rsidRDefault="00460CA6" w:rsidP="00460CA6">
      <w:pPr>
        <w:pStyle w:val="Code"/>
      </w:pPr>
      <w:r w:rsidRPr="00460CA6">
        <w:t xml:space="preserve">                 m_operandArray[1].Equals(middleCode.m_operandArray[1])) &amp;&amp;</w:t>
      </w:r>
    </w:p>
    <w:p w14:paraId="71F87442" w14:textId="77777777" w:rsidR="00460CA6" w:rsidRDefault="00460CA6" w:rsidP="00460CA6">
      <w:pPr>
        <w:pStyle w:val="Code"/>
      </w:pPr>
      <w:r w:rsidRPr="00460CA6">
        <w:t xml:space="preserve">               (((m_operandArray[2] == null) &amp;&amp;</w:t>
      </w:r>
    </w:p>
    <w:p w14:paraId="18544EB4" w14:textId="206F829C" w:rsidR="00460CA6" w:rsidRPr="00460CA6" w:rsidRDefault="00460CA6" w:rsidP="00460CA6">
      <w:pPr>
        <w:pStyle w:val="Code"/>
      </w:pPr>
      <w:r>
        <w:t xml:space="preserve">               </w:t>
      </w:r>
      <w:r w:rsidRPr="00460CA6">
        <w:t xml:space="preserve"> (middleCode.m_operandArray[2] == null)) ||</w:t>
      </w:r>
    </w:p>
    <w:p w14:paraId="755C1B4A" w14:textId="77777777" w:rsidR="00460CA6" w:rsidRPr="00460CA6" w:rsidRDefault="00460CA6" w:rsidP="00460CA6">
      <w:pPr>
        <w:pStyle w:val="Code"/>
      </w:pPr>
      <w:r w:rsidRPr="00460CA6">
        <w:t xml:space="preserve">                 m_operandArray[2].Equals(middleCode.m_operandArray[2]));</w:t>
      </w:r>
    </w:p>
    <w:p w14:paraId="698FE628" w14:textId="77777777" w:rsidR="00460CA6" w:rsidRPr="00460CA6" w:rsidRDefault="00460CA6" w:rsidP="00460CA6">
      <w:pPr>
        <w:pStyle w:val="Code"/>
      </w:pPr>
      <w:r w:rsidRPr="00460CA6">
        <w:t xml:space="preserve">      }</w:t>
      </w:r>
    </w:p>
    <w:p w14:paraId="507D8B89" w14:textId="77777777" w:rsidR="00460CA6" w:rsidRPr="00460CA6" w:rsidRDefault="00460CA6" w:rsidP="00460CA6">
      <w:pPr>
        <w:pStyle w:val="Code"/>
      </w:pPr>
    </w:p>
    <w:p w14:paraId="7B5EDC09" w14:textId="77777777" w:rsidR="00460CA6" w:rsidRPr="00460CA6" w:rsidRDefault="00460CA6" w:rsidP="00460CA6">
      <w:pPr>
        <w:pStyle w:val="Code"/>
      </w:pPr>
      <w:r w:rsidRPr="00460CA6">
        <w:t xml:space="preserve">      return false;</w:t>
      </w:r>
    </w:p>
    <w:p w14:paraId="012C3A3D" w14:textId="77777777" w:rsidR="00460CA6" w:rsidRPr="00460CA6" w:rsidRDefault="00460CA6" w:rsidP="00460CA6">
      <w:pPr>
        <w:pStyle w:val="Code"/>
      </w:pPr>
      <w:r w:rsidRPr="00460CA6">
        <w:t xml:space="preserve">    }</w:t>
      </w:r>
    </w:p>
    <w:p w14:paraId="18C2D81B" w14:textId="77777777" w:rsidR="00460CA6" w:rsidRPr="00460CA6" w:rsidRDefault="00460CA6" w:rsidP="00460CA6">
      <w:pPr>
        <w:pStyle w:val="Code"/>
      </w:pPr>
    </w:p>
    <w:p w14:paraId="05E94227" w14:textId="77777777" w:rsidR="00460CA6" w:rsidRPr="00460CA6" w:rsidRDefault="00460CA6" w:rsidP="00460CA6">
      <w:pPr>
        <w:pStyle w:val="Code"/>
      </w:pPr>
      <w:r w:rsidRPr="00460CA6">
        <w:t xml:space="preserve">    public override int GetHashCode() {</w:t>
      </w:r>
    </w:p>
    <w:p w14:paraId="609B95F0" w14:textId="77777777" w:rsidR="00460CA6" w:rsidRPr="00460CA6" w:rsidRDefault="00460CA6" w:rsidP="00460CA6">
      <w:pPr>
        <w:pStyle w:val="Code"/>
      </w:pPr>
      <w:r w:rsidRPr="00460CA6">
        <w:t xml:space="preserve">      return base.GetHashCode();</w:t>
      </w:r>
    </w:p>
    <w:p w14:paraId="4BD4107C" w14:textId="77777777" w:rsidR="00460CA6" w:rsidRPr="00460CA6" w:rsidRDefault="00460CA6" w:rsidP="00460CA6">
      <w:pPr>
        <w:pStyle w:val="Code"/>
      </w:pPr>
      <w:r w:rsidRPr="00460CA6">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47FD61F" w:rsidR="003D0930" w:rsidRDefault="003D0930" w:rsidP="003D0930">
      <w:pPr>
        <w:pStyle w:val="Code"/>
      </w:pPr>
      <w:r w:rsidRPr="00903DBA">
        <w:rPr>
          <w:highlight w:val="white"/>
        </w:rPr>
        <w:t>}</w:t>
      </w:r>
    </w:p>
    <w:p w14:paraId="00DBC7C3" w14:textId="188EFB89" w:rsidR="0098349F" w:rsidRPr="00903DBA" w:rsidRDefault="00CC1DF4" w:rsidP="0098349F">
      <w:pPr>
        <w:pStyle w:val="Heading2"/>
      </w:pPr>
      <w:bookmarkStart w:id="240" w:name="_Toc98936291"/>
      <w:r>
        <w:t>&lt;</w:t>
      </w:r>
      <w:proofErr w:type="spellStart"/>
      <w:r>
        <w:t>h2</w:t>
      </w:r>
      <w:proofErr w:type="spellEnd"/>
      <w:r>
        <w:t>&gt;</w:t>
      </w:r>
      <w:r w:rsidRPr="00903DBA">
        <w:t xml:space="preserve">The </w:t>
      </w:r>
      <w:r w:rsidR="00D4318D">
        <w:rPr>
          <w:rStyle w:val="KeyWord0"/>
          <w:b/>
          <w:bCs/>
        </w:rPr>
        <w:t>&lt;k&gt;</w:t>
      </w:r>
      <w:r w:rsidR="00D4318D" w:rsidRPr="0098349F">
        <w:rPr>
          <w:rStyle w:val="KeyWord0"/>
          <w:b/>
          <w:bCs/>
        </w:rPr>
        <w:t>MiddleCodeGenerator</w:t>
      </w:r>
      <w:r w:rsidR="00D4318D">
        <w:rPr>
          <w:rStyle w:val="KeyWord0"/>
          <w:b/>
          <w:bCs/>
        </w:rPr>
        <w:t>&lt;/k&gt;</w:t>
      </w:r>
      <w:r>
        <w:t xml:space="preserve"> </w:t>
      </w:r>
      <w:r w:rsidRPr="00903DBA">
        <w:t>Class</w:t>
      </w:r>
      <w:r>
        <w:t>&lt;/</w:t>
      </w:r>
      <w:proofErr w:type="spellStart"/>
      <w:r>
        <w:t>h2</w:t>
      </w:r>
      <w:proofErr w:type="spellEnd"/>
      <w:r>
        <w:t>&gt;</w:t>
      </w:r>
      <w:bookmarkEnd w:id="240"/>
    </w:p>
    <w:p w14:paraId="7C574D88" w14:textId="7D6A6CCD" w:rsidR="00050FF5" w:rsidRPr="00903DBA" w:rsidRDefault="00050FF5" w:rsidP="00050FF5">
      <w:r>
        <w:t xml:space="preserve">The </w:t>
      </w:r>
      <w:r w:rsidR="00D4318D">
        <w:rPr>
          <w:rStyle w:val="KeyWord0"/>
        </w:rPr>
        <w:t>&lt;k&gt;</w:t>
      </w:r>
      <w:r w:rsidR="00D4318D" w:rsidRPr="00050FF5">
        <w:rPr>
          <w:rStyle w:val="KeyWord0"/>
        </w:rPr>
        <w:t>MiddleCodeGenerator</w:t>
      </w:r>
      <w:r w:rsidR="00D4318D">
        <w:rPr>
          <w:rStyle w:val="KeyWord0"/>
        </w:rPr>
        <w:t>&lt;/k&gt;</w:t>
      </w:r>
      <w:r>
        <w:t xml:space="preserve"> class generates the middle code </w:t>
      </w:r>
      <w:r w:rsidR="00D02931">
        <w:t>from</w:t>
      </w:r>
      <w:r>
        <w:t xml:space="preserve"> the source code.</w:t>
      </w:r>
    </w:p>
    <w:p w14:paraId="74B56784" w14:textId="0BE0714B"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0373BAB8"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D4318D">
        <w:rPr>
          <w:rStyle w:val="KeyWord0"/>
          <w:highlight w:val="white"/>
        </w:rPr>
        <w:t>&lt;k&gt;</w:t>
      </w:r>
      <w:r w:rsidR="00D4318D" w:rsidRPr="00903DBA">
        <w:rPr>
          <w:rStyle w:val="KeyWord0"/>
          <w:highlight w:val="white"/>
        </w:rPr>
        <w:t>AddMiddleCode</w:t>
      </w:r>
      <w:r w:rsidR="00D4318D">
        <w:rPr>
          <w:rStyle w:val="KeyWord0"/>
          <w:highlight w:val="white"/>
        </w:rPr>
        <w:t>&lt;/k&gt;</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D4318D">
        <w:rPr>
          <w:rStyle w:val="KeyWord0"/>
          <w:highlight w:val="white"/>
        </w:rPr>
        <w:t>&lt;k&gt;</w:t>
      </w:r>
      <w:r w:rsidR="00D4318D" w:rsidRPr="00903DBA">
        <w:rPr>
          <w:rStyle w:val="KeyWord0"/>
          <w:highlight w:val="white"/>
        </w:rPr>
        <w:t>MiddleCode</w:t>
      </w:r>
      <w:r w:rsidR="00D4318D">
        <w:rPr>
          <w:rStyle w:val="KeyWord0"/>
          <w:highlight w:val="white"/>
        </w:rPr>
        <w:t>&lt;/k&gt;</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469279BD" w:rsidR="005E5A36" w:rsidRPr="00903DBA" w:rsidRDefault="005E5A36" w:rsidP="005E5A36">
      <w:pPr>
        <w:pStyle w:val="Code"/>
        <w:rPr>
          <w:highlight w:val="white"/>
        </w:rPr>
      </w:pPr>
      <w:r w:rsidRPr="00903DBA">
        <w:rPr>
          <w:highlight w:val="white"/>
        </w:rPr>
        <w:t xml:space="preserve">      MiddleCode middleCode </w:t>
      </w:r>
      <w:r w:rsidR="001F2BD0">
        <w:rPr>
          <w:highlight w:val="white"/>
        </w:rPr>
        <w:t>= new(</w:t>
      </w:r>
      <w:r w:rsidRPr="00903DBA">
        <w:rPr>
          <w:highlight w:val="white"/>
        </w:rPr>
        <w:t>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6E2CE7E1" w14:textId="50794420" w:rsidR="00D02931" w:rsidRPr="00903DBA" w:rsidRDefault="00CC1DF4" w:rsidP="00D02931">
      <w:pPr>
        <w:pStyle w:val="Heading3"/>
        <w:numPr>
          <w:ilvl w:val="2"/>
          <w:numId w:val="170"/>
        </w:numPr>
      </w:pPr>
      <w:bookmarkStart w:id="241" w:name="_Toc98936292"/>
      <w:r>
        <w:lastRenderedPageBreak/>
        <w:t>&lt;</w:t>
      </w:r>
      <w:proofErr w:type="spellStart"/>
      <w:r>
        <w:t>h3</w:t>
      </w:r>
      <w:proofErr w:type="spellEnd"/>
      <w:r>
        <w:t>&gt;</w:t>
      </w:r>
      <w:r w:rsidRPr="00903DBA">
        <w:t>The Forward-Jump Problem</w:t>
      </w:r>
      <w:r>
        <w:t xml:space="preserve">: </w:t>
      </w:r>
      <w:r w:rsidRPr="00903DBA">
        <w:t>Backpatching</w:t>
      </w:r>
      <w:r>
        <w:t>&lt;/</w:t>
      </w:r>
      <w:proofErr w:type="spellStart"/>
      <w:r>
        <w:t>h3</w:t>
      </w:r>
      <w:proofErr w:type="spellEnd"/>
      <w:r>
        <w:t>&gt;</w:t>
      </w:r>
      <w:bookmarkEnd w:id="241"/>
    </w:p>
    <w:p w14:paraId="4BC8972D" w14:textId="7CB2C3A4" w:rsidR="00D02931" w:rsidRPr="00903DBA" w:rsidRDefault="00D02931" w:rsidP="00D02931">
      <w:ins w:id="242" w:author="Stefan Bjornander" w:date="2015-04-26T09:25:00Z">
        <w:r w:rsidRPr="00903DBA">
          <w:t xml:space="preserve">When generating </w:t>
        </w:r>
      </w:ins>
      <w:r w:rsidRPr="00903DBA">
        <w:t xml:space="preserve">middle code instructions for </w:t>
      </w:r>
      <w:ins w:id="243" w:author="Stefan Bjornander" w:date="2015-04-26T09:25:00Z">
        <w:r w:rsidRPr="00903DBA">
          <w:t xml:space="preserve">expressions </w:t>
        </w:r>
      </w:ins>
      <w:r w:rsidRPr="00903DBA">
        <w:t>or</w:t>
      </w:r>
      <w:ins w:id="244" w:author="Stefan Bjornander" w:date="2015-04-26T09:25:00Z">
        <w:r w:rsidRPr="00903DBA">
          <w:t xml:space="preserve"> statement</w:t>
        </w:r>
      </w:ins>
      <w:r w:rsidRPr="00903DBA">
        <w:t>s</w:t>
      </w:r>
      <w:ins w:id="245" w:author="Stefan Bjornander" w:date="2015-04-26T09:25:00Z">
        <w:r w:rsidRPr="00903DBA">
          <w:t>, a common situation is that we</w:t>
        </w:r>
      </w:ins>
      <w:ins w:id="246" w:author="Stefan Bjornander" w:date="2015-04-26T09:26:00Z">
        <w:r w:rsidRPr="00903DBA">
          <w:t xml:space="preserve"> generate</w:t>
        </w:r>
      </w:ins>
      <w:r w:rsidRPr="00903DBA">
        <w:t xml:space="preserve"> forward jump instructions </w:t>
      </w:r>
      <w:r w:rsidR="002C702F">
        <w:t xml:space="preserve">to a </w:t>
      </w:r>
      <w:r w:rsidRPr="00903DBA">
        <w:t xml:space="preserve">yet </w:t>
      </w:r>
      <w:r w:rsidR="002C702F">
        <w:t>unknown</w:t>
      </w:r>
      <w:r w:rsidRPr="00903DBA">
        <w:t xml:space="preserve"> target address. One way to solve the problem is to </w:t>
      </w:r>
      <w:r w:rsidR="002C702F">
        <w:t>use</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backpatching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which means that we use sets to keep track of jump instructions </w:t>
      </w:r>
      <w:r w:rsidR="002C702F">
        <w:t>to</w:t>
      </w:r>
      <w:r w:rsidRPr="00903DBA">
        <w:t xml:space="preserve"> yet unknown target addresses</w:t>
      </w:r>
      <w:r w:rsidR="002C702F">
        <w:t>,</w:t>
      </w:r>
      <w:r w:rsidRPr="00903DBA">
        <w:t xml:space="preserve"> that eventually becomes </w:t>
      </w:r>
      <w:r w:rsidR="002C702F">
        <w:t>set</w:t>
      </w:r>
      <w:r w:rsidRPr="00903DBA">
        <w:t xml:space="preserve"> when the target addresses have become known.</w:t>
      </w:r>
    </w:p>
    <w:p w14:paraId="695C7DAD" w14:textId="12629557" w:rsidR="00D02931" w:rsidRPr="00903DBA" w:rsidRDefault="00D02931" w:rsidP="00D02931">
      <w:r w:rsidRPr="00903DBA">
        <w:t xml:space="preserve">For instance, let us look at the while statement to the left. The parsing of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will generate the middle code in the middle and the sets to the right. The middle code line will a have undefined targets since we </w:t>
      </w:r>
      <w:r>
        <w:t xml:space="preserve">not yet </w:t>
      </w:r>
      <w:r w:rsidRPr="00903DBA">
        <w:t xml:space="preserve">know where to jump </w:t>
      </w:r>
      <w:r>
        <w:t>when</w:t>
      </w:r>
      <w:r w:rsidRPr="00903DBA">
        <w:t xml:space="preserve"> the expression </w:t>
      </w:r>
      <w:r>
        <w:t xml:space="preserve">becomes evaluated to </w:t>
      </w:r>
      <w:r w:rsidRPr="00903DBA">
        <w:t>true or false.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634848E7" w14:textId="77777777" w:rsidTr="00D02931">
        <w:tc>
          <w:tcPr>
            <w:tcW w:w="3116" w:type="dxa"/>
            <w:hideMark/>
          </w:tcPr>
          <w:p w14:paraId="1C4E3802" w14:textId="77777777" w:rsidR="00D02931" w:rsidRPr="00903DBA" w:rsidRDefault="00D02931" w:rsidP="00D02931">
            <w:pPr>
              <w:pStyle w:val="Code"/>
            </w:pPr>
            <w:r w:rsidRPr="00903DBA">
              <w:t>while (a &lt; b)</w:t>
            </w:r>
          </w:p>
          <w:p w14:paraId="7FC75640" w14:textId="77777777" w:rsidR="00D02931" w:rsidRDefault="00D02931" w:rsidP="00D02931">
            <w:pPr>
              <w:pStyle w:val="Code"/>
            </w:pPr>
            <w:r w:rsidRPr="00903DBA">
              <w:t xml:space="preserve">  ++a;</w:t>
            </w:r>
          </w:p>
          <w:p w14:paraId="1D44D7ED" w14:textId="77777777" w:rsidR="00D02931" w:rsidRPr="00903DBA" w:rsidRDefault="00D02931" w:rsidP="00D02931">
            <w:r>
              <w:t>(a) C code</w:t>
            </w:r>
          </w:p>
        </w:tc>
        <w:tc>
          <w:tcPr>
            <w:tcW w:w="3117" w:type="dxa"/>
            <w:hideMark/>
          </w:tcPr>
          <w:p w14:paraId="751C708B" w14:textId="77777777" w:rsidR="00D02931" w:rsidRPr="00903DBA" w:rsidRDefault="00D02931" w:rsidP="00D02931">
            <w:pPr>
              <w:pStyle w:val="Code"/>
            </w:pPr>
            <w:r w:rsidRPr="00903DBA">
              <w:t>1. if a &lt; b goto ?</w:t>
            </w:r>
          </w:p>
          <w:p w14:paraId="5F166F58" w14:textId="77777777" w:rsidR="00D02931" w:rsidRDefault="00D02931" w:rsidP="00D02931">
            <w:pPr>
              <w:pStyle w:val="Code"/>
            </w:pPr>
            <w:r w:rsidRPr="00903DBA">
              <w:t>2. goto ?</w:t>
            </w:r>
          </w:p>
          <w:p w14:paraId="7ABA5DB4" w14:textId="77777777" w:rsidR="00D02931" w:rsidRPr="00903DBA" w:rsidRDefault="00D02931" w:rsidP="00D02931">
            <w:r>
              <w:t>(a) Middle code</w:t>
            </w:r>
          </w:p>
        </w:tc>
        <w:tc>
          <w:tcPr>
            <w:tcW w:w="3117" w:type="dxa"/>
            <w:hideMark/>
          </w:tcPr>
          <w:p w14:paraId="5AA9C151" w14:textId="77777777" w:rsidR="00D02931" w:rsidRPr="00903DBA" w:rsidRDefault="00D02931" w:rsidP="00D02931">
            <w:pPr>
              <w:pStyle w:val="Code"/>
            </w:pPr>
            <w:r w:rsidRPr="00903DBA">
              <w:t>a &lt; b: true</w:t>
            </w:r>
            <w:r>
              <w:t>_</w:t>
            </w:r>
            <w:r w:rsidRPr="00903DBA">
              <w:t>set = {1}</w:t>
            </w:r>
          </w:p>
          <w:p w14:paraId="3D6A353D" w14:textId="77777777" w:rsidR="00D02931" w:rsidRDefault="00D02931" w:rsidP="00D02931">
            <w:pPr>
              <w:pStyle w:val="Code"/>
            </w:pPr>
            <w:r w:rsidRPr="00903DBA">
              <w:t xml:space="preserve">       false</w:t>
            </w:r>
            <w:r>
              <w:t>_</w:t>
            </w:r>
            <w:r w:rsidRPr="00903DBA">
              <w:t>set = {2}</w:t>
            </w:r>
          </w:p>
          <w:p w14:paraId="2E8945D2" w14:textId="77777777" w:rsidR="00D02931" w:rsidRPr="00903DBA" w:rsidRDefault="00D02931" w:rsidP="00D02931">
            <w:r>
              <w:t>(a) True and false-sets</w:t>
            </w:r>
          </w:p>
        </w:tc>
      </w:tr>
    </w:tbl>
    <w:p w14:paraId="6721A7EC" w14:textId="75A3A152" w:rsidR="00D02931" w:rsidRDefault="00D02931" w:rsidP="00D02931">
      <w:r w:rsidRPr="00903DBA">
        <w:t xml:space="preserve">When parsing the while statement, the sets of the expression becomes backpatched:  If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expression </w:t>
      </w:r>
      <w:r>
        <w:t xml:space="preserve">is </w:t>
      </w:r>
      <w:r w:rsidRPr="00903DBA">
        <w:t>true</w:t>
      </w:r>
      <w:r>
        <w:t>,</w:t>
      </w:r>
      <w:r w:rsidRPr="00903DBA">
        <w:t xml:space="preserve"> line 1 shall jump to line 3</w:t>
      </w:r>
      <w:r>
        <w:t xml:space="preserve">. If the expression is false, </w:t>
      </w:r>
      <w:r w:rsidRPr="00903DBA">
        <w:t>line 2 shall jump to line 5</w:t>
      </w:r>
      <w:r>
        <w:t>, which is the middle code instruction following the middle code for the while statement.</w:t>
      </w:r>
    </w:p>
    <w:p w14:paraId="1133F90E" w14:textId="77777777" w:rsidR="00D02931" w:rsidRPr="00903DBA" w:rsidRDefault="00D02931" w:rsidP="00D02931">
      <w:pPr>
        <w:pStyle w:val="Code"/>
      </w:pPr>
      <w:r w:rsidRPr="00903DBA">
        <w:t>backpatch(</w:t>
      </w:r>
      <w:r>
        <w:t>true_set</w:t>
      </w:r>
      <w:r w:rsidRPr="00903DBA">
        <w:t>, 3);</w:t>
      </w:r>
      <w:r>
        <w:t xml:space="preserve"> =&gt; </w:t>
      </w:r>
      <w:r w:rsidRPr="00903DBA">
        <w:t>backpatch({1}, 3);</w:t>
      </w:r>
    </w:p>
    <w:p w14:paraId="11E64C48" w14:textId="77777777" w:rsidR="00D02931" w:rsidRPr="00903DBA" w:rsidRDefault="00D02931" w:rsidP="00D02931">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4B09107E" w14:textId="77777777" w:rsidR="00D02931" w:rsidRDefault="00D02931" w:rsidP="00D02931">
      <w:pPr>
        <w:pStyle w:val="Code"/>
      </w:pPr>
    </w:p>
    <w:p w14:paraId="35CA7D4D" w14:textId="77777777" w:rsidR="00D02931" w:rsidRPr="00903DBA" w:rsidRDefault="00D02931" w:rsidP="00D02931">
      <w:pPr>
        <w:pStyle w:val="Code"/>
      </w:pPr>
      <w:r w:rsidRPr="00903DBA">
        <w:t>1. if a &lt; b goto 3</w:t>
      </w:r>
    </w:p>
    <w:p w14:paraId="3435D069" w14:textId="77777777" w:rsidR="00D02931" w:rsidRPr="00903DBA" w:rsidRDefault="00D02931" w:rsidP="00D02931">
      <w:pPr>
        <w:pStyle w:val="Code"/>
      </w:pPr>
      <w:r w:rsidRPr="00903DBA">
        <w:t>2. goto 5</w:t>
      </w:r>
    </w:p>
    <w:p w14:paraId="0F891308" w14:textId="77777777" w:rsidR="00D02931" w:rsidRPr="00903DBA" w:rsidRDefault="00D02931" w:rsidP="00D02931">
      <w:pPr>
        <w:pStyle w:val="Code"/>
      </w:pPr>
      <w:r w:rsidRPr="00903DBA">
        <w:t>3. ++a</w:t>
      </w:r>
    </w:p>
    <w:p w14:paraId="18ABC6F1" w14:textId="77777777" w:rsidR="00D02931" w:rsidRPr="00903DBA" w:rsidRDefault="00D02931" w:rsidP="00D02931">
      <w:pPr>
        <w:pStyle w:val="Code"/>
      </w:pPr>
      <w:r w:rsidRPr="00903DBA">
        <w:t>4. goto 1</w:t>
      </w:r>
    </w:p>
    <w:p w14:paraId="10FBC566" w14:textId="77777777" w:rsidR="00D02931" w:rsidRDefault="00D02931" w:rsidP="00D02931">
      <w:pPr>
        <w:pStyle w:val="Code"/>
      </w:pPr>
      <w:r w:rsidRPr="00903DBA">
        <w:t>5. ...</w:t>
      </w:r>
    </w:p>
    <w:p w14:paraId="25D09639" w14:textId="28066722" w:rsidR="00D02931" w:rsidRPr="00903DBA" w:rsidRDefault="00D02931" w:rsidP="00D02931">
      <w:r w:rsidRPr="00903DBA">
        <w:t xml:space="preserve">If we let the while statement </w:t>
      </w:r>
      <w:r>
        <w:t xml:space="preserve">above </w:t>
      </w:r>
      <w:r w:rsidRPr="00903DBA">
        <w:t xml:space="preserve">be surrounded by an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E05589">
        <w:rPr>
          <w:rStyle w:val="CodeInText"/>
        </w:rPr>
        <w:t>-</w:t>
      </w:r>
      <w:r w:rsidR="00493E8C" w:rsidRPr="00903DBA">
        <w:rPr>
          <w:rStyle w:val="CodeInText"/>
        </w:rPr>
        <w:t>else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we have both the true and </w:t>
      </w:r>
      <w:r>
        <w:t>false-set</w:t>
      </w:r>
      <w:r w:rsidRPr="00903DBA">
        <w:t xml:space="preserve">s of the </w:t>
      </w:r>
      <w:r w:rsidR="00D4318D">
        <w:rPr>
          <w:rStyle w:val="KeyWord0"/>
        </w:rPr>
        <w:t>&lt;k&gt;</w:t>
      </w:r>
      <w:r w:rsidR="00D4318D" w:rsidRPr="007423B7">
        <w:rPr>
          <w:rStyle w:val="KeyWord0"/>
        </w:rPr>
        <w:t>if</w:t>
      </w:r>
      <w:r w:rsidR="00D4318D">
        <w:rPr>
          <w:rStyle w:val="KeyWord0"/>
        </w:rPr>
        <w:t>&lt;/k&gt;</w:t>
      </w:r>
      <w:r w:rsidRPr="00903DBA">
        <w:t xml:space="preserve"> expression </w:t>
      </w:r>
      <w:r w:rsidR="00493E8C">
        <w:rPr>
          <w:rStyle w:val="CodeInText"/>
        </w:rPr>
        <w:t>&lt;</w:t>
      </w:r>
      <w:proofErr w:type="spellStart"/>
      <w:r w:rsidR="00493E8C">
        <w:rPr>
          <w:rStyle w:val="CodeInText"/>
        </w:rPr>
        <w:t>ct</w:t>
      </w:r>
      <w:proofErr w:type="spellEnd"/>
      <w:r w:rsidR="00493E8C">
        <w:rPr>
          <w:rStyle w:val="CodeInText"/>
        </w:rPr>
        <w:t>&gt;c</w:t>
      </w:r>
      <w:r w:rsidRPr="00903DBA">
        <w:rPr>
          <w:rStyle w:val="CodeInText"/>
        </w:rPr>
        <w:t xml:space="preserve"> &lt; </w:t>
      </w:r>
      <w:r w:rsidR="00493E8C">
        <w:rPr>
          <w:rStyle w:val="CodeInText"/>
        </w:rPr>
        <w:t>d&lt;/</w:t>
      </w:r>
      <w:proofErr w:type="spellStart"/>
      <w:r w:rsidR="00493E8C">
        <w:rPr>
          <w:rStyle w:val="CodeInText"/>
        </w:rPr>
        <w:t>ct</w:t>
      </w:r>
      <w:proofErr w:type="spellEnd"/>
      <w:r w:rsidR="00493E8C">
        <w:rPr>
          <w:rStyle w:val="CodeInText"/>
        </w:rPr>
        <w:t>&gt;</w:t>
      </w:r>
      <w:r w:rsidRPr="00903DBA">
        <w:t xml:space="preserve"> and the sets of the while expression </w:t>
      </w:r>
      <w:r w:rsidR="00493E8C">
        <w:rPr>
          <w:rStyle w:val="CodeInText"/>
        </w:rPr>
        <w:t>&lt;</w:t>
      </w:r>
      <w:proofErr w:type="spellStart"/>
      <w:r w:rsidR="00493E8C">
        <w:rPr>
          <w:rStyle w:val="CodeInText"/>
        </w:rPr>
        <w:t>ct</w:t>
      </w:r>
      <w:proofErr w:type="spellEnd"/>
      <w:r w:rsidR="00493E8C">
        <w:rPr>
          <w:rStyle w:val="CodeInText"/>
        </w:rPr>
        <w:t>&gt;a</w:t>
      </w:r>
      <w:r w:rsidRPr="00903DBA">
        <w:rPr>
          <w:rStyle w:val="CodeInText"/>
        </w:rPr>
        <w:t xml:space="preserve"> &lt; </w:t>
      </w:r>
      <w:r w:rsidR="00493E8C">
        <w:rPr>
          <w:rStyle w:val="CodeInText"/>
        </w:rPr>
        <w:t>b&lt;/</w:t>
      </w:r>
      <w:proofErr w:type="spellStart"/>
      <w:r w:rsidR="00493E8C">
        <w:rPr>
          <w:rStyle w:val="CodeInText"/>
        </w:rPr>
        <w:t>ct</w:t>
      </w:r>
      <w:proofErr w:type="spellEnd"/>
      <w:r w:rsidR="00493E8C">
        <w:rPr>
          <w:rStyle w:val="CodeInText"/>
        </w:rPr>
        <w:t>&gt;</w:t>
      </w:r>
      <w:r>
        <w:t>. Note that line 6 and 7 do not need to be backpatched, since they jump backwards to known line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1CDD196E" w14:textId="77777777" w:rsidTr="00D02931">
        <w:tc>
          <w:tcPr>
            <w:tcW w:w="3116" w:type="dxa"/>
          </w:tcPr>
          <w:p w14:paraId="4E1FDD13" w14:textId="77777777" w:rsidR="00D02931" w:rsidRPr="00903DBA" w:rsidRDefault="00D02931" w:rsidP="00D02931">
            <w:pPr>
              <w:pStyle w:val="Code"/>
            </w:pPr>
            <w:r w:rsidRPr="00903DBA">
              <w:t>if (</w:t>
            </w:r>
            <w:r>
              <w:t>c</w:t>
            </w:r>
            <w:r w:rsidRPr="00903DBA">
              <w:t xml:space="preserve"> &lt; </w:t>
            </w:r>
            <w:r>
              <w:t>d</w:t>
            </w:r>
            <w:r w:rsidRPr="00903DBA">
              <w:t>)</w:t>
            </w:r>
          </w:p>
          <w:p w14:paraId="37710FF9" w14:textId="77777777" w:rsidR="00D02931" w:rsidRPr="00903DBA" w:rsidRDefault="00D02931" w:rsidP="00D02931">
            <w:pPr>
              <w:pStyle w:val="Code"/>
            </w:pPr>
            <w:r w:rsidRPr="00903DBA">
              <w:t xml:space="preserve">  while (a &lt; b)</w:t>
            </w:r>
          </w:p>
          <w:p w14:paraId="077E96C8" w14:textId="77777777" w:rsidR="00D02931" w:rsidRPr="00903DBA" w:rsidRDefault="00D02931" w:rsidP="00D02931">
            <w:pPr>
              <w:pStyle w:val="Code"/>
            </w:pPr>
            <w:r w:rsidRPr="00903DBA">
              <w:t xml:space="preserve">    ++a;</w:t>
            </w:r>
          </w:p>
          <w:p w14:paraId="1E6B2989" w14:textId="77777777" w:rsidR="00D02931" w:rsidRPr="00903DBA" w:rsidRDefault="00D02931" w:rsidP="00D02931">
            <w:pPr>
              <w:pStyle w:val="Code"/>
            </w:pPr>
            <w:r w:rsidRPr="00903DBA">
              <w:t>else</w:t>
            </w:r>
          </w:p>
          <w:p w14:paraId="10252D10" w14:textId="77777777" w:rsidR="00D02931" w:rsidRPr="00903DBA" w:rsidRDefault="00D02931" w:rsidP="00D02931">
            <w:pPr>
              <w:pStyle w:val="Code"/>
            </w:pPr>
            <w:r w:rsidRPr="00903DBA">
              <w:t xml:space="preserve">  ++b;</w:t>
            </w:r>
          </w:p>
          <w:p w14:paraId="7D3E6C71" w14:textId="77777777" w:rsidR="00D02931" w:rsidRPr="00903DBA" w:rsidRDefault="00D02931" w:rsidP="00D02931">
            <w:pPr>
              <w:pStyle w:val="Code"/>
            </w:pPr>
          </w:p>
        </w:tc>
        <w:tc>
          <w:tcPr>
            <w:tcW w:w="3117" w:type="dxa"/>
          </w:tcPr>
          <w:p w14:paraId="5ED31CA4"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w:t>
            </w:r>
          </w:p>
          <w:p w14:paraId="63FEA780" w14:textId="77777777" w:rsidR="00D02931" w:rsidRPr="00903DBA" w:rsidRDefault="00D02931" w:rsidP="00D02931">
            <w:pPr>
              <w:pStyle w:val="Code"/>
            </w:pPr>
            <w:r w:rsidRPr="00903DBA">
              <w:t>2. goto ?</w:t>
            </w:r>
          </w:p>
          <w:p w14:paraId="3B6CD73B" w14:textId="77777777" w:rsidR="00D02931" w:rsidRPr="00903DBA" w:rsidRDefault="00D02931" w:rsidP="00D02931">
            <w:pPr>
              <w:pStyle w:val="Code"/>
            </w:pPr>
            <w:r w:rsidRPr="00903DBA">
              <w:t>3. if a &lt; b goto ?</w:t>
            </w:r>
          </w:p>
          <w:p w14:paraId="5989C454" w14:textId="77777777" w:rsidR="00D02931" w:rsidRPr="00903DBA" w:rsidRDefault="00D02931" w:rsidP="00D02931">
            <w:pPr>
              <w:pStyle w:val="Code"/>
            </w:pPr>
            <w:r w:rsidRPr="00903DBA">
              <w:t>4. goto ?</w:t>
            </w:r>
          </w:p>
          <w:p w14:paraId="153DB8D0" w14:textId="77777777" w:rsidR="00D02931" w:rsidRPr="00903DBA" w:rsidRDefault="00D02931" w:rsidP="00D02931">
            <w:pPr>
              <w:pStyle w:val="Code"/>
            </w:pPr>
            <w:r w:rsidRPr="00903DBA">
              <w:t>5. ++a</w:t>
            </w:r>
          </w:p>
          <w:p w14:paraId="7BE7C56C" w14:textId="77777777" w:rsidR="00D02931" w:rsidRPr="00903DBA" w:rsidRDefault="00D02931" w:rsidP="00D02931">
            <w:pPr>
              <w:pStyle w:val="Code"/>
            </w:pPr>
            <w:r w:rsidRPr="00903DBA">
              <w:t>6. goto 3</w:t>
            </w:r>
          </w:p>
          <w:p w14:paraId="058DB37A" w14:textId="77777777" w:rsidR="00D02931" w:rsidRPr="00903DBA" w:rsidRDefault="00D02931" w:rsidP="00D02931">
            <w:pPr>
              <w:pStyle w:val="Code"/>
            </w:pPr>
            <w:r w:rsidRPr="00903DBA">
              <w:t>7. goto 9</w:t>
            </w:r>
          </w:p>
          <w:p w14:paraId="282B10E2" w14:textId="77777777" w:rsidR="00D02931" w:rsidRPr="00903DBA" w:rsidRDefault="00D02931" w:rsidP="00D02931">
            <w:pPr>
              <w:pStyle w:val="Code"/>
            </w:pPr>
            <w:r w:rsidRPr="00903DBA">
              <w:t>8. ++b</w:t>
            </w:r>
          </w:p>
          <w:p w14:paraId="2E941E7E" w14:textId="362414DD" w:rsidR="00D02931" w:rsidRPr="00903DBA" w:rsidRDefault="00D02931" w:rsidP="005F002C">
            <w:pPr>
              <w:pStyle w:val="Code"/>
            </w:pPr>
            <w:r w:rsidRPr="00903DBA">
              <w:t>9. ...</w:t>
            </w:r>
          </w:p>
        </w:tc>
        <w:tc>
          <w:tcPr>
            <w:tcW w:w="3117" w:type="dxa"/>
            <w:hideMark/>
          </w:tcPr>
          <w:p w14:paraId="03628FB5" w14:textId="77777777" w:rsidR="00D02931" w:rsidRPr="00492109" w:rsidRDefault="00D02931" w:rsidP="00D02931">
            <w:pPr>
              <w:pStyle w:val="Code"/>
              <w:rPr>
                <w:lang w:val="da-DK"/>
              </w:rPr>
            </w:pPr>
            <w:r w:rsidRPr="00492109">
              <w:rPr>
                <w:lang w:val="da-DK"/>
              </w:rPr>
              <w:t>c &lt; d: true_set1: {1}</w:t>
            </w:r>
          </w:p>
          <w:p w14:paraId="772FD49D" w14:textId="77777777" w:rsidR="00D02931" w:rsidRPr="00492109" w:rsidRDefault="00D02931" w:rsidP="00D02931">
            <w:pPr>
              <w:pStyle w:val="Code"/>
              <w:rPr>
                <w:lang w:val="da-DK"/>
              </w:rPr>
            </w:pPr>
            <w:r w:rsidRPr="00492109">
              <w:rPr>
                <w:lang w:val="da-DK"/>
              </w:rPr>
              <w:t xml:space="preserve">       false_set1: {2}</w:t>
            </w:r>
          </w:p>
          <w:p w14:paraId="00FC7E47" w14:textId="77777777" w:rsidR="00D02931" w:rsidRPr="00903DBA" w:rsidRDefault="00D02931" w:rsidP="00D02931">
            <w:pPr>
              <w:pStyle w:val="Code"/>
            </w:pPr>
            <w:r w:rsidRPr="00903DBA">
              <w:t>a &lt; b: true</w:t>
            </w:r>
            <w:r>
              <w:t>_</w:t>
            </w:r>
            <w:r w:rsidRPr="00903DBA">
              <w:t>set</w:t>
            </w:r>
            <w:r>
              <w:t>2</w:t>
            </w:r>
            <w:r w:rsidRPr="00903DBA">
              <w:t>: {3}</w:t>
            </w:r>
          </w:p>
          <w:p w14:paraId="71852B5A" w14:textId="77777777" w:rsidR="00D02931" w:rsidRPr="00903DBA" w:rsidRDefault="00D02931" w:rsidP="00D02931">
            <w:pPr>
              <w:pStyle w:val="Code"/>
            </w:pPr>
            <w:r w:rsidRPr="00903DBA">
              <w:t xml:space="preserve">       false</w:t>
            </w:r>
            <w:r>
              <w:t>_</w:t>
            </w:r>
            <w:r w:rsidRPr="00903DBA">
              <w:t>set</w:t>
            </w:r>
            <w:r>
              <w:t>2</w:t>
            </w:r>
            <w:r w:rsidRPr="00903DBA">
              <w:t>: {4}</w:t>
            </w:r>
          </w:p>
        </w:tc>
      </w:tr>
    </w:tbl>
    <w:p w14:paraId="69254808" w14:textId="3B2A11E7" w:rsidR="00D02931" w:rsidRPr="00903DBA" w:rsidRDefault="00D02931" w:rsidP="00D02931">
      <w:r w:rsidRPr="00903DBA">
        <w:t xml:space="preserve">When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while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statements become parsed the following call will occur:</w:t>
      </w:r>
    </w:p>
    <w:p w14:paraId="56494827" w14:textId="77777777" w:rsidR="00D02931" w:rsidRPr="00903DBA" w:rsidRDefault="00D02931" w:rsidP="00D02931">
      <w:pPr>
        <w:pStyle w:val="Code"/>
      </w:pPr>
      <w:r w:rsidRPr="00903DBA">
        <w:t>backpatch(</w:t>
      </w:r>
      <w:r>
        <w:t>true_set_1</w:t>
      </w:r>
      <w:r w:rsidRPr="00903DBA">
        <w:t>, 3);</w:t>
      </w:r>
      <w:r>
        <w:t xml:space="preserve"> =&gt; </w:t>
      </w:r>
      <w:r w:rsidRPr="00903DBA">
        <w:t>backpatch({1}, 3);</w:t>
      </w:r>
    </w:p>
    <w:p w14:paraId="5461D390" w14:textId="77777777" w:rsidR="00D02931" w:rsidRPr="00903DBA" w:rsidRDefault="00D02931" w:rsidP="00D02931">
      <w:pPr>
        <w:pStyle w:val="Code"/>
      </w:pPr>
      <w:r w:rsidRPr="00903DBA">
        <w:t>backpatch(</w:t>
      </w:r>
      <w:r>
        <w:t>false_set_1</w:t>
      </w:r>
      <w:r w:rsidRPr="00903DBA">
        <w:t>, 8);</w:t>
      </w:r>
      <w:r>
        <w:t xml:space="preserve"> =&gt; </w:t>
      </w:r>
      <w:r w:rsidRPr="00903DBA">
        <w:t>backpatch({2}, 8);</w:t>
      </w:r>
    </w:p>
    <w:p w14:paraId="47FE1B85" w14:textId="77777777" w:rsidR="00D02931" w:rsidRPr="00903DBA" w:rsidRDefault="00D02931" w:rsidP="00D02931">
      <w:pPr>
        <w:pStyle w:val="Code"/>
      </w:pPr>
    </w:p>
    <w:p w14:paraId="7A729FD8" w14:textId="77777777" w:rsidR="00D02931" w:rsidRPr="00903DBA" w:rsidRDefault="00D02931" w:rsidP="00D02931">
      <w:pPr>
        <w:pStyle w:val="Code"/>
      </w:pPr>
      <w:r w:rsidRPr="00903DBA">
        <w:t>backpatch(</w:t>
      </w:r>
      <w:r>
        <w:t>true_set_2</w:t>
      </w:r>
      <w:r w:rsidRPr="00903DBA">
        <w:t>, 5);</w:t>
      </w:r>
      <w:r>
        <w:t xml:space="preserve"> =&gt; </w:t>
      </w:r>
      <w:r w:rsidRPr="00903DBA">
        <w:t>backpatch({3}, 5);</w:t>
      </w:r>
    </w:p>
    <w:p w14:paraId="1A6B1C34" w14:textId="77777777" w:rsidR="00D02931" w:rsidRPr="00903DBA" w:rsidRDefault="00D02931" w:rsidP="00D02931">
      <w:pPr>
        <w:pStyle w:val="Code"/>
      </w:pPr>
      <w:r w:rsidRPr="00903DBA">
        <w:t>backpatch(</w:t>
      </w:r>
      <w:r>
        <w:t>false_set_2</w:t>
      </w:r>
      <w:r w:rsidRPr="00903DBA">
        <w:t>, 7);</w:t>
      </w:r>
      <w:r>
        <w:t xml:space="preserve"> =&gt; </w:t>
      </w:r>
      <w:r w:rsidRPr="00903DBA">
        <w:t>backpatch({4}, 7);</w:t>
      </w:r>
    </w:p>
    <w:p w14:paraId="1A25BEC0" w14:textId="77777777" w:rsidR="00D02931" w:rsidRPr="00903DBA" w:rsidRDefault="00D02931" w:rsidP="00D02931">
      <w:pPr>
        <w:pStyle w:val="Cod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7F97752" w14:textId="77777777" w:rsidTr="00D02931">
        <w:tc>
          <w:tcPr>
            <w:tcW w:w="3116" w:type="dxa"/>
            <w:hideMark/>
          </w:tcPr>
          <w:p w14:paraId="351386A5" w14:textId="77777777" w:rsidR="00D02931" w:rsidRPr="00903DBA" w:rsidRDefault="00D02931" w:rsidP="00D02931">
            <w:pPr>
              <w:pStyle w:val="Code"/>
            </w:pPr>
            <w:r w:rsidRPr="00903DBA">
              <w:t xml:space="preserve">1. if </w:t>
            </w:r>
            <w:r>
              <w:t>c</w:t>
            </w:r>
            <w:r w:rsidRPr="00903DBA">
              <w:t xml:space="preserve"> &lt; </w:t>
            </w:r>
            <w:r>
              <w:t>d</w:t>
            </w:r>
            <w:r w:rsidRPr="00903DBA">
              <w:t xml:space="preserve"> goto 3</w:t>
            </w:r>
          </w:p>
          <w:p w14:paraId="492138F0" w14:textId="77777777" w:rsidR="00D02931" w:rsidRPr="00903DBA" w:rsidRDefault="00D02931" w:rsidP="00D02931">
            <w:pPr>
              <w:pStyle w:val="Code"/>
              <w:tabs>
                <w:tab w:val="left" w:pos="1620"/>
              </w:tabs>
            </w:pPr>
            <w:r w:rsidRPr="00903DBA">
              <w:t>2. goto 8</w:t>
            </w:r>
            <w:r w:rsidRPr="00903DBA">
              <w:tab/>
            </w:r>
          </w:p>
          <w:p w14:paraId="1A923697" w14:textId="77777777" w:rsidR="00D02931" w:rsidRPr="00903DBA" w:rsidRDefault="00D02931" w:rsidP="00D02931">
            <w:pPr>
              <w:pStyle w:val="Code"/>
            </w:pPr>
            <w:r w:rsidRPr="00903DBA">
              <w:lastRenderedPageBreak/>
              <w:t>3. if a &lt; b goto 5</w:t>
            </w:r>
          </w:p>
          <w:p w14:paraId="76450BCE" w14:textId="77777777" w:rsidR="00D02931" w:rsidRPr="00903DBA" w:rsidRDefault="00D02931" w:rsidP="00D02931">
            <w:pPr>
              <w:pStyle w:val="Code"/>
            </w:pPr>
            <w:r w:rsidRPr="00903DBA">
              <w:t>4. goto 7</w:t>
            </w:r>
          </w:p>
          <w:p w14:paraId="51E2CC94" w14:textId="77777777" w:rsidR="00D02931" w:rsidRPr="00903DBA" w:rsidRDefault="00D02931" w:rsidP="00D02931">
            <w:pPr>
              <w:pStyle w:val="Code"/>
            </w:pPr>
            <w:r w:rsidRPr="00903DBA">
              <w:t>5. ++a</w:t>
            </w:r>
          </w:p>
          <w:p w14:paraId="04CF3597" w14:textId="77777777" w:rsidR="00D02931" w:rsidRPr="00903DBA" w:rsidRDefault="00D02931" w:rsidP="00D02931">
            <w:pPr>
              <w:pStyle w:val="Code"/>
            </w:pPr>
            <w:r w:rsidRPr="00903DBA">
              <w:t>6. goto 3</w:t>
            </w:r>
          </w:p>
          <w:p w14:paraId="1C47A3F2" w14:textId="77777777" w:rsidR="00D02931" w:rsidRPr="00903DBA" w:rsidRDefault="00D02931" w:rsidP="00D02931">
            <w:pPr>
              <w:pStyle w:val="Code"/>
            </w:pPr>
            <w:r w:rsidRPr="00903DBA">
              <w:t>7. goto 9</w:t>
            </w:r>
          </w:p>
          <w:p w14:paraId="03693656" w14:textId="77777777" w:rsidR="00D02931" w:rsidRPr="00903DBA" w:rsidRDefault="00D02931" w:rsidP="00D02931">
            <w:pPr>
              <w:pStyle w:val="Code"/>
            </w:pPr>
            <w:r w:rsidRPr="00903DBA">
              <w:t>8. ++b</w:t>
            </w:r>
          </w:p>
          <w:p w14:paraId="7656364A" w14:textId="77777777" w:rsidR="00D02931" w:rsidRPr="00903DBA" w:rsidRDefault="00D02931" w:rsidP="00D02931">
            <w:pPr>
              <w:pStyle w:val="Code"/>
            </w:pPr>
            <w:r w:rsidRPr="00903DBA">
              <w:t>9. ...</w:t>
            </w:r>
          </w:p>
        </w:tc>
        <w:tc>
          <w:tcPr>
            <w:tcW w:w="3117" w:type="dxa"/>
          </w:tcPr>
          <w:p w14:paraId="646DA5CC" w14:textId="77777777" w:rsidR="00D02931" w:rsidRPr="00903DBA" w:rsidRDefault="00D02931" w:rsidP="00D02931">
            <w:pPr>
              <w:pStyle w:val="Code"/>
            </w:pPr>
          </w:p>
        </w:tc>
        <w:tc>
          <w:tcPr>
            <w:tcW w:w="3117" w:type="dxa"/>
          </w:tcPr>
          <w:p w14:paraId="5D7E791F" w14:textId="77777777" w:rsidR="00D02931" w:rsidRPr="00903DBA" w:rsidRDefault="00D02931" w:rsidP="00D02931">
            <w:pPr>
              <w:pStyle w:val="Code"/>
            </w:pPr>
          </w:p>
        </w:tc>
      </w:tr>
    </w:tbl>
    <w:p w14:paraId="1863758F" w14:textId="66D09F0A" w:rsidR="00D02931" w:rsidRPr="00903DBA" w:rsidRDefault="00D02931" w:rsidP="00D02931">
      <w:r w:rsidRPr="00903DBA">
        <w:t xml:space="preserve">The generated middle code above </w:t>
      </w:r>
      <w:r>
        <w:t>is</w:t>
      </w:r>
      <w:r w:rsidRPr="00903DBA">
        <w:t xml:space="preserve"> ineffective, </w:t>
      </w:r>
      <w:r w:rsidR="007D43B3">
        <w:t>and</w:t>
      </w:r>
      <w:r w:rsidRPr="00903DBA">
        <w:t xml:space="preserve"> the middle code optimizer of Chapter </w:t>
      </w:r>
      <w:r>
        <w:fldChar w:fldCharType="begin"/>
      </w:r>
      <w:r>
        <w:instrText xml:space="preserve"> REF _Ref54016586 \r \h </w:instrText>
      </w:r>
      <w:r>
        <w:fldChar w:fldCharType="separate"/>
      </w:r>
      <w:r w:rsidR="00F23462">
        <w:t>11</w:t>
      </w:r>
      <w:r>
        <w:fldChar w:fldCharType="end"/>
      </w:r>
      <w:r w:rsidRPr="00903DBA">
        <w:t xml:space="preserve"> will change it into</w:t>
      </w:r>
      <w:r>
        <w:t xml:space="preserve"> the following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5CD96222" w14:textId="77777777" w:rsidTr="00D02931">
        <w:tc>
          <w:tcPr>
            <w:tcW w:w="3116" w:type="dxa"/>
            <w:hideMark/>
          </w:tcPr>
          <w:p w14:paraId="3AA1B096" w14:textId="77777777" w:rsidR="00D02931" w:rsidRPr="00903DBA" w:rsidRDefault="00D02931" w:rsidP="00D02931">
            <w:pPr>
              <w:pStyle w:val="Code"/>
            </w:pPr>
            <w:r w:rsidRPr="00903DBA">
              <w:t xml:space="preserve">1. if </w:t>
            </w:r>
            <w:r>
              <w:t>c</w:t>
            </w:r>
            <w:r w:rsidRPr="00903DBA">
              <w:t xml:space="preserve"> &gt;= </w:t>
            </w:r>
            <w:r>
              <w:t>d</w:t>
            </w:r>
            <w:r w:rsidRPr="00903DBA">
              <w:t xml:space="preserve"> goto 5</w:t>
            </w:r>
          </w:p>
          <w:p w14:paraId="680048D3" w14:textId="77777777" w:rsidR="00D02931" w:rsidRPr="00903DBA" w:rsidRDefault="00D02931" w:rsidP="00D02931">
            <w:pPr>
              <w:pStyle w:val="Code"/>
            </w:pPr>
            <w:r w:rsidRPr="00903DBA">
              <w:t>2. if a &gt;= b goto 6</w:t>
            </w:r>
          </w:p>
          <w:p w14:paraId="6DF6BACA" w14:textId="77777777" w:rsidR="00D02931" w:rsidRPr="00903DBA" w:rsidRDefault="00D02931" w:rsidP="00D02931">
            <w:pPr>
              <w:pStyle w:val="Code"/>
            </w:pPr>
            <w:r w:rsidRPr="00903DBA">
              <w:t>3. ++a</w:t>
            </w:r>
          </w:p>
          <w:p w14:paraId="2D68C60E" w14:textId="77777777" w:rsidR="00D02931" w:rsidRPr="00903DBA" w:rsidRDefault="00D02931" w:rsidP="00D02931">
            <w:pPr>
              <w:pStyle w:val="Code"/>
            </w:pPr>
            <w:r w:rsidRPr="00903DBA">
              <w:t>4. goto 2</w:t>
            </w:r>
          </w:p>
          <w:p w14:paraId="2782C581" w14:textId="77777777" w:rsidR="00D02931" w:rsidRPr="00903DBA" w:rsidRDefault="00D02931" w:rsidP="00D02931">
            <w:pPr>
              <w:pStyle w:val="Code"/>
            </w:pPr>
            <w:r w:rsidRPr="00903DBA">
              <w:t>5. ++b</w:t>
            </w:r>
          </w:p>
          <w:p w14:paraId="5EDFA51A" w14:textId="77777777" w:rsidR="00D02931" w:rsidRPr="00903DBA" w:rsidRDefault="00D02931" w:rsidP="00D02931">
            <w:pPr>
              <w:pStyle w:val="Code"/>
            </w:pPr>
            <w:r w:rsidRPr="00903DBA">
              <w:t>6. ...</w:t>
            </w:r>
          </w:p>
        </w:tc>
        <w:tc>
          <w:tcPr>
            <w:tcW w:w="3117" w:type="dxa"/>
          </w:tcPr>
          <w:p w14:paraId="44CDBBF9" w14:textId="77777777" w:rsidR="00D02931" w:rsidRPr="00903DBA" w:rsidRDefault="00D02931" w:rsidP="00D02931">
            <w:pPr>
              <w:pStyle w:val="Code"/>
            </w:pPr>
          </w:p>
        </w:tc>
        <w:tc>
          <w:tcPr>
            <w:tcW w:w="3117" w:type="dxa"/>
          </w:tcPr>
          <w:p w14:paraId="23B11E05" w14:textId="77777777" w:rsidR="00D02931" w:rsidRPr="00903DBA" w:rsidRDefault="00D02931" w:rsidP="00D02931">
            <w:pPr>
              <w:pStyle w:val="Code"/>
            </w:pPr>
          </w:p>
        </w:tc>
      </w:tr>
    </w:tbl>
    <w:p w14:paraId="1A9694A9" w14:textId="0CBB5C82" w:rsidR="00D02931" w:rsidRPr="00903DBA" w:rsidRDefault="00D02931" w:rsidP="00D02931">
      <w:r w:rsidRPr="00903DBA">
        <w:t>Another example is the evaluation of a logical</w:t>
      </w:r>
      <w:r>
        <w:t xml:space="preserve"> </w:t>
      </w:r>
      <w:r w:rsidR="00D4318D">
        <w:rPr>
          <w:rStyle w:val="KeyWord0"/>
        </w:rPr>
        <w:t>&lt;k&gt;</w:t>
      </w:r>
      <w:r w:rsidR="00D4318D" w:rsidRPr="00293778">
        <w:rPr>
          <w:rStyle w:val="KeyWord0"/>
        </w:rPr>
        <w:t>and</w:t>
      </w:r>
      <w:r w:rsidR="00D4318D">
        <w:rPr>
          <w:rStyle w:val="KeyWord0"/>
        </w:rPr>
        <w:t>&lt;/k&gt;</w:t>
      </w:r>
      <w:r w:rsidRPr="00903DBA">
        <w:t xml:space="preserve"> expression. Since C takes advantage of lazy evaluation, we have to insert jump instructions in the middle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2DA589BA" w14:textId="77777777" w:rsidTr="00D02931">
        <w:tc>
          <w:tcPr>
            <w:tcW w:w="3116" w:type="dxa"/>
            <w:hideMark/>
          </w:tcPr>
          <w:p w14:paraId="1DD1D6DC" w14:textId="77777777" w:rsidR="00D02931" w:rsidRPr="00903DBA" w:rsidRDefault="00D02931" w:rsidP="00D02931">
            <w:pPr>
              <w:pStyle w:val="Code"/>
              <w:jc w:val="left"/>
            </w:pPr>
            <w:r w:rsidRPr="00903DBA">
              <w:t>if ((a &lt; b) &amp;&amp; (c &lt; d))</w:t>
            </w:r>
          </w:p>
          <w:p w14:paraId="162C89FF" w14:textId="77777777" w:rsidR="00D02931" w:rsidRPr="00903DBA" w:rsidRDefault="00D02931" w:rsidP="00D02931">
            <w:pPr>
              <w:pStyle w:val="Code"/>
              <w:jc w:val="left"/>
            </w:pPr>
            <w:r w:rsidRPr="00903DBA">
              <w:t xml:space="preserve">  ++a;</w:t>
            </w:r>
          </w:p>
          <w:p w14:paraId="45B6A778" w14:textId="77777777" w:rsidR="00D02931" w:rsidRPr="00903DBA" w:rsidRDefault="00D02931" w:rsidP="00D02931">
            <w:pPr>
              <w:pStyle w:val="Code"/>
              <w:jc w:val="left"/>
            </w:pPr>
            <w:r w:rsidRPr="00903DBA">
              <w:t xml:space="preserve">else </w:t>
            </w:r>
          </w:p>
          <w:p w14:paraId="0B438A67" w14:textId="77777777" w:rsidR="00D02931" w:rsidRDefault="00D02931" w:rsidP="00D02931">
            <w:pPr>
              <w:pStyle w:val="Code"/>
              <w:jc w:val="left"/>
            </w:pPr>
            <w:r w:rsidRPr="00903DBA">
              <w:t xml:space="preserve">  ++b;</w:t>
            </w:r>
          </w:p>
          <w:p w14:paraId="392142CC" w14:textId="77777777" w:rsidR="00D02931" w:rsidRDefault="00D02931" w:rsidP="00D02931">
            <w:pPr>
              <w:pStyle w:val="Code"/>
              <w:jc w:val="left"/>
            </w:pPr>
          </w:p>
          <w:p w14:paraId="4C0C5A7C" w14:textId="77777777" w:rsidR="00D02931" w:rsidRDefault="00D02931" w:rsidP="00D02931">
            <w:pPr>
              <w:pStyle w:val="Code"/>
              <w:jc w:val="left"/>
            </w:pPr>
          </w:p>
          <w:p w14:paraId="10F820BD" w14:textId="77777777" w:rsidR="00D02931" w:rsidRDefault="00D02931" w:rsidP="00D02931">
            <w:pPr>
              <w:pStyle w:val="Code"/>
              <w:jc w:val="left"/>
            </w:pPr>
          </w:p>
          <w:p w14:paraId="1A0CB666" w14:textId="77777777" w:rsidR="00D02931" w:rsidRDefault="00D02931" w:rsidP="00D02931">
            <w:pPr>
              <w:pStyle w:val="Code"/>
              <w:jc w:val="left"/>
            </w:pPr>
          </w:p>
          <w:p w14:paraId="74BE2252" w14:textId="77777777" w:rsidR="00D02931" w:rsidRPr="00903DBA" w:rsidRDefault="00D02931" w:rsidP="00D02931">
            <w:pPr>
              <w:spacing w:before="0" w:after="0"/>
              <w:jc w:val="left"/>
            </w:pPr>
          </w:p>
        </w:tc>
        <w:tc>
          <w:tcPr>
            <w:tcW w:w="3117" w:type="dxa"/>
            <w:hideMark/>
          </w:tcPr>
          <w:p w14:paraId="3D3797A1" w14:textId="77777777" w:rsidR="00D02931" w:rsidRPr="00903DBA" w:rsidRDefault="00D02931" w:rsidP="00D02931">
            <w:pPr>
              <w:pStyle w:val="Code"/>
              <w:jc w:val="left"/>
            </w:pPr>
            <w:r w:rsidRPr="00903DBA">
              <w:t>1. if a &lt; b goto ?</w:t>
            </w:r>
          </w:p>
          <w:p w14:paraId="18C0CE70" w14:textId="77777777" w:rsidR="00D02931" w:rsidRPr="00903DBA" w:rsidRDefault="00D02931" w:rsidP="00D02931">
            <w:pPr>
              <w:pStyle w:val="Code"/>
              <w:jc w:val="left"/>
            </w:pPr>
            <w:r w:rsidRPr="00903DBA">
              <w:t>2. goto ?</w:t>
            </w:r>
          </w:p>
          <w:p w14:paraId="37BC5516" w14:textId="77777777" w:rsidR="00D02931" w:rsidRPr="00903DBA" w:rsidRDefault="00D02931" w:rsidP="00D02931">
            <w:pPr>
              <w:pStyle w:val="Code"/>
              <w:jc w:val="left"/>
            </w:pPr>
            <w:r w:rsidRPr="00903DBA">
              <w:t>3. if c &lt; d goto ?</w:t>
            </w:r>
          </w:p>
          <w:p w14:paraId="4F1901E3" w14:textId="77777777" w:rsidR="00D02931" w:rsidRPr="00903DBA" w:rsidRDefault="00D02931" w:rsidP="00D02931">
            <w:pPr>
              <w:pStyle w:val="Code"/>
              <w:jc w:val="left"/>
            </w:pPr>
            <w:r w:rsidRPr="00903DBA">
              <w:t>4. goto ?</w:t>
            </w:r>
          </w:p>
          <w:p w14:paraId="0D6A3397" w14:textId="77777777" w:rsidR="00D02931" w:rsidRPr="00903DBA" w:rsidRDefault="00D02931" w:rsidP="00D02931">
            <w:pPr>
              <w:pStyle w:val="Code"/>
              <w:jc w:val="left"/>
            </w:pPr>
            <w:r w:rsidRPr="00903DBA">
              <w:t>5. ++a</w:t>
            </w:r>
          </w:p>
          <w:p w14:paraId="3E49DE54" w14:textId="77777777" w:rsidR="00D02931" w:rsidRPr="00903DBA" w:rsidRDefault="00D02931" w:rsidP="00D02931">
            <w:pPr>
              <w:pStyle w:val="Code"/>
              <w:jc w:val="left"/>
            </w:pPr>
            <w:r w:rsidRPr="00903DBA">
              <w:t>6. goto 7</w:t>
            </w:r>
          </w:p>
          <w:p w14:paraId="32E31861" w14:textId="77777777" w:rsidR="00D02931" w:rsidRPr="00903DBA" w:rsidRDefault="00D02931" w:rsidP="00D02931">
            <w:pPr>
              <w:pStyle w:val="Code"/>
              <w:jc w:val="left"/>
            </w:pPr>
            <w:r w:rsidRPr="00903DBA">
              <w:t>7. ++b</w:t>
            </w:r>
          </w:p>
          <w:p w14:paraId="4D2B0F3D" w14:textId="77777777" w:rsidR="00D02931" w:rsidRDefault="00D02931" w:rsidP="00D02931">
            <w:pPr>
              <w:pStyle w:val="Code"/>
              <w:jc w:val="left"/>
            </w:pPr>
            <w:r w:rsidRPr="00903DBA">
              <w:t>8. ...</w:t>
            </w:r>
          </w:p>
          <w:p w14:paraId="07F47460" w14:textId="77777777" w:rsidR="00D02931" w:rsidRDefault="00D02931" w:rsidP="00D02931">
            <w:pPr>
              <w:pStyle w:val="Code"/>
              <w:jc w:val="left"/>
            </w:pPr>
          </w:p>
          <w:p w14:paraId="482138DA" w14:textId="77777777" w:rsidR="00D02931" w:rsidRPr="00903DBA" w:rsidRDefault="00D02931" w:rsidP="00D02931">
            <w:pPr>
              <w:pStyle w:val="Code"/>
              <w:jc w:val="left"/>
            </w:pPr>
          </w:p>
        </w:tc>
        <w:tc>
          <w:tcPr>
            <w:tcW w:w="3117" w:type="dxa"/>
          </w:tcPr>
          <w:p w14:paraId="3D8EE2F4" w14:textId="77777777" w:rsidR="00D02931" w:rsidRPr="00903DBA" w:rsidRDefault="00D02931" w:rsidP="00D02931">
            <w:pPr>
              <w:pStyle w:val="Code"/>
              <w:jc w:val="left"/>
            </w:pPr>
          </w:p>
        </w:tc>
      </w:tr>
      <w:tr w:rsidR="00D02931" w:rsidRPr="00903DBA" w14:paraId="219DD7F3" w14:textId="77777777" w:rsidTr="00D02931">
        <w:tc>
          <w:tcPr>
            <w:tcW w:w="3116" w:type="dxa"/>
          </w:tcPr>
          <w:p w14:paraId="42A16B4E" w14:textId="77777777" w:rsidR="00D02931" w:rsidRPr="00903DBA" w:rsidRDefault="00D02931" w:rsidP="00D02931">
            <w:pPr>
              <w:spacing w:before="0" w:after="0"/>
            </w:pPr>
            <w:r>
              <w:t>(a) C code</w:t>
            </w:r>
          </w:p>
        </w:tc>
        <w:tc>
          <w:tcPr>
            <w:tcW w:w="6234" w:type="dxa"/>
            <w:gridSpan w:val="2"/>
          </w:tcPr>
          <w:p w14:paraId="459E54CB" w14:textId="77777777" w:rsidR="00D02931" w:rsidRDefault="00D02931" w:rsidP="00D02931">
            <w:pPr>
              <w:spacing w:before="0" w:after="0"/>
              <w:jc w:val="left"/>
            </w:pPr>
            <w:r>
              <w:t xml:space="preserve">(b) Middle code before </w:t>
            </w:r>
          </w:p>
          <w:p w14:paraId="6627D832" w14:textId="77777777" w:rsidR="00D02931" w:rsidRPr="00903DBA" w:rsidRDefault="00D02931" w:rsidP="00D02931">
            <w:pPr>
              <w:spacing w:before="0" w:after="0"/>
            </w:pPr>
            <w:r>
              <w:t xml:space="preserve">      backpatching</w:t>
            </w:r>
          </w:p>
        </w:tc>
      </w:tr>
    </w:tbl>
    <w:p w14:paraId="26894FD2" w14:textId="00587D4B" w:rsidR="00D02931" w:rsidRPr="00903DBA" w:rsidRDefault="00D02931" w:rsidP="00D02931">
      <w:r w:rsidRPr="00903DBA">
        <w:t>When the first expression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a</w:t>
      </w:r>
      <w:r w:rsidR="00493E8C">
        <w:rPr>
          <w:rStyle w:val="CodeInText"/>
        </w:rPr>
        <w:t>&lt;/</w:t>
      </w:r>
      <w:proofErr w:type="spellStart"/>
      <w:r w:rsidR="00493E8C">
        <w:rPr>
          <w:rStyle w:val="CodeInText"/>
        </w:rPr>
        <w:t>ct</w:t>
      </w:r>
      <w:proofErr w:type="spellEnd"/>
      <w:r w:rsidR="00493E8C">
        <w:rPr>
          <w:rStyle w:val="CodeInText"/>
        </w:rPr>
        <w:t>&gt;</w:t>
      </w:r>
      <w:r w:rsidRPr="00903DBA">
        <w:rPr>
          <w:rStyle w:val="CodeInText"/>
        </w:rPr>
        <w:t xml:space="preserve"> &lt;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b</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is evaluated, its </w:t>
      </w:r>
      <w:r>
        <w:t>true-set</w:t>
      </w:r>
      <w:r w:rsidRPr="00903DBA">
        <w:t xml:space="preserve"> is {1} and its </w:t>
      </w:r>
      <w:r>
        <w:t>false-set</w:t>
      </w:r>
      <w:r w:rsidRPr="00903DBA">
        <w:t xml:space="preserve"> is {2}. When the second expression is evaluated the </w:t>
      </w:r>
      <w:r>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w:t>
      </w:r>
      <w:r>
        <w:t xml:space="preserve">and </w:t>
      </w:r>
      <w:r w:rsidRPr="00903DBA">
        <w:t xml:space="preserve">the total expression will be false regardless of the value of the second expression. The result will be that the </w:t>
      </w:r>
      <w:r>
        <w:t>true-set</w:t>
      </w:r>
      <w:r w:rsidRPr="00903DBA">
        <w:t xml:space="preserve"> of the total expression is the one of the second expression and the </w:t>
      </w:r>
      <w:r>
        <w:t>false-set</w:t>
      </w:r>
      <w:r w:rsidRPr="00903DBA">
        <w:t xml:space="preserve"> is the union of the false sets of both expressions.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B6E43" w:rsidRPr="00903DBA" w14:paraId="6CBF4CAC" w14:textId="77777777" w:rsidTr="00CB6E43">
        <w:tc>
          <w:tcPr>
            <w:tcW w:w="3116" w:type="dxa"/>
          </w:tcPr>
          <w:p w14:paraId="401FC98E" w14:textId="77777777" w:rsidR="00CB6E43" w:rsidRPr="00903DBA" w:rsidRDefault="00CB6E43" w:rsidP="00CB6E43">
            <w:pPr>
              <w:pStyle w:val="Code"/>
              <w:jc w:val="left"/>
            </w:pPr>
            <w:r w:rsidRPr="00903DBA">
              <w:t xml:space="preserve">1. if a &lt; b goto </w:t>
            </w:r>
            <w:r>
              <w:t>3</w:t>
            </w:r>
          </w:p>
          <w:p w14:paraId="1E84205C" w14:textId="77777777" w:rsidR="00CB6E43" w:rsidRPr="00903DBA" w:rsidRDefault="00CB6E43" w:rsidP="00CB6E43">
            <w:pPr>
              <w:pStyle w:val="Code"/>
              <w:jc w:val="left"/>
            </w:pPr>
            <w:r w:rsidRPr="00903DBA">
              <w:t xml:space="preserve">2. goto </w:t>
            </w:r>
            <w:r>
              <w:t>7</w:t>
            </w:r>
          </w:p>
          <w:p w14:paraId="4DDA1FBF" w14:textId="77777777" w:rsidR="00CB6E43" w:rsidRPr="00903DBA" w:rsidRDefault="00CB6E43" w:rsidP="00CB6E43">
            <w:pPr>
              <w:pStyle w:val="Code"/>
              <w:jc w:val="left"/>
            </w:pPr>
            <w:r w:rsidRPr="00903DBA">
              <w:t xml:space="preserve">3. if c &lt; d goto </w:t>
            </w:r>
            <w:r>
              <w:t>5</w:t>
            </w:r>
          </w:p>
          <w:p w14:paraId="4400B050" w14:textId="77777777" w:rsidR="00CB6E43" w:rsidRPr="00903DBA" w:rsidRDefault="00CB6E43" w:rsidP="00CB6E43">
            <w:pPr>
              <w:pStyle w:val="Code"/>
              <w:jc w:val="left"/>
            </w:pPr>
            <w:r w:rsidRPr="00903DBA">
              <w:t xml:space="preserve">4. goto </w:t>
            </w:r>
            <w:r>
              <w:t>7</w:t>
            </w:r>
          </w:p>
          <w:p w14:paraId="6978C34E" w14:textId="77777777" w:rsidR="00CB6E43" w:rsidRPr="00903DBA" w:rsidRDefault="00CB6E43" w:rsidP="00CB6E43">
            <w:pPr>
              <w:pStyle w:val="Code"/>
              <w:jc w:val="left"/>
            </w:pPr>
            <w:r w:rsidRPr="00903DBA">
              <w:t>5. ++a</w:t>
            </w:r>
          </w:p>
          <w:p w14:paraId="58E963CC" w14:textId="77777777" w:rsidR="00CB6E43" w:rsidRPr="00903DBA" w:rsidRDefault="00CB6E43" w:rsidP="00CB6E43">
            <w:pPr>
              <w:pStyle w:val="Code"/>
              <w:jc w:val="left"/>
            </w:pPr>
            <w:r w:rsidRPr="00903DBA">
              <w:t xml:space="preserve">6. goto </w:t>
            </w:r>
            <w:r>
              <w:t>8</w:t>
            </w:r>
          </w:p>
          <w:p w14:paraId="0CA6687F" w14:textId="77777777" w:rsidR="00CB6E43" w:rsidRPr="00903DBA" w:rsidRDefault="00CB6E43" w:rsidP="00CB6E43">
            <w:pPr>
              <w:pStyle w:val="Code"/>
              <w:jc w:val="left"/>
            </w:pPr>
            <w:r w:rsidRPr="00903DBA">
              <w:t>7. ++b</w:t>
            </w:r>
          </w:p>
          <w:p w14:paraId="51033BF8" w14:textId="77777777" w:rsidR="00CB6E43" w:rsidRDefault="00CB6E43" w:rsidP="005B5BEC">
            <w:pPr>
              <w:pStyle w:val="Code"/>
              <w:jc w:val="left"/>
            </w:pPr>
            <w:r w:rsidRPr="00903DBA">
              <w:t>8. ...</w:t>
            </w:r>
          </w:p>
          <w:p w14:paraId="4BB6AC08" w14:textId="6301A426" w:rsidR="005B5BEC" w:rsidRPr="00903DBA" w:rsidRDefault="005B5BEC" w:rsidP="005B5BEC">
            <w:pPr>
              <w:pStyle w:val="Code"/>
              <w:jc w:val="left"/>
            </w:pPr>
          </w:p>
        </w:tc>
        <w:tc>
          <w:tcPr>
            <w:tcW w:w="3117" w:type="dxa"/>
          </w:tcPr>
          <w:p w14:paraId="79133159" w14:textId="77777777" w:rsidR="00CB6E43" w:rsidRPr="00903DBA" w:rsidRDefault="00CB6E43" w:rsidP="00CB6E43">
            <w:pPr>
              <w:pStyle w:val="Code"/>
              <w:jc w:val="left"/>
            </w:pPr>
            <w:r w:rsidRPr="00903DBA">
              <w:t xml:space="preserve">1. if a </w:t>
            </w:r>
            <w:r>
              <w:t>&gt;=</w:t>
            </w:r>
            <w:r w:rsidRPr="00903DBA">
              <w:t xml:space="preserve"> b goto </w:t>
            </w:r>
            <w:r>
              <w:t>5</w:t>
            </w:r>
          </w:p>
          <w:p w14:paraId="70591D63" w14:textId="77777777" w:rsidR="00CB6E43" w:rsidRPr="00903DBA" w:rsidRDefault="00CB6E43" w:rsidP="00CB6E43">
            <w:pPr>
              <w:pStyle w:val="Code"/>
              <w:jc w:val="left"/>
            </w:pPr>
            <w:r>
              <w:t>2</w:t>
            </w:r>
            <w:r w:rsidRPr="00903DBA">
              <w:t xml:space="preserve">. if c </w:t>
            </w:r>
            <w:r>
              <w:t>&gt;=</w:t>
            </w:r>
            <w:r w:rsidRPr="00903DBA">
              <w:t xml:space="preserve"> d goto </w:t>
            </w:r>
            <w:r>
              <w:t>5</w:t>
            </w:r>
          </w:p>
          <w:p w14:paraId="25C95B1F" w14:textId="77777777" w:rsidR="00CB6E43" w:rsidRPr="00903DBA" w:rsidRDefault="00CB6E43" w:rsidP="00CB6E43">
            <w:pPr>
              <w:pStyle w:val="Code"/>
              <w:jc w:val="left"/>
            </w:pPr>
            <w:r>
              <w:t>3</w:t>
            </w:r>
            <w:r w:rsidRPr="00903DBA">
              <w:t>. ++a</w:t>
            </w:r>
          </w:p>
          <w:p w14:paraId="38B98D5A" w14:textId="77777777" w:rsidR="00CB6E43" w:rsidRPr="00903DBA" w:rsidRDefault="00CB6E43" w:rsidP="00CB6E43">
            <w:pPr>
              <w:pStyle w:val="Code"/>
              <w:jc w:val="left"/>
            </w:pPr>
            <w:r>
              <w:t>4</w:t>
            </w:r>
            <w:r w:rsidRPr="00903DBA">
              <w:t xml:space="preserve">. goto </w:t>
            </w:r>
            <w:r>
              <w:t>6</w:t>
            </w:r>
          </w:p>
          <w:p w14:paraId="41708E69" w14:textId="77777777" w:rsidR="00CB6E43" w:rsidRPr="00903DBA" w:rsidRDefault="00CB6E43" w:rsidP="00CB6E43">
            <w:pPr>
              <w:pStyle w:val="Code"/>
              <w:jc w:val="left"/>
            </w:pPr>
            <w:r>
              <w:t>5</w:t>
            </w:r>
            <w:r w:rsidRPr="00903DBA">
              <w:t>. ++b</w:t>
            </w:r>
          </w:p>
          <w:p w14:paraId="16142E62" w14:textId="77777777" w:rsidR="00CB6E43" w:rsidRDefault="00CB6E43" w:rsidP="00CB6E43">
            <w:pPr>
              <w:pStyle w:val="Code"/>
              <w:jc w:val="left"/>
            </w:pPr>
            <w:r>
              <w:t>6</w:t>
            </w:r>
            <w:r w:rsidRPr="00903DBA">
              <w:t>. ...</w:t>
            </w:r>
          </w:p>
          <w:p w14:paraId="1F443015" w14:textId="77777777" w:rsidR="00CB6E43" w:rsidRDefault="00CB6E43" w:rsidP="00CB6E43">
            <w:pPr>
              <w:pStyle w:val="Code"/>
              <w:jc w:val="left"/>
            </w:pPr>
          </w:p>
          <w:p w14:paraId="276C64F5" w14:textId="5A8132EA" w:rsidR="00CB6E43" w:rsidRPr="00903DBA" w:rsidRDefault="00CB6E43" w:rsidP="00CB6E43">
            <w:pPr>
              <w:pStyle w:val="Code"/>
            </w:pPr>
          </w:p>
        </w:tc>
        <w:tc>
          <w:tcPr>
            <w:tcW w:w="3117" w:type="dxa"/>
          </w:tcPr>
          <w:p w14:paraId="0469DFE7" w14:textId="77777777" w:rsidR="00CB6E43" w:rsidRPr="00903DBA" w:rsidRDefault="00CB6E43" w:rsidP="00CB6E43">
            <w:pPr>
              <w:pStyle w:val="Code"/>
            </w:pPr>
          </w:p>
        </w:tc>
      </w:tr>
      <w:tr w:rsidR="00CB6E43" w:rsidRPr="00903DBA" w14:paraId="182510B7" w14:textId="77777777" w:rsidTr="00CB6E43">
        <w:tc>
          <w:tcPr>
            <w:tcW w:w="3116" w:type="dxa"/>
          </w:tcPr>
          <w:p w14:paraId="60FEECF5" w14:textId="77777777" w:rsidR="00CB6E43" w:rsidRDefault="00CB6E43" w:rsidP="005B5BEC">
            <w:pPr>
              <w:spacing w:before="0" w:after="0"/>
            </w:pPr>
            <w:r>
              <w:t>(c) Middle code after</w:t>
            </w:r>
          </w:p>
          <w:p w14:paraId="0C661A50" w14:textId="2ED560DA" w:rsidR="00CB6E43" w:rsidRPr="00903DBA" w:rsidRDefault="00CB6E43" w:rsidP="005B5BEC">
            <w:pPr>
              <w:spacing w:before="0" w:after="0"/>
            </w:pPr>
            <w:r>
              <w:t xml:space="preserve">      backpatching</w:t>
            </w:r>
          </w:p>
        </w:tc>
        <w:tc>
          <w:tcPr>
            <w:tcW w:w="3117" w:type="dxa"/>
          </w:tcPr>
          <w:p w14:paraId="4AF1499C" w14:textId="0867490F" w:rsidR="00CB6E43" w:rsidRDefault="00CB6E43" w:rsidP="005B5BEC">
            <w:pPr>
              <w:spacing w:before="0" w:after="0"/>
            </w:pPr>
            <w:r>
              <w:t>(</w:t>
            </w:r>
            <w:r w:rsidR="00E14F72">
              <w:t>d</w:t>
            </w:r>
            <w:r>
              <w:t xml:space="preserve">) Middle code after </w:t>
            </w:r>
          </w:p>
          <w:p w14:paraId="440C2443" w14:textId="25A1CB47" w:rsidR="00CB6E43" w:rsidRPr="00903DBA" w:rsidRDefault="00CB6E43" w:rsidP="005B5BEC">
            <w:pPr>
              <w:spacing w:before="0" w:after="0"/>
            </w:pPr>
            <w:r>
              <w:t xml:space="preserve">      optimization</w:t>
            </w:r>
          </w:p>
        </w:tc>
        <w:tc>
          <w:tcPr>
            <w:tcW w:w="3117" w:type="dxa"/>
          </w:tcPr>
          <w:p w14:paraId="20D7F6D5" w14:textId="77777777" w:rsidR="00CB6E43" w:rsidRPr="00903DBA" w:rsidRDefault="00CB6E43" w:rsidP="00CB6E43">
            <w:pPr>
              <w:pStyle w:val="Code"/>
            </w:pPr>
          </w:p>
        </w:tc>
      </w:tr>
    </w:tbl>
    <w:p w14:paraId="01ED65B0" w14:textId="77777777" w:rsidR="00D02931" w:rsidRPr="00903DBA" w:rsidRDefault="00D02931" w:rsidP="00D02931">
      <w:r w:rsidRPr="00903DBA">
        <w:t xml:space="preserve">In a similar way, the </w:t>
      </w:r>
      <w:r>
        <w:t>true-set</w:t>
      </w:r>
      <w:r w:rsidRPr="00903DBA">
        <w:t xml:space="preserve"> of an expression with logical-or will be the union of both </w:t>
      </w:r>
      <w:r>
        <w:t>true-set</w:t>
      </w:r>
      <w:r w:rsidRPr="00903DBA">
        <w:t xml:space="preserve">s while the </w:t>
      </w:r>
      <w:r>
        <w:t>false-set</w:t>
      </w:r>
      <w:r w:rsidRPr="00903DBA">
        <w:t xml:space="preserve"> will the </w:t>
      </w:r>
      <w:r>
        <w:t>false-set</w:t>
      </w:r>
      <w:r w:rsidRPr="00903DBA">
        <w:t xml:space="preserve"> of the second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02931" w:rsidRPr="00903DBA" w14:paraId="346AB57A" w14:textId="77777777" w:rsidTr="00D02931">
        <w:tc>
          <w:tcPr>
            <w:tcW w:w="3116" w:type="dxa"/>
            <w:hideMark/>
          </w:tcPr>
          <w:p w14:paraId="0B62C684" w14:textId="77777777" w:rsidR="00D02931" w:rsidRPr="00903DBA" w:rsidRDefault="00D02931" w:rsidP="00D02931">
            <w:pPr>
              <w:pStyle w:val="Code"/>
            </w:pPr>
            <w:r w:rsidRPr="00903DBA">
              <w:t>if ((a &lt; b) || (c &lt; d))</w:t>
            </w:r>
          </w:p>
          <w:p w14:paraId="6766648F" w14:textId="77777777" w:rsidR="00D02931" w:rsidRPr="00903DBA" w:rsidRDefault="00D02931" w:rsidP="00D02931">
            <w:pPr>
              <w:pStyle w:val="Code"/>
            </w:pPr>
            <w:r w:rsidRPr="00903DBA">
              <w:lastRenderedPageBreak/>
              <w:t xml:space="preserve">  ++a;</w:t>
            </w:r>
          </w:p>
          <w:p w14:paraId="5E2CB208" w14:textId="77777777" w:rsidR="00D02931" w:rsidRPr="00903DBA" w:rsidRDefault="00D02931" w:rsidP="00D02931">
            <w:pPr>
              <w:pStyle w:val="Code"/>
            </w:pPr>
            <w:r w:rsidRPr="00903DBA">
              <w:t xml:space="preserve">else </w:t>
            </w:r>
          </w:p>
          <w:p w14:paraId="73B6C3A1" w14:textId="77777777" w:rsidR="00D02931" w:rsidRPr="00903DBA" w:rsidRDefault="00D02931" w:rsidP="00D02931">
            <w:pPr>
              <w:pStyle w:val="Code"/>
            </w:pPr>
            <w:r w:rsidRPr="00903DBA">
              <w:t xml:space="preserve">  ++b;</w:t>
            </w:r>
          </w:p>
        </w:tc>
        <w:tc>
          <w:tcPr>
            <w:tcW w:w="3117" w:type="dxa"/>
            <w:hideMark/>
          </w:tcPr>
          <w:p w14:paraId="457BF8D1" w14:textId="77777777" w:rsidR="00D02931" w:rsidRPr="00903DBA" w:rsidRDefault="00D02931" w:rsidP="00D02931">
            <w:pPr>
              <w:pStyle w:val="Code"/>
            </w:pPr>
            <w:r w:rsidRPr="00903DBA">
              <w:lastRenderedPageBreak/>
              <w:t>1. if a &lt; b goto ?</w:t>
            </w:r>
          </w:p>
          <w:p w14:paraId="4005312F" w14:textId="77777777" w:rsidR="00D02931" w:rsidRPr="00903DBA" w:rsidRDefault="00D02931" w:rsidP="00D02931">
            <w:pPr>
              <w:pStyle w:val="Code"/>
            </w:pPr>
            <w:r w:rsidRPr="00903DBA">
              <w:lastRenderedPageBreak/>
              <w:t>2. goto 3</w:t>
            </w:r>
          </w:p>
          <w:p w14:paraId="223CA7F3" w14:textId="77777777" w:rsidR="00D02931" w:rsidRPr="00903DBA" w:rsidRDefault="00D02931" w:rsidP="00D02931">
            <w:pPr>
              <w:pStyle w:val="Code"/>
            </w:pPr>
            <w:r w:rsidRPr="00903DBA">
              <w:t>3. if c &lt; d goto ?</w:t>
            </w:r>
          </w:p>
          <w:p w14:paraId="0C03E0E2" w14:textId="77777777" w:rsidR="00D02931" w:rsidRPr="00903DBA" w:rsidRDefault="00D02931" w:rsidP="00D02931">
            <w:pPr>
              <w:pStyle w:val="Code"/>
            </w:pPr>
            <w:r w:rsidRPr="00903DBA">
              <w:t>4. goto ?</w:t>
            </w:r>
          </w:p>
          <w:p w14:paraId="0BD6FC25" w14:textId="77777777" w:rsidR="00D02931" w:rsidRPr="00903DBA" w:rsidRDefault="00D02931" w:rsidP="00D02931">
            <w:pPr>
              <w:pStyle w:val="Code"/>
            </w:pPr>
            <w:r w:rsidRPr="00903DBA">
              <w:t>5. ++a</w:t>
            </w:r>
          </w:p>
          <w:p w14:paraId="5193DA34" w14:textId="77777777" w:rsidR="00D02931" w:rsidRPr="00903DBA" w:rsidRDefault="00D02931" w:rsidP="00D02931">
            <w:pPr>
              <w:pStyle w:val="Code"/>
            </w:pPr>
            <w:r w:rsidRPr="00903DBA">
              <w:t>6. goto 7</w:t>
            </w:r>
          </w:p>
          <w:p w14:paraId="3026D0A9" w14:textId="77777777" w:rsidR="00D02931" w:rsidRPr="00903DBA" w:rsidRDefault="00D02931" w:rsidP="00D02931">
            <w:pPr>
              <w:pStyle w:val="Code"/>
            </w:pPr>
            <w:r w:rsidRPr="00903DBA">
              <w:t>7. ++b</w:t>
            </w:r>
          </w:p>
          <w:p w14:paraId="37688DFF" w14:textId="77777777" w:rsidR="00D02931" w:rsidRDefault="00D02931" w:rsidP="00D02931">
            <w:pPr>
              <w:pStyle w:val="Code"/>
            </w:pPr>
            <w:r w:rsidRPr="00903DBA">
              <w:t>8. ...</w:t>
            </w:r>
          </w:p>
          <w:p w14:paraId="5C1FC014" w14:textId="59BCB495" w:rsidR="00615A4C" w:rsidRPr="00903DBA" w:rsidRDefault="00615A4C" w:rsidP="00D02931">
            <w:pPr>
              <w:pStyle w:val="Code"/>
            </w:pPr>
          </w:p>
        </w:tc>
        <w:tc>
          <w:tcPr>
            <w:tcW w:w="3117" w:type="dxa"/>
            <w:hideMark/>
          </w:tcPr>
          <w:p w14:paraId="4918B38E" w14:textId="77777777" w:rsidR="00D02931" w:rsidRPr="00903DBA" w:rsidRDefault="00D02931" w:rsidP="00D02931">
            <w:pPr>
              <w:pStyle w:val="Code"/>
            </w:pPr>
            <w:r>
              <w:lastRenderedPageBreak/>
              <w:t>true-set</w:t>
            </w:r>
            <w:r w:rsidRPr="00903DBA">
              <w:t>: {1, 3}</w:t>
            </w:r>
          </w:p>
          <w:p w14:paraId="53AD24D4" w14:textId="77777777" w:rsidR="00D02931" w:rsidRPr="00903DBA" w:rsidRDefault="00D02931" w:rsidP="00D02931">
            <w:pPr>
              <w:pStyle w:val="Code"/>
            </w:pPr>
            <w:r>
              <w:lastRenderedPageBreak/>
              <w:t>false-set</w:t>
            </w:r>
            <w:r w:rsidRPr="00903DBA">
              <w:t>: {4}</w:t>
            </w:r>
          </w:p>
        </w:tc>
      </w:tr>
      <w:tr w:rsidR="006609B2" w:rsidRPr="00903DBA" w14:paraId="55E62634" w14:textId="77777777" w:rsidTr="00D02931">
        <w:tc>
          <w:tcPr>
            <w:tcW w:w="3116" w:type="dxa"/>
          </w:tcPr>
          <w:p w14:paraId="1E4FB42D" w14:textId="37726970" w:rsidR="006609B2" w:rsidRPr="00903DBA" w:rsidRDefault="006609B2" w:rsidP="006609B2">
            <w:pPr>
              <w:spacing w:before="0" w:after="0"/>
            </w:pPr>
            <w:r>
              <w:lastRenderedPageBreak/>
              <w:t>(a) C code</w:t>
            </w:r>
          </w:p>
        </w:tc>
        <w:tc>
          <w:tcPr>
            <w:tcW w:w="3117" w:type="dxa"/>
          </w:tcPr>
          <w:p w14:paraId="22D2E24E" w14:textId="37F320E2" w:rsidR="006609B2" w:rsidRPr="00903DBA" w:rsidRDefault="006609B2" w:rsidP="006609B2">
            <w:pPr>
              <w:spacing w:before="0" w:after="0"/>
            </w:pPr>
            <w:r>
              <w:t>(b) Middle code</w:t>
            </w:r>
          </w:p>
          <w:p w14:paraId="72BFE3C2" w14:textId="735330F2" w:rsidR="006609B2" w:rsidRPr="00903DBA" w:rsidRDefault="006609B2" w:rsidP="006609B2">
            <w:pPr>
              <w:pStyle w:val="Code"/>
            </w:pPr>
          </w:p>
        </w:tc>
        <w:tc>
          <w:tcPr>
            <w:tcW w:w="3117" w:type="dxa"/>
          </w:tcPr>
          <w:p w14:paraId="46917945" w14:textId="77777777" w:rsidR="006609B2" w:rsidRDefault="006609B2" w:rsidP="00D02931">
            <w:pPr>
              <w:pStyle w:val="Code"/>
            </w:pPr>
          </w:p>
        </w:tc>
      </w:tr>
    </w:tbl>
    <w:p w14:paraId="76A4FF98" w14:textId="1AD65D8B" w:rsidR="005E5A36" w:rsidRPr="00903DBA" w:rsidRDefault="005E5A36" w:rsidP="005E5A36">
      <w:r w:rsidRPr="00903DBA">
        <w:t>The firs</w:t>
      </w:r>
      <w:r w:rsidR="00BA3EAE">
        <w:t xml:space="preserve">t </w:t>
      </w:r>
      <w:r w:rsidR="00D4318D">
        <w:rPr>
          <w:rStyle w:val="KeyWord0"/>
        </w:rPr>
        <w:t>&lt;k&gt;</w:t>
      </w:r>
      <w:r w:rsidR="00D4318D" w:rsidRPr="00903DBA">
        <w:rPr>
          <w:rStyle w:val="KeyWord0"/>
        </w:rPr>
        <w:t>Backpatch</w:t>
      </w:r>
      <w:r w:rsidR="00D4318D">
        <w:rPr>
          <w:rStyle w:val="KeyWord0"/>
        </w:rPr>
        <w:t>&lt;/k&gt;</w:t>
      </w:r>
      <w:r w:rsidRPr="00903DBA">
        <w:t xml:space="preserve"> method take</w:t>
      </w:r>
      <w:r w:rsidR="00E60423">
        <w:t>s</w:t>
      </w:r>
      <w:r w:rsidRPr="00903DBA">
        <w:t xml:space="preserve"> set of jump instructions and a list of instructions, where its first instruction is the target of the jump </w:t>
      </w:r>
      <w:r w:rsidR="00410957" w:rsidRPr="00903DBA">
        <w:t>instructions</w:t>
      </w:r>
      <w:r w:rsidR="00410957">
        <w:t xml:space="preserve"> and</w:t>
      </w:r>
      <w:r w:rsidR="002A220E">
        <w:t xml:space="preserve"> </w:t>
      </w:r>
      <w:r w:rsidRPr="00903DBA">
        <w:t>call</w:t>
      </w:r>
      <w:r w:rsidR="002A220E">
        <w:t>s</w:t>
      </w:r>
      <w:r w:rsidRPr="00903DBA">
        <w:t xml:space="preserve"> the second </w:t>
      </w:r>
      <w:r w:rsidR="00D4318D">
        <w:rPr>
          <w:rStyle w:val="KeyWord0"/>
        </w:rPr>
        <w:t>&lt;k&gt;</w:t>
      </w:r>
      <w:r w:rsidR="00D4318D" w:rsidRPr="00903DBA">
        <w:rPr>
          <w:rStyle w:val="KeyWord0"/>
        </w:rPr>
        <w:t>Backpatch</w:t>
      </w:r>
      <w:r w:rsidR="00D4318D">
        <w:rPr>
          <w:rStyle w:val="KeyWord0"/>
        </w:rPr>
        <w:t>&lt;/k&gt;</w:t>
      </w:r>
      <w:r w:rsidRPr="00903DBA">
        <w:t xml:space="preserve"> method with the set of jump instruction and the </w:t>
      </w:r>
      <w:r w:rsidR="002A220E">
        <w:t xml:space="preserve">first instruction in the list, which becomes the </w:t>
      </w:r>
      <w:r w:rsidRPr="00903DBA">
        <w:t>target instruction.</w:t>
      </w:r>
    </w:p>
    <w:p w14:paraId="32EE5CDC" w14:textId="58A1770A"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135535B3" w14:textId="77777777" w:rsidR="002A220E" w:rsidRPr="002A220E" w:rsidRDefault="002A220E" w:rsidP="002A220E">
      <w:pPr>
        <w:pStyle w:val="Code"/>
        <w:rPr>
          <w:highlight w:val="white"/>
        </w:rPr>
      </w:pPr>
      <w:r w:rsidRPr="002A220E">
        <w:rPr>
          <w:highlight w:val="white"/>
        </w:rPr>
        <w:t xml:space="preserve">    public static void Backpatch(ISet&lt;MiddleCode&gt; sourceSet,</w:t>
      </w:r>
    </w:p>
    <w:p w14:paraId="46F9C5A1" w14:textId="77777777" w:rsidR="002A220E" w:rsidRPr="002A220E" w:rsidRDefault="002A220E" w:rsidP="002A220E">
      <w:pPr>
        <w:pStyle w:val="Code"/>
        <w:rPr>
          <w:highlight w:val="white"/>
        </w:rPr>
      </w:pPr>
      <w:r w:rsidRPr="002A220E">
        <w:rPr>
          <w:highlight w:val="white"/>
        </w:rPr>
        <w:t xml:space="preserve">                                 List&lt;MiddleCode&gt; list) {</w:t>
      </w:r>
    </w:p>
    <w:p w14:paraId="771F94C4" w14:textId="77777777" w:rsidR="002A220E" w:rsidRPr="002A220E" w:rsidRDefault="002A220E" w:rsidP="002A220E">
      <w:pPr>
        <w:pStyle w:val="Code"/>
        <w:rPr>
          <w:highlight w:val="white"/>
        </w:rPr>
      </w:pPr>
      <w:r w:rsidRPr="002A220E">
        <w:rPr>
          <w:highlight w:val="white"/>
        </w:rPr>
        <w:t xml:space="preserve">      Backpatch(sourceSet, GetFirst(list));</w:t>
      </w:r>
    </w:p>
    <w:p w14:paraId="119B16E5" w14:textId="77777777" w:rsidR="002A220E" w:rsidRPr="002A220E" w:rsidRDefault="002A220E" w:rsidP="002A220E">
      <w:pPr>
        <w:pStyle w:val="Code"/>
        <w:rPr>
          <w:highlight w:val="white"/>
        </w:rPr>
      </w:pPr>
      <w:r w:rsidRPr="002A220E">
        <w:rPr>
          <w:highlight w:val="white"/>
        </w:rPr>
        <w:t xml:space="preserve">    }</w:t>
      </w:r>
    </w:p>
    <w:p w14:paraId="57D82544" w14:textId="7D6BCF4E" w:rsidR="005E5A36" w:rsidRPr="00903DBA" w:rsidRDefault="005E5A36" w:rsidP="005E5A36">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Backpatch</w:t>
      </w:r>
      <w:r w:rsidR="00D4318D">
        <w:rPr>
          <w:rStyle w:val="KeyWord0"/>
          <w:highlight w:val="white"/>
        </w:rPr>
        <w:t>&lt;/k&gt;</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02F08A" w:rsidR="0067659B" w:rsidRPr="00903DBA" w:rsidRDefault="0067659B" w:rsidP="0067659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GetFirst</w:t>
      </w:r>
      <w:r w:rsidR="00D4318D">
        <w:rPr>
          <w:rStyle w:val="KeyWord0"/>
          <w:highlight w:val="white"/>
        </w:rPr>
        <w:t>&lt;/k&gt;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 xml:space="preserve">the list is empty. This is done </w:t>
      </w:r>
      <w:r w:rsidR="00EA6C0D">
        <w:rPr>
          <w:highlight w:val="white"/>
        </w:rPr>
        <w:t>to make sure that t</w:t>
      </w:r>
      <w:r w:rsidRPr="00903DBA">
        <w:rPr>
          <w:highlight w:val="white"/>
        </w:rPr>
        <w:t xml:space="preserve">he backpatching </w:t>
      </w:r>
      <w:r w:rsidR="00EA6C0D">
        <w:rPr>
          <w:highlight w:val="white"/>
        </w:rPr>
        <w:t xml:space="preserve">calls </w:t>
      </w:r>
      <w:r w:rsidRPr="00903DBA">
        <w:rPr>
          <w:highlight w:val="white"/>
        </w:rPr>
        <w:t xml:space="preserve">always have a </w:t>
      </w:r>
      <w:r w:rsidR="00EA6C0D">
        <w:rPr>
          <w:highlight w:val="white"/>
        </w:rPr>
        <w:t xml:space="preserve">target </w:t>
      </w:r>
      <w:r w:rsidRPr="00903DBA">
        <w:rPr>
          <w:highlight w:val="white"/>
        </w:rPr>
        <w:t>instruction.</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805567D" w14:textId="792A743D" w:rsidR="00AA63A5" w:rsidRDefault="00CC1DF4" w:rsidP="008749CF">
      <w:pPr>
        <w:pStyle w:val="Heading2"/>
      </w:pPr>
      <w:bookmarkStart w:id="247" w:name="_Toc98936293"/>
      <w:r>
        <w:t>&lt;</w:t>
      </w:r>
      <w:proofErr w:type="spellStart"/>
      <w:r>
        <w:t>h2</w:t>
      </w:r>
      <w:proofErr w:type="spellEnd"/>
      <w:r>
        <w:t>&gt;Declarations&lt;/</w:t>
      </w:r>
      <w:proofErr w:type="spellStart"/>
      <w:r>
        <w:t>h2</w:t>
      </w:r>
      <w:proofErr w:type="spellEnd"/>
      <w:r>
        <w:t>&gt;</w:t>
      </w:r>
      <w:bookmarkEnd w:id="247"/>
    </w:p>
    <w:p w14:paraId="28F203D3" w14:textId="127C9B0E" w:rsidR="00EC0B34" w:rsidRPr="00EC0B34" w:rsidRDefault="00EC0B34" w:rsidP="00EC0B34">
      <w:r>
        <w:t>The declaration</w:t>
      </w:r>
      <w:r w:rsidR="006B6E9B">
        <w:t>s</w:t>
      </w:r>
      <w:r>
        <w:t xml:space="preserve"> of </w:t>
      </w:r>
      <w:proofErr w:type="spellStart"/>
      <w:r>
        <w:t xml:space="preserve">C </w:t>
      </w:r>
      <w:r w:rsidR="006B6E9B">
        <w:t>are</w:t>
      </w:r>
      <w:proofErr w:type="spellEnd"/>
      <w:r>
        <w:t xml:space="preserve"> function</w:t>
      </w:r>
      <w:r w:rsidR="006B6E9B">
        <w:t>s</w:t>
      </w:r>
      <w:r>
        <w:t>, struct</w:t>
      </w:r>
      <w:r w:rsidR="006B6E9B">
        <w:t>s</w:t>
      </w:r>
      <w:r>
        <w:t xml:space="preserve"> and union</w:t>
      </w:r>
      <w:r w:rsidR="006B6E9B">
        <w:t>s</w:t>
      </w:r>
      <w:r>
        <w:t xml:space="preserve">, </w:t>
      </w:r>
      <w:r w:rsidR="006B6E9B">
        <w:t>and</w:t>
      </w:r>
      <w:r>
        <w:t xml:space="preserve"> pointer</w:t>
      </w:r>
      <w:r w:rsidR="006B6E9B">
        <w:t>s</w:t>
      </w:r>
      <w:r>
        <w:t>.</w:t>
      </w:r>
    </w:p>
    <w:p w14:paraId="2123C545" w14:textId="6B3A1436" w:rsidR="005E5A36" w:rsidRDefault="00CC1DF4" w:rsidP="00AA63A5">
      <w:pPr>
        <w:pStyle w:val="Heading3"/>
      </w:pPr>
      <w:bookmarkStart w:id="248" w:name="_Toc98936294"/>
      <w:r>
        <w:t>&lt;</w:t>
      </w:r>
      <w:proofErr w:type="spellStart"/>
      <w:r>
        <w:t>h3</w:t>
      </w:r>
      <w:proofErr w:type="spellEnd"/>
      <w:r>
        <w:t>&gt;</w:t>
      </w:r>
      <w:r w:rsidRPr="00903DBA">
        <w:t>Function Definition</w:t>
      </w:r>
      <w:r>
        <w:t>&lt;/</w:t>
      </w:r>
      <w:proofErr w:type="spellStart"/>
      <w:r>
        <w:t>h3</w:t>
      </w:r>
      <w:proofErr w:type="spellEnd"/>
      <w:r>
        <w:t>&gt;</w:t>
      </w:r>
      <w:bookmarkEnd w:id="248"/>
    </w:p>
    <w:p w14:paraId="77F4C8AD" w14:textId="77777777" w:rsidR="000B6628" w:rsidRDefault="005907AB" w:rsidP="005E5A36">
      <w:r>
        <w:t>This section covers the</w:t>
      </w:r>
      <w:r w:rsidR="000B6628">
        <w:t xml:space="preserve"> following methods:</w:t>
      </w:r>
    </w:p>
    <w:p w14:paraId="27683FD5" w14:textId="54041D6A" w:rsidR="000B6628" w:rsidRDefault="00D4318D" w:rsidP="000B6628">
      <w:pPr>
        <w:pStyle w:val="ListParagraph"/>
        <w:numPr>
          <w:ilvl w:val="0"/>
          <w:numId w:val="210"/>
        </w:numPr>
      </w:pPr>
      <w:r>
        <w:rPr>
          <w:rStyle w:val="KeyWord0"/>
        </w:rPr>
        <w:t>&lt;k&gt;</w:t>
      </w:r>
      <w:r w:rsidRPr="005907AB">
        <w:rPr>
          <w:rStyle w:val="KeyWord0"/>
        </w:rPr>
        <w:t>FunctionHeader</w:t>
      </w:r>
      <w:r>
        <w:rPr>
          <w:rStyle w:val="KeyWord0"/>
        </w:rPr>
        <w:t>&lt;/k&gt;</w:t>
      </w:r>
      <w:r w:rsidR="008C4970">
        <w:t xml:space="preserve"> is called before the parsing of the function declarator.</w:t>
      </w:r>
    </w:p>
    <w:p w14:paraId="47F8D1BE" w14:textId="3CE957EE" w:rsidR="000B6628" w:rsidRDefault="00D4318D" w:rsidP="000B6628">
      <w:pPr>
        <w:pStyle w:val="ListParagraph"/>
        <w:numPr>
          <w:ilvl w:val="0"/>
          <w:numId w:val="210"/>
        </w:numPr>
      </w:pPr>
      <w:r>
        <w:rPr>
          <w:rStyle w:val="KeyWord0"/>
        </w:rPr>
        <w:t>&lt;k&gt;</w:t>
      </w:r>
      <w:r w:rsidRPr="005907AB">
        <w:rPr>
          <w:rStyle w:val="KeyWord0"/>
        </w:rPr>
        <w:t>FunctionDefinition</w:t>
      </w:r>
      <w:r>
        <w:rPr>
          <w:rStyle w:val="KeyWord0"/>
        </w:rPr>
        <w:t>&lt;/k&gt;</w:t>
      </w:r>
      <w:r w:rsidR="008C4970">
        <w:t xml:space="preserve"> is called after the parsing of the function declarator, but before the parsing of the function code.</w:t>
      </w:r>
    </w:p>
    <w:p w14:paraId="0D50FC1D" w14:textId="5EDF18EE" w:rsidR="000B6628" w:rsidRDefault="00D4318D" w:rsidP="000B6628">
      <w:pPr>
        <w:pStyle w:val="ListParagraph"/>
        <w:numPr>
          <w:ilvl w:val="0"/>
          <w:numId w:val="210"/>
        </w:numPr>
      </w:pPr>
      <w:r>
        <w:rPr>
          <w:rStyle w:val="KeyWord0"/>
        </w:rPr>
        <w:t>&lt;k&gt;</w:t>
      </w:r>
      <w:r w:rsidRPr="005907AB">
        <w:rPr>
          <w:rStyle w:val="KeyWord0"/>
        </w:rPr>
        <w:t>FunctionEnd</w:t>
      </w:r>
      <w:r>
        <w:rPr>
          <w:rStyle w:val="KeyWord0"/>
        </w:rPr>
        <w:t>&lt;/k&gt;</w:t>
      </w:r>
      <w:r w:rsidR="008C4970">
        <w:t xml:space="preserve"> is called after the parsing of the function code.</w:t>
      </w:r>
    </w:p>
    <w:p w14:paraId="7453AB93" w14:textId="7DD9FE62" w:rsidR="005E5A36" w:rsidRPr="00903DBA" w:rsidRDefault="005E5A36" w:rsidP="007A0963">
      <w:r w:rsidRPr="00903DBA">
        <w:lastRenderedPageBreak/>
        <w:t>The</w:t>
      </w:r>
      <w:r w:rsidR="000E088B">
        <w:t xml:space="preserve"> task of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FunctionHeader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89534F">
        <w:t xml:space="preserve">method </w:t>
      </w:r>
      <w:r w:rsidR="000E088B">
        <w:t xml:space="preserve">is </w:t>
      </w:r>
      <w:r w:rsidRPr="00903DBA">
        <w:t xml:space="preserve">to store the symbol of the function in the symbol table, </w:t>
      </w:r>
      <w:r w:rsidR="00473278">
        <w:t xml:space="preserve">so that </w:t>
      </w:r>
      <w:r w:rsidR="00E12395">
        <w:t>the function</w:t>
      </w:r>
      <w:r w:rsidR="00473278">
        <w:t xml:space="preserve"> can be called recursively, </w:t>
      </w:r>
      <w:r w:rsidRPr="00903DBA">
        <w:t>and to create a new symbol table for the function.</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55C13672" w14:textId="77777777" w:rsidR="00F26717" w:rsidRPr="00003A37" w:rsidRDefault="00F26717" w:rsidP="00003A37">
      <w:pPr>
        <w:pStyle w:val="Code"/>
        <w:rPr>
          <w:highlight w:val="white"/>
        </w:rPr>
      </w:pPr>
      <w:r w:rsidRPr="00003A37">
        <w:rPr>
          <w:highlight w:val="white"/>
        </w:rPr>
        <w:t xml:space="preserve">      bool externalLinkage;</w:t>
      </w:r>
    </w:p>
    <w:p w14:paraId="6CEDC9DF" w14:textId="06F10E94"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not null, we extract the </w:t>
      </w:r>
      <w:r w:rsidR="00CB7EE6">
        <w:rPr>
          <w:highlight w:val="white"/>
        </w:rPr>
        <w:t>external linkage</w:t>
      </w:r>
      <w:r w:rsidR="00E12395">
        <w:rPr>
          <w:highlight w:val="white"/>
        </w:rPr>
        <w:t xml:space="preserve"> and </w:t>
      </w:r>
      <w:r w:rsidRPr="00903DBA">
        <w:rPr>
          <w:highlight w:val="white"/>
        </w:rPr>
        <w:t>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5703B24" w14:textId="77777777" w:rsidR="00F26717" w:rsidRPr="00003A37" w:rsidRDefault="00F26717" w:rsidP="00003A37">
      <w:pPr>
        <w:pStyle w:val="Code"/>
        <w:rPr>
          <w:highlight w:val="white"/>
        </w:rPr>
      </w:pPr>
      <w:r w:rsidRPr="00003A37">
        <w:rPr>
          <w:highlight w:val="white"/>
        </w:rPr>
        <w:t xml:space="preserve">        externalLinkage = specifier.ExternalLinkage;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3AFB2477"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Pr="00903DBA">
        <w:rPr>
          <w:highlight w:val="white"/>
        </w:rPr>
        <w:t xml:space="preserve"> is null, there was no return type defined</w:t>
      </w:r>
      <w:r w:rsidR="00B33B59">
        <w:rPr>
          <w:highlight w:val="white"/>
        </w:rPr>
        <w:t xml:space="preserve">. Instead, </w:t>
      </w:r>
      <w:r w:rsidR="00CC43BA">
        <w:rPr>
          <w:highlight w:val="white"/>
        </w:rPr>
        <w:t xml:space="preserve">we state that </w:t>
      </w:r>
      <w:r w:rsidR="00E74E16">
        <w:rPr>
          <w:highlight w:val="white"/>
        </w:rPr>
        <w:t xml:space="preserve">the </w:t>
      </w:r>
      <w:r w:rsidR="00CB7EE6">
        <w:rPr>
          <w:highlight w:val="white"/>
        </w:rPr>
        <w:t>function has external linkage</w:t>
      </w:r>
      <w:r w:rsidRPr="00903DBA">
        <w:rPr>
          <w:highlight w:val="white"/>
        </w:rPr>
        <w:t xml:space="preserve"> and </w:t>
      </w:r>
      <w:r w:rsidR="002A7014">
        <w:rPr>
          <w:highlight w:val="white"/>
        </w:rPr>
        <w:t>s</w:t>
      </w:r>
      <w:r w:rsidR="00CC43BA" w:rsidRPr="00903DBA">
        <w:rPr>
          <w:highlight w:val="white"/>
        </w:rPr>
        <w:t>igned int</w:t>
      </w:r>
      <w:r w:rsidR="00CC43BA">
        <w:rPr>
          <w:highlight w:val="white"/>
        </w:rPr>
        <w:t>eger</w:t>
      </w:r>
      <w:r w:rsidR="00CC43BA" w:rsidRPr="00903DBA">
        <w:rPr>
          <w:highlight w:val="white"/>
        </w:rPr>
        <w:t xml:space="preserve"> </w:t>
      </w:r>
      <w:r w:rsidRPr="00903DBA">
        <w:rPr>
          <w:highlight w:val="white"/>
        </w:rPr>
        <w:t>return type.</w:t>
      </w:r>
    </w:p>
    <w:p w14:paraId="38694CB6" w14:textId="77777777" w:rsidR="005E5A36" w:rsidRPr="00903DBA" w:rsidRDefault="005E5A36" w:rsidP="005E5A36">
      <w:pPr>
        <w:pStyle w:val="Code"/>
        <w:rPr>
          <w:highlight w:val="white"/>
        </w:rPr>
      </w:pPr>
      <w:r w:rsidRPr="00903DBA">
        <w:rPr>
          <w:highlight w:val="white"/>
        </w:rPr>
        <w:t xml:space="preserve">      else {</w:t>
      </w:r>
    </w:p>
    <w:p w14:paraId="0CC3AC41" w14:textId="77777777" w:rsidR="00F26717" w:rsidRPr="00003A37" w:rsidRDefault="00F26717" w:rsidP="00003A37">
      <w:pPr>
        <w:pStyle w:val="Code"/>
        <w:rPr>
          <w:highlight w:val="white"/>
        </w:rPr>
      </w:pPr>
      <w:r w:rsidRPr="00003A37">
        <w:rPr>
          <w:highlight w:val="white"/>
        </w:rPr>
        <w:t xml:space="preserve">        externalLinkage = true;</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52D7F23B" w:rsidR="005E5A36" w:rsidRPr="00903DBA" w:rsidRDefault="005E5A36" w:rsidP="005E5A36">
      <w:pPr>
        <w:rPr>
          <w:highlight w:val="white"/>
        </w:rPr>
      </w:pPr>
      <w:r w:rsidRPr="00903DBA">
        <w:rPr>
          <w:highlight w:val="white"/>
        </w:rPr>
        <w:t>We add the return type to the pointer declarator</w:t>
      </w:r>
      <w:r w:rsidR="00F92FAE">
        <w:rPr>
          <w:highlight w:val="white"/>
        </w:rPr>
        <w:t xml:space="preserve"> in order to make t</w:t>
      </w:r>
      <w:r w:rsidRPr="00903DBA">
        <w:rPr>
          <w:highlight w:val="white"/>
        </w:rPr>
        <w:t xml:space="preserve">he type </w:t>
      </w:r>
      <w:r w:rsidR="00B23692">
        <w:rPr>
          <w:highlight w:val="white"/>
        </w:rPr>
        <w:t>a</w:t>
      </w:r>
      <w:r w:rsidRPr="00903DBA">
        <w:rPr>
          <w:highlight w:val="white"/>
        </w:rPr>
        <w:t xml:space="preserve"> complete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2F0D967" w14:textId="2E82F6BE" w:rsidR="00CF5DE8" w:rsidRPr="00903DBA" w:rsidRDefault="00CF5DE8" w:rsidP="00CF5DE8">
      <w:pPr>
        <w:rPr>
          <w:highlight w:val="white"/>
        </w:rPr>
      </w:pPr>
      <w:r w:rsidRPr="00903DBA">
        <w:rPr>
          <w:highlight w:val="white"/>
        </w:rPr>
        <w:t xml:space="preserve">Then we </w:t>
      </w:r>
      <w:r w:rsidR="006B24A4">
        <w:rPr>
          <w:highlight w:val="white"/>
        </w:rPr>
        <w:t>do</w:t>
      </w:r>
      <w:r w:rsidRPr="00903DBA">
        <w:rPr>
          <w:highlight w:val="white"/>
        </w:rPr>
        <w:t xml:space="preserve"> some error checking. Technically, the declaration may have any type, and we must check that it</w:t>
      </w:r>
      <w:r w:rsidR="002A5891">
        <w:rPr>
          <w:highlight w:val="white"/>
        </w:rPr>
        <w:t xml:space="preserve"> is</w:t>
      </w:r>
      <w:r w:rsidRPr="00903DBA">
        <w:rPr>
          <w:highlight w:val="white"/>
        </w:rPr>
        <w:t xml:space="preserve"> </w:t>
      </w:r>
      <w:r>
        <w:rPr>
          <w:highlight w:val="white"/>
        </w:rPr>
        <w:t>in fact</w:t>
      </w:r>
      <w:r w:rsidRPr="00903DBA">
        <w:rPr>
          <w:highlight w:val="white"/>
        </w:rPr>
        <w:t xml:space="preserve"> a function declaration.</w:t>
      </w:r>
    </w:p>
    <w:p w14:paraId="5CD10468" w14:textId="13D55C1A" w:rsidR="00CF5DE8" w:rsidRPr="00903DBA" w:rsidRDefault="00CF5DE8" w:rsidP="00CF5DE8">
      <w:pPr>
        <w:pStyle w:val="Code"/>
        <w:rPr>
          <w:highlight w:val="white"/>
        </w:rPr>
      </w:pPr>
      <w:r w:rsidRPr="00903DBA">
        <w:rPr>
          <w:highlight w:val="white"/>
        </w:rPr>
        <w:t xml:space="preserve">      </w:t>
      </w:r>
      <w:r w:rsidR="0056352A">
        <w:rPr>
          <w:highlight w:val="white"/>
        </w:rPr>
        <w:t>Error.Check</w:t>
      </w:r>
      <w:r w:rsidRPr="00903DBA">
        <w:rPr>
          <w:highlight w:val="white"/>
        </w:rPr>
        <w:t>(declarator.Type.IsFunction(), declarator.Name,</w:t>
      </w:r>
    </w:p>
    <w:p w14:paraId="59A2E844" w14:textId="77777777" w:rsidR="00CF5DE8" w:rsidRPr="00903DBA" w:rsidRDefault="00CF5DE8" w:rsidP="00CF5DE8">
      <w:pPr>
        <w:pStyle w:val="Code"/>
        <w:rPr>
          <w:highlight w:val="white"/>
        </w:rPr>
      </w:pPr>
      <w:r w:rsidRPr="00903DBA">
        <w:rPr>
          <w:highlight w:val="white"/>
        </w:rPr>
        <w:t xml:space="preserve">                   Message.Not_a_function);</w:t>
      </w:r>
    </w:p>
    <w:p w14:paraId="3AA66368" w14:textId="66DFE47E" w:rsidR="005E5A36" w:rsidRPr="00903DBA" w:rsidRDefault="009F7FC7" w:rsidP="005E5A36">
      <w:pPr>
        <w:rPr>
          <w:highlight w:val="white"/>
        </w:rPr>
      </w:pPr>
      <w:r>
        <w:rPr>
          <w:highlight w:val="white"/>
        </w:rPr>
        <w:t>A</w:t>
      </w:r>
      <w:r w:rsidR="005E5A36" w:rsidRPr="00903DBA">
        <w:rPr>
          <w:highlight w:val="white"/>
        </w:rPr>
        <w:t xml:space="preserve"> function may lack a name in a function declaration</w:t>
      </w:r>
      <w:r w:rsidR="00CF5DE8">
        <w:rPr>
          <w:highlight w:val="white"/>
        </w:rPr>
        <w:t>, but</w:t>
      </w:r>
      <w:r w:rsidR="005E5A36" w:rsidRPr="00903DBA">
        <w:rPr>
          <w:highlight w:val="white"/>
        </w:rPr>
        <w:t xml:space="preserve"> a function definition </w:t>
      </w:r>
      <w:r w:rsidR="00FE3851">
        <w:rPr>
          <w:highlight w:val="white"/>
        </w:rPr>
        <w:t>(a function with code)</w:t>
      </w:r>
      <w:r w:rsidR="005E5A36" w:rsidRPr="00903DBA">
        <w:rPr>
          <w:highlight w:val="white"/>
        </w:rPr>
        <w:t xml:space="preserve"> must have a name.</w:t>
      </w:r>
    </w:p>
    <w:p w14:paraId="1C405131" w14:textId="2360B61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D2AFAF7" w14:textId="1EA51552" w:rsidR="005E5A36" w:rsidRDefault="005E5A36" w:rsidP="005E5A36">
      <w:pPr>
        <w:rPr>
          <w:highlight w:val="white"/>
        </w:rPr>
      </w:pPr>
      <w:r w:rsidRPr="00903DBA">
        <w:rPr>
          <w:highlight w:val="white"/>
        </w:rPr>
        <w:t xml:space="preserve">The public and static member variable </w:t>
      </w:r>
      <w:r w:rsidR="00D4318D">
        <w:rPr>
          <w:rStyle w:val="KeyWord0"/>
          <w:highlight w:val="white"/>
        </w:rPr>
        <w:t>&lt;k&gt;</w:t>
      </w:r>
      <w:r w:rsidR="00D4318D" w:rsidRPr="00903DBA">
        <w:rPr>
          <w:rStyle w:val="KeyWord0"/>
          <w:highlight w:val="white"/>
        </w:rPr>
        <w:t>CurrentFunction</w:t>
      </w:r>
      <w:r w:rsidR="00D4318D">
        <w:rPr>
          <w:rStyle w:val="KeyWord0"/>
          <w:highlight w:val="white"/>
        </w:rPr>
        <w:t>&lt;/k&gt;</w:t>
      </w:r>
      <w:r w:rsidRPr="00903DBA">
        <w:rPr>
          <w:highlight w:val="white"/>
        </w:rPr>
        <w:t xml:space="preserve"> is a reference to the symbol holding the current function</w:t>
      </w:r>
      <w:r w:rsidR="00483E58">
        <w:rPr>
          <w:highlight w:val="white"/>
        </w:rPr>
        <w:t xml:space="preserve">, which is </w:t>
      </w:r>
      <w:r w:rsidRPr="00903DBA">
        <w:rPr>
          <w:highlight w:val="white"/>
        </w:rPr>
        <w:t xml:space="preserve">used </w:t>
      </w:r>
      <w:r w:rsidR="004602D8">
        <w:rPr>
          <w:highlight w:val="white"/>
        </w:rPr>
        <w:t>in function calls and function returns.</w:t>
      </w:r>
    </w:p>
    <w:p w14:paraId="5C54CD93" w14:textId="5634BA38" w:rsidR="006F4B55" w:rsidRDefault="006F4B55" w:rsidP="006F4B55">
      <w:pPr>
        <w:rPr>
          <w:highlight w:val="white"/>
        </w:rPr>
      </w:pPr>
      <w:r>
        <w:rPr>
          <w:highlight w:val="white"/>
        </w:rPr>
        <w:t xml:space="preserve">A function declarator is given extern storage in the </w:t>
      </w:r>
      <w:r w:rsidR="00D4318D">
        <w:rPr>
          <w:rStyle w:val="KeyWord0"/>
          <w:highlight w:val="white"/>
        </w:rPr>
        <w:t>&lt;k&gt;</w:t>
      </w:r>
      <w:r w:rsidR="00D4318D" w:rsidRPr="00BF70E6">
        <w:rPr>
          <w:rStyle w:val="KeyWord0"/>
          <w:highlight w:val="white"/>
        </w:rPr>
        <w:t>Declarator</w:t>
      </w:r>
      <w:r w:rsidR="00D4318D">
        <w:rPr>
          <w:rStyle w:val="KeyWord0"/>
          <w:highlight w:val="white"/>
        </w:rPr>
        <w:t>&lt;/k&gt;</w:t>
      </w:r>
      <w:r>
        <w:rPr>
          <w:highlight w:val="white"/>
        </w:rPr>
        <w:t xml:space="preserve"> method</w:t>
      </w:r>
      <w:r w:rsidR="003E6B4C">
        <w:rPr>
          <w:highlight w:val="white"/>
        </w:rPr>
        <w:t xml:space="preserve"> below</w:t>
      </w:r>
      <w:r>
        <w:rPr>
          <w:highlight w:val="white"/>
        </w:rPr>
        <w:t xml:space="preserve">. However, since this function declaration is in fact a function definition, with a function body, then its storage is set to static when </w:t>
      </w:r>
      <w:r w:rsidR="00D4318D">
        <w:rPr>
          <w:rStyle w:val="KeyWord0"/>
          <w:highlight w:val="white"/>
        </w:rPr>
        <w:t>&lt;k&gt;</w:t>
      </w:r>
      <w:r w:rsidR="00D4318D" w:rsidRPr="006F4B55">
        <w:rPr>
          <w:rStyle w:val="KeyWord0"/>
          <w:highlight w:val="white"/>
        </w:rPr>
        <w:t>CurrentFunction</w:t>
      </w:r>
      <w:r w:rsidR="00D4318D">
        <w:rPr>
          <w:rStyle w:val="KeyWord0"/>
          <w:highlight w:val="white"/>
        </w:rPr>
        <w:t>&lt;/k&gt;</w:t>
      </w:r>
      <w:r>
        <w:rPr>
          <w:highlight w:val="white"/>
        </w:rPr>
        <w:t xml:space="preserve"> is set.</w:t>
      </w:r>
      <w:r w:rsidR="008A20BC">
        <w:rPr>
          <w:highlight w:val="white"/>
        </w:rPr>
        <w:t xml:space="preserve"> The reason is that it is allowed to have many extern function declarations</w:t>
      </w:r>
      <w:r w:rsidR="00BF70E6">
        <w:rPr>
          <w:highlight w:val="white"/>
        </w:rPr>
        <w:t xml:space="preserve"> with the same name</w:t>
      </w:r>
      <w:r w:rsidR="008A20BC">
        <w:rPr>
          <w:highlight w:val="white"/>
        </w:rPr>
        <w:t>, but only one function definition.</w:t>
      </w:r>
      <w:r w:rsidR="00B22082">
        <w:rPr>
          <w:highlight w:val="white"/>
        </w:rPr>
        <w:t xml:space="preserve"> The </w:t>
      </w:r>
      <w:r w:rsidR="00D4318D">
        <w:rPr>
          <w:rStyle w:val="KeyWord0"/>
          <w:highlight w:val="white"/>
        </w:rPr>
        <w:t>&lt;k&gt;</w:t>
      </w:r>
      <w:r w:rsidR="00D4318D" w:rsidRPr="00B22082">
        <w:rPr>
          <w:rStyle w:val="KeyWord0"/>
          <w:highlight w:val="white"/>
        </w:rPr>
        <w:t>AddSymbol</w:t>
      </w:r>
      <w:r w:rsidR="00D4318D">
        <w:rPr>
          <w:rStyle w:val="KeyWord0"/>
          <w:highlight w:val="white"/>
        </w:rPr>
        <w:t>&lt;/k&gt;</w:t>
      </w:r>
      <w:r w:rsidR="00B22082">
        <w:rPr>
          <w:highlight w:val="white"/>
        </w:rPr>
        <w:t xml:space="preserve"> method of the </w:t>
      </w:r>
      <w:r w:rsidR="00D4318D">
        <w:rPr>
          <w:rStyle w:val="KeyWord0"/>
          <w:highlight w:val="white"/>
        </w:rPr>
        <w:t>&lt;k&gt;</w:t>
      </w:r>
      <w:r w:rsidR="00D4318D" w:rsidRPr="00B22082">
        <w:rPr>
          <w:rStyle w:val="KeyWord0"/>
          <w:highlight w:val="white"/>
        </w:rPr>
        <w:t>SymbolTable</w:t>
      </w:r>
      <w:r w:rsidR="00D4318D">
        <w:rPr>
          <w:rStyle w:val="KeyWord0"/>
          <w:highlight w:val="white"/>
        </w:rPr>
        <w:t>&lt;/k&gt;</w:t>
      </w:r>
      <w:r w:rsidR="00B22082">
        <w:rPr>
          <w:highlight w:val="white"/>
        </w:rPr>
        <w:t xml:space="preserve"> class makes sure there are no two </w:t>
      </w:r>
      <w:r w:rsidR="003E6B4C">
        <w:rPr>
          <w:highlight w:val="white"/>
        </w:rPr>
        <w:t xml:space="preserve">static </w:t>
      </w:r>
      <w:r w:rsidR="00B22082">
        <w:rPr>
          <w:highlight w:val="white"/>
        </w:rPr>
        <w:t>function definitions with the same name in the same scope.</w:t>
      </w:r>
    </w:p>
    <w:p w14:paraId="55F3139A" w14:textId="77777777" w:rsidR="009C58C2" w:rsidRPr="00CF5DE8" w:rsidRDefault="005E5A36" w:rsidP="00CF5DE8">
      <w:pPr>
        <w:pStyle w:val="Code"/>
        <w:rPr>
          <w:highlight w:val="white"/>
        </w:rPr>
      </w:pPr>
      <w:r w:rsidRPr="00CF5DE8">
        <w:rPr>
          <w:highlight w:val="white"/>
        </w:rPr>
        <w:t xml:space="preserve">      SymbolTable.CurrentFunction</w:t>
      </w:r>
      <w:r w:rsidR="009C58C2" w:rsidRPr="00CF5DE8">
        <w:rPr>
          <w:highlight w:val="white"/>
        </w:rPr>
        <w:t>=n</w:t>
      </w:r>
      <w:r w:rsidR="00F26717" w:rsidRPr="00CF5DE8">
        <w:rPr>
          <w:highlight w:val="white"/>
        </w:rPr>
        <w:t>ew Symbol(declarator.Name, externalLinkage,</w:t>
      </w:r>
    </w:p>
    <w:p w14:paraId="5C787574" w14:textId="4BAAABB1" w:rsidR="00F26717" w:rsidRDefault="009C58C2" w:rsidP="00CF5DE8">
      <w:pPr>
        <w:pStyle w:val="Code"/>
        <w:rPr>
          <w:highlight w:val="white"/>
        </w:rPr>
      </w:pPr>
      <w:r w:rsidRPr="00CF5DE8">
        <w:rPr>
          <w:highlight w:val="white"/>
        </w:rPr>
        <w:t xml:space="preserve">                                            </w:t>
      </w:r>
      <w:r w:rsidR="00F26717" w:rsidRPr="00CF5DE8">
        <w:rPr>
          <w:highlight w:val="white"/>
        </w:rPr>
        <w:t xml:space="preserve"> </w:t>
      </w:r>
      <w:r w:rsidR="00036331">
        <w:rPr>
          <w:highlight w:val="white"/>
        </w:rPr>
        <w:t>S</w:t>
      </w:r>
      <w:r w:rsidR="00F26717" w:rsidRPr="00CF5DE8">
        <w:rPr>
          <w:highlight w:val="white"/>
        </w:rPr>
        <w:t>torage.</w:t>
      </w:r>
      <w:r w:rsidR="00036331">
        <w:rPr>
          <w:highlight w:val="white"/>
        </w:rPr>
        <w:t>Static</w:t>
      </w:r>
      <w:r w:rsidR="00F26717" w:rsidRPr="00CF5DE8">
        <w:rPr>
          <w:highlight w:val="white"/>
        </w:rPr>
        <w:t>, declarator.Type);</w:t>
      </w:r>
    </w:p>
    <w:p w14:paraId="43E4C6A6" w14:textId="77777777" w:rsidR="00BB48B2" w:rsidRPr="00903DBA" w:rsidRDefault="00BB48B2" w:rsidP="00BB48B2">
      <w:pPr>
        <w:pStyle w:val="Code"/>
        <w:rPr>
          <w:highlight w:val="white"/>
        </w:rPr>
      </w:pPr>
      <w:r w:rsidRPr="00903DBA">
        <w:rPr>
          <w:highlight w:val="white"/>
        </w:rPr>
        <w:t xml:space="preserve">      SymbolTable.CurrentTable.AddSymbol(SymbolTable.CurrentFunction);</w:t>
      </w:r>
    </w:p>
    <w:p w14:paraId="5B6000F4" w14:textId="3900B86A" w:rsidR="005E5A36" w:rsidRPr="00903DBA" w:rsidRDefault="005E5A36" w:rsidP="005E5A36">
      <w:pPr>
        <w:rPr>
          <w:highlight w:val="white"/>
        </w:rPr>
      </w:pPr>
      <w:r w:rsidRPr="00903DBA">
        <w:rPr>
          <w:highlight w:val="white"/>
        </w:rPr>
        <w:t>If th</w:t>
      </w:r>
      <w:r w:rsidR="00B97446">
        <w:rPr>
          <w:highlight w:val="white"/>
        </w:rPr>
        <w:t>e</w:t>
      </w:r>
      <w:r w:rsidRPr="00903DBA">
        <w:rPr>
          <w:highlight w:val="white"/>
        </w:rPr>
        <w:t xml:space="preserv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 the return type must be void or signed or unsigned</w:t>
      </w:r>
      <w:r w:rsidR="00B97446">
        <w:rPr>
          <w:highlight w:val="white"/>
        </w:rPr>
        <w:t xml:space="preserve"> </w:t>
      </w:r>
      <w:r w:rsidRPr="00903DBA">
        <w:rPr>
          <w:highlight w:val="white"/>
        </w:rPr>
        <w:t>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4C67D8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(returnType.IsVoid() || returnType.IsInteger(), "main",</w:t>
      </w:r>
    </w:p>
    <w:p w14:paraId="1739BFB2" w14:textId="77777777" w:rsidR="005E5A36" w:rsidRPr="00903DBA" w:rsidRDefault="005E5A36" w:rsidP="005E5A36">
      <w:pPr>
        <w:pStyle w:val="Code"/>
        <w:rPr>
          <w:highlight w:val="white"/>
        </w:rPr>
      </w:pPr>
      <w:r w:rsidRPr="00903DBA">
        <w:rPr>
          <w:highlight w:val="white"/>
        </w:rPr>
        <w:lastRenderedPageBreak/>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0DDFF52A" w14:textId="77777777" w:rsidR="00686FCF" w:rsidRDefault="005E5A36" w:rsidP="005E5A36">
      <w:pPr>
        <w:pStyle w:val="Code"/>
        <w:rPr>
          <w:highlight w:val="white"/>
        </w:rPr>
      </w:pPr>
      <w:r w:rsidRPr="00903DBA">
        <w:rPr>
          <w:highlight w:val="white"/>
        </w:rPr>
        <w:t xml:space="preserve">      SymbolTable.CurrentTable =</w:t>
      </w:r>
      <w:r w:rsidR="00686FCF">
        <w:rPr>
          <w:highlight w:val="white"/>
        </w:rPr>
        <w:t xml:space="preserve"> </w:t>
      </w:r>
      <w:r w:rsidRPr="00903DBA">
        <w:rPr>
          <w:highlight w:val="white"/>
        </w:rPr>
        <w:t>new(SymbolTable.CurrentTable,</w:t>
      </w:r>
    </w:p>
    <w:p w14:paraId="6142C6E1" w14:textId="1871B74B" w:rsidR="005E5A36" w:rsidRPr="00903DBA" w:rsidRDefault="00686FCF" w:rsidP="005E5A36">
      <w:pPr>
        <w:pStyle w:val="Code"/>
        <w:rPr>
          <w:highlight w:val="white"/>
        </w:rPr>
      </w:pPr>
      <w:r>
        <w:rPr>
          <w:highlight w:val="white"/>
        </w:rPr>
        <w:t xml:space="preserve">                                    </w:t>
      </w:r>
      <w:r w:rsidR="005E5A36" w:rsidRPr="00903DBA">
        <w:rPr>
          <w:highlight w:val="white"/>
        </w:rPr>
        <w:t xml:space="preserve"> Scope.Function);</w:t>
      </w:r>
    </w:p>
    <w:p w14:paraId="59D48545" w14:textId="62E8FE82" w:rsidR="005E5A36" w:rsidRDefault="005E5A36" w:rsidP="005E5A36">
      <w:pPr>
        <w:pStyle w:val="Code"/>
      </w:pPr>
      <w:r w:rsidRPr="00903DBA">
        <w:rPr>
          <w:highlight w:val="white"/>
        </w:rPr>
        <w:t xml:space="preserve">    }</w:t>
      </w:r>
    </w:p>
    <w:p w14:paraId="4909989C" w14:textId="38376DF8" w:rsidR="005E5A36" w:rsidRPr="00903DBA" w:rsidRDefault="005E5A36" w:rsidP="005E5A36">
      <w:r w:rsidRPr="00903DBA">
        <w:t xml:space="preserve">The </w:t>
      </w:r>
      <w:r w:rsidR="00D4318D">
        <w:rPr>
          <w:rStyle w:val="KeyWord0"/>
          <w:highlight w:val="white"/>
        </w:rPr>
        <w:t>&lt;k&gt;FunctionDefinition&lt;/k&gt;</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6CD9C947" w:rsidR="005E5A36" w:rsidRPr="00903DBA" w:rsidRDefault="005E5A36" w:rsidP="005E5A36">
      <w:pPr>
        <w:pStyle w:val="Code"/>
        <w:rPr>
          <w:highlight w:val="white"/>
        </w:rPr>
      </w:pPr>
      <w:r w:rsidRPr="00903DBA">
        <w:rPr>
          <w:highlight w:val="white"/>
        </w:rPr>
        <w:t xml:space="preserve">      if (funcType.</w:t>
      </w:r>
      <w:r w:rsidR="00C8684D">
        <w:rPr>
          <w:highlight w:val="white"/>
        </w:rPr>
        <w:t>IsOld</w:t>
      </w:r>
      <w:r w:rsidRPr="00903DBA">
        <w:rPr>
          <w:highlight w:val="white"/>
        </w:rPr>
        <w:t>Style</w:t>
      </w:r>
      <w:r w:rsidR="00C8684D">
        <w:rPr>
          <w:highlight w:val="white"/>
        </w:rPr>
        <w:t>()</w:t>
      </w:r>
      <w:r w:rsidRPr="00903DBA">
        <w:rPr>
          <w:highlight w:val="white"/>
        </w:rPr>
        <w:t>)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33760F0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3E3CB3CB" w:rsidR="005E5A36" w:rsidRPr="00903DBA" w:rsidRDefault="005E5A36" w:rsidP="005E5A36">
      <w:pPr>
        <w:rPr>
          <w:highlight w:val="white"/>
        </w:rPr>
      </w:pPr>
      <w:r w:rsidRPr="00903DBA">
        <w:rPr>
          <w:highlight w:val="white"/>
        </w:rPr>
        <w:t xml:space="preserve">Then we iterate through the parameter list to make sure they are all declared and to assigned them the correct offset. When the parameters were declared they were given offsets. However, since the parameters and declaration may come in different order, we need to reassign </w:t>
      </w:r>
      <w:r w:rsidR="008551C5">
        <w:rPr>
          <w:highlight w:val="white"/>
        </w:rPr>
        <w:t xml:space="preserve">the </w:t>
      </w:r>
      <w:r w:rsidRPr="00903DBA">
        <w:rPr>
          <w:highlight w:val="white"/>
        </w:rPr>
        <w:t>offsets</w:t>
      </w:r>
      <w:r w:rsidR="003F2FC4">
        <w:rPr>
          <w:highlight w:val="white"/>
        </w:rPr>
        <w:t xml:space="preserve"> to match the parameter</w:t>
      </w:r>
      <w:r w:rsidR="001C6991">
        <w:rPr>
          <w:highlight w:val="white"/>
        </w:rPr>
        <w:t>s’</w:t>
      </w:r>
      <w:r w:rsidR="003F2FC4">
        <w:rPr>
          <w:highlight w:val="white"/>
        </w:rPr>
        <w:t xml:space="preserve">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5D130B96" w:rsidR="005E5A36" w:rsidRPr="00903DBA" w:rsidRDefault="005E5A36" w:rsidP="005E5A36">
      <w:pPr>
        <w:pStyle w:val="Code"/>
        <w:rPr>
          <w:highlight w:val="white"/>
        </w:rPr>
      </w:pPr>
      <w:r w:rsidRPr="00903DBA">
        <w:rPr>
          <w:highlight w:val="white"/>
        </w:rPr>
        <w:t xml:space="preserve">            </w:t>
      </w:r>
      <w:r w:rsidR="0056352A">
        <w:rPr>
          <w:highlight w:val="white"/>
        </w:rPr>
        <w:t>Error.</w:t>
      </w:r>
      <w:r w:rsidR="00674A54">
        <w:rPr>
          <w:highlight w:val="white"/>
        </w:rPr>
        <w:t>Report</w:t>
      </w:r>
      <w:r w:rsidRPr="00903DBA">
        <w:rPr>
          <w:highlight w:val="white"/>
        </w:rPr>
        <w:t xml:space="preserve">(name,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2FA25786" w:rsidR="005E5A36" w:rsidRPr="00903DBA" w:rsidRDefault="005E5A36" w:rsidP="005E5A36">
      <w:pPr>
        <w:pStyle w:val="Code"/>
        <w:rPr>
          <w:highlight w:val="white"/>
        </w:rPr>
      </w:pPr>
      <w:r w:rsidRPr="00903DBA">
        <w:rPr>
          <w:highlight w:val="white"/>
        </w:rPr>
        <w:t xml:space="preserve">          offset += symbol.Type.</w:t>
      </w:r>
      <w:r w:rsidR="00BF1495">
        <w:rPr>
          <w:highlight w:val="white"/>
        </w:rPr>
        <w:t>SizeAddress</w:t>
      </w:r>
      <w:r w:rsidRPr="00903DBA">
        <w:rPr>
          <w:highlight w:val="white"/>
        </w:rPr>
        <w:t>();</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107ECDC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0A5800C2"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treated like regular variables inside the function. 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6D1FFDC" w:rsidR="005E5A36" w:rsidRPr="00903DBA" w:rsidRDefault="005E5A36" w:rsidP="005E5A36">
      <w:pPr>
        <w:rPr>
          <w:highlight w:val="white"/>
        </w:rPr>
      </w:pPr>
      <w:r w:rsidRPr="00903DBA">
        <w:rPr>
          <w:highlight w:val="white"/>
        </w:rPr>
        <w:t xml:space="preserve">When the parameter list has been settled, we check if the function is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of the C code</w:t>
      </w:r>
      <w:r w:rsidR="00842B62">
        <w:rPr>
          <w:highlight w:val="white"/>
        </w:rPr>
        <w:t xml:space="preserve">, in which </w:t>
      </w:r>
      <w:r w:rsidRPr="00903DBA">
        <w:rPr>
          <w:highlight w:val="white"/>
        </w:rPr>
        <w:t>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26EA5925" w:rsidR="005E5A36" w:rsidRPr="00903DBA" w:rsidRDefault="005E5A36" w:rsidP="005E5A36">
      <w:pPr>
        <w:rPr>
          <w:highlight w:val="white"/>
        </w:rPr>
      </w:pPr>
      <w:r w:rsidRPr="00903DBA">
        <w:rPr>
          <w:highlight w:val="white"/>
        </w:rPr>
        <w:t xml:space="preserve">First, we call the </w:t>
      </w:r>
      <w:r w:rsidR="00D4318D">
        <w:rPr>
          <w:rStyle w:val="KeyWord0"/>
          <w:highlight w:val="white"/>
        </w:rPr>
        <w:t>&lt;k&gt;</w:t>
      </w:r>
      <w:r w:rsidR="00D4318D" w:rsidRPr="00903DBA">
        <w:rPr>
          <w:rStyle w:val="KeyWord0"/>
          <w:highlight w:val="white"/>
        </w:rPr>
        <w:t>InitializationCodeList</w:t>
      </w:r>
      <w:r w:rsidR="00D4318D">
        <w:rPr>
          <w:rStyle w:val="KeyWord0"/>
          <w:highlight w:val="white"/>
        </w:rPr>
        <w:t>&lt;/k&gt;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7ACDBBCF" w:rsidR="005E5A36" w:rsidRPr="00A60980" w:rsidRDefault="008C4970" w:rsidP="00A60980">
      <w:pPr>
        <w:pStyle w:val="ListParagraph"/>
        <w:numPr>
          <w:ilvl w:val="0"/>
          <w:numId w:val="180"/>
        </w:numPr>
        <w:rPr>
          <w:highlight w:val="white"/>
        </w:rPr>
      </w:pPr>
      <w:r>
        <w:rPr>
          <w:highlight w:val="white"/>
        </w:rPr>
        <w:t>&lt;l&gt;</w:t>
      </w:r>
      <w:r w:rsidRPr="00A60980">
        <w:rPr>
          <w:highlight w:val="white"/>
        </w:rPr>
        <w:t>No parameter</w:t>
      </w:r>
      <w:r>
        <w:rPr>
          <w:highlight w:val="white"/>
        </w:rPr>
        <w:t xml:space="preserve">s, </w:t>
      </w:r>
      <w:r w:rsidRPr="00A60980">
        <w:rPr>
          <w:highlight w:val="white"/>
        </w:rPr>
        <w:t>marked with void</w:t>
      </w:r>
      <w:r>
        <w:rPr>
          <w:highlight w:val="white"/>
        </w:rPr>
        <w:t>.&lt;/l&gt;</w:t>
      </w:r>
    </w:p>
    <w:p w14:paraId="7B13066D" w14:textId="7FB19365" w:rsidR="00D4318D" w:rsidRPr="005F15DE" w:rsidRDefault="00D4318D" w:rsidP="005F15DE">
      <w:pPr>
        <w:pStyle w:val="Code"/>
        <w:ind w:firstLine="720"/>
        <w:rPr>
          <w:rStyle w:val="KeyWord0"/>
          <w:b w:val="0"/>
          <w:highlight w:val="white"/>
        </w:rPr>
      </w:pPr>
      <w:r>
        <w:rPr>
          <w:rStyle w:val="KeyWord0"/>
          <w:b w:val="0"/>
          <w:highlight w:val="white"/>
        </w:rPr>
        <w:t>&lt;k&gt;</w:t>
      </w:r>
      <w:r w:rsidRPr="005F15DE">
        <w:rPr>
          <w:rStyle w:val="KeyWord0"/>
          <w:b w:val="0"/>
          <w:highlight w:val="white"/>
        </w:rPr>
        <w:t>int</w:t>
      </w:r>
      <w:r>
        <w:rPr>
          <w:rStyle w:val="KeyWord0"/>
          <w:b w:val="0"/>
          <w:highlight w:val="white"/>
        </w:rPr>
        <w:t xml:space="preserve"> </w:t>
      </w:r>
      <w:r w:rsidRPr="005F15DE">
        <w:rPr>
          <w:rStyle w:val="KeyWord0"/>
          <w:b w:val="0"/>
          <w:highlight w:val="white"/>
        </w:rPr>
        <w:t>main(void)</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 xml:space="preserve"> </w:t>
      </w:r>
      <w:r w:rsidRPr="005F15DE">
        <w:rPr>
          <w:rStyle w:val="KeyWord0"/>
          <w:b w:val="0"/>
          <w:highlight w:val="white"/>
        </w:rPr>
        <w:t>*</w:t>
      </w:r>
      <w:r>
        <w:rPr>
          <w:rStyle w:val="KeyWord0"/>
          <w:b w:val="0"/>
          <w:highlight w:val="white"/>
        </w:rPr>
        <w:t>&lt;/k&gt;</w:t>
      </w:r>
      <w:r w:rsidR="003F4396" w:rsidRPr="005F15DE">
        <w:rPr>
          <w:rStyle w:val="KeyWord0"/>
          <w:b w:val="0"/>
          <w:highlight w:val="white"/>
        </w:rPr>
        <w:t xml:space="preserve">/ </w:t>
      </w:r>
      <w:r>
        <w:rPr>
          <w:rStyle w:val="KeyWord0"/>
          <w:b w:val="0"/>
          <w:highlight w:val="white"/>
        </w:rPr>
        <w:t>&lt;k&gt;</w:t>
      </w:r>
      <w:r w:rsidRPr="005F15DE">
        <w:rPr>
          <w:rStyle w:val="KeyWord0"/>
          <w:b w:val="0"/>
          <w:highlight w:val="white"/>
        </w:rPr>
        <w:t>}</w:t>
      </w:r>
    </w:p>
    <w:p w14:paraId="39EFDFAC" w14:textId="23EA7DBC" w:rsidR="005E5A36" w:rsidRPr="00A60980" w:rsidRDefault="00D4318D" w:rsidP="00A60980">
      <w:pPr>
        <w:pStyle w:val="ListParagraph"/>
        <w:numPr>
          <w:ilvl w:val="0"/>
          <w:numId w:val="180"/>
        </w:numPr>
        <w:rPr>
          <w:highlight w:val="white"/>
        </w:rPr>
      </w:pPr>
      <w:r>
        <w:rPr>
          <w:rStyle w:val="KeyWord0"/>
          <w:b w:val="0"/>
          <w:highlight w:val="white"/>
        </w:rPr>
        <w:t>&lt;/k&gt;</w:t>
      </w:r>
      <w:r w:rsidR="008C4970">
        <w:rPr>
          <w:highlight w:val="white"/>
        </w:rPr>
        <w:t>&lt;l&gt;</w:t>
      </w:r>
      <w:r w:rsidR="008C4970" w:rsidRPr="00A60980">
        <w:rPr>
          <w:highlight w:val="white"/>
        </w:rPr>
        <w:t>Command line arguments.</w:t>
      </w:r>
      <w:r w:rsidR="008C4970">
        <w:rPr>
          <w:highlight w:val="white"/>
        </w:rPr>
        <w:t xml:space="preserve"> We have two cases that </w:t>
      </w:r>
      <w:r w:rsidR="008C4970" w:rsidRPr="00903DBA">
        <w:rPr>
          <w:highlight w:val="white"/>
        </w:rPr>
        <w:t xml:space="preserve">actually </w:t>
      </w:r>
      <w:r w:rsidR="008C4970">
        <w:rPr>
          <w:highlight w:val="white"/>
        </w:rPr>
        <w:t xml:space="preserve">are </w:t>
      </w:r>
      <w:r w:rsidR="008C4970" w:rsidRPr="00903DBA">
        <w:rPr>
          <w:highlight w:val="white"/>
        </w:rPr>
        <w:t xml:space="preserve">the same case, </w:t>
      </w:r>
      <w:r w:rsidR="008C4970">
        <w:rPr>
          <w:highlight w:val="white"/>
        </w:rPr>
        <w:t>as</w:t>
      </w:r>
      <w:r w:rsidR="008C4970" w:rsidRPr="00903DBA">
        <w:rPr>
          <w:highlight w:val="white"/>
        </w:rPr>
        <w:t xml:space="preserve"> arrays are changed to pointers in parameter types.</w:t>
      </w:r>
      <w:r w:rsidR="008C4970" w:rsidRPr="00A364C5">
        <w:rPr>
          <w:highlight w:val="white"/>
        </w:rPr>
        <w:t xml:space="preserve"> </w:t>
      </w:r>
      <w:r w:rsidR="008C4970">
        <w:rPr>
          <w:highlight w:val="white"/>
        </w:rPr>
        <w:t>We do not c</w:t>
      </w:r>
      <w:r w:rsidR="008C4970" w:rsidRPr="00903DBA">
        <w:rPr>
          <w:highlight w:val="white"/>
        </w:rPr>
        <w:t xml:space="preserve">heck the names of the parameters; </w:t>
      </w:r>
      <w:r w:rsidR="008C4970">
        <w:rPr>
          <w:highlight w:val="white"/>
        </w:rPr>
        <w:t xml:space="preserve">they </w:t>
      </w:r>
      <w:r w:rsidR="008C4970" w:rsidRPr="00903DBA">
        <w:rPr>
          <w:highlight w:val="white"/>
        </w:rPr>
        <w:t>may have other names.</w:t>
      </w:r>
      <w:r w:rsidR="008C4970">
        <w:rPr>
          <w:highlight w:val="white"/>
        </w:rPr>
        <w:t>&lt;/l&gt;</w:t>
      </w:r>
    </w:p>
    <w:p w14:paraId="7B80BB54" w14:textId="77777777" w:rsidR="0096219A" w:rsidRDefault="003F4396" w:rsidP="0096219A">
      <w:pPr>
        <w:pStyle w:val="Code"/>
        <w:rPr>
          <w:rStyle w:val="KeyWord0"/>
          <w:b w:val="0"/>
          <w:highlight w:val="white"/>
        </w:rPr>
      </w:pP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290B8223" w14:textId="582E18F8" w:rsidR="005E5A36" w:rsidRPr="00903DBA" w:rsidRDefault="005E5A36" w:rsidP="0096219A">
      <w:pPr>
        <w:rPr>
          <w:highlight w:val="white"/>
        </w:rPr>
      </w:pPr>
      <w:r w:rsidRPr="00903DBA">
        <w:rPr>
          <w:rStyle w:val="KeyWord0"/>
          <w:bCs/>
          <w:highlight w:val="white"/>
        </w:rPr>
        <w:t xml:space="preserve">             </w:t>
      </w:r>
      <w:r w:rsidRPr="00903DBA">
        <w:rPr>
          <w:highlight w:val="white"/>
        </w:rPr>
        <w:t>or</w:t>
      </w:r>
    </w:p>
    <w:p w14:paraId="398C47EA" w14:textId="0A907794" w:rsidR="005E5A36" w:rsidRPr="005F15DE" w:rsidRDefault="005E5A36" w:rsidP="005F15DE">
      <w:pPr>
        <w:pStyle w:val="Code"/>
        <w:rPr>
          <w:highlight w:val="white"/>
        </w:rPr>
      </w:pPr>
      <w:r w:rsidRPr="005F15DE">
        <w:rPr>
          <w:highlight w:val="white"/>
        </w:rPr>
        <w:t xml:space="preserve">      </w:t>
      </w:r>
      <w:r w:rsidR="00D4318D">
        <w:rPr>
          <w:rStyle w:val="KeyWord0"/>
          <w:b w:val="0"/>
          <w:highlight w:val="white"/>
        </w:rPr>
        <w:t>&lt;k&gt;</w:t>
      </w:r>
      <w:r w:rsidR="00D4318D" w:rsidRPr="005F15DE">
        <w:rPr>
          <w:rStyle w:val="KeyWord0"/>
          <w:b w:val="0"/>
          <w:highlight w:val="white"/>
        </w:rPr>
        <w:t>int</w:t>
      </w:r>
      <w:r w:rsidR="00D4318D">
        <w:rPr>
          <w:rStyle w:val="KeyWord0"/>
          <w:b w:val="0"/>
          <w:highlight w:val="white"/>
        </w:rPr>
        <w:t xml:space="preserve"> </w:t>
      </w:r>
      <w:r w:rsidR="00D4318D" w:rsidRPr="005F15DE">
        <w:rPr>
          <w:rStyle w:val="KeyWord0"/>
          <w:b w:val="0"/>
          <w:highlight w:val="white"/>
        </w:rPr>
        <w:t>main(int</w:t>
      </w:r>
      <w:r w:rsidR="00D4318D">
        <w:rPr>
          <w:rStyle w:val="KeyWord0"/>
          <w:b w:val="0"/>
          <w:highlight w:val="white"/>
        </w:rPr>
        <w:t xml:space="preserve"> </w:t>
      </w:r>
      <w:r w:rsidR="00D4318D" w:rsidRPr="005F15DE">
        <w:rPr>
          <w:rStyle w:val="KeyWord0"/>
          <w:b w:val="0"/>
          <w:highlight w:val="white"/>
        </w:rPr>
        <w:t>argc,</w:t>
      </w:r>
      <w:r w:rsidR="00D4318D">
        <w:rPr>
          <w:rStyle w:val="KeyWord0"/>
          <w:b w:val="0"/>
          <w:highlight w:val="white"/>
        </w:rPr>
        <w:t xml:space="preserve"> </w:t>
      </w:r>
      <w:r w:rsidR="00D4318D" w:rsidRPr="005F15DE">
        <w:rPr>
          <w:rStyle w:val="KeyWord0"/>
          <w:b w:val="0"/>
          <w:highlight w:val="white"/>
        </w:rPr>
        <w:t>char</w:t>
      </w:r>
      <w:r w:rsidR="00D4318D">
        <w:rPr>
          <w:rStyle w:val="KeyWord0"/>
          <w:b w:val="0"/>
          <w:highlight w:val="white"/>
        </w:rPr>
        <w:t xml:space="preserve"> </w:t>
      </w:r>
      <w:r w:rsidR="00D4318D" w:rsidRPr="005F15DE">
        <w:rPr>
          <w:rStyle w:val="KeyWord0"/>
          <w:b w:val="0"/>
          <w:highlight w:val="white"/>
        </w:rPr>
        <w:t>**argv)</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 xml:space="preserve"> </w:t>
      </w:r>
      <w:r w:rsidR="00D4318D" w:rsidRPr="005F15DE">
        <w:rPr>
          <w:rStyle w:val="KeyWord0"/>
          <w:b w:val="0"/>
          <w:highlight w:val="white"/>
        </w:rPr>
        <w:t>*</w:t>
      </w:r>
      <w:r w:rsidR="00D4318D">
        <w:rPr>
          <w:rStyle w:val="KeyWord0"/>
          <w:b w:val="0"/>
          <w:highlight w:val="white"/>
        </w:rPr>
        <w:t>&lt;/k&gt;</w:t>
      </w:r>
      <w:r w:rsidR="003F4396" w:rsidRPr="005F15DE">
        <w:rPr>
          <w:rStyle w:val="KeyWord0"/>
          <w:b w:val="0"/>
          <w:highlight w:val="white"/>
        </w:rPr>
        <w:t xml:space="preserve">/ </w:t>
      </w:r>
      <w:r w:rsidR="00D4318D">
        <w:rPr>
          <w:rStyle w:val="KeyWord0"/>
          <w:b w:val="0"/>
          <w:highlight w:val="white"/>
        </w:rPr>
        <w:t>&lt;k&gt;</w:t>
      </w:r>
      <w:r w:rsidR="00D4318D" w:rsidRPr="005F15DE">
        <w:rPr>
          <w:rStyle w:val="KeyWord0"/>
          <w:b w:val="0"/>
          <w:highlight w:val="white"/>
        </w:rPr>
        <w:t>}</w:t>
      </w:r>
      <w:r w:rsidR="00D4318D">
        <w:rPr>
          <w:rStyle w:val="KeyWord0"/>
          <w:b w:val="0"/>
          <w:highlight w:val="white"/>
        </w:rPr>
        <w:t>&lt;/k&gt;</w:t>
      </w:r>
    </w:p>
    <w:p w14:paraId="795D35F3" w14:textId="77777777" w:rsidR="00AF2A61" w:rsidRDefault="00AF2A61" w:rsidP="005E5A36">
      <w:pPr>
        <w:pStyle w:val="Code"/>
        <w:rPr>
          <w:highlight w:val="white"/>
        </w:rPr>
      </w:pPr>
    </w:p>
    <w:p w14:paraId="751F4B94" w14:textId="05F73FF4"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126A620C"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not null, </w:t>
      </w:r>
      <w:r w:rsidR="00702191">
        <w:rPr>
          <w:highlight w:val="white"/>
        </w:rPr>
        <w:t xml:space="preserve">we have a new-style function definition. We then check that </w:t>
      </w:r>
      <w:r w:rsidRPr="00903DBA">
        <w:rPr>
          <w:highlight w:val="white"/>
        </w:rPr>
        <w:t xml:space="preserve">there are two parameters, </w:t>
      </w:r>
      <w:r w:rsidR="00702191">
        <w:rPr>
          <w:highlight w:val="white"/>
        </w:rPr>
        <w:t xml:space="preserve">and </w:t>
      </w:r>
      <w:r w:rsidRPr="00903DBA">
        <w:rPr>
          <w:highlight w:val="white"/>
        </w:rPr>
        <w:t xml:space="preserve">we check </w:t>
      </w:r>
      <w:r w:rsidR="00702191">
        <w:rPr>
          <w:highlight w:val="white"/>
        </w:rPr>
        <w:t>that</w:t>
      </w:r>
      <w:r w:rsidRPr="00903DBA">
        <w:rPr>
          <w:highlight w:val="white"/>
        </w:rPr>
        <w:t xml:space="preserve"> the command line argument case applies. The first parameter shall be a signed or unsigned integer while the second parameter shall be a pointer to pointer to</w:t>
      </w:r>
      <w:r w:rsidR="00110C1A">
        <w:rPr>
          <w:highlight w:val="white"/>
        </w:rPr>
        <w:t xml:space="preserve"> a</w:t>
      </w:r>
      <w:r w:rsidRPr="00903DBA">
        <w:rPr>
          <w:highlight w:val="white"/>
        </w:rPr>
        <w:t xml:space="preserve">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52A919C"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(typeList[0].IsInteger() &amp;&amp;</w:t>
      </w:r>
    </w:p>
    <w:p w14:paraId="6A1558A3" w14:textId="4A0CAF64" w:rsidR="005E5A36" w:rsidRPr="00903DBA" w:rsidRDefault="005E5A36" w:rsidP="005E5A36">
      <w:pPr>
        <w:pStyle w:val="Code"/>
        <w:rPr>
          <w:highlight w:val="white"/>
        </w:rPr>
      </w:pPr>
      <w:r w:rsidRPr="00903DBA">
        <w:rPr>
          <w:highlight w:val="white"/>
        </w:rPr>
        <w:t xml:space="preserve">                      typeList[1].IsPointer() &amp;&amp;</w:t>
      </w:r>
    </w:p>
    <w:p w14:paraId="4FF65FDF" w14:textId="63B15C6D" w:rsidR="005E5A36" w:rsidRPr="00903DBA" w:rsidRDefault="005E5A36" w:rsidP="005E5A36">
      <w:pPr>
        <w:pStyle w:val="Code"/>
        <w:rPr>
          <w:highlight w:val="white"/>
        </w:rPr>
      </w:pPr>
      <w:r w:rsidRPr="00903DBA">
        <w:rPr>
          <w:highlight w:val="white"/>
        </w:rPr>
        <w:t xml:space="preserve">                      typeList[1].PointerType.IsPointer() &amp;&amp;</w:t>
      </w:r>
    </w:p>
    <w:p w14:paraId="39C8D51D" w14:textId="2633BE48" w:rsidR="005E5A36" w:rsidRPr="00903DBA" w:rsidRDefault="005E5A36" w:rsidP="005E5A36">
      <w:pPr>
        <w:pStyle w:val="Code"/>
        <w:rPr>
          <w:highlight w:val="white"/>
        </w:rPr>
      </w:pPr>
      <w:r w:rsidRPr="00903DBA">
        <w:rPr>
          <w:highlight w:val="white"/>
        </w:rPr>
        <w:t xml:space="preserve">                      typeList[1].PointerType.PointerType.IsChar(),</w:t>
      </w:r>
    </w:p>
    <w:p w14:paraId="68A490F9" w14:textId="2A178D39"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12F69F8E" w:rsidR="005E5A36" w:rsidRPr="00903DBA" w:rsidRDefault="005E5A36" w:rsidP="005E5A36">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null, we have the old-style function definition, in which case we do not perform any type checking at all. If </w:t>
      </w:r>
      <w:r w:rsidR="00D4318D">
        <w:rPr>
          <w:rStyle w:val="KeyWord0"/>
          <w:highlight w:val="white"/>
        </w:rPr>
        <w:t>&lt;k&gt;</w:t>
      </w:r>
      <w:r w:rsidR="00D4318D" w:rsidRPr="00903DBA">
        <w:rPr>
          <w:rStyle w:val="KeyWord0"/>
          <w:highlight w:val="white"/>
        </w:rPr>
        <w:t>typelist</w:t>
      </w:r>
      <w:r w:rsidR="00D4318D">
        <w:rPr>
          <w:rStyle w:val="KeyWord0"/>
          <w:highlight w:val="white"/>
        </w:rPr>
        <w:t>&lt;/k&gt;</w:t>
      </w:r>
      <w:r w:rsidRPr="00903DBA">
        <w:rPr>
          <w:highlight w:val="white"/>
        </w:rPr>
        <w:t xml:space="preserve"> is empty, we have the void-marked empty parameter list</w:t>
      </w:r>
      <w:r w:rsidR="00B60E34">
        <w:rPr>
          <w:highlight w:val="white"/>
        </w:rPr>
        <w:t>, which is allowed.</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9548E2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2D2279A1" w:rsidR="005E5A36" w:rsidRDefault="005E5A36" w:rsidP="005E5A36">
      <w:pPr>
        <w:pStyle w:val="Code"/>
        <w:rPr>
          <w:highlight w:val="white"/>
        </w:rPr>
      </w:pPr>
      <w:r w:rsidRPr="00903DBA">
        <w:rPr>
          <w:highlight w:val="white"/>
        </w:rPr>
        <w:t xml:space="preserve">    }</w:t>
      </w:r>
    </w:p>
    <w:p w14:paraId="2D7F034C" w14:textId="21FA2E51" w:rsidR="005E5A36" w:rsidRPr="00903DBA" w:rsidRDefault="005E5A36" w:rsidP="005E5A36">
      <w:r w:rsidRPr="00903DBA">
        <w:lastRenderedPageBreak/>
        <w:t xml:space="preserve">The </w:t>
      </w:r>
      <w:r w:rsidR="00D4318D">
        <w:rPr>
          <w:rStyle w:val="KeyWord0"/>
        </w:rPr>
        <w:t>&lt;k&gt;</w:t>
      </w:r>
      <w:r w:rsidR="00D4318D" w:rsidRPr="00903DBA">
        <w:rPr>
          <w:rStyle w:val="KeyWord0"/>
        </w:rPr>
        <w:t>FunctionEnd</w:t>
      </w:r>
      <w:r w:rsidR="00D4318D">
        <w:rPr>
          <w:rStyle w:val="KeyWord0"/>
        </w:rPr>
        <w:t>&lt;/k&gt;</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13B75370" w:rsidR="005E5A36" w:rsidRPr="00903DBA" w:rsidRDefault="005E5A36" w:rsidP="005E5A36">
      <w:pPr>
        <w:rPr>
          <w:highlight w:val="white"/>
        </w:rPr>
      </w:pPr>
      <w:r w:rsidRPr="00903DBA">
        <w:rPr>
          <w:highlight w:val="white"/>
        </w:rPr>
        <w:t xml:space="preserve">The first step is to backpatch the </w:t>
      </w:r>
      <w:r w:rsidR="00D4318D">
        <w:rPr>
          <w:rStyle w:val="KeyWord0"/>
          <w:highlight w:val="white"/>
        </w:rPr>
        <w:t>&lt;k&gt;</w:t>
      </w:r>
      <w:r w:rsidR="00D4318D" w:rsidRPr="00903DBA">
        <w:rPr>
          <w:rStyle w:val="KeyWord0"/>
          <w:highlight w:val="white"/>
        </w:rPr>
        <w:t>next</w:t>
      </w:r>
      <w:r w:rsidR="00920E42">
        <w:rPr>
          <w:rStyle w:val="KeyWord0"/>
          <w:highlight w:val="white"/>
        </w:rPr>
        <w:t>-</w:t>
      </w:r>
      <w:r w:rsidR="00D4318D" w:rsidRPr="00903DBA">
        <w:rPr>
          <w:rStyle w:val="KeyWord0"/>
          <w:highlight w:val="white"/>
        </w:rPr>
        <w:t>set</w:t>
      </w:r>
      <w:r w:rsidR="00D4318D">
        <w:rPr>
          <w:rStyle w:val="KeyWord0"/>
          <w:highlight w:val="white"/>
        </w:rPr>
        <w:t>&lt;/k&gt;</w:t>
      </w:r>
      <w:r w:rsidRPr="00903DBA">
        <w:rPr>
          <w:highlight w:val="white"/>
        </w:rPr>
        <w:t xml:space="preserve"> of the statement. Each statement has a next</w:t>
      </w:r>
      <w:r w:rsidR="0028418C">
        <w:rPr>
          <w:highlight w:val="white"/>
        </w:rPr>
        <w:t>-</w:t>
      </w:r>
      <w:r w:rsidRPr="00903DBA">
        <w:rPr>
          <w:highlight w:val="white"/>
        </w:rPr>
        <w:t>set</w:t>
      </w:r>
      <w:r w:rsidR="003A605F">
        <w:rPr>
          <w:highlight w:val="white"/>
        </w:rPr>
        <w:t xml:space="preserve"> that</w:t>
      </w:r>
      <w:r w:rsidRPr="00903DBA">
        <w:rPr>
          <w:highlight w:val="white"/>
        </w:rPr>
        <w:t xml:space="preserve"> hol</w:t>
      </w:r>
      <w:r w:rsidR="003A605F">
        <w:rPr>
          <w:highlight w:val="white"/>
        </w:rPr>
        <w:t>ds</w:t>
      </w:r>
      <w:r w:rsidRPr="00903DBA">
        <w:rPr>
          <w:highlight w:val="white"/>
        </w:rPr>
        <w:t xml:space="preserve"> jump instructions. For instance, </w:t>
      </w:r>
      <w:r w:rsidR="00D4318D">
        <w:rPr>
          <w:rStyle w:val="KeyWord0"/>
          <w:highlight w:val="white"/>
        </w:rPr>
        <w:t>&lt;k&gt;</w:t>
      </w:r>
      <w:r w:rsidR="00D4318D" w:rsidRPr="00903DBA">
        <w:rPr>
          <w:rStyle w:val="KeyWord0"/>
          <w:highlight w:val="white"/>
        </w:rPr>
        <w:t>for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while</w:t>
      </w:r>
      <w:r w:rsidR="00D4318D">
        <w:rPr>
          <w:rStyle w:val="KeyWord0"/>
          <w:highlight w:val="white"/>
        </w:rPr>
        <w:t>&lt;/k&gt;</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128BB414" w:rsidR="005E5A36" w:rsidRPr="00903DBA" w:rsidRDefault="005E5A36" w:rsidP="005E5A36">
      <w:pPr>
        <w:rPr>
          <w:highlight w:val="white"/>
        </w:rPr>
      </w:pPr>
      <w:r w:rsidRPr="00903DBA">
        <w:rPr>
          <w:highlight w:val="white"/>
        </w:rPr>
        <w:t xml:space="preserve">If the return type of the function is void, we need to add a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w:t>
      </w:r>
      <w:r w:rsidR="00BD4E81">
        <w:rPr>
          <w:highlight w:val="white"/>
        </w:rPr>
        <w:t xml:space="preserve">or </w:t>
      </w:r>
      <w:r w:rsidR="009A54C5">
        <w:rPr>
          <w:highlight w:val="white"/>
        </w:rPr>
        <w:t xml:space="preserve">an potential </w:t>
      </w:r>
      <w:r w:rsidR="00D4318D">
        <w:rPr>
          <w:rStyle w:val="KeyWord0"/>
          <w:highlight w:val="white"/>
        </w:rPr>
        <w:t>&lt;k&gt;</w:t>
      </w:r>
      <w:r w:rsidR="00D4318D" w:rsidRPr="00BD4E81">
        <w:rPr>
          <w:rStyle w:val="KeyWord0"/>
          <w:highlight w:val="white"/>
        </w:rPr>
        <w:t>Exit</w:t>
      </w:r>
      <w:r w:rsidR="00D4318D">
        <w:rPr>
          <w:rStyle w:val="KeyWord0"/>
          <w:highlight w:val="white"/>
        </w:rPr>
        <w:t>&lt;/k&gt;</w:t>
      </w:r>
      <w:r w:rsidR="00BD4E81">
        <w:rPr>
          <w:highlight w:val="white"/>
        </w:rPr>
        <w:t xml:space="preserve"> </w:t>
      </w:r>
      <w:r w:rsidRPr="00903DBA">
        <w:rPr>
          <w:highlight w:val="white"/>
        </w:rPr>
        <w:t>instruction at the end of the function</w:t>
      </w:r>
      <w:r w:rsidR="00BD4E81">
        <w:rPr>
          <w:highlight w:val="white"/>
        </w:rPr>
        <w:t xml:space="preserve">, depending on whether the function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sidR="00BD4E81">
        <w:rPr>
          <w:highlight w:val="white"/>
        </w:rPr>
        <w:t xml:space="preserve"> function.</w:t>
      </w:r>
    </w:p>
    <w:p w14:paraId="7223F84B" w14:textId="77777777" w:rsidR="009A54C5" w:rsidRPr="009A54C5" w:rsidRDefault="009A54C5" w:rsidP="009A54C5">
      <w:pPr>
        <w:pStyle w:val="Code"/>
      </w:pPr>
      <w:r w:rsidRPr="009A54C5">
        <w:t xml:space="preserve">      if (SymbolTable.CurrentFunction.Type.ReturnType.IsVoid()) {</w:t>
      </w:r>
    </w:p>
    <w:p w14:paraId="68F9500D" w14:textId="77777777" w:rsidR="009A54C5" w:rsidRPr="009A54C5" w:rsidRDefault="009A54C5" w:rsidP="009A54C5">
      <w:pPr>
        <w:pStyle w:val="Code"/>
      </w:pPr>
      <w:r w:rsidRPr="009A54C5">
        <w:t xml:space="preserve">        AddMiddleCode(statement.CodeList, MiddleOperator.Return);</w:t>
      </w:r>
    </w:p>
    <w:p w14:paraId="4FA5F942" w14:textId="608BEAA6" w:rsidR="009A54C5" w:rsidRPr="00903DBA" w:rsidRDefault="009A54C5" w:rsidP="009A54C5">
      <w:pPr>
        <w:rPr>
          <w:highlight w:val="white"/>
        </w:rPr>
      </w:pPr>
      <w:r>
        <w:rPr>
          <w:highlight w:val="white"/>
        </w:rPr>
        <w:t xml:space="preserve">If the function is the </w:t>
      </w:r>
      <w:r w:rsidR="00D4318D">
        <w:rPr>
          <w:rStyle w:val="KeyWord0"/>
          <w:highlight w:val="white"/>
        </w:rPr>
        <w:t>&lt;k&gt;</w:t>
      </w:r>
      <w:r w:rsidR="00D4318D" w:rsidRPr="00BD4E81">
        <w:rPr>
          <w:rStyle w:val="KeyWord0"/>
          <w:highlight w:val="white"/>
        </w:rPr>
        <w:t>main</w:t>
      </w:r>
      <w:r w:rsidR="00D4318D">
        <w:rPr>
          <w:rStyle w:val="KeyWord0"/>
          <w:highlight w:val="white"/>
        </w:rPr>
        <w:t>&lt;/k&gt;</w:t>
      </w:r>
      <w:r>
        <w:rPr>
          <w:highlight w:val="white"/>
        </w:rPr>
        <w:t xml:space="preserve"> function, we add an </w:t>
      </w:r>
      <w:r w:rsidR="00D4318D">
        <w:rPr>
          <w:rStyle w:val="KeyWord0"/>
          <w:highlight w:val="white"/>
        </w:rPr>
        <w:t>&lt;k&gt;</w:t>
      </w:r>
      <w:r w:rsidR="00D4318D" w:rsidRPr="003A605F">
        <w:rPr>
          <w:rStyle w:val="KeyWord0"/>
          <w:highlight w:val="white"/>
        </w:rPr>
        <w:t>Exit</w:t>
      </w:r>
      <w:r w:rsidR="00D4318D">
        <w:rPr>
          <w:rStyle w:val="KeyWord0"/>
          <w:highlight w:val="white"/>
        </w:rPr>
        <w:t>&lt;/k&gt;</w:t>
      </w:r>
      <w:r>
        <w:rPr>
          <w:highlight w:val="white"/>
        </w:rPr>
        <w:t xml:space="preserve"> instruction.</w:t>
      </w:r>
    </w:p>
    <w:p w14:paraId="51B0A2E9" w14:textId="77777777" w:rsidR="009A54C5" w:rsidRPr="009A54C5" w:rsidRDefault="009A54C5" w:rsidP="009A54C5">
      <w:pPr>
        <w:pStyle w:val="Code"/>
      </w:pPr>
      <w:r w:rsidRPr="009A54C5">
        <w:t xml:space="preserve">        if (SymbolTable.CurrentFunction.UniqueName.Equals("main")) {</w:t>
      </w:r>
    </w:p>
    <w:p w14:paraId="00669A24" w14:textId="77777777" w:rsidR="009A54C5" w:rsidRPr="009A54C5" w:rsidRDefault="009A54C5" w:rsidP="009A54C5">
      <w:pPr>
        <w:pStyle w:val="Code"/>
      </w:pPr>
      <w:r w:rsidRPr="009A54C5">
        <w:t xml:space="preserve">          AddMiddleCode(statement.CodeList, MiddleOperator.Exit);</w:t>
      </w:r>
    </w:p>
    <w:p w14:paraId="7B341437" w14:textId="77777777" w:rsidR="009A54C5" w:rsidRPr="009A54C5" w:rsidRDefault="009A54C5" w:rsidP="009A54C5">
      <w:pPr>
        <w:pStyle w:val="Code"/>
      </w:pPr>
      <w:r w:rsidRPr="009A54C5">
        <w:t xml:space="preserve">        }</w:t>
      </w:r>
    </w:p>
    <w:p w14:paraId="17F88A94" w14:textId="77777777" w:rsidR="009A54C5" w:rsidRPr="009A54C5" w:rsidRDefault="009A54C5" w:rsidP="009A54C5">
      <w:pPr>
        <w:pStyle w:val="Code"/>
      </w:pPr>
      <w:r w:rsidRPr="009A54C5">
        <w:t xml:space="preserve">      }</w:t>
      </w:r>
    </w:p>
    <w:p w14:paraId="4E1E855F" w14:textId="5421EC5E" w:rsidR="005E5A36" w:rsidRPr="00903DBA" w:rsidRDefault="005E5A36" w:rsidP="005E5A36">
      <w:pPr>
        <w:rPr>
          <w:highlight w:val="white"/>
        </w:rPr>
      </w:pPr>
      <w:r w:rsidRPr="00903DBA">
        <w:rPr>
          <w:highlight w:val="white"/>
        </w:rPr>
        <w:t xml:space="preserve">We then add a </w:t>
      </w:r>
      <w:r w:rsidR="00D4318D">
        <w:rPr>
          <w:rStyle w:val="KeyWord0"/>
          <w:highlight w:val="white"/>
        </w:rPr>
        <w:t>&lt;k&gt;</w:t>
      </w:r>
      <w:r w:rsidR="00D4318D" w:rsidRPr="00903DBA">
        <w:rPr>
          <w:rStyle w:val="KeyWord0"/>
          <w:highlight w:val="white"/>
        </w:rPr>
        <w:t>FunctionEnd</w:t>
      </w:r>
      <w:r w:rsidR="00D4318D">
        <w:rPr>
          <w:rStyle w:val="KeyWord0"/>
          <w:highlight w:val="white"/>
        </w:rPr>
        <w:t>&lt;/k&gt;</w:t>
      </w:r>
      <w:r w:rsidRPr="00903DBA">
        <w:rPr>
          <w:highlight w:val="white"/>
        </w:rPr>
        <w:t xml:space="preserve"> middle code instruction. Its only purpose is that the middle code optimizer will report an error if it is possible to reach the </w:t>
      </w:r>
      <w:r w:rsidR="00D4318D">
        <w:rPr>
          <w:rStyle w:val="KeyWord0"/>
          <w:highlight w:val="white"/>
        </w:rPr>
        <w:t>&lt;k&gt;</w:t>
      </w:r>
      <w:r w:rsidR="00D4318D" w:rsidRPr="00903DBA">
        <w:rPr>
          <w:rStyle w:val="KeyWord0"/>
          <w:highlight w:val="white"/>
        </w:rPr>
        <w:t>EndFunction</w:t>
      </w:r>
      <w:r w:rsidR="00D4318D">
        <w:rPr>
          <w:rStyle w:val="KeyWord0"/>
          <w:highlight w:val="white"/>
        </w:rPr>
        <w:t>&lt;/k&gt;</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743BF747" w:rsidR="005E5A36" w:rsidRPr="00903DBA" w:rsidRDefault="005E5A36" w:rsidP="005E5A36">
      <w:pPr>
        <w:rPr>
          <w:highlight w:val="white"/>
        </w:rPr>
      </w:pPr>
      <w:r w:rsidRPr="00903DBA">
        <w:rPr>
          <w:highlight w:val="white"/>
        </w:rPr>
        <w:t xml:space="preserve">When we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F23462">
        <w:rPr>
          <w:highlight w:val="white"/>
        </w:rPr>
        <w:t>11</w:t>
      </w:r>
      <w:r w:rsidRPr="00903DBA">
        <w:rPr>
          <w:highlight w:val="white"/>
        </w:rPr>
        <w:fldChar w:fldCharType="end"/>
      </w:r>
      <w:r w:rsidRPr="00903DBA">
        <w:rPr>
          <w:highlight w:val="white"/>
        </w:rPr>
        <w:t>.</w:t>
      </w:r>
    </w:p>
    <w:p w14:paraId="30BB4E5F" w14:textId="17DADCF2" w:rsidR="005E5A36" w:rsidRPr="00903DBA" w:rsidRDefault="005E5A36" w:rsidP="005E5A36">
      <w:pPr>
        <w:pStyle w:val="Code"/>
        <w:rPr>
          <w:highlight w:val="white"/>
        </w:rPr>
      </w:pPr>
      <w:r w:rsidRPr="00903DBA">
        <w:rPr>
          <w:highlight w:val="white"/>
        </w:rPr>
        <w:t xml:space="preserve">      MiddleCodeOptimizer middleCodeOptimizer =</w:t>
      </w:r>
      <w:r w:rsidR="00686FCF">
        <w:rPr>
          <w:highlight w:val="white"/>
        </w:rPr>
        <w:t xml:space="preserve"> </w:t>
      </w:r>
      <w:r w:rsidRPr="00903DBA">
        <w:rPr>
          <w:highlight w:val="white"/>
        </w:rPr>
        <w:t>new(statement.CodeList);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368D10B"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215E12B6" w14:textId="67C24AE1" w:rsidR="005E5A36" w:rsidRPr="00903DBA" w:rsidRDefault="005E5A36" w:rsidP="005E5A36">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23ABBEB0" w:rsidR="005E5A36" w:rsidRPr="00903DBA" w:rsidRDefault="005E5A36" w:rsidP="005E5A36">
      <w:pPr>
        <w:rPr>
          <w:highlight w:val="white"/>
        </w:rPr>
      </w:pPr>
      <w:r w:rsidRPr="00903DBA">
        <w:rPr>
          <w:highlight w:val="white"/>
        </w:rPr>
        <w:t>As mention</w:t>
      </w:r>
      <w:r w:rsidR="005B7E7B">
        <w:rPr>
          <w:highlight w:val="white"/>
        </w:rPr>
        <w:t>e</w:t>
      </w:r>
      <w:r w:rsidR="00FA1B53">
        <w:rPr>
          <w:highlight w:val="white"/>
        </w:rPr>
        <w:t>d</w:t>
      </w:r>
      <w:r w:rsidRPr="00903DBA">
        <w:rPr>
          <w:highlight w:val="white"/>
        </w:rPr>
        <w:t xml:space="preserve"> in the introduction chapter of this book, we generate two kinds of target code. In the first part of the book</w:t>
      </w:r>
      <w:r w:rsidR="00B06BD6">
        <w:rPr>
          <w:highlight w:val="white"/>
        </w:rPr>
        <w:t>,</w:t>
      </w:r>
      <w:r w:rsidRPr="00903DBA">
        <w:rPr>
          <w:highlight w:val="white"/>
        </w:rPr>
        <w:t xml:space="preserve"> we generate assembly code text for 64-bit Linux on Intel processors, which is than assembled and linked in traditional manner. In the second part of the book</w:t>
      </w:r>
      <w:r w:rsidR="00B06BD6">
        <w:rPr>
          <w:highlight w:val="white"/>
        </w:rPr>
        <w:t>,</w:t>
      </w:r>
      <w:r w:rsidRPr="00903DBA">
        <w:rPr>
          <w:highlight w:val="white"/>
        </w:rPr>
        <w:t xml:space="preserve"> we generate an executable target file for 16-bit Windows. In the case where we need to distinguish between the two cases, we test whether the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Linux</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Start</w:t>
      </w:r>
      <w:r w:rsidR="00D4318D">
        <w:rPr>
          <w:rStyle w:val="KeyWord0"/>
          <w:highlight w:val="white"/>
        </w:rPr>
        <w:t>&lt;/k&gt;</w:t>
      </w:r>
      <w:r w:rsidRPr="00903DBA">
        <w:rPr>
          <w:highlight w:val="white"/>
        </w:rPr>
        <w:t>.</w:t>
      </w:r>
      <w:r w:rsidR="00D4318D">
        <w:rPr>
          <w:rStyle w:val="KeyWord0"/>
          <w:highlight w:val="white"/>
        </w:rPr>
        <w:t>&lt;k&gt;</w:t>
      </w:r>
      <w:r w:rsidR="00D4318D" w:rsidRPr="00903DBA">
        <w:rPr>
          <w:rStyle w:val="KeyWord0"/>
          <w:highlight w:val="white"/>
        </w:rPr>
        <w:t>Windows</w:t>
      </w:r>
      <w:r w:rsidR="00D4318D">
        <w:rPr>
          <w:rStyle w:val="KeyWord0"/>
          <w:highlight w:val="white"/>
        </w:rPr>
        <w:t>&lt;/k&gt;</w:t>
      </w:r>
      <w:r w:rsidRPr="00903DBA">
        <w:rPr>
          <w:highlight w:val="white"/>
        </w:rPr>
        <w:t xml:space="preserve"> static variable is true. In this chapter, we perform the actions for Linux, see Chapter </w:t>
      </w:r>
      <w:r w:rsidRPr="00903DBA">
        <w:fldChar w:fldCharType="begin"/>
      </w:r>
      <w:r w:rsidRPr="00903DBA">
        <w:instrText xml:space="preserve"> REF _Ref54009755 \r \h </w:instrText>
      </w:r>
      <w:r w:rsidRPr="00903DBA">
        <w:fldChar w:fldCharType="separate"/>
      </w:r>
      <w:r w:rsidR="00F23462">
        <w:t>13</w:t>
      </w:r>
      <w:r w:rsidRPr="00903DBA">
        <w:fldChar w:fldCharType="end"/>
      </w:r>
      <w:r w:rsidRPr="00903DBA">
        <w:rPr>
          <w:highlight w:val="white"/>
        </w:rPr>
        <w:t xml:space="preserve"> for Windows.</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04E9AD9C" w:rsidR="005E5A36" w:rsidRPr="00903DBA" w:rsidRDefault="005E5A36" w:rsidP="005E5A36">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E3ED309" w14:textId="77777777" w:rsidR="005E5A36" w:rsidRPr="00903DBA" w:rsidRDefault="005E5A36" w:rsidP="005E5A36">
      <w:pPr>
        <w:pStyle w:val="Code"/>
        <w:rPr>
          <w:highlight w:val="white"/>
        </w:rPr>
      </w:pPr>
    </w:p>
    <w:p w14:paraId="4B925710" w14:textId="77E1B890" w:rsidR="005E5A36" w:rsidRPr="00903DBA" w:rsidRDefault="005E5A36" w:rsidP="005E5A36">
      <w:pPr>
        <w:pStyle w:val="Code"/>
        <w:rPr>
          <w:highlight w:val="white"/>
        </w:rPr>
      </w:pPr>
      <w:r w:rsidRPr="00903DBA">
        <w:rPr>
          <w:highlight w:val="white"/>
        </w:rPr>
        <w:lastRenderedPageBreak/>
        <w:t xml:space="preserve">        if (SymbolTable.CurrentFunction.UniqueName.Equals(</w:t>
      </w:r>
      <w:r w:rsidR="003E4583">
        <w:rPr>
          <w:highlight w:val="white"/>
        </w:rPr>
        <w:t>"main"</w:t>
      </w:r>
      <w:r w:rsidRPr="00903DBA">
        <w:rPr>
          <w:highlight w:val="white"/>
        </w:rPr>
        <w:t>))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590BE115"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D7F1235"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The symbols of the global static set </w:t>
      </w:r>
      <w:r w:rsidR="00D33AA3" w:rsidRPr="00903DBA">
        <w:rPr>
          <w:highlight w:val="white"/>
        </w:rPr>
        <w:t>are</w:t>
      </w:r>
      <w:r w:rsidRPr="00903DBA">
        <w:rPr>
          <w:highlight w:val="white"/>
        </w:rPr>
        <w:t xml:space="preserve"> then handled by the </w:t>
      </w:r>
      <w:r w:rsidR="00D4318D">
        <w:rPr>
          <w:rStyle w:val="KeyWord0"/>
          <w:highlight w:val="white"/>
        </w:rPr>
        <w:t>&lt;k&gt;</w:t>
      </w:r>
      <w:r w:rsidR="00D4318D" w:rsidRPr="00D33AA3">
        <w:rPr>
          <w:rStyle w:val="KeyWord0"/>
          <w:highlight w:val="white"/>
        </w:rPr>
        <w:t>Main</w:t>
      </w:r>
      <w:r w:rsidR="00D4318D">
        <w:rPr>
          <w:rStyle w:val="KeyWord0"/>
          <w:highlight w:val="white"/>
        </w:rPr>
        <w:t>&lt;/k&gt;</w:t>
      </w:r>
      <w:r w:rsidRPr="00903DBA">
        <w:rPr>
          <w:highlight w:val="white"/>
        </w:rPr>
        <w:t xml:space="preserve">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F23462">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2CC66217" w:rsidR="005E5A36" w:rsidRPr="00903DBA" w:rsidRDefault="00D33AA3" w:rsidP="00D33AA3">
      <w:pPr>
        <w:rPr>
          <w:highlight w:val="white"/>
        </w:rPr>
      </w:pPr>
      <w:r>
        <w:rPr>
          <w:highlight w:val="white"/>
        </w:rPr>
        <w:t xml:space="preserve">As mentioned above, we ignore to code generation for the Windows </w:t>
      </w:r>
      <w:r w:rsidR="002E0BEA">
        <w:rPr>
          <w:highlight w:val="white"/>
        </w:rPr>
        <w:t>environment</w:t>
      </w:r>
      <w:r>
        <w:rPr>
          <w:highlight w:val="white"/>
        </w:rPr>
        <w:t xml:space="preserve"> at this point, but </w:t>
      </w:r>
      <w:r w:rsidR="001E2249">
        <w:rPr>
          <w:highlight w:val="white"/>
        </w:rPr>
        <w:t xml:space="preserve">we </w:t>
      </w:r>
      <w:r>
        <w:rPr>
          <w:highlight w:val="white"/>
        </w:rPr>
        <w:t xml:space="preserve">will look into it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D8DB274" w14:textId="77777777" w:rsidR="005E5A36" w:rsidRPr="00903DBA" w:rsidRDefault="005E5A36" w:rsidP="005E5A36">
      <w:pPr>
        <w:pStyle w:val="Code"/>
        <w:rPr>
          <w:highlight w:val="white"/>
        </w:rPr>
      </w:pPr>
      <w:r w:rsidRPr="00903DBA">
        <w:rPr>
          <w:highlight w:val="white"/>
        </w:rPr>
        <w:t xml:space="preserve">      if (Start.Windows) {</w:t>
      </w:r>
    </w:p>
    <w:p w14:paraId="7A09D37B" w14:textId="20DC97B2" w:rsidR="00C80F16" w:rsidRDefault="005E5A36" w:rsidP="005E5A36">
      <w:pPr>
        <w:pStyle w:val="Code"/>
        <w:rPr>
          <w:highlight w:val="white"/>
        </w:rPr>
      </w:pPr>
      <w:r w:rsidRPr="00903DBA">
        <w:rPr>
          <w:highlight w:val="white"/>
        </w:rPr>
        <w:t xml:space="preserve">        </w:t>
      </w:r>
      <w:r w:rsidR="00C80F16">
        <w:rPr>
          <w:highlight w:val="white"/>
        </w:rPr>
        <w:t>// ...</w:t>
      </w:r>
    </w:p>
    <w:p w14:paraId="32582BD0" w14:textId="53BC4E04"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9C992C2" w14:textId="30F952AE" w:rsidR="005E5A36" w:rsidRDefault="00CC1DF4" w:rsidP="00793CBA">
      <w:pPr>
        <w:pStyle w:val="Heading3"/>
        <w:rPr>
          <w:highlight w:val="white"/>
        </w:rPr>
      </w:pPr>
      <w:bookmarkStart w:id="249" w:name="_Toc98936295"/>
      <w:r>
        <w:rPr>
          <w:highlight w:val="white"/>
        </w:rPr>
        <w:t>&lt;</w:t>
      </w:r>
      <w:proofErr w:type="spellStart"/>
      <w:r>
        <w:rPr>
          <w:highlight w:val="white"/>
        </w:rPr>
        <w:t>h3</w:t>
      </w:r>
      <w:proofErr w:type="spellEnd"/>
      <w:r>
        <w:rPr>
          <w:highlight w:val="white"/>
        </w:rPr>
        <w:t>&gt;</w:t>
      </w:r>
      <w:r w:rsidRPr="00903DBA">
        <w:rPr>
          <w:highlight w:val="white"/>
        </w:rPr>
        <w:t>Structs and Unions</w:t>
      </w:r>
      <w:r>
        <w:rPr>
          <w:highlight w:val="white"/>
        </w:rPr>
        <w:t>&lt;/</w:t>
      </w:r>
      <w:proofErr w:type="spellStart"/>
      <w:r>
        <w:rPr>
          <w:highlight w:val="white"/>
        </w:rPr>
        <w:t>h3</w:t>
      </w:r>
      <w:proofErr w:type="spellEnd"/>
      <w:r>
        <w:rPr>
          <w:highlight w:val="white"/>
        </w:rPr>
        <w:t>&gt;</w:t>
      </w:r>
      <w:bookmarkEnd w:id="249"/>
    </w:p>
    <w:p w14:paraId="5E6F8F86" w14:textId="41199D49" w:rsidR="001028BC" w:rsidRDefault="005E5A36" w:rsidP="005E5A36">
      <w:pPr>
        <w:rPr>
          <w:highlight w:val="white"/>
        </w:rPr>
      </w:pPr>
      <w:r w:rsidRPr="00903DBA">
        <w:rPr>
          <w:highlight w:val="white"/>
        </w:rPr>
        <w:t xml:space="preserve">The </w:t>
      </w:r>
      <w:r w:rsidR="00D4318D">
        <w:rPr>
          <w:rStyle w:val="KeyWord0"/>
          <w:highlight w:val="white"/>
        </w:rPr>
        <w:t>&lt;k&gt;</w:t>
      </w:r>
      <w:r w:rsidR="00D4318D" w:rsidRPr="001028BC">
        <w:rPr>
          <w:rStyle w:val="KeyWord0"/>
          <w:highlight w:val="white"/>
        </w:rPr>
        <w:t>m_structOrUnionTypeStack</w:t>
      </w:r>
      <w:r w:rsidR="00D4318D">
        <w:rPr>
          <w:rStyle w:val="KeyWord0"/>
          <w:highlight w:val="white"/>
        </w:rPr>
        <w:t>&lt;/k&gt;</w:t>
      </w:r>
      <w:r w:rsidR="001028BC">
        <w:rPr>
          <w:highlight w:val="white"/>
        </w:rPr>
        <w:t xml:space="preserve"> stack holds a stack of struct or union types.</w:t>
      </w:r>
      <w:r w:rsidR="003F17F3">
        <w:rPr>
          <w:highlight w:val="white"/>
        </w:rPr>
        <w:t xml:space="preserve"> The type is pushed by </w:t>
      </w:r>
      <w:r w:rsidR="00D4318D">
        <w:rPr>
          <w:rStyle w:val="KeyWord0"/>
          <w:highlight w:val="white"/>
        </w:rPr>
        <w:t>&lt;k&gt;</w:t>
      </w:r>
      <w:r w:rsidR="00D4318D" w:rsidRPr="003F17F3">
        <w:rPr>
          <w:rStyle w:val="KeyWord0"/>
          <w:highlight w:val="white"/>
        </w:rPr>
        <w:t>StructOrUnionHeader</w:t>
      </w:r>
      <w:r w:rsidR="00D4318D">
        <w:rPr>
          <w:rStyle w:val="KeyWord0"/>
          <w:highlight w:val="white"/>
        </w:rPr>
        <w:t>&lt;/k&gt;</w:t>
      </w:r>
      <w:r w:rsidR="003F17F3">
        <w:rPr>
          <w:highlight w:val="white"/>
        </w:rPr>
        <w:t xml:space="preserve"> and popped by </w:t>
      </w:r>
      <w:r w:rsidR="00D4318D">
        <w:rPr>
          <w:rStyle w:val="KeyWord0"/>
          <w:highlight w:val="white"/>
        </w:rPr>
        <w:t>&lt;k&gt;</w:t>
      </w:r>
      <w:r w:rsidR="00D4318D" w:rsidRPr="003F17F3">
        <w:rPr>
          <w:rStyle w:val="KeyWord0"/>
          <w:highlight w:val="white"/>
        </w:rPr>
        <w:t>StructOrUnionDefinition</w:t>
      </w:r>
      <w:r w:rsidR="00D4318D">
        <w:rPr>
          <w:rStyle w:val="KeyWord0"/>
          <w:highlight w:val="white"/>
        </w:rPr>
        <w:t>&lt;/k&gt;</w:t>
      </w:r>
      <w:r w:rsidR="003F17F3">
        <w:rPr>
          <w:highlight w:val="white"/>
        </w:rPr>
        <w:t xml:space="preserve"> below</w:t>
      </w:r>
      <w:r w:rsidR="00342750">
        <w:rPr>
          <w:highlight w:val="white"/>
        </w:rPr>
        <w:t xml:space="preserve"> in the purpose that the type shall be given the current</w:t>
      </w:r>
      <w:r w:rsidR="0013710F">
        <w:rPr>
          <w:highlight w:val="white"/>
        </w:rPr>
        <w:t xml:space="preserve"> entry map and list.</w:t>
      </w:r>
    </w:p>
    <w:p w14:paraId="3BB5098E" w14:textId="7DC4D30E" w:rsidR="005C4CCF" w:rsidRPr="005C4CCF" w:rsidRDefault="005C4CCF" w:rsidP="005C4CCF">
      <w:pPr>
        <w:pStyle w:val="Code"/>
        <w:rPr>
          <w:highlight w:val="white"/>
        </w:rPr>
      </w:pPr>
      <w:r w:rsidRPr="005C4CCF">
        <w:rPr>
          <w:highlight w:val="white"/>
        </w:rPr>
        <w:t xml:space="preserve">    private static Stack&lt;Type&gt; m_structOrUnionTypeStack </w:t>
      </w:r>
      <w:r w:rsidR="001F2BD0">
        <w:rPr>
          <w:highlight w:val="white"/>
        </w:rPr>
        <w:t>= new(</w:t>
      </w:r>
      <w:r w:rsidRPr="005C4CCF">
        <w:rPr>
          <w:highlight w:val="white"/>
        </w:rPr>
        <w:t>);</w:t>
      </w:r>
    </w:p>
    <w:p w14:paraId="410D86F0" w14:textId="3CA6F5ED" w:rsidR="009801E2" w:rsidRDefault="009801E2" w:rsidP="009801E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w:t>
      </w:r>
      <w:r w:rsidR="00D4318D">
        <w:rPr>
          <w:rStyle w:val="KeyWord0"/>
          <w:highlight w:val="white"/>
        </w:rPr>
        <w:t>Header&lt;/k&gt;</w:t>
      </w:r>
      <w:r>
        <w:rPr>
          <w:rStyle w:val="KeyWord0"/>
          <w:highlight w:val="white"/>
        </w:rPr>
        <w:t xml:space="preserve"> </w:t>
      </w:r>
      <w:r w:rsidRPr="00903DBA">
        <w:rPr>
          <w:highlight w:val="white"/>
        </w:rPr>
        <w:t>method</w:t>
      </w:r>
      <w:r>
        <w:rPr>
          <w:highlight w:val="white"/>
        </w:rPr>
        <w:t xml:space="preserve"> creates a</w:t>
      </w:r>
      <w:r w:rsidRPr="00903DBA">
        <w:rPr>
          <w:highlight w:val="white"/>
        </w:rPr>
        <w:t xml:space="preserve"> struct or union.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Pr="00903DBA">
        <w:rPr>
          <w:highlight w:val="white"/>
        </w:rPr>
        <w:t xml:space="preserve"> parameter is either </w:t>
      </w:r>
      <w:r w:rsidR="00D4318D">
        <w:rPr>
          <w:rStyle w:val="KeyWord0"/>
          <w:highlight w:val="white"/>
        </w:rPr>
        <w:t>&lt;k&gt;</w:t>
      </w:r>
      <w:r w:rsidR="00D4318D" w:rsidRPr="00903DBA">
        <w:rPr>
          <w:rStyle w:val="KeyWord0"/>
          <w:highlight w:val="white"/>
        </w:rPr>
        <w:t>Sort.Struct</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Sort.Union</w:t>
      </w:r>
      <w:r w:rsidR="00D4318D">
        <w:rPr>
          <w:rStyle w:val="KeyWord0"/>
          <w:highlight w:val="white"/>
        </w:rPr>
        <w:t>&lt;/k&gt;</w:t>
      </w:r>
      <w:r w:rsidRPr="00903DBA">
        <w:rPr>
          <w:highlight w:val="white"/>
        </w:rPr>
        <w:t xml:space="preserve">. If the optional name is not null, we </w:t>
      </w:r>
      <w:r>
        <w:rPr>
          <w:highlight w:val="white"/>
        </w:rPr>
        <w:t>add the type to the tag map of the current symbol table.</w:t>
      </w:r>
    </w:p>
    <w:p w14:paraId="449FF2E3" w14:textId="77777777" w:rsidR="005C4CCF" w:rsidRPr="005C4CCF" w:rsidRDefault="005C4CCF" w:rsidP="005C4CCF">
      <w:pPr>
        <w:pStyle w:val="Code"/>
        <w:rPr>
          <w:highlight w:val="white"/>
        </w:rPr>
      </w:pPr>
      <w:r w:rsidRPr="005C4CCF">
        <w:rPr>
          <w:highlight w:val="white"/>
        </w:rPr>
        <w:t xml:space="preserve">    public static void StructOrUnionHeader(Sort sort, string optionalName) {</w:t>
      </w:r>
    </w:p>
    <w:p w14:paraId="4735B87E" w14:textId="2716C59A" w:rsidR="005C4CCF" w:rsidRPr="005C4CCF" w:rsidRDefault="005C4CCF" w:rsidP="005C4CCF">
      <w:pPr>
        <w:pStyle w:val="Code"/>
        <w:rPr>
          <w:highlight w:val="white"/>
        </w:rPr>
      </w:pPr>
      <w:r w:rsidRPr="005C4CCF">
        <w:rPr>
          <w:highlight w:val="white"/>
        </w:rPr>
        <w:t xml:space="preserve">      Type type </w:t>
      </w:r>
      <w:r w:rsidR="001F2BD0">
        <w:rPr>
          <w:highlight w:val="white"/>
        </w:rPr>
        <w:t>= new(</w:t>
      </w:r>
      <w:r w:rsidRPr="005C4CCF">
        <w:rPr>
          <w:highlight w:val="white"/>
        </w:rPr>
        <w:t>sort, null, null);</w:t>
      </w:r>
    </w:p>
    <w:p w14:paraId="72F3A54B" w14:textId="77777777" w:rsidR="005C4CCF" w:rsidRPr="005C4CCF" w:rsidRDefault="005C4CCF" w:rsidP="005C4CCF">
      <w:pPr>
        <w:pStyle w:val="Code"/>
        <w:rPr>
          <w:highlight w:val="white"/>
        </w:rPr>
      </w:pPr>
    </w:p>
    <w:p w14:paraId="08192131" w14:textId="77777777" w:rsidR="005C4CCF" w:rsidRPr="005C4CCF" w:rsidRDefault="005C4CCF" w:rsidP="005C4CCF">
      <w:pPr>
        <w:pStyle w:val="Code"/>
        <w:rPr>
          <w:highlight w:val="white"/>
        </w:rPr>
      </w:pPr>
      <w:r w:rsidRPr="005C4CCF">
        <w:rPr>
          <w:highlight w:val="white"/>
        </w:rPr>
        <w:t xml:space="preserve">      if (optionalName != null) {</w:t>
      </w:r>
    </w:p>
    <w:p w14:paraId="471AFA7D" w14:textId="77777777" w:rsidR="005C4CCF" w:rsidRPr="005C4CCF" w:rsidRDefault="005C4CCF" w:rsidP="005C4CCF">
      <w:pPr>
        <w:pStyle w:val="Code"/>
        <w:rPr>
          <w:highlight w:val="white"/>
        </w:rPr>
      </w:pPr>
      <w:r w:rsidRPr="005C4CCF">
        <w:rPr>
          <w:highlight w:val="white"/>
        </w:rPr>
        <w:t xml:space="preserve">        type = SymbolTable.CurrentTable.AddTag(optionalName, type);</w:t>
      </w:r>
    </w:p>
    <w:p w14:paraId="71087542" w14:textId="77777777" w:rsidR="005C4CCF" w:rsidRPr="005C4CCF" w:rsidRDefault="005C4CCF" w:rsidP="005C4CCF">
      <w:pPr>
        <w:pStyle w:val="Code"/>
        <w:rPr>
          <w:highlight w:val="white"/>
        </w:rPr>
      </w:pPr>
      <w:r w:rsidRPr="005C4CCF">
        <w:rPr>
          <w:highlight w:val="white"/>
        </w:rPr>
        <w:t xml:space="preserve">      }</w:t>
      </w:r>
    </w:p>
    <w:p w14:paraId="6C875BBC" w14:textId="77777777" w:rsidR="005C4CCF" w:rsidRPr="005C4CCF" w:rsidRDefault="005C4CCF" w:rsidP="005C4CCF">
      <w:pPr>
        <w:pStyle w:val="Code"/>
        <w:rPr>
          <w:highlight w:val="white"/>
        </w:rPr>
      </w:pPr>
    </w:p>
    <w:p w14:paraId="1FD737C1" w14:textId="77777777" w:rsidR="005C4CCF" w:rsidRPr="005C4CCF" w:rsidRDefault="005C4CCF" w:rsidP="005C4CCF">
      <w:pPr>
        <w:pStyle w:val="Code"/>
        <w:rPr>
          <w:highlight w:val="white"/>
        </w:rPr>
      </w:pPr>
      <w:r w:rsidRPr="005C4CCF">
        <w:rPr>
          <w:highlight w:val="white"/>
        </w:rPr>
        <w:t xml:space="preserve">      m_structOrUnionTypeStack.Push(type);</w:t>
      </w:r>
    </w:p>
    <w:p w14:paraId="1781F5B7" w14:textId="437B32F1" w:rsidR="005C4CCF" w:rsidRPr="005C4CCF" w:rsidRDefault="005C4CCF" w:rsidP="005C4CCF">
      <w:pPr>
        <w:pStyle w:val="Code"/>
        <w:rPr>
          <w:highlight w:val="white"/>
        </w:rPr>
      </w:pPr>
      <w:r w:rsidRPr="005C4CCF">
        <w:rPr>
          <w:highlight w:val="white"/>
        </w:rPr>
        <w:lastRenderedPageBreak/>
        <w:t xml:space="preserve">      SymbolTable.CurrentTable =</w:t>
      </w:r>
      <w:r w:rsidR="00686FCF">
        <w:rPr>
          <w:highlight w:val="white"/>
        </w:rPr>
        <w:t xml:space="preserve"> </w:t>
      </w:r>
      <w:r w:rsidRPr="005C4CCF">
        <w:rPr>
          <w:highlight w:val="white"/>
        </w:rPr>
        <w:t>new(SymbolTable.CurrentTable, (Scope) sort);</w:t>
      </w:r>
    </w:p>
    <w:p w14:paraId="6FBC24DA" w14:textId="77777777" w:rsidR="005C4CCF" w:rsidRPr="005C4CCF" w:rsidRDefault="005C4CCF" w:rsidP="005C4CCF">
      <w:pPr>
        <w:pStyle w:val="Code"/>
        <w:rPr>
          <w:highlight w:val="white"/>
        </w:rPr>
      </w:pPr>
      <w:r w:rsidRPr="005C4CCF">
        <w:rPr>
          <w:highlight w:val="white"/>
        </w:rPr>
        <w:t xml:space="preserve">    }</w:t>
      </w:r>
    </w:p>
    <w:p w14:paraId="1FDEA1F4" w14:textId="13DFF95C" w:rsidR="005C4CCF" w:rsidRPr="002E0BEA" w:rsidRDefault="002E0BEA" w:rsidP="002E0BEA">
      <w:pPr>
        <w:rPr>
          <w:b/>
          <w:noProof/>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StructUnionSpecifier</w:t>
      </w:r>
      <w:r w:rsidR="00D4318D">
        <w:rPr>
          <w:rStyle w:val="KeyWord0"/>
          <w:highlight w:val="white"/>
        </w:rPr>
        <w:t>&lt;/k&gt;</w:t>
      </w:r>
      <w:r w:rsidRPr="00903DBA">
        <w:rPr>
          <w:highlight w:val="white"/>
        </w:rPr>
        <w:t xml:space="preserve"> method</w:t>
      </w:r>
      <w:r w:rsidR="0013710F">
        <w:rPr>
          <w:highlight w:val="white"/>
        </w:rPr>
        <w:t xml:space="preserve"> sets the </w:t>
      </w:r>
      <w:r w:rsidR="007E397D">
        <w:rPr>
          <w:highlight w:val="white"/>
        </w:rPr>
        <w:t>entry map and list of the struct or union after it has been parsed.</w:t>
      </w:r>
    </w:p>
    <w:p w14:paraId="3AF7D0B4" w14:textId="77777777" w:rsidR="005C4CCF" w:rsidRPr="005C4CCF" w:rsidRDefault="005C4CCF" w:rsidP="005C4CCF">
      <w:pPr>
        <w:pStyle w:val="Code"/>
        <w:rPr>
          <w:highlight w:val="white"/>
        </w:rPr>
      </w:pPr>
      <w:r w:rsidRPr="005C4CCF">
        <w:rPr>
          <w:highlight w:val="white"/>
        </w:rPr>
        <w:t xml:space="preserve">    public static Type StructOrUnionSpecifier() {</w:t>
      </w:r>
    </w:p>
    <w:p w14:paraId="500E52AB" w14:textId="77777777" w:rsidR="005C4CCF" w:rsidRPr="005C4CCF" w:rsidRDefault="005C4CCF" w:rsidP="005C4CCF">
      <w:pPr>
        <w:pStyle w:val="Code"/>
        <w:rPr>
          <w:highlight w:val="white"/>
        </w:rPr>
      </w:pPr>
      <w:r w:rsidRPr="005C4CCF">
        <w:rPr>
          <w:highlight w:val="white"/>
        </w:rPr>
        <w:t xml:space="preserve">      Type type = m_structOrUnionTypeStack.Pop();</w:t>
      </w:r>
    </w:p>
    <w:p w14:paraId="50865CB0" w14:textId="77777777" w:rsidR="005C4CCF" w:rsidRPr="005C4CCF" w:rsidRDefault="005C4CCF" w:rsidP="005C4CCF">
      <w:pPr>
        <w:pStyle w:val="Code"/>
        <w:rPr>
          <w:highlight w:val="white"/>
        </w:rPr>
      </w:pPr>
      <w:r w:rsidRPr="005C4CCF">
        <w:rPr>
          <w:highlight w:val="white"/>
        </w:rPr>
        <w:t xml:space="preserve">      type.MemberMap = SymbolTable.CurrentTable.EntryMap;</w:t>
      </w:r>
    </w:p>
    <w:p w14:paraId="4D9E9B5C" w14:textId="77777777" w:rsidR="005C4CCF" w:rsidRPr="005C4CCF" w:rsidRDefault="005C4CCF" w:rsidP="005C4CCF">
      <w:pPr>
        <w:pStyle w:val="Code"/>
        <w:rPr>
          <w:highlight w:val="white"/>
        </w:rPr>
      </w:pPr>
      <w:r w:rsidRPr="005C4CCF">
        <w:rPr>
          <w:highlight w:val="white"/>
        </w:rPr>
        <w:t xml:space="preserve">      type.MemberList = SymbolTable.CurrentTable.EntryList;</w:t>
      </w:r>
    </w:p>
    <w:p w14:paraId="58BB06F1" w14:textId="77777777" w:rsidR="005C4CCF" w:rsidRPr="005C4CCF" w:rsidRDefault="005C4CCF" w:rsidP="005C4CCF">
      <w:pPr>
        <w:pStyle w:val="Code"/>
        <w:rPr>
          <w:highlight w:val="white"/>
        </w:rPr>
      </w:pPr>
      <w:r w:rsidRPr="005C4CCF">
        <w:rPr>
          <w:highlight w:val="white"/>
        </w:rPr>
        <w:t xml:space="preserve">      SymbolTable.CurrentTable =</w:t>
      </w:r>
    </w:p>
    <w:p w14:paraId="1A062252" w14:textId="77777777" w:rsidR="005C4CCF" w:rsidRPr="005C4CCF" w:rsidRDefault="005C4CCF" w:rsidP="005C4CCF">
      <w:pPr>
        <w:pStyle w:val="Code"/>
        <w:rPr>
          <w:highlight w:val="white"/>
        </w:rPr>
      </w:pPr>
      <w:r w:rsidRPr="005C4CCF">
        <w:rPr>
          <w:highlight w:val="white"/>
        </w:rPr>
        <w:t xml:space="preserve">        SymbolTable.CurrentTable.ParentTable;</w:t>
      </w:r>
    </w:p>
    <w:p w14:paraId="785F644D" w14:textId="77777777" w:rsidR="005C4CCF" w:rsidRPr="005C4CCF" w:rsidRDefault="005C4CCF" w:rsidP="005C4CCF">
      <w:pPr>
        <w:pStyle w:val="Code"/>
        <w:rPr>
          <w:highlight w:val="white"/>
        </w:rPr>
      </w:pPr>
      <w:r w:rsidRPr="005C4CCF">
        <w:rPr>
          <w:highlight w:val="white"/>
        </w:rPr>
        <w:t xml:space="preserve">      return type;</w:t>
      </w:r>
    </w:p>
    <w:p w14:paraId="7E97C6DE" w14:textId="77777777" w:rsidR="005C4CCF" w:rsidRPr="005C4CCF" w:rsidRDefault="005C4CCF" w:rsidP="005C4CCF">
      <w:pPr>
        <w:pStyle w:val="Code"/>
        <w:rPr>
          <w:highlight w:val="white"/>
        </w:rPr>
      </w:pPr>
      <w:r w:rsidRPr="005C4CCF">
        <w:rPr>
          <w:highlight w:val="white"/>
        </w:rPr>
        <w:t xml:space="preserve">    }</w:t>
      </w:r>
    </w:p>
    <w:p w14:paraId="3959CC74" w14:textId="6F745DF1" w:rsidR="005C4CCF" w:rsidRPr="00903DBA" w:rsidRDefault="005C4CCF" w:rsidP="005C4C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StructUnionLookup</w:t>
      </w:r>
      <w:r w:rsidR="00D4318D">
        <w:rPr>
          <w:rStyle w:val="KeyWord0"/>
          <w:highlight w:val="white"/>
        </w:rPr>
        <w:t>&lt;/k&gt;</w:t>
      </w:r>
      <w:r w:rsidRPr="00903DBA">
        <w:rPr>
          <w:highlight w:val="white"/>
        </w:rPr>
        <w:t xml:space="preserve"> method looks a struct or union.</w:t>
      </w:r>
    </w:p>
    <w:p w14:paraId="0721934A" w14:textId="77777777" w:rsidR="005C4CCF" w:rsidRPr="005C4CCF" w:rsidRDefault="005C4CCF" w:rsidP="005C4CCF">
      <w:pPr>
        <w:pStyle w:val="Code"/>
        <w:rPr>
          <w:highlight w:val="white"/>
        </w:rPr>
      </w:pPr>
      <w:r w:rsidRPr="005C4CCF">
        <w:rPr>
          <w:highlight w:val="white"/>
        </w:rPr>
        <w:t xml:space="preserve">    public static Type StructOrUnionLookup(Sort sort, string name) {</w:t>
      </w:r>
    </w:p>
    <w:p w14:paraId="2E1C2B4A" w14:textId="77777777" w:rsidR="005C4CCF" w:rsidRPr="005C4CCF" w:rsidRDefault="005C4CCF" w:rsidP="005C4CCF">
      <w:pPr>
        <w:pStyle w:val="Code"/>
        <w:rPr>
          <w:highlight w:val="white"/>
        </w:rPr>
      </w:pPr>
      <w:r w:rsidRPr="005C4CCF">
        <w:rPr>
          <w:highlight w:val="white"/>
        </w:rPr>
        <w:t xml:space="preserve">      Type type = SymbolTable.CurrentTable.LookupTag(name, sort);</w:t>
      </w:r>
    </w:p>
    <w:p w14:paraId="316A60A2" w14:textId="4887A804" w:rsidR="000B28C2" w:rsidRDefault="000B28C2" w:rsidP="000B28C2">
      <w:pPr>
        <w:rPr>
          <w:highlight w:val="white"/>
        </w:rPr>
      </w:pPr>
      <w:r>
        <w:rPr>
          <w:highlight w:val="white"/>
        </w:rPr>
        <w:t>If the struct or union does not exist, we create a new type and add it to the tag map. However, the type lacks a</w:t>
      </w:r>
      <w:r w:rsidR="00CD67D1">
        <w:rPr>
          <w:highlight w:val="white"/>
        </w:rPr>
        <w:t>n</w:t>
      </w:r>
      <w:r>
        <w:rPr>
          <w:highlight w:val="white"/>
        </w:rPr>
        <w:t xml:space="preserve"> </w:t>
      </w:r>
      <w:r w:rsidR="00CD67D1">
        <w:rPr>
          <w:highlight w:val="white"/>
        </w:rPr>
        <w:t>entry</w:t>
      </w:r>
      <w:r>
        <w:rPr>
          <w:highlight w:val="white"/>
        </w:rPr>
        <w:t xml:space="preserve"> map</w:t>
      </w:r>
      <w:r w:rsidR="00CD67D1">
        <w:rPr>
          <w:highlight w:val="white"/>
        </w:rPr>
        <w:t xml:space="preserve"> and list</w:t>
      </w:r>
      <w:r>
        <w:rPr>
          <w:highlight w:val="white"/>
        </w:rPr>
        <w:t xml:space="preserve">, which means that it </w:t>
      </w:r>
      <w:r w:rsidR="00CD67D1">
        <w:rPr>
          <w:highlight w:val="white"/>
        </w:rPr>
        <w:t xml:space="preserve">incomplete and that it </w:t>
      </w:r>
      <w:r>
        <w:rPr>
          <w:highlight w:val="white"/>
        </w:rPr>
        <w:t xml:space="preserve">is not yet possible to define variables of </w:t>
      </w:r>
      <w:r w:rsidR="00CD67D1">
        <w:rPr>
          <w:highlight w:val="white"/>
        </w:rPr>
        <w:t xml:space="preserve">other types than pointers to </w:t>
      </w:r>
      <w:r>
        <w:rPr>
          <w:highlight w:val="white"/>
        </w:rPr>
        <w:t xml:space="preserve">the </w:t>
      </w:r>
      <w:r w:rsidR="00890071">
        <w:rPr>
          <w:highlight w:val="white"/>
        </w:rPr>
        <w:t>struct or union</w:t>
      </w:r>
      <w:r>
        <w:rPr>
          <w:highlight w:val="white"/>
        </w:rPr>
        <w:t>. It is only when the struct or union becomes properly defined with a member map that it will be possible to define variables.</w:t>
      </w:r>
      <w:r w:rsidR="00C6609B">
        <w:rPr>
          <w:highlight w:val="white"/>
        </w:rPr>
        <w:t xml:space="preserve"> In this way, it is possible to define linked list, where a member point at the parent struct or union.</w:t>
      </w:r>
    </w:p>
    <w:p w14:paraId="15C4B8F8" w14:textId="77777777" w:rsidR="005C4CCF" w:rsidRPr="005C4CCF" w:rsidRDefault="005C4CCF" w:rsidP="005C4CCF">
      <w:pPr>
        <w:pStyle w:val="Code"/>
        <w:rPr>
          <w:highlight w:val="white"/>
        </w:rPr>
      </w:pPr>
      <w:r w:rsidRPr="005C4CCF">
        <w:rPr>
          <w:highlight w:val="white"/>
        </w:rPr>
        <w:t xml:space="preserve">      if (type == null) {</w:t>
      </w:r>
    </w:p>
    <w:p w14:paraId="36F8B1F9" w14:textId="434E2085" w:rsidR="005C4CCF" w:rsidRPr="005C4CCF" w:rsidRDefault="005C4CCF" w:rsidP="005C4CCF">
      <w:pPr>
        <w:pStyle w:val="Code"/>
        <w:rPr>
          <w:highlight w:val="white"/>
        </w:rPr>
      </w:pPr>
      <w:r w:rsidRPr="005C4CCF">
        <w:rPr>
          <w:highlight w:val="white"/>
        </w:rPr>
        <w:t xml:space="preserve">        type </w:t>
      </w:r>
      <w:r w:rsidR="001F2BD0">
        <w:rPr>
          <w:highlight w:val="white"/>
        </w:rPr>
        <w:t>= new(</w:t>
      </w:r>
      <w:r w:rsidRPr="005C4CCF">
        <w:rPr>
          <w:highlight w:val="white"/>
        </w:rPr>
        <w:t>sort, null, null);</w:t>
      </w:r>
    </w:p>
    <w:p w14:paraId="7DD079EA" w14:textId="77777777" w:rsidR="005C4CCF" w:rsidRPr="005C4CCF" w:rsidRDefault="005C4CCF" w:rsidP="005C4CCF">
      <w:pPr>
        <w:pStyle w:val="Code"/>
        <w:rPr>
          <w:highlight w:val="white"/>
        </w:rPr>
      </w:pPr>
      <w:r w:rsidRPr="005C4CCF">
        <w:rPr>
          <w:highlight w:val="white"/>
        </w:rPr>
        <w:t xml:space="preserve">        SymbolTable.CurrentTable.AddTag(name, type);</w:t>
      </w:r>
    </w:p>
    <w:p w14:paraId="41E20BC1" w14:textId="77777777" w:rsidR="005C4CCF" w:rsidRPr="005C4CCF" w:rsidRDefault="005C4CCF" w:rsidP="005C4CCF">
      <w:pPr>
        <w:pStyle w:val="Code"/>
        <w:rPr>
          <w:highlight w:val="white"/>
        </w:rPr>
      </w:pPr>
      <w:r w:rsidRPr="005C4CCF">
        <w:rPr>
          <w:highlight w:val="white"/>
        </w:rPr>
        <w:t xml:space="preserve">      }</w:t>
      </w:r>
    </w:p>
    <w:p w14:paraId="17E9CDCC" w14:textId="77777777" w:rsidR="005C4CCF" w:rsidRPr="005C4CCF" w:rsidRDefault="005C4CCF" w:rsidP="005C4CCF">
      <w:pPr>
        <w:pStyle w:val="Code"/>
        <w:rPr>
          <w:highlight w:val="white"/>
        </w:rPr>
      </w:pPr>
    </w:p>
    <w:p w14:paraId="7F88C70C" w14:textId="77777777" w:rsidR="005C4CCF" w:rsidRPr="005C4CCF" w:rsidRDefault="005C4CCF" w:rsidP="005C4CCF">
      <w:pPr>
        <w:pStyle w:val="Code"/>
        <w:rPr>
          <w:highlight w:val="white"/>
        </w:rPr>
      </w:pPr>
      <w:r w:rsidRPr="005C4CCF">
        <w:rPr>
          <w:highlight w:val="white"/>
        </w:rPr>
        <w:t xml:space="preserve">      return type;</w:t>
      </w:r>
    </w:p>
    <w:p w14:paraId="3D49238D" w14:textId="77777777" w:rsidR="005C4CCF" w:rsidRPr="005C4CCF" w:rsidRDefault="005C4CCF" w:rsidP="005C4CCF">
      <w:pPr>
        <w:pStyle w:val="Code"/>
        <w:rPr>
          <w:highlight w:val="white"/>
        </w:rPr>
      </w:pPr>
      <w:r w:rsidRPr="005C4CCF">
        <w:rPr>
          <w:highlight w:val="white"/>
        </w:rPr>
        <w:t xml:space="preserve">    }</w:t>
      </w:r>
    </w:p>
    <w:p w14:paraId="077964D8" w14:textId="6C122B88" w:rsidR="005E5A36" w:rsidRPr="00F92D57" w:rsidRDefault="00CC1DF4" w:rsidP="0060539D">
      <w:pPr>
        <w:pStyle w:val="Heading3"/>
        <w:rPr>
          <w:highlight w:val="white"/>
        </w:rPr>
      </w:pPr>
      <w:bookmarkStart w:id="250" w:name="_Toc98936296"/>
      <w:r>
        <w:rPr>
          <w:highlight w:val="white"/>
        </w:rPr>
        <w:t>&lt;</w:t>
      </w:r>
      <w:proofErr w:type="spellStart"/>
      <w:r>
        <w:rPr>
          <w:highlight w:val="white"/>
        </w:rPr>
        <w:t>h3</w:t>
      </w:r>
      <w:proofErr w:type="spellEnd"/>
      <w:r>
        <w:rPr>
          <w:highlight w:val="white"/>
        </w:rPr>
        <w:t>&gt;</w:t>
      </w:r>
      <w:r w:rsidRPr="00F92D57">
        <w:rPr>
          <w:highlight w:val="white"/>
        </w:rPr>
        <w:t>Enumeration</w:t>
      </w:r>
      <w:r>
        <w:rPr>
          <w:highlight w:val="white"/>
        </w:rPr>
        <w:t>&lt;/</w:t>
      </w:r>
      <w:proofErr w:type="spellStart"/>
      <w:r>
        <w:rPr>
          <w:highlight w:val="white"/>
        </w:rPr>
        <w:t>h3</w:t>
      </w:r>
      <w:proofErr w:type="spellEnd"/>
      <w:r>
        <w:rPr>
          <w:highlight w:val="white"/>
        </w:rPr>
        <w:t>&gt;</w:t>
      </w:r>
      <w:bookmarkEnd w:id="250"/>
    </w:p>
    <w:p w14:paraId="02731DE9" w14:textId="585C79C7" w:rsidR="008D3751" w:rsidRPr="00903DBA" w:rsidRDefault="008D3751" w:rsidP="008D3751">
      <w:pPr>
        <w:rPr>
          <w:highlight w:val="white"/>
        </w:rPr>
      </w:pPr>
      <w:r>
        <w:rPr>
          <w:highlight w:val="white"/>
        </w:rPr>
        <w:t xml:space="preserve">The </w:t>
      </w:r>
      <w:r w:rsidR="00D4318D">
        <w:rPr>
          <w:rStyle w:val="KeyWord0"/>
          <w:highlight w:val="white"/>
        </w:rPr>
        <w:t>&lt;k&gt;</w:t>
      </w:r>
      <w:r w:rsidR="00D4318D" w:rsidRPr="00EE0C08">
        <w:rPr>
          <w:rStyle w:val="KeyWord0"/>
          <w:highlight w:val="white"/>
        </w:rPr>
        <w:t>m_enumeratorStack</w:t>
      </w:r>
      <w:r w:rsidR="00D4318D">
        <w:rPr>
          <w:rStyle w:val="KeyWord0"/>
          <w:highlight w:val="white"/>
        </w:rPr>
        <w:t>&lt;/k&gt;</w:t>
      </w:r>
      <w:r w:rsidR="00EE0C08">
        <w:rPr>
          <w:highlight w:val="white"/>
        </w:rPr>
        <w:t xml:space="preserve"> </w:t>
      </w:r>
      <w:r>
        <w:rPr>
          <w:highlight w:val="white"/>
        </w:rPr>
        <w:t xml:space="preserve">field is used to store the references to </w:t>
      </w:r>
      <w:r w:rsidR="00D4318D">
        <w:rPr>
          <w:rStyle w:val="KeyWord0"/>
          <w:highlight w:val="white"/>
        </w:rPr>
        <w:t>&lt;k&gt;BigInteger&lt;/k&gt;</w:t>
      </w:r>
      <w:r>
        <w:rPr>
          <w:highlight w:val="white"/>
        </w:rPr>
        <w:t xml:space="preserve"> objects, in order to keep track of implicitly incremented enumeration value.</w:t>
      </w:r>
    </w:p>
    <w:p w14:paraId="6C86AC2B" w14:textId="1C941596" w:rsidR="00597545" w:rsidRDefault="00597545" w:rsidP="00597545">
      <w:pPr>
        <w:pStyle w:val="Code"/>
        <w:rPr>
          <w:highlight w:val="white"/>
        </w:rPr>
      </w:pPr>
      <w:r w:rsidRPr="00597545">
        <w:rPr>
          <w:highlight w:val="white"/>
        </w:rPr>
        <w:t xml:space="preserve">    public static Stack&lt;BigInteger&gt; m_enumerationStack =</w:t>
      </w:r>
      <w:r w:rsidR="00292150">
        <w:rPr>
          <w:highlight w:val="white"/>
        </w:rPr>
        <w:t xml:space="preserve"> </w:t>
      </w:r>
      <w:r w:rsidRPr="00597545">
        <w:rPr>
          <w:highlight w:val="white"/>
        </w:rPr>
        <w:t>new();</w:t>
      </w:r>
    </w:p>
    <w:p w14:paraId="5AAFA8C5" w14:textId="1FEA672F" w:rsidR="00597545" w:rsidRPr="00597545" w:rsidRDefault="00597545" w:rsidP="00597545">
      <w:pPr>
        <w:pStyle w:val="Code"/>
        <w:rPr>
          <w:highlight w:val="white"/>
        </w:rPr>
      </w:pPr>
    </w:p>
    <w:p w14:paraId="41581B59" w14:textId="77777777" w:rsidR="00597545" w:rsidRPr="00597545" w:rsidRDefault="00597545" w:rsidP="00597545">
      <w:pPr>
        <w:pStyle w:val="Code"/>
        <w:rPr>
          <w:highlight w:val="white"/>
        </w:rPr>
      </w:pPr>
      <w:r w:rsidRPr="00597545">
        <w:rPr>
          <w:highlight w:val="white"/>
        </w:rPr>
        <w:t xml:space="preserve">    public static void EnumumerationHeader() {</w:t>
      </w:r>
    </w:p>
    <w:p w14:paraId="6C1E0157" w14:textId="77777777" w:rsidR="00597545" w:rsidRPr="00597545" w:rsidRDefault="00597545" w:rsidP="00597545">
      <w:pPr>
        <w:pStyle w:val="Code"/>
        <w:rPr>
          <w:highlight w:val="white"/>
        </w:rPr>
      </w:pPr>
      <w:r w:rsidRPr="00597545">
        <w:rPr>
          <w:highlight w:val="white"/>
        </w:rPr>
        <w:t xml:space="preserve">      m_enumerationStack.Push(BigInteger.Zero);</w:t>
      </w:r>
    </w:p>
    <w:p w14:paraId="562668E8" w14:textId="77777777" w:rsidR="00597545" w:rsidRPr="00597545" w:rsidRDefault="00597545" w:rsidP="00597545">
      <w:pPr>
        <w:pStyle w:val="Code"/>
        <w:rPr>
          <w:highlight w:val="white"/>
        </w:rPr>
      </w:pPr>
      <w:r w:rsidRPr="00597545">
        <w:rPr>
          <w:highlight w:val="white"/>
        </w:rPr>
        <w:t xml:space="preserve">    }</w:t>
      </w:r>
    </w:p>
    <w:p w14:paraId="5BD6F4D7" w14:textId="50B6173A"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EnumSpecifier</w:t>
      </w:r>
      <w:r w:rsidR="00D4318D">
        <w:rPr>
          <w:rStyle w:val="KeyWord0"/>
          <w:highlight w:val="white"/>
        </w:rPr>
        <w:t>&lt;/k&gt;</w:t>
      </w:r>
      <w:r w:rsidRPr="00903DBA">
        <w:rPr>
          <w:highlight w:val="white"/>
        </w:rPr>
        <w:t xml:space="preserve"> method add the enumerator to the current symbol table if </w:t>
      </w:r>
      <w:r w:rsidR="00890071">
        <w:rPr>
          <w:highlight w:val="white"/>
        </w:rPr>
        <w:t xml:space="preserve">the </w:t>
      </w:r>
      <w:r w:rsidRPr="00903DBA">
        <w:rPr>
          <w:highlight w:val="white"/>
        </w:rPr>
        <w:t>optional name is not null.</w:t>
      </w:r>
    </w:p>
    <w:p w14:paraId="018B990E" w14:textId="77777777" w:rsidR="00597545" w:rsidRPr="00597545" w:rsidRDefault="00597545" w:rsidP="00597545">
      <w:pPr>
        <w:pStyle w:val="Code"/>
        <w:rPr>
          <w:highlight w:val="white"/>
        </w:rPr>
      </w:pPr>
      <w:r w:rsidRPr="00597545">
        <w:rPr>
          <w:highlight w:val="white"/>
        </w:rPr>
        <w:t xml:space="preserve">    public static Type EnumumerationSpecifier(string optionalName,</w:t>
      </w:r>
    </w:p>
    <w:p w14:paraId="7735F3B2" w14:textId="77777777" w:rsidR="00C14D07" w:rsidRDefault="00597545" w:rsidP="00597545">
      <w:pPr>
        <w:pStyle w:val="Code"/>
        <w:rPr>
          <w:highlight w:val="white"/>
        </w:rPr>
      </w:pPr>
      <w:r w:rsidRPr="00597545">
        <w:rPr>
          <w:highlight w:val="white"/>
        </w:rPr>
        <w:t xml:space="preserve">                                              ISet&lt;Symbol&gt; enumerationItemSet)</w:t>
      </w:r>
    </w:p>
    <w:p w14:paraId="1137CD85" w14:textId="39749A46" w:rsidR="00597545" w:rsidRPr="00597545" w:rsidRDefault="00C14D07" w:rsidP="00C14D07">
      <w:pPr>
        <w:pStyle w:val="Code"/>
        <w:rPr>
          <w:highlight w:val="white"/>
        </w:rPr>
      </w:pPr>
      <w:r>
        <w:rPr>
          <w:highlight w:val="white"/>
        </w:rPr>
        <w:t xml:space="preserve">    </w:t>
      </w:r>
      <w:r w:rsidR="00597545" w:rsidRPr="00597545">
        <w:rPr>
          <w:highlight w:val="white"/>
        </w:rPr>
        <w:t xml:space="preserve">{ Type enumerationType </w:t>
      </w:r>
      <w:r w:rsidR="001F2BD0">
        <w:rPr>
          <w:highlight w:val="white"/>
        </w:rPr>
        <w:t>= new(</w:t>
      </w:r>
      <w:r w:rsidR="00597545" w:rsidRPr="00597545">
        <w:rPr>
          <w:highlight w:val="white"/>
        </w:rPr>
        <w:t>enumerationItemSet);</w:t>
      </w:r>
    </w:p>
    <w:p w14:paraId="24D42C41" w14:textId="77777777" w:rsidR="00597545" w:rsidRPr="00597545" w:rsidRDefault="00597545" w:rsidP="00597545">
      <w:pPr>
        <w:pStyle w:val="Code"/>
        <w:rPr>
          <w:highlight w:val="white"/>
        </w:rPr>
      </w:pPr>
    </w:p>
    <w:p w14:paraId="7AB27148" w14:textId="77777777" w:rsidR="00597545" w:rsidRPr="00597545" w:rsidRDefault="00597545" w:rsidP="00597545">
      <w:pPr>
        <w:pStyle w:val="Code"/>
        <w:rPr>
          <w:highlight w:val="white"/>
        </w:rPr>
      </w:pPr>
      <w:r w:rsidRPr="00597545">
        <w:rPr>
          <w:highlight w:val="white"/>
        </w:rPr>
        <w:t xml:space="preserve">      if (optionalName != null) {</w:t>
      </w:r>
    </w:p>
    <w:p w14:paraId="2AB0D5C9" w14:textId="77777777" w:rsidR="00597545" w:rsidRPr="00597545" w:rsidRDefault="00597545" w:rsidP="00597545">
      <w:pPr>
        <w:pStyle w:val="Code"/>
        <w:rPr>
          <w:highlight w:val="white"/>
        </w:rPr>
      </w:pPr>
      <w:r w:rsidRPr="00597545">
        <w:rPr>
          <w:highlight w:val="white"/>
        </w:rPr>
        <w:t xml:space="preserve">        SymbolTable.CurrentTable.AddTag(optionalName, enumerationType);</w:t>
      </w:r>
    </w:p>
    <w:p w14:paraId="5D0658F5" w14:textId="77777777" w:rsidR="00597545" w:rsidRPr="00597545" w:rsidRDefault="00597545" w:rsidP="00597545">
      <w:pPr>
        <w:pStyle w:val="Code"/>
        <w:rPr>
          <w:highlight w:val="white"/>
        </w:rPr>
      </w:pPr>
      <w:r w:rsidRPr="00597545">
        <w:rPr>
          <w:highlight w:val="white"/>
        </w:rPr>
        <w:t xml:space="preserve">      }</w:t>
      </w:r>
    </w:p>
    <w:p w14:paraId="578FA025" w14:textId="77777777" w:rsidR="00597545" w:rsidRPr="00597545" w:rsidRDefault="00597545" w:rsidP="00597545">
      <w:pPr>
        <w:pStyle w:val="Code"/>
        <w:rPr>
          <w:highlight w:val="white"/>
        </w:rPr>
      </w:pPr>
    </w:p>
    <w:p w14:paraId="3BFF8FEC" w14:textId="77777777" w:rsidR="00597545" w:rsidRPr="00597545" w:rsidRDefault="00597545" w:rsidP="00597545">
      <w:pPr>
        <w:pStyle w:val="Code"/>
        <w:rPr>
          <w:highlight w:val="white"/>
        </w:rPr>
      </w:pPr>
      <w:r w:rsidRPr="00597545">
        <w:rPr>
          <w:highlight w:val="white"/>
        </w:rPr>
        <w:t xml:space="preserve">      m_enumerationStack.Pop();</w:t>
      </w:r>
    </w:p>
    <w:p w14:paraId="56411A76" w14:textId="77777777" w:rsidR="00597545" w:rsidRPr="00597545" w:rsidRDefault="00597545" w:rsidP="00597545">
      <w:pPr>
        <w:pStyle w:val="Code"/>
        <w:rPr>
          <w:highlight w:val="white"/>
        </w:rPr>
      </w:pPr>
      <w:r w:rsidRPr="00597545">
        <w:rPr>
          <w:highlight w:val="white"/>
        </w:rPr>
        <w:t xml:space="preserve">      return enumerationType;</w:t>
      </w:r>
    </w:p>
    <w:p w14:paraId="1AA116E2" w14:textId="77777777" w:rsidR="00597545" w:rsidRPr="00597545" w:rsidRDefault="00597545" w:rsidP="00597545">
      <w:pPr>
        <w:pStyle w:val="Code"/>
        <w:rPr>
          <w:highlight w:val="white"/>
        </w:rPr>
      </w:pPr>
      <w:r w:rsidRPr="00597545">
        <w:rPr>
          <w:highlight w:val="white"/>
        </w:rPr>
        <w:t xml:space="preserve">    }</w:t>
      </w:r>
    </w:p>
    <w:p w14:paraId="12DFC8AE" w14:textId="71481ADB" w:rsidR="009904A7" w:rsidRDefault="005E5A36" w:rsidP="00E86F77">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LookupEnum</w:t>
      </w:r>
      <w:r w:rsidR="00D4318D">
        <w:rPr>
          <w:rStyle w:val="KeyWord0"/>
          <w:highlight w:val="white"/>
        </w:rPr>
        <w:t>&lt;/k&gt;</w:t>
      </w:r>
      <w:r w:rsidRPr="00903DBA">
        <w:rPr>
          <w:highlight w:val="white"/>
        </w:rPr>
        <w:t xml:space="preserve"> method looks up the name of an enumeration. Technically, there is no meaning by looking up an enumeration name since an enumeration value has the</w:t>
      </w:r>
      <w:r w:rsidR="00E86F77">
        <w:rPr>
          <w:highlight w:val="white"/>
        </w:rPr>
        <w:t xml:space="preserve"> type</w:t>
      </w:r>
      <w:r w:rsidRPr="00903DBA">
        <w:rPr>
          <w:highlight w:val="white"/>
        </w:rPr>
        <w:t xml:space="preserve"> signed integer. However, if an unknown name is refereed, an error shall be reported. </w:t>
      </w:r>
      <w:r w:rsidR="00D90CCC">
        <w:rPr>
          <w:highlight w:val="white"/>
        </w:rPr>
        <w:t>For instance, the</w:t>
      </w:r>
      <w:r w:rsidRPr="00903DBA">
        <w:rPr>
          <w:highlight w:val="white"/>
        </w:rPr>
        <w:t xml:space="preserve"> </w:t>
      </w:r>
      <w:r w:rsidR="00E86F77">
        <w:rPr>
          <w:highlight w:val="white"/>
        </w:rPr>
        <w:t xml:space="preserve">declaration </w:t>
      </w:r>
      <w:r w:rsidR="00D4318D">
        <w:rPr>
          <w:rStyle w:val="KeyWord0"/>
          <w:highlight w:val="white"/>
        </w:rPr>
        <w:t>&lt;k&gt;e</w:t>
      </w:r>
      <w:r w:rsidR="00D4318D" w:rsidRPr="00E86F77">
        <w:rPr>
          <w:rStyle w:val="KeyWord0"/>
          <w:highlight w:val="white"/>
        </w:rPr>
        <w:t>num</w:t>
      </w:r>
      <w:r w:rsidR="00D4318D">
        <w:rPr>
          <w:rStyle w:val="KeyWord0"/>
          <w:highlight w:val="white"/>
        </w:rPr>
        <w:t xml:space="preserve"> </w:t>
      </w:r>
      <w:r w:rsidR="00D4318D" w:rsidRPr="00E86F77">
        <w:rPr>
          <w:rStyle w:val="KeyWord0"/>
          <w:highlight w:val="white"/>
        </w:rPr>
        <w:t>CarMake</w:t>
      </w:r>
      <w:r w:rsidR="00D4318D">
        <w:rPr>
          <w:rStyle w:val="KeyWord0"/>
          <w:highlight w:val="white"/>
        </w:rPr>
        <w:t xml:space="preserve"> </w:t>
      </w:r>
      <w:r w:rsidR="00D4318D" w:rsidRPr="00E86F77">
        <w:rPr>
          <w:rStyle w:val="KeyWord0"/>
          <w:highlight w:val="white"/>
        </w:rPr>
        <w:t>car;</w:t>
      </w:r>
      <w:r w:rsidR="00D4318D">
        <w:rPr>
          <w:rStyle w:val="KeyWord0"/>
          <w:highlight w:val="white"/>
        </w:rPr>
        <w:t>&lt;/k&gt;</w:t>
      </w:r>
      <w:r w:rsidR="00E86F77">
        <w:rPr>
          <w:highlight w:val="white"/>
        </w:rPr>
        <w:t xml:space="preserve"> </w:t>
      </w:r>
      <w:r w:rsidRPr="00903DBA">
        <w:rPr>
          <w:highlight w:val="white"/>
        </w:rPr>
        <w:t>is val</w:t>
      </w:r>
      <w:r w:rsidR="00D90CCC">
        <w:rPr>
          <w:highlight w:val="white"/>
        </w:rPr>
        <w:t>id</w:t>
      </w:r>
      <w:r w:rsidRPr="00903DBA">
        <w:rPr>
          <w:highlight w:val="white"/>
        </w:rPr>
        <w:t xml:space="preserve"> only if an enumeration with the name </w:t>
      </w:r>
      <w:r w:rsidR="00D4318D">
        <w:rPr>
          <w:rStyle w:val="KeyWord0"/>
          <w:highlight w:val="white"/>
        </w:rPr>
        <w:t>&lt;k&gt;</w:t>
      </w:r>
      <w:r w:rsidR="00D4318D" w:rsidRPr="00903DBA">
        <w:rPr>
          <w:rStyle w:val="KeyWord0"/>
          <w:highlight w:val="white"/>
        </w:rPr>
        <w:t>CarMake</w:t>
      </w:r>
      <w:r w:rsidR="00D4318D">
        <w:rPr>
          <w:rStyle w:val="KeyWord0"/>
          <w:highlight w:val="white"/>
        </w:rPr>
        <w:t>&lt;/k&gt;</w:t>
      </w:r>
      <w:r w:rsidRPr="00903DBA">
        <w:rPr>
          <w:highlight w:val="white"/>
        </w:rPr>
        <w:t xml:space="preserve"> has earlier been defined.</w:t>
      </w:r>
    </w:p>
    <w:p w14:paraId="3C665322" w14:textId="7E9AC761" w:rsidR="00A940D1" w:rsidRPr="00A940D1" w:rsidRDefault="00A940D1" w:rsidP="00A940D1">
      <w:pPr>
        <w:pStyle w:val="Code"/>
        <w:rPr>
          <w:highlight w:val="white"/>
        </w:rPr>
      </w:pPr>
      <w:r w:rsidRPr="00A940D1">
        <w:rPr>
          <w:highlight w:val="white"/>
        </w:rPr>
        <w:t xml:space="preserve">    public static Type EnumumerationLookup(string name) {</w:t>
      </w:r>
    </w:p>
    <w:p w14:paraId="3C900928" w14:textId="77777777" w:rsidR="00A940D1" w:rsidRPr="00A940D1" w:rsidRDefault="00A940D1" w:rsidP="00A940D1">
      <w:pPr>
        <w:pStyle w:val="Code"/>
        <w:rPr>
          <w:highlight w:val="white"/>
        </w:rPr>
      </w:pPr>
      <w:r w:rsidRPr="00A940D1">
        <w:rPr>
          <w:highlight w:val="white"/>
        </w:rPr>
        <w:t xml:space="preserve">      Type type = SymbolTable.CurrentTable.LookupTag(name, Sort.SignedInt);</w:t>
      </w:r>
    </w:p>
    <w:p w14:paraId="7CBC1A25" w14:textId="5CC4A0B5" w:rsidR="00A940D1" w:rsidRPr="00A940D1" w:rsidRDefault="00A940D1" w:rsidP="00A940D1">
      <w:pPr>
        <w:pStyle w:val="Code"/>
        <w:rPr>
          <w:highlight w:val="white"/>
        </w:rPr>
      </w:pPr>
      <w:r w:rsidRPr="00A940D1">
        <w:rPr>
          <w:highlight w:val="white"/>
        </w:rPr>
        <w:t xml:space="preserve">      </w:t>
      </w:r>
      <w:r w:rsidR="0056352A">
        <w:rPr>
          <w:highlight w:val="white"/>
        </w:rPr>
        <w:t>Error.Check</w:t>
      </w:r>
      <w:r w:rsidRPr="00A940D1">
        <w:rPr>
          <w:highlight w:val="white"/>
        </w:rPr>
        <w:t xml:space="preserve">(type != null, name, Message.Tag_not_found); </w:t>
      </w:r>
    </w:p>
    <w:p w14:paraId="5743FCBE" w14:textId="77777777" w:rsidR="00A940D1" w:rsidRPr="00A940D1" w:rsidRDefault="00A940D1" w:rsidP="00A940D1">
      <w:pPr>
        <w:pStyle w:val="Code"/>
        <w:rPr>
          <w:highlight w:val="white"/>
        </w:rPr>
      </w:pPr>
      <w:r w:rsidRPr="00A940D1">
        <w:rPr>
          <w:highlight w:val="white"/>
        </w:rPr>
        <w:t xml:space="preserve">      return type;</w:t>
      </w:r>
    </w:p>
    <w:p w14:paraId="6643F63D" w14:textId="77777777" w:rsidR="00A940D1" w:rsidRPr="00A940D1" w:rsidRDefault="00A940D1" w:rsidP="00A940D1">
      <w:pPr>
        <w:pStyle w:val="Code"/>
        <w:rPr>
          <w:highlight w:val="white"/>
        </w:rPr>
      </w:pPr>
      <w:r w:rsidRPr="00A940D1">
        <w:rPr>
          <w:highlight w:val="white"/>
        </w:rPr>
        <w:t xml:space="preserve">    }</w:t>
      </w:r>
    </w:p>
    <w:p w14:paraId="7B443D3B" w14:textId="714C400F" w:rsidR="00C45512" w:rsidRPr="00903DBA" w:rsidRDefault="00C45512" w:rsidP="00C4551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EnumItem</w:t>
      </w:r>
      <w:r w:rsidR="00D4318D">
        <w:rPr>
          <w:rStyle w:val="KeyWord0"/>
          <w:highlight w:val="white"/>
        </w:rPr>
        <w:t>&lt;/k&gt;</w:t>
      </w:r>
      <w:r w:rsidRPr="00903DBA">
        <w:rPr>
          <w:highlight w:val="white"/>
        </w:rPr>
        <w:t xml:space="preserve"> method stores the item in the symbol table and checks the optional initialization symbol. The type of the item is constant signed integer.</w:t>
      </w:r>
    </w:p>
    <w:p w14:paraId="5FC90EAE" w14:textId="2E22792E" w:rsidR="00C45512" w:rsidRPr="00C45512" w:rsidRDefault="00C45512" w:rsidP="00C45512">
      <w:pPr>
        <w:pStyle w:val="Code"/>
        <w:rPr>
          <w:highlight w:val="white"/>
        </w:rPr>
      </w:pPr>
      <w:r w:rsidRPr="00C45512">
        <w:rPr>
          <w:highlight w:val="white"/>
        </w:rPr>
        <w:t xml:space="preserve">    public static Symbol EnumerationItem(string itemName,</w:t>
      </w:r>
    </w:p>
    <w:p w14:paraId="3F450752" w14:textId="77777777" w:rsidR="00C45512" w:rsidRPr="00C45512" w:rsidRDefault="00C45512" w:rsidP="00C45512">
      <w:pPr>
        <w:pStyle w:val="Code"/>
        <w:rPr>
          <w:highlight w:val="white"/>
        </w:rPr>
      </w:pPr>
      <w:r w:rsidRPr="00C45512">
        <w:rPr>
          <w:highlight w:val="white"/>
        </w:rPr>
        <w:t xml:space="preserve">                                         Symbol optionalInitSymbol) {</w:t>
      </w:r>
    </w:p>
    <w:p w14:paraId="5636B406" w14:textId="000B8124" w:rsidR="00C45512" w:rsidRPr="00C45512" w:rsidRDefault="00C45512" w:rsidP="00C45512">
      <w:pPr>
        <w:pStyle w:val="Code"/>
        <w:rPr>
          <w:highlight w:val="white"/>
        </w:rPr>
      </w:pPr>
      <w:r w:rsidRPr="00C45512">
        <w:rPr>
          <w:highlight w:val="white"/>
        </w:rPr>
        <w:t xml:space="preserve">      Type itemType </w:t>
      </w:r>
      <w:r w:rsidR="001F2BD0">
        <w:rPr>
          <w:highlight w:val="white"/>
        </w:rPr>
        <w:t>= new(</w:t>
      </w:r>
      <w:r w:rsidRPr="00C45512">
        <w:rPr>
          <w:highlight w:val="white"/>
        </w:rPr>
        <w:t xml:space="preserve">Sort.SignedInt);      </w:t>
      </w:r>
    </w:p>
    <w:p w14:paraId="0BA51EDA" w14:textId="77777777" w:rsidR="00C45512" w:rsidRPr="00C45512" w:rsidRDefault="00C45512" w:rsidP="00C45512">
      <w:pPr>
        <w:pStyle w:val="Code"/>
        <w:rPr>
          <w:highlight w:val="white"/>
        </w:rPr>
      </w:pPr>
      <w:r w:rsidRPr="00C45512">
        <w:rPr>
          <w:highlight w:val="white"/>
        </w:rPr>
        <w:t xml:space="preserve">      itemType.Constant = true;</w:t>
      </w:r>
    </w:p>
    <w:p w14:paraId="5C02FA54" w14:textId="7504752A" w:rsidR="00C45512" w:rsidRDefault="00C45512" w:rsidP="00C45512">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w:t>
      </w:r>
      <w:r w:rsidR="00F6421A">
        <w:rPr>
          <w:highlight w:val="white"/>
        </w:rPr>
        <w:t>,</w:t>
      </w:r>
      <w:r w:rsidRPr="00903DBA">
        <w:rPr>
          <w:highlight w:val="white"/>
        </w:rPr>
        <w:t xml:space="preserve"> each item </w:t>
      </w:r>
      <w:r w:rsidR="00F6421A" w:rsidRPr="00903DBA">
        <w:rPr>
          <w:highlight w:val="white"/>
        </w:rPr>
        <w:t xml:space="preserve">will </w:t>
      </w:r>
      <w:r w:rsidRPr="00903DBA">
        <w:rPr>
          <w:highlight w:val="white"/>
        </w:rPr>
        <w:t>hold the value of the previous item plus one</w:t>
      </w:r>
      <w:r w:rsidR="00573B58">
        <w:rPr>
          <w:highlight w:val="white"/>
        </w:rPr>
        <w:t>. T</w:t>
      </w:r>
      <w:r w:rsidRPr="00903DBA">
        <w:rPr>
          <w:highlight w:val="white"/>
        </w:rPr>
        <w:t>he first item holds the value zero.</w:t>
      </w:r>
    </w:p>
    <w:p w14:paraId="4DD21454" w14:textId="77777777" w:rsidR="00C45512" w:rsidRPr="00C45512" w:rsidRDefault="00C45512" w:rsidP="00C45512">
      <w:pPr>
        <w:pStyle w:val="Code"/>
        <w:rPr>
          <w:highlight w:val="white"/>
        </w:rPr>
      </w:pPr>
      <w:r w:rsidRPr="00C45512">
        <w:rPr>
          <w:highlight w:val="white"/>
        </w:rPr>
        <w:t xml:space="preserve">      BigInteger value;</w:t>
      </w:r>
    </w:p>
    <w:p w14:paraId="0F62A91E" w14:textId="77777777" w:rsidR="00C45512" w:rsidRPr="00C45512" w:rsidRDefault="00C45512" w:rsidP="00C45512">
      <w:pPr>
        <w:pStyle w:val="Code"/>
        <w:rPr>
          <w:highlight w:val="white"/>
        </w:rPr>
      </w:pPr>
      <w:r w:rsidRPr="00C45512">
        <w:rPr>
          <w:highlight w:val="white"/>
        </w:rPr>
        <w:t xml:space="preserve">      if (optionalInitSymbol != null) {</w:t>
      </w:r>
    </w:p>
    <w:p w14:paraId="56FEAC21" w14:textId="4CBE18BD"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(optionalInitSymbol.Type.IsIntegral(), itemName,</w:t>
      </w:r>
    </w:p>
    <w:p w14:paraId="031E4BBA" w14:textId="77777777" w:rsidR="00C45512" w:rsidRPr="00C45512" w:rsidRDefault="00C45512" w:rsidP="00C45512">
      <w:pPr>
        <w:pStyle w:val="Code"/>
        <w:rPr>
          <w:highlight w:val="white"/>
        </w:rPr>
      </w:pPr>
      <w:r w:rsidRPr="00C45512">
        <w:rPr>
          <w:highlight w:val="white"/>
        </w:rPr>
        <w:t xml:space="preserve">                      Message.Non__integral_enum_value);</w:t>
      </w:r>
    </w:p>
    <w:p w14:paraId="3C4BDAF7" w14:textId="15AA1EC8" w:rsidR="00C45512" w:rsidRPr="00C45512" w:rsidRDefault="00C45512" w:rsidP="00C45512">
      <w:pPr>
        <w:pStyle w:val="Code"/>
        <w:rPr>
          <w:highlight w:val="white"/>
        </w:rPr>
      </w:pPr>
      <w:r w:rsidRPr="00C45512">
        <w:rPr>
          <w:highlight w:val="white"/>
        </w:rPr>
        <w:t xml:space="preserve">        </w:t>
      </w:r>
      <w:r w:rsidR="0056352A">
        <w:rPr>
          <w:highlight w:val="white"/>
        </w:rPr>
        <w:t>Error.Check</w:t>
      </w:r>
      <w:r w:rsidRPr="00C45512">
        <w:rPr>
          <w:highlight w:val="white"/>
        </w:rPr>
        <w:t>(optionalInitSymbol.Value != null, itemName,</w:t>
      </w:r>
    </w:p>
    <w:p w14:paraId="451BF8A5" w14:textId="77777777" w:rsidR="00C45512" w:rsidRPr="00C45512" w:rsidRDefault="00C45512" w:rsidP="00C45512">
      <w:pPr>
        <w:pStyle w:val="Code"/>
        <w:rPr>
          <w:highlight w:val="white"/>
        </w:rPr>
      </w:pPr>
      <w:r w:rsidRPr="00C45512">
        <w:rPr>
          <w:highlight w:val="white"/>
        </w:rPr>
        <w:t xml:space="preserve">                      Message.Non__constant_enum_value);</w:t>
      </w:r>
    </w:p>
    <w:p w14:paraId="5D1EA449" w14:textId="77777777" w:rsidR="00C45512" w:rsidRPr="00C45512" w:rsidRDefault="00C45512" w:rsidP="00C45512">
      <w:pPr>
        <w:pStyle w:val="Code"/>
        <w:rPr>
          <w:highlight w:val="white"/>
        </w:rPr>
      </w:pPr>
      <w:r w:rsidRPr="00C45512">
        <w:rPr>
          <w:highlight w:val="white"/>
        </w:rPr>
        <w:t xml:space="preserve">        m_enumerationStack.Pop();</w:t>
      </w:r>
    </w:p>
    <w:p w14:paraId="7B917642" w14:textId="77777777" w:rsidR="00C45512" w:rsidRPr="00C45512" w:rsidRDefault="00C45512" w:rsidP="00C45512">
      <w:pPr>
        <w:pStyle w:val="Code"/>
        <w:rPr>
          <w:highlight w:val="white"/>
        </w:rPr>
      </w:pPr>
      <w:r w:rsidRPr="00C45512">
        <w:rPr>
          <w:highlight w:val="white"/>
        </w:rPr>
        <w:t xml:space="preserve">        value = (BigInteger) optionalInitSymbol.Value;</w:t>
      </w:r>
    </w:p>
    <w:p w14:paraId="1672B7D7" w14:textId="77777777" w:rsidR="00C45512" w:rsidRPr="00C45512" w:rsidRDefault="00C45512" w:rsidP="00C45512">
      <w:pPr>
        <w:pStyle w:val="Code"/>
        <w:rPr>
          <w:highlight w:val="white"/>
        </w:rPr>
      </w:pPr>
      <w:r w:rsidRPr="00C45512">
        <w:rPr>
          <w:highlight w:val="white"/>
        </w:rPr>
        <w:t xml:space="preserve">      }</w:t>
      </w:r>
    </w:p>
    <w:p w14:paraId="4A03824E" w14:textId="77777777" w:rsidR="00C45512" w:rsidRPr="00C45512" w:rsidRDefault="00C45512" w:rsidP="00C45512">
      <w:pPr>
        <w:pStyle w:val="Code"/>
        <w:rPr>
          <w:highlight w:val="white"/>
        </w:rPr>
      </w:pPr>
      <w:r w:rsidRPr="00C45512">
        <w:rPr>
          <w:highlight w:val="white"/>
        </w:rPr>
        <w:t xml:space="preserve">      else {</w:t>
      </w:r>
    </w:p>
    <w:p w14:paraId="03AAC3F4" w14:textId="77777777" w:rsidR="00C45512" w:rsidRPr="00C45512" w:rsidRDefault="00C45512" w:rsidP="00C45512">
      <w:pPr>
        <w:pStyle w:val="Code"/>
        <w:rPr>
          <w:highlight w:val="white"/>
        </w:rPr>
      </w:pPr>
      <w:r w:rsidRPr="00C45512">
        <w:rPr>
          <w:highlight w:val="white"/>
        </w:rPr>
        <w:t xml:space="preserve">        value = m_enumerationStack.Pop();</w:t>
      </w:r>
    </w:p>
    <w:p w14:paraId="492C2468" w14:textId="77777777" w:rsidR="00C45512" w:rsidRPr="00C45512" w:rsidRDefault="00C45512" w:rsidP="00C45512">
      <w:pPr>
        <w:pStyle w:val="Code"/>
        <w:rPr>
          <w:highlight w:val="white"/>
        </w:rPr>
      </w:pPr>
      <w:r w:rsidRPr="00C45512">
        <w:rPr>
          <w:highlight w:val="white"/>
        </w:rPr>
        <w:t xml:space="preserve">      }</w:t>
      </w:r>
    </w:p>
    <w:p w14:paraId="3D7D8F89" w14:textId="77777777" w:rsidR="00C45512" w:rsidRPr="00C45512" w:rsidRDefault="00C45512" w:rsidP="00C45512">
      <w:pPr>
        <w:pStyle w:val="Code"/>
        <w:rPr>
          <w:highlight w:val="white"/>
        </w:rPr>
      </w:pPr>
      <w:r w:rsidRPr="00C45512">
        <w:rPr>
          <w:highlight w:val="white"/>
        </w:rPr>
        <w:t xml:space="preserve">    </w:t>
      </w:r>
    </w:p>
    <w:p w14:paraId="13EA0C55" w14:textId="4E4658F3" w:rsidR="00C45512" w:rsidRPr="00C45512" w:rsidRDefault="00C45512" w:rsidP="00C45512">
      <w:pPr>
        <w:pStyle w:val="Code"/>
        <w:rPr>
          <w:highlight w:val="white"/>
        </w:rPr>
      </w:pPr>
      <w:r w:rsidRPr="00C45512">
        <w:rPr>
          <w:highlight w:val="white"/>
        </w:rPr>
        <w:t xml:space="preserve">      Symbol itemSymbol =</w:t>
      </w:r>
      <w:r w:rsidR="00292150">
        <w:rPr>
          <w:highlight w:val="white"/>
        </w:rPr>
        <w:t xml:space="preserve"> </w:t>
      </w:r>
      <w:r w:rsidRPr="00C45512">
        <w:rPr>
          <w:highlight w:val="white"/>
        </w:rPr>
        <w:t>new(itemName, false, Storage.Auto, itemType, value);</w:t>
      </w:r>
    </w:p>
    <w:p w14:paraId="14E7D5F3" w14:textId="77777777" w:rsidR="00C45512" w:rsidRPr="00C45512" w:rsidRDefault="00C45512" w:rsidP="00C45512">
      <w:pPr>
        <w:pStyle w:val="Code"/>
        <w:rPr>
          <w:highlight w:val="white"/>
        </w:rPr>
      </w:pPr>
      <w:r w:rsidRPr="00C45512">
        <w:rPr>
          <w:highlight w:val="white"/>
        </w:rPr>
        <w:t xml:space="preserve">      if (optionalInitSymbol != null) {</w:t>
      </w:r>
    </w:p>
    <w:p w14:paraId="1D07802E" w14:textId="77777777" w:rsidR="00C45512" w:rsidRPr="00C45512" w:rsidRDefault="00C45512" w:rsidP="00C45512">
      <w:pPr>
        <w:pStyle w:val="Code"/>
        <w:rPr>
          <w:highlight w:val="white"/>
        </w:rPr>
      </w:pPr>
      <w:r w:rsidRPr="00C45512">
        <w:rPr>
          <w:highlight w:val="white"/>
        </w:rPr>
        <w:t xml:space="preserve">        itemSymbol.InitializedEnum = true;</w:t>
      </w:r>
    </w:p>
    <w:p w14:paraId="43CD2154" w14:textId="77777777" w:rsidR="00C45512" w:rsidRPr="00C45512" w:rsidRDefault="00C45512" w:rsidP="00C45512">
      <w:pPr>
        <w:pStyle w:val="Code"/>
        <w:rPr>
          <w:highlight w:val="white"/>
        </w:rPr>
      </w:pPr>
      <w:r w:rsidRPr="00C45512">
        <w:rPr>
          <w:highlight w:val="white"/>
        </w:rPr>
        <w:t xml:space="preserve">      }</w:t>
      </w:r>
    </w:p>
    <w:p w14:paraId="2F846B55" w14:textId="77777777" w:rsidR="00C45512" w:rsidRPr="00C45512" w:rsidRDefault="00C45512" w:rsidP="00C45512">
      <w:pPr>
        <w:pStyle w:val="Code"/>
        <w:rPr>
          <w:highlight w:val="white"/>
        </w:rPr>
      </w:pPr>
    </w:p>
    <w:p w14:paraId="0616713A" w14:textId="77777777" w:rsidR="00C45512" w:rsidRPr="00C45512" w:rsidRDefault="00C45512" w:rsidP="00C45512">
      <w:pPr>
        <w:pStyle w:val="Code"/>
        <w:rPr>
          <w:highlight w:val="white"/>
        </w:rPr>
      </w:pPr>
      <w:r w:rsidRPr="00C45512">
        <w:rPr>
          <w:highlight w:val="white"/>
        </w:rPr>
        <w:t xml:space="preserve">      SymbolTable.CurrentTable.AddSymbol(itemSymbol);</w:t>
      </w:r>
    </w:p>
    <w:p w14:paraId="26026D47" w14:textId="77777777" w:rsidR="00C45512" w:rsidRPr="00C45512" w:rsidRDefault="00C45512" w:rsidP="00C45512">
      <w:pPr>
        <w:pStyle w:val="Code"/>
        <w:rPr>
          <w:highlight w:val="white"/>
        </w:rPr>
      </w:pPr>
      <w:r w:rsidRPr="00C45512">
        <w:rPr>
          <w:highlight w:val="white"/>
        </w:rPr>
        <w:t xml:space="preserve">      m_enumerationStack.Push(value + 1);</w:t>
      </w:r>
    </w:p>
    <w:p w14:paraId="462700E7" w14:textId="77777777" w:rsidR="00C45512" w:rsidRPr="00C45512" w:rsidRDefault="00C45512" w:rsidP="00C45512">
      <w:pPr>
        <w:pStyle w:val="Code"/>
        <w:rPr>
          <w:highlight w:val="white"/>
        </w:rPr>
      </w:pPr>
      <w:r w:rsidRPr="00C45512">
        <w:rPr>
          <w:highlight w:val="white"/>
        </w:rPr>
        <w:t xml:space="preserve">      return itemSymbol;</w:t>
      </w:r>
    </w:p>
    <w:p w14:paraId="456AAD52" w14:textId="7364FDF2" w:rsidR="00C45512" w:rsidRPr="00C45512" w:rsidRDefault="00C45512" w:rsidP="00C45512">
      <w:pPr>
        <w:pStyle w:val="Code"/>
        <w:rPr>
          <w:highlight w:val="white"/>
        </w:rPr>
      </w:pPr>
      <w:r w:rsidRPr="00C45512">
        <w:rPr>
          <w:highlight w:val="white"/>
        </w:rPr>
        <w:t xml:space="preserve">    }</w:t>
      </w:r>
    </w:p>
    <w:p w14:paraId="23B4A20C" w14:textId="104630D0" w:rsidR="005E5A36" w:rsidRDefault="00CC1DF4" w:rsidP="002953D3">
      <w:pPr>
        <w:pStyle w:val="Heading3"/>
        <w:rPr>
          <w:highlight w:val="white"/>
        </w:rPr>
      </w:pPr>
      <w:bookmarkStart w:id="251" w:name="_Toc98936297"/>
      <w:r>
        <w:rPr>
          <w:highlight w:val="white"/>
        </w:rPr>
        <w:t>&lt;</w:t>
      </w:r>
      <w:proofErr w:type="spellStart"/>
      <w:r>
        <w:rPr>
          <w:highlight w:val="white"/>
        </w:rPr>
        <w:t>h3</w:t>
      </w:r>
      <w:proofErr w:type="spellEnd"/>
      <w:r>
        <w:rPr>
          <w:highlight w:val="white"/>
        </w:rPr>
        <w:t>&gt;Declarator&lt;/</w:t>
      </w:r>
      <w:proofErr w:type="spellStart"/>
      <w:r>
        <w:rPr>
          <w:highlight w:val="white"/>
        </w:rPr>
        <w:t>h3</w:t>
      </w:r>
      <w:proofErr w:type="spellEnd"/>
      <w:r>
        <w:rPr>
          <w:highlight w:val="white"/>
        </w:rPr>
        <w:t>&gt;</w:t>
      </w:r>
      <w:bookmarkEnd w:id="251"/>
    </w:p>
    <w:p w14:paraId="7619B594" w14:textId="5357F2A3" w:rsidR="008D24B7" w:rsidRDefault="008D24B7" w:rsidP="008D24B7">
      <w:pPr>
        <w:rPr>
          <w:highlight w:val="white"/>
        </w:rPr>
      </w:pPr>
      <w:r>
        <w:rPr>
          <w:highlight w:val="white"/>
        </w:rPr>
        <w:t>There are three kinds of declarators:</w:t>
      </w:r>
    </w:p>
    <w:p w14:paraId="72F7F48F" w14:textId="74DD37F3" w:rsidR="008D24B7" w:rsidRDefault="008C4970" w:rsidP="008D24B7">
      <w:pPr>
        <w:pStyle w:val="ListParagraph"/>
        <w:numPr>
          <w:ilvl w:val="0"/>
          <w:numId w:val="180"/>
        </w:numPr>
        <w:rPr>
          <w:highlight w:val="white"/>
        </w:rPr>
      </w:pPr>
      <w:r>
        <w:rPr>
          <w:highlight w:val="white"/>
        </w:rPr>
        <w:t>&lt;l&gt;Initialized with an expression, not allowed in parameter lists, structs, or unions.&lt;/l&gt;</w:t>
      </w:r>
    </w:p>
    <w:p w14:paraId="2424171F" w14:textId="2C3DD202" w:rsidR="008D24B7" w:rsidRDefault="008C4970" w:rsidP="008D24B7">
      <w:pPr>
        <w:pStyle w:val="ListParagraph"/>
        <w:numPr>
          <w:ilvl w:val="0"/>
          <w:numId w:val="180"/>
        </w:numPr>
        <w:rPr>
          <w:highlight w:val="white"/>
        </w:rPr>
      </w:pPr>
      <w:r>
        <w:rPr>
          <w:highlight w:val="white"/>
        </w:rPr>
        <w:t>&lt;l&gt;Marked as bitfield, only allowed in structs and unions.&lt;/l&gt;</w:t>
      </w:r>
    </w:p>
    <w:p w14:paraId="6C69F2A9" w14:textId="77777777" w:rsidR="004E3FC4" w:rsidRDefault="004E3FC4" w:rsidP="004E3FC4">
      <w:pPr>
        <w:pStyle w:val="ListParagraph"/>
        <w:numPr>
          <w:ilvl w:val="0"/>
          <w:numId w:val="180"/>
        </w:numPr>
        <w:rPr>
          <w:highlight w:val="white"/>
        </w:rPr>
      </w:pPr>
      <w:r>
        <w:rPr>
          <w:highlight w:val="white"/>
        </w:rPr>
        <w:t>&lt;l&gt;Simple, without initializations or bitfields.&lt;/l&gt;</w:t>
      </w:r>
    </w:p>
    <w:p w14:paraId="76A695DF" w14:textId="0BEA5923" w:rsidR="000E595A" w:rsidRDefault="000E595A" w:rsidP="005E5A36">
      <w:pPr>
        <w:rPr>
          <w:highlight w:val="white"/>
        </w:rPr>
      </w:pPr>
      <w:r>
        <w:rPr>
          <w:highlight w:val="white"/>
        </w:rPr>
        <w:t>Since bitfields are allowed in struct</w:t>
      </w:r>
      <w:r w:rsidR="001F6B8C">
        <w:rPr>
          <w:highlight w:val="white"/>
        </w:rPr>
        <w:t>s</w:t>
      </w:r>
      <w:r>
        <w:rPr>
          <w:highlight w:val="white"/>
        </w:rPr>
        <w:t xml:space="preserve"> or unions only, which cannot hold initializes, a declarator cannot hold both an </w:t>
      </w:r>
      <w:proofErr w:type="spellStart"/>
      <w:r>
        <w:rPr>
          <w:highlight w:val="white"/>
        </w:rPr>
        <w:t>initializatior</w:t>
      </w:r>
      <w:proofErr w:type="spellEnd"/>
      <w:r>
        <w:rPr>
          <w:highlight w:val="white"/>
        </w:rPr>
        <w:t xml:space="preserve"> and a bitfield.</w:t>
      </w:r>
    </w:p>
    <w:p w14:paraId="63B97B67" w14:textId="56691DBA" w:rsidR="005E5A36" w:rsidRPr="00903DBA" w:rsidRDefault="005E5A36" w:rsidP="005E5A3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Declarator</w:t>
      </w:r>
      <w:r w:rsidR="00D4318D">
        <w:rPr>
          <w:rStyle w:val="KeyWord0"/>
          <w:highlight w:val="white"/>
        </w:rPr>
        <w:t>&lt;/k&gt;</w:t>
      </w:r>
      <w:r w:rsidRPr="00903DBA">
        <w:rPr>
          <w:highlight w:val="white"/>
        </w:rPr>
        <w:t xml:space="preserve"> method handles </w:t>
      </w:r>
      <w:r w:rsidR="000E595A">
        <w:rPr>
          <w:highlight w:val="white"/>
        </w:rPr>
        <w:t xml:space="preserve">all three </w:t>
      </w:r>
      <w:r w:rsidRPr="00903DBA">
        <w:rPr>
          <w:highlight w:val="white"/>
        </w:rPr>
        <w:t xml:space="preserve">cases. The declarator is </w:t>
      </w:r>
      <w:r w:rsidR="00D90CCC" w:rsidRPr="00903DBA">
        <w:rPr>
          <w:highlight w:val="white"/>
        </w:rPr>
        <w:t>possibly</w:t>
      </w:r>
      <w:r w:rsidRPr="00903DBA">
        <w:rPr>
          <w:highlight w:val="white"/>
        </w:rPr>
        <w:t xml:space="preserve"> made up by a sequence of pointer, array, or function declarations, and we add the type of the specifier as the end type of the declarator.</w:t>
      </w:r>
    </w:p>
    <w:p w14:paraId="47980A16" w14:textId="77777777" w:rsidR="00D24D43" w:rsidRPr="00D24D43" w:rsidRDefault="00D24D43" w:rsidP="00D24D43">
      <w:pPr>
        <w:pStyle w:val="Code"/>
      </w:pPr>
      <w:r w:rsidRPr="00D24D43">
        <w:t xml:space="preserve">    public static List&lt;MiddleCode&gt; Declarator(Specifier specifier,</w:t>
      </w:r>
    </w:p>
    <w:p w14:paraId="2EC7CFA0" w14:textId="77777777" w:rsidR="00D24D43" w:rsidRPr="00D24D43" w:rsidRDefault="00D24D43" w:rsidP="00D24D43">
      <w:pPr>
        <w:pStyle w:val="Code"/>
      </w:pPr>
      <w:r w:rsidRPr="00D24D43">
        <w:t xml:space="preserve">                                   Declarator declarator, object initializer,</w:t>
      </w:r>
    </w:p>
    <w:p w14:paraId="4274FA9A" w14:textId="77777777" w:rsidR="00D24D43" w:rsidRPr="00D24D43" w:rsidRDefault="00D24D43" w:rsidP="00D24D43">
      <w:pPr>
        <w:pStyle w:val="Code"/>
      </w:pPr>
      <w:r w:rsidRPr="00D24D43">
        <w:t xml:space="preserve">                                   Symbol bitsSymbol) {</w:t>
      </w:r>
    </w:p>
    <w:p w14:paraId="1CBEB8BE" w14:textId="77777777" w:rsidR="00D24D43" w:rsidRPr="00D24D43" w:rsidRDefault="00D24D43" w:rsidP="00D24D43">
      <w:pPr>
        <w:pStyle w:val="Code"/>
      </w:pPr>
      <w:r w:rsidRPr="00D24D43">
        <w:t xml:space="preserve">      if (bitsSymbol != null) {</w:t>
      </w:r>
    </w:p>
    <w:p w14:paraId="5BC21FD9" w14:textId="77777777" w:rsidR="00D24D43" w:rsidRPr="00D24D43" w:rsidRDefault="00D24D43" w:rsidP="00D24D43">
      <w:pPr>
        <w:pStyle w:val="Code"/>
      </w:pPr>
      <w:r w:rsidRPr="00D24D43">
        <w:t xml:space="preserve">        Error.Check((SymbolTable.CurrentTable.Scope == Scope.Struct) ||</w:t>
      </w:r>
    </w:p>
    <w:p w14:paraId="414CA4F8" w14:textId="77777777" w:rsidR="00D24D43" w:rsidRPr="00D24D43" w:rsidRDefault="00D24D43" w:rsidP="00D24D43">
      <w:pPr>
        <w:pStyle w:val="Code"/>
      </w:pPr>
      <w:r w:rsidRPr="00D24D43">
        <w:t xml:space="preserve">                    (SymbolTable.CurrentTable.Scope == Scope.Union),</w:t>
      </w:r>
    </w:p>
    <w:p w14:paraId="34618F78" w14:textId="77777777" w:rsidR="00D24D43" w:rsidRPr="00D24D43" w:rsidRDefault="00D24D43" w:rsidP="00D24D43">
      <w:pPr>
        <w:pStyle w:val="Code"/>
      </w:pPr>
      <w:r w:rsidRPr="00D24D43">
        <w:t xml:space="preserve">                    bitsSymbol,</w:t>
      </w:r>
    </w:p>
    <w:p w14:paraId="1DC9AC1D" w14:textId="77777777" w:rsidR="00D24D43" w:rsidRPr="00D24D43" w:rsidRDefault="00D24D43" w:rsidP="00D24D43">
      <w:pPr>
        <w:pStyle w:val="Code"/>
      </w:pPr>
      <w:r w:rsidRPr="00D24D43">
        <w:t xml:space="preserve">                    Message.Bitfields_only_allowed_in_structs_or_unions);</w:t>
      </w:r>
    </w:p>
    <w:p w14:paraId="5CDC8CE1" w14:textId="77777777" w:rsidR="00D24D43" w:rsidRPr="00D24D43" w:rsidRDefault="00D24D43" w:rsidP="00D24D43">
      <w:pPr>
        <w:pStyle w:val="Code"/>
      </w:pPr>
      <w:r w:rsidRPr="00D24D43">
        <w:t xml:space="preserve">      }</w:t>
      </w:r>
    </w:p>
    <w:p w14:paraId="1415845C" w14:textId="77777777" w:rsidR="00D24D43" w:rsidRPr="00D24D43" w:rsidRDefault="00D24D43" w:rsidP="00D24D43">
      <w:pPr>
        <w:pStyle w:val="Code"/>
      </w:pPr>
    </w:p>
    <w:p w14:paraId="18837120" w14:textId="77777777" w:rsidR="00D24D43" w:rsidRPr="00D24D43" w:rsidRDefault="00D24D43" w:rsidP="00D24D43">
      <w:pPr>
        <w:pStyle w:val="Code"/>
      </w:pPr>
      <w:r w:rsidRPr="00D24D43">
        <w:t xml:space="preserve">      Type type;</w:t>
      </w:r>
    </w:p>
    <w:p w14:paraId="059798D8" w14:textId="77777777" w:rsidR="00D24D43" w:rsidRPr="00D24D43" w:rsidRDefault="00D24D43" w:rsidP="00D24D43">
      <w:pPr>
        <w:pStyle w:val="Code"/>
      </w:pPr>
      <w:r w:rsidRPr="00D24D43">
        <w:t xml:space="preserve">      Storage storage;</w:t>
      </w:r>
    </w:p>
    <w:p w14:paraId="7CB615F1" w14:textId="77777777" w:rsidR="00C13FBC" w:rsidRDefault="00C13FBC" w:rsidP="00C13FBC">
      <w:pPr>
        <w:rPr>
          <w:highlight w:val="white"/>
        </w:rPr>
      </w:pPr>
      <w:r>
        <w:rPr>
          <w:highlight w:val="white"/>
        </w:rPr>
        <w:t>If there is a declarator, we add the specifier type to it, if there is one. Otherwise, we add the type to signed integer.</w:t>
      </w:r>
    </w:p>
    <w:p w14:paraId="606910B3" w14:textId="77777777" w:rsidR="00D24D43" w:rsidRPr="00D24D43" w:rsidRDefault="00D24D43" w:rsidP="00D24D43">
      <w:pPr>
        <w:pStyle w:val="Code"/>
      </w:pPr>
      <w:r w:rsidRPr="00D24D43">
        <w:t xml:space="preserve">      if (declarator != null) {</w:t>
      </w:r>
    </w:p>
    <w:p w14:paraId="39B28A94" w14:textId="77777777" w:rsidR="00D24D43" w:rsidRPr="00D24D43" w:rsidRDefault="00D24D43" w:rsidP="00D24D43">
      <w:pPr>
        <w:pStyle w:val="Code"/>
      </w:pPr>
      <w:r w:rsidRPr="00D24D43">
        <w:t xml:space="preserve">        if (specifier != null) {</w:t>
      </w:r>
    </w:p>
    <w:p w14:paraId="117B2AA8" w14:textId="77777777" w:rsidR="00D24D43" w:rsidRPr="00D24D43" w:rsidRDefault="00D24D43" w:rsidP="00D24D43">
      <w:pPr>
        <w:pStyle w:val="Code"/>
      </w:pPr>
      <w:r w:rsidRPr="00D24D43">
        <w:t xml:space="preserve">          declarator.Add(specifier.Type);          </w:t>
      </w:r>
    </w:p>
    <w:p w14:paraId="3D202F2C" w14:textId="77777777" w:rsidR="00D24D43" w:rsidRPr="00D24D43" w:rsidRDefault="00D24D43" w:rsidP="00D24D43">
      <w:pPr>
        <w:pStyle w:val="Code"/>
      </w:pPr>
      <w:r w:rsidRPr="00D24D43">
        <w:t xml:space="preserve">          storage = specifier.Storage;</w:t>
      </w:r>
    </w:p>
    <w:p w14:paraId="16BE710C" w14:textId="77777777" w:rsidR="00D24D43" w:rsidRPr="00D24D43" w:rsidRDefault="00D24D43" w:rsidP="00D24D43">
      <w:pPr>
        <w:pStyle w:val="Code"/>
      </w:pPr>
      <w:r w:rsidRPr="00D24D43">
        <w:t xml:space="preserve">        }</w:t>
      </w:r>
    </w:p>
    <w:p w14:paraId="23038678" w14:textId="77777777" w:rsidR="00D24D43" w:rsidRPr="00D24D43" w:rsidRDefault="00D24D43" w:rsidP="00D24D43">
      <w:pPr>
        <w:pStyle w:val="Code"/>
      </w:pPr>
      <w:r w:rsidRPr="00D24D43">
        <w:t xml:space="preserve">        else {</w:t>
      </w:r>
    </w:p>
    <w:p w14:paraId="594A6A68" w14:textId="77777777" w:rsidR="00D24D43" w:rsidRPr="00D24D43" w:rsidRDefault="00D24D43" w:rsidP="00D24D43">
      <w:pPr>
        <w:pStyle w:val="Code"/>
      </w:pPr>
      <w:r w:rsidRPr="00D24D43">
        <w:t xml:space="preserve">          declarator.Add(Type.SignedIntegerType);</w:t>
      </w:r>
    </w:p>
    <w:p w14:paraId="16E0F632" w14:textId="77777777" w:rsidR="00D24D43" w:rsidRPr="00D24D43" w:rsidRDefault="00D24D43" w:rsidP="00D24D43">
      <w:pPr>
        <w:pStyle w:val="Code"/>
      </w:pPr>
      <w:r w:rsidRPr="00D24D43">
        <w:t xml:space="preserve">          storage = Storage.Auto;</w:t>
      </w:r>
    </w:p>
    <w:p w14:paraId="4F518A8B" w14:textId="77777777" w:rsidR="00D24D43" w:rsidRPr="00D24D43" w:rsidRDefault="00D24D43" w:rsidP="00D24D43">
      <w:pPr>
        <w:pStyle w:val="Code"/>
      </w:pPr>
      <w:r w:rsidRPr="00D24D43">
        <w:t xml:space="preserve">        }</w:t>
      </w:r>
    </w:p>
    <w:p w14:paraId="063CE10C" w14:textId="77777777" w:rsidR="00D24D43" w:rsidRPr="00D24D43" w:rsidRDefault="00D24D43" w:rsidP="00D24D43">
      <w:pPr>
        <w:pStyle w:val="Code"/>
      </w:pPr>
    </w:p>
    <w:p w14:paraId="68924812" w14:textId="77777777" w:rsidR="00D24D43" w:rsidRPr="00D24D43" w:rsidRDefault="00D24D43" w:rsidP="00D24D43">
      <w:pPr>
        <w:pStyle w:val="Code"/>
      </w:pPr>
      <w:r w:rsidRPr="00D24D43">
        <w:t xml:space="preserve">        type = declarator.Type;</w:t>
      </w:r>
    </w:p>
    <w:p w14:paraId="4EE3DC04" w14:textId="77777777" w:rsidR="00D24D43" w:rsidRPr="00D24D43" w:rsidRDefault="00D24D43" w:rsidP="00D24D43">
      <w:pPr>
        <w:pStyle w:val="Code"/>
      </w:pPr>
      <w:r w:rsidRPr="00D24D43">
        <w:t xml:space="preserve">      }</w:t>
      </w:r>
    </w:p>
    <w:p w14:paraId="167C5A80" w14:textId="77777777" w:rsidR="00D24D43" w:rsidRPr="00D24D43" w:rsidRDefault="00D24D43" w:rsidP="00D24D43">
      <w:pPr>
        <w:pStyle w:val="Code"/>
      </w:pPr>
      <w:r w:rsidRPr="00D24D43">
        <w:t xml:space="preserve">      else {</w:t>
      </w:r>
    </w:p>
    <w:p w14:paraId="3BA89A32" w14:textId="77777777" w:rsidR="00D24D43" w:rsidRPr="00D24D43" w:rsidRDefault="00D24D43" w:rsidP="00D24D43">
      <w:pPr>
        <w:pStyle w:val="Code"/>
      </w:pPr>
      <w:r w:rsidRPr="00D24D43">
        <w:t xml:space="preserve">        type = specifier.Type;</w:t>
      </w:r>
    </w:p>
    <w:p w14:paraId="4E3044C2" w14:textId="77777777" w:rsidR="00D24D43" w:rsidRPr="00D24D43" w:rsidRDefault="00D24D43" w:rsidP="00D24D43">
      <w:pPr>
        <w:pStyle w:val="Code"/>
      </w:pPr>
      <w:r w:rsidRPr="00D24D43">
        <w:t xml:space="preserve">        storage = Storage.Auto;</w:t>
      </w:r>
    </w:p>
    <w:p w14:paraId="2CCAA317" w14:textId="77777777" w:rsidR="00D24D43" w:rsidRPr="00D24D43" w:rsidRDefault="00D24D43" w:rsidP="00D24D43">
      <w:pPr>
        <w:pStyle w:val="Code"/>
      </w:pPr>
      <w:r w:rsidRPr="00D24D43">
        <w:t xml:space="preserve">      }</w:t>
      </w:r>
    </w:p>
    <w:p w14:paraId="642C73F0" w14:textId="77777777" w:rsidR="00D24D43" w:rsidRPr="00903DBA" w:rsidRDefault="00D24D43" w:rsidP="00D24D43">
      <w:pPr>
        <w:rPr>
          <w:highlight w:val="white"/>
        </w:rPr>
      </w:pPr>
      <w:r w:rsidRPr="00903DBA">
        <w:rPr>
          <w:highlight w:val="white"/>
        </w:rPr>
        <w:t>A function can hold extern or static storage</w:t>
      </w:r>
      <w:r>
        <w:rPr>
          <w:highlight w:val="white"/>
        </w:rPr>
        <w:t xml:space="preserve"> only</w:t>
      </w:r>
      <w:r w:rsidRPr="00903DBA">
        <w:rPr>
          <w:highlight w:val="white"/>
        </w:rPr>
        <w:t xml:space="preserve">. This is in fact the only storage check that is performed outside the </w:t>
      </w:r>
      <w:r>
        <w:rPr>
          <w:rStyle w:val="KeyWord0"/>
          <w:highlight w:val="white"/>
        </w:rPr>
        <w:t>&lt;k&gt;</w:t>
      </w:r>
      <w:r w:rsidRPr="00903DBA">
        <w:rPr>
          <w:rStyle w:val="KeyWord0"/>
          <w:highlight w:val="white"/>
        </w:rPr>
        <w:t>Specifier</w:t>
      </w:r>
      <w:r>
        <w:rPr>
          <w:rStyle w:val="KeyWord0"/>
          <w:highlight w:val="white"/>
        </w:rPr>
        <w:t>&lt;/k&gt;</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Pr>
          <w:highlight w:val="white"/>
        </w:rPr>
        <w:t>4</w:t>
      </w:r>
      <w:r w:rsidRPr="00903DBA">
        <w:rPr>
          <w:highlight w:val="white"/>
        </w:rPr>
        <w:fldChar w:fldCharType="end"/>
      </w:r>
      <w:r w:rsidRPr="00903DBA">
        <w:rPr>
          <w:highlight w:val="white"/>
        </w:rPr>
        <w:t>, since we need the declarator to decide that it is in fact a function declaration.</w:t>
      </w:r>
    </w:p>
    <w:p w14:paraId="3AE4876D" w14:textId="77777777" w:rsidR="00D24D43" w:rsidRPr="00D24D43" w:rsidRDefault="00D24D43" w:rsidP="00D24D43">
      <w:pPr>
        <w:pStyle w:val="Code"/>
      </w:pPr>
      <w:r w:rsidRPr="00D24D43">
        <w:t xml:space="preserve">      if (type.IsFunction()) {</w:t>
      </w:r>
    </w:p>
    <w:p w14:paraId="6C2C3CD5" w14:textId="77777777" w:rsidR="00D24D43" w:rsidRPr="00D24D43" w:rsidRDefault="00D24D43" w:rsidP="00D24D43">
      <w:pPr>
        <w:pStyle w:val="Code"/>
      </w:pPr>
      <w:r w:rsidRPr="00D24D43">
        <w:t xml:space="preserve">        Error.Check((storage == Storage.Static) ||</w:t>
      </w:r>
    </w:p>
    <w:p w14:paraId="7826A838" w14:textId="77777777" w:rsidR="00D24D43" w:rsidRPr="00D24D43" w:rsidRDefault="00D24D43" w:rsidP="00D24D43">
      <w:pPr>
        <w:pStyle w:val="Code"/>
      </w:pPr>
      <w:r w:rsidRPr="00D24D43">
        <w:t xml:space="preserve">                    (storage == Storage.Extern),  storage, Message.</w:t>
      </w:r>
    </w:p>
    <w:p w14:paraId="7E105B75" w14:textId="77777777" w:rsidR="00D24D43" w:rsidRPr="00D24D43" w:rsidRDefault="00D24D43" w:rsidP="00D24D43">
      <w:pPr>
        <w:pStyle w:val="Code"/>
      </w:pPr>
      <w:r w:rsidRPr="00D24D43">
        <w:t xml:space="preserve">        Only_extern_or_static_storage_allowed_for_functions);</w:t>
      </w:r>
    </w:p>
    <w:p w14:paraId="74E7A6FB" w14:textId="77777777" w:rsidR="00D24D43" w:rsidRDefault="00D24D43" w:rsidP="00D24D43">
      <w:pPr>
        <w:rPr>
          <w:highlight w:val="white"/>
        </w:rPr>
      </w:pPr>
      <w:r>
        <w:rPr>
          <w:highlight w:val="white"/>
        </w:rPr>
        <w:t xml:space="preserve">When declared, a function may be extern or static. After the external linkage has been set in the </w:t>
      </w:r>
      <w:r>
        <w:rPr>
          <w:rStyle w:val="KeyWord0"/>
          <w:highlight w:val="white"/>
        </w:rPr>
        <w:t>&lt;k&gt;</w:t>
      </w:r>
      <w:r w:rsidRPr="00F639F9">
        <w:rPr>
          <w:rStyle w:val="KeyWord0"/>
          <w:highlight w:val="white"/>
        </w:rPr>
        <w:t>Specifier</w:t>
      </w:r>
      <w:r>
        <w:rPr>
          <w:rStyle w:val="KeyWord0"/>
          <w:highlight w:val="white"/>
        </w:rPr>
        <w:t>&lt;/k&gt;</w:t>
      </w:r>
      <w:r>
        <w:rPr>
          <w:highlight w:val="white"/>
        </w:rPr>
        <w:t xml:space="preserve"> class, we do not need the storage of a function declarator. Therefore, we always set extern storage for a function declarator. If this function declaration is in fact a function definition, with a function body, then its storage will be set to static by </w:t>
      </w:r>
      <w:r>
        <w:rPr>
          <w:rStyle w:val="KeyWord0"/>
          <w:highlight w:val="white"/>
        </w:rPr>
        <w:t>&lt;k&gt;FunctionHeader&lt;/k&gt;</w:t>
      </w:r>
      <w:r>
        <w:rPr>
          <w:highlight w:val="white"/>
        </w:rPr>
        <w:t xml:space="preserve">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Pr>
          <w:highlight w:val="white"/>
        </w:rPr>
        <w:t>3.2.1</w:t>
      </w:r>
      <w:r w:rsidRPr="00903DBA">
        <w:rPr>
          <w:highlight w:val="white"/>
        </w:rPr>
        <w:fldChar w:fldCharType="end"/>
      </w:r>
      <w:r>
        <w:rPr>
          <w:highlight w:val="white"/>
        </w:rPr>
        <w:t>.</w:t>
      </w:r>
    </w:p>
    <w:p w14:paraId="5491A617" w14:textId="77777777" w:rsidR="00D24D43" w:rsidRPr="00D24D43" w:rsidRDefault="00D24D43" w:rsidP="00D24D43">
      <w:pPr>
        <w:pStyle w:val="Code"/>
      </w:pPr>
      <w:r w:rsidRPr="00D24D43">
        <w:t xml:space="preserve">          storage = Storage.Extern;</w:t>
      </w:r>
    </w:p>
    <w:p w14:paraId="729DB3AB" w14:textId="77777777" w:rsidR="00D24D43" w:rsidRPr="00D24D43" w:rsidRDefault="00D24D43" w:rsidP="00D24D43">
      <w:pPr>
        <w:pStyle w:val="Code"/>
      </w:pPr>
      <w:r w:rsidRPr="00D24D43">
        <w:t xml:space="preserve">      }</w:t>
      </w:r>
    </w:p>
    <w:p w14:paraId="270295DE" w14:textId="77777777" w:rsidR="00D24D43" w:rsidRPr="00D24D43" w:rsidRDefault="00D24D43" w:rsidP="00D24D43">
      <w:pPr>
        <w:pStyle w:val="Code"/>
      </w:pPr>
    </w:p>
    <w:p w14:paraId="60DD885A" w14:textId="77777777" w:rsidR="00C30551" w:rsidRPr="00903DBA" w:rsidRDefault="00C30551" w:rsidP="00C30551">
      <w:pPr>
        <w:rPr>
          <w:highlight w:val="white"/>
        </w:rPr>
      </w:pPr>
      <w:r w:rsidRPr="00903DBA">
        <w:rPr>
          <w:highlight w:val="white"/>
        </w:rPr>
        <w:t>A function cannot be initialized, neither can a symbol of extern or typedef storage, or a member of a struct or union.</w:t>
      </w:r>
    </w:p>
    <w:p w14:paraId="293C2B1C" w14:textId="77777777" w:rsidR="00D24D43" w:rsidRPr="00D24D43" w:rsidRDefault="00D24D43" w:rsidP="00D24D43">
      <w:pPr>
        <w:pStyle w:val="Code"/>
      </w:pPr>
      <w:r w:rsidRPr="00D24D43">
        <w:lastRenderedPageBreak/>
        <w:t xml:space="preserve">      if (initializer != null) {</w:t>
      </w:r>
    </w:p>
    <w:p w14:paraId="044E9343" w14:textId="77777777" w:rsidR="00D24D43" w:rsidRPr="00D24D43" w:rsidRDefault="00D24D43" w:rsidP="00D24D43">
      <w:pPr>
        <w:pStyle w:val="Code"/>
      </w:pPr>
      <w:r w:rsidRPr="00D24D43">
        <w:t xml:space="preserve">        Error.Check(!type.IsFunction() &amp;&amp;</w:t>
      </w:r>
    </w:p>
    <w:p w14:paraId="55742CC2" w14:textId="77777777" w:rsidR="00D24D43" w:rsidRPr="003C7A3B" w:rsidRDefault="00D24D43" w:rsidP="00D24D43">
      <w:pPr>
        <w:pStyle w:val="Code"/>
        <w:rPr>
          <w:lang w:val="sv-SE"/>
        </w:rPr>
      </w:pPr>
      <w:r w:rsidRPr="00D24D43">
        <w:t xml:space="preserve">                    </w:t>
      </w:r>
      <w:r w:rsidRPr="003C7A3B">
        <w:rPr>
          <w:lang w:val="sv-SE"/>
        </w:rPr>
        <w:t>(storage != Storage.Extern) &amp;&amp;</w:t>
      </w:r>
    </w:p>
    <w:p w14:paraId="64E5E9E3" w14:textId="77777777" w:rsidR="00D24D43" w:rsidRPr="003C7A3B" w:rsidRDefault="00D24D43" w:rsidP="00D24D43">
      <w:pPr>
        <w:pStyle w:val="Code"/>
        <w:rPr>
          <w:lang w:val="sv-SE"/>
        </w:rPr>
      </w:pPr>
      <w:r w:rsidRPr="003C7A3B">
        <w:rPr>
          <w:lang w:val="sv-SE"/>
        </w:rPr>
        <w:t xml:space="preserve">                    (storage != Storage.Typedef) &amp;&amp;</w:t>
      </w:r>
    </w:p>
    <w:p w14:paraId="634A9A61" w14:textId="77777777" w:rsidR="00D24D43" w:rsidRPr="00D24D43" w:rsidRDefault="00D24D43" w:rsidP="00D24D43">
      <w:pPr>
        <w:pStyle w:val="Code"/>
      </w:pPr>
      <w:r w:rsidRPr="003C7A3B">
        <w:rPr>
          <w:lang w:val="sv-SE"/>
        </w:rPr>
        <w:t xml:space="preserve">                    </w:t>
      </w:r>
      <w:r w:rsidRPr="00D24D43">
        <w:t>(SymbolTable.CurrentTable.Scope != Scope.Struct) &amp;&amp;</w:t>
      </w:r>
    </w:p>
    <w:p w14:paraId="4011712D" w14:textId="77777777" w:rsidR="00D24D43" w:rsidRPr="00D24D43" w:rsidRDefault="00D24D43" w:rsidP="00D24D43">
      <w:pPr>
        <w:pStyle w:val="Code"/>
      </w:pPr>
      <w:r w:rsidRPr="00D24D43">
        <w:t xml:space="preserve">                    (SymbolTable.CurrentTable.Scope != Scope.Union),</w:t>
      </w:r>
    </w:p>
    <w:p w14:paraId="782FA170" w14:textId="77777777" w:rsidR="00D24D43" w:rsidRPr="00D24D43" w:rsidRDefault="00D24D43" w:rsidP="00D24D43">
      <w:pPr>
        <w:pStyle w:val="Code"/>
      </w:pPr>
      <w:r w:rsidRPr="00D24D43">
        <w:t xml:space="preserve">                    declarator.Name, Message.Invalid_initialization);</w:t>
      </w:r>
    </w:p>
    <w:p w14:paraId="56513A93" w14:textId="77777777" w:rsidR="00D24D43" w:rsidRPr="00D24D43" w:rsidRDefault="00D24D43" w:rsidP="00D24D43">
      <w:pPr>
        <w:pStyle w:val="Code"/>
      </w:pPr>
      <w:r w:rsidRPr="00D24D43">
        <w:t xml:space="preserve">      }</w:t>
      </w:r>
    </w:p>
    <w:p w14:paraId="41B8198D" w14:textId="77777777" w:rsidR="00C30551" w:rsidRPr="00903DBA" w:rsidRDefault="00C30551" w:rsidP="00C30551">
      <w:pPr>
        <w:rPr>
          <w:highlight w:val="white"/>
        </w:rPr>
      </w:pPr>
      <w:r w:rsidRPr="00903DBA">
        <w:rPr>
          <w:highlight w:val="white"/>
        </w:rPr>
        <w:t>We create a symbol with the name and type of the declarator</w:t>
      </w:r>
      <w:r>
        <w:rPr>
          <w:highlight w:val="white"/>
        </w:rPr>
        <w:t>,</w:t>
      </w:r>
      <w:r w:rsidRPr="00903DBA">
        <w:rPr>
          <w:highlight w:val="white"/>
        </w:rPr>
        <w:t xml:space="preserve"> the external linkage</w:t>
      </w:r>
      <w:r>
        <w:rPr>
          <w:highlight w:val="white"/>
        </w:rPr>
        <w:t>,</w:t>
      </w:r>
      <w:r w:rsidRPr="00903DBA">
        <w:rPr>
          <w:highlight w:val="white"/>
        </w:rPr>
        <w:t xml:space="preserve"> and storage of the specifier</w:t>
      </w:r>
      <w:r>
        <w:rPr>
          <w:highlight w:val="white"/>
        </w:rPr>
        <w:t>,</w:t>
      </w:r>
      <w:r w:rsidRPr="00903DBA">
        <w:rPr>
          <w:highlight w:val="white"/>
        </w:rPr>
        <w:t xml:space="preserve"> and add it to the current symbol table.</w:t>
      </w:r>
    </w:p>
    <w:p w14:paraId="29D14B67" w14:textId="671F9388" w:rsidR="00D24D43" w:rsidRPr="00D24D43" w:rsidRDefault="00D24D43" w:rsidP="00D24D43">
      <w:pPr>
        <w:pStyle w:val="Code"/>
      </w:pPr>
      <w:r w:rsidRPr="00D24D43">
        <w:t xml:space="preserve">      Symbol symbol </w:t>
      </w:r>
      <w:r w:rsidR="001F2BD0">
        <w:t>= new(</w:t>
      </w:r>
      <w:r w:rsidRPr="00D24D43">
        <w:t>declarator.Name, specifier.ExternalLinkage,</w:t>
      </w:r>
    </w:p>
    <w:p w14:paraId="5D466A6F" w14:textId="66FE5A11" w:rsidR="00D24D43" w:rsidRDefault="00D24D43" w:rsidP="00D24D43">
      <w:pPr>
        <w:pStyle w:val="Code"/>
      </w:pPr>
      <w:r w:rsidRPr="00D24D43">
        <w:t xml:space="preserve">                                 storage, type);</w:t>
      </w:r>
    </w:p>
    <w:p w14:paraId="3A1F7219" w14:textId="0773AC77" w:rsidR="00593D60" w:rsidRPr="00903DBA" w:rsidRDefault="00C30551" w:rsidP="00593D60">
      <w:pPr>
        <w:rPr>
          <w:highlight w:val="white"/>
        </w:rPr>
      </w:pPr>
      <w:r>
        <w:t xml:space="preserve">If there is an initializer, </w:t>
      </w:r>
      <w:r w:rsidR="00593D60" w:rsidRPr="00903DBA">
        <w:rPr>
          <w:highlight w:val="white"/>
        </w:rPr>
        <w:t xml:space="preserve">we call the </w:t>
      </w:r>
      <w:r w:rsidR="00593D60">
        <w:rPr>
          <w:rStyle w:val="KeyWord0"/>
          <w:highlight w:val="white"/>
        </w:rPr>
        <w:t>&lt;k&gt;</w:t>
      </w:r>
      <w:r w:rsidR="00593D60" w:rsidRPr="00903DBA">
        <w:rPr>
          <w:rStyle w:val="KeyWord0"/>
          <w:highlight w:val="white"/>
        </w:rPr>
        <w:t>Generate</w:t>
      </w:r>
      <w:r w:rsidR="00593D60">
        <w:rPr>
          <w:rStyle w:val="KeyWord0"/>
          <w:highlight w:val="white"/>
        </w:rPr>
        <w:t>&lt;/k&gt;</w:t>
      </w:r>
      <w:r w:rsidR="00593D60" w:rsidRPr="00903DBA">
        <w:rPr>
          <w:highlight w:val="white"/>
        </w:rPr>
        <w:t xml:space="preserve"> method in the </w:t>
      </w:r>
      <w:r w:rsidR="00593D60">
        <w:rPr>
          <w:rStyle w:val="KeyWord0"/>
          <w:highlight w:val="white"/>
        </w:rPr>
        <w:t>&lt;k&gt;</w:t>
      </w:r>
      <w:r w:rsidR="00593D60" w:rsidRPr="00903DBA">
        <w:rPr>
          <w:rStyle w:val="KeyWord0"/>
          <w:highlight w:val="white"/>
        </w:rPr>
        <w:t>Initializer</w:t>
      </w:r>
      <w:r w:rsidR="00593D60">
        <w:rPr>
          <w:rStyle w:val="KeyWord0"/>
          <w:highlight w:val="white"/>
        </w:rPr>
        <w:t>&lt;/k&gt;</w:t>
      </w:r>
      <w:r w:rsidR="00593D60" w:rsidRPr="00903DBA">
        <w:rPr>
          <w:highlight w:val="white"/>
        </w:rPr>
        <w:t xml:space="preserve"> class to generate a</w:t>
      </w:r>
      <w:r w:rsidR="00593D60">
        <w:rPr>
          <w:highlight w:val="white"/>
        </w:rPr>
        <w:t>n</w:t>
      </w:r>
      <w:r w:rsidR="00593D60" w:rsidRPr="00903DBA">
        <w:rPr>
          <w:highlight w:val="white"/>
        </w:rPr>
        <w:t xml:space="preserve"> </w:t>
      </w:r>
      <w:r w:rsidR="00593D60">
        <w:rPr>
          <w:highlight w:val="white"/>
        </w:rPr>
        <w:t xml:space="preserve">assembly </w:t>
      </w:r>
      <w:r w:rsidR="00593D60" w:rsidRPr="00903DBA">
        <w:rPr>
          <w:highlight w:val="white"/>
        </w:rPr>
        <w:t>code list holding the initialization code</w:t>
      </w:r>
      <w:r w:rsidR="00593D60">
        <w:rPr>
          <w:highlight w:val="white"/>
        </w:rPr>
        <w:t xml:space="preserve"> in the Linux Environment, or a memory block in the Windows environment.</w:t>
      </w:r>
    </w:p>
    <w:p w14:paraId="716E111E" w14:textId="77777777" w:rsidR="00D24D43" w:rsidRPr="00D24D43" w:rsidRDefault="00D24D43" w:rsidP="00D24D43">
      <w:pPr>
        <w:pStyle w:val="Code"/>
      </w:pPr>
      <w:r w:rsidRPr="00D24D43">
        <w:t xml:space="preserve">      if (initializer != null) {</w:t>
      </w:r>
    </w:p>
    <w:p w14:paraId="2693A236" w14:textId="77777777" w:rsidR="00D24D43" w:rsidRPr="00D24D43" w:rsidRDefault="00D24D43" w:rsidP="00D24D43">
      <w:pPr>
        <w:pStyle w:val="Code"/>
      </w:pPr>
      <w:r w:rsidRPr="00D24D43">
        <w:t xml:space="preserve">        SymbolTable.CurrentTable.AddSymbol(symbol, false);</w:t>
      </w:r>
    </w:p>
    <w:p w14:paraId="6263B10F" w14:textId="584D5C2F" w:rsidR="0064539D" w:rsidRPr="00903DBA" w:rsidRDefault="0064539D" w:rsidP="0064539D">
      <w:pPr>
        <w:rPr>
          <w:highlight w:val="white"/>
        </w:rPr>
      </w:pPr>
      <w:r>
        <w:rPr>
          <w:highlight w:val="white"/>
        </w:rPr>
        <w:t>In case of static storage</w:t>
      </w:r>
      <w:r w:rsidRPr="00903DBA">
        <w:rPr>
          <w:highlight w:val="white"/>
        </w:rPr>
        <w:t xml:space="preserve">, we also create a static symbol that we add to the global static set. Similar to the </w:t>
      </w:r>
      <w:r>
        <w:rPr>
          <w:rStyle w:val="KeyWord0"/>
          <w:highlight w:val="white"/>
        </w:rPr>
        <w:t>&lt;k&gt;</w:t>
      </w:r>
      <w:r w:rsidRPr="00903DBA">
        <w:rPr>
          <w:rStyle w:val="KeyWord0"/>
          <w:highlight w:val="white"/>
        </w:rPr>
        <w:t>Declarator</w:t>
      </w:r>
      <w:r>
        <w:rPr>
          <w:rStyle w:val="KeyWord0"/>
          <w:highlight w:val="white"/>
        </w:rPr>
        <w:t>&lt;/k&gt;</w:t>
      </w:r>
      <w:r w:rsidRPr="00903DBA">
        <w:rPr>
          <w:highlight w:val="white"/>
        </w:rPr>
        <w:t xml:space="preserve"> case above, we call the </w:t>
      </w:r>
      <w:r>
        <w:rPr>
          <w:rStyle w:val="KeyWord0"/>
          <w:highlight w:val="white"/>
        </w:rPr>
        <w:t>&lt;k&gt;</w:t>
      </w:r>
      <w:r w:rsidRPr="00903DBA">
        <w:rPr>
          <w:rStyle w:val="KeyWord0"/>
          <w:highlight w:val="white"/>
        </w:rPr>
        <w:t>Value</w:t>
      </w:r>
      <w:r>
        <w:rPr>
          <w:rStyle w:val="KeyWord0"/>
          <w:highlight w:val="white"/>
        </w:rPr>
        <w:t>&lt;/k&gt;</w:t>
      </w:r>
      <w:r w:rsidRPr="00903DBA">
        <w:rPr>
          <w:highlight w:val="white"/>
        </w:rPr>
        <w:t xml:space="preserve"> method in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to generate the value. </w:t>
      </w:r>
    </w:p>
    <w:p w14:paraId="32F02598" w14:textId="77777777" w:rsidR="00D24D43" w:rsidRPr="00D24D43" w:rsidRDefault="00D24D43" w:rsidP="00D24D43">
      <w:pPr>
        <w:pStyle w:val="Code"/>
      </w:pPr>
      <w:r w:rsidRPr="00D24D43">
        <w:t xml:space="preserve">        if (storage == Storage.Static) {</w:t>
      </w:r>
    </w:p>
    <w:p w14:paraId="41DEF73C" w14:textId="5D976A61" w:rsidR="00D24D43" w:rsidRPr="00D24D43" w:rsidRDefault="00D24D43" w:rsidP="00D24D43">
      <w:pPr>
        <w:pStyle w:val="Code"/>
      </w:pPr>
      <w:r w:rsidRPr="00D24D43">
        <w:t xml:space="preserve">          List&lt;MiddleCode&gt; codeList </w:t>
      </w:r>
      <w:r w:rsidR="001F2BD0">
        <w:t>= new(</w:t>
      </w:r>
      <w:r w:rsidRPr="00D24D43">
        <w:t>);</w:t>
      </w:r>
    </w:p>
    <w:p w14:paraId="21BF896C" w14:textId="77777777" w:rsidR="00D24D43" w:rsidRPr="00D24D43" w:rsidRDefault="00D24D43" w:rsidP="00D24D43">
      <w:pPr>
        <w:pStyle w:val="Code"/>
      </w:pPr>
      <w:r w:rsidRPr="00D24D43">
        <w:t xml:space="preserve">          Initializer.Generate(symbol, initializer, codeList);</w:t>
      </w:r>
    </w:p>
    <w:p w14:paraId="4C07B8CB" w14:textId="77777777" w:rsidR="00D24D43" w:rsidRPr="00D24D43" w:rsidRDefault="00D24D43" w:rsidP="00D24D43">
      <w:pPr>
        <w:pStyle w:val="Code"/>
      </w:pPr>
      <w:r w:rsidRPr="00D24D43">
        <w:t xml:space="preserve">          StaticSymbol staticSymbol =</w:t>
      </w:r>
    </w:p>
    <w:p w14:paraId="5F49254D" w14:textId="77777777" w:rsidR="00D24D43" w:rsidRPr="00D24D43" w:rsidRDefault="00D24D43" w:rsidP="00D24D43">
      <w:pPr>
        <w:pStyle w:val="Code"/>
      </w:pPr>
      <w:r w:rsidRPr="00D24D43">
        <w:t xml:space="preserve">            ConstantExpression.Value(symbol.UniqueName, type, codeList);</w:t>
      </w:r>
    </w:p>
    <w:p w14:paraId="1428E7D9" w14:textId="77777777" w:rsidR="00D24D43" w:rsidRPr="00D24D43" w:rsidRDefault="00D24D43" w:rsidP="00D24D43">
      <w:pPr>
        <w:pStyle w:val="Code"/>
      </w:pPr>
      <w:r w:rsidRPr="00D24D43">
        <w:t xml:space="preserve">          SymbolTable.StaticSet.Add(staticSymbol);</w:t>
      </w:r>
    </w:p>
    <w:p w14:paraId="00532064" w14:textId="77777777" w:rsidR="00D24D43" w:rsidRPr="00D24D43" w:rsidRDefault="00D24D43" w:rsidP="00D24D43">
      <w:pPr>
        <w:pStyle w:val="Code"/>
      </w:pPr>
      <w:r w:rsidRPr="00D24D43">
        <w:t xml:space="preserve">        }</w:t>
      </w:r>
    </w:p>
    <w:p w14:paraId="79EDFE0F" w14:textId="28BA6CBD" w:rsidR="0064539D" w:rsidRPr="00903DBA" w:rsidRDefault="0064539D" w:rsidP="0064539D">
      <w:pPr>
        <w:rPr>
          <w:highlight w:val="white"/>
        </w:rPr>
      </w:pPr>
      <w:r w:rsidRPr="00903DBA">
        <w:rPr>
          <w:highlight w:val="white"/>
        </w:rPr>
        <w:t xml:space="preserve">In the non-static cases, </w:t>
      </w:r>
      <w:r>
        <w:rPr>
          <w:highlight w:val="white"/>
        </w:rPr>
        <w:t xml:space="preserve">the result is </w:t>
      </w:r>
      <w:r w:rsidRPr="00903DBA">
        <w:rPr>
          <w:highlight w:val="white"/>
        </w:rPr>
        <w:t>a</w:t>
      </w:r>
      <w:r>
        <w:rPr>
          <w:highlight w:val="white"/>
        </w:rPr>
        <w:t xml:space="preserve"> </w:t>
      </w:r>
      <w:r w:rsidRPr="00903DBA">
        <w:rPr>
          <w:highlight w:val="white"/>
        </w:rPr>
        <w:t>list of middle code instructions that assign the value to the symbol in run-time.</w:t>
      </w:r>
    </w:p>
    <w:p w14:paraId="100E446B" w14:textId="77777777" w:rsidR="00D24D43" w:rsidRPr="00D24D43" w:rsidRDefault="00D24D43" w:rsidP="00D24D43">
      <w:pPr>
        <w:pStyle w:val="Code"/>
      </w:pPr>
      <w:r w:rsidRPr="00D24D43">
        <w:t xml:space="preserve">        else {</w:t>
      </w:r>
    </w:p>
    <w:p w14:paraId="0E63772C" w14:textId="619F2D81" w:rsidR="00D24D43" w:rsidRPr="00D24D43" w:rsidRDefault="00D24D43" w:rsidP="00D24D43">
      <w:pPr>
        <w:pStyle w:val="Code"/>
      </w:pPr>
      <w:r w:rsidRPr="00D24D43">
        <w:t xml:space="preserve">          List&lt;MiddleCode&gt; codeList </w:t>
      </w:r>
      <w:r w:rsidR="001F2BD0">
        <w:t>= new(</w:t>
      </w:r>
      <w:r w:rsidRPr="00D24D43">
        <w:t>);</w:t>
      </w:r>
    </w:p>
    <w:p w14:paraId="18DF7A9B" w14:textId="77777777" w:rsidR="00D24D43" w:rsidRPr="00D24D43" w:rsidRDefault="00D24D43" w:rsidP="00D24D43">
      <w:pPr>
        <w:pStyle w:val="Code"/>
      </w:pPr>
      <w:r w:rsidRPr="00D24D43">
        <w:t xml:space="preserve">          Initializer.Generate(symbol, initializer, codeList);</w:t>
      </w:r>
    </w:p>
    <w:p w14:paraId="506F4B01" w14:textId="77777777" w:rsidR="00D24D43" w:rsidRPr="00D24D43" w:rsidRDefault="00D24D43" w:rsidP="00D24D43">
      <w:pPr>
        <w:pStyle w:val="Code"/>
      </w:pPr>
      <w:r w:rsidRPr="00D24D43">
        <w:t xml:space="preserve">          SymbolTable.CurrentTable.CurrentOffset += symbol.Type.Size();</w:t>
      </w:r>
    </w:p>
    <w:p w14:paraId="589D4853" w14:textId="77777777" w:rsidR="00D24D43" w:rsidRPr="00D24D43" w:rsidRDefault="00D24D43" w:rsidP="00D24D43">
      <w:pPr>
        <w:pStyle w:val="Code"/>
      </w:pPr>
      <w:r w:rsidRPr="00D24D43">
        <w:t xml:space="preserve">          return codeList;</w:t>
      </w:r>
    </w:p>
    <w:p w14:paraId="24EC77D6" w14:textId="77777777" w:rsidR="00D24D43" w:rsidRPr="00D24D43" w:rsidRDefault="00D24D43" w:rsidP="00D24D43">
      <w:pPr>
        <w:pStyle w:val="Code"/>
      </w:pPr>
      <w:r w:rsidRPr="00D24D43">
        <w:t xml:space="preserve">        }</w:t>
      </w:r>
    </w:p>
    <w:p w14:paraId="1EBE24DC" w14:textId="12EA5C4A" w:rsidR="00D24D43" w:rsidRDefault="00D24D43" w:rsidP="00D24D43">
      <w:pPr>
        <w:pStyle w:val="Code"/>
      </w:pPr>
      <w:r w:rsidRPr="00D24D43">
        <w:t xml:space="preserve">      }</w:t>
      </w:r>
    </w:p>
    <w:p w14:paraId="08D40949" w14:textId="2C953AA7" w:rsidR="00011BB0" w:rsidRPr="00903DBA" w:rsidRDefault="0064539D" w:rsidP="00011BB0">
      <w:pPr>
        <w:rPr>
          <w:highlight w:val="white"/>
        </w:rPr>
      </w:pPr>
      <w:r>
        <w:t>If there is a bitfield</w:t>
      </w:r>
      <w:r w:rsidR="00011BB0">
        <w:t xml:space="preserve"> and </w:t>
      </w:r>
      <w:r w:rsidR="00011BB0" w:rsidRPr="00903DBA">
        <w:rPr>
          <w:highlight w:val="white"/>
        </w:rPr>
        <w:t>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7F98D6C6" w14:textId="77777777" w:rsidR="00D24D43" w:rsidRPr="00D24D43" w:rsidRDefault="00D24D43" w:rsidP="00D24D43">
      <w:pPr>
        <w:pStyle w:val="Code"/>
      </w:pPr>
      <w:r w:rsidRPr="00D24D43">
        <w:t xml:space="preserve">      else if (bitsSymbol != null) {</w:t>
      </w:r>
    </w:p>
    <w:p w14:paraId="25745561" w14:textId="77777777" w:rsidR="00D24D43" w:rsidRPr="00D24D43" w:rsidRDefault="00D24D43" w:rsidP="00D24D43">
      <w:pPr>
        <w:pStyle w:val="Code"/>
      </w:pPr>
      <w:r w:rsidRPr="00D24D43">
        <w:t xml:space="preserve">        Error.Check(type.IsIntegral(), type,</w:t>
      </w:r>
    </w:p>
    <w:p w14:paraId="7AFC2FFE" w14:textId="77777777" w:rsidR="00D24D43" w:rsidRPr="00D24D43" w:rsidRDefault="00D24D43" w:rsidP="00D24D43">
      <w:pPr>
        <w:pStyle w:val="Code"/>
      </w:pPr>
      <w:r w:rsidRPr="00D24D43">
        <w:t xml:space="preserve">                     Message.Non__integral_bits_expression);</w:t>
      </w:r>
    </w:p>
    <w:p w14:paraId="37CA2799" w14:textId="77777777" w:rsidR="00D24D43" w:rsidRPr="00D24D43" w:rsidRDefault="00D24D43" w:rsidP="00D24D43">
      <w:pPr>
        <w:pStyle w:val="Code"/>
      </w:pPr>
      <w:r w:rsidRPr="00D24D43">
        <w:t xml:space="preserve">        int bits = (int)((BigInteger)bitsSymbol.Value);</w:t>
      </w:r>
    </w:p>
    <w:p w14:paraId="615DEA07" w14:textId="77777777" w:rsidR="00D24D43" w:rsidRPr="00D24D43" w:rsidRDefault="00D24D43" w:rsidP="00D24D43">
      <w:pPr>
        <w:pStyle w:val="Code"/>
      </w:pPr>
      <w:r w:rsidRPr="00D24D43">
        <w:t xml:space="preserve">        Error.Check((bits &gt;= 1) &amp;&amp; (bits &lt;= (8 * type.Size())),</w:t>
      </w:r>
    </w:p>
    <w:p w14:paraId="6AE7F963" w14:textId="77777777" w:rsidR="00D24D43" w:rsidRPr="00D24D43" w:rsidRDefault="00D24D43" w:rsidP="00D24D43">
      <w:pPr>
        <w:pStyle w:val="Code"/>
      </w:pPr>
      <w:r w:rsidRPr="00D24D43">
        <w:t xml:space="preserve">                     bits, Message.Bits_value_out_of_range);</w:t>
      </w:r>
    </w:p>
    <w:p w14:paraId="60574BEA" w14:textId="77777777" w:rsidR="00D24D43" w:rsidRPr="00D24D43" w:rsidRDefault="00D24D43" w:rsidP="00D24D43">
      <w:pPr>
        <w:pStyle w:val="Code"/>
      </w:pPr>
      <w:r w:rsidRPr="00D24D43">
        <w:t xml:space="preserve">        type.SetBitfieldMask(bits);</w:t>
      </w:r>
    </w:p>
    <w:p w14:paraId="10084114" w14:textId="77777777" w:rsidR="00D24D43" w:rsidRPr="00D24D43" w:rsidRDefault="00D24D43" w:rsidP="00D24D43">
      <w:pPr>
        <w:pStyle w:val="Code"/>
      </w:pPr>
    </w:p>
    <w:p w14:paraId="27B5536A" w14:textId="77777777" w:rsidR="00D24D43" w:rsidRPr="00D24D43" w:rsidRDefault="00D24D43" w:rsidP="00D24D43">
      <w:pPr>
        <w:pStyle w:val="Code"/>
      </w:pPr>
      <w:r w:rsidRPr="00D24D43">
        <w:t xml:space="preserve">        if (declarator != null) {</w:t>
      </w:r>
    </w:p>
    <w:p w14:paraId="724DD75B" w14:textId="77777777" w:rsidR="00D24D43" w:rsidRPr="00D24D43" w:rsidRDefault="00D24D43" w:rsidP="00D24D43">
      <w:pPr>
        <w:pStyle w:val="Code"/>
      </w:pPr>
      <w:r w:rsidRPr="00D24D43">
        <w:t xml:space="preserve">          SymbolTable.CurrentTable.AddSymbol(symbol);</w:t>
      </w:r>
    </w:p>
    <w:p w14:paraId="2F4BB3B3" w14:textId="77777777" w:rsidR="00D24D43" w:rsidRPr="00D24D43" w:rsidRDefault="00D24D43" w:rsidP="00D24D43">
      <w:pPr>
        <w:pStyle w:val="Code"/>
      </w:pPr>
      <w:r w:rsidRPr="00D24D43">
        <w:lastRenderedPageBreak/>
        <w:t xml:space="preserve">        }</w:t>
      </w:r>
    </w:p>
    <w:p w14:paraId="06399466" w14:textId="77777777" w:rsidR="00D24D43" w:rsidRPr="00D24D43" w:rsidRDefault="00D24D43" w:rsidP="00D24D43">
      <w:pPr>
        <w:pStyle w:val="Code"/>
      </w:pPr>
      <w:r w:rsidRPr="00D24D43">
        <w:t xml:space="preserve">      }</w:t>
      </w:r>
    </w:p>
    <w:p w14:paraId="69FED3A3" w14:textId="77777777" w:rsidR="00D24D43" w:rsidRPr="00D24D43" w:rsidRDefault="00D24D43" w:rsidP="00D24D43">
      <w:pPr>
        <w:pStyle w:val="Code"/>
      </w:pPr>
      <w:r w:rsidRPr="00D24D43">
        <w:t xml:space="preserve">      else {</w:t>
      </w:r>
    </w:p>
    <w:p w14:paraId="7009F219" w14:textId="77777777" w:rsidR="00D24D43" w:rsidRPr="00D24D43" w:rsidRDefault="00D24D43" w:rsidP="00D24D43">
      <w:pPr>
        <w:pStyle w:val="Code"/>
      </w:pPr>
      <w:r w:rsidRPr="00D24D43">
        <w:t xml:space="preserve">        SymbolTable.CurrentTable.AddSymbol(symbol);</w:t>
      </w:r>
    </w:p>
    <w:p w14:paraId="489999C6" w14:textId="77777777" w:rsidR="00D24D43" w:rsidRPr="00D24D43" w:rsidRDefault="00D24D43" w:rsidP="00D24D43">
      <w:pPr>
        <w:pStyle w:val="Code"/>
      </w:pPr>
    </w:p>
    <w:p w14:paraId="47AD21F6" w14:textId="77777777" w:rsidR="00D24D43" w:rsidRPr="00D24D43" w:rsidRDefault="00D24D43" w:rsidP="00D24D43">
      <w:pPr>
        <w:pStyle w:val="Code"/>
      </w:pPr>
      <w:r w:rsidRPr="00D24D43">
        <w:t xml:space="preserve">        if (symbol.IsStatic()) {</w:t>
      </w:r>
    </w:p>
    <w:p w14:paraId="57FCBCD2" w14:textId="77777777" w:rsidR="00D24D43" w:rsidRPr="00D24D43" w:rsidRDefault="00D24D43" w:rsidP="00D24D43">
      <w:pPr>
        <w:pStyle w:val="Code"/>
      </w:pPr>
      <w:r w:rsidRPr="00D24D43">
        <w:t xml:space="preserve">          SymbolTable.StaticSet.Add(ConstantExpression.Value(symbol));</w:t>
      </w:r>
    </w:p>
    <w:p w14:paraId="15E4B80E" w14:textId="77777777" w:rsidR="00D24D43" w:rsidRPr="00D24D43" w:rsidRDefault="00D24D43" w:rsidP="00D24D43">
      <w:pPr>
        <w:pStyle w:val="Code"/>
      </w:pPr>
      <w:r w:rsidRPr="00D24D43">
        <w:t xml:space="preserve">        }</w:t>
      </w:r>
    </w:p>
    <w:p w14:paraId="0275BCEB" w14:textId="77777777" w:rsidR="00D24D43" w:rsidRPr="00D24D43" w:rsidRDefault="00D24D43" w:rsidP="00D24D43">
      <w:pPr>
        <w:pStyle w:val="Code"/>
      </w:pPr>
      <w:r w:rsidRPr="00D24D43">
        <w:t xml:space="preserve">      }</w:t>
      </w:r>
    </w:p>
    <w:p w14:paraId="79DD2FF3" w14:textId="77777777" w:rsidR="00D24D43" w:rsidRPr="00D24D43" w:rsidRDefault="00D24D43" w:rsidP="00D24D43">
      <w:pPr>
        <w:pStyle w:val="Code"/>
      </w:pPr>
    </w:p>
    <w:p w14:paraId="35858068" w14:textId="77777777" w:rsidR="00D24D43" w:rsidRPr="00D24D43" w:rsidRDefault="00D24D43" w:rsidP="00D24D43">
      <w:pPr>
        <w:pStyle w:val="Code"/>
      </w:pPr>
      <w:r w:rsidRPr="00D24D43">
        <w:t xml:space="preserve">      return (new List&lt;MiddleCode&gt;());</w:t>
      </w:r>
    </w:p>
    <w:p w14:paraId="5D9BDB63" w14:textId="77777777" w:rsidR="00D24D43" w:rsidRPr="00D24D43" w:rsidRDefault="00D24D43" w:rsidP="00D24D43">
      <w:pPr>
        <w:pStyle w:val="Code"/>
      </w:pPr>
      <w:r w:rsidRPr="00D24D43">
        <w:t xml:space="preserve">    }</w:t>
      </w:r>
    </w:p>
    <w:p w14:paraId="62FF6405" w14:textId="1E1B7B96" w:rsidR="005E5A36" w:rsidRDefault="00CC1DF4" w:rsidP="0060539D">
      <w:pPr>
        <w:pStyle w:val="Heading3"/>
        <w:rPr>
          <w:highlight w:val="white"/>
        </w:rPr>
      </w:pPr>
      <w:bookmarkStart w:id="252" w:name="_Toc98936298"/>
      <w:r>
        <w:rPr>
          <w:highlight w:val="white"/>
        </w:rPr>
        <w:t>&lt;</w:t>
      </w:r>
      <w:proofErr w:type="spellStart"/>
      <w:r>
        <w:rPr>
          <w:highlight w:val="white"/>
        </w:rPr>
        <w:t>h3</w:t>
      </w:r>
      <w:proofErr w:type="spellEnd"/>
      <w:r>
        <w:rPr>
          <w:highlight w:val="white"/>
        </w:rPr>
        <w:t>&gt;Pointer declarator&lt;/</w:t>
      </w:r>
      <w:proofErr w:type="spellStart"/>
      <w:r>
        <w:rPr>
          <w:highlight w:val="white"/>
        </w:rPr>
        <w:t>h3</w:t>
      </w:r>
      <w:proofErr w:type="spellEnd"/>
      <w:r>
        <w:rPr>
          <w:highlight w:val="white"/>
        </w:rPr>
        <w:t>&gt;</w:t>
      </w:r>
      <w:bookmarkEnd w:id="252"/>
    </w:p>
    <w:p w14:paraId="7AAD04A8" w14:textId="504409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PointerDeclarator</w:t>
      </w:r>
      <w:r w:rsidR="00D4318D">
        <w:rPr>
          <w:rStyle w:val="KeyWord0"/>
          <w:highlight w:val="white"/>
        </w:rPr>
        <w:t>&lt;/k&gt;</w:t>
      </w:r>
      <w:r w:rsidRPr="00903DBA">
        <w:rPr>
          <w:highlight w:val="white"/>
        </w:rPr>
        <w:t xml:space="preserve"> method takes a type list and a declarator.</w:t>
      </w:r>
    </w:p>
    <w:p w14:paraId="5A989000" w14:textId="255D956F" w:rsidR="005E5A36" w:rsidRPr="00903DBA" w:rsidRDefault="000274D4" w:rsidP="005E5A3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507934F0" w:rsidR="005E5A36" w:rsidRPr="00903DBA" w:rsidRDefault="005E5A36" w:rsidP="005E5A36">
      <w:pPr>
        <w:rPr>
          <w:highlight w:val="white"/>
        </w:rPr>
      </w:pPr>
      <w:r w:rsidRPr="00903DBA">
        <w:rPr>
          <w:highlight w:val="white"/>
        </w:rPr>
        <w:t xml:space="preserve">If the declarator is null, we simply create a new </w:t>
      </w:r>
      <w:r w:rsidR="00622290">
        <w:rPr>
          <w:highlight w:val="white"/>
        </w:rPr>
        <w:t xml:space="preserve">empty </w:t>
      </w:r>
      <w:r w:rsidRPr="00903DBA">
        <w:rPr>
          <w:highlight w:val="white"/>
        </w:rPr>
        <w:t xml:space="preserve">declarator since we always need a declarator, even </w:t>
      </w:r>
      <w:r w:rsidR="00622290">
        <w:rPr>
          <w:highlight w:val="white"/>
        </w:rPr>
        <w:t xml:space="preserve">when </w:t>
      </w:r>
      <w:r w:rsidRPr="00903DBA">
        <w:rPr>
          <w:highlight w:val="white"/>
        </w:rPr>
        <w:t>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9F6D506"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3AE23CDC" w:rsidR="005E5A36" w:rsidRPr="00903DBA" w:rsidRDefault="005E5A36" w:rsidP="005E5A36">
      <w:pPr>
        <w:rPr>
          <w:highlight w:val="white"/>
        </w:rPr>
      </w:pPr>
      <w:r w:rsidRPr="00903DBA">
        <w:rPr>
          <w:highlight w:val="white"/>
        </w:rPr>
        <w:t xml:space="preserve">We iterate through the pointer type list and add each pointer type to the declarator. In this way, the declarator is </w:t>
      </w:r>
      <w:r w:rsidR="00306384">
        <w:rPr>
          <w:highlight w:val="white"/>
        </w:rPr>
        <w:t xml:space="preserve">a </w:t>
      </w:r>
      <w:r w:rsidRPr="00903DBA">
        <w:rPr>
          <w:highlight w:val="white"/>
        </w:rPr>
        <w:t>pointer.</w:t>
      </w:r>
    </w:p>
    <w:p w14:paraId="1FF95B78" w14:textId="77777777" w:rsidR="0002248B" w:rsidRPr="0002248B" w:rsidRDefault="0002248B" w:rsidP="0002248B">
      <w:pPr>
        <w:pStyle w:val="Code"/>
        <w:rPr>
          <w:highlight w:val="white"/>
        </w:rPr>
      </w:pPr>
      <w:r w:rsidRPr="0002248B">
        <w:rPr>
          <w:highlight w:val="white"/>
        </w:rPr>
        <w:t xml:space="preserve">      foreach (Type type in typeList) {</w:t>
      </w:r>
    </w:p>
    <w:p w14:paraId="3C36DDFD" w14:textId="691803D0" w:rsidR="0002248B" w:rsidRPr="0002248B" w:rsidRDefault="0002248B" w:rsidP="0002248B">
      <w:pPr>
        <w:pStyle w:val="Code"/>
        <w:rPr>
          <w:highlight w:val="white"/>
        </w:rPr>
      </w:pPr>
      <w:r w:rsidRPr="0002248B">
        <w:rPr>
          <w:highlight w:val="white"/>
        </w:rPr>
        <w:t xml:space="preserve">        Type pointerType </w:t>
      </w:r>
      <w:r w:rsidR="001F2BD0">
        <w:rPr>
          <w:highlight w:val="white"/>
        </w:rPr>
        <w:t>= new(</w:t>
      </w:r>
      <w:r w:rsidRPr="0002248B">
        <w:rPr>
          <w:highlight w:val="white"/>
        </w:rPr>
        <w:t>(Type) null);</w:t>
      </w:r>
    </w:p>
    <w:p w14:paraId="1FEF131F" w14:textId="77777777" w:rsidR="0002248B" w:rsidRPr="0002248B" w:rsidRDefault="0002248B" w:rsidP="0002248B">
      <w:pPr>
        <w:pStyle w:val="Code"/>
        <w:rPr>
          <w:highlight w:val="white"/>
        </w:rPr>
      </w:pPr>
      <w:r w:rsidRPr="0002248B">
        <w:rPr>
          <w:highlight w:val="white"/>
        </w:rPr>
        <w:t xml:space="preserve">        pointerType.Constant = type.Constant;</w:t>
      </w:r>
    </w:p>
    <w:p w14:paraId="31BD486E" w14:textId="77777777" w:rsidR="0002248B" w:rsidRPr="0002248B" w:rsidRDefault="0002248B" w:rsidP="0002248B">
      <w:pPr>
        <w:pStyle w:val="Code"/>
        <w:rPr>
          <w:highlight w:val="white"/>
        </w:rPr>
      </w:pPr>
      <w:r w:rsidRPr="0002248B">
        <w:rPr>
          <w:highlight w:val="white"/>
        </w:rPr>
        <w:t xml:space="preserve">        pointerType.Volatile = type.Volatile;</w:t>
      </w:r>
    </w:p>
    <w:p w14:paraId="45907855" w14:textId="77777777" w:rsidR="0002248B" w:rsidRPr="0002248B" w:rsidRDefault="0002248B" w:rsidP="0002248B">
      <w:pPr>
        <w:pStyle w:val="Code"/>
        <w:rPr>
          <w:highlight w:val="white"/>
        </w:rPr>
      </w:pPr>
      <w:r w:rsidRPr="0002248B">
        <w:rPr>
          <w:highlight w:val="white"/>
        </w:rPr>
        <w:t xml:space="preserve">        declarator.Add(pointerType);</w:t>
      </w:r>
    </w:p>
    <w:p w14:paraId="52651C96" w14:textId="77777777" w:rsidR="0002248B" w:rsidRPr="0002248B" w:rsidRDefault="0002248B" w:rsidP="0002248B">
      <w:pPr>
        <w:pStyle w:val="Code"/>
        <w:rPr>
          <w:highlight w:val="white"/>
        </w:rPr>
      </w:pPr>
      <w:r w:rsidRPr="0002248B">
        <w:rPr>
          <w:highlight w:val="white"/>
        </w:rPr>
        <w:t xml:space="preserve">      }</w:t>
      </w:r>
    </w:p>
    <w:p w14:paraId="3DFAF010" w14:textId="76A898F5" w:rsidR="005E5A36" w:rsidRPr="00903DBA" w:rsidRDefault="005E5A36" w:rsidP="005E5A36">
      <w:pPr>
        <w:rPr>
          <w:highlight w:val="white"/>
        </w:rPr>
      </w:pPr>
      <w:r w:rsidRPr="00903DBA">
        <w:rPr>
          <w:highlight w:val="white"/>
        </w:rPr>
        <w:t xml:space="preserve">We will always have at least </w:t>
      </w:r>
      <w:r w:rsidR="00DE5395">
        <w:rPr>
          <w:highlight w:val="white"/>
        </w:rPr>
        <w:t>one</w:t>
      </w:r>
      <w:r w:rsidRPr="00903DBA">
        <w:rPr>
          <w:highlight w:val="white"/>
        </w:rPr>
        <w:t xml:space="preserve"> declarator with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2CF7CFAA" w:rsidR="005E5A36" w:rsidRDefault="00CC1DF4" w:rsidP="0060539D">
      <w:pPr>
        <w:pStyle w:val="Heading3"/>
        <w:rPr>
          <w:highlight w:val="white"/>
        </w:rPr>
      </w:pPr>
      <w:bookmarkStart w:id="253" w:name="_Toc98936299"/>
      <w:r>
        <w:rPr>
          <w:highlight w:val="white"/>
        </w:rPr>
        <w:t>&lt;</w:t>
      </w:r>
      <w:proofErr w:type="spellStart"/>
      <w:r>
        <w:rPr>
          <w:highlight w:val="white"/>
        </w:rPr>
        <w:t>h3</w:t>
      </w:r>
      <w:proofErr w:type="spellEnd"/>
      <w:r>
        <w:rPr>
          <w:highlight w:val="white"/>
        </w:rPr>
        <w:t>&gt;Direct Declarator&lt;/</w:t>
      </w:r>
      <w:proofErr w:type="spellStart"/>
      <w:r>
        <w:rPr>
          <w:highlight w:val="white"/>
        </w:rPr>
        <w:t>h3</w:t>
      </w:r>
      <w:proofErr w:type="spellEnd"/>
      <w:r>
        <w:rPr>
          <w:highlight w:val="white"/>
        </w:rPr>
        <w:t>&gt;</w:t>
      </w:r>
      <w:bookmarkEnd w:id="253"/>
    </w:p>
    <w:p w14:paraId="0AC13A64" w14:textId="332EE954" w:rsidR="00E41639" w:rsidRPr="00E41639" w:rsidRDefault="00E41639" w:rsidP="00E91A26">
      <w:pPr>
        <w:rPr>
          <w:highlight w:val="white"/>
        </w:rPr>
      </w:pPr>
      <w:r w:rsidRPr="00E41639">
        <w:rPr>
          <w:highlight w:val="white"/>
        </w:rPr>
        <w:t xml:space="preserve">The </w:t>
      </w:r>
      <w:r w:rsidR="00D4318D">
        <w:rPr>
          <w:rStyle w:val="KeyWord0"/>
          <w:highlight w:val="white"/>
        </w:rPr>
        <w:t>&lt;k&gt;</w:t>
      </w:r>
      <w:r w:rsidR="00D4318D" w:rsidRPr="00E91A26">
        <w:rPr>
          <w:rStyle w:val="KeyWord0"/>
          <w:highlight w:val="white"/>
        </w:rPr>
        <w:t>ArrayType</w:t>
      </w:r>
      <w:r w:rsidR="00D4318D">
        <w:rPr>
          <w:rStyle w:val="KeyWord0"/>
          <w:highlight w:val="white"/>
        </w:rPr>
        <w:t>&lt;/k&gt;</w:t>
      </w:r>
      <w:r w:rsidRPr="00E41639">
        <w:rPr>
          <w:highlight w:val="white"/>
        </w:rPr>
        <w:t xml:space="preserve"> method handles the declaration of an array. </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E5F47C9" w:rsidR="005E5A36" w:rsidRPr="00903DBA" w:rsidRDefault="005E5A36" w:rsidP="005E5A36">
      <w:pPr>
        <w:pStyle w:val="Code"/>
        <w:rPr>
          <w:highlight w:val="white"/>
        </w:rPr>
      </w:pPr>
      <w:r w:rsidRPr="00903DBA">
        <w:rPr>
          <w:highlight w:val="white"/>
        </w:rPr>
        <w:t xml:space="preserve">        declarator </w:t>
      </w:r>
      <w:r w:rsidR="001F2BD0">
        <w:rPr>
          <w:highlight w:val="white"/>
        </w:rPr>
        <w:t>= new(</w:t>
      </w:r>
      <w:r w:rsidRPr="00903DBA">
        <w:rPr>
          <w:highlight w:val="white"/>
        </w:rPr>
        <w:t>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F545437" w:rsidR="005E5A36" w:rsidRPr="00903DBA" w:rsidRDefault="005E5A36" w:rsidP="005E5A36">
      <w:pPr>
        <w:rPr>
          <w:highlight w:val="white"/>
        </w:rPr>
      </w:pPr>
      <w:r w:rsidRPr="00903DBA">
        <w:rPr>
          <w:highlight w:val="white"/>
        </w:rPr>
        <w:t xml:space="preserve">If the array size expression is present, the parser has already made sure it is a constant expression of integral type. But we must also check that the array </w:t>
      </w:r>
      <w:r w:rsidR="002C1943">
        <w:rPr>
          <w:highlight w:val="white"/>
        </w:rPr>
        <w:t xml:space="preserve">size </w:t>
      </w:r>
      <w:r w:rsidRPr="00903DBA">
        <w:rPr>
          <w:highlight w:val="white"/>
        </w:rPr>
        <w:t>(the value of the expression) is positive.</w:t>
      </w:r>
    </w:p>
    <w:p w14:paraId="66A380AF" w14:textId="77777777" w:rsidR="00E068F1" w:rsidRPr="00E068F1" w:rsidRDefault="00E068F1" w:rsidP="00E068F1">
      <w:pPr>
        <w:pStyle w:val="Code"/>
        <w:rPr>
          <w:highlight w:val="white"/>
        </w:rPr>
      </w:pPr>
      <w:r w:rsidRPr="00E068F1">
        <w:rPr>
          <w:highlight w:val="white"/>
        </w:rPr>
        <w:t xml:space="preserve">      int arraySize;</w:t>
      </w:r>
    </w:p>
    <w:p w14:paraId="298CA5D9" w14:textId="77777777" w:rsidR="00E068F1" w:rsidRPr="00E068F1" w:rsidRDefault="00E068F1" w:rsidP="00E068F1">
      <w:pPr>
        <w:pStyle w:val="Code"/>
        <w:rPr>
          <w:highlight w:val="white"/>
        </w:rPr>
      </w:pPr>
      <w:r w:rsidRPr="00E068F1">
        <w:rPr>
          <w:highlight w:val="white"/>
        </w:rPr>
        <w:t xml:space="preserve">      if (optionalSizeExpression != null) {</w:t>
      </w:r>
    </w:p>
    <w:p w14:paraId="13C33B5E" w14:textId="77777777" w:rsidR="00E068F1" w:rsidRPr="00E068F1" w:rsidRDefault="00E068F1" w:rsidP="00E068F1">
      <w:pPr>
        <w:pStyle w:val="Code"/>
        <w:rPr>
          <w:highlight w:val="white"/>
        </w:rPr>
      </w:pPr>
      <w:r w:rsidRPr="00E068F1">
        <w:rPr>
          <w:highlight w:val="white"/>
        </w:rPr>
        <w:t xml:space="preserve">        arraySize = (int) ((BigInteger) optionalSizeExpression.Symbol.Value);</w:t>
      </w:r>
    </w:p>
    <w:p w14:paraId="43C94E34" w14:textId="38CBAC74" w:rsidR="00E068F1" w:rsidRPr="00E068F1" w:rsidRDefault="00E068F1" w:rsidP="00E068F1">
      <w:pPr>
        <w:pStyle w:val="Code"/>
        <w:rPr>
          <w:highlight w:val="white"/>
        </w:rPr>
      </w:pPr>
      <w:r w:rsidRPr="00E068F1">
        <w:rPr>
          <w:highlight w:val="white"/>
        </w:rPr>
        <w:lastRenderedPageBreak/>
        <w:t xml:space="preserve">        </w:t>
      </w:r>
      <w:r w:rsidR="0056352A">
        <w:rPr>
          <w:highlight w:val="white"/>
        </w:rPr>
        <w:t>Error.Check</w:t>
      </w:r>
      <w:r w:rsidRPr="00E068F1">
        <w:rPr>
          <w:highlight w:val="white"/>
        </w:rPr>
        <w:t>(arraySize &gt; 0, arraySize,</w:t>
      </w:r>
    </w:p>
    <w:p w14:paraId="1CC9FE8E" w14:textId="77777777" w:rsidR="00E068F1" w:rsidRPr="00E068F1" w:rsidRDefault="00E068F1" w:rsidP="00E068F1">
      <w:pPr>
        <w:pStyle w:val="Code"/>
        <w:rPr>
          <w:highlight w:val="white"/>
        </w:rPr>
      </w:pPr>
      <w:r w:rsidRPr="00E068F1">
        <w:rPr>
          <w:highlight w:val="white"/>
        </w:rPr>
        <w:t xml:space="preserve">                     Message.Non__positive_array_size);</w:t>
      </w:r>
    </w:p>
    <w:p w14:paraId="0C374303" w14:textId="77777777" w:rsidR="00E068F1" w:rsidRPr="00E068F1" w:rsidRDefault="00E068F1" w:rsidP="00E068F1">
      <w:pPr>
        <w:pStyle w:val="Code"/>
        <w:rPr>
          <w:highlight w:val="white"/>
        </w:rPr>
      </w:pPr>
      <w:r w:rsidRPr="00E068F1">
        <w:rPr>
          <w:highlight w:val="white"/>
        </w:rPr>
        <w:t xml:space="preserve">      }</w:t>
      </w:r>
    </w:p>
    <w:p w14:paraId="78CC1D50" w14:textId="72FAC41A" w:rsidR="005E5A36" w:rsidRPr="00903DBA" w:rsidRDefault="005E5A36" w:rsidP="005E5A36">
      <w:pPr>
        <w:rPr>
          <w:highlight w:val="white"/>
        </w:rPr>
      </w:pPr>
      <w:r w:rsidRPr="00903DBA">
        <w:rPr>
          <w:highlight w:val="white"/>
        </w:rPr>
        <w:t>If the array size expression is not present, we create a new array type of zero size.</w:t>
      </w:r>
      <w:r w:rsidR="002C1943">
        <w:rPr>
          <w:highlight w:val="white"/>
        </w:rPr>
        <w:t xml:space="preserve"> This means that it incomplete, and before it can be used its size must be set by an initialization list.</w:t>
      </w:r>
    </w:p>
    <w:p w14:paraId="46FBD66F" w14:textId="77777777" w:rsidR="00E068F1" w:rsidRPr="00E068F1" w:rsidRDefault="00E068F1" w:rsidP="00E068F1">
      <w:pPr>
        <w:pStyle w:val="Code"/>
        <w:rPr>
          <w:highlight w:val="white"/>
        </w:rPr>
      </w:pPr>
      <w:r w:rsidRPr="00E068F1">
        <w:rPr>
          <w:highlight w:val="white"/>
        </w:rPr>
        <w:t xml:space="preserve">      else {</w:t>
      </w:r>
    </w:p>
    <w:p w14:paraId="465E3538" w14:textId="77777777" w:rsidR="00E068F1" w:rsidRPr="00E068F1" w:rsidRDefault="00E068F1" w:rsidP="00E068F1">
      <w:pPr>
        <w:pStyle w:val="Code"/>
        <w:rPr>
          <w:highlight w:val="white"/>
        </w:rPr>
      </w:pPr>
      <w:r w:rsidRPr="00E068F1">
        <w:rPr>
          <w:highlight w:val="white"/>
        </w:rPr>
        <w:t xml:space="preserve">        arraySize = 0;</w:t>
      </w:r>
    </w:p>
    <w:p w14:paraId="272C7778" w14:textId="77777777" w:rsidR="00E068F1" w:rsidRPr="00E068F1" w:rsidRDefault="00E068F1" w:rsidP="00E068F1">
      <w:pPr>
        <w:pStyle w:val="Code"/>
        <w:rPr>
          <w:highlight w:val="white"/>
        </w:rPr>
      </w:pPr>
      <w:r w:rsidRPr="00E068F1">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444938EB" w14:textId="672F1A13" w:rsidR="00E068F1" w:rsidRPr="00E068F1" w:rsidRDefault="00E068F1" w:rsidP="00E068F1">
      <w:pPr>
        <w:pStyle w:val="Code"/>
        <w:rPr>
          <w:highlight w:val="white"/>
        </w:rPr>
      </w:pPr>
      <w:r w:rsidRPr="00E068F1">
        <w:rPr>
          <w:highlight w:val="white"/>
        </w:rPr>
        <w:t xml:space="preserve">      Type arrayType </w:t>
      </w:r>
      <w:r w:rsidR="001F2BD0">
        <w:rPr>
          <w:highlight w:val="white"/>
        </w:rPr>
        <w:t>= new(</w:t>
      </w:r>
      <w:r w:rsidRPr="00E068F1">
        <w:rPr>
          <w:highlight w:val="white"/>
        </w:rPr>
        <w:t>arraySize, null);</w:t>
      </w:r>
    </w:p>
    <w:p w14:paraId="4819799F" w14:textId="77777777" w:rsidR="00E068F1" w:rsidRPr="00E068F1" w:rsidRDefault="00E068F1" w:rsidP="00E068F1">
      <w:pPr>
        <w:pStyle w:val="Code"/>
        <w:rPr>
          <w:highlight w:val="white"/>
        </w:rPr>
      </w:pPr>
      <w:r w:rsidRPr="00E068F1">
        <w:rPr>
          <w:highlight w:val="white"/>
        </w:rPr>
        <w:t xml:space="preserve">      declarator.Add(arrayType);</w:t>
      </w:r>
    </w:p>
    <w:p w14:paraId="145B91F8" w14:textId="77777777" w:rsidR="00E068F1" w:rsidRPr="00E068F1" w:rsidRDefault="00E068F1" w:rsidP="00E068F1">
      <w:pPr>
        <w:pStyle w:val="Code"/>
        <w:rPr>
          <w:highlight w:val="white"/>
        </w:rPr>
      </w:pPr>
      <w:r w:rsidRPr="00E068F1">
        <w:rPr>
          <w:highlight w:val="white"/>
        </w:rPr>
        <w:t xml:space="preserve">      return declarator;</w:t>
      </w:r>
    </w:p>
    <w:p w14:paraId="17FB9C55" w14:textId="77777777" w:rsidR="00E068F1" w:rsidRPr="00E068F1" w:rsidRDefault="00E068F1" w:rsidP="00E068F1">
      <w:pPr>
        <w:pStyle w:val="Code"/>
        <w:rPr>
          <w:highlight w:val="white"/>
        </w:rPr>
      </w:pPr>
      <w:r w:rsidRPr="00E068F1">
        <w:rPr>
          <w:highlight w:val="white"/>
        </w:rPr>
        <w:t xml:space="preserve">    }</w:t>
      </w:r>
    </w:p>
    <w:p w14:paraId="55A1B6F9" w14:textId="29495D80" w:rsidR="00E068F1" w:rsidRPr="00903DBA" w:rsidRDefault="00E068F1" w:rsidP="00E068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OldFunctionDeclaration</w:t>
      </w:r>
      <w:r w:rsidR="00D4318D">
        <w:rPr>
          <w:rStyle w:val="KeyWord0"/>
          <w:highlight w:val="white"/>
        </w:rPr>
        <w:t>&lt;/k&gt;</w:t>
      </w:r>
      <w:r w:rsidRPr="00903DBA">
        <w:rPr>
          <w:highlight w:val="white"/>
        </w:rPr>
        <w:t xml:space="preserve"> method handles the old-style function declaration. </w:t>
      </w:r>
      <w:r w:rsidR="00E22A13">
        <w:rPr>
          <w:highlight w:val="white"/>
        </w:rPr>
        <w:t>W</w:t>
      </w:r>
      <w:r w:rsidRPr="00903DBA">
        <w:rPr>
          <w:highlight w:val="white"/>
        </w:rPr>
        <w:t xml:space="preserve">e </w:t>
      </w:r>
      <w:r w:rsidR="00E22A13">
        <w:rPr>
          <w:highlight w:val="white"/>
        </w:rPr>
        <w:t xml:space="preserve">only </w:t>
      </w:r>
      <w:r w:rsidRPr="00903DBA">
        <w:rPr>
          <w:highlight w:val="white"/>
        </w:rPr>
        <w:t>need to test that the same name does not occur twice in the name list.</w:t>
      </w:r>
    </w:p>
    <w:p w14:paraId="37F548BF" w14:textId="77777777" w:rsidR="00E068F1" w:rsidRPr="00903DBA" w:rsidRDefault="00E068F1" w:rsidP="00E068F1">
      <w:pPr>
        <w:pStyle w:val="Code"/>
        <w:rPr>
          <w:highlight w:val="white"/>
        </w:rPr>
      </w:pPr>
      <w:r w:rsidRPr="00903DBA">
        <w:rPr>
          <w:highlight w:val="white"/>
        </w:rPr>
        <w:t xml:space="preserve">    public static Declarator OldFunctionDeclaration(Declarator declarator,</w:t>
      </w:r>
    </w:p>
    <w:p w14:paraId="57F49C81" w14:textId="77777777" w:rsidR="00E068F1" w:rsidRPr="00903DBA" w:rsidRDefault="00E068F1" w:rsidP="00E068F1">
      <w:pPr>
        <w:pStyle w:val="Code"/>
        <w:rPr>
          <w:highlight w:val="white"/>
        </w:rPr>
      </w:pPr>
      <w:r w:rsidRPr="00903DBA">
        <w:rPr>
          <w:highlight w:val="white"/>
        </w:rPr>
        <w:t xml:space="preserve">                                                    List&lt;string&gt; nameList) {</w:t>
      </w:r>
    </w:p>
    <w:p w14:paraId="5E24E7E3" w14:textId="544C9CBD" w:rsidR="00E068F1" w:rsidRPr="00903DBA" w:rsidRDefault="009D7426" w:rsidP="00E068F1">
      <w:pPr>
        <w:rPr>
          <w:highlight w:val="white"/>
        </w:rPr>
      </w:pPr>
      <w:r>
        <w:rPr>
          <w:highlight w:val="white"/>
        </w:rPr>
        <w:t>W</w:t>
      </w:r>
      <w:r w:rsidR="00E068F1" w:rsidRPr="00903DBA">
        <w:rPr>
          <w:highlight w:val="white"/>
        </w:rPr>
        <w:t>e create an old-style function type with the name list, add it to the declarator, and return the declarator. Again, note that we do not add a return type since it will be added to the declarator by the specifier.</w:t>
      </w:r>
    </w:p>
    <w:p w14:paraId="48E0E64D" w14:textId="77777777" w:rsidR="00E068F1" w:rsidRPr="00903DBA" w:rsidRDefault="00E068F1" w:rsidP="00E068F1">
      <w:pPr>
        <w:pStyle w:val="Code"/>
        <w:rPr>
          <w:highlight w:val="white"/>
        </w:rPr>
      </w:pPr>
      <w:r w:rsidRPr="00903DBA">
        <w:rPr>
          <w:highlight w:val="white"/>
        </w:rPr>
        <w:t xml:space="preserve">      declarator.Add(new Type(nameList));</w:t>
      </w:r>
    </w:p>
    <w:p w14:paraId="76EFF4F5" w14:textId="77777777" w:rsidR="00E068F1" w:rsidRPr="00903DBA" w:rsidRDefault="00E068F1" w:rsidP="00E068F1">
      <w:pPr>
        <w:pStyle w:val="Code"/>
        <w:rPr>
          <w:highlight w:val="white"/>
        </w:rPr>
      </w:pPr>
      <w:r w:rsidRPr="00903DBA">
        <w:rPr>
          <w:highlight w:val="white"/>
        </w:rPr>
        <w:t xml:space="preserve">      return declarator;</w:t>
      </w:r>
    </w:p>
    <w:p w14:paraId="6E9544CD" w14:textId="77777777" w:rsidR="00E068F1" w:rsidRDefault="00E068F1" w:rsidP="00E068F1">
      <w:pPr>
        <w:pStyle w:val="Code"/>
        <w:rPr>
          <w:highlight w:val="white"/>
        </w:rPr>
      </w:pPr>
      <w:r w:rsidRPr="00903DBA">
        <w:rPr>
          <w:highlight w:val="white"/>
        </w:rPr>
        <w:t xml:space="preserve">    }</w:t>
      </w:r>
    </w:p>
    <w:p w14:paraId="74A5D66B" w14:textId="4EB2D834" w:rsidR="005E5A36" w:rsidRPr="00903DBA" w:rsidRDefault="005E5A36" w:rsidP="005E5A36">
      <w:pPr>
        <w:rPr>
          <w:highlight w:val="white"/>
        </w:rPr>
      </w:pPr>
      <w:r w:rsidRPr="00903DBA">
        <w:rPr>
          <w:highlight w:val="white"/>
        </w:rPr>
        <w:t xml:space="preserve">The next kind of direct declarator is the new-style function declarator, with parentheses enclosing a </w:t>
      </w:r>
      <w:r w:rsidR="006553AD">
        <w:rPr>
          <w:highlight w:val="white"/>
        </w:rPr>
        <w:t>variable</w:t>
      </w:r>
      <w:r w:rsidRPr="00903DBA">
        <w:rPr>
          <w:highlight w:val="white"/>
        </w:rPr>
        <w:t xml:space="preserve"> parameter list. A variable parameter list is a parameter list that may be finished with the </w:t>
      </w:r>
      <w:r w:rsidR="00E22A13">
        <w:rPr>
          <w:highlight w:val="white"/>
        </w:rPr>
        <w:t>ellipse</w:t>
      </w:r>
      <w:r w:rsidRPr="00903DBA">
        <w:rPr>
          <w:highlight w:val="white"/>
        </w:rPr>
        <w:t xml:space="preserve"> (‘…’).</w:t>
      </w:r>
    </w:p>
    <w:p w14:paraId="191FC3A1" w14:textId="20F5B160"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NewFunctionDeclaration</w:t>
      </w:r>
      <w:r w:rsidR="00D4318D">
        <w:rPr>
          <w:rStyle w:val="KeyWord0"/>
          <w:highlight w:val="white"/>
        </w:rPr>
        <w:t>&lt;/k&gt;</w:t>
      </w:r>
      <w:r w:rsidRPr="00903DBA">
        <w:rPr>
          <w:highlight w:val="white"/>
        </w:rPr>
        <w:t xml:space="preserve"> handles a new-style function declaration. </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340867A"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451014F1" w:rsidR="005E5A36" w:rsidRPr="00903DBA" w:rsidRDefault="005E5A36" w:rsidP="005E5A36">
      <w:pPr>
        <w:rPr>
          <w:highlight w:val="white"/>
        </w:rPr>
      </w:pPr>
      <w:r w:rsidRPr="00903DBA">
        <w:rPr>
          <w:highlight w:val="white"/>
        </w:rPr>
        <w:t xml:space="preserve">It is not allowed to add a </w:t>
      </w:r>
      <w:r w:rsidR="005A6805">
        <w:rPr>
          <w:highlight w:val="white"/>
        </w:rPr>
        <w:t>ellipse</w:t>
      </w:r>
      <w:r w:rsidRPr="00903DBA">
        <w:rPr>
          <w:highlight w:val="white"/>
        </w:rPr>
        <w:t xml:space="preserve">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3846B2D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9667CC7" w:rsidR="005E5A36" w:rsidRPr="00903DBA" w:rsidRDefault="005E5A36" w:rsidP="005E5A36">
      <w:pPr>
        <w:rPr>
          <w:highlight w:val="white"/>
        </w:rPr>
      </w:pPr>
      <w:r w:rsidRPr="00903DBA">
        <w:rPr>
          <w:highlight w:val="white"/>
        </w:rPr>
        <w:t>It is allowed to have a</w:t>
      </w:r>
      <w:r w:rsidR="00C44061">
        <w:rPr>
          <w:highlight w:val="white"/>
        </w:rPr>
        <w:t>n unnamed</w:t>
      </w:r>
      <w:r w:rsidRPr="00903DBA">
        <w:rPr>
          <w:highlight w:val="white"/>
        </w:rPr>
        <w:t xml:space="preserv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if it is the only parameter in the list, and there is no </w:t>
      </w:r>
      <w:r w:rsidR="005A6805">
        <w:rPr>
          <w:highlight w:val="white"/>
        </w:rPr>
        <w:t>ellipse.</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6B807B1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6C4F13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55F9F31B" w:rsidR="005E5A36" w:rsidRPr="00903DBA" w:rsidRDefault="005E5A36" w:rsidP="005E5A36">
      <w:pPr>
        <w:rPr>
          <w:highlight w:val="white"/>
        </w:rPr>
      </w:pPr>
      <w:r w:rsidRPr="00903DBA">
        <w:rPr>
          <w:highlight w:val="white"/>
        </w:rPr>
        <w:t xml:space="preserve">Otherwise, a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39E84652" w:rsidR="005E5A36" w:rsidRPr="0026673C" w:rsidRDefault="005E5A36" w:rsidP="005E5A36">
      <w:pPr>
        <w:pStyle w:val="Code"/>
        <w:rPr>
          <w:highlight w:val="white"/>
          <w:lang w:val="en-GB"/>
        </w:rPr>
      </w:pPr>
      <w:r w:rsidRPr="00903DBA">
        <w:rPr>
          <w:highlight w:val="white"/>
        </w:rPr>
        <w:t xml:space="preserve">          </w:t>
      </w:r>
      <w:r w:rsidR="0056352A" w:rsidRPr="0026673C">
        <w:rPr>
          <w:highlight w:val="white"/>
          <w:lang w:val="en-GB"/>
        </w:rPr>
        <w:t>Error.Check</w:t>
      </w:r>
      <w:r w:rsidRPr="0026673C">
        <w:rPr>
          <w:highlight w:val="white"/>
          <w:lang w:val="en-GB"/>
        </w:rPr>
        <w:t>(!symbol.Type.IsVoid(),</w:t>
      </w:r>
    </w:p>
    <w:p w14:paraId="5E77CDC0" w14:textId="77777777" w:rsidR="005E5A36" w:rsidRPr="00903DBA" w:rsidRDefault="005E5A36" w:rsidP="005E5A36">
      <w:pPr>
        <w:pStyle w:val="Code"/>
        <w:rPr>
          <w:highlight w:val="white"/>
        </w:rPr>
      </w:pPr>
      <w:r w:rsidRPr="0026673C">
        <w:rPr>
          <w:highlight w:val="white"/>
          <w:lang w:val="en-GB"/>
        </w:rPr>
        <w:t xml:space="preserve">                       </w:t>
      </w:r>
      <w:r w:rsidRPr="00903DBA">
        <w:rPr>
          <w:highlight w:val="white"/>
        </w:rPr>
        <w:t>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207F4F77" w:rsidR="005E5A36" w:rsidRPr="00903DBA" w:rsidRDefault="005E5A36" w:rsidP="005E5A36">
      <w:pPr>
        <w:pStyle w:val="Code"/>
        <w:rPr>
          <w:highlight w:val="white"/>
        </w:rPr>
      </w:pPr>
      <w:r w:rsidRPr="00903DBA">
        <w:rPr>
          <w:highlight w:val="white"/>
        </w:rPr>
        <w:t xml:space="preserve">      declarator.Add(new Type(parameterList,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19C34358" w14:textId="4C027A93" w:rsidR="005E5A36" w:rsidRPr="00903DBA" w:rsidRDefault="00CC1DF4" w:rsidP="0060539D">
      <w:pPr>
        <w:pStyle w:val="Heading3"/>
        <w:rPr>
          <w:highlight w:val="white"/>
        </w:rPr>
      </w:pPr>
      <w:bookmarkStart w:id="254" w:name="_Toc98936300"/>
      <w:r>
        <w:rPr>
          <w:highlight w:val="white"/>
        </w:rPr>
        <w:t>&lt;</w:t>
      </w:r>
      <w:proofErr w:type="spellStart"/>
      <w:r>
        <w:rPr>
          <w:highlight w:val="white"/>
        </w:rPr>
        <w:t>h3</w:t>
      </w:r>
      <w:proofErr w:type="spellEnd"/>
      <w:r>
        <w:rPr>
          <w:highlight w:val="white"/>
        </w:rPr>
        <w:t>&gt;Parameters&lt;/</w:t>
      </w:r>
      <w:proofErr w:type="spellStart"/>
      <w:r>
        <w:rPr>
          <w:highlight w:val="white"/>
        </w:rPr>
        <w:t>h3</w:t>
      </w:r>
      <w:proofErr w:type="spellEnd"/>
      <w:r>
        <w:rPr>
          <w:highlight w:val="white"/>
        </w:rPr>
        <w:t>&gt;</w:t>
      </w:r>
      <w:bookmarkEnd w:id="254"/>
    </w:p>
    <w:p w14:paraId="44B6DFB7" w14:textId="7B9E1BFC" w:rsidR="005A6805" w:rsidRDefault="002F76A2" w:rsidP="002F76A2">
      <w:pPr>
        <w:rPr>
          <w:highlight w:val="white"/>
        </w:rPr>
      </w:pPr>
      <w:r>
        <w:rPr>
          <w:highlight w:val="white"/>
        </w:rPr>
        <w:t xml:space="preserve">The </w:t>
      </w:r>
      <w:r w:rsidR="00D4318D">
        <w:rPr>
          <w:rStyle w:val="KeyWord0"/>
          <w:highlight w:val="white"/>
        </w:rPr>
        <w:t>&lt;k&gt;</w:t>
      </w:r>
      <w:r w:rsidR="00D4318D" w:rsidRPr="00525769">
        <w:rPr>
          <w:rStyle w:val="KeyWord0"/>
          <w:highlight w:val="white"/>
        </w:rPr>
        <w:t>Parameter</w:t>
      </w:r>
      <w:r w:rsidR="00D4318D">
        <w:rPr>
          <w:rStyle w:val="KeyWord0"/>
          <w:highlight w:val="white"/>
        </w:rPr>
        <w:t>&lt;/k&gt;</w:t>
      </w:r>
      <w:r>
        <w:rPr>
          <w:highlight w:val="white"/>
        </w:rPr>
        <w:t xml:space="preserve"> method</w:t>
      </w:r>
      <w:r w:rsidR="00525769">
        <w:rPr>
          <w:highlight w:val="white"/>
        </w:rPr>
        <w:t xml:space="preserve"> returns a symbol holding a function parameter.</w:t>
      </w:r>
      <w:r w:rsidR="004B5EC7">
        <w:rPr>
          <w:highlight w:val="white"/>
        </w:rPr>
        <w:t xml:space="preserve"> As a parameter may lack a name, the declarator may be null. In that case, the parameter type becomes the type of the specifier.</w:t>
      </w:r>
    </w:p>
    <w:p w14:paraId="03AB2FED" w14:textId="150039D2" w:rsidR="00A90F95" w:rsidRPr="00A90F95" w:rsidRDefault="00A90F95" w:rsidP="00A90F95">
      <w:pPr>
        <w:pStyle w:val="Code"/>
        <w:rPr>
          <w:highlight w:val="white"/>
        </w:rPr>
      </w:pPr>
      <w:r w:rsidRPr="00A90F95">
        <w:rPr>
          <w:highlight w:val="white"/>
        </w:rPr>
        <w:t xml:space="preserve">    public static Symbol Parameter(Specifier specifier,</w:t>
      </w:r>
    </w:p>
    <w:p w14:paraId="595A40D5" w14:textId="77777777" w:rsidR="00A90F95" w:rsidRPr="00A90F95" w:rsidRDefault="00A90F95" w:rsidP="00A90F95">
      <w:pPr>
        <w:pStyle w:val="Code"/>
        <w:rPr>
          <w:highlight w:val="white"/>
        </w:rPr>
      </w:pPr>
      <w:r w:rsidRPr="00A90F95">
        <w:rPr>
          <w:highlight w:val="white"/>
        </w:rPr>
        <w:t xml:space="preserve">                                   Declarator declarator) {</w:t>
      </w:r>
    </w:p>
    <w:p w14:paraId="76760BE2" w14:textId="77777777" w:rsidR="00A90F95" w:rsidRPr="00A90F95" w:rsidRDefault="00A90F95" w:rsidP="00A90F95">
      <w:pPr>
        <w:pStyle w:val="Code"/>
        <w:rPr>
          <w:highlight w:val="white"/>
        </w:rPr>
      </w:pPr>
      <w:r w:rsidRPr="00A90F95">
        <w:rPr>
          <w:highlight w:val="white"/>
        </w:rPr>
        <w:t xml:space="preserve">      string name;</w:t>
      </w:r>
    </w:p>
    <w:p w14:paraId="29B2DB82" w14:textId="77777777" w:rsidR="00A90F95" w:rsidRPr="00A90F95" w:rsidRDefault="00A90F95" w:rsidP="00A90F95">
      <w:pPr>
        <w:pStyle w:val="Code"/>
        <w:rPr>
          <w:highlight w:val="white"/>
        </w:rPr>
      </w:pPr>
      <w:r w:rsidRPr="00A90F95">
        <w:rPr>
          <w:highlight w:val="white"/>
        </w:rPr>
        <w:t xml:space="preserve">      Type type;</w:t>
      </w:r>
    </w:p>
    <w:p w14:paraId="4D9BCE30" w14:textId="77777777" w:rsidR="00A90F95" w:rsidRPr="00A90F95" w:rsidRDefault="00A90F95" w:rsidP="00A90F95">
      <w:pPr>
        <w:pStyle w:val="Code"/>
        <w:rPr>
          <w:highlight w:val="white"/>
        </w:rPr>
      </w:pPr>
      <w:r w:rsidRPr="00A90F95">
        <w:rPr>
          <w:highlight w:val="white"/>
        </w:rPr>
        <w:t xml:space="preserve">          </w:t>
      </w:r>
    </w:p>
    <w:p w14:paraId="6D41D79C" w14:textId="77777777" w:rsidR="00A90F95" w:rsidRPr="00A90F95" w:rsidRDefault="00A90F95" w:rsidP="00A90F95">
      <w:pPr>
        <w:pStyle w:val="Code"/>
        <w:rPr>
          <w:highlight w:val="white"/>
        </w:rPr>
      </w:pPr>
      <w:r w:rsidRPr="00A90F95">
        <w:rPr>
          <w:highlight w:val="white"/>
        </w:rPr>
        <w:t xml:space="preserve">      if (declarator != null) {</w:t>
      </w:r>
    </w:p>
    <w:p w14:paraId="11F96327" w14:textId="77777777" w:rsidR="00A90F95" w:rsidRPr="00A90F95" w:rsidRDefault="00A90F95" w:rsidP="00A90F95">
      <w:pPr>
        <w:pStyle w:val="Code"/>
        <w:rPr>
          <w:highlight w:val="white"/>
        </w:rPr>
      </w:pPr>
      <w:r w:rsidRPr="00A90F95">
        <w:rPr>
          <w:highlight w:val="white"/>
        </w:rPr>
        <w:t xml:space="preserve">        name = declarator.Name;</w:t>
      </w:r>
    </w:p>
    <w:p w14:paraId="275D7CCD" w14:textId="77777777" w:rsidR="00A90F95" w:rsidRPr="00A90F95" w:rsidRDefault="00A90F95" w:rsidP="00A90F95">
      <w:pPr>
        <w:pStyle w:val="Code"/>
        <w:rPr>
          <w:highlight w:val="white"/>
        </w:rPr>
      </w:pPr>
      <w:r w:rsidRPr="00A90F95">
        <w:rPr>
          <w:highlight w:val="white"/>
        </w:rPr>
        <w:t xml:space="preserve">        declarator.Add(specifier.Type);</w:t>
      </w:r>
    </w:p>
    <w:p w14:paraId="48898FB3" w14:textId="77777777" w:rsidR="00A90F95" w:rsidRPr="00A90F95" w:rsidRDefault="00A90F95" w:rsidP="00A90F95">
      <w:pPr>
        <w:pStyle w:val="Code"/>
        <w:rPr>
          <w:highlight w:val="white"/>
        </w:rPr>
      </w:pPr>
      <w:r w:rsidRPr="00A90F95">
        <w:rPr>
          <w:highlight w:val="white"/>
        </w:rPr>
        <w:t xml:space="preserve">        type = declarator.Type;</w:t>
      </w:r>
    </w:p>
    <w:p w14:paraId="605AADF4" w14:textId="77777777" w:rsidR="00A90F95" w:rsidRPr="00A90F95" w:rsidRDefault="00A90F95" w:rsidP="00A90F95">
      <w:pPr>
        <w:pStyle w:val="Code"/>
        <w:rPr>
          <w:highlight w:val="white"/>
        </w:rPr>
      </w:pPr>
      <w:r w:rsidRPr="00A90F95">
        <w:rPr>
          <w:highlight w:val="white"/>
        </w:rPr>
        <w:t xml:space="preserve">      }</w:t>
      </w:r>
    </w:p>
    <w:p w14:paraId="11D04103" w14:textId="77777777" w:rsidR="00A90F95" w:rsidRPr="00A90F95" w:rsidRDefault="00A90F95" w:rsidP="00A90F95">
      <w:pPr>
        <w:pStyle w:val="Code"/>
        <w:rPr>
          <w:highlight w:val="white"/>
        </w:rPr>
      </w:pPr>
      <w:r w:rsidRPr="00A90F95">
        <w:rPr>
          <w:highlight w:val="white"/>
        </w:rPr>
        <w:t xml:space="preserve">      else {</w:t>
      </w:r>
    </w:p>
    <w:p w14:paraId="7D5ABB9F" w14:textId="77777777" w:rsidR="00A90F95" w:rsidRPr="00A90F95" w:rsidRDefault="00A90F95" w:rsidP="00A90F95">
      <w:pPr>
        <w:pStyle w:val="Code"/>
        <w:rPr>
          <w:highlight w:val="white"/>
        </w:rPr>
      </w:pPr>
      <w:r w:rsidRPr="00A90F95">
        <w:rPr>
          <w:highlight w:val="white"/>
        </w:rPr>
        <w:t xml:space="preserve">        name = null;</w:t>
      </w:r>
    </w:p>
    <w:p w14:paraId="1CDCB10F" w14:textId="77777777" w:rsidR="00A90F95" w:rsidRPr="00A90F95" w:rsidRDefault="00A90F95" w:rsidP="00A90F95">
      <w:pPr>
        <w:pStyle w:val="Code"/>
        <w:rPr>
          <w:highlight w:val="white"/>
        </w:rPr>
      </w:pPr>
      <w:r w:rsidRPr="00A90F95">
        <w:rPr>
          <w:highlight w:val="white"/>
        </w:rPr>
        <w:t xml:space="preserve">        type = specifier.Type;</w:t>
      </w:r>
    </w:p>
    <w:p w14:paraId="59814E4F" w14:textId="77777777" w:rsidR="00A90F95" w:rsidRPr="00A90F95" w:rsidRDefault="00A90F95" w:rsidP="00A90F95">
      <w:pPr>
        <w:pStyle w:val="Code"/>
        <w:rPr>
          <w:highlight w:val="white"/>
        </w:rPr>
      </w:pPr>
      <w:r w:rsidRPr="00A90F95">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7AF79EAD" w14:textId="77777777" w:rsidR="00A90F95" w:rsidRPr="00A90F95" w:rsidRDefault="00A90F95" w:rsidP="00A90F95">
      <w:pPr>
        <w:pStyle w:val="Code"/>
        <w:rPr>
          <w:highlight w:val="white"/>
        </w:rPr>
      </w:pPr>
      <w:r w:rsidRPr="00A90F95">
        <w:rPr>
          <w:highlight w:val="white"/>
        </w:rPr>
        <w:t xml:space="preserve">      if (type.IsArray()) {</w:t>
      </w:r>
    </w:p>
    <w:p w14:paraId="088F3B60" w14:textId="75CC6F4D"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type.ArrayType);</w:t>
      </w:r>
    </w:p>
    <w:p w14:paraId="79E59455" w14:textId="77777777" w:rsidR="00A90F95" w:rsidRPr="00A90F95" w:rsidRDefault="00A90F95" w:rsidP="00A90F95">
      <w:pPr>
        <w:pStyle w:val="Code"/>
        <w:rPr>
          <w:highlight w:val="white"/>
        </w:rPr>
      </w:pPr>
      <w:r w:rsidRPr="00A90F95">
        <w:rPr>
          <w:highlight w:val="white"/>
        </w:rPr>
        <w:t xml:space="preserve">      }</w:t>
      </w:r>
    </w:p>
    <w:p w14:paraId="77788580" w14:textId="77777777" w:rsidR="00A90F95" w:rsidRPr="00A90F95" w:rsidRDefault="00A90F95" w:rsidP="00A90F95">
      <w:pPr>
        <w:pStyle w:val="Code"/>
        <w:rPr>
          <w:highlight w:val="white"/>
        </w:rPr>
      </w:pPr>
      <w:r w:rsidRPr="00A90F95">
        <w:rPr>
          <w:highlight w:val="white"/>
        </w:rPr>
        <w:t xml:space="preserve">      else if (type.IsFunction()) {</w:t>
      </w:r>
    </w:p>
    <w:p w14:paraId="65A66CD2" w14:textId="551DAB70" w:rsidR="00A90F95" w:rsidRPr="00A90F95" w:rsidRDefault="00A90F95" w:rsidP="00A90F95">
      <w:pPr>
        <w:pStyle w:val="Code"/>
        <w:rPr>
          <w:highlight w:val="white"/>
        </w:rPr>
      </w:pPr>
      <w:r w:rsidRPr="00A90F95">
        <w:rPr>
          <w:highlight w:val="white"/>
        </w:rPr>
        <w:t xml:space="preserve">        type </w:t>
      </w:r>
      <w:r w:rsidR="001F2BD0">
        <w:rPr>
          <w:highlight w:val="white"/>
        </w:rPr>
        <w:t>= new(</w:t>
      </w:r>
      <w:r w:rsidRPr="00A90F95">
        <w:rPr>
          <w:highlight w:val="white"/>
        </w:rPr>
        <w:t>type);</w:t>
      </w:r>
    </w:p>
    <w:p w14:paraId="3CA98EBA" w14:textId="77777777" w:rsidR="00A90F95" w:rsidRPr="00A90F95" w:rsidRDefault="00A90F95" w:rsidP="00A90F95">
      <w:pPr>
        <w:pStyle w:val="Code"/>
        <w:rPr>
          <w:highlight w:val="white"/>
        </w:rPr>
      </w:pPr>
      <w:r w:rsidRPr="00A90F95">
        <w:rPr>
          <w:highlight w:val="white"/>
        </w:rPr>
        <w:t xml:space="preserve">      }</w:t>
      </w:r>
    </w:p>
    <w:p w14:paraId="0BBFDF28" w14:textId="3464ED52"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in the assembly code generation phase </w:t>
      </w:r>
      <w:r w:rsidR="00D60202">
        <w:rPr>
          <w:highlight w:val="white"/>
        </w:rPr>
        <w:t>of</w:t>
      </w:r>
      <w:r w:rsidRPr="00903DBA">
        <w:rPr>
          <w:highlight w:val="white"/>
        </w:rPr>
        <w:t xml:space="preserv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F23462">
        <w:rPr>
          <w:highlight w:val="white"/>
        </w:rPr>
        <w:t>12</w:t>
      </w:r>
      <w:r w:rsidRPr="00903DBA">
        <w:rPr>
          <w:highlight w:val="white"/>
        </w:rPr>
        <w:fldChar w:fldCharType="end"/>
      </w:r>
      <w:r w:rsidRPr="00903DBA">
        <w:rPr>
          <w:highlight w:val="white"/>
        </w:rPr>
        <w:t>.</w:t>
      </w:r>
    </w:p>
    <w:p w14:paraId="58B277F6" w14:textId="2F8E9AC5" w:rsidR="00A90F95" w:rsidRPr="00A90F95" w:rsidRDefault="00A90F95" w:rsidP="00A90F95">
      <w:pPr>
        <w:pStyle w:val="Code"/>
        <w:rPr>
          <w:highlight w:val="white"/>
        </w:rPr>
      </w:pPr>
      <w:r w:rsidRPr="00A90F95">
        <w:rPr>
          <w:highlight w:val="white"/>
        </w:rPr>
        <w:t xml:space="preserve">      Symbol symbol </w:t>
      </w:r>
      <w:r w:rsidR="001F2BD0">
        <w:rPr>
          <w:highlight w:val="white"/>
        </w:rPr>
        <w:t>= new(</w:t>
      </w:r>
      <w:r w:rsidRPr="00A90F95">
        <w:rPr>
          <w:highlight w:val="white"/>
        </w:rPr>
        <w:t>name, false, specifier.Storage, type);</w:t>
      </w:r>
    </w:p>
    <w:p w14:paraId="51B0F9C6" w14:textId="77777777" w:rsidR="00A90F95" w:rsidRPr="00A90F95" w:rsidRDefault="00A90F95" w:rsidP="00A90F95">
      <w:pPr>
        <w:pStyle w:val="Code"/>
        <w:rPr>
          <w:highlight w:val="white"/>
        </w:rPr>
      </w:pPr>
      <w:r w:rsidRPr="00A90F95">
        <w:rPr>
          <w:highlight w:val="white"/>
        </w:rPr>
        <w:t xml:space="preserve">      symbol.Parameter = true;</w:t>
      </w:r>
    </w:p>
    <w:p w14:paraId="0D6AFFDE" w14:textId="77777777" w:rsidR="00A90F95" w:rsidRPr="00A90F95" w:rsidRDefault="00A90F95" w:rsidP="00A90F95">
      <w:pPr>
        <w:pStyle w:val="Code"/>
        <w:rPr>
          <w:highlight w:val="white"/>
        </w:rPr>
      </w:pPr>
      <w:r w:rsidRPr="00A90F95">
        <w:rPr>
          <w:highlight w:val="white"/>
        </w:rPr>
        <w:t xml:space="preserve">      return symbol;</w:t>
      </w:r>
    </w:p>
    <w:p w14:paraId="5CE6A071" w14:textId="77777777" w:rsidR="00A90F95" w:rsidRPr="00A90F95" w:rsidRDefault="00A90F95" w:rsidP="00A90F95">
      <w:pPr>
        <w:pStyle w:val="Code"/>
        <w:rPr>
          <w:highlight w:val="white"/>
        </w:rPr>
      </w:pPr>
      <w:r w:rsidRPr="00A90F95">
        <w:rPr>
          <w:highlight w:val="white"/>
        </w:rPr>
        <w:t xml:space="preserve">    }</w:t>
      </w:r>
    </w:p>
    <w:p w14:paraId="7BB9D4BF" w14:textId="57DAC836" w:rsidR="005E5A36" w:rsidRDefault="00CC1DF4" w:rsidP="0060539D">
      <w:pPr>
        <w:pStyle w:val="Heading2"/>
        <w:rPr>
          <w:highlight w:val="white"/>
        </w:rPr>
      </w:pPr>
      <w:bookmarkStart w:id="255" w:name="_Toc98936301"/>
      <w:r>
        <w:rPr>
          <w:highlight w:val="white"/>
        </w:rPr>
        <w:t>&lt;</w:t>
      </w:r>
      <w:proofErr w:type="spellStart"/>
      <w:r>
        <w:rPr>
          <w:highlight w:val="white"/>
        </w:rPr>
        <w:t>h2</w:t>
      </w:r>
      <w:proofErr w:type="spellEnd"/>
      <w:r>
        <w:rPr>
          <w:highlight w:val="white"/>
        </w:rPr>
        <w:t>&gt;</w:t>
      </w:r>
      <w:r w:rsidRPr="00903DBA">
        <w:rPr>
          <w:highlight w:val="white"/>
        </w:rPr>
        <w:t>Statements</w:t>
      </w:r>
      <w:r>
        <w:rPr>
          <w:highlight w:val="white"/>
        </w:rPr>
        <w:t>&lt;/</w:t>
      </w:r>
      <w:proofErr w:type="spellStart"/>
      <w:r>
        <w:rPr>
          <w:highlight w:val="white"/>
        </w:rPr>
        <w:t>h2</w:t>
      </w:r>
      <w:proofErr w:type="spellEnd"/>
      <w:r>
        <w:rPr>
          <w:highlight w:val="white"/>
        </w:rPr>
        <w:t>&gt;</w:t>
      </w:r>
      <w:bookmarkEnd w:id="255"/>
    </w:p>
    <w:p w14:paraId="7FD32166" w14:textId="4AB53DA2" w:rsidR="00104292" w:rsidRDefault="00104292" w:rsidP="00104292">
      <w:pPr>
        <w:rPr>
          <w:highlight w:val="white"/>
        </w:rPr>
      </w:pPr>
      <w:r>
        <w:rPr>
          <w:highlight w:val="white"/>
        </w:rPr>
        <w:t>In C, there are several kinds of statements:</w:t>
      </w:r>
    </w:p>
    <w:p w14:paraId="020FDC07" w14:textId="2C21F2A3" w:rsidR="00104292" w:rsidRDefault="008C4970" w:rsidP="00104292">
      <w:pPr>
        <w:pStyle w:val="ListParagraph"/>
        <w:numPr>
          <w:ilvl w:val="0"/>
          <w:numId w:val="218"/>
        </w:numPr>
        <w:rPr>
          <w:highlight w:val="white"/>
        </w:rPr>
      </w:pPr>
      <w:r>
        <w:rPr>
          <w:highlight w:val="white"/>
        </w:rPr>
        <w:lastRenderedPageBreak/>
        <w:t xml:space="preserve">&lt;l&gt;Selection statement: </w:t>
      </w:r>
      <w:r w:rsidR="00D4318D">
        <w:rPr>
          <w:rStyle w:val="KeyWord0"/>
          <w:highlight w:val="white"/>
        </w:rPr>
        <w:t>&lt;k&gt;</w:t>
      </w:r>
      <w:r w:rsidR="00D4318D" w:rsidRPr="002C0142">
        <w:rPr>
          <w:rStyle w:val="KeyWord0"/>
          <w:highlight w:val="white"/>
        </w:rPr>
        <w:t>if</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switch</w:t>
      </w:r>
      <w:r w:rsidR="00D4318D">
        <w:rPr>
          <w:rStyle w:val="KeyWord0"/>
          <w:highlight w:val="white"/>
        </w:rPr>
        <w:t>&lt;/k&gt;</w:t>
      </w:r>
      <w:r>
        <w:rPr>
          <w:highlight w:val="white"/>
        </w:rPr>
        <w:t>.&lt;/l&gt;</w:t>
      </w:r>
    </w:p>
    <w:p w14:paraId="72B7637D" w14:textId="028CB91F" w:rsidR="002C0142" w:rsidRDefault="008C4970" w:rsidP="00104292">
      <w:pPr>
        <w:pStyle w:val="ListParagraph"/>
        <w:numPr>
          <w:ilvl w:val="0"/>
          <w:numId w:val="218"/>
        </w:numPr>
        <w:rPr>
          <w:highlight w:val="white"/>
        </w:rPr>
      </w:pPr>
      <w:r>
        <w:rPr>
          <w:highlight w:val="white"/>
        </w:rPr>
        <w:t xml:space="preserve">&lt;l&gt;Iteration statements: </w:t>
      </w:r>
      <w:r w:rsidR="00D4318D">
        <w:rPr>
          <w:rStyle w:val="KeyWord0"/>
          <w:highlight w:val="white"/>
        </w:rPr>
        <w:t>&lt;k&gt;</w:t>
      </w:r>
      <w:r w:rsidR="00D4318D" w:rsidRPr="002C0142">
        <w:rPr>
          <w:rStyle w:val="KeyWord0"/>
          <w:highlight w:val="white"/>
        </w:rPr>
        <w:t>while</w:t>
      </w:r>
      <w:r w:rsidR="00D4318D">
        <w:rPr>
          <w:rStyle w:val="KeyWord0"/>
          <w:highlight w:val="white"/>
        </w:rPr>
        <w:t>&lt;/k&gt;</w:t>
      </w:r>
      <w:r>
        <w:rPr>
          <w:highlight w:val="white"/>
        </w:rPr>
        <w:t xml:space="preserve">, </w:t>
      </w:r>
      <w:r w:rsidR="00D4318D">
        <w:rPr>
          <w:rStyle w:val="KeyWord0"/>
          <w:highlight w:val="white"/>
        </w:rPr>
        <w:t>&lt;k&gt;</w:t>
      </w:r>
      <w:r w:rsidR="00D4318D" w:rsidRPr="002C0142">
        <w:rPr>
          <w:rStyle w:val="KeyWord0"/>
          <w:highlight w:val="white"/>
        </w:rPr>
        <w:t>do</w:t>
      </w:r>
      <w:r w:rsidR="00D4318D">
        <w:rPr>
          <w:rStyle w:val="KeyWord0"/>
          <w:highlight w:val="white"/>
        </w:rPr>
        <w:t>&lt;/k&gt;</w:t>
      </w:r>
      <w:r>
        <w:rPr>
          <w:highlight w:val="white"/>
        </w:rPr>
        <w:t xml:space="preserve">, and </w:t>
      </w:r>
      <w:r w:rsidR="00D4318D">
        <w:rPr>
          <w:rStyle w:val="KeyWord0"/>
          <w:highlight w:val="white"/>
        </w:rPr>
        <w:t>&lt;k&gt;</w:t>
      </w:r>
      <w:r w:rsidR="00D4318D" w:rsidRPr="002C0142">
        <w:rPr>
          <w:rStyle w:val="KeyWord0"/>
          <w:highlight w:val="white"/>
        </w:rPr>
        <w:t>for</w:t>
      </w:r>
      <w:r w:rsidR="00D4318D">
        <w:rPr>
          <w:rStyle w:val="KeyWord0"/>
          <w:highlight w:val="white"/>
        </w:rPr>
        <w:t>&lt;/k&gt;</w:t>
      </w:r>
      <w:r>
        <w:rPr>
          <w:highlight w:val="white"/>
        </w:rPr>
        <w:t>.&lt;/l&gt;</w:t>
      </w:r>
    </w:p>
    <w:p w14:paraId="4A76B088" w14:textId="57E84C4D" w:rsidR="002C0142" w:rsidRDefault="008C4970" w:rsidP="00104292">
      <w:pPr>
        <w:pStyle w:val="ListParagraph"/>
        <w:numPr>
          <w:ilvl w:val="0"/>
          <w:numId w:val="218"/>
        </w:numPr>
        <w:rPr>
          <w:highlight w:val="white"/>
        </w:rPr>
      </w:pPr>
      <w:r>
        <w:rPr>
          <w:highlight w:val="white"/>
        </w:rPr>
        <w:t xml:space="preserve">&lt;l&gt;Jump statements: </w:t>
      </w:r>
      <w:r w:rsidR="00D4318D">
        <w:rPr>
          <w:rStyle w:val="KeyWord0"/>
          <w:highlight w:val="white"/>
        </w:rPr>
        <w:t>&lt;k&gt;</w:t>
      </w:r>
      <w:r w:rsidR="00D4318D" w:rsidRPr="007E3A66">
        <w:rPr>
          <w:rStyle w:val="KeyWord0"/>
          <w:highlight w:val="white"/>
        </w:rPr>
        <w:t>return</w:t>
      </w:r>
      <w:r w:rsidR="00D4318D">
        <w:rPr>
          <w:rStyle w:val="KeyWord0"/>
          <w:highlight w:val="white"/>
        </w:rPr>
        <w:t>&lt;/k&gt;</w:t>
      </w:r>
      <w:r>
        <w:rPr>
          <w:highlight w:val="white"/>
        </w:rPr>
        <w:t xml:space="preserve"> and </w:t>
      </w:r>
      <w:r w:rsidR="00D4318D">
        <w:rPr>
          <w:rStyle w:val="KeyWord0"/>
          <w:highlight w:val="white"/>
        </w:rPr>
        <w:t>&lt;k&gt;</w:t>
      </w:r>
      <w:r w:rsidR="00D4318D" w:rsidRPr="007E3A66">
        <w:rPr>
          <w:rStyle w:val="KeyWord0"/>
          <w:highlight w:val="white"/>
        </w:rPr>
        <w:t>goto</w:t>
      </w:r>
      <w:r w:rsidR="00D4318D">
        <w:rPr>
          <w:rStyle w:val="KeyWord0"/>
          <w:highlight w:val="white"/>
        </w:rPr>
        <w:t>&lt;/k&gt;</w:t>
      </w:r>
      <w:r>
        <w:rPr>
          <w:highlight w:val="white"/>
        </w:rPr>
        <w:t>.&lt;/l&gt;</w:t>
      </w:r>
    </w:p>
    <w:p w14:paraId="476F7208" w14:textId="65079E84" w:rsidR="007E3A66" w:rsidRDefault="008C4970" w:rsidP="00104292">
      <w:pPr>
        <w:pStyle w:val="ListParagraph"/>
        <w:numPr>
          <w:ilvl w:val="0"/>
          <w:numId w:val="218"/>
        </w:numPr>
        <w:rPr>
          <w:highlight w:val="white"/>
        </w:rPr>
      </w:pPr>
      <w:r>
        <w:rPr>
          <w:highlight w:val="white"/>
        </w:rPr>
        <w:t xml:space="preserve">&lt;l&gt;Expression statements, for instance: </w:t>
      </w:r>
      <w:r w:rsidR="00D4318D">
        <w:rPr>
          <w:rStyle w:val="KeyWord0"/>
          <w:highlight w:val="white"/>
        </w:rPr>
        <w:t>&lt;k&gt;</w:t>
      </w:r>
      <w:r w:rsidR="00D4318D" w:rsidRPr="007E3A66">
        <w:rPr>
          <w:rStyle w:val="KeyWord0"/>
          <w:highlight w:val="white"/>
        </w:rPr>
        <w:t>x</w:t>
      </w:r>
      <w:r w:rsidR="00D4318D">
        <w:rPr>
          <w:rStyle w:val="KeyWord0"/>
          <w:highlight w:val="white"/>
        </w:rPr>
        <w:t xml:space="preserve"> </w:t>
      </w:r>
      <w:r w:rsidR="00D4318D" w:rsidRPr="007E3A66">
        <w:rPr>
          <w:rStyle w:val="KeyWord0"/>
          <w:highlight w:val="white"/>
        </w:rPr>
        <w:t>=</w:t>
      </w:r>
      <w:r w:rsidR="00D4318D">
        <w:rPr>
          <w:rStyle w:val="KeyWord0"/>
          <w:highlight w:val="white"/>
        </w:rPr>
        <w:t xml:space="preserve"> </w:t>
      </w:r>
      <w:r w:rsidR="00D4318D" w:rsidRPr="007E3A66">
        <w:rPr>
          <w:rStyle w:val="KeyWord0"/>
          <w:highlight w:val="white"/>
        </w:rPr>
        <w:t>1.2;</w:t>
      </w:r>
      <w:r w:rsidR="00D4318D">
        <w:rPr>
          <w:rStyle w:val="KeyWord0"/>
          <w:highlight w:val="white"/>
        </w:rPr>
        <w:t>&lt;/k&gt;</w:t>
      </w:r>
      <w:r w:rsidRPr="007E3A66">
        <w:rPr>
          <w:highlight w:val="white"/>
        </w:rPr>
        <w:t xml:space="preserve"> or </w:t>
      </w:r>
      <w:r w:rsidR="00D4318D">
        <w:rPr>
          <w:rStyle w:val="KeyWord0"/>
          <w:highlight w:val="white"/>
        </w:rPr>
        <w:t>&lt;k&gt;f(x)&lt;/k&gt;</w:t>
      </w:r>
      <w:r w:rsidRPr="00EA193C">
        <w:rPr>
          <w:highlight w:val="white"/>
        </w:rPr>
        <w:t xml:space="preserve"> </w:t>
      </w:r>
      <w:r>
        <w:rPr>
          <w:highlight w:val="white"/>
        </w:rPr>
        <w:t>.&lt;/l&gt;</w:t>
      </w:r>
    </w:p>
    <w:p w14:paraId="6361F4C6" w14:textId="05815376" w:rsidR="007E3A66" w:rsidRDefault="008C4970" w:rsidP="00104292">
      <w:pPr>
        <w:pStyle w:val="ListParagraph"/>
        <w:numPr>
          <w:ilvl w:val="0"/>
          <w:numId w:val="218"/>
        </w:numPr>
        <w:rPr>
          <w:highlight w:val="white"/>
        </w:rPr>
      </w:pPr>
      <w:r>
        <w:rPr>
          <w:highlight w:val="white"/>
        </w:rPr>
        <w:t>&lt;l&gt;Internal statements for accessing registers.&lt;/l&gt;</w:t>
      </w:r>
    </w:p>
    <w:p w14:paraId="2323AF81" w14:textId="3B159351" w:rsidR="005E5A36" w:rsidRPr="00903DBA" w:rsidRDefault="00CC1DF4" w:rsidP="0060539D">
      <w:pPr>
        <w:pStyle w:val="Heading3"/>
      </w:pPr>
      <w:bookmarkStart w:id="256" w:name="_Toc98936302"/>
      <w:r>
        <w:t>&lt;</w:t>
      </w:r>
      <w:proofErr w:type="spellStart"/>
      <w:r>
        <w:t>h3</w:t>
      </w:r>
      <w:proofErr w:type="spellEnd"/>
      <w:r>
        <w:t>&gt;</w:t>
      </w:r>
      <w:r w:rsidRPr="00903DBA">
        <w:t>The If</w:t>
      </w:r>
      <w:r w:rsidR="004C0E11">
        <w:t>-Else</w:t>
      </w:r>
      <w:r w:rsidRPr="00903DBA">
        <w:t xml:space="preserve"> Statement</w:t>
      </w:r>
      <w:r>
        <w:t>&lt;/</w:t>
      </w:r>
      <w:proofErr w:type="spellStart"/>
      <w:r>
        <w:t>h3</w:t>
      </w:r>
      <w:proofErr w:type="spellEnd"/>
      <w:r>
        <w:t>&gt;</w:t>
      </w:r>
      <w:bookmarkEnd w:id="256"/>
    </w:p>
    <w:p w14:paraId="3CA7529D" w14:textId="322B827C" w:rsidR="006C759E" w:rsidRDefault="005E5A36" w:rsidP="00E6231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If</w:t>
      </w:r>
      <w:r w:rsidR="004C0E11">
        <w:rPr>
          <w:rStyle w:val="KeyWord0"/>
          <w:highlight w:val="white"/>
        </w:rPr>
        <w:t>Else</w:t>
      </w:r>
      <w:r w:rsidR="00D4318D" w:rsidRPr="00903DBA">
        <w:rPr>
          <w:rStyle w:val="KeyWord0"/>
          <w:highlight w:val="white"/>
        </w:rPr>
        <w:t>Statement</w:t>
      </w:r>
      <w:r w:rsidR="00D4318D">
        <w:rPr>
          <w:rStyle w:val="KeyWord0"/>
          <w:highlight w:val="white"/>
        </w:rPr>
        <w:t>&lt;/k&gt;</w:t>
      </w:r>
      <w:r w:rsidRPr="00903DBA">
        <w:rPr>
          <w:highlight w:val="white"/>
        </w:rPr>
        <w:t xml:space="preserve"> method handles the if</w:t>
      </w:r>
      <w:r w:rsidR="00E741C6">
        <w:rPr>
          <w:highlight w:val="white"/>
        </w:rPr>
        <w:t xml:space="preserve"> </w:t>
      </w:r>
      <w:r w:rsidR="00236D41">
        <w:rPr>
          <w:highlight w:val="white"/>
        </w:rPr>
        <w:t xml:space="preserve">and if-else </w:t>
      </w:r>
      <w:r w:rsidR="00E741C6">
        <w:rPr>
          <w:highlight w:val="white"/>
        </w:rPr>
        <w:t>statement</w:t>
      </w:r>
      <w:r w:rsidR="00236D41">
        <w:rPr>
          <w:highlight w:val="white"/>
        </w:rPr>
        <w:t>s</w:t>
      </w:r>
      <w:r w:rsidRPr="00903DBA">
        <w:rPr>
          <w:highlight w:val="white"/>
        </w:rPr>
        <w:t xml:space="preserve"> of the parser</w:t>
      </w:r>
      <w:r w:rsidR="00236D41">
        <w:rPr>
          <w:highlight w:val="white"/>
        </w:rPr>
        <w:t xml:space="preserve"> by calling the conditional expression in Section </w:t>
      </w:r>
      <w:r w:rsidR="00236D41">
        <w:rPr>
          <w:highlight w:val="white"/>
        </w:rPr>
        <w:fldChar w:fldCharType="begin"/>
      </w:r>
      <w:r w:rsidR="00236D41">
        <w:rPr>
          <w:highlight w:val="white"/>
        </w:rPr>
        <w:instrText xml:space="preserve"> REF _Ref96796488 \r \h </w:instrText>
      </w:r>
      <w:r w:rsidR="00236D41">
        <w:rPr>
          <w:highlight w:val="white"/>
        </w:rPr>
      </w:r>
      <w:r w:rsidR="00236D41">
        <w:rPr>
          <w:highlight w:val="white"/>
        </w:rPr>
        <w:fldChar w:fldCharType="separate"/>
      </w:r>
      <w:r w:rsidR="00236D41">
        <w:rPr>
          <w:highlight w:val="white"/>
        </w:rPr>
        <w:t>3.4.1</w:t>
      </w:r>
      <w:r w:rsidR="00236D41">
        <w:rPr>
          <w:highlight w:val="white"/>
        </w:rPr>
        <w:fldChar w:fldCharType="end"/>
      </w:r>
      <w:r w:rsidR="00236D41">
        <w:rPr>
          <w:highlight w:val="white"/>
        </w:rPr>
        <w:t xml:space="preserve">. The </w:t>
      </w:r>
      <w:r w:rsidR="006C759E">
        <w:rPr>
          <w:highlight w:val="white"/>
        </w:rPr>
        <w:t>if-else statement is converted into a conditional expression. Naturally, we are only interested of the side-effects of the statements, why they are converted to void.</w:t>
      </w:r>
    </w:p>
    <w:tbl>
      <w:tblPr>
        <w:tblStyle w:val="TableGrid"/>
        <w:tblW w:w="0" w:type="auto"/>
        <w:tblLook w:val="04A0" w:firstRow="1" w:lastRow="0" w:firstColumn="1" w:lastColumn="0" w:noHBand="0" w:noVBand="1"/>
      </w:tblPr>
      <w:tblGrid>
        <w:gridCol w:w="4675"/>
        <w:gridCol w:w="4675"/>
      </w:tblGrid>
      <w:tr w:rsidR="00460960" w:rsidRPr="00903DBA" w14:paraId="30EE0A30" w14:textId="77777777" w:rsidTr="00DF17E3">
        <w:tc>
          <w:tcPr>
            <w:tcW w:w="4675" w:type="dxa"/>
            <w:tcBorders>
              <w:top w:val="nil"/>
              <w:left w:val="nil"/>
              <w:bottom w:val="nil"/>
              <w:right w:val="nil"/>
            </w:tcBorders>
            <w:hideMark/>
          </w:tcPr>
          <w:p w14:paraId="02E94E09" w14:textId="75960142" w:rsidR="006C759E" w:rsidRDefault="006C759E" w:rsidP="00DF17E3">
            <w:pPr>
              <w:pStyle w:val="Code"/>
            </w:pPr>
            <w:r>
              <w:t>if (expression)</w:t>
            </w:r>
          </w:p>
          <w:p w14:paraId="34C6EC9E" w14:textId="13898452" w:rsidR="00460960" w:rsidRDefault="006C759E" w:rsidP="00DF17E3">
            <w:pPr>
              <w:pStyle w:val="Code"/>
            </w:pPr>
            <w:r>
              <w:t xml:space="preserve">  true-statement</w:t>
            </w:r>
          </w:p>
          <w:p w14:paraId="6D7A3C4E" w14:textId="33E000F1" w:rsidR="006C759E" w:rsidRDefault="006C759E" w:rsidP="00DF17E3">
            <w:pPr>
              <w:pStyle w:val="Code"/>
            </w:pPr>
            <w:r>
              <w:t>else</w:t>
            </w:r>
          </w:p>
          <w:p w14:paraId="3FA5DCD0" w14:textId="66E0A9FE" w:rsidR="00460960" w:rsidRPr="00903DBA" w:rsidRDefault="006C759E" w:rsidP="00DF17E3">
            <w:pPr>
              <w:pStyle w:val="Code"/>
            </w:pPr>
            <w:r>
              <w:t xml:space="preserve">  false-stat</w:t>
            </w:r>
            <w:r w:rsidR="00D57416">
              <w:t>e</w:t>
            </w:r>
            <w:r>
              <w:t>ment</w:t>
            </w:r>
          </w:p>
        </w:tc>
        <w:tc>
          <w:tcPr>
            <w:tcW w:w="4675" w:type="dxa"/>
            <w:tcBorders>
              <w:top w:val="nil"/>
              <w:left w:val="nil"/>
              <w:bottom w:val="nil"/>
              <w:right w:val="nil"/>
            </w:tcBorders>
            <w:hideMark/>
          </w:tcPr>
          <w:p w14:paraId="5914EB55" w14:textId="253421BB" w:rsidR="00460960" w:rsidRDefault="006C759E" w:rsidP="00DF17E3">
            <w:pPr>
              <w:pStyle w:val="Code"/>
            </w:pPr>
            <w:r>
              <w:t xml:space="preserve">expression </w:t>
            </w:r>
          </w:p>
          <w:p w14:paraId="40D5FA32" w14:textId="77777777" w:rsidR="006C759E" w:rsidRDefault="006C759E" w:rsidP="006C759E">
            <w:pPr>
              <w:pStyle w:val="Code"/>
            </w:pPr>
            <w:r>
              <w:t xml:space="preserve">  ? ((void) true-statement)</w:t>
            </w:r>
          </w:p>
          <w:p w14:paraId="7810A099" w14:textId="09C15917" w:rsidR="00460960" w:rsidRPr="00903DBA" w:rsidRDefault="006C759E" w:rsidP="006C759E">
            <w:pPr>
              <w:pStyle w:val="Code"/>
            </w:pPr>
            <w:r>
              <w:t xml:space="preserve">  : ((void) false-statement)</w:t>
            </w:r>
          </w:p>
        </w:tc>
      </w:tr>
      <w:tr w:rsidR="00460960" w:rsidRPr="00903DBA" w14:paraId="5E3AE8AF" w14:textId="77777777" w:rsidTr="00DF17E3">
        <w:tc>
          <w:tcPr>
            <w:tcW w:w="4675" w:type="dxa"/>
            <w:tcBorders>
              <w:top w:val="nil"/>
              <w:left w:val="nil"/>
              <w:bottom w:val="nil"/>
              <w:right w:val="nil"/>
            </w:tcBorders>
            <w:hideMark/>
          </w:tcPr>
          <w:p w14:paraId="3709AFFA" w14:textId="0ECD52A9" w:rsidR="00460960" w:rsidRPr="00903DBA" w:rsidRDefault="00460960" w:rsidP="00DF17E3">
            <w:r w:rsidRPr="00903DBA">
              <w:t xml:space="preserve">(a) </w:t>
            </w:r>
            <w:r w:rsidR="0045323D">
              <w:t>The original i</w:t>
            </w:r>
            <w:r>
              <w:t>f-else statement</w:t>
            </w:r>
          </w:p>
        </w:tc>
        <w:tc>
          <w:tcPr>
            <w:tcW w:w="4675" w:type="dxa"/>
            <w:tcBorders>
              <w:top w:val="nil"/>
              <w:left w:val="nil"/>
              <w:bottom w:val="nil"/>
              <w:right w:val="nil"/>
            </w:tcBorders>
            <w:hideMark/>
          </w:tcPr>
          <w:p w14:paraId="09B0C9D0" w14:textId="231F691E" w:rsidR="00460960" w:rsidRPr="00903DBA" w:rsidRDefault="00460960" w:rsidP="00DF17E3">
            <w:r w:rsidRPr="00903DBA">
              <w:t xml:space="preserve">(b) </w:t>
            </w:r>
            <w:r w:rsidR="0045323D">
              <w:t>The resulting c</w:t>
            </w:r>
            <w:r>
              <w:t>onditional expression</w:t>
            </w:r>
          </w:p>
        </w:tc>
      </w:tr>
    </w:tbl>
    <w:p w14:paraId="26752D01" w14:textId="77777777" w:rsidR="004C0E11" w:rsidRPr="004C0E11" w:rsidRDefault="004C0E11" w:rsidP="004C0E11">
      <w:pPr>
        <w:pStyle w:val="Code"/>
      </w:pPr>
      <w:r w:rsidRPr="004C0E11">
        <w:t xml:space="preserve">    public static Statement IfElseStatement(Expression testExpression,</w:t>
      </w:r>
    </w:p>
    <w:p w14:paraId="784C4B90" w14:textId="77777777" w:rsidR="004C0E11" w:rsidRPr="004C0E11" w:rsidRDefault="004C0E11" w:rsidP="004C0E11">
      <w:pPr>
        <w:pStyle w:val="Code"/>
      </w:pPr>
      <w:r w:rsidRPr="004C0E11">
        <w:t xml:space="preserve">                                            Statement trueStatement,</w:t>
      </w:r>
    </w:p>
    <w:p w14:paraId="21FBC91A" w14:textId="629E3522" w:rsidR="004C0E11" w:rsidRDefault="004C0E11" w:rsidP="004C0E11">
      <w:pPr>
        <w:pStyle w:val="Code"/>
      </w:pPr>
      <w:r w:rsidRPr="004C0E11">
        <w:t xml:space="preserve">                                            Statement falseStatement) {</w:t>
      </w:r>
    </w:p>
    <w:p w14:paraId="6A695342" w14:textId="055A320B" w:rsidR="00D74AD0" w:rsidRPr="004C0E11" w:rsidRDefault="00D74AD0" w:rsidP="00D74AD0">
      <w:r>
        <w:t>The next set of the resulting statement is the union of the next sets of the true and false statements.</w:t>
      </w:r>
    </w:p>
    <w:p w14:paraId="535EB29A" w14:textId="0FDDD198" w:rsidR="004C0E11" w:rsidRPr="004C0E11" w:rsidRDefault="004C0E11" w:rsidP="004C0E11">
      <w:pPr>
        <w:pStyle w:val="Code"/>
      </w:pPr>
      <w:r w:rsidRPr="004C0E11">
        <w:t xml:space="preserve">      </w:t>
      </w:r>
      <w:r w:rsidR="001B296B">
        <w:t>HashSet</w:t>
      </w:r>
      <w:r w:rsidR="001B296B" w:rsidRPr="004C0E11">
        <w:t xml:space="preserve">&lt;MiddleCode&gt; nextSet </w:t>
      </w:r>
      <w:r w:rsidR="001B296B">
        <w:t>= new(</w:t>
      </w:r>
      <w:r w:rsidR="001B296B" w:rsidRPr="004C0E11">
        <w:t>);</w:t>
      </w:r>
    </w:p>
    <w:p w14:paraId="72F694B6" w14:textId="77777777" w:rsidR="004C0E11" w:rsidRPr="004C0E11" w:rsidRDefault="004C0E11" w:rsidP="004C0E11">
      <w:pPr>
        <w:pStyle w:val="Code"/>
      </w:pPr>
      <w:r w:rsidRPr="004C0E11">
        <w:t xml:space="preserve">      nextSet.UnionWith(trueStatement.NextSet);</w:t>
      </w:r>
    </w:p>
    <w:p w14:paraId="78B3F0FE" w14:textId="77777777" w:rsidR="004C0E11" w:rsidRPr="004C0E11" w:rsidRDefault="004C0E11" w:rsidP="004C0E11">
      <w:pPr>
        <w:pStyle w:val="Code"/>
      </w:pPr>
      <w:r w:rsidRPr="004C0E11">
        <w:t xml:space="preserve">      nextSet.UnionWith(falseStatement.NextSet);</w:t>
      </w:r>
    </w:p>
    <w:p w14:paraId="2A312940" w14:textId="52804120" w:rsidR="004C0E11" w:rsidRPr="004C0E11" w:rsidRDefault="00460018" w:rsidP="00460018">
      <w:r>
        <w:t>Since we are only intere</w:t>
      </w:r>
      <w:r w:rsidR="00CC3C0E">
        <w:t>s</w:t>
      </w:r>
      <w:r>
        <w:t>ted in the</w:t>
      </w:r>
      <w:r w:rsidR="00CC3C0E">
        <w:t xml:space="preserve"> side-effects of the statement code we let only add the their code as the short list of the expressions.</w:t>
      </w:r>
    </w:p>
    <w:p w14:paraId="3B084229" w14:textId="680B7239" w:rsidR="004C0E11" w:rsidRPr="004C0E11" w:rsidRDefault="004C0E11" w:rsidP="004C0E11">
      <w:pPr>
        <w:pStyle w:val="Code"/>
      </w:pPr>
      <w:r w:rsidRPr="004C0E11">
        <w:t xml:space="preserve">      Symbol voidSymbol </w:t>
      </w:r>
      <w:r w:rsidR="001F2BD0">
        <w:t>= new(</w:t>
      </w:r>
      <w:r w:rsidRPr="004C0E11">
        <w:t>new Type(Sort.Void));</w:t>
      </w:r>
    </w:p>
    <w:p w14:paraId="6FEE1903" w14:textId="7EFD94ED" w:rsidR="004C0E11" w:rsidRPr="004C0E11" w:rsidRDefault="004C0E11" w:rsidP="004C0E11">
      <w:pPr>
        <w:pStyle w:val="Code"/>
      </w:pPr>
      <w:r w:rsidRPr="004C0E11">
        <w:t xml:space="preserve">      Expression trueExpression =</w:t>
      </w:r>
      <w:r w:rsidR="00292150">
        <w:t xml:space="preserve"> </w:t>
      </w:r>
      <w:r w:rsidRPr="004C0E11">
        <w:t>new(voidSymbol, trueStatement.CodeList),</w:t>
      </w:r>
    </w:p>
    <w:p w14:paraId="40061079" w14:textId="780C72F8" w:rsidR="004C0E11" w:rsidRPr="004C0E11" w:rsidRDefault="004C0E11" w:rsidP="00292150">
      <w:pPr>
        <w:pStyle w:val="Code"/>
      </w:pPr>
      <w:r w:rsidRPr="004C0E11">
        <w:t xml:space="preserve">                 falseExpression =</w:t>
      </w:r>
      <w:r w:rsidR="00292150">
        <w:t xml:space="preserve"> </w:t>
      </w:r>
      <w:r w:rsidRPr="004C0E11">
        <w:t>new(voidSymbol, falseStatement.CodeList);</w:t>
      </w:r>
    </w:p>
    <w:p w14:paraId="43B2C6ED" w14:textId="2C2157CA" w:rsidR="004C0E11" w:rsidRPr="004C0E11" w:rsidRDefault="00CC3C0E" w:rsidP="00CC3C0E">
      <w:r>
        <w:t>Finally, we call &lt;k&gt;</w:t>
      </w:r>
      <w:proofErr w:type="spellStart"/>
      <w:r w:rsidRPr="009E458B">
        <w:rPr>
          <w:rStyle w:val="KeyWord0"/>
        </w:rPr>
        <w:t>ConditionExpression</w:t>
      </w:r>
      <w:proofErr w:type="spellEnd"/>
      <w:r>
        <w:t>&lt;/k&gt; to generate the actual code of the statement.</w:t>
      </w:r>
    </w:p>
    <w:p w14:paraId="3C864B30" w14:textId="77777777" w:rsidR="004C0E11" w:rsidRPr="004C0E11" w:rsidRDefault="004C0E11" w:rsidP="004C0E11">
      <w:pPr>
        <w:pStyle w:val="Code"/>
      </w:pPr>
      <w:r w:rsidRPr="004C0E11">
        <w:t xml:space="preserve">      Expression conditionExpression =</w:t>
      </w:r>
    </w:p>
    <w:p w14:paraId="06FF4928" w14:textId="7D72025E" w:rsidR="004C0E11" w:rsidRDefault="004C0E11" w:rsidP="004C0E11">
      <w:pPr>
        <w:pStyle w:val="Code"/>
      </w:pPr>
      <w:r w:rsidRPr="004C0E11">
        <w:t xml:space="preserve">        ConditionExpression(testExpression, trueExpression, falseExpression);</w:t>
      </w:r>
    </w:p>
    <w:p w14:paraId="19D1DDC4" w14:textId="19E08805" w:rsidR="00CC3C0E" w:rsidRPr="004C0E11" w:rsidRDefault="00CC3C0E" w:rsidP="000024C7">
      <w:r>
        <w:t>The resulting statement</w:t>
      </w:r>
      <w:r w:rsidR="00CB5EBB">
        <w:t xml:space="preserve"> is made up the the short list of the conditional expression and the next sets of the true and false statements.</w:t>
      </w:r>
    </w:p>
    <w:p w14:paraId="0AA63969" w14:textId="77777777" w:rsidR="004C0E11" w:rsidRPr="004C0E11" w:rsidRDefault="004C0E11" w:rsidP="004C0E11">
      <w:pPr>
        <w:pStyle w:val="Code"/>
      </w:pPr>
      <w:r w:rsidRPr="004C0E11">
        <w:t xml:space="preserve">      return (new Statement(conditionExpression.ShortList, nextSet));</w:t>
      </w:r>
    </w:p>
    <w:p w14:paraId="25F51543" w14:textId="77777777" w:rsidR="004C0E11" w:rsidRPr="004C0E11" w:rsidRDefault="004C0E11" w:rsidP="004C0E11">
      <w:pPr>
        <w:pStyle w:val="Code"/>
      </w:pPr>
      <w:r w:rsidRPr="004C0E11">
        <w:t xml:space="preserve">    }</w:t>
      </w:r>
    </w:p>
    <w:p w14:paraId="0F6F67E0" w14:textId="46669C93" w:rsidR="005E5A36" w:rsidRDefault="00CC1DF4" w:rsidP="0060539D">
      <w:pPr>
        <w:pStyle w:val="Heading3"/>
      </w:pPr>
      <w:bookmarkStart w:id="257" w:name="_Toc98936303"/>
      <w:r>
        <w:t>&lt;</w:t>
      </w:r>
      <w:proofErr w:type="spellStart"/>
      <w:r>
        <w:t>h3</w:t>
      </w:r>
      <w:proofErr w:type="spellEnd"/>
      <w:r>
        <w:t>&gt;The Switch Statement&lt;/</w:t>
      </w:r>
      <w:proofErr w:type="spellStart"/>
      <w:r>
        <w:t>h3</w:t>
      </w:r>
      <w:proofErr w:type="spellEnd"/>
      <w:r>
        <w:t>&gt;</w:t>
      </w:r>
      <w:bookmarkEnd w:id="257"/>
    </w:p>
    <w:p w14:paraId="777DD1B2" w14:textId="71754BCF" w:rsidR="003E2399" w:rsidRDefault="00C13AB3" w:rsidP="00752D93">
      <w:pPr>
        <w:rPr>
          <w:highlight w:val="white"/>
        </w:rPr>
      </w:pPr>
      <w:r>
        <w:rPr>
          <w:highlight w:val="white"/>
        </w:rPr>
        <w:t>For the switch statement, w</w:t>
      </w:r>
      <w:r w:rsidR="00752D93" w:rsidRPr="00903DBA">
        <w:rPr>
          <w:highlight w:val="white"/>
        </w:rPr>
        <w:t>e need</w:t>
      </w:r>
      <w:r w:rsidR="00790D5F">
        <w:rPr>
          <w:highlight w:val="white"/>
        </w:rPr>
        <w:t xml:space="preserve"> </w:t>
      </w:r>
      <w:r w:rsidR="008877EE">
        <w:rPr>
          <w:highlight w:val="white"/>
        </w:rPr>
        <w:t xml:space="preserve">a map </w:t>
      </w:r>
      <w:r w:rsidR="00752D93" w:rsidRPr="00903DBA">
        <w:rPr>
          <w:highlight w:val="white"/>
        </w:rPr>
        <w:t xml:space="preserve">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008877EE">
        <w:rPr>
          <w:highlight w:val="white"/>
        </w:rPr>
        <w:t>Since</w:t>
      </w:r>
      <w:r w:rsidR="00752D93" w:rsidRPr="00903DBA">
        <w:rPr>
          <w:highlight w:val="white"/>
        </w:rPr>
        <w:t xml:space="preserve"> the switch statements can be nested, we </w:t>
      </w:r>
      <w:r w:rsidR="003E2399">
        <w:rPr>
          <w:highlight w:val="white"/>
        </w:rPr>
        <w:t xml:space="preserve">store the maps </w:t>
      </w:r>
      <w:r w:rsidR="008877EE">
        <w:rPr>
          <w:highlight w:val="white"/>
        </w:rPr>
        <w:t>of</w:t>
      </w:r>
      <w:r w:rsidR="003E2399">
        <w:rPr>
          <w:highlight w:val="white"/>
        </w:rPr>
        <w:t xml:space="preserve"> each switch statement in the </w:t>
      </w:r>
      <w:r w:rsidR="00D4318D">
        <w:rPr>
          <w:rStyle w:val="KeyWord0"/>
          <w:highlight w:val="white"/>
        </w:rPr>
        <w:t>&lt;k&gt;</w:t>
      </w:r>
      <w:r w:rsidR="00D4318D" w:rsidRPr="00903DBA">
        <w:rPr>
          <w:rStyle w:val="KeyWord0"/>
          <w:highlight w:val="white"/>
        </w:rPr>
        <w:t>m_caseMapStack</w:t>
      </w:r>
      <w:r w:rsidR="00D4318D">
        <w:rPr>
          <w:rStyle w:val="KeyWord0"/>
          <w:highlight w:val="white"/>
        </w:rPr>
        <w:t>&lt;/k&gt;</w:t>
      </w:r>
      <w:r w:rsidR="003E2399">
        <w:rPr>
          <w:highlight w:val="white"/>
        </w:rPr>
        <w:t xml:space="preserve"> map.</w:t>
      </w:r>
    </w:p>
    <w:p w14:paraId="2988DB0D" w14:textId="77777777" w:rsidR="00292150" w:rsidRDefault="001414BC" w:rsidP="001414BC">
      <w:pPr>
        <w:pStyle w:val="Code"/>
        <w:rPr>
          <w:highlight w:val="white"/>
        </w:rPr>
      </w:pPr>
      <w:r w:rsidRPr="00903DBA">
        <w:rPr>
          <w:highlight w:val="white"/>
        </w:rPr>
        <w:t xml:space="preserve">    private static Stack&lt;IDictionary&lt;BigInteger, MiddleCode&gt;&gt; m_caseMapStack =</w:t>
      </w:r>
      <w:r w:rsidR="00292150">
        <w:rPr>
          <w:highlight w:val="white"/>
        </w:rPr>
        <w:t xml:space="preserve"> </w:t>
      </w:r>
    </w:p>
    <w:p w14:paraId="7DE89462" w14:textId="0B2228F5" w:rsidR="001414BC" w:rsidRPr="00903DBA" w:rsidRDefault="00292150" w:rsidP="001414BC">
      <w:pPr>
        <w:pStyle w:val="Code"/>
        <w:rPr>
          <w:highlight w:val="white"/>
        </w:rPr>
      </w:pPr>
      <w:r>
        <w:rPr>
          <w:highlight w:val="white"/>
        </w:rPr>
        <w:t xml:space="preserve">      new();</w:t>
      </w:r>
      <w:r w:rsidR="001414BC" w:rsidRPr="00903DBA">
        <w:rPr>
          <w:highlight w:val="white"/>
        </w:rPr>
        <w:t xml:space="preserve">      </w:t>
      </w:r>
    </w:p>
    <w:p w14:paraId="45A0255E" w14:textId="2301AFC1" w:rsidR="003175DB" w:rsidRDefault="00752D93" w:rsidP="00752D93">
      <w:pPr>
        <w:rPr>
          <w:highlight w:val="white"/>
        </w:rPr>
      </w:pPr>
      <w:r w:rsidRPr="00903DBA">
        <w:rPr>
          <w:highlight w:val="white"/>
        </w:rPr>
        <w:lastRenderedPageBreak/>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w:t>
      </w:r>
      <w:r w:rsidR="008877EE">
        <w:rPr>
          <w:highlight w:val="white"/>
        </w:rPr>
        <w:t>push</w:t>
      </w:r>
      <w:r w:rsidR="00393801">
        <w:rPr>
          <w:highlight w:val="white"/>
        </w:rPr>
        <w:t xml:space="preserve"> the first instruction of the default middle code list </w:t>
      </w:r>
      <w:r w:rsidR="001A0E8D">
        <w:rPr>
          <w:highlight w:val="white"/>
        </w:rPr>
        <w:t xml:space="preserve">in the </w:t>
      </w:r>
      <w:r w:rsidR="00D4318D">
        <w:rPr>
          <w:rStyle w:val="KeyWord0"/>
          <w:highlight w:val="white"/>
        </w:rPr>
        <w:t>&lt;k&gt;</w:t>
      </w:r>
      <w:r w:rsidR="00D4318D" w:rsidRPr="00903DBA">
        <w:rPr>
          <w:rStyle w:val="KeyWord0"/>
          <w:highlight w:val="white"/>
        </w:rPr>
        <w:t>m_</w:t>
      </w:r>
      <w:r w:rsidR="00D4318D">
        <w:rPr>
          <w:rStyle w:val="KeyWord0"/>
          <w:highlight w:val="white"/>
        </w:rPr>
        <w:t>default</w:t>
      </w:r>
      <w:r w:rsidR="00D4318D" w:rsidRPr="00903DBA">
        <w:rPr>
          <w:rStyle w:val="KeyWord0"/>
          <w:highlight w:val="white"/>
        </w:rPr>
        <w:t>Stack</w:t>
      </w:r>
      <w:r w:rsidR="00D4318D">
        <w:rPr>
          <w:rStyle w:val="KeyWord0"/>
          <w:highlight w:val="white"/>
        </w:rPr>
        <w:t>&lt;/k&gt;</w:t>
      </w:r>
      <w:r w:rsidR="001A0E8D">
        <w:rPr>
          <w:highlight w:val="white"/>
        </w:rPr>
        <w:t xml:space="preserve">. If there is no </w:t>
      </w:r>
      <w:r w:rsidR="003175DB">
        <w:rPr>
          <w:highlight w:val="white"/>
        </w:rPr>
        <w:t xml:space="preserve">default statement, we </w:t>
      </w:r>
      <w:r w:rsidR="008877EE">
        <w:rPr>
          <w:highlight w:val="white"/>
        </w:rPr>
        <w:t>push</w:t>
      </w:r>
      <w:r w:rsidR="003175DB">
        <w:rPr>
          <w:highlight w:val="white"/>
        </w:rPr>
        <w:t xml:space="preserve"> null to the stack.</w:t>
      </w:r>
    </w:p>
    <w:p w14:paraId="0EFA41A8" w14:textId="55972C79" w:rsidR="001414BC" w:rsidRPr="00903DBA" w:rsidRDefault="001414BC" w:rsidP="001414BC">
      <w:pPr>
        <w:pStyle w:val="Code"/>
        <w:rPr>
          <w:highlight w:val="white"/>
        </w:rPr>
      </w:pPr>
      <w:r w:rsidRPr="00903DBA">
        <w:rPr>
          <w:highlight w:val="white"/>
        </w:rPr>
        <w:t xml:space="preserve">    private static Stack&lt;MiddleCode&gt; m_defaultStack </w:t>
      </w:r>
      <w:r w:rsidR="001F2BD0">
        <w:rPr>
          <w:highlight w:val="white"/>
        </w:rPr>
        <w:t>= new(</w:t>
      </w:r>
      <w:r w:rsidRPr="00903DBA">
        <w:rPr>
          <w:highlight w:val="white"/>
        </w:rPr>
        <w:t>);</w:t>
      </w:r>
    </w:p>
    <w:p w14:paraId="729DD16F" w14:textId="7486A3D3" w:rsidR="003175DB" w:rsidRDefault="003175DB" w:rsidP="00752D93">
      <w:pPr>
        <w:rPr>
          <w:highlight w:val="white"/>
        </w:rPr>
      </w:pPr>
      <w:r>
        <w:rPr>
          <w:highlight w:val="white"/>
        </w:rPr>
        <w:t xml:space="preserve">Finally, we also need the </w:t>
      </w:r>
      <w:r w:rsidR="00D4318D">
        <w:rPr>
          <w:rStyle w:val="KeyWord0"/>
          <w:highlight w:val="white"/>
        </w:rPr>
        <w:t>&lt;k&gt;</w:t>
      </w:r>
      <w:r w:rsidR="00D4318D" w:rsidRPr="00D8033B">
        <w:rPr>
          <w:rStyle w:val="KeyWord0"/>
          <w:highlight w:val="white"/>
        </w:rPr>
        <w:t>m_breakSetStack</w:t>
      </w:r>
      <w:r w:rsidR="00D4318D">
        <w:rPr>
          <w:rStyle w:val="KeyWord0"/>
          <w:highlight w:val="white"/>
        </w:rPr>
        <w:t>&lt;/k&gt;</w:t>
      </w:r>
      <w:r>
        <w:rPr>
          <w:highlight w:val="white"/>
        </w:rPr>
        <w:t xml:space="preserve"> </w:t>
      </w:r>
      <w:r w:rsidR="00D8033B">
        <w:rPr>
          <w:highlight w:val="white"/>
        </w:rPr>
        <w:t xml:space="preserve">stack </w:t>
      </w:r>
      <w:r>
        <w:rPr>
          <w:highlight w:val="white"/>
        </w:rPr>
        <w:t xml:space="preserve">for the break statements </w:t>
      </w:r>
      <w:r w:rsidR="00A33FAB">
        <w:rPr>
          <w:highlight w:val="white"/>
        </w:rPr>
        <w:t>in</w:t>
      </w:r>
      <w:r>
        <w:rPr>
          <w:highlight w:val="white"/>
        </w:rPr>
        <w:t xml:space="preserve"> the switch statement. We add the </w:t>
      </w:r>
      <w:r w:rsidR="00D8033B">
        <w:rPr>
          <w:highlight w:val="white"/>
        </w:rPr>
        <w:t>first instruction of the break statement to the sets of the stack. They are later backpatched to jump out of the switch statement.</w:t>
      </w:r>
    </w:p>
    <w:p w14:paraId="1145D3E6" w14:textId="0FA1A040" w:rsidR="005E5A36" w:rsidRDefault="005E5A36" w:rsidP="005E5A36">
      <w:pPr>
        <w:pStyle w:val="Code"/>
        <w:rPr>
          <w:highlight w:val="white"/>
        </w:rPr>
      </w:pPr>
      <w:r w:rsidRPr="00903DBA">
        <w:rPr>
          <w:highlight w:val="white"/>
        </w:rPr>
        <w:t xml:space="preserve">    private static Stack&lt;ISet&lt;MiddleCode&gt;&gt; m_breakSetStack =</w:t>
      </w:r>
      <w:r w:rsidR="00292150">
        <w:rPr>
          <w:highlight w:val="white"/>
        </w:rPr>
        <w:t xml:space="preserve"> new();</w:t>
      </w:r>
    </w:p>
    <w:p w14:paraId="06853F10" w14:textId="7EE9EE74" w:rsidR="005E5A36" w:rsidRPr="00903DBA" w:rsidRDefault="005E5A36" w:rsidP="005E5A36">
      <w:r w:rsidRPr="00903DBA">
        <w:t xml:space="preserve">The </w:t>
      </w:r>
      <w:r w:rsidR="00D4318D">
        <w:rPr>
          <w:rStyle w:val="KeyWord0"/>
        </w:rPr>
        <w:t>&lt;k&gt;</w:t>
      </w:r>
      <w:r w:rsidR="00D4318D" w:rsidRPr="00903DBA">
        <w:rPr>
          <w:rStyle w:val="KeyWord0"/>
        </w:rPr>
        <w:t>SwitchHeader</w:t>
      </w:r>
      <w:r w:rsidR="00D4318D">
        <w:rPr>
          <w:rStyle w:val="KeyWord0"/>
        </w:rPr>
        <w:t>&lt;/k&gt;</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w:t>
      </w:r>
      <w:r w:rsidR="00277560">
        <w:t>break-set</w:t>
      </w:r>
      <w:r w:rsidRPr="00903DBA">
        <w:t xml:space="preserve">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37AA029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SwitchStatement</w:t>
      </w:r>
      <w:r w:rsidR="00D4318D">
        <w:rPr>
          <w:rStyle w:val="KeyWord0"/>
          <w:highlight w:val="white"/>
        </w:rPr>
        <w:t>&lt;/k&gt;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3B4442C5"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w:t>
      </w:r>
      <w:r w:rsidR="00E741C6">
        <w:rPr>
          <w:highlight w:val="white"/>
        </w:rPr>
        <w:t xml:space="preserve"> statement</w:t>
      </w:r>
      <w:r w:rsidRPr="00903DBA">
        <w:rPr>
          <w:highlight w:val="white"/>
        </w:rPr>
        <w:t xml:space="preserve">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276719E9" w:rsidR="005E5A36" w:rsidRPr="00903DBA" w:rsidRDefault="005E5A36" w:rsidP="005E5A36">
      <w:pPr>
        <w:rPr>
          <w:highlight w:val="white"/>
        </w:rPr>
      </w:pPr>
      <w:r w:rsidRPr="00903DBA">
        <w:rPr>
          <w:highlight w:val="white"/>
        </w:rPr>
        <w:t xml:space="preserve">Since we need the value of the switch statement, </w:t>
      </w:r>
      <w:r w:rsidR="00193041">
        <w:rPr>
          <w:highlight w:val="white"/>
        </w:rPr>
        <w:t xml:space="preserve">not only </w:t>
      </w:r>
      <w:r w:rsidR="0091481F">
        <w:rPr>
          <w:highlight w:val="white"/>
        </w:rPr>
        <w:t xml:space="preserve">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325A9918" w:rsidR="005E5A36" w:rsidRPr="00903DBA" w:rsidRDefault="005E5A36" w:rsidP="005E5A36">
      <w:pPr>
        <w:pStyle w:val="Code"/>
        <w:rPr>
          <w:highlight w:val="white"/>
        </w:rPr>
      </w:pPr>
      <w:r w:rsidRPr="00903DBA">
        <w:rPr>
          <w:highlight w:val="white"/>
        </w:rPr>
        <w:t xml:space="preserve">        Symbol caseSymbol </w:t>
      </w:r>
      <w:r w:rsidR="001F2BD0">
        <w:rPr>
          <w:highlight w:val="white"/>
        </w:rPr>
        <w:t>= new(</w:t>
      </w:r>
      <w:r w:rsidRPr="00903DBA">
        <w:rPr>
          <w:highlight w:val="white"/>
        </w:rPr>
        <w:t>switchType, caseValue);</w:t>
      </w:r>
    </w:p>
    <w:p w14:paraId="421D61F1" w14:textId="28A845C6"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D4318D">
        <w:rPr>
          <w:rStyle w:val="KeyWord0"/>
          <w:highlight w:val="white"/>
        </w:rPr>
        <w:t>&lt;k&gt;</w:t>
      </w:r>
      <w:r w:rsidR="00D4318D" w:rsidRPr="00433AE1">
        <w:rPr>
          <w:rStyle w:val="KeyWord0"/>
          <w:highlight w:val="white"/>
        </w:rPr>
        <w:t>Case</w:t>
      </w:r>
      <w:r w:rsidR="00D4318D">
        <w:rPr>
          <w:rStyle w:val="KeyWord0"/>
          <w:highlight w:val="white"/>
        </w:rPr>
        <w:t>&lt;/k&gt;</w:t>
      </w:r>
      <w:r w:rsidR="00433AE1">
        <w:rPr>
          <w:highlight w:val="white"/>
        </w:rPr>
        <w:t xml:space="preserve"> instruction rather than </w:t>
      </w:r>
      <w:r w:rsidR="00D4318D">
        <w:rPr>
          <w:rStyle w:val="KeyWord0"/>
          <w:highlight w:val="white"/>
        </w:rPr>
        <w:t>&lt;k&gt;</w:t>
      </w:r>
      <w:r w:rsidR="00D4318D" w:rsidRPr="00433AE1">
        <w:rPr>
          <w:rStyle w:val="KeyWord0"/>
          <w:highlight w:val="white"/>
        </w:rPr>
        <w:t>Equal</w:t>
      </w:r>
      <w:r w:rsidR="00D4318D">
        <w:rPr>
          <w:rStyle w:val="KeyWord0"/>
          <w:highlight w:val="white"/>
        </w:rPr>
        <w:t>&lt;/k&gt;</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F23462">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660A262A" w:rsidR="005E5A36" w:rsidRPr="00903DBA" w:rsidRDefault="005E5A36" w:rsidP="005E5A36">
      <w:pPr>
        <w:rPr>
          <w:highlight w:val="white"/>
        </w:rPr>
      </w:pPr>
      <w:r w:rsidRPr="00903DBA">
        <w:rPr>
          <w:highlight w:val="white"/>
        </w:rPr>
        <w:t xml:space="preserve">After the case values, we add a </w:t>
      </w:r>
      <w:r w:rsidR="00D4318D">
        <w:rPr>
          <w:rStyle w:val="KeyWord0"/>
          <w:highlight w:val="white"/>
        </w:rPr>
        <w:t>&lt;k&gt;</w:t>
      </w:r>
      <w:r w:rsidR="00D4318D" w:rsidRPr="005A6243">
        <w:rPr>
          <w:rStyle w:val="KeyWord0"/>
          <w:highlight w:val="white"/>
        </w:rPr>
        <w:t>CaseEnd</w:t>
      </w:r>
      <w:r w:rsidR="00D4318D">
        <w:rPr>
          <w:rStyle w:val="KeyWord0"/>
          <w:highlight w:val="white"/>
        </w:rPr>
        <w:t>&lt;/k&gt;</w:t>
      </w:r>
      <w:r w:rsidRPr="00903DBA">
        <w:rPr>
          <w:highlight w:val="white"/>
        </w:rPr>
        <w:t xml:space="preserve">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544C4AD" w:rsidR="005E5A36" w:rsidRPr="00903DBA" w:rsidRDefault="005E5A36" w:rsidP="005E5A36">
      <w:r w:rsidRPr="00903DBA">
        <w:t xml:space="preserve">If there is a default </w:t>
      </w:r>
      <w:r w:rsidRPr="00903DBA">
        <w:rPr>
          <w:highlight w:val="white"/>
        </w:rPr>
        <w:t>statement</w:t>
      </w:r>
      <w:r w:rsidRPr="00903DBA">
        <w:t xml:space="preserve">, we jump to it </w:t>
      </w:r>
      <w:r w:rsidR="00845FD2">
        <w:t>after testing the case values.</w:t>
      </w:r>
    </w:p>
    <w:p w14:paraId="74089459" w14:textId="77777777" w:rsidR="005E5A36" w:rsidRPr="00903DBA" w:rsidRDefault="005E5A36" w:rsidP="005E5A36">
      <w:pPr>
        <w:pStyle w:val="Code"/>
        <w:rPr>
          <w:highlight w:val="white"/>
        </w:rPr>
      </w:pPr>
      <w:r w:rsidRPr="00903DBA">
        <w:rPr>
          <w:highlight w:val="white"/>
        </w:rPr>
        <w:lastRenderedPageBreak/>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D24B2E9" w:rsidR="0031271A" w:rsidRPr="00903DBA" w:rsidRDefault="0031271A" w:rsidP="0031271A">
      <w:pPr>
        <w:rPr>
          <w:highlight w:val="white"/>
        </w:rPr>
      </w:pPr>
      <w:r w:rsidRPr="00903DBA">
        <w:rPr>
          <w:highlight w:val="white"/>
        </w:rPr>
        <w:t>Similar to the if</w:t>
      </w:r>
      <w:r w:rsidR="00E741C6">
        <w:rPr>
          <w:highlight w:val="white"/>
        </w:rPr>
        <w:t xml:space="preserve"> statement</w:t>
      </w:r>
      <w:r>
        <w:rPr>
          <w:highlight w:val="white"/>
        </w:rPr>
        <w:t xml:space="preserve"> and if-else</w:t>
      </w:r>
      <w:r w:rsidR="00E741C6">
        <w:rPr>
          <w:highlight w:val="white"/>
        </w:rPr>
        <w:t xml:space="preserve"> statement</w:t>
      </w:r>
      <w:r w:rsidRPr="00903DBA">
        <w:rPr>
          <w:highlight w:val="white"/>
        </w:rPr>
        <w:t>, the switch</w:t>
      </w:r>
      <w:r w:rsidR="00E741C6">
        <w:rPr>
          <w:highlight w:val="white"/>
        </w:rPr>
        <w:t xml:space="preserve"> statement</w:t>
      </w:r>
      <w:r w:rsidRPr="00903DBA">
        <w:rPr>
          <w:highlight w:val="white"/>
        </w:rPr>
        <w:t xml:space="preserve"> has a </w:t>
      </w:r>
      <w:r>
        <w:rPr>
          <w:highlight w:val="white"/>
        </w:rPr>
        <w:t>next-set</w:t>
      </w:r>
      <w:r w:rsidRPr="00903DBA">
        <w:rPr>
          <w:highlight w:val="white"/>
        </w:rPr>
        <w:t xml:space="preserve">; that is, a set of middle code instruction </w:t>
      </w:r>
      <w:r w:rsidR="00EA4666">
        <w:rPr>
          <w:highlight w:val="white"/>
        </w:rPr>
        <w:t xml:space="preserve">jumping </w:t>
      </w:r>
      <w:r>
        <w:rPr>
          <w:highlight w:val="white"/>
        </w:rPr>
        <w:t>out of the s</w:t>
      </w:r>
      <w:r w:rsidRPr="00903DBA">
        <w:rPr>
          <w:highlight w:val="white"/>
        </w:rPr>
        <w:t>witch statement.</w:t>
      </w:r>
    </w:p>
    <w:p w14:paraId="0755F9D0" w14:textId="738CFAF7" w:rsidR="0031271A" w:rsidRPr="00903DBA" w:rsidRDefault="0031271A" w:rsidP="0031271A">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43550DF3" w:rsidR="005E5A36" w:rsidRDefault="00CC1DF4" w:rsidP="0060539D">
      <w:pPr>
        <w:pStyle w:val="Heading3"/>
      </w:pPr>
      <w:bookmarkStart w:id="258" w:name="_Toc98936304"/>
      <w:r>
        <w:t>&lt;</w:t>
      </w:r>
      <w:proofErr w:type="spellStart"/>
      <w:r>
        <w:t>h3</w:t>
      </w:r>
      <w:proofErr w:type="spellEnd"/>
      <w:r>
        <w:t>&gt;The Case Statement&lt;/</w:t>
      </w:r>
      <w:proofErr w:type="spellStart"/>
      <w:r>
        <w:t>h3</w:t>
      </w:r>
      <w:proofErr w:type="spellEnd"/>
      <w:r>
        <w:t>&gt;</w:t>
      </w:r>
      <w:bookmarkEnd w:id="258"/>
    </w:p>
    <w:p w14:paraId="3D62D426" w14:textId="27FF4F6D" w:rsidR="00615A02" w:rsidRDefault="00F435F7" w:rsidP="009A320C">
      <w:r>
        <w:t>For the c</w:t>
      </w:r>
      <w:r w:rsidR="005E5A36" w:rsidRPr="00903DBA">
        <w:t xml:space="preserve">ase statement </w:t>
      </w:r>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AA02D5">
        <w:rPr>
          <w:rStyle w:val="CodeInText"/>
        </w:rPr>
        <w:t>_</w:t>
      </w:r>
      <w:r w:rsidR="00493E8C">
        <w:rPr>
          <w:rStyle w:val="CodeInText"/>
        </w:rPr>
        <w:t>c</w:t>
      </w:r>
      <w:r w:rsidR="00493E8C" w:rsidRPr="00903DBA">
        <w:rPr>
          <w:rStyle w:val="CodeInText"/>
        </w:rPr>
        <w:t>aseMapStack</w:t>
      </w:r>
      <w:proofErr w:type="spellEnd"/>
      <w:r w:rsidR="00493E8C">
        <w:rPr>
          <w:rStyle w:val="CodeInText"/>
        </w:rPr>
        <w:t>&lt;/</w:t>
      </w:r>
      <w:proofErr w:type="spellStart"/>
      <w:r w:rsidR="00493E8C">
        <w:rPr>
          <w:rStyle w:val="CodeInText"/>
        </w:rPr>
        <w:t>ct</w:t>
      </w:r>
      <w:proofErr w:type="spellEnd"/>
      <w:r w:rsidR="00493E8C">
        <w:rPr>
          <w:rStyle w:val="CodeInText"/>
        </w:rPr>
        <w:t>&gt;</w:t>
      </w:r>
      <w:r w:rsidR="005E5A36" w:rsidRPr="00903DBA">
        <w:t xml:space="preserve"> </w:t>
      </w:r>
      <w:r w:rsidR="009A320C">
        <w:t>is</w:t>
      </w:r>
      <w:r w:rsidR="005E5A36" w:rsidRPr="00903DBA">
        <w:t xml:space="preserve"> not </w:t>
      </w:r>
      <w:r w:rsidR="009A320C">
        <w:t xml:space="preserve">allowed to </w:t>
      </w:r>
      <w:r w:rsidR="005E5A36" w:rsidRPr="00903DBA">
        <w:t xml:space="preserve">be empty. If it is empty, the case statement </w:t>
      </w:r>
      <w:r w:rsidR="00BE108E">
        <w:t xml:space="preserve">is not enclosed by a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5966579A"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5AB7E4D3"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6A7A56B"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4A45F2C4" w14:textId="4D499DE3" w:rsidR="007B5B5E" w:rsidRDefault="007B5B5E" w:rsidP="007B5B5E">
      <w:pPr>
        <w:pStyle w:val="Code"/>
        <w:rPr>
          <w:highlight w:val="white"/>
        </w:rPr>
      </w:pPr>
      <w:r w:rsidRPr="007B5B5E">
        <w:rPr>
          <w:highlight w:val="white"/>
        </w:rPr>
        <w:t xml:space="preserve">      </w:t>
      </w:r>
      <w:r w:rsidR="0056352A">
        <w:rPr>
          <w:highlight w:val="white"/>
        </w:rPr>
        <w:t>Error.Check</w:t>
      </w:r>
      <w:r w:rsidRPr="007B5B5E">
        <w:rPr>
          <w:highlight w:val="white"/>
        </w:rPr>
        <w:t>(expression.Symbol.Value is BigInteger,</w:t>
      </w:r>
    </w:p>
    <w:p w14:paraId="18FB89CF" w14:textId="43887BEC" w:rsidR="007B5B5E" w:rsidRPr="007B5B5E" w:rsidRDefault="007B5B5E" w:rsidP="007B5B5E">
      <w:pPr>
        <w:pStyle w:val="Code"/>
        <w:rPr>
          <w:highlight w:val="white"/>
        </w:rPr>
      </w:pPr>
      <w:r>
        <w:rPr>
          <w:highlight w:val="white"/>
        </w:rPr>
        <w:t xml:space="preserve">                  </w:t>
      </w:r>
      <w:r w:rsidRPr="007B5B5E">
        <w:rPr>
          <w:highlight w:val="white"/>
        </w:rPr>
        <w:t xml:space="preserve"> expression.Symbol.Name, Message.Non__integral_case_value);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5BD25B1A" w:rsidR="005E5A36" w:rsidRPr="00903DBA" w:rsidRDefault="005E5A36" w:rsidP="005E5A36">
      <w:pPr>
        <w:rPr>
          <w:highlight w:val="white"/>
        </w:rPr>
      </w:pPr>
      <w:r w:rsidRPr="00903DBA">
        <w:rPr>
          <w:highlight w:val="white"/>
        </w:rPr>
        <w:t>We extract the current case map from the top of the case map stack and add the current case value to the map.</w:t>
      </w:r>
    </w:p>
    <w:p w14:paraId="497E71D9" w14:textId="0B9672E2" w:rsidR="005E5A36" w:rsidRPr="00903DBA" w:rsidRDefault="005E5A36" w:rsidP="005E5A36">
      <w:pPr>
        <w:pStyle w:val="Code"/>
        <w:rPr>
          <w:highlight w:val="white"/>
        </w:rPr>
      </w:pPr>
      <w:r w:rsidRPr="00903DBA">
        <w:rPr>
          <w:highlight w:val="white"/>
        </w:rPr>
        <w:t xml:space="preserve">      IDictionary&lt;BigInteger,MiddleCode&gt; caseMap = m_caseMapStack.Peek();</w:t>
      </w:r>
    </w:p>
    <w:p w14:paraId="04A6614E" w14:textId="2892886A"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with the same value</w:t>
      </w:r>
      <w:r w:rsidR="00551051">
        <w:rPr>
          <w:highlight w:val="white"/>
        </w:rPr>
        <w:t xml:space="preserve">, which is not allowed, </w:t>
      </w:r>
      <w:r w:rsidRPr="00903DBA">
        <w:rPr>
          <w:highlight w:val="white"/>
        </w:rPr>
        <w:t xml:space="preserve">and </w:t>
      </w:r>
      <w:r w:rsidR="00F861C1">
        <w:rPr>
          <w:highlight w:val="white"/>
        </w:rPr>
        <w:t>we report an error.</w:t>
      </w:r>
    </w:p>
    <w:p w14:paraId="14E1A4CB" w14:textId="1C9CF7EE"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3613081B" w:rsidR="005E5A36" w:rsidRPr="00903DBA" w:rsidRDefault="005E5A36" w:rsidP="005E5A36">
      <w:pPr>
        <w:rPr>
          <w:highlight w:val="white"/>
        </w:rPr>
      </w:pPr>
      <w:r w:rsidRPr="00903DBA">
        <w:rPr>
          <w:highlight w:val="white"/>
        </w:rPr>
        <w:lastRenderedPageBreak/>
        <w:t>Finally, we add the case value and the first instruction of the statement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0C3C378B" w:rsidR="005E5A36" w:rsidRPr="00903DBA" w:rsidRDefault="00CC1DF4" w:rsidP="0060539D">
      <w:pPr>
        <w:pStyle w:val="Heading3"/>
      </w:pPr>
      <w:bookmarkStart w:id="259" w:name="_Toc98936305"/>
      <w:r>
        <w:t>&lt;</w:t>
      </w:r>
      <w:proofErr w:type="spellStart"/>
      <w:r>
        <w:t>h3</w:t>
      </w:r>
      <w:proofErr w:type="spellEnd"/>
      <w:r>
        <w:t>&gt;</w:t>
      </w:r>
      <w:r w:rsidRPr="00903DBA">
        <w:t>The Default Statement</w:t>
      </w:r>
      <w:r>
        <w:t>&lt;/</w:t>
      </w:r>
      <w:proofErr w:type="spellStart"/>
      <w:r>
        <w:t>h3</w:t>
      </w:r>
      <w:proofErr w:type="spellEnd"/>
      <w:r>
        <w:t>&gt;</w:t>
      </w:r>
      <w:bookmarkEnd w:id="259"/>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4EE9C12D"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5FE1F9F7"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2E3F0BD6" w:rsidR="005E5A36" w:rsidRDefault="005E5A36" w:rsidP="005E5A36">
      <w:pPr>
        <w:pStyle w:val="Code"/>
        <w:rPr>
          <w:highlight w:val="white"/>
        </w:rPr>
      </w:pPr>
      <w:r w:rsidRPr="00903DBA">
        <w:rPr>
          <w:highlight w:val="white"/>
        </w:rPr>
        <w:t xml:space="preserve">    }</w:t>
      </w:r>
    </w:p>
    <w:p w14:paraId="43B5EC9B" w14:textId="69B1F586" w:rsidR="00C10F82" w:rsidRDefault="00CC1DF4" w:rsidP="005E5A36">
      <w:pPr>
        <w:pStyle w:val="Heading3"/>
        <w:numPr>
          <w:ilvl w:val="2"/>
          <w:numId w:val="214"/>
        </w:numPr>
      </w:pPr>
      <w:bookmarkStart w:id="260" w:name="_Toc98936306"/>
      <w:r>
        <w:t>&lt;</w:t>
      </w:r>
      <w:proofErr w:type="spellStart"/>
      <w:r>
        <w:t>h3</w:t>
      </w:r>
      <w:proofErr w:type="spellEnd"/>
      <w:r>
        <w:t>&gt;</w:t>
      </w:r>
      <w:r w:rsidRPr="00903DBA">
        <w:t xml:space="preserve">The </w:t>
      </w:r>
      <w:r>
        <w:t>Break</w:t>
      </w:r>
      <w:r w:rsidRPr="00903DBA">
        <w:t xml:space="preserve"> Statement</w:t>
      </w:r>
      <w:r>
        <w:t>&lt;/</w:t>
      </w:r>
      <w:proofErr w:type="spellStart"/>
      <w:r>
        <w:t>h3</w:t>
      </w:r>
      <w:proofErr w:type="spellEnd"/>
      <w:r>
        <w:t>&gt;</w:t>
      </w:r>
      <w:bookmarkEnd w:id="260"/>
    </w:p>
    <w:p w14:paraId="5A249886" w14:textId="1C6279CD" w:rsidR="00774E69" w:rsidRDefault="007579B2" w:rsidP="007579B2">
      <w:r>
        <w:t xml:space="preserve">A break statement must be enclosed by a </w:t>
      </w:r>
      <w:r w:rsidR="00D4318D">
        <w:rPr>
          <w:rStyle w:val="KeyWord0"/>
        </w:rPr>
        <w:t>&lt;k&gt;</w:t>
      </w:r>
      <w:r w:rsidR="00D4318D" w:rsidRPr="0020755D">
        <w:rPr>
          <w:rStyle w:val="KeyWord0"/>
        </w:rPr>
        <w:t>switch</w:t>
      </w:r>
      <w:r w:rsidR="00D4318D">
        <w:rPr>
          <w:rStyle w:val="KeyWord0"/>
        </w:rPr>
        <w:t>&lt;/k&gt;</w:t>
      </w:r>
      <w:r>
        <w:t>,</w:t>
      </w:r>
      <w:r w:rsidR="00E1117F">
        <w:t xml:space="preserve"> </w:t>
      </w:r>
      <w:r w:rsidR="00D4318D">
        <w:rPr>
          <w:rStyle w:val="KeyWord0"/>
        </w:rPr>
        <w:t>&lt;k&gt;</w:t>
      </w:r>
      <w:r w:rsidR="00D4318D" w:rsidRPr="0020755D">
        <w:rPr>
          <w:rStyle w:val="KeyWord0"/>
        </w:rPr>
        <w:t>while</w:t>
      </w:r>
      <w:r w:rsidR="00D4318D">
        <w:rPr>
          <w:rStyle w:val="KeyWord0"/>
        </w:rPr>
        <w:t>&lt;/k&gt;</w:t>
      </w:r>
      <w:r>
        <w:t xml:space="preserve">, </w:t>
      </w:r>
      <w:r w:rsidR="00D4318D">
        <w:rPr>
          <w:rStyle w:val="KeyWord0"/>
        </w:rPr>
        <w:t>&lt;k&gt;</w:t>
      </w:r>
      <w:r w:rsidR="00D4318D" w:rsidRPr="0020755D">
        <w:rPr>
          <w:rStyle w:val="KeyWord0"/>
        </w:rPr>
        <w:t>do</w:t>
      </w:r>
      <w:r w:rsidR="00D4318D">
        <w:rPr>
          <w:rStyle w:val="KeyWord0"/>
        </w:rPr>
        <w:t>&lt;/k&gt;</w:t>
      </w:r>
      <w:r>
        <w:t xml:space="preserve">, or </w:t>
      </w:r>
      <w:r w:rsidR="00D4318D">
        <w:rPr>
          <w:rStyle w:val="KeyWord0"/>
        </w:rPr>
        <w:t>&lt;k&gt;</w:t>
      </w:r>
      <w:r w:rsidR="00D4318D" w:rsidRPr="0020755D">
        <w:rPr>
          <w:rStyle w:val="KeyWord0"/>
        </w:rPr>
        <w:t>for</w:t>
      </w:r>
      <w:r w:rsidR="00D4318D">
        <w:rPr>
          <w:rStyle w:val="KeyWord0"/>
        </w:rPr>
        <w:t>&lt;/k&gt;</w:t>
      </w:r>
      <w:r>
        <w:t xml:space="preserve"> statement, in which case the </w:t>
      </w:r>
      <w:r w:rsidR="00D4318D">
        <w:rPr>
          <w:rStyle w:val="KeyWord0"/>
        </w:rPr>
        <w:t>&lt;k&gt;</w:t>
      </w:r>
      <w:r w:rsidR="00D4318D" w:rsidRPr="00EC7AF7">
        <w:rPr>
          <w:rStyle w:val="KeyWord0"/>
        </w:rPr>
        <w:t>m_breakSetStack</w:t>
      </w:r>
      <w:r w:rsidR="00D4318D">
        <w:rPr>
          <w:rStyle w:val="KeyWord0"/>
        </w:rPr>
        <w:t>&lt;/k&gt;</w:t>
      </w:r>
      <w:r>
        <w:t xml:space="preserve"> is n</w:t>
      </w:r>
      <w:r w:rsidR="00EC7AF7">
        <w:t>o</w:t>
      </w:r>
      <w:r w:rsidR="0020755D">
        <w:t xml:space="preserve">t </w:t>
      </w:r>
      <w:r w:rsidR="00EC7AF7">
        <w:t>empty.</w:t>
      </w:r>
      <w:r w:rsidR="00774E69">
        <w:t xml:space="preserve"> We add the first middle code instruction following the break statement to the set on top of </w:t>
      </w:r>
      <w:r w:rsidR="00D4318D">
        <w:rPr>
          <w:rStyle w:val="KeyWord0"/>
        </w:rPr>
        <w:t>&lt;k&gt;</w:t>
      </w:r>
      <w:r w:rsidR="00D4318D" w:rsidRPr="00774E69">
        <w:rPr>
          <w:rStyle w:val="KeyWord0"/>
        </w:rPr>
        <w:t>m_breakSetstack</w:t>
      </w:r>
      <w:r w:rsidR="00D4318D">
        <w:rPr>
          <w:rStyle w:val="KeyWord0"/>
        </w:rPr>
        <w:t>&lt;/k&gt;</w:t>
      </w:r>
      <w:r w:rsidR="00774E69">
        <w:t>.</w:t>
      </w:r>
    </w:p>
    <w:p w14:paraId="4DA76CA2" w14:textId="77777777" w:rsidR="00C10F82" w:rsidRPr="00C10F82" w:rsidRDefault="00C10F82" w:rsidP="00C10F82">
      <w:pPr>
        <w:pStyle w:val="Code"/>
        <w:rPr>
          <w:highlight w:val="white"/>
        </w:rPr>
      </w:pPr>
      <w:r w:rsidRPr="00C10F82">
        <w:rPr>
          <w:highlight w:val="white"/>
        </w:rPr>
        <w:t xml:space="preserve">    public static Statement BreakStatement() {</w:t>
      </w:r>
    </w:p>
    <w:p w14:paraId="2589DAEE" w14:textId="48243324" w:rsidR="00C10F82" w:rsidRDefault="00C10F82" w:rsidP="00C10F82">
      <w:pPr>
        <w:pStyle w:val="Code"/>
        <w:rPr>
          <w:highlight w:val="white"/>
        </w:rPr>
      </w:pPr>
      <w:r w:rsidRPr="00C10F82">
        <w:rPr>
          <w:highlight w:val="white"/>
        </w:rPr>
        <w:t xml:space="preserve">      </w:t>
      </w:r>
      <w:r w:rsidR="0056352A">
        <w:rPr>
          <w:highlight w:val="white"/>
        </w:rPr>
        <w:t>Error.Check</w:t>
      </w:r>
      <w:r w:rsidRPr="00C10F82">
        <w:rPr>
          <w:highlight w:val="white"/>
        </w:rPr>
        <w:t>(m_breakSetStack.Count &gt; 0,</w:t>
      </w:r>
    </w:p>
    <w:p w14:paraId="2AFF6FCD" w14:textId="72F90A18" w:rsidR="00C10F82" w:rsidRPr="00C10F82" w:rsidRDefault="00C10F82" w:rsidP="00C10F82">
      <w:pPr>
        <w:pStyle w:val="Code"/>
        <w:rPr>
          <w:highlight w:val="white"/>
        </w:rPr>
      </w:pPr>
      <w:r>
        <w:rPr>
          <w:highlight w:val="white"/>
        </w:rPr>
        <w:t xml:space="preserve">                  </w:t>
      </w:r>
      <w:r w:rsidRPr="00C10F82">
        <w:rPr>
          <w:highlight w:val="white"/>
        </w:rPr>
        <w:t xml:space="preserve"> Message.Break_without_switch____while____do____or____for);</w:t>
      </w:r>
    </w:p>
    <w:p w14:paraId="2470C2FF" w14:textId="27B3ACD3" w:rsidR="00C10F82" w:rsidRPr="00C10F82" w:rsidRDefault="00C10F82" w:rsidP="00C10F82">
      <w:pPr>
        <w:pStyle w:val="Code"/>
        <w:rPr>
          <w:highlight w:val="white"/>
        </w:rPr>
      </w:pPr>
      <w:r w:rsidRPr="00C10F82">
        <w:rPr>
          <w:highlight w:val="white"/>
        </w:rPr>
        <w:t xml:space="preserve">      List&lt;MiddleCode&gt; codeList </w:t>
      </w:r>
      <w:r w:rsidR="001F2BD0">
        <w:rPr>
          <w:highlight w:val="white"/>
        </w:rPr>
        <w:t>= new(</w:t>
      </w:r>
      <w:r w:rsidRPr="00C10F82">
        <w:rPr>
          <w:highlight w:val="white"/>
        </w:rPr>
        <w:t>);</w:t>
      </w:r>
    </w:p>
    <w:p w14:paraId="14F57AF8" w14:textId="77777777" w:rsidR="00C10F82" w:rsidRPr="00C10F82" w:rsidRDefault="00C10F82" w:rsidP="00C10F82">
      <w:pPr>
        <w:pStyle w:val="Code"/>
        <w:rPr>
          <w:highlight w:val="white"/>
        </w:rPr>
      </w:pPr>
      <w:r w:rsidRPr="00C10F82">
        <w:rPr>
          <w:highlight w:val="white"/>
        </w:rPr>
        <w:t xml:space="preserve">      MiddleCode breakCode = AddMiddleCode(codeList, MiddleOperator.Jump);</w:t>
      </w:r>
    </w:p>
    <w:p w14:paraId="287B36C4" w14:textId="77777777" w:rsidR="00C10F82" w:rsidRPr="00C10F82" w:rsidRDefault="00C10F82" w:rsidP="00C10F82">
      <w:pPr>
        <w:pStyle w:val="Code"/>
        <w:rPr>
          <w:highlight w:val="white"/>
        </w:rPr>
      </w:pPr>
      <w:r w:rsidRPr="00C10F82">
        <w:rPr>
          <w:highlight w:val="white"/>
        </w:rPr>
        <w:t xml:space="preserve">      m_breakSetStack.Peek().Add(breakCode);</w:t>
      </w:r>
    </w:p>
    <w:p w14:paraId="19F0B94C" w14:textId="77777777" w:rsidR="00C10F82" w:rsidRPr="00C10F82" w:rsidRDefault="00C10F82" w:rsidP="00C10F82">
      <w:pPr>
        <w:pStyle w:val="Code"/>
        <w:rPr>
          <w:highlight w:val="white"/>
        </w:rPr>
      </w:pPr>
      <w:r w:rsidRPr="00C10F82">
        <w:rPr>
          <w:highlight w:val="white"/>
        </w:rPr>
        <w:t xml:space="preserve">      return (new Statement(codeList));</w:t>
      </w:r>
    </w:p>
    <w:p w14:paraId="27B34CEB" w14:textId="2646E758" w:rsidR="00C10F82" w:rsidRDefault="00C10F82" w:rsidP="00C10F82">
      <w:pPr>
        <w:pStyle w:val="Code"/>
        <w:rPr>
          <w:highlight w:val="white"/>
        </w:rPr>
      </w:pPr>
      <w:r w:rsidRPr="00C10F82">
        <w:rPr>
          <w:highlight w:val="white"/>
        </w:rPr>
        <w:t xml:space="preserve">    }</w:t>
      </w:r>
    </w:p>
    <w:p w14:paraId="42FF0F8B" w14:textId="5989E265" w:rsidR="005E5A36" w:rsidRDefault="00CC1DF4" w:rsidP="0060539D">
      <w:pPr>
        <w:pStyle w:val="Heading3"/>
      </w:pPr>
      <w:bookmarkStart w:id="261" w:name="_Toc98936307"/>
      <w:r>
        <w:t>&lt;</w:t>
      </w:r>
      <w:proofErr w:type="spellStart"/>
      <w:r>
        <w:t>h3</w:t>
      </w:r>
      <w:proofErr w:type="spellEnd"/>
      <w:r>
        <w:t>&gt;</w:t>
      </w:r>
      <w:r w:rsidRPr="00903DBA">
        <w:t xml:space="preserve">The </w:t>
      </w:r>
      <w:r w:rsidR="00861971">
        <w:t>Loop Header</w:t>
      </w:r>
      <w:r>
        <w:t>&lt;/</w:t>
      </w:r>
      <w:proofErr w:type="spellStart"/>
      <w:r>
        <w:t>h3</w:t>
      </w:r>
      <w:proofErr w:type="spellEnd"/>
      <w:r>
        <w:t>&gt;</w:t>
      </w:r>
      <w:bookmarkEnd w:id="261"/>
    </w:p>
    <w:p w14:paraId="4E041652" w14:textId="31D5010D" w:rsidR="005E5A36" w:rsidRPr="00903DBA" w:rsidRDefault="005E5A36" w:rsidP="005E5A36">
      <w:pPr>
        <w:rPr>
          <w:highlight w:val="white"/>
        </w:rPr>
      </w:pPr>
      <w:r w:rsidRPr="00903DBA">
        <w:rPr>
          <w:highlight w:val="white"/>
        </w:rPr>
        <w:t xml:space="preserve">Similar to the </w:t>
      </w:r>
      <w:r w:rsidR="00277560">
        <w:rPr>
          <w:highlight w:val="white"/>
        </w:rPr>
        <w:t>break-set</w:t>
      </w:r>
      <w:r w:rsidRPr="00903DBA">
        <w:rPr>
          <w:highlight w:val="white"/>
        </w:rPr>
        <w:t xml:space="preserve"> stack above, we also need </w:t>
      </w:r>
      <w:r w:rsidR="00E8258F">
        <w:rPr>
          <w:highlight w:val="white"/>
        </w:rPr>
        <w:t xml:space="preserve">the </w:t>
      </w:r>
      <w:r w:rsidR="00D4318D">
        <w:rPr>
          <w:rStyle w:val="KeyWord0"/>
          <w:highlight w:val="white"/>
        </w:rPr>
        <w:t>&lt;k&gt;</w:t>
      </w:r>
      <w:r w:rsidR="00D4318D" w:rsidRPr="00E8258F">
        <w:rPr>
          <w:rStyle w:val="KeyWord0"/>
          <w:highlight w:val="white"/>
        </w:rPr>
        <w:t>m_continueSetStack</w:t>
      </w:r>
      <w:r w:rsidR="00D4318D">
        <w:rPr>
          <w:rStyle w:val="KeyWord0"/>
          <w:highlight w:val="white"/>
        </w:rPr>
        <w:t>&lt;/k&gt;</w:t>
      </w:r>
      <w:r w:rsidRPr="00903DBA">
        <w:rPr>
          <w:highlight w:val="white"/>
        </w:rPr>
        <w:t xml:space="preserve"> stack</w:t>
      </w:r>
      <w:r w:rsidR="0020755D">
        <w:rPr>
          <w:highlight w:val="white"/>
        </w:rPr>
        <w:t>, which holds jump instruction</w:t>
      </w:r>
      <w:r w:rsidR="00EA1B45">
        <w:rPr>
          <w:highlight w:val="white"/>
        </w:rPr>
        <w:t>s</w:t>
      </w:r>
      <w:r w:rsidR="0020755D">
        <w:rPr>
          <w:highlight w:val="white"/>
        </w:rPr>
        <w:t xml:space="preserve"> to the beginning of the loop.</w:t>
      </w:r>
    </w:p>
    <w:p w14:paraId="5E6A6978" w14:textId="05297DB2" w:rsidR="005E5A36" w:rsidRDefault="005E5A36" w:rsidP="005E5A36">
      <w:pPr>
        <w:pStyle w:val="Code"/>
        <w:rPr>
          <w:highlight w:val="white"/>
        </w:rPr>
      </w:pPr>
      <w:r w:rsidRPr="00903DBA">
        <w:rPr>
          <w:highlight w:val="white"/>
        </w:rPr>
        <w:t xml:space="preserve">    private static Stack&lt;ISet&lt;MiddleCode&gt;&gt; m_continueSetStack =</w:t>
      </w:r>
      <w:r w:rsidR="00292150">
        <w:rPr>
          <w:highlight w:val="white"/>
        </w:rPr>
        <w:t xml:space="preserve"> new();</w:t>
      </w:r>
    </w:p>
    <w:p w14:paraId="128174AB" w14:textId="70FC0945"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LoopHeader</w:t>
      </w:r>
      <w:r w:rsidR="00D4318D">
        <w:rPr>
          <w:rStyle w:val="KeyWord0"/>
          <w:highlight w:val="white"/>
        </w:rPr>
        <w:t>&lt;/k&gt;</w:t>
      </w:r>
      <w:r w:rsidRPr="00903DBA">
        <w:rPr>
          <w:highlight w:val="white"/>
        </w:rPr>
        <w:t xml:space="preserve"> method is called before the parsing of </w:t>
      </w:r>
      <w:r w:rsidR="001962D1">
        <w:rPr>
          <w:highlight w:val="white"/>
        </w:rPr>
        <w:t xml:space="preserve">the </w:t>
      </w:r>
      <w:r w:rsidR="00D4318D">
        <w:rPr>
          <w:rStyle w:val="KeyWord0"/>
          <w:highlight w:val="white"/>
        </w:rPr>
        <w:t>&lt;k&gt;</w:t>
      </w:r>
      <w:r w:rsidR="00D4318D" w:rsidRPr="0020755D">
        <w:rPr>
          <w:rStyle w:val="KeyWord0"/>
          <w:highlight w:val="white"/>
        </w:rPr>
        <w:t>while</w:t>
      </w:r>
      <w:r w:rsidR="00D4318D">
        <w:rPr>
          <w:rStyle w:val="KeyWord0"/>
          <w:highlight w:val="white"/>
        </w:rPr>
        <w:t>&lt;/k&gt;</w:t>
      </w:r>
      <w:r w:rsidRPr="00903DBA">
        <w:rPr>
          <w:highlight w:val="white"/>
        </w:rPr>
        <w:t xml:space="preserve">, </w:t>
      </w:r>
      <w:r w:rsidR="00D4318D">
        <w:rPr>
          <w:rStyle w:val="KeyWord0"/>
          <w:highlight w:val="white"/>
        </w:rPr>
        <w:t>&lt;k&gt;</w:t>
      </w:r>
      <w:r w:rsidR="00D4318D" w:rsidRPr="0020755D">
        <w:rPr>
          <w:rStyle w:val="KeyWord0"/>
          <w:highlight w:val="white"/>
        </w:rPr>
        <w:t>do</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20755D">
        <w:rPr>
          <w:rStyle w:val="KeyWord0"/>
          <w:highlight w:val="white"/>
        </w:rPr>
        <w:t>for</w:t>
      </w:r>
      <w:r w:rsidR="00D4318D">
        <w:rPr>
          <w:rStyle w:val="KeyWord0"/>
          <w:highlight w:val="white"/>
        </w:rPr>
        <w:t>&lt;/k&gt;</w:t>
      </w:r>
      <w:r w:rsidRPr="00903DBA">
        <w:rPr>
          <w:highlight w:val="white"/>
        </w:rPr>
        <w:t xml:space="preserve"> statement. Its task is to add empty sets at the top of the </w:t>
      </w:r>
      <w:r w:rsidR="00277560">
        <w:rPr>
          <w:highlight w:val="white"/>
        </w:rPr>
        <w:t>break-set</w:t>
      </w:r>
      <w:r w:rsidRPr="00903DBA">
        <w:rPr>
          <w:highlight w:val="white"/>
        </w:rPr>
        <w:t xml:space="preserve"> stack and </w:t>
      </w:r>
      <w:r w:rsidR="00277560">
        <w:rPr>
          <w:highlight w:val="white"/>
        </w:rPr>
        <w:t>continue-set</w:t>
      </w:r>
      <w:r w:rsidRPr="00903DBA">
        <w:rPr>
          <w:highlight w:val="white"/>
        </w:rPr>
        <w:t xml:space="preserve">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5B174457" w14:textId="5FC6C605" w:rsidR="005E5A36" w:rsidRPr="00903DBA" w:rsidRDefault="00CC1DF4" w:rsidP="0060539D">
      <w:pPr>
        <w:pStyle w:val="Heading3"/>
      </w:pPr>
      <w:bookmarkStart w:id="262" w:name="_Toc98936308"/>
      <w:r>
        <w:lastRenderedPageBreak/>
        <w:t>&lt;</w:t>
      </w:r>
      <w:proofErr w:type="spellStart"/>
      <w:r>
        <w:t>h3</w:t>
      </w:r>
      <w:proofErr w:type="spellEnd"/>
      <w:r>
        <w:t>&gt;</w:t>
      </w:r>
      <w:r w:rsidRPr="00903DBA">
        <w:t>The Do Statement</w:t>
      </w:r>
      <w:r>
        <w:t>&lt;/</w:t>
      </w:r>
      <w:proofErr w:type="spellStart"/>
      <w:r>
        <w:t>h3</w:t>
      </w:r>
      <w:proofErr w:type="spellEnd"/>
      <w:r>
        <w:t>&gt;</w:t>
      </w:r>
      <w:bookmarkEnd w:id="262"/>
    </w:p>
    <w:p w14:paraId="28A46732" w14:textId="0BB563B9" w:rsidR="00804872" w:rsidRDefault="00904B6E" w:rsidP="00804872">
      <w:pPr>
        <w:rPr>
          <w:highlight w:val="white"/>
        </w:rPr>
      </w:pPr>
      <w:r>
        <w:rPr>
          <w:highlight w:val="white"/>
        </w:rPr>
        <w:t xml:space="preserve">The </w:t>
      </w:r>
      <w:r w:rsidR="00D4318D">
        <w:rPr>
          <w:rStyle w:val="KeyWord0"/>
          <w:highlight w:val="white"/>
        </w:rPr>
        <w:t>&lt;k&gt;</w:t>
      </w:r>
      <w:r w:rsidR="00D4318D" w:rsidRPr="00277560">
        <w:rPr>
          <w:rStyle w:val="KeyWord0"/>
          <w:highlight w:val="white"/>
        </w:rPr>
        <w:t>do</w:t>
      </w:r>
      <w:r w:rsidR="00D4318D">
        <w:rPr>
          <w:rStyle w:val="KeyWord0"/>
          <w:highlight w:val="white"/>
        </w:rPr>
        <w:t>&lt;/k&gt;</w:t>
      </w:r>
      <w:r>
        <w:rPr>
          <w:highlight w:val="white"/>
        </w:rPr>
        <w:t xml:space="preserve"> statement starts with a statement followed by an expression. </w:t>
      </w:r>
      <w:r w:rsidR="00441E04">
        <w:rPr>
          <w:highlight w:val="white"/>
        </w:rPr>
        <w:t>We start by backpatching the next</w:t>
      </w:r>
      <w:r w:rsidR="00E741C6">
        <w:rPr>
          <w:highlight w:val="white"/>
        </w:rPr>
        <w:t>-</w:t>
      </w:r>
      <w:r w:rsidR="00441E04">
        <w:rPr>
          <w:highlight w:val="white"/>
        </w:rPr>
        <w:t>set of the inner statement to the beginning of the middle code of the do statement.</w:t>
      </w:r>
    </w:p>
    <w:p w14:paraId="1C9AE822" w14:textId="77777777" w:rsidR="006A56BA" w:rsidRPr="006A56BA" w:rsidRDefault="006A56BA" w:rsidP="006A56BA">
      <w:pPr>
        <w:pStyle w:val="Code"/>
      </w:pPr>
      <w:r w:rsidRPr="006A56BA">
        <w:t xml:space="preserve">    public static Statement DoStatement(Statement statement,</w:t>
      </w:r>
    </w:p>
    <w:p w14:paraId="7DC82BCD" w14:textId="77777777" w:rsidR="006A56BA" w:rsidRPr="006A56BA" w:rsidRDefault="006A56BA" w:rsidP="006A56BA">
      <w:pPr>
        <w:pStyle w:val="Code"/>
      </w:pPr>
      <w:r w:rsidRPr="006A56BA">
        <w:t xml:space="preserve">                                        Expression expression) {</w:t>
      </w:r>
    </w:p>
    <w:p w14:paraId="0345544F" w14:textId="77777777" w:rsidR="006A56BA" w:rsidRPr="006A56BA" w:rsidRDefault="006A56BA" w:rsidP="006A56BA">
      <w:pPr>
        <w:pStyle w:val="Code"/>
      </w:pPr>
      <w:r w:rsidRPr="006A56BA">
        <w:t xml:space="preserve">      List&lt;MiddleCode&gt; codeList = statement.CodeList;</w:t>
      </w:r>
    </w:p>
    <w:p w14:paraId="15BFFF7E" w14:textId="77777777" w:rsidR="006A56BA" w:rsidRPr="006A56BA" w:rsidRDefault="006A56BA" w:rsidP="006A56BA">
      <w:pPr>
        <w:pStyle w:val="Code"/>
      </w:pPr>
      <w:r w:rsidRPr="006A56BA">
        <w:t xml:space="preserve">      Backpatch(statement.NextSet, expression.LongList);</w:t>
      </w:r>
    </w:p>
    <w:p w14:paraId="161CBB0A" w14:textId="77777777" w:rsidR="006A56BA" w:rsidRPr="006A56BA" w:rsidRDefault="006A56BA" w:rsidP="006A56BA">
      <w:pPr>
        <w:pStyle w:val="Code"/>
      </w:pPr>
      <w:r w:rsidRPr="006A56BA">
        <w:t xml:space="preserve">      codeList.AddRange(expression.LongList);</w:t>
      </w:r>
    </w:p>
    <w:p w14:paraId="35B9522E" w14:textId="77777777" w:rsidR="005056DF" w:rsidRDefault="005056DF" w:rsidP="005056DF">
      <w:pPr>
        <w:rPr>
          <w:highlight w:val="white"/>
        </w:rPr>
      </w:pPr>
      <w:r>
        <w:rPr>
          <w:highlight w:val="white"/>
        </w:rPr>
        <w:t xml:space="preserve">We backpatch the true-set of the expression and the continue-set of the inner statement to the beginning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w:t>
      </w:r>
    </w:p>
    <w:p w14:paraId="23D38D8D" w14:textId="77777777" w:rsidR="006A56BA" w:rsidRPr="006A56BA" w:rsidRDefault="006A56BA" w:rsidP="006A56BA">
      <w:pPr>
        <w:pStyle w:val="Code"/>
      </w:pPr>
      <w:r w:rsidRPr="006A56BA">
        <w:t xml:space="preserve">      Backpatch(expression.Symbol.TrueSet, statement.CodeList);</w:t>
      </w:r>
    </w:p>
    <w:p w14:paraId="05EA1F16" w14:textId="77777777" w:rsidR="006A56BA" w:rsidRPr="006A56BA" w:rsidRDefault="006A56BA" w:rsidP="006A56BA">
      <w:pPr>
        <w:pStyle w:val="Code"/>
      </w:pPr>
      <w:r w:rsidRPr="006A56BA">
        <w:t xml:space="preserve">      Backpatch(m_continueSetStack.Pop(), statement.CodeList);</w:t>
      </w:r>
    </w:p>
    <w:p w14:paraId="0B048600" w14:textId="77777777" w:rsidR="00FD3522" w:rsidRPr="00903DBA" w:rsidRDefault="00FD3522" w:rsidP="00FD3522">
      <w:pPr>
        <w:rPr>
          <w:highlight w:val="white"/>
        </w:rPr>
      </w:pPr>
      <w:r>
        <w:rPr>
          <w:highlight w:val="white"/>
        </w:rPr>
        <w:t xml:space="preserve">The next-set of the </w:t>
      </w:r>
      <w:r>
        <w:rPr>
          <w:rStyle w:val="KeyWord0"/>
          <w:highlight w:val="white"/>
        </w:rPr>
        <w:t>&lt;k&gt;</w:t>
      </w:r>
      <w:r w:rsidRPr="00277560">
        <w:rPr>
          <w:rStyle w:val="KeyWord0"/>
          <w:highlight w:val="white"/>
        </w:rPr>
        <w:t>do</w:t>
      </w:r>
      <w:r>
        <w:rPr>
          <w:rStyle w:val="KeyWord0"/>
          <w:highlight w:val="white"/>
        </w:rPr>
        <w:t>&lt;/k&gt;</w:t>
      </w:r>
      <w:r>
        <w:rPr>
          <w:highlight w:val="white"/>
        </w:rPr>
        <w:t xml:space="preserve"> statement is the union of the false-set of the expression, the break-set of the inner statement, and the jump instruction out of the inner statement.</w:t>
      </w:r>
    </w:p>
    <w:p w14:paraId="6E136C0C" w14:textId="00D73B09" w:rsidR="006A56BA" w:rsidRPr="006A56BA" w:rsidRDefault="006A56BA" w:rsidP="006A56BA">
      <w:pPr>
        <w:pStyle w:val="Code"/>
      </w:pPr>
      <w:r w:rsidRPr="006A56BA">
        <w:t xml:space="preserve">      </w:t>
      </w:r>
      <w:r w:rsidR="001B296B">
        <w:t>HashSet</w:t>
      </w:r>
      <w:r w:rsidR="001B296B" w:rsidRPr="006A56BA">
        <w:t xml:space="preserve">&lt;MiddleCode&gt; nextSet </w:t>
      </w:r>
      <w:r w:rsidR="001B296B">
        <w:t>= new(</w:t>
      </w:r>
      <w:r w:rsidR="001B296B" w:rsidRPr="006A56BA">
        <w:t>);</w:t>
      </w:r>
    </w:p>
    <w:p w14:paraId="7A250723" w14:textId="77777777" w:rsidR="006A56BA" w:rsidRPr="006A56BA" w:rsidRDefault="006A56BA" w:rsidP="006A56BA">
      <w:pPr>
        <w:pStyle w:val="Code"/>
      </w:pPr>
      <w:r w:rsidRPr="006A56BA">
        <w:t xml:space="preserve">      nextSet.UnionWith(expression.Symbol.FalseSet);</w:t>
      </w:r>
    </w:p>
    <w:p w14:paraId="798FC784" w14:textId="77777777" w:rsidR="006A56BA" w:rsidRPr="006A56BA" w:rsidRDefault="006A56BA" w:rsidP="006A56BA">
      <w:pPr>
        <w:pStyle w:val="Code"/>
      </w:pPr>
      <w:r w:rsidRPr="006A56BA">
        <w:t xml:space="preserve">      nextSet.UnionWith(m_breakSetStack.Pop());</w:t>
      </w:r>
    </w:p>
    <w:p w14:paraId="1BE61242" w14:textId="77777777" w:rsidR="006A56BA" w:rsidRPr="006A56BA" w:rsidRDefault="006A56BA" w:rsidP="006A56BA">
      <w:pPr>
        <w:pStyle w:val="Code"/>
      </w:pPr>
      <w:r w:rsidRPr="006A56BA">
        <w:t xml:space="preserve">      return (new Statement(codeList, nextSet));</w:t>
      </w:r>
    </w:p>
    <w:p w14:paraId="645738D4" w14:textId="77777777" w:rsidR="006A56BA" w:rsidRPr="006A56BA" w:rsidRDefault="006A56BA" w:rsidP="006A56BA">
      <w:pPr>
        <w:pStyle w:val="Code"/>
      </w:pPr>
      <w:r w:rsidRPr="006A56BA">
        <w:t xml:space="preserve">    }</w:t>
      </w:r>
    </w:p>
    <w:p w14:paraId="71EA2048" w14:textId="72F7108B" w:rsidR="005E5A36" w:rsidRPr="00903DBA" w:rsidRDefault="00CC1DF4" w:rsidP="0060539D">
      <w:pPr>
        <w:pStyle w:val="Heading3"/>
      </w:pPr>
      <w:bookmarkStart w:id="263" w:name="_Toc98936309"/>
      <w:r>
        <w:t>&lt;</w:t>
      </w:r>
      <w:proofErr w:type="spellStart"/>
      <w:r>
        <w:t>h3</w:t>
      </w:r>
      <w:proofErr w:type="spellEnd"/>
      <w:r>
        <w:t>&gt;</w:t>
      </w:r>
      <w:r w:rsidRPr="00903DBA">
        <w:t>The For Statement</w:t>
      </w:r>
      <w:r>
        <w:t>&lt;/</w:t>
      </w:r>
      <w:proofErr w:type="spellStart"/>
      <w:r>
        <w:t>h3</w:t>
      </w:r>
      <w:proofErr w:type="spellEnd"/>
      <w:r>
        <w:t>&gt;</w:t>
      </w:r>
      <w:bookmarkEnd w:id="263"/>
    </w:p>
    <w:p w14:paraId="3DE55E38" w14:textId="05E8E12B"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ForStatement</w:t>
      </w:r>
      <w:r w:rsidR="00D4318D">
        <w:rPr>
          <w:rStyle w:val="KeyWord0"/>
          <w:highlight w:val="white"/>
        </w:rPr>
        <w:t>&lt;/k&gt;</w:t>
      </w:r>
      <w:r w:rsidRPr="00903DBA">
        <w:rPr>
          <w:highlight w:val="white"/>
        </w:rPr>
        <w:t xml:space="preserve"> method, we </w:t>
      </w:r>
      <w:r w:rsidR="008C71B3">
        <w:rPr>
          <w:highlight w:val="white"/>
        </w:rPr>
        <w:t>use both t</w:t>
      </w:r>
      <w:r w:rsidRPr="00903DBA">
        <w:rPr>
          <w:highlight w:val="white"/>
        </w:rPr>
        <w:t>he short and long list</w:t>
      </w:r>
      <w:r w:rsidR="008C71B3">
        <w:rPr>
          <w:highlight w:val="white"/>
        </w:rPr>
        <w:t>s</w:t>
      </w:r>
      <w:r w:rsidRPr="00903DBA">
        <w:rPr>
          <w:highlight w:val="white"/>
        </w:rPr>
        <w:t xml:space="preserve"> of the expressions. If the </w:t>
      </w:r>
      <w:r w:rsidR="003258B9">
        <w:rPr>
          <w:highlight w:val="white"/>
        </w:rPr>
        <w:t xml:space="preserve">middle </w:t>
      </w:r>
      <w:r w:rsidRPr="00903DBA">
        <w:rPr>
          <w:highlight w:val="white"/>
        </w:rPr>
        <w:t xml:space="preserve">test expression is present, we want its value, and </w:t>
      </w:r>
      <w:r w:rsidR="003258B9">
        <w:rPr>
          <w:highlight w:val="white"/>
        </w:rPr>
        <w:t xml:space="preserve">are </w:t>
      </w:r>
      <w:r w:rsidRPr="00903DBA">
        <w:rPr>
          <w:highlight w:val="white"/>
        </w:rPr>
        <w:t>therefore</w:t>
      </w:r>
      <w:r w:rsidR="003258B9">
        <w:rPr>
          <w:highlight w:val="white"/>
        </w:rPr>
        <w:t xml:space="preserve"> </w:t>
      </w:r>
      <w:r w:rsidRPr="00903DBA">
        <w:rPr>
          <w:highlight w:val="white"/>
        </w:rPr>
        <w:t>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xml:space="preserve">, which are </w:t>
      </w:r>
      <w:r w:rsidR="008C71B3">
        <w:rPr>
          <w:highlight w:val="white"/>
        </w:rPr>
        <w:t>generated by t</w:t>
      </w:r>
      <w:r w:rsidR="00FB2561">
        <w:rPr>
          <w:highlight w:val="white"/>
        </w:rPr>
        <w: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52B16F9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14B5D51E" w14:textId="40FBF54B"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nextSet </w:t>
      </w:r>
      <w:r w:rsidR="001B296B">
        <w:rPr>
          <w:highlight w:val="white"/>
        </w:rPr>
        <w:t>= new(</w:t>
      </w:r>
      <w:r w:rsidR="001B296B" w:rsidRPr="00903DBA">
        <w:rPr>
          <w:highlight w:val="white"/>
        </w:rPr>
        <w:t>);</w:t>
      </w:r>
    </w:p>
    <w:p w14:paraId="1EBD9D91" w14:textId="1B00B1C3" w:rsidR="005E5A36" w:rsidRPr="00903DBA" w:rsidRDefault="005E5A36" w:rsidP="005E5A36">
      <w:pPr>
        <w:rPr>
          <w:highlight w:val="white"/>
        </w:rPr>
      </w:pPr>
      <w:r w:rsidRPr="00903DBA">
        <w:rPr>
          <w:highlight w:val="white"/>
        </w:rPr>
        <w:t xml:space="preserve">We add an empty instruction as the target of the test expression, since we do not know if </w:t>
      </w:r>
      <w:r w:rsidR="003258B9">
        <w:rPr>
          <w:highlight w:val="white"/>
        </w:rPr>
        <w:t xml:space="preserve">it </w:t>
      </w:r>
      <w:r w:rsidR="006A58C2">
        <w:rPr>
          <w:highlight w:val="white"/>
        </w:rPr>
        <w:t>in fact is a</w:t>
      </w:r>
      <w:r w:rsidRPr="00903DBA">
        <w:rPr>
          <w:highlight w:val="white"/>
        </w:rPr>
        <w:t xml:space="preserve"> test expression</w:t>
      </w:r>
      <w:r w:rsidR="00B871F3">
        <w:rPr>
          <w:highlight w:val="white"/>
        </w:rPr>
        <w:t xml:space="preserve"> present</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lastRenderedPageBreak/>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1EC247E9" w:rsidR="005E5A36" w:rsidRPr="00903DBA" w:rsidRDefault="005E5A36" w:rsidP="005E5A36">
      <w:r w:rsidRPr="00903DBA">
        <w:t>Finally</w:t>
      </w:r>
      <w:r w:rsidR="00EF1998">
        <w:t>,</w:t>
      </w:r>
      <w:r w:rsidRPr="00903DBA">
        <w:t xml:space="preserve"> the </w:t>
      </w:r>
      <w:r w:rsidR="00277560">
        <w:t>continue-set</w:t>
      </w:r>
      <w:r w:rsidRPr="00903DBA">
        <w:t xml:space="preserve"> is backpatched to the beginning of the test expression and the </w:t>
      </w:r>
      <w:r w:rsidR="00277560">
        <w:t>break-set</w:t>
      </w:r>
      <w:r w:rsidRPr="00903DBA">
        <w:t xml:space="preserve">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2CC0D745" w:rsidR="005E5A36" w:rsidRDefault="005E5A36" w:rsidP="005E5A36">
      <w:pPr>
        <w:pStyle w:val="Code"/>
        <w:rPr>
          <w:highlight w:val="white"/>
        </w:rPr>
      </w:pPr>
      <w:r w:rsidRPr="00903DBA">
        <w:rPr>
          <w:highlight w:val="white"/>
        </w:rPr>
        <w:t xml:space="preserve">    }</w:t>
      </w:r>
    </w:p>
    <w:p w14:paraId="4B6A7CC9" w14:textId="77777777" w:rsidR="00EF1998" w:rsidRDefault="00EF1998" w:rsidP="00EF1998">
      <w:pPr>
        <w:pStyle w:val="Heading3"/>
        <w:numPr>
          <w:ilvl w:val="2"/>
          <w:numId w:val="220"/>
        </w:numPr>
      </w:pPr>
      <w:bookmarkStart w:id="264" w:name="_Toc98936310"/>
      <w:r>
        <w:t>&lt;</w:t>
      </w:r>
      <w:proofErr w:type="spellStart"/>
      <w:r>
        <w:t>h3</w:t>
      </w:r>
      <w:proofErr w:type="spellEnd"/>
      <w:r>
        <w:t>&gt;</w:t>
      </w:r>
      <w:r w:rsidRPr="00903DBA">
        <w:t>The While Statement</w:t>
      </w:r>
      <w:r>
        <w:t>&lt;/</w:t>
      </w:r>
      <w:proofErr w:type="spellStart"/>
      <w:r>
        <w:t>h3</w:t>
      </w:r>
      <w:proofErr w:type="spellEnd"/>
      <w:r>
        <w:t>&gt;</w:t>
      </w:r>
      <w:bookmarkEnd w:id="264"/>
    </w:p>
    <w:p w14:paraId="4F4207DB" w14:textId="77777777" w:rsidR="00EF1998" w:rsidRDefault="00EF1998" w:rsidP="00EF1998">
      <w:pPr>
        <w:rPr>
          <w:highlight w:val="white"/>
        </w:rPr>
      </w:pPr>
      <w:r w:rsidRPr="00903DBA">
        <w:rPr>
          <w:highlight w:val="white"/>
        </w:rPr>
        <w:t xml:space="preserve">The </w:t>
      </w:r>
      <w:r>
        <w:rPr>
          <w:rStyle w:val="KeyWord0"/>
          <w:highlight w:val="white"/>
        </w:rPr>
        <w:t>&lt;k&gt;</w:t>
      </w:r>
      <w:r w:rsidRPr="00903DBA">
        <w:rPr>
          <w:rStyle w:val="KeyWord0"/>
          <w:highlight w:val="white"/>
        </w:rPr>
        <w:t>WhileStatement</w:t>
      </w:r>
      <w:r>
        <w:rPr>
          <w:rStyle w:val="KeyWord0"/>
          <w:highlight w:val="white"/>
        </w:rPr>
        <w:t>&lt;/k&gt;</w:t>
      </w:r>
      <w:r w:rsidRPr="00903DBA">
        <w:rPr>
          <w:highlight w:val="white"/>
        </w:rPr>
        <w:t xml:space="preserve"> method is called after the while statement has been parsed. </w:t>
      </w:r>
      <w:r>
        <w:rPr>
          <w:highlight w:val="white"/>
        </w:rPr>
        <w:t xml:space="preserve">Since the </w:t>
      </w:r>
      <w:r w:rsidRPr="000569EB">
        <w:rPr>
          <w:rStyle w:val="KeyWord0"/>
          <w:highlight w:val="white"/>
        </w:rPr>
        <w:t>while</w:t>
      </w:r>
      <w:r>
        <w:rPr>
          <w:highlight w:val="white"/>
        </w:rPr>
        <w:t xml:space="preserve"> statement is a simplified form of the </w:t>
      </w:r>
      <w:r w:rsidRPr="000569EB">
        <w:rPr>
          <w:rStyle w:val="KeyWord0"/>
          <w:highlight w:val="white"/>
        </w:rPr>
        <w:t>for</w:t>
      </w:r>
      <w:r>
        <w:rPr>
          <w:highlight w:val="white"/>
        </w:rPr>
        <w:t xml:space="preserve"> statement, we simply call </w:t>
      </w:r>
      <w:r w:rsidRPr="000569EB">
        <w:rPr>
          <w:rStyle w:val="KeyWord0"/>
          <w:highlight w:val="white"/>
        </w:rPr>
        <w:t>ForStatament</w:t>
      </w:r>
      <w:r>
        <w:rPr>
          <w:highlight w:val="white"/>
        </w:rPr>
        <w:t>.</w:t>
      </w:r>
    </w:p>
    <w:p w14:paraId="3334386C" w14:textId="77777777" w:rsidR="00EF1998" w:rsidRPr="005B2B9F" w:rsidRDefault="00EF1998" w:rsidP="00EF1998">
      <w:pPr>
        <w:pStyle w:val="Code"/>
      </w:pPr>
      <w:r w:rsidRPr="005B2B9F">
        <w:t xml:space="preserve">    public static Statement WhileStatement(Expression expression,</w:t>
      </w:r>
    </w:p>
    <w:p w14:paraId="7565553B" w14:textId="77777777" w:rsidR="00EF1998" w:rsidRPr="005B2B9F" w:rsidRDefault="00EF1998" w:rsidP="00EF1998">
      <w:pPr>
        <w:pStyle w:val="Code"/>
      </w:pPr>
      <w:r w:rsidRPr="005B2B9F">
        <w:t xml:space="preserve">                                           Statement statement) {</w:t>
      </w:r>
    </w:p>
    <w:p w14:paraId="4B83BC02" w14:textId="77777777" w:rsidR="00EF1998" w:rsidRPr="005B2B9F" w:rsidRDefault="00EF1998" w:rsidP="00EF1998">
      <w:pPr>
        <w:pStyle w:val="Code"/>
      </w:pPr>
      <w:r w:rsidRPr="005B2B9F">
        <w:t xml:space="preserve">      return ForStatement(null, expression, null, statement);</w:t>
      </w:r>
    </w:p>
    <w:p w14:paraId="17D07112" w14:textId="77777777" w:rsidR="00EF1998" w:rsidRPr="005B2B9F" w:rsidRDefault="00EF1998" w:rsidP="00EF1998">
      <w:pPr>
        <w:pStyle w:val="Code"/>
      </w:pPr>
      <w:r w:rsidRPr="005B2B9F">
        <w:t xml:space="preserve">    }</w:t>
      </w:r>
    </w:p>
    <w:p w14:paraId="26760333" w14:textId="24454E77" w:rsidR="00EA070B" w:rsidRDefault="00CC1DF4" w:rsidP="00EA070B">
      <w:pPr>
        <w:pStyle w:val="Heading3"/>
        <w:numPr>
          <w:ilvl w:val="2"/>
          <w:numId w:val="215"/>
        </w:numPr>
      </w:pPr>
      <w:bookmarkStart w:id="265" w:name="_Toc98936311"/>
      <w:r>
        <w:t>&lt;</w:t>
      </w:r>
      <w:proofErr w:type="spellStart"/>
      <w:r>
        <w:t>h3</w:t>
      </w:r>
      <w:proofErr w:type="spellEnd"/>
      <w:r>
        <w:t>&gt;</w:t>
      </w:r>
      <w:r w:rsidRPr="00903DBA">
        <w:t xml:space="preserve">The </w:t>
      </w:r>
      <w:r>
        <w:t>Continue</w:t>
      </w:r>
      <w:r w:rsidRPr="00903DBA">
        <w:t xml:space="preserve"> Statement</w:t>
      </w:r>
      <w:r>
        <w:t>&lt;/</w:t>
      </w:r>
      <w:proofErr w:type="spellStart"/>
      <w:r>
        <w:t>h3</w:t>
      </w:r>
      <w:proofErr w:type="spellEnd"/>
      <w:r>
        <w:t>&gt;</w:t>
      </w:r>
      <w:bookmarkEnd w:id="265"/>
    </w:p>
    <w:p w14:paraId="6037EF09" w14:textId="40BA2286" w:rsidR="0056138F" w:rsidRDefault="00B134FB" w:rsidP="0090704A">
      <w:pPr>
        <w:rPr>
          <w:highlight w:val="white"/>
        </w:rPr>
      </w:pPr>
      <w:r>
        <w:rPr>
          <w:highlight w:val="white"/>
        </w:rPr>
        <w:t xml:space="preserve">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works in the same way as the </w:t>
      </w:r>
      <w:r w:rsidR="00D4318D">
        <w:rPr>
          <w:rStyle w:val="KeyWord0"/>
          <w:highlight w:val="white"/>
        </w:rPr>
        <w:t>&lt;k&gt;</w:t>
      </w:r>
      <w:r w:rsidR="00D4318D" w:rsidRPr="00F86157">
        <w:rPr>
          <w:rStyle w:val="KeyWord0"/>
          <w:highlight w:val="white"/>
        </w:rPr>
        <w:t>break</w:t>
      </w:r>
      <w:r w:rsidR="00D4318D">
        <w:rPr>
          <w:rStyle w:val="KeyWord0"/>
          <w:highlight w:val="white"/>
        </w:rPr>
        <w:t>&lt;/k&gt;</w:t>
      </w:r>
      <w:r>
        <w:rPr>
          <w:highlight w:val="white"/>
        </w:rPr>
        <w:t xml:space="preserve"> statement, we add the first instruction following the </w:t>
      </w:r>
      <w:r w:rsidR="00D4318D">
        <w:rPr>
          <w:rStyle w:val="KeyWord0"/>
          <w:highlight w:val="white"/>
        </w:rPr>
        <w:t>&lt;k&gt;</w:t>
      </w:r>
      <w:r w:rsidR="00D4318D" w:rsidRPr="00F86157">
        <w:rPr>
          <w:rStyle w:val="KeyWord0"/>
          <w:highlight w:val="white"/>
        </w:rPr>
        <w:t>continue</w:t>
      </w:r>
      <w:r w:rsidR="00D4318D">
        <w:rPr>
          <w:rStyle w:val="KeyWord0"/>
          <w:highlight w:val="white"/>
        </w:rPr>
        <w:t>&lt;/k&gt;</w:t>
      </w:r>
      <w:r>
        <w:rPr>
          <w:highlight w:val="white"/>
        </w:rPr>
        <w:t xml:space="preserve"> statement to the set on top </w:t>
      </w:r>
      <w:r w:rsidR="00D4318D">
        <w:rPr>
          <w:rStyle w:val="KeyWord0"/>
          <w:highlight w:val="white"/>
        </w:rPr>
        <w:t>&lt;k&gt;</w:t>
      </w:r>
      <w:r w:rsidR="00D4318D" w:rsidRPr="0056138F">
        <w:rPr>
          <w:rStyle w:val="KeyWord0"/>
          <w:highlight w:val="white"/>
        </w:rPr>
        <w:t>m_continueSetStack</w:t>
      </w:r>
      <w:r w:rsidR="00D4318D">
        <w:rPr>
          <w:rStyle w:val="KeyWord0"/>
          <w:highlight w:val="white"/>
        </w:rPr>
        <w:t>&lt;/k&gt;</w:t>
      </w:r>
      <w:r w:rsidR="0056138F">
        <w:rPr>
          <w:highlight w:val="white"/>
        </w:rPr>
        <w:t xml:space="preserve">. We report an error if the statement is not enclosed by </w:t>
      </w:r>
      <w:r w:rsidR="002417A6">
        <w:rPr>
          <w:highlight w:val="white"/>
        </w:rPr>
        <w:t xml:space="preserve">a </w:t>
      </w:r>
      <w:r w:rsidR="00D4318D">
        <w:rPr>
          <w:rStyle w:val="KeyWord0"/>
          <w:highlight w:val="white"/>
        </w:rPr>
        <w:t>&lt;k&gt;</w:t>
      </w:r>
      <w:r w:rsidR="00D4318D" w:rsidRPr="00F86157">
        <w:rPr>
          <w:rStyle w:val="KeyWord0"/>
          <w:highlight w:val="white"/>
        </w:rPr>
        <w:t>while</w:t>
      </w:r>
      <w:r w:rsidR="00D4318D">
        <w:rPr>
          <w:rStyle w:val="KeyWord0"/>
          <w:highlight w:val="white"/>
        </w:rPr>
        <w:t>&lt;/k&gt;</w:t>
      </w:r>
      <w:r w:rsidR="002417A6">
        <w:rPr>
          <w:highlight w:val="white"/>
        </w:rPr>
        <w:t xml:space="preserve">, </w:t>
      </w:r>
      <w:r w:rsidR="00D4318D">
        <w:rPr>
          <w:rStyle w:val="KeyWord0"/>
          <w:highlight w:val="white"/>
        </w:rPr>
        <w:t>&lt;k&gt;</w:t>
      </w:r>
      <w:r w:rsidR="00D4318D" w:rsidRPr="00F86157">
        <w:rPr>
          <w:rStyle w:val="KeyWord0"/>
          <w:highlight w:val="white"/>
        </w:rPr>
        <w:t>do</w:t>
      </w:r>
      <w:r w:rsidR="00D4318D">
        <w:rPr>
          <w:rStyle w:val="KeyWord0"/>
          <w:highlight w:val="white"/>
        </w:rPr>
        <w:t>&lt;/k&gt;</w:t>
      </w:r>
      <w:r w:rsidR="002417A6">
        <w:rPr>
          <w:highlight w:val="white"/>
        </w:rPr>
        <w:t xml:space="preserve">, or </w:t>
      </w:r>
      <w:r w:rsidR="00D4318D">
        <w:rPr>
          <w:rStyle w:val="KeyWord0"/>
          <w:highlight w:val="white"/>
        </w:rPr>
        <w:t>&lt;k&gt;</w:t>
      </w:r>
      <w:r w:rsidR="00D4318D" w:rsidRPr="00F86157">
        <w:rPr>
          <w:rStyle w:val="KeyWord0"/>
          <w:highlight w:val="white"/>
        </w:rPr>
        <w:t>for</w:t>
      </w:r>
      <w:r w:rsidR="00D4318D">
        <w:rPr>
          <w:rStyle w:val="KeyWord0"/>
          <w:highlight w:val="white"/>
        </w:rPr>
        <w:t>&lt;/k&gt;</w:t>
      </w:r>
      <w:r w:rsidR="002417A6">
        <w:rPr>
          <w:highlight w:val="white"/>
        </w:rPr>
        <w:t xml:space="preserve"> statement.</w:t>
      </w:r>
    </w:p>
    <w:p w14:paraId="18657753" w14:textId="77777777" w:rsidR="00EA070B" w:rsidRPr="00231BC9" w:rsidRDefault="00EA070B" w:rsidP="00EA070B">
      <w:pPr>
        <w:pStyle w:val="Code"/>
        <w:rPr>
          <w:highlight w:val="white"/>
        </w:rPr>
      </w:pPr>
      <w:r w:rsidRPr="00231BC9">
        <w:rPr>
          <w:highlight w:val="white"/>
        </w:rPr>
        <w:t xml:space="preserve">    public static Statement ContinueStatement() {</w:t>
      </w:r>
    </w:p>
    <w:p w14:paraId="079F5CAF" w14:textId="11511776" w:rsidR="00EA070B" w:rsidRDefault="00EA070B" w:rsidP="00EA070B">
      <w:pPr>
        <w:pStyle w:val="Code"/>
        <w:rPr>
          <w:highlight w:val="white"/>
        </w:rPr>
      </w:pPr>
      <w:r w:rsidRPr="00231BC9">
        <w:rPr>
          <w:highlight w:val="white"/>
        </w:rPr>
        <w:t xml:space="preserve">      </w:t>
      </w:r>
      <w:r w:rsidR="0056352A">
        <w:rPr>
          <w:highlight w:val="white"/>
        </w:rPr>
        <w:t>Error.Check</w:t>
      </w:r>
      <w:r w:rsidRPr="00231BC9">
        <w:rPr>
          <w:highlight w:val="white"/>
        </w:rPr>
        <w:t>(m_continueSetStack.Count &gt; 0,</w:t>
      </w:r>
    </w:p>
    <w:p w14:paraId="07B35B87" w14:textId="77777777" w:rsidR="00EA070B" w:rsidRPr="00231BC9" w:rsidRDefault="00EA070B" w:rsidP="00EA070B">
      <w:pPr>
        <w:pStyle w:val="Code"/>
        <w:rPr>
          <w:highlight w:val="white"/>
        </w:rPr>
      </w:pPr>
      <w:r>
        <w:rPr>
          <w:highlight w:val="white"/>
        </w:rPr>
        <w:t xml:space="preserve">                  </w:t>
      </w:r>
      <w:r w:rsidRPr="00231BC9">
        <w:rPr>
          <w:highlight w:val="white"/>
        </w:rPr>
        <w:t xml:space="preserve"> Message.Continue_without_while____do____or____for);</w:t>
      </w:r>
    </w:p>
    <w:p w14:paraId="06CAF521" w14:textId="5415E852" w:rsidR="00EA070B" w:rsidRPr="00231BC9" w:rsidRDefault="00EA070B" w:rsidP="00EA070B">
      <w:pPr>
        <w:pStyle w:val="Code"/>
        <w:rPr>
          <w:highlight w:val="white"/>
        </w:rPr>
      </w:pPr>
      <w:r w:rsidRPr="00231BC9">
        <w:rPr>
          <w:highlight w:val="white"/>
        </w:rPr>
        <w:t xml:space="preserve">      List&lt;MiddleCode&gt; codeList </w:t>
      </w:r>
      <w:r w:rsidR="001F2BD0">
        <w:rPr>
          <w:highlight w:val="white"/>
        </w:rPr>
        <w:t>= new(</w:t>
      </w:r>
      <w:r w:rsidRPr="00231BC9">
        <w:rPr>
          <w:highlight w:val="white"/>
        </w:rPr>
        <w:t>);</w:t>
      </w:r>
    </w:p>
    <w:p w14:paraId="332AB779" w14:textId="77777777" w:rsidR="00EA070B" w:rsidRPr="00231BC9" w:rsidRDefault="00EA070B" w:rsidP="00EA070B">
      <w:pPr>
        <w:pStyle w:val="Code"/>
        <w:rPr>
          <w:highlight w:val="white"/>
        </w:rPr>
      </w:pPr>
      <w:r w:rsidRPr="00231BC9">
        <w:rPr>
          <w:highlight w:val="white"/>
        </w:rPr>
        <w:t xml:space="preserve">      MiddleCode continueCode = AddMiddleCode(codeList, MiddleOperator.Jump);</w:t>
      </w:r>
    </w:p>
    <w:p w14:paraId="08CD778D" w14:textId="77777777" w:rsidR="00EA070B" w:rsidRPr="00231BC9" w:rsidRDefault="00EA070B" w:rsidP="00EA070B">
      <w:pPr>
        <w:pStyle w:val="Code"/>
        <w:rPr>
          <w:highlight w:val="white"/>
        </w:rPr>
      </w:pPr>
      <w:r w:rsidRPr="00231BC9">
        <w:rPr>
          <w:highlight w:val="white"/>
        </w:rPr>
        <w:t xml:space="preserve">      m_continueSetStack.Peek().Add(continueCode);</w:t>
      </w:r>
    </w:p>
    <w:p w14:paraId="4D70007D" w14:textId="77777777" w:rsidR="00EA070B" w:rsidRPr="00231BC9" w:rsidRDefault="00EA070B" w:rsidP="00EA070B">
      <w:pPr>
        <w:pStyle w:val="Code"/>
        <w:rPr>
          <w:highlight w:val="white"/>
        </w:rPr>
      </w:pPr>
      <w:r w:rsidRPr="00231BC9">
        <w:rPr>
          <w:highlight w:val="white"/>
        </w:rPr>
        <w:t xml:space="preserve">      return (new Statement(codeList));</w:t>
      </w:r>
    </w:p>
    <w:p w14:paraId="5CCF91F3" w14:textId="77777777" w:rsidR="00EA070B" w:rsidRPr="00231BC9" w:rsidRDefault="00EA070B" w:rsidP="00EA070B">
      <w:pPr>
        <w:pStyle w:val="Code"/>
        <w:rPr>
          <w:highlight w:val="white"/>
        </w:rPr>
      </w:pPr>
      <w:r w:rsidRPr="00231BC9">
        <w:rPr>
          <w:highlight w:val="white"/>
        </w:rPr>
        <w:lastRenderedPageBreak/>
        <w:t xml:space="preserve">    }</w:t>
      </w:r>
    </w:p>
    <w:p w14:paraId="7B9CF29E" w14:textId="2D6B81CD" w:rsidR="005E5A36" w:rsidRDefault="00CC1DF4" w:rsidP="0060539D">
      <w:pPr>
        <w:pStyle w:val="Heading3"/>
      </w:pPr>
      <w:bookmarkStart w:id="266" w:name="_Toc98936312"/>
      <w:r>
        <w:t>&lt;</w:t>
      </w:r>
      <w:proofErr w:type="spellStart"/>
      <w:r>
        <w:t>h3</w:t>
      </w:r>
      <w:proofErr w:type="spellEnd"/>
      <w:r>
        <w:t xml:space="preserve">&gt;The </w:t>
      </w:r>
      <w:r w:rsidRPr="00903DBA">
        <w:t xml:space="preserve">Label and </w:t>
      </w:r>
      <w:proofErr w:type="spellStart"/>
      <w:r>
        <w:t>Goto</w:t>
      </w:r>
      <w:proofErr w:type="spellEnd"/>
      <w:r w:rsidRPr="00903DBA">
        <w:t xml:space="preserve"> Statement</w:t>
      </w:r>
      <w:r>
        <w:t>s&lt;/</w:t>
      </w:r>
      <w:proofErr w:type="spellStart"/>
      <w:r>
        <w:t>h3</w:t>
      </w:r>
      <w:proofErr w:type="spellEnd"/>
      <w:r>
        <w:t>&gt;</w:t>
      </w:r>
      <w:bookmarkEnd w:id="266"/>
    </w:p>
    <w:p w14:paraId="44B6A534" w14:textId="34AB98FC" w:rsidR="005D3517" w:rsidRDefault="00A4505E" w:rsidP="005D3517">
      <w:pPr>
        <w:rPr>
          <w:highlight w:val="white"/>
        </w:rPr>
      </w:pPr>
      <w:r>
        <w:rPr>
          <w:highlight w:val="white"/>
        </w:rPr>
        <w:t xml:space="preserve">In C, is is allowed to use </w:t>
      </w:r>
      <w:proofErr w:type="spellStart"/>
      <w:r>
        <w:rPr>
          <w:highlight w:val="white"/>
        </w:rPr>
        <w:t>goto</w:t>
      </w:r>
      <w:proofErr w:type="spellEnd"/>
      <w:r>
        <w:rPr>
          <w:highlight w:val="white"/>
        </w:rPr>
        <w:t xml:space="preserve"> statements, </w:t>
      </w:r>
      <w:r w:rsidR="001839DD">
        <w:rPr>
          <w:highlight w:val="white"/>
        </w:rPr>
        <w:t xml:space="preserve">that </w:t>
      </w:r>
      <w:r w:rsidR="008A5DAF">
        <w:rPr>
          <w:highlight w:val="white"/>
        </w:rPr>
        <w:t>jump</w:t>
      </w:r>
      <w:r w:rsidR="001839DD">
        <w:rPr>
          <w:highlight w:val="white"/>
        </w:rPr>
        <w:t xml:space="preserve"> </w:t>
      </w:r>
      <w:r w:rsidR="008A5DAF">
        <w:rPr>
          <w:highlight w:val="white"/>
        </w:rPr>
        <w:t xml:space="preserve">to labels, </w:t>
      </w:r>
      <w:r>
        <w:rPr>
          <w:highlight w:val="white"/>
        </w:rPr>
        <w:t>even though it is not recommended.</w:t>
      </w:r>
      <w:r w:rsidR="008A5DAF">
        <w:rPr>
          <w:highlight w:val="white"/>
        </w:rPr>
        <w:t xml:space="preserve"> For that we need </w:t>
      </w:r>
      <w:r w:rsidR="00965090">
        <w:rPr>
          <w:highlight w:val="white"/>
        </w:rPr>
        <w:t xml:space="preserve">the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5D3517">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5D3517">
        <w:rPr>
          <w:highlight w:val="white"/>
        </w:rPr>
        <w:t xml:space="preserve"> maps</w:t>
      </w:r>
      <w:r w:rsidR="00965090">
        <w:rPr>
          <w:highlight w:val="white"/>
        </w:rPr>
        <w:t xml:space="preserve">, where </w:t>
      </w:r>
      <w:r w:rsidR="00D4318D">
        <w:rPr>
          <w:rStyle w:val="KeyWord0"/>
          <w:highlight w:val="white"/>
        </w:rPr>
        <w:t>&lt;k&gt;</w:t>
      </w:r>
      <w:r w:rsidR="00D4318D" w:rsidRPr="005D3517">
        <w:rPr>
          <w:rStyle w:val="KeyWord0"/>
          <w:highlight w:val="white"/>
        </w:rPr>
        <w:t>m_labelMap</w:t>
      </w:r>
      <w:r w:rsidR="00D4318D">
        <w:rPr>
          <w:rStyle w:val="KeyWord0"/>
          <w:highlight w:val="white"/>
        </w:rPr>
        <w:t>&lt;/k&gt;</w:t>
      </w:r>
      <w:r w:rsidR="00965090" w:rsidRPr="00965090">
        <w:rPr>
          <w:highlight w:val="white"/>
        </w:rPr>
        <w:t xml:space="preserve"> stores the labels of the </w:t>
      </w:r>
      <w:r w:rsidR="00D4318D">
        <w:rPr>
          <w:rStyle w:val="KeyWord0"/>
          <w:highlight w:val="white"/>
        </w:rPr>
        <w:t>&lt;k&gt;</w:t>
      </w:r>
      <w:r w:rsidR="00D4318D" w:rsidRPr="00F86157">
        <w:rPr>
          <w:rStyle w:val="KeyWord0"/>
          <w:highlight w:val="white"/>
        </w:rPr>
        <w:t>goto</w:t>
      </w:r>
      <w:r w:rsidR="00D4318D">
        <w:rPr>
          <w:rStyle w:val="KeyWord0"/>
          <w:highlight w:val="white"/>
        </w:rPr>
        <w:t>&lt;/k&gt;</w:t>
      </w:r>
      <w:r w:rsidR="00965090" w:rsidRPr="00965090">
        <w:rPr>
          <w:highlight w:val="white"/>
        </w:rPr>
        <w:t xml:space="preserve"> targets</w:t>
      </w:r>
      <w:r w:rsidR="00965090">
        <w:rPr>
          <w:highlight w:val="white"/>
        </w:rPr>
        <w:t xml:space="preserve"> and </w:t>
      </w:r>
      <w:r w:rsidR="00D4318D">
        <w:rPr>
          <w:rStyle w:val="KeyWord0"/>
          <w:highlight w:val="white"/>
        </w:rPr>
        <w:t>&lt;k&gt;</w:t>
      </w:r>
      <w:r w:rsidR="00D4318D" w:rsidRPr="00903DBA">
        <w:rPr>
          <w:rStyle w:val="KeyWord0"/>
          <w:highlight w:val="white"/>
        </w:rPr>
        <w:t>m_gotoSetMap</w:t>
      </w:r>
      <w:r w:rsidR="00D4318D">
        <w:rPr>
          <w:rStyle w:val="KeyWord0"/>
          <w:highlight w:val="white"/>
        </w:rPr>
        <w:t>&lt;/k&gt;</w:t>
      </w:r>
      <w:r w:rsidR="00965090" w:rsidRPr="00965090">
        <w:rPr>
          <w:highlight w:val="white"/>
        </w:rPr>
        <w:t xml:space="preserve"> stores sets of instructions jumping to a target.</w:t>
      </w:r>
    </w:p>
    <w:p w14:paraId="6325AAD5" w14:textId="3E3F0C82" w:rsidR="005E5A36" w:rsidRDefault="005E5A36" w:rsidP="005E5A36">
      <w:pPr>
        <w:pStyle w:val="Code"/>
        <w:rPr>
          <w:highlight w:val="white"/>
        </w:rPr>
      </w:pPr>
      <w:r w:rsidRPr="00903DBA">
        <w:rPr>
          <w:highlight w:val="white"/>
        </w:rPr>
        <w:t xml:space="preserve">    public static Dictionary&lt;string, MiddleCode&gt; m_labelMap =</w:t>
      </w:r>
      <w:r w:rsidR="00292150">
        <w:rPr>
          <w:highlight w:val="white"/>
        </w:rPr>
        <w:t xml:space="preserve"> new();</w:t>
      </w:r>
    </w:p>
    <w:p w14:paraId="1855CC3E" w14:textId="13CFA4DB" w:rsidR="00965090" w:rsidRPr="00903DBA" w:rsidRDefault="00965090" w:rsidP="00965090">
      <w:pPr>
        <w:pStyle w:val="Code"/>
        <w:rPr>
          <w:highlight w:val="white"/>
        </w:rPr>
      </w:pPr>
      <w:r w:rsidRPr="00903DBA">
        <w:rPr>
          <w:highlight w:val="white"/>
        </w:rPr>
        <w:t xml:space="preserve">    public static Dictionary&lt;string, ISet&lt;MiddleCode&gt;&gt; m_gotoSetMap =</w:t>
      </w:r>
      <w:r w:rsidR="00292150">
        <w:rPr>
          <w:highlight w:val="white"/>
        </w:rPr>
        <w:t xml:space="preserve"> new();</w:t>
      </w:r>
    </w:p>
    <w:p w14:paraId="7B8BBA41" w14:textId="57B1DEFB" w:rsidR="005E2E9F" w:rsidRPr="00903DBA" w:rsidRDefault="00592DD8" w:rsidP="005E2E9F">
      <w:pPr>
        <w:rPr>
          <w:highlight w:val="white"/>
        </w:rPr>
      </w:pPr>
      <w:r>
        <w:rPr>
          <w:highlight w:val="white"/>
        </w:rPr>
        <w:t xml:space="preserve">The </w:t>
      </w:r>
      <w:r w:rsidR="00D4318D">
        <w:rPr>
          <w:rStyle w:val="KeyWord0"/>
          <w:highlight w:val="white"/>
        </w:rPr>
        <w:t>&lt;k&gt;</w:t>
      </w:r>
      <w:r w:rsidR="00D4318D" w:rsidRPr="00592DD8">
        <w:rPr>
          <w:rStyle w:val="KeyWord0"/>
          <w:highlight w:val="white"/>
        </w:rPr>
        <w:t>LabelStatement</w:t>
      </w:r>
      <w:r w:rsidR="00D4318D">
        <w:rPr>
          <w:rStyle w:val="KeyWord0"/>
          <w:highlight w:val="white"/>
        </w:rPr>
        <w:t>&lt;/k&gt;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w:t>
      </w:r>
      <w:r w:rsidR="00DB47D4">
        <w:rPr>
          <w:highlight w:val="white"/>
        </w:rPr>
        <w:t>allowed,</w:t>
      </w:r>
      <w:r w:rsidR="0017785E">
        <w:rPr>
          <w:highlight w:val="white"/>
        </w:rPr>
        <w:t xml:space="preserve">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1669F540"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4FEF0D71" w:rsidR="005E5A36" w:rsidRPr="00903DBA" w:rsidRDefault="005E5A36" w:rsidP="005E5A36">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GotoStatement</w:t>
      </w:r>
      <w:r w:rsidR="00D4318D">
        <w:rPr>
          <w:rStyle w:val="KeyWord0"/>
          <w:highlight w:val="white"/>
        </w:rPr>
        <w:t>&lt;/k&gt;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B5DA9D7" w:rsidR="005E5A36" w:rsidRPr="00903DBA" w:rsidRDefault="005E5A36" w:rsidP="005E5A36">
      <w:pPr>
        <w:pStyle w:val="Code"/>
        <w:rPr>
          <w:highlight w:val="white"/>
        </w:rPr>
      </w:pPr>
      <w:r w:rsidRPr="00903DBA">
        <w:rPr>
          <w:highlight w:val="white"/>
        </w:rPr>
        <w:t xml:space="preserve">      List&lt;MiddleCode&gt; gotoList </w:t>
      </w:r>
      <w:r w:rsidR="001F2BD0">
        <w:rPr>
          <w:highlight w:val="white"/>
        </w:rPr>
        <w:t>= new(</w:t>
      </w:r>
      <w:r w:rsidRPr="00903DBA">
        <w:rPr>
          <w:highlight w:val="white"/>
        </w:rPr>
        <w: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44AFB5F0"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there ha</w:t>
      </w:r>
      <w:r w:rsidR="00DB47D4">
        <w:rPr>
          <w:highlight w:val="white"/>
        </w:rPr>
        <w:t>ve</w:t>
      </w:r>
      <w:r w:rsidR="004817D2">
        <w:rPr>
          <w:highlight w:val="white"/>
        </w:rPr>
        <w:t xml:space="preserve">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4DEC7390"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D4318D">
        <w:rPr>
          <w:rStyle w:val="KeyWord0"/>
          <w:highlight w:val="white"/>
        </w:rPr>
        <w:t>&lt;k&gt;</w:t>
      </w:r>
      <w:r w:rsidR="00D4318D" w:rsidRPr="00FD3FC7">
        <w:rPr>
          <w:rStyle w:val="KeyWord0"/>
          <w:highlight w:val="white"/>
        </w:rPr>
        <w:t>Backpatch</w:t>
      </w:r>
      <w:r w:rsidR="00D4318D">
        <w:rPr>
          <w:rStyle w:val="KeyWord0"/>
          <w:highlight w:val="white"/>
        </w:rPr>
        <w:t>Goto&lt;/k&gt;</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2C954BD0" w:rsidR="005E5A36" w:rsidRPr="00903DBA" w:rsidRDefault="005E5A36" w:rsidP="005E5A3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gotoSet </w:t>
      </w:r>
      <w:r w:rsidR="001B296B">
        <w:rPr>
          <w:highlight w:val="white"/>
        </w:rPr>
        <w:t>= new(</w:t>
      </w:r>
      <w:r w:rsidR="001B296B" w:rsidRPr="00903DBA">
        <w:rPr>
          <w:highlight w:val="white"/>
        </w:rPr>
        <w: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7C191D26"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BackpatchGoto</w:t>
      </w:r>
      <w:r w:rsidR="00D4318D">
        <w:rPr>
          <w:rStyle w:val="KeyWord0"/>
          <w:highlight w:val="white"/>
        </w:rPr>
        <w:t>&lt;/k&gt;</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lastRenderedPageBreak/>
        <w:t xml:space="preserve">        ISet&lt;MiddleCode&gt; gotoSet = entry.Value;</w:t>
      </w:r>
    </w:p>
    <w:p w14:paraId="1B7CE3A3" w14:textId="44C103B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r w:rsidR="00D4318D">
        <w:rPr>
          <w:rStyle w:val="KeyWord0"/>
          <w:highlight w:val="white"/>
        </w:rPr>
        <w:t>&lt;k&gt;</w:t>
      </w:r>
      <w:r w:rsidR="00D4318D" w:rsidRPr="003D5171">
        <w:rPr>
          <w:rStyle w:val="KeyWord0"/>
          <w:highlight w:val="white"/>
        </w:rPr>
        <w:t>goto</w:t>
      </w:r>
      <w:r w:rsidR="00D4318D">
        <w:rPr>
          <w:rStyle w:val="KeyWord0"/>
          <w:highlight w:val="white"/>
        </w:rPr>
        <w:t>&lt;/k&gt;</w:t>
      </w:r>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5E24FDB1"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2D8D06A3" w:rsidR="005E5A36" w:rsidRPr="00903DBA" w:rsidRDefault="00CC1DF4" w:rsidP="0060539D">
      <w:pPr>
        <w:pStyle w:val="Heading3"/>
      </w:pPr>
      <w:bookmarkStart w:id="267" w:name="_Toc98936313"/>
      <w:r>
        <w:t>&lt;</w:t>
      </w:r>
      <w:proofErr w:type="spellStart"/>
      <w:r>
        <w:t>h3</w:t>
      </w:r>
      <w:proofErr w:type="spellEnd"/>
      <w:r>
        <w:t>&gt;</w:t>
      </w:r>
      <w:r w:rsidR="00226611">
        <w:t xml:space="preserve">The </w:t>
      </w:r>
      <w:r w:rsidRPr="00903DBA">
        <w:t>Return Statement</w:t>
      </w:r>
      <w:r>
        <w:t>&lt;/</w:t>
      </w:r>
      <w:proofErr w:type="spellStart"/>
      <w:r>
        <w:t>h3</w:t>
      </w:r>
      <w:proofErr w:type="spellEnd"/>
      <w:r>
        <w:t>&gt;</w:t>
      </w:r>
      <w:bookmarkEnd w:id="267"/>
    </w:p>
    <w:p w14:paraId="3E63649E" w14:textId="714D3631" w:rsidR="005F161D" w:rsidRDefault="005E5A36" w:rsidP="005E5A36">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G</w:t>
      </w:r>
      <w:r w:rsidR="00493E8C" w:rsidRPr="00903DBA">
        <w:rPr>
          <w:rStyle w:val="CodeInText"/>
        </w:rPr>
        <w:t>enerateReturnStatement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w:t>
      </w:r>
      <w:r w:rsidR="005F161D">
        <w:t>generates the code for setting the return value (if present) and return</w:t>
      </w:r>
      <w:r w:rsidR="003D5171">
        <w:t xml:space="preserve"> to the calling function</w:t>
      </w:r>
      <w:r w:rsidR="005F161D">
        <w:t>. If the function is</w:t>
      </w:r>
      <w:r w:rsidR="00124BF9">
        <w:t xml:space="preserve"> the</w:t>
      </w:r>
      <w:r w:rsidR="005F161D">
        <w:t xml:space="preserve"> </w:t>
      </w:r>
      <w:r w:rsidR="00D4318D">
        <w:rPr>
          <w:rStyle w:val="KeyWord0"/>
        </w:rPr>
        <w:t>&lt;k&gt;</w:t>
      </w:r>
      <w:r w:rsidR="00D4318D" w:rsidRPr="003D5171">
        <w:rPr>
          <w:rStyle w:val="KeyWord0"/>
        </w:rPr>
        <w:t>main</w:t>
      </w:r>
      <w:r w:rsidR="00D4318D">
        <w:rPr>
          <w:rStyle w:val="KeyWord0"/>
        </w:rPr>
        <w:t>&lt;/k&gt;</w:t>
      </w:r>
      <w:r w:rsidR="005F161D">
        <w:t xml:space="preserve"> function</w:t>
      </w:r>
      <w:r w:rsidR="002A413C">
        <w:t>,</w:t>
      </w:r>
      <w:r w:rsidR="005F161D">
        <w:t xml:space="preserve"> it </w:t>
      </w:r>
      <w:r w:rsidR="002A413C">
        <w:t>instead</w:t>
      </w:r>
      <w:r w:rsidR="005F161D">
        <w:t xml:space="preserve"> adds code for exiting the execution.</w:t>
      </w:r>
      <w:r w:rsidR="00650C19">
        <w:t xml:space="preserve"> In that case, the execution shall exit only in case of the original main function. Note th</w:t>
      </w:r>
      <w:r w:rsidR="00124BF9">
        <w:t>a</w:t>
      </w:r>
      <w:r w:rsidR="00650C19">
        <w:t xml:space="preserve">t </w:t>
      </w:r>
      <w:r w:rsidR="00124BF9">
        <w:t xml:space="preserve">it </w:t>
      </w:r>
      <w:r w:rsidR="00650C19">
        <w:t xml:space="preserve">is allowed to recursively call the </w:t>
      </w:r>
      <w:r w:rsidR="00D4318D">
        <w:rPr>
          <w:rStyle w:val="KeyWord0"/>
        </w:rPr>
        <w:t>&lt;k&gt;</w:t>
      </w:r>
      <w:r w:rsidR="00D4318D" w:rsidRPr="002A413C">
        <w:rPr>
          <w:rStyle w:val="KeyWord0"/>
        </w:rPr>
        <w:t>main</w:t>
      </w:r>
      <w:r w:rsidR="00D4318D">
        <w:rPr>
          <w:rStyle w:val="KeyWord0"/>
        </w:rPr>
        <w:t>&lt;/k&gt;</w:t>
      </w:r>
      <w:r w:rsidR="00650C19">
        <w:t xml:space="preserve">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4E6530E3"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01C21A57" w:rsidR="00A26378" w:rsidRPr="00A26378" w:rsidRDefault="00A26378" w:rsidP="00A26378">
      <w:pPr>
        <w:pStyle w:val="Code"/>
        <w:rPr>
          <w:highlight w:val="white"/>
        </w:rPr>
      </w:pPr>
      <w:r w:rsidRPr="00A26378">
        <w:rPr>
          <w:highlight w:val="white"/>
        </w:rPr>
        <w:t xml:space="preserve">        </w:t>
      </w:r>
      <w:r w:rsidR="0056352A">
        <w:rPr>
          <w:highlight w:val="white"/>
        </w:rPr>
        <w:t>Error.Check</w:t>
      </w:r>
      <w:r w:rsidRPr="00A26378">
        <w:rPr>
          <w:highlight w:val="white"/>
        </w:rPr>
        <w:t>(SymbolTable.CurrentFunction.Type.ReturnType.IsVoid(),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493B280" w:rsidR="00A26378" w:rsidRPr="00A26378" w:rsidRDefault="00A26378" w:rsidP="00A26378">
      <w:pPr>
        <w:pStyle w:val="Code"/>
        <w:rPr>
          <w:highlight w:val="white"/>
        </w:rPr>
      </w:pPr>
      <w:r w:rsidRPr="00A26378">
        <w:rPr>
          <w:highlight w:val="white"/>
        </w:rPr>
        <w:t xml:space="preserve">        codeList </w:t>
      </w:r>
      <w:r w:rsidR="001F2BD0">
        <w:rPr>
          <w:highlight w:val="white"/>
        </w:rPr>
        <w:t>= new(</w:t>
      </w:r>
      <w:r w:rsidRPr="00A26378">
        <w:rPr>
          <w:highlight w:val="white"/>
        </w:rPr>
        <w: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7FB18BA5" w14:textId="77777777" w:rsidR="005F161D" w:rsidRDefault="005F161D" w:rsidP="005F161D">
      <w:pPr>
        <w:rPr>
          <w:highlight w:val="white"/>
        </w:rPr>
      </w:pPr>
      <w:r>
        <w:rPr>
          <w:highlight w:val="white"/>
        </w:rPr>
        <w:t>If the function is the main function, we exit the program execution.</w:t>
      </w:r>
    </w:p>
    <w:p w14:paraId="1E0E9F41" w14:textId="4DDDF7F9" w:rsidR="005F161D" w:rsidRPr="00A26378" w:rsidRDefault="005F161D" w:rsidP="005F161D">
      <w:pPr>
        <w:pStyle w:val="Code"/>
        <w:rPr>
          <w:highlight w:val="white"/>
        </w:rPr>
      </w:pPr>
      <w:r w:rsidRPr="00A26378">
        <w:rPr>
          <w:highlight w:val="white"/>
        </w:rPr>
        <w:t xml:space="preserve">      if (SymbolTable.CurrentFunction.UniqueName.Equals(</w:t>
      </w:r>
      <w:r w:rsidR="003E4583">
        <w:rPr>
          <w:highlight w:val="white"/>
        </w:rPr>
        <w:t>"main"</w:t>
      </w:r>
      <w:r w:rsidRPr="00A26378">
        <w:rPr>
          <w:highlight w:val="white"/>
        </w:rPr>
        <w:t>))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58183DC1" w:rsidR="005E5A36" w:rsidRPr="00903DBA" w:rsidRDefault="00CC1DF4" w:rsidP="0060539D">
      <w:pPr>
        <w:pStyle w:val="Heading3"/>
      </w:pPr>
      <w:bookmarkStart w:id="268" w:name="_Toc98936314"/>
      <w:r>
        <w:lastRenderedPageBreak/>
        <w:t>&lt;</w:t>
      </w:r>
      <w:proofErr w:type="spellStart"/>
      <w:r>
        <w:t>h3</w:t>
      </w:r>
      <w:proofErr w:type="spellEnd"/>
      <w:r>
        <w:t>&gt;</w:t>
      </w:r>
      <w:r w:rsidRPr="00903DBA">
        <w:t>Optional Expression Statement</w:t>
      </w:r>
      <w:r>
        <w:t>&lt;/</w:t>
      </w:r>
      <w:proofErr w:type="spellStart"/>
      <w:r>
        <w:t>h3</w:t>
      </w:r>
      <w:proofErr w:type="spellEnd"/>
      <w:r>
        <w:t>&gt;</w:t>
      </w:r>
      <w:bookmarkEnd w:id="268"/>
    </w:p>
    <w:p w14:paraId="7EA215D7" w14:textId="446017A3" w:rsidR="005E5A36" w:rsidRPr="00903DBA" w:rsidRDefault="005E5A36" w:rsidP="005E5A36">
      <w:r w:rsidRPr="00903DBA">
        <w:t xml:space="preserve">If there is an expression, </w:t>
      </w:r>
      <w:r w:rsidR="00542CF2">
        <w:t xml:space="preserve">and not only a single semicolon, </w:t>
      </w:r>
      <w:r w:rsidRPr="00903DBA">
        <w:t>we add its short list to the code list. We choose the short list rather than the long list since we are only interested in the side effects of the expression.</w:t>
      </w:r>
    </w:p>
    <w:p w14:paraId="2B2CE034" w14:textId="68DAFD69" w:rsidR="005E5A36" w:rsidRPr="00903DBA" w:rsidRDefault="000274D4" w:rsidP="005E5A36">
      <w:pPr>
        <w:pStyle w:val="CodeHeader"/>
      </w:pPr>
      <w:r>
        <w:t>&lt;</w:t>
      </w:r>
      <w:proofErr w:type="spellStart"/>
      <w:r>
        <w:t>ch</w:t>
      </w:r>
      <w:proofErr w:type="spellEnd"/>
      <w:r>
        <w:t>&gt;</w:t>
      </w:r>
      <w:proofErr w:type="spellStart"/>
      <w:r w:rsidRPr="00903DBA">
        <w:t>MiddleCodeGenerator</w:t>
      </w:r>
      <w:r>
        <w:t>.</w:t>
      </w:r>
      <w:r w:rsidRPr="00903DBA">
        <w:t>cs</w:t>
      </w:r>
      <w:proofErr w:type="spellEnd"/>
      <w:r>
        <w:t>&lt;/</w:t>
      </w:r>
      <w:proofErr w:type="spellStart"/>
      <w:r>
        <w:t>ch</w:t>
      </w:r>
      <w:proofErr w:type="spellEnd"/>
      <w:r>
        <w:t>&gt;</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1D43E0C2"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3FD8E9C9" w:rsidR="005E5A36" w:rsidRDefault="00CC1DF4" w:rsidP="0060539D">
      <w:pPr>
        <w:pStyle w:val="Heading3"/>
      </w:pPr>
      <w:bookmarkStart w:id="269" w:name="_Toc98936315"/>
      <w:r>
        <w:t>&lt;</w:t>
      </w:r>
      <w:proofErr w:type="spellStart"/>
      <w:r>
        <w:t>h3</w:t>
      </w:r>
      <w:proofErr w:type="spellEnd"/>
      <w:r>
        <w:t>&gt;</w:t>
      </w:r>
      <w:r w:rsidRPr="00903DBA">
        <w:t>Jump Register Statements</w:t>
      </w:r>
      <w:r>
        <w:t>&lt;/</w:t>
      </w:r>
      <w:proofErr w:type="spellStart"/>
      <w:r>
        <w:t>h3</w:t>
      </w:r>
      <w:proofErr w:type="spellEnd"/>
      <w:r>
        <w:t>&gt;</w:t>
      </w:r>
      <w:bookmarkEnd w:id="269"/>
    </w:p>
    <w:p w14:paraId="628BAA66" w14:textId="513DE357" w:rsidR="00107A88" w:rsidRPr="00107A88" w:rsidRDefault="00107A88" w:rsidP="00107A88">
      <w:r>
        <w:t xml:space="preserve">The </w:t>
      </w:r>
      <w:r w:rsidR="00D4318D">
        <w:rPr>
          <w:rStyle w:val="KeyWord0"/>
          <w:highlight w:val="white"/>
        </w:rPr>
        <w:t>&lt;k&gt;</w:t>
      </w:r>
      <w:r w:rsidR="00D4318D" w:rsidRPr="00107A88">
        <w:rPr>
          <w:rStyle w:val="KeyWord0"/>
          <w:highlight w:val="white"/>
        </w:rPr>
        <w:t>JumpRegisterStatement</w:t>
      </w:r>
      <w:r w:rsidR="00D4318D">
        <w:rPr>
          <w:rStyle w:val="KeyWord0"/>
          <w:highlight w:val="white"/>
        </w:rPr>
        <w:t>&lt;/k&gt;</w:t>
      </w:r>
      <w:r>
        <w:t xml:space="preserve"> method adds an instruction for jumping to the address store</w:t>
      </w:r>
      <w:r w:rsidR="006B3C87">
        <w:t>d</w:t>
      </w:r>
      <w:r>
        <w:t xml:space="preserve"> in a register. It is used by the </w:t>
      </w:r>
      <w:r w:rsidR="00D4318D">
        <w:rPr>
          <w:rStyle w:val="KeyWord0"/>
        </w:rPr>
        <w:t>&lt;k&gt;</w:t>
      </w:r>
      <w:r w:rsidR="00D4318D" w:rsidRPr="00107A88">
        <w:rPr>
          <w:rStyle w:val="KeyWord0"/>
        </w:rPr>
        <w:t>setjmp</w:t>
      </w:r>
      <w:r w:rsidR="00D4318D">
        <w:rPr>
          <w:rStyle w:val="KeyWord0"/>
        </w:rPr>
        <w:t>&lt;/k&gt;</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650FDEBF" w:rsidR="005E5A36" w:rsidRPr="00903DBA" w:rsidRDefault="005E5A36" w:rsidP="005E5A36">
      <w:pPr>
        <w:pStyle w:val="Code"/>
        <w:rPr>
          <w:highlight w:val="white"/>
        </w:rPr>
      </w:pPr>
      <w:r w:rsidRPr="00903DBA">
        <w:rPr>
          <w:highlight w:val="white"/>
        </w:rPr>
        <w:t xml:space="preserve">      List&lt;MiddleCode&gt; codeList </w:t>
      </w:r>
      <w:r w:rsidR="001F2BD0">
        <w:rPr>
          <w:highlight w:val="white"/>
        </w:rPr>
        <w:t>= new(</w:t>
      </w:r>
      <w:r w:rsidRPr="00903DBA">
        <w:rPr>
          <w:highlight w:val="white"/>
        </w:rPr>
        <w: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592FBB30" w:rsidR="005E5A36" w:rsidRPr="00903DBA" w:rsidRDefault="00CC1DF4" w:rsidP="0060539D">
      <w:pPr>
        <w:pStyle w:val="Heading3"/>
        <w:numPr>
          <w:ilvl w:val="2"/>
          <w:numId w:val="151"/>
        </w:numPr>
      </w:pPr>
      <w:bookmarkStart w:id="270" w:name="_Toc98936316"/>
      <w:r>
        <w:t>&lt;</w:t>
      </w:r>
      <w:proofErr w:type="spellStart"/>
      <w:r>
        <w:t>h3</w:t>
      </w:r>
      <w:proofErr w:type="spellEnd"/>
      <w:r>
        <w:t>&gt;</w:t>
      </w:r>
      <w:r w:rsidRPr="00903DBA">
        <w:t>Interrupt Statements</w:t>
      </w:r>
      <w:r>
        <w:t>&lt;/</w:t>
      </w:r>
      <w:proofErr w:type="spellStart"/>
      <w:r>
        <w:t>h3</w:t>
      </w:r>
      <w:proofErr w:type="spellEnd"/>
      <w:r>
        <w:t>&gt;</w:t>
      </w:r>
      <w:bookmarkEnd w:id="270"/>
    </w:p>
    <w:p w14:paraId="0AEAB034" w14:textId="4394AF03" w:rsidR="00107A88" w:rsidRPr="00107A88" w:rsidRDefault="00107A88" w:rsidP="00107A88">
      <w:r>
        <w:t xml:space="preserve">The </w:t>
      </w:r>
      <w:r w:rsidR="00D4318D">
        <w:rPr>
          <w:rStyle w:val="KeyWord0"/>
          <w:highlight w:val="white"/>
        </w:rPr>
        <w:t>&lt;k&gt;Interrupt</w:t>
      </w:r>
      <w:r w:rsidR="00D4318D" w:rsidRPr="00107A88">
        <w:rPr>
          <w:rStyle w:val="KeyWord0"/>
          <w:highlight w:val="white"/>
        </w:rPr>
        <w:t>Statement</w:t>
      </w:r>
      <w:r w:rsidR="00D4318D">
        <w:rPr>
          <w:rStyle w:val="KeyWord0"/>
          <w:highlight w:val="white"/>
        </w:rPr>
        <w:t>&lt;/k&gt;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58B0699B"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3FE4000D" w:rsidR="005E5A36" w:rsidRPr="00903DBA" w:rsidRDefault="00CC1DF4" w:rsidP="0060539D">
      <w:pPr>
        <w:pStyle w:val="Heading3"/>
        <w:numPr>
          <w:ilvl w:val="2"/>
          <w:numId w:val="152"/>
        </w:numPr>
      </w:pPr>
      <w:bookmarkStart w:id="271" w:name="_Toc98936317"/>
      <w:r>
        <w:t>&lt;</w:t>
      </w:r>
      <w:proofErr w:type="spellStart"/>
      <w:r>
        <w:t>h3</w:t>
      </w:r>
      <w:proofErr w:type="spellEnd"/>
      <w:r>
        <w:t>&gt;</w:t>
      </w:r>
      <w:r w:rsidRPr="00903DBA">
        <w:t>System Call Statements</w:t>
      </w:r>
      <w:r>
        <w:t>&lt;/</w:t>
      </w:r>
      <w:proofErr w:type="spellStart"/>
      <w:r>
        <w:t>h3</w:t>
      </w:r>
      <w:proofErr w:type="spellEnd"/>
      <w:r>
        <w:t>&gt;</w:t>
      </w:r>
      <w:bookmarkEnd w:id="271"/>
    </w:p>
    <w:p w14:paraId="76856F0F" w14:textId="6C664FAE" w:rsidR="00107A88" w:rsidRPr="00107A88" w:rsidRDefault="00107A88" w:rsidP="00107A88">
      <w:r>
        <w:t xml:space="preserve">The </w:t>
      </w:r>
      <w:r w:rsidR="00D4318D">
        <w:rPr>
          <w:rStyle w:val="KeyWord0"/>
          <w:highlight w:val="white"/>
        </w:rPr>
        <w:t>&lt;k&gt;SystemCall</w:t>
      </w:r>
      <w:r w:rsidR="00D4318D" w:rsidRPr="00107A88">
        <w:rPr>
          <w:rStyle w:val="KeyWord0"/>
          <w:highlight w:val="white"/>
        </w:rPr>
        <w:t>Statement</w:t>
      </w:r>
      <w:r w:rsidR="00D4318D">
        <w:rPr>
          <w:rStyle w:val="KeyWord0"/>
          <w:highlight w:val="white"/>
        </w:rPr>
        <w:t>&lt;/k&gt;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0963D606" w:rsidR="005E5A36" w:rsidRPr="009B64AB" w:rsidRDefault="005E5A36" w:rsidP="005E5A36">
      <w:pPr>
        <w:pStyle w:val="Code"/>
        <w:rPr>
          <w:highlight w:val="white"/>
        </w:rPr>
      </w:pPr>
      <w:r w:rsidRPr="009B64AB">
        <w:rPr>
          <w:highlight w:val="white"/>
        </w:rPr>
        <w:t xml:space="preserve">      List&lt;MiddleCode&gt; codeList </w:t>
      </w:r>
      <w:r w:rsidR="001F2BD0">
        <w:rPr>
          <w:highlight w:val="white"/>
        </w:rPr>
        <w:t>= new(</w:t>
      </w:r>
      <w:r w:rsidRPr="009B64AB">
        <w:rPr>
          <w:highlight w:val="white"/>
        </w:rPr>
        <w: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5931CA94" w:rsidR="005E5A36" w:rsidRDefault="00CC1DF4" w:rsidP="0060539D">
      <w:pPr>
        <w:pStyle w:val="Heading2"/>
      </w:pPr>
      <w:bookmarkStart w:id="272" w:name="_Toc98936318"/>
      <w:r>
        <w:t>&lt;</w:t>
      </w:r>
      <w:proofErr w:type="spellStart"/>
      <w:r>
        <w:t>h2</w:t>
      </w:r>
      <w:proofErr w:type="spellEnd"/>
      <w:r>
        <w:t>&gt;</w:t>
      </w:r>
      <w:r w:rsidRPr="00903DBA">
        <w:t>Expressions</w:t>
      </w:r>
      <w:r>
        <w:t>&lt;/</w:t>
      </w:r>
      <w:proofErr w:type="spellStart"/>
      <w:r>
        <w:t>h2</w:t>
      </w:r>
      <w:proofErr w:type="spellEnd"/>
      <w:r>
        <w:t>&gt;</w:t>
      </w:r>
      <w:bookmarkEnd w:id="272"/>
    </w:p>
    <w:p w14:paraId="1956C87F" w14:textId="3779D338" w:rsidR="00AE43E1" w:rsidRPr="005B6F32" w:rsidRDefault="00AE43E1" w:rsidP="00AE43E1">
      <w:pPr>
        <w:rPr>
          <w:b/>
          <w:bCs/>
        </w:rPr>
      </w:pPr>
      <w:r>
        <w:t xml:space="preserve">The next section handles the middle code generation of the expressions. Similar to the parsing, we start with the </w:t>
      </w:r>
      <w:r w:rsidR="008E340A">
        <w:t xml:space="preserve">comma </w:t>
      </w:r>
      <w:r>
        <w:t>operator</w:t>
      </w:r>
      <w:r w:rsidR="008E340A">
        <w:t>, which holds</w:t>
      </w:r>
      <w:r>
        <w:t xml:space="preserve"> lowest precedence</w:t>
      </w:r>
      <w:r w:rsidR="008E340A">
        <w:t>.</w:t>
      </w:r>
    </w:p>
    <w:p w14:paraId="2C65A380" w14:textId="65254CB8" w:rsidR="00B819DF" w:rsidRDefault="00CC1DF4" w:rsidP="0060539D">
      <w:pPr>
        <w:pStyle w:val="Heading3"/>
        <w:rPr>
          <w:highlight w:val="white"/>
        </w:rPr>
      </w:pPr>
      <w:bookmarkStart w:id="273" w:name="_Toc98936319"/>
      <w:r>
        <w:rPr>
          <w:highlight w:val="white"/>
        </w:rPr>
        <w:lastRenderedPageBreak/>
        <w:t>&lt;</w:t>
      </w:r>
      <w:proofErr w:type="spellStart"/>
      <w:r>
        <w:rPr>
          <w:highlight w:val="white"/>
        </w:rPr>
        <w:t>h3</w:t>
      </w:r>
      <w:proofErr w:type="spellEnd"/>
      <w:r>
        <w:rPr>
          <w:highlight w:val="white"/>
        </w:rPr>
        <w:t>&gt;The Comma Expression&lt;/</w:t>
      </w:r>
      <w:proofErr w:type="spellStart"/>
      <w:r>
        <w:rPr>
          <w:highlight w:val="white"/>
        </w:rPr>
        <w:t>h3</w:t>
      </w:r>
      <w:proofErr w:type="spellEnd"/>
      <w:r>
        <w:rPr>
          <w:highlight w:val="white"/>
        </w:rPr>
        <w:t>&gt;</w:t>
      </w:r>
      <w:bookmarkEnd w:id="273"/>
    </w:p>
    <w:p w14:paraId="02C4ADD9" w14:textId="24DF7B97"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5B6639">
        <w:rPr>
          <w:highlight w:val="white"/>
        </w:rPr>
        <w:t xml:space="preserve">. However, </w:t>
      </w:r>
      <w:r w:rsidR="0066710F">
        <w:rPr>
          <w:highlight w:val="white"/>
        </w:rPr>
        <w:t xml:space="preserve">we keep the side effects of </w:t>
      </w:r>
      <w:r w:rsidR="005B6639">
        <w:rPr>
          <w:highlight w:val="white"/>
        </w:rPr>
        <w:t xml:space="preserve">both </w:t>
      </w:r>
      <w:r w:rsidR="0066710F">
        <w:rPr>
          <w:highlight w:val="white"/>
        </w:rPr>
        <w:t xml:space="preserve">the left </w:t>
      </w:r>
      <w:r w:rsidR="005B6639">
        <w:rPr>
          <w:highlight w:val="white"/>
        </w:rPr>
        <w:t xml:space="preserve">and right </w:t>
      </w:r>
      <w:r w:rsidR="0066710F">
        <w:rPr>
          <w:highlight w:val="white"/>
        </w:rPr>
        <w:t>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31E01431"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37C94439"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w:t>
      </w:r>
      <w:r w:rsidR="003A0901">
        <w:rPr>
          <w:highlight w:val="white"/>
        </w:rPr>
        <w:t xml:space="preserve">not interested </w:t>
      </w:r>
      <w:r w:rsidR="00D61591">
        <w:rPr>
          <w:highlight w:val="white"/>
        </w:rPr>
        <w:t xml:space="preserve">in the </w:t>
      </w:r>
      <w:r w:rsidRPr="00903DBA">
        <w:rPr>
          <w:highlight w:val="white"/>
        </w:rPr>
        <w:t xml:space="preserve">value of the left expression, only its </w:t>
      </w:r>
      <w:r w:rsidR="003A0901">
        <w:rPr>
          <w:highlight w:val="white"/>
        </w:rPr>
        <w:t xml:space="preserve">potential </w:t>
      </w:r>
      <w:r w:rsidRPr="00903DBA">
        <w:rPr>
          <w:highlight w:val="white"/>
        </w:rPr>
        <w:t>side effects.</w:t>
      </w:r>
    </w:p>
    <w:p w14:paraId="6FCF4EC2" w14:textId="702AD7A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72786458" w:rsidR="005E5A36" w:rsidRPr="00903DBA" w:rsidRDefault="005E5A36" w:rsidP="005E5A36">
      <w:pPr>
        <w:rPr>
          <w:highlight w:val="white"/>
        </w:rPr>
      </w:pPr>
      <w:r w:rsidRPr="00903DBA">
        <w:rPr>
          <w:highlight w:val="white"/>
        </w:rPr>
        <w:t>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3EBFD3CB" w:rsidR="005E5A36" w:rsidRDefault="00CC1DF4" w:rsidP="0060539D">
      <w:pPr>
        <w:pStyle w:val="Heading3"/>
      </w:pPr>
      <w:bookmarkStart w:id="274" w:name="_Toc98936320"/>
      <w:r>
        <w:t>&lt;</w:t>
      </w:r>
      <w:proofErr w:type="spellStart"/>
      <w:r>
        <w:t>h3</w:t>
      </w:r>
      <w:proofErr w:type="spellEnd"/>
      <w:r>
        <w:t>&gt;</w:t>
      </w:r>
      <w:r w:rsidRPr="00903DBA">
        <w:t>The Assignment Expression</w:t>
      </w:r>
      <w:r>
        <w:t>&lt;/</w:t>
      </w:r>
      <w:proofErr w:type="spellStart"/>
      <w:r>
        <w:t>h3</w:t>
      </w:r>
      <w:proofErr w:type="spellEnd"/>
      <w:r>
        <w:t>&gt;</w:t>
      </w:r>
      <w:bookmarkEnd w:id="274"/>
    </w:p>
    <w:p w14:paraId="21A79B31" w14:textId="77777777" w:rsidR="00F93E77" w:rsidRPr="00D61591" w:rsidRDefault="00F93E77" w:rsidP="00F93E77">
      <w:r>
        <w:t xml:space="preserve">In C, there are both simple and compound assignment. The </w:t>
      </w:r>
      <w:r>
        <w:rPr>
          <w:rStyle w:val="KeyWord0"/>
        </w:rPr>
        <w:t>&lt;k&gt;</w:t>
      </w:r>
      <w:r w:rsidRPr="0090371A">
        <w:rPr>
          <w:rStyle w:val="KeyWord0"/>
        </w:rPr>
        <w:t>AssignmentExpression</w:t>
      </w:r>
      <w:r>
        <w:rPr>
          <w:rStyle w:val="KeyWord0"/>
        </w:rPr>
        <w:t>&lt;/k&gt;</w:t>
      </w:r>
      <w:r>
        <w:t xml:space="preserve"> method calls </w:t>
      </w:r>
      <w:r>
        <w:rPr>
          <w:rStyle w:val="KeyWord0"/>
        </w:rPr>
        <w:t>&lt;k&gt;</w:t>
      </w:r>
      <w:r w:rsidRPr="0090371A">
        <w:rPr>
          <w:rStyle w:val="KeyWord0"/>
        </w:rPr>
        <w:t>Assignment</w:t>
      </w:r>
      <w:r>
        <w:rPr>
          <w:rStyle w:val="KeyWord0"/>
        </w:rPr>
        <w:t>&lt;/k&gt;</w:t>
      </w:r>
      <w:r>
        <w:t xml:space="preserve"> with different arguments, depending on the operator.</w:t>
      </w:r>
    </w:p>
    <w:p w14:paraId="35F97840" w14:textId="77777777" w:rsidR="00F93E77" w:rsidRPr="00C56E4B" w:rsidRDefault="00F93E77" w:rsidP="00F93E77">
      <w:pPr>
        <w:pStyle w:val="Code"/>
      </w:pPr>
      <w:r w:rsidRPr="00C56E4B">
        <w:t xml:space="preserve">    public static Expression AssignmentExpression(MiddleOperator middleOp,</w:t>
      </w:r>
    </w:p>
    <w:p w14:paraId="3E86F3BC" w14:textId="77777777" w:rsidR="00F93E77" w:rsidRPr="00C56E4B" w:rsidRDefault="00F93E77" w:rsidP="00F93E77">
      <w:pPr>
        <w:pStyle w:val="Code"/>
      </w:pPr>
      <w:r w:rsidRPr="00C56E4B">
        <w:t xml:space="preserve">                                                  Expression leftExpression,</w:t>
      </w:r>
    </w:p>
    <w:p w14:paraId="5A414DE2" w14:textId="77777777" w:rsidR="00F93E77" w:rsidRPr="00C56E4B" w:rsidRDefault="00F93E77" w:rsidP="00F93E77">
      <w:pPr>
        <w:pStyle w:val="Code"/>
      </w:pPr>
      <w:r w:rsidRPr="00C56E4B">
        <w:t xml:space="preserve">                                                  Expression rightExpression){</w:t>
      </w:r>
    </w:p>
    <w:p w14:paraId="1655C819" w14:textId="77777777" w:rsidR="00F93E77" w:rsidRPr="00C56E4B" w:rsidRDefault="00F93E77" w:rsidP="00F93E77">
      <w:pPr>
        <w:pStyle w:val="Code"/>
      </w:pPr>
      <w:r w:rsidRPr="00C56E4B">
        <w:t xml:space="preserve">      if (middleOp == MiddleOperator.Assign) {</w:t>
      </w:r>
    </w:p>
    <w:p w14:paraId="73EA1742" w14:textId="77777777" w:rsidR="00F93E77" w:rsidRPr="00C56E4B" w:rsidRDefault="00F93E77" w:rsidP="00F93E77">
      <w:pPr>
        <w:pStyle w:val="Code"/>
      </w:pPr>
      <w:r w:rsidRPr="00C56E4B">
        <w:t xml:space="preserve">        return Assignment(leftExpression, rightExpression, true);</w:t>
      </w:r>
    </w:p>
    <w:p w14:paraId="768B374F" w14:textId="77777777" w:rsidR="00F93E77" w:rsidRPr="00C56E4B" w:rsidRDefault="00F93E77" w:rsidP="00F93E77">
      <w:pPr>
        <w:pStyle w:val="Code"/>
      </w:pPr>
      <w:r w:rsidRPr="00C56E4B">
        <w:t xml:space="preserve">      }</w:t>
      </w:r>
    </w:p>
    <w:p w14:paraId="55D5C71C" w14:textId="77777777" w:rsidR="00F93E77" w:rsidRPr="00903DBA" w:rsidRDefault="00F93E77" w:rsidP="00F93E77">
      <w:pPr>
        <w:rPr>
          <w:highlight w:val="white"/>
        </w:rPr>
      </w:pPr>
      <w:r w:rsidRPr="00903DBA">
        <w:rPr>
          <w:highlight w:val="white"/>
        </w:rPr>
        <w:t xml:space="preserve">In cases of compound assignment, we </w:t>
      </w:r>
      <w:r>
        <w:rPr>
          <w:highlight w:val="white"/>
        </w:rPr>
        <w:t>first perform the corresponding arithmetic operation and call the &lt;k&gt;</w:t>
      </w:r>
      <w:r w:rsidRPr="00D231B3">
        <w:rPr>
          <w:rStyle w:val="KeyWord0"/>
          <w:highlight w:val="white"/>
        </w:rPr>
        <w:t>Assignment</w:t>
      </w:r>
      <w:r>
        <w:rPr>
          <w:highlight w:val="white"/>
        </w:rPr>
        <w:t xml:space="preserve">&lt;/k&gt; method with the result. For instance, the </w:t>
      </w:r>
      <w:r w:rsidRPr="006F75A7">
        <w:rPr>
          <w:rStyle w:val="KeyWord0"/>
          <w:highlight w:val="white"/>
        </w:rPr>
        <w:t>a += b</w:t>
      </w:r>
      <w:r>
        <w:rPr>
          <w:highlight w:val="white"/>
        </w:rPr>
        <w:t xml:space="preserve"> expression is converted to </w:t>
      </w:r>
      <w:r w:rsidRPr="006F75A7">
        <w:rPr>
          <w:rStyle w:val="KeyWord0"/>
          <w:highlight w:val="white"/>
        </w:rPr>
        <w:t>t = a + b; a = a;</w:t>
      </w:r>
      <w:r>
        <w:rPr>
          <w:highlight w:val="white"/>
        </w:rPr>
        <w:t>.</w:t>
      </w:r>
    </w:p>
    <w:p w14:paraId="05446F4B" w14:textId="77777777" w:rsidR="00F93E77" w:rsidRPr="00C56E4B" w:rsidRDefault="00F93E77" w:rsidP="00F93E77">
      <w:pPr>
        <w:pStyle w:val="Code"/>
      </w:pPr>
      <w:r w:rsidRPr="00C56E4B">
        <w:t xml:space="preserve">      else {</w:t>
      </w:r>
    </w:p>
    <w:p w14:paraId="2D6E35DD" w14:textId="77777777" w:rsidR="00F93E77" w:rsidRPr="00C56E4B" w:rsidRDefault="00F93E77" w:rsidP="00F93E77">
      <w:pPr>
        <w:pStyle w:val="Code"/>
      </w:pPr>
      <w:r w:rsidRPr="00C56E4B">
        <w:t xml:space="preserve">        rightExpression =</w:t>
      </w:r>
    </w:p>
    <w:p w14:paraId="781519CD" w14:textId="77777777" w:rsidR="00F93E77" w:rsidRPr="00C56E4B" w:rsidRDefault="00F93E77" w:rsidP="00F93E77">
      <w:pPr>
        <w:pStyle w:val="Code"/>
      </w:pPr>
      <w:r w:rsidRPr="00C56E4B">
        <w:t xml:space="preserve">          ArithmeticExpression(middleOp, leftExpression, rightExpression);</w:t>
      </w:r>
    </w:p>
    <w:p w14:paraId="5C8BC85B" w14:textId="77777777" w:rsidR="00F93E77" w:rsidRPr="00C56E4B" w:rsidRDefault="00F93E77" w:rsidP="00F93E77">
      <w:pPr>
        <w:pStyle w:val="Code"/>
      </w:pPr>
      <w:r w:rsidRPr="00C56E4B">
        <w:t xml:space="preserve">        return Assignment(leftExpression, rightExpression, false);</w:t>
      </w:r>
    </w:p>
    <w:p w14:paraId="799220B3" w14:textId="77777777" w:rsidR="00F93E77" w:rsidRPr="00C56E4B" w:rsidRDefault="00F93E77" w:rsidP="00F93E77">
      <w:pPr>
        <w:pStyle w:val="Code"/>
      </w:pPr>
      <w:r w:rsidRPr="00C56E4B">
        <w:t xml:space="preserve">      }</w:t>
      </w:r>
    </w:p>
    <w:p w14:paraId="75FD6477" w14:textId="77777777" w:rsidR="00F93E77" w:rsidRPr="00C56E4B" w:rsidRDefault="00F93E77" w:rsidP="00F93E77">
      <w:pPr>
        <w:pStyle w:val="Code"/>
      </w:pPr>
      <w:r w:rsidRPr="00C56E4B">
        <w:t xml:space="preserve">    }</w:t>
      </w:r>
    </w:p>
    <w:p w14:paraId="0683414D" w14:textId="0C861DEF"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Assignment</w:t>
      </w:r>
      <w:r w:rsidR="00D4318D">
        <w:rPr>
          <w:rStyle w:val="KeyWord0"/>
          <w:highlight w:val="white"/>
        </w:rPr>
        <w:t>&lt;/k&gt;</w:t>
      </w:r>
      <w:r w:rsidRPr="00903DBA">
        <w:rPr>
          <w:highlight w:val="white"/>
        </w:rPr>
        <w:t xml:space="preserve"> method performs simple or compound assignment.</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2E05E356" w:rsidR="005E5A36" w:rsidRPr="00903DBA" w:rsidRDefault="00C03CBB" w:rsidP="005E5A36">
      <w:pPr>
        <w:rPr>
          <w:highlight w:val="white"/>
        </w:rPr>
      </w:pPr>
      <w:r>
        <w:rPr>
          <w:highlight w:val="white"/>
        </w:rPr>
        <w:t>If the</w:t>
      </w:r>
      <w:r w:rsidR="005E5A36" w:rsidRPr="00903DBA">
        <w:rPr>
          <w:highlight w:val="white"/>
        </w:rPr>
        <w:t xml:space="preserve"> register has</w:t>
      </w:r>
      <w:r>
        <w:rPr>
          <w:highlight w:val="white"/>
        </w:rPr>
        <w:t xml:space="preserve"> not</w:t>
      </w:r>
      <w:r w:rsidR="005E5A36" w:rsidRPr="00903DBA">
        <w:rPr>
          <w:highlight w:val="white"/>
        </w:rPr>
        <w:t xml:space="preserve"> the same size (in bytes) as the expression it is assigned to, we report an error.</w:t>
      </w:r>
    </w:p>
    <w:p w14:paraId="7B55F53F" w14:textId="599D0F7A" w:rsidR="005E5A36" w:rsidRPr="00903DBA" w:rsidRDefault="005E5A36" w:rsidP="005E5A36">
      <w:pPr>
        <w:pStyle w:val="Code"/>
        <w:rPr>
          <w:highlight w:val="white"/>
        </w:rPr>
      </w:pPr>
      <w:r w:rsidRPr="00903DBA">
        <w:rPr>
          <w:highlight w:val="white"/>
        </w:rPr>
        <w:lastRenderedPageBreak/>
        <w:t xml:space="preserve">        </w:t>
      </w:r>
      <w:r w:rsidR="0056352A">
        <w:rPr>
          <w:highlight w:val="white"/>
        </w:rPr>
        <w:t>Error.Check</w:t>
      </w:r>
      <w:r w:rsidRPr="00903DBA">
        <w:rPr>
          <w:highlight w:val="white"/>
        </w:rPr>
        <w:t>(AssemblyCode.SizeOfRegister(register.Value)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32A2FA6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18A6AEB3" w:rsidR="005E5A36" w:rsidRPr="00903DBA" w:rsidRDefault="005E5A36" w:rsidP="005E5A36">
      <w:pPr>
        <w:rPr>
          <w:highlight w:val="white"/>
        </w:rPr>
      </w:pPr>
      <w:r w:rsidRPr="00903DBA">
        <w:rPr>
          <w:highlight w:val="white"/>
        </w:rPr>
        <w:t xml:space="preserve">If the left expression is not a register, we </w:t>
      </w:r>
      <w:r w:rsidR="003314D6">
        <w:rPr>
          <w:highlight w:val="white"/>
        </w:rPr>
        <w:t xml:space="preserve">report an error if </w:t>
      </w:r>
      <w:r w:rsidRPr="00903DBA">
        <w:rPr>
          <w:highlight w:val="white"/>
        </w:rPr>
        <w:t xml:space="preserve">the left expression is </w:t>
      </w:r>
      <w:r w:rsidR="003314D6">
        <w:rPr>
          <w:highlight w:val="white"/>
        </w:rPr>
        <w:t xml:space="preserve">not </w:t>
      </w:r>
      <w:r w:rsidRPr="00903DBA">
        <w:rPr>
          <w:highlight w:val="white"/>
        </w:rPr>
        <w:t>assignable.</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15287F33"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5DCAE17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C9C3104" w14:textId="09B52EDC" w:rsidR="005E5A36" w:rsidRPr="00903DBA" w:rsidRDefault="005E5A36" w:rsidP="005E5A36">
      <w:pPr>
        <w:rPr>
          <w:highlight w:val="white"/>
        </w:rPr>
      </w:pPr>
      <w:r w:rsidRPr="00903DBA">
        <w:rPr>
          <w:highlight w:val="white"/>
        </w:rPr>
        <w:t>In case of a simple assignment</w:t>
      </w:r>
      <w:r w:rsidR="008C767E">
        <w:rPr>
          <w:highlight w:val="white"/>
        </w:rPr>
        <w:t>,</w:t>
      </w:r>
      <w:r w:rsidRPr="00903DBA">
        <w:rPr>
          <w:highlight w:val="white"/>
        </w:rPr>
        <w:t xml:space="preserve"> we add the long list of the left expression to the code list. In case of a compound assignment, the long list of the left expression has already been added to </w:t>
      </w:r>
      <w:r w:rsidR="00D479AE">
        <w:rPr>
          <w:highlight w:val="white"/>
        </w:rPr>
        <w:t xml:space="preserve">the </w:t>
      </w:r>
      <w:r w:rsidRPr="00903DBA">
        <w:rPr>
          <w:highlight w:val="white"/>
        </w:rPr>
        <w:t>long list of the right expression. If we</w:t>
      </w:r>
      <w:r w:rsidR="00FF4848">
        <w:rPr>
          <w:highlight w:val="white"/>
        </w:rPr>
        <w:t xml:space="preserve"> had</w:t>
      </w:r>
      <w:r w:rsidRPr="00903DBA">
        <w:rPr>
          <w:highlight w:val="white"/>
        </w:rPr>
        <w:t xml:space="preserve"> add</w:t>
      </w:r>
      <w:r w:rsidR="00FF4848">
        <w:rPr>
          <w:highlight w:val="white"/>
        </w:rPr>
        <w:t>ed</w:t>
      </w:r>
      <w:r w:rsidRPr="00903DBA">
        <w:rPr>
          <w:highlight w:val="white"/>
        </w:rPr>
        <w:t xml:space="preserve"> the long list in case of a compound assignment, we would </w:t>
      </w:r>
      <w:r w:rsidR="00FF4848">
        <w:rPr>
          <w:highlight w:val="white"/>
        </w:rPr>
        <w:t xml:space="preserve">have </w:t>
      </w:r>
      <w:r w:rsidRPr="00903DBA">
        <w:rPr>
          <w:highlight w:val="white"/>
        </w:rPr>
        <w:t>add</w:t>
      </w:r>
      <w:r w:rsidR="00FF4848">
        <w:rPr>
          <w:highlight w:val="white"/>
        </w:rPr>
        <w:t>ed</w:t>
      </w:r>
      <w:r w:rsidRPr="00903DBA">
        <w:rPr>
          <w:highlight w:val="white"/>
        </w:rPr>
        <w:t xml:space="preserve">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5057F8C5" w:rsidR="005E5A36" w:rsidRPr="00903DBA" w:rsidRDefault="005E5A36" w:rsidP="005E5A36">
      <w:pPr>
        <w:rPr>
          <w:highlight w:val="white"/>
        </w:rPr>
      </w:pPr>
      <w:r w:rsidRPr="00903DBA">
        <w:rPr>
          <w:highlight w:val="white"/>
        </w:rPr>
        <w:t xml:space="preserve">If the left expression </w:t>
      </w:r>
      <w:r w:rsidR="008C767E">
        <w:rPr>
          <w:highlight w:val="white"/>
        </w:rPr>
        <w:t>holds</w:t>
      </w:r>
      <w:r w:rsidRPr="00903DBA">
        <w:rPr>
          <w:highlight w:val="white"/>
        </w:rPr>
        <w:t xml:space="preserve"> floating type, we need to pop the floating value stack in case of a simple assignment. In case of a compound assignment, we let the value </w:t>
      </w:r>
      <w:r w:rsidR="00DB3FD0">
        <w:rPr>
          <w:highlight w:val="white"/>
        </w:rPr>
        <w:t>remain</w:t>
      </w:r>
      <w:r w:rsidRPr="00903DBA">
        <w:rPr>
          <w:highlight w:val="white"/>
        </w:rPr>
        <w:t xml:space="preserve">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4BF33E9A"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499EF615"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w:t>
      </w:r>
      <w:r w:rsidR="005C7D1E">
        <w:rPr>
          <w:highlight w:val="white"/>
        </w:rPr>
        <w:t xml:space="preserve"> and </w:t>
      </w:r>
      <w:r w:rsidRPr="00903DBA">
        <w:rPr>
          <w:highlight w:val="white"/>
        </w:rPr>
        <w:t>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lastRenderedPageBreak/>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16842C08" w14:textId="714F2F21" w:rsidR="005E5A36" w:rsidRPr="00903DBA" w:rsidRDefault="005E5A36" w:rsidP="005E5A36">
      <w:pPr>
        <w:rPr>
          <w:highlight w:val="white"/>
        </w:rPr>
      </w:pPr>
      <w:r w:rsidRPr="00903DBA">
        <w:rPr>
          <w:highlight w:val="white"/>
        </w:rPr>
        <w:t>In case of bitfield, we add a</w:t>
      </w:r>
      <w:r w:rsidR="005C7D1E">
        <w:rPr>
          <w:highlight w:val="white"/>
        </w:rPr>
        <w:t xml:space="preserve"> </w:t>
      </w:r>
      <w:r w:rsidR="00D4318D">
        <w:rPr>
          <w:rStyle w:val="KeyWord0"/>
          <w:highlight w:val="white"/>
        </w:rPr>
        <w:t>&lt;k&gt;</w:t>
      </w:r>
      <w:r w:rsidR="00D4318D" w:rsidRPr="009261FE">
        <w:rPr>
          <w:rStyle w:val="KeyWord0"/>
          <w:highlight w:val="white"/>
        </w:rPr>
        <w:t>bitwise</w:t>
      </w:r>
      <w:r w:rsidR="00D4318D">
        <w:rPr>
          <w:rStyle w:val="KeyWord0"/>
          <w:highlight w:val="white"/>
        </w:rPr>
        <w:t xml:space="preserve"> </w:t>
      </w:r>
      <w:r w:rsidR="00D4318D" w:rsidRPr="005C7D1E">
        <w:rPr>
          <w:rStyle w:val="KeyWord0"/>
          <w:highlight w:val="white"/>
        </w:rPr>
        <w:t>and</w:t>
      </w:r>
      <w:r w:rsidR="00D4318D">
        <w:rPr>
          <w:rStyle w:val="KeyWord0"/>
          <w:highlight w:val="white"/>
        </w:rPr>
        <w:t>&lt;/k&gt;</w:t>
      </w:r>
      <w:r w:rsidRPr="00903DBA">
        <w:rPr>
          <w:highlight w:val="white"/>
        </w:rPr>
        <w:t xml:space="preserve"> </w:t>
      </w:r>
      <w:r w:rsidR="005C7D1E">
        <w:rPr>
          <w:highlight w:val="white"/>
        </w:rPr>
        <w:t>operation</w:t>
      </w:r>
      <w:r w:rsidRPr="00903DBA">
        <w:rPr>
          <w:highlight w:val="white"/>
        </w:rPr>
        <w:t xml:space="preserve"> to set the non-relevant bits to zero.</w:t>
      </w:r>
    </w:p>
    <w:p w14:paraId="51C82B29" w14:textId="77777777" w:rsidR="002228E0" w:rsidRPr="002228E0" w:rsidRDefault="002228E0" w:rsidP="002228E0">
      <w:pPr>
        <w:pStyle w:val="Code"/>
        <w:rPr>
          <w:highlight w:val="white"/>
        </w:rPr>
      </w:pPr>
      <w:r w:rsidRPr="002228E0">
        <w:rPr>
          <w:highlight w:val="white"/>
        </w:rPr>
        <w:t xml:space="preserve">          if (leftExpression.Symbol.Type.IsBitfield())          {</w:t>
      </w:r>
    </w:p>
    <w:p w14:paraId="072C9C17" w14:textId="467DC84D" w:rsidR="002228E0" w:rsidRPr="002228E0" w:rsidRDefault="002228E0" w:rsidP="002228E0">
      <w:pPr>
        <w:pStyle w:val="Code"/>
        <w:rPr>
          <w:highlight w:val="white"/>
        </w:rPr>
      </w:pPr>
      <w:r w:rsidRPr="002228E0">
        <w:rPr>
          <w:highlight w:val="white"/>
        </w:rPr>
        <w:t xml:space="preserve">            Symbol maskSymbol </w:t>
      </w:r>
      <w:r w:rsidR="001F2BD0">
        <w:rPr>
          <w:highlight w:val="white"/>
        </w:rPr>
        <w:t>= new(</w:t>
      </w:r>
      <w:r w:rsidRPr="002228E0">
        <w:rPr>
          <w:highlight w:val="white"/>
        </w:rPr>
        <w:t>leftExpression.Symbol.Type,</w:t>
      </w:r>
    </w:p>
    <w:p w14:paraId="556CC9D0" w14:textId="3E0C51E3" w:rsidR="002228E0" w:rsidRPr="002228E0" w:rsidRDefault="002228E0" w:rsidP="002228E0">
      <w:pPr>
        <w:pStyle w:val="Code"/>
        <w:rPr>
          <w:highlight w:val="white"/>
        </w:rPr>
      </w:pPr>
      <w:r w:rsidRPr="002228E0">
        <w:rPr>
          <w:highlight w:val="white"/>
        </w:rPr>
        <w:t xml:space="preserve">                                   </w:t>
      </w:r>
      <w:r>
        <w:rPr>
          <w:highlight w:val="white"/>
        </w:rPr>
        <w:t xml:space="preserve"> </w:t>
      </w:r>
      <w:r w:rsidRPr="002228E0">
        <w:rPr>
          <w:highlight w:val="white"/>
        </w:rPr>
        <w:t>leftExpression.Symbol.Type.BitfieldMask);</w:t>
      </w:r>
    </w:p>
    <w:p w14:paraId="498717E3" w14:textId="77777777" w:rsidR="002228E0" w:rsidRPr="002228E0" w:rsidRDefault="002228E0" w:rsidP="002228E0">
      <w:pPr>
        <w:pStyle w:val="Code"/>
        <w:rPr>
          <w:highlight w:val="white"/>
        </w:rPr>
      </w:pPr>
      <w:r w:rsidRPr="002228E0">
        <w:rPr>
          <w:highlight w:val="white"/>
        </w:rPr>
        <w:t xml:space="preserve">            AddMiddleCode(longList, MiddleOperator.BitwiseAnd,</w:t>
      </w:r>
    </w:p>
    <w:p w14:paraId="5EAC4BCF" w14:textId="77777777" w:rsidR="002228E0" w:rsidRPr="002228E0" w:rsidRDefault="002228E0" w:rsidP="002228E0">
      <w:pPr>
        <w:pStyle w:val="Code"/>
        <w:rPr>
          <w:highlight w:val="white"/>
        </w:rPr>
      </w:pPr>
      <w:r w:rsidRPr="002228E0">
        <w:rPr>
          <w:highlight w:val="white"/>
        </w:rPr>
        <w:t xml:space="preserve">                          leftExpression.Symbol, leftExpression.Symbol,</w:t>
      </w:r>
    </w:p>
    <w:p w14:paraId="12E53711" w14:textId="77777777" w:rsidR="002228E0" w:rsidRPr="002228E0" w:rsidRDefault="002228E0" w:rsidP="002228E0">
      <w:pPr>
        <w:pStyle w:val="Code"/>
        <w:rPr>
          <w:highlight w:val="white"/>
        </w:rPr>
      </w:pPr>
      <w:r w:rsidRPr="002228E0">
        <w:rPr>
          <w:highlight w:val="white"/>
        </w:rPr>
        <w:t xml:space="preserve">                          maskSymbol);</w:t>
      </w:r>
    </w:p>
    <w:p w14:paraId="7E7E4C1B" w14:textId="77777777" w:rsidR="002228E0" w:rsidRPr="002228E0" w:rsidRDefault="002228E0" w:rsidP="002228E0">
      <w:pPr>
        <w:pStyle w:val="Code"/>
        <w:rPr>
          <w:highlight w:val="white"/>
        </w:rPr>
      </w:pPr>
      <w:r w:rsidRPr="002228E0">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10BCE6DA" w:rsidR="005E5A36" w:rsidRDefault="00CC1DF4" w:rsidP="0060539D">
      <w:pPr>
        <w:pStyle w:val="Heading3"/>
      </w:pPr>
      <w:bookmarkStart w:id="275" w:name="_Toc98936321"/>
      <w:r>
        <w:t>&lt;</w:t>
      </w:r>
      <w:proofErr w:type="spellStart"/>
      <w:r>
        <w:t>h3</w:t>
      </w:r>
      <w:proofErr w:type="spellEnd"/>
      <w:r>
        <w:t>&gt;</w:t>
      </w:r>
      <w:r w:rsidRPr="00903DBA">
        <w:t>The Condition Expression</w:t>
      </w:r>
      <w:r>
        <w:t>&lt;/</w:t>
      </w:r>
      <w:proofErr w:type="spellStart"/>
      <w:r>
        <w:t>h3</w:t>
      </w:r>
      <w:proofErr w:type="spellEnd"/>
      <w:r>
        <w:t>&gt;</w:t>
      </w:r>
      <w:bookmarkEnd w:id="275"/>
    </w:p>
    <w:p w14:paraId="14988FBA" w14:textId="5C626156" w:rsidR="004E31E7" w:rsidRPr="004E31E7" w:rsidRDefault="004E31E7" w:rsidP="004E31E7">
      <w:r>
        <w:t>The condition operator is rather complicated.</w:t>
      </w:r>
    </w:p>
    <w:p w14:paraId="7B1EA2F5" w14:textId="5574BDD7" w:rsidR="005E5A36" w:rsidRPr="00903DBA" w:rsidRDefault="005E5A36" w:rsidP="005E5A36">
      <w:pPr>
        <w:pStyle w:val="Code"/>
        <w:rPr>
          <w:highlight w:val="white"/>
        </w:rPr>
      </w:pPr>
      <w:r w:rsidRPr="00903DBA">
        <w:rPr>
          <w:highlight w:val="white"/>
        </w:rPr>
        <w:t xml:space="preserve">    public static Expression </w:t>
      </w:r>
      <w:r w:rsidR="001644F0">
        <w:rPr>
          <w:highlight w:val="white"/>
        </w:rPr>
        <w:t>ConditionExpression</w:t>
      </w:r>
      <w:r w:rsidRPr="00903DBA">
        <w:rPr>
          <w:highlight w:val="white"/>
        </w:rPr>
        <w:t>(Expression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6402AE1" w14:textId="06F77FD8" w:rsidR="005E5A36" w:rsidRPr="00903DBA" w:rsidRDefault="001644F0" w:rsidP="005E5A36">
      <w:pPr>
        <w:rPr>
          <w:highlight w:val="white"/>
        </w:rPr>
      </w:pPr>
      <w:r>
        <w:rPr>
          <w:highlight w:val="white"/>
        </w:rPr>
        <w:t>W</w:t>
      </w:r>
      <w:r w:rsidR="005E5A36" w:rsidRPr="00903DBA">
        <w:rPr>
          <w:highlight w:val="white"/>
        </w:rPr>
        <w:t xml:space="preserve">e define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5E5A36" w:rsidRPr="00903DBA">
        <w:rPr>
          <w:highlight w:val="white"/>
        </w:rPr>
        <w:t xml:space="preserve"> as the</w:t>
      </w:r>
      <w:r>
        <w:rPr>
          <w:highlight w:val="white"/>
        </w:rPr>
        <w:t xml:space="preserve"> </w:t>
      </w:r>
      <w:r w:rsidR="005E5A36" w:rsidRPr="00903DBA">
        <w:rPr>
          <w:highlight w:val="white"/>
        </w:rPr>
        <w:t>largest type</w:t>
      </w:r>
      <w:r>
        <w:rPr>
          <w:highlight w:val="white"/>
        </w:rPr>
        <w:t xml:space="preserve"> of the true and false expressions</w:t>
      </w:r>
      <w:r w:rsidR="005E5A36" w:rsidRPr="00903DBA">
        <w:rPr>
          <w:highlight w:val="white"/>
        </w:rPr>
        <w:t xml:space="preserve">, and type cast </w:t>
      </w:r>
      <w:r w:rsidR="004C6D04">
        <w:rPr>
          <w:highlight w:val="white"/>
        </w:rPr>
        <w:t>the true</w:t>
      </w:r>
      <w:r w:rsidR="005E5A36" w:rsidRPr="00903DBA">
        <w:rPr>
          <w:highlight w:val="white"/>
        </w:rPr>
        <w:t xml:space="preserve"> expressions to that type</w:t>
      </w:r>
      <w:r w:rsidR="00550FA1">
        <w:rPr>
          <w:highlight w:val="white"/>
        </w:rPr>
        <w:t xml:space="preserve"> and backpatch the true set of the</w:t>
      </w:r>
      <w:r w:rsidR="002A7F9E">
        <w:rPr>
          <w:highlight w:val="white"/>
        </w:rPr>
        <w:t xml:space="preserve"> long list of the</w:t>
      </w:r>
      <w:r w:rsidR="00550FA1">
        <w:rPr>
          <w:highlight w:val="white"/>
        </w:rPr>
        <w:t xml:space="preserve"> test expression, </w:t>
      </w:r>
      <w:r w:rsidR="004C6D04">
        <w:rPr>
          <w:highlight w:val="white"/>
        </w:rPr>
        <w:t xml:space="preserve">to begin with. We will later type case </w:t>
      </w:r>
      <w:r w:rsidR="00550FA1">
        <w:rPr>
          <w:highlight w:val="white"/>
        </w:rPr>
        <w:t xml:space="preserve">and backpatch </w:t>
      </w:r>
      <w:r w:rsidR="004C6D04">
        <w:rPr>
          <w:highlight w:val="white"/>
        </w:rPr>
        <w:t>the false expression as well.</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lastRenderedPageBreak/>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0051CEA9" w:rsidR="005E5A36" w:rsidRPr="00903DBA" w:rsidRDefault="005E5A36" w:rsidP="005E5A36">
      <w:pPr>
        <w:pStyle w:val="Code"/>
        <w:rPr>
          <w:highlight w:val="white"/>
        </w:rPr>
      </w:pPr>
      <w:r w:rsidRPr="00903DBA">
        <w:rPr>
          <w:highlight w:val="white"/>
        </w:rPr>
        <w:t xml:space="preserve">        Symbol </w:t>
      </w:r>
      <w:r w:rsidR="00715D92">
        <w:rPr>
          <w:highlight w:val="white"/>
        </w:rPr>
        <w:t>resultSymbol</w:t>
      </w:r>
      <w:r w:rsidRPr="00903DBA">
        <w:rPr>
          <w:highlight w:val="white"/>
        </w:rPr>
        <w:t xml:space="preserve"> </w:t>
      </w:r>
      <w:r w:rsidR="001F2BD0">
        <w:rPr>
          <w:highlight w:val="white"/>
        </w:rPr>
        <w:t>= new(</w:t>
      </w:r>
      <w:r w:rsidRPr="00903DBA">
        <w:rPr>
          <w:highlight w:val="white"/>
        </w:rPr>
        <w:t>maxType);</w:t>
      </w:r>
    </w:p>
    <w:p w14:paraId="7631D980" w14:textId="2EB20215" w:rsidR="005E5A36" w:rsidRPr="00903DBA" w:rsidRDefault="005E5A36" w:rsidP="005E5A36">
      <w:pPr>
        <w:rPr>
          <w:highlight w:val="white"/>
        </w:rPr>
      </w:pPr>
      <w:r w:rsidRPr="00903DBA">
        <w:rPr>
          <w:highlight w:val="white"/>
        </w:rPr>
        <w:t xml:space="preserve">In case of a floating type, the value is already placed at the floating value stack and we do not need to </w:t>
      </w:r>
      <w:r w:rsidR="000518CD">
        <w:rPr>
          <w:highlight w:val="white"/>
        </w:rPr>
        <w:t xml:space="preserve">push a value. However, we need to decrease the </w:t>
      </w:r>
      <w:r w:rsidR="001802BF">
        <w:rPr>
          <w:highlight w:val="white"/>
        </w:rPr>
        <w:t xml:space="preserve">size of the floating-point stack, since </w:t>
      </w:r>
      <w:r w:rsidR="002008E1">
        <w:rPr>
          <w:highlight w:val="white"/>
        </w:rPr>
        <w:t>we add the code of both the true and false expression and only one of them will be executed.</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63DF7BA9" w14:textId="535ABADF" w:rsidR="000518CD" w:rsidRDefault="000518CD" w:rsidP="000518CD">
      <w:pPr>
        <w:rPr>
          <w:highlight w:val="white"/>
        </w:rPr>
      </w:pPr>
      <w:r w:rsidRPr="00903DBA">
        <w:rPr>
          <w:highlight w:val="white"/>
        </w:rPr>
        <w:t xml:space="preserve">In case of </w:t>
      </w:r>
      <w:r w:rsidR="00313C63">
        <w:rPr>
          <w:highlight w:val="white"/>
        </w:rPr>
        <w:t xml:space="preserve">a </w:t>
      </w:r>
      <w:r w:rsidR="00876E5C">
        <w:rPr>
          <w:highlight w:val="white"/>
        </w:rPr>
        <w:t xml:space="preserve">temporary </w:t>
      </w:r>
      <w:r w:rsidRPr="00903DBA">
        <w:rPr>
          <w:highlight w:val="white"/>
        </w:rPr>
        <w:t xml:space="preserve">non-floating type, we </w:t>
      </w:r>
      <w:r w:rsidR="00876E5C">
        <w:rPr>
          <w:highlight w:val="white"/>
        </w:rPr>
        <w:t>iterate through the long list of the true expression and replace</w:t>
      </w:r>
      <w:r w:rsidR="00F713FA">
        <w:rPr>
          <w:highlight w:val="white"/>
        </w:rPr>
        <w:t xml:space="preserve"> </w:t>
      </w:r>
      <w:r w:rsidR="00876E5C">
        <w:rPr>
          <w:highlight w:val="white"/>
        </w:rPr>
        <w:t>its symbol with the result symbol.</w:t>
      </w:r>
      <w:r w:rsidR="00750634">
        <w:rPr>
          <w:highlight w:val="white"/>
        </w:rPr>
        <w:t xml:space="preserve"> In this way, we do not need to assign the result symbol, </w:t>
      </w:r>
      <w:r w:rsidR="004A1D86">
        <w:rPr>
          <w:highlight w:val="white"/>
        </w:rPr>
        <w:t>all</w:t>
      </w:r>
      <w:r w:rsidR="00750634">
        <w:rPr>
          <w:highlight w:val="white"/>
        </w:rPr>
        <w:t xml:space="preserve"> temporary values are instead assign</w:t>
      </w:r>
      <w:r w:rsidR="00C3691D">
        <w:rPr>
          <w:highlight w:val="white"/>
        </w:rPr>
        <w:t>ed</w:t>
      </w:r>
      <w:r w:rsidR="00750634">
        <w:rPr>
          <w:highlight w:val="white"/>
        </w:rPr>
        <w:t xml:space="preserve"> directly to the result symbol.</w:t>
      </w:r>
    </w:p>
    <w:p w14:paraId="19160556" w14:textId="76A99C56" w:rsidR="005E5A36" w:rsidRPr="00903DBA" w:rsidRDefault="005E5A36" w:rsidP="005E5A36">
      <w:pPr>
        <w:pStyle w:val="Code"/>
        <w:rPr>
          <w:highlight w:val="white"/>
        </w:rPr>
      </w:pPr>
      <w:r w:rsidRPr="00903DBA">
        <w:rPr>
          <w:highlight w:val="white"/>
        </w:rPr>
        <w:t xml:space="preserve">        else {</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54A7923C"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279E94CC" w14:textId="2E55E0E3" w:rsidR="00810A47" w:rsidRDefault="00313C63" w:rsidP="00313C63">
      <w:pPr>
        <w:rPr>
          <w:highlight w:val="white"/>
        </w:rPr>
      </w:pPr>
      <w:r w:rsidRPr="00903DBA">
        <w:rPr>
          <w:highlight w:val="white"/>
        </w:rPr>
        <w:t xml:space="preserve">In case of </w:t>
      </w:r>
      <w:r>
        <w:rPr>
          <w:highlight w:val="white"/>
        </w:rPr>
        <w:t xml:space="preserve">a non-temporary </w:t>
      </w:r>
      <w:r w:rsidRPr="00903DBA">
        <w:rPr>
          <w:highlight w:val="white"/>
        </w:rPr>
        <w:t xml:space="preserve">non-floating type, we </w:t>
      </w:r>
      <w:r w:rsidR="00810A47">
        <w:rPr>
          <w:highlight w:val="white"/>
        </w:rPr>
        <w:t>assign the result symbol the symbol of the true expression.</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4B3A88D2"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286DBF4" w:rsidR="005E5A36" w:rsidRPr="00903DBA" w:rsidRDefault="005E5A36" w:rsidP="005E5A36">
      <w:pPr>
        <w:pStyle w:val="Code"/>
        <w:rPr>
          <w:highlight w:val="white"/>
        </w:rPr>
      </w:pPr>
      <w:r w:rsidRPr="00903DBA">
        <w:rPr>
          <w:highlight w:val="white"/>
        </w:rPr>
        <w:t xml:space="preserve">        MiddleCode targetCode </w:t>
      </w:r>
      <w:r w:rsidR="001F2BD0">
        <w:rPr>
          <w:highlight w:val="white"/>
        </w:rPr>
        <w:t>= new(</w:t>
      </w:r>
      <w:r w:rsidRPr="00903DBA">
        <w:rPr>
          <w:highlight w:val="white"/>
        </w:rPr>
        <w:t>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52AE714B" w14:textId="5C81A14F" w:rsidR="0059295E" w:rsidRDefault="00EF1E0B" w:rsidP="0059295E">
      <w:pPr>
        <w:rPr>
          <w:highlight w:val="white"/>
        </w:rPr>
      </w:pPr>
      <w:r>
        <w:rPr>
          <w:highlight w:val="white"/>
        </w:rPr>
        <w:t xml:space="preserve">Similar to the true expression case above, </w:t>
      </w:r>
      <w:r w:rsidR="0059295E" w:rsidRPr="00903DBA">
        <w:rPr>
          <w:highlight w:val="white"/>
        </w:rPr>
        <w:t xml:space="preserve">we </w:t>
      </w:r>
      <w:r w:rsidR="0059295E">
        <w:rPr>
          <w:highlight w:val="white"/>
        </w:rPr>
        <w:t xml:space="preserve">iterate through the long list of the </w:t>
      </w:r>
      <w:r w:rsidR="003C4017">
        <w:rPr>
          <w:highlight w:val="white"/>
        </w:rPr>
        <w:t>false</w:t>
      </w:r>
      <w:r w:rsidR="0059295E">
        <w:rPr>
          <w:highlight w:val="white"/>
        </w:rPr>
        <w:t xml:space="preserve"> expression and replace its symbol with the result symbol</w:t>
      </w:r>
      <w:r w:rsidR="003C4017">
        <w:rPr>
          <w:highlight w:val="white"/>
        </w:rPr>
        <w:t xml:space="preserve"> in case of a temporary integral value. In case of a non-temporary integral value, we assign the symbol of the false expression to the result symbol.</w:t>
      </w:r>
    </w:p>
    <w:p w14:paraId="74162D16" w14:textId="3FD726D2" w:rsidR="003C4017" w:rsidRDefault="003C4017" w:rsidP="0059295E">
      <w:pPr>
        <w:rPr>
          <w:highlight w:val="white"/>
        </w:rPr>
      </w:pPr>
      <w:r>
        <w:rPr>
          <w:highlight w:val="white"/>
        </w:rPr>
        <w:t xml:space="preserve">Note that we do not </w:t>
      </w:r>
      <w:r w:rsidR="00152D68">
        <w:rPr>
          <w:highlight w:val="white"/>
        </w:rPr>
        <w:t>decrease the size of the floating-point stack in this case</w:t>
      </w:r>
      <w:r w:rsidR="00954B59">
        <w:rPr>
          <w:highlight w:val="white"/>
        </w:rPr>
        <w:t>. We do need to increase it once only, since we use one of the values of the true and false expression.</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lastRenderedPageBreak/>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6BC56A43" w:rsidR="005E5A36" w:rsidRPr="00903DBA" w:rsidRDefault="005E5A36" w:rsidP="005E5A36">
      <w:pPr>
        <w:pStyle w:val="Code"/>
        <w:rPr>
          <w:highlight w:val="white"/>
        </w:rPr>
      </w:pPr>
      <w:r w:rsidRPr="00903DBA">
        <w:rPr>
          <w:highlight w:val="white"/>
        </w:rPr>
        <w:t xml:space="preserve">                middleCode[0] = </w:t>
      </w:r>
      <w:r w:rsidR="00715D92">
        <w:rPr>
          <w:highlight w:val="white"/>
        </w:rPr>
        <w:t>resultSymbol</w:t>
      </w:r>
      <w:r w:rsidRPr="00903DBA">
        <w:rPr>
          <w:highlight w:val="white"/>
        </w:rPr>
        <w:t>;</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4D39708B" w:rsidR="005E5A36" w:rsidRPr="00903DBA" w:rsidRDefault="005E5A36" w:rsidP="005E5A36">
      <w:pPr>
        <w:pStyle w:val="Code"/>
        <w:rPr>
          <w:highlight w:val="white"/>
        </w:rPr>
      </w:pPr>
      <w:r w:rsidRPr="00903DBA">
        <w:rPr>
          <w:highlight w:val="white"/>
        </w:rPr>
        <w:t xml:space="preserve">                          </w:t>
      </w:r>
      <w:r w:rsidR="00715D92">
        <w:rPr>
          <w:highlight w:val="white"/>
        </w:rPr>
        <w:t>resultSymbol</w:t>
      </w:r>
      <w:r w:rsidRPr="00903DBA">
        <w:rPr>
          <w:highlight w:val="white"/>
        </w:rPr>
        <w:t>,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2678E199" w:rsidR="005E5A36" w:rsidRPr="00903DBA" w:rsidRDefault="00364730" w:rsidP="005E5A36">
      <w:pPr>
        <w:rPr>
          <w:highlight w:val="white"/>
        </w:rPr>
      </w:pPr>
      <w:r>
        <w:rPr>
          <w:highlight w:val="white"/>
        </w:rPr>
        <w:t>We define a target and jump instructions</w:t>
      </w:r>
      <w:r w:rsidR="00B91CB2">
        <w:rPr>
          <w:highlight w:val="white"/>
        </w:rPr>
        <w:t xml:space="preserve"> for the true expression to jump over the false expression.</w:t>
      </w:r>
    </w:p>
    <w:p w14:paraId="42A88EBD" w14:textId="347EFCEA" w:rsidR="00954B59" w:rsidRPr="00954B59" w:rsidRDefault="00954B59" w:rsidP="00954B59">
      <w:pPr>
        <w:pStyle w:val="Code"/>
        <w:rPr>
          <w:highlight w:val="white"/>
        </w:rPr>
      </w:pPr>
      <w:r w:rsidRPr="00954B59">
        <w:rPr>
          <w:highlight w:val="white"/>
        </w:rPr>
        <w:t xml:space="preserve">      MiddleCode targetCode </w:t>
      </w:r>
      <w:r w:rsidR="001F2BD0">
        <w:rPr>
          <w:highlight w:val="white"/>
        </w:rPr>
        <w:t>= new(</w:t>
      </w:r>
      <w:r w:rsidRPr="00954B59">
        <w:rPr>
          <w:highlight w:val="white"/>
        </w:rPr>
        <w:t>MiddleOperator.Empty);</w:t>
      </w:r>
    </w:p>
    <w:p w14:paraId="5778C917" w14:textId="12426954" w:rsidR="00954B59" w:rsidRPr="00954B59" w:rsidRDefault="00954B59" w:rsidP="00954B59">
      <w:pPr>
        <w:pStyle w:val="Code"/>
        <w:rPr>
          <w:highlight w:val="white"/>
        </w:rPr>
      </w:pPr>
      <w:r w:rsidRPr="00954B59">
        <w:rPr>
          <w:highlight w:val="white"/>
        </w:rPr>
        <w:t xml:space="preserve">      MiddleCode jumpCode </w:t>
      </w:r>
      <w:r w:rsidR="001F2BD0">
        <w:rPr>
          <w:highlight w:val="white"/>
        </w:rPr>
        <w:t>= new(</w:t>
      </w:r>
      <w:r w:rsidRPr="00954B59">
        <w:rPr>
          <w:highlight w:val="white"/>
        </w:rPr>
        <w:t>MiddleOperator.Jump, targetCode);</w:t>
      </w:r>
    </w:p>
    <w:p w14:paraId="330435EF" w14:textId="79D999AE" w:rsidR="005E5A36" w:rsidRPr="00903DBA" w:rsidRDefault="001471D2" w:rsidP="005E5A36">
      <w:pPr>
        <w:rPr>
          <w:highlight w:val="white"/>
        </w:rPr>
      </w:pPr>
      <w:r>
        <w:rPr>
          <w:highlight w:val="white"/>
        </w:rPr>
        <w:t xml:space="preserve">Note that we add the long list of the text expression to the </w:t>
      </w:r>
      <w:r w:rsidR="00783CB2">
        <w:rPr>
          <w:highlight w:val="white"/>
        </w:rPr>
        <w:t xml:space="preserve">resulting short list, since </w:t>
      </w:r>
      <w:r w:rsidR="00ED4E25">
        <w:rPr>
          <w:highlight w:val="white"/>
        </w:rPr>
        <w:t xml:space="preserve">the value of the test expression always </w:t>
      </w:r>
      <w:r w:rsidR="00F17838">
        <w:rPr>
          <w:highlight w:val="white"/>
        </w:rPr>
        <w:t>must</w:t>
      </w:r>
      <w:r w:rsidR="00ED4E25">
        <w:rPr>
          <w:highlight w:val="white"/>
        </w:rPr>
        <w:t xml:space="preserve"> be evaluated in order to design whether the true of false expression shall be executed.</w:t>
      </w:r>
    </w:p>
    <w:p w14:paraId="065FC2AB" w14:textId="6A82A531" w:rsidR="00243047" w:rsidRPr="00243047" w:rsidRDefault="00243047" w:rsidP="00243047">
      <w:pPr>
        <w:pStyle w:val="Code"/>
        <w:rPr>
          <w:highlight w:val="white"/>
        </w:rPr>
      </w:pPr>
      <w:r w:rsidRPr="00243047">
        <w:rPr>
          <w:highlight w:val="white"/>
        </w:rPr>
        <w:t xml:space="preserve">      List&lt;MiddleCode&gt; shortList </w:t>
      </w:r>
      <w:r w:rsidR="001F2BD0">
        <w:rPr>
          <w:highlight w:val="white"/>
        </w:rPr>
        <w:t>= new(</w:t>
      </w:r>
      <w:r w:rsidRPr="00243047">
        <w:rPr>
          <w:highlight w:val="white"/>
        </w:rPr>
        <w:t>);</w:t>
      </w:r>
    </w:p>
    <w:p w14:paraId="22BBCDC0" w14:textId="1CEA1D03" w:rsidR="00243047" w:rsidRPr="00243047" w:rsidRDefault="00243047" w:rsidP="00243047">
      <w:pPr>
        <w:pStyle w:val="Code"/>
        <w:rPr>
          <w:highlight w:val="white"/>
        </w:rPr>
      </w:pPr>
      <w:r w:rsidRPr="00243047">
        <w:rPr>
          <w:highlight w:val="white"/>
        </w:rPr>
        <w:t xml:space="preserve">      shortList.AddRange(testExpression.LongList); /</w:t>
      </w:r>
      <w:r w:rsidR="00B837DC">
        <w:rPr>
          <w:highlight w:val="white"/>
        </w:rPr>
        <w:t>/</w:t>
      </w:r>
      <w:r w:rsidRPr="00243047">
        <w:rPr>
          <w:highlight w:val="white"/>
        </w:rPr>
        <w:t xml:space="preserve"> Obs: LongList</w:t>
      </w:r>
    </w:p>
    <w:p w14:paraId="19D0F7FF" w14:textId="77777777" w:rsidR="00243047" w:rsidRPr="00243047" w:rsidRDefault="00243047" w:rsidP="00243047">
      <w:pPr>
        <w:pStyle w:val="Code"/>
        <w:rPr>
          <w:highlight w:val="white"/>
        </w:rPr>
      </w:pPr>
      <w:r w:rsidRPr="00243047">
        <w:rPr>
          <w:highlight w:val="white"/>
        </w:rPr>
        <w:t xml:space="preserve">      shortList.AddRange(trueExpression.ShortList);</w:t>
      </w:r>
    </w:p>
    <w:p w14:paraId="00C6C2CA" w14:textId="77777777" w:rsidR="00243047" w:rsidRPr="00243047" w:rsidRDefault="00243047" w:rsidP="00243047">
      <w:pPr>
        <w:pStyle w:val="Code"/>
        <w:rPr>
          <w:highlight w:val="white"/>
        </w:rPr>
      </w:pPr>
      <w:r w:rsidRPr="00243047">
        <w:rPr>
          <w:highlight w:val="white"/>
        </w:rPr>
        <w:t xml:space="preserve">      shortList.Add(jumpCode);</w:t>
      </w:r>
    </w:p>
    <w:p w14:paraId="642B67FE" w14:textId="77777777" w:rsidR="00243047" w:rsidRPr="00243047" w:rsidRDefault="00243047" w:rsidP="00243047">
      <w:pPr>
        <w:pStyle w:val="Code"/>
        <w:rPr>
          <w:highlight w:val="white"/>
        </w:rPr>
      </w:pPr>
      <w:r w:rsidRPr="00243047">
        <w:rPr>
          <w:highlight w:val="white"/>
        </w:rPr>
        <w:t xml:space="preserve">      shortList.AddRange(falseExpression.ShortList);</w:t>
      </w:r>
    </w:p>
    <w:p w14:paraId="70416658" w14:textId="77777777" w:rsidR="00243047" w:rsidRPr="00243047" w:rsidRDefault="00243047" w:rsidP="00243047">
      <w:pPr>
        <w:pStyle w:val="Code"/>
        <w:rPr>
          <w:highlight w:val="white"/>
        </w:rPr>
      </w:pPr>
      <w:r w:rsidRPr="00243047">
        <w:rPr>
          <w:highlight w:val="white"/>
        </w:rPr>
        <w:t xml:space="preserve">      shortList.Add(targetCode);</w:t>
      </w:r>
    </w:p>
    <w:p w14:paraId="25BC64CD" w14:textId="77777777" w:rsidR="00F42A46" w:rsidRDefault="00F42A46" w:rsidP="00243047">
      <w:pPr>
        <w:pStyle w:val="Code"/>
        <w:rPr>
          <w:highlight w:val="white"/>
        </w:rPr>
      </w:pPr>
    </w:p>
    <w:p w14:paraId="5B94B8C8" w14:textId="228443F7" w:rsidR="00243047" w:rsidRPr="00243047" w:rsidRDefault="00243047" w:rsidP="00243047">
      <w:pPr>
        <w:pStyle w:val="Code"/>
        <w:rPr>
          <w:highlight w:val="white"/>
        </w:rPr>
      </w:pPr>
      <w:r w:rsidRPr="00243047">
        <w:rPr>
          <w:highlight w:val="white"/>
        </w:rPr>
        <w:t xml:space="preserve">      List&lt;MiddleCode&gt; longList </w:t>
      </w:r>
      <w:r w:rsidR="001F2BD0">
        <w:rPr>
          <w:highlight w:val="white"/>
        </w:rPr>
        <w:t>= new(</w:t>
      </w:r>
      <w:r w:rsidRPr="00243047">
        <w:rPr>
          <w:highlight w:val="white"/>
        </w:rPr>
        <w:t>);</w:t>
      </w:r>
    </w:p>
    <w:p w14:paraId="7381C4F1" w14:textId="77777777" w:rsidR="00243047" w:rsidRPr="00243047" w:rsidRDefault="00243047" w:rsidP="00243047">
      <w:pPr>
        <w:pStyle w:val="Code"/>
        <w:rPr>
          <w:highlight w:val="white"/>
        </w:rPr>
      </w:pPr>
      <w:r w:rsidRPr="00243047">
        <w:rPr>
          <w:highlight w:val="white"/>
        </w:rPr>
        <w:t xml:space="preserve">      longList.AddRange(testExpression.LongList);</w:t>
      </w:r>
    </w:p>
    <w:p w14:paraId="546D4E28" w14:textId="77777777" w:rsidR="00243047" w:rsidRPr="00243047" w:rsidRDefault="00243047" w:rsidP="00243047">
      <w:pPr>
        <w:pStyle w:val="Code"/>
        <w:rPr>
          <w:highlight w:val="white"/>
        </w:rPr>
      </w:pPr>
      <w:r w:rsidRPr="00243047">
        <w:rPr>
          <w:highlight w:val="white"/>
        </w:rPr>
        <w:t xml:space="preserve">      longList.AddRange(trueExpression.LongList);</w:t>
      </w:r>
    </w:p>
    <w:p w14:paraId="005C3112" w14:textId="77777777" w:rsidR="00243047" w:rsidRPr="00243047" w:rsidRDefault="00243047" w:rsidP="00243047">
      <w:pPr>
        <w:pStyle w:val="Code"/>
        <w:rPr>
          <w:highlight w:val="white"/>
        </w:rPr>
      </w:pPr>
      <w:r w:rsidRPr="00243047">
        <w:rPr>
          <w:highlight w:val="white"/>
        </w:rPr>
        <w:t xml:space="preserve">      longList.Add(jumpCode);</w:t>
      </w:r>
    </w:p>
    <w:p w14:paraId="6BD33F87" w14:textId="77777777" w:rsidR="00243047" w:rsidRPr="00243047" w:rsidRDefault="00243047" w:rsidP="00243047">
      <w:pPr>
        <w:pStyle w:val="Code"/>
        <w:rPr>
          <w:highlight w:val="white"/>
        </w:rPr>
      </w:pPr>
      <w:r w:rsidRPr="00243047">
        <w:rPr>
          <w:highlight w:val="white"/>
        </w:rPr>
        <w:t xml:space="preserve">      longList.AddRange(falseExpression.LongList);</w:t>
      </w:r>
    </w:p>
    <w:p w14:paraId="2238FC88" w14:textId="77777777" w:rsidR="00243047" w:rsidRPr="00243047" w:rsidRDefault="00243047" w:rsidP="00243047">
      <w:pPr>
        <w:pStyle w:val="Code"/>
        <w:rPr>
          <w:highlight w:val="white"/>
        </w:rPr>
      </w:pPr>
      <w:r w:rsidRPr="00243047">
        <w:rPr>
          <w:highlight w:val="white"/>
        </w:rPr>
        <w:t xml:space="preserve">      longList.Add(targetCode);</w:t>
      </w:r>
    </w:p>
    <w:p w14:paraId="53EE91CA" w14:textId="77777777" w:rsidR="000B3696" w:rsidRDefault="000B3696" w:rsidP="00243047">
      <w:pPr>
        <w:pStyle w:val="Code"/>
        <w:rPr>
          <w:highlight w:val="white"/>
        </w:rPr>
      </w:pPr>
    </w:p>
    <w:p w14:paraId="56677394" w14:textId="54BC3949" w:rsidR="00243047" w:rsidRPr="00243047" w:rsidRDefault="00243047" w:rsidP="00243047">
      <w:pPr>
        <w:pStyle w:val="Code"/>
        <w:rPr>
          <w:highlight w:val="white"/>
        </w:rPr>
      </w:pPr>
      <w:r w:rsidRPr="00243047">
        <w:rPr>
          <w:highlight w:val="white"/>
        </w:rPr>
        <w:t xml:space="preserve">      return (new Expression(resultSymbol, shortList, longList));</w:t>
      </w:r>
    </w:p>
    <w:p w14:paraId="59C9E47C" w14:textId="77777777" w:rsidR="00243047" w:rsidRPr="00243047" w:rsidRDefault="00243047" w:rsidP="00243047">
      <w:pPr>
        <w:pStyle w:val="Code"/>
        <w:rPr>
          <w:highlight w:val="white"/>
        </w:rPr>
      </w:pPr>
      <w:r w:rsidRPr="00243047">
        <w:rPr>
          <w:highlight w:val="white"/>
        </w:rPr>
        <w:t xml:space="preserve">    }</w:t>
      </w:r>
    </w:p>
    <w:p w14:paraId="6028E605" w14:textId="068089C6" w:rsidR="005E5A36" w:rsidRPr="00903DBA" w:rsidRDefault="00CC1DF4" w:rsidP="0060539D">
      <w:pPr>
        <w:pStyle w:val="Heading3"/>
      </w:pPr>
      <w:bookmarkStart w:id="276" w:name="_Toc98936322"/>
      <w:r>
        <w:t>&lt;</w:t>
      </w:r>
      <w:proofErr w:type="spellStart"/>
      <w:r>
        <w:t>h3</w:t>
      </w:r>
      <w:proofErr w:type="spellEnd"/>
      <w:r>
        <w:t>&gt;</w:t>
      </w:r>
      <w:r w:rsidRPr="00903DBA">
        <w:t xml:space="preserve">Constant </w:t>
      </w:r>
      <w:r>
        <w:t xml:space="preserve">Integral </w:t>
      </w:r>
      <w:r w:rsidRPr="00903DBA">
        <w:t>Expression</w:t>
      </w:r>
      <w:r>
        <w:t>&lt;/</w:t>
      </w:r>
      <w:proofErr w:type="spellStart"/>
      <w:r>
        <w:t>h3</w:t>
      </w:r>
      <w:proofErr w:type="spellEnd"/>
      <w:r>
        <w:t>&gt;</w:t>
      </w:r>
      <w:bookmarkEnd w:id="276"/>
    </w:p>
    <w:p w14:paraId="1C0D44E1" w14:textId="589E6D1D"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ConstantIntegralExpression</w:t>
      </w:r>
      <w:r w:rsidR="00D4318D">
        <w:rPr>
          <w:rStyle w:val="KeyWord0"/>
          <w:highlight w:val="white"/>
        </w:rPr>
        <w:t>&lt;/k&gt;</w:t>
      </w:r>
      <w:r w:rsidRPr="00903DBA">
        <w:rPr>
          <w:highlight w:val="white"/>
        </w:rPr>
        <w:t xml:space="preserve"> methods makes sure the expression is indeed constant and either </w:t>
      </w:r>
      <w:r w:rsidR="00B711D1">
        <w:rPr>
          <w:highlight w:val="white"/>
        </w:rPr>
        <w:t xml:space="preserve">an </w:t>
      </w:r>
      <w:r w:rsidRPr="00903DBA">
        <w:rPr>
          <w:highlight w:val="white"/>
        </w:rPr>
        <w:t xml:space="preserve">integral or </w:t>
      </w:r>
      <w:r w:rsidR="00B711D1">
        <w:rPr>
          <w:highlight w:val="white"/>
        </w:rPr>
        <w:t xml:space="preserve">a </w:t>
      </w:r>
      <w:r w:rsidRPr="00903DBA">
        <w:rPr>
          <w:highlight w:val="white"/>
        </w:rPr>
        <w:t>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3F5F9B8B" w:rsidR="005E5A36" w:rsidRDefault="005E5A36" w:rsidP="005E5A36">
      <w:pPr>
        <w:pStyle w:val="Code"/>
        <w:rPr>
          <w:highlight w:val="white"/>
        </w:rPr>
      </w:pPr>
      <w:r w:rsidRPr="00903DBA">
        <w:rPr>
          <w:highlight w:val="white"/>
        </w:rPr>
        <w:t xml:space="preserve">    { expression = ConstantExpression.</w:t>
      </w:r>
      <w:r w:rsidR="00B916E2">
        <w:rPr>
          <w:highlight w:val="white"/>
        </w:rPr>
        <w:t>Constant</w:t>
      </w:r>
      <w:r w:rsidRPr="00903DBA">
        <w:rPr>
          <w:highlight w:val="white"/>
        </w:rPr>
        <w:t>Cast(expression,</w:t>
      </w:r>
    </w:p>
    <w:p w14:paraId="740E60E9" w14:textId="6A37956E" w:rsidR="005E5A36" w:rsidRPr="00903DBA" w:rsidRDefault="00B916E2" w:rsidP="005E5A36">
      <w:pPr>
        <w:pStyle w:val="Code"/>
        <w:rPr>
          <w:highlight w:val="white"/>
        </w:rPr>
      </w:pPr>
      <w:r>
        <w:rPr>
          <w:highlight w:val="white"/>
        </w:rPr>
        <w:t xml:space="preserve">      </w:t>
      </w:r>
      <w:r w:rsidR="005E5A36" w:rsidRPr="00903DBA">
        <w:rPr>
          <w:highlight w:val="white"/>
        </w:rPr>
        <w:t xml:space="preserve">                                           Type.SignedLongIntegerType);</w:t>
      </w:r>
    </w:p>
    <w:p w14:paraId="66A8B8C9" w14:textId="3BF2914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2640CAF"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7AE7F516" w:rsidR="005E5A36" w:rsidRDefault="00CC1DF4" w:rsidP="0060539D">
      <w:pPr>
        <w:pStyle w:val="Heading3"/>
        <w:numPr>
          <w:ilvl w:val="2"/>
          <w:numId w:val="123"/>
        </w:numPr>
      </w:pPr>
      <w:bookmarkStart w:id="277" w:name="_Toc98936323"/>
      <w:r>
        <w:t>&lt;</w:t>
      </w:r>
      <w:proofErr w:type="spellStart"/>
      <w:r>
        <w:t>h3</w:t>
      </w:r>
      <w:proofErr w:type="spellEnd"/>
      <w:r>
        <w:t xml:space="preserve">&gt;The </w:t>
      </w:r>
      <w:r w:rsidRPr="00903DBA">
        <w:t>Logical Expression</w:t>
      </w:r>
      <w:r>
        <w:t>s&lt;/</w:t>
      </w:r>
      <w:proofErr w:type="spellStart"/>
      <w:r>
        <w:t>h3</w:t>
      </w:r>
      <w:proofErr w:type="spellEnd"/>
      <w:r>
        <w:t>&gt;</w:t>
      </w:r>
      <w:bookmarkEnd w:id="277"/>
    </w:p>
    <w:p w14:paraId="361C6F9F" w14:textId="68973A1E" w:rsidR="00B14220" w:rsidRPr="00903DBA" w:rsidRDefault="00C91C43" w:rsidP="00B14220">
      <w:pPr>
        <w:rPr>
          <w:color w:val="auto"/>
        </w:rPr>
      </w:pPr>
      <w:r w:rsidRPr="00FA571C">
        <w:rPr>
          <w:highlight w:val="white"/>
        </w:rPr>
        <w:t xml:space="preserve">The </w:t>
      </w:r>
      <w:r w:rsidR="00D4318D">
        <w:rPr>
          <w:rStyle w:val="KeyWord0"/>
          <w:highlight w:val="white"/>
        </w:rPr>
        <w:t>&lt;k&gt;</w:t>
      </w:r>
      <w:r w:rsidR="00D4318D" w:rsidRPr="00302B5C">
        <w:rPr>
          <w:rStyle w:val="KeyWord0"/>
          <w:highlight w:val="white"/>
        </w:rPr>
        <w:t>LogicalExpression</w:t>
      </w:r>
      <w:r w:rsidR="00D4318D">
        <w:rPr>
          <w:rStyle w:val="KeyWord0"/>
          <w:highlight w:val="white"/>
        </w:rPr>
        <w:t>&lt;/k&gt;</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lastRenderedPageBreak/>
        <w:t>thereafter</w:t>
      </w:r>
      <w:r w:rsidR="00B14220" w:rsidRPr="00903DBA">
        <w:t>. If both the expressions are true, the result is true. However, if the left expression is false, the result is determined to be false without evaluating the right expression.</w:t>
      </w:r>
    </w:p>
    <w:p w14:paraId="4ACAA3E9" w14:textId="77777777" w:rsidR="00356E07" w:rsidRPr="00356E07" w:rsidRDefault="00356E07" w:rsidP="00356E07">
      <w:pPr>
        <w:pStyle w:val="Code"/>
        <w:rPr>
          <w:highlight w:val="white"/>
        </w:rPr>
      </w:pPr>
      <w:r w:rsidRPr="00356E07">
        <w:rPr>
          <w:highlight w:val="white"/>
        </w:rPr>
        <w:t xml:space="preserve">    public static Expression LogicalExpression(MiddleOperator middleOp, </w:t>
      </w:r>
    </w:p>
    <w:p w14:paraId="5AFF11BC" w14:textId="77777777" w:rsidR="00356E07" w:rsidRPr="00356E07" w:rsidRDefault="00356E07" w:rsidP="00356E07">
      <w:pPr>
        <w:pStyle w:val="Code"/>
        <w:rPr>
          <w:highlight w:val="white"/>
        </w:rPr>
      </w:pPr>
      <w:r w:rsidRPr="00356E07">
        <w:rPr>
          <w:highlight w:val="white"/>
        </w:rPr>
        <w:t xml:space="preserve">                                               Expression leftExpression,</w:t>
      </w:r>
    </w:p>
    <w:p w14:paraId="06584F50" w14:textId="77777777" w:rsidR="00356E07" w:rsidRPr="00356E07" w:rsidRDefault="00356E07" w:rsidP="00356E07">
      <w:pPr>
        <w:pStyle w:val="Code"/>
        <w:rPr>
          <w:highlight w:val="white"/>
        </w:rPr>
      </w:pPr>
      <w:r w:rsidRPr="00356E07">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58EBD25C" w14:textId="7444957D" w:rsidR="005E5A36" w:rsidRPr="00FA571C" w:rsidRDefault="005E5A36" w:rsidP="001D6185">
      <w:pPr>
        <w:pStyle w:val="Code"/>
        <w:rPr>
          <w:highlight w:val="white"/>
        </w:rPr>
      </w:pPr>
      <w:r w:rsidRPr="001D6185">
        <w:rPr>
          <w:highlight w:val="white"/>
        </w:rPr>
        <w:t xml:space="preserve">        ConstantExpression.Logical(</w:t>
      </w:r>
      <w:r w:rsidR="001D6185" w:rsidRPr="001D6185">
        <w:rPr>
          <w:highlight w:val="white"/>
        </w:rPr>
        <w:t>middleOp</w:t>
      </w:r>
      <w:r w:rsidRPr="001D6185">
        <w:rPr>
          <w:highlight w:val="white"/>
        </w:rPr>
        <w:t>,</w:t>
      </w:r>
      <w:r w:rsidR="001D6185">
        <w:rPr>
          <w:highlight w:val="white"/>
        </w:rPr>
        <w:t xml:space="preserve"> </w:t>
      </w:r>
      <w:r w:rsidRPr="00FA571C">
        <w:rPr>
          <w:highlight w:val="white"/>
        </w:rPr>
        <w:t>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440F6252" w:rsidR="005E5A36" w:rsidRPr="00FA571C" w:rsidRDefault="005E5A36" w:rsidP="005E5A36">
      <w:pPr>
        <w:rPr>
          <w:highlight w:val="white"/>
        </w:rPr>
      </w:pPr>
      <w:r w:rsidRPr="00FA571C">
        <w:rPr>
          <w:highlight w:val="white"/>
        </w:rPr>
        <w:t>For the resulting expression to be true</w:t>
      </w:r>
      <w:r w:rsidR="00D47D55">
        <w:rPr>
          <w:highlight w:val="white"/>
        </w:rPr>
        <w:t xml:space="preserve"> in an </w:t>
      </w:r>
      <w:r w:rsidR="00D4318D">
        <w:rPr>
          <w:rStyle w:val="KeyWord0"/>
          <w:highlight w:val="white"/>
        </w:rPr>
        <w:t>&lt;k&gt;</w:t>
      </w:r>
      <w:r w:rsidR="00D4318D" w:rsidRPr="00D47D55">
        <w:rPr>
          <w:rStyle w:val="KeyWord0"/>
          <w:highlight w:val="white"/>
        </w:rPr>
        <w:t>or</w:t>
      </w:r>
      <w:r w:rsidR="00D4318D">
        <w:rPr>
          <w:rStyle w:val="KeyWord0"/>
          <w:highlight w:val="white"/>
        </w:rPr>
        <w:t>&lt;/k&gt;</w:t>
      </w:r>
      <w:r w:rsidR="00D47D55">
        <w:rPr>
          <w:highlight w:val="white"/>
        </w:rPr>
        <w:t xml:space="preserve"> expression</w:t>
      </w:r>
      <w:r w:rsidRPr="00FA571C">
        <w:rPr>
          <w:highlight w:val="white"/>
        </w:rPr>
        <w:t xml:space="preserv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17B04EEB" w14:textId="77777777" w:rsidR="00B552CE" w:rsidRPr="00B552CE" w:rsidRDefault="00B552CE" w:rsidP="00B552CE">
      <w:pPr>
        <w:pStyle w:val="Code"/>
        <w:rPr>
          <w:highlight w:val="white"/>
        </w:rPr>
      </w:pPr>
      <w:r w:rsidRPr="00B552CE">
        <w:rPr>
          <w:highlight w:val="white"/>
        </w:rPr>
        <w:t xml:space="preserve">      Symbol resultSymbol;</w:t>
      </w:r>
    </w:p>
    <w:p w14:paraId="61D0480A" w14:textId="77777777" w:rsidR="00B552CE" w:rsidRPr="00B552CE" w:rsidRDefault="00B552CE" w:rsidP="00B552CE">
      <w:pPr>
        <w:pStyle w:val="Code"/>
        <w:rPr>
          <w:highlight w:val="white"/>
        </w:rPr>
      </w:pPr>
      <w:r w:rsidRPr="00B552CE">
        <w:rPr>
          <w:highlight w:val="white"/>
        </w:rPr>
        <w:t xml:space="preserve">      if (middleOp == MiddleOperator.LogicalOr) {</w:t>
      </w:r>
    </w:p>
    <w:p w14:paraId="0E688A18" w14:textId="09279726" w:rsidR="00B552CE" w:rsidRPr="00B552CE" w:rsidRDefault="00B552CE" w:rsidP="00B552CE">
      <w:pPr>
        <w:pStyle w:val="Code"/>
        <w:rPr>
          <w:highlight w:val="white"/>
        </w:rPr>
      </w:pPr>
      <w:r w:rsidRPr="00B552CE">
        <w:rPr>
          <w:highlight w:val="white"/>
        </w:rPr>
        <w:t xml:space="preserve">        </w:t>
      </w:r>
      <w:r w:rsidR="00780FDF">
        <w:rPr>
          <w:highlight w:val="white"/>
        </w:rPr>
        <w:t>Hash</w:t>
      </w:r>
      <w:r w:rsidRPr="00B552CE">
        <w:rPr>
          <w:highlight w:val="white"/>
        </w:rPr>
        <w:t>Set&lt;MiddleCode&gt; trueSet = new();</w:t>
      </w:r>
    </w:p>
    <w:p w14:paraId="5B8661C1" w14:textId="77777777" w:rsidR="00B552CE" w:rsidRPr="00B552CE" w:rsidRDefault="00B552CE" w:rsidP="00B552CE">
      <w:pPr>
        <w:pStyle w:val="Code"/>
        <w:rPr>
          <w:highlight w:val="white"/>
        </w:rPr>
      </w:pPr>
      <w:r w:rsidRPr="00B552CE">
        <w:rPr>
          <w:highlight w:val="white"/>
        </w:rPr>
        <w:t xml:space="preserve">        trueSet.UnionWith(leftExpression.Symbol.TrueSet);</w:t>
      </w:r>
    </w:p>
    <w:p w14:paraId="4D611B4E" w14:textId="77777777" w:rsidR="00B552CE" w:rsidRPr="00B552CE" w:rsidRDefault="00B552CE" w:rsidP="00B552CE">
      <w:pPr>
        <w:pStyle w:val="Code"/>
        <w:rPr>
          <w:highlight w:val="white"/>
        </w:rPr>
      </w:pPr>
      <w:r w:rsidRPr="00B552CE">
        <w:rPr>
          <w:highlight w:val="white"/>
        </w:rPr>
        <w:t xml:space="preserve">        trueSet.UnionWith(rightExpression.Symbol.TrueSet);</w:t>
      </w:r>
    </w:p>
    <w:p w14:paraId="21615249" w14:textId="77777777" w:rsidR="00B552CE" w:rsidRPr="00B552CE" w:rsidRDefault="00B552CE" w:rsidP="00B552CE">
      <w:pPr>
        <w:pStyle w:val="Code"/>
        <w:rPr>
          <w:highlight w:val="white"/>
        </w:rPr>
      </w:pPr>
    </w:p>
    <w:p w14:paraId="2D9E70EB" w14:textId="77777777" w:rsidR="00B552CE" w:rsidRPr="00B552CE" w:rsidRDefault="00B552CE" w:rsidP="00B552CE">
      <w:pPr>
        <w:pStyle w:val="Code"/>
        <w:rPr>
          <w:highlight w:val="white"/>
        </w:rPr>
      </w:pPr>
      <w:r w:rsidRPr="00B552CE">
        <w:rPr>
          <w:highlight w:val="white"/>
        </w:rPr>
        <w:t xml:space="preserve">        Backpatch(leftExpression.Symbol.FalseSet, rightExpression.LongList);</w:t>
      </w:r>
    </w:p>
    <w:p w14:paraId="325EBC44" w14:textId="1B782397"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trueSet, rightExpression.Symbol.FalseSet);</w:t>
      </w:r>
    </w:p>
    <w:p w14:paraId="77694ED2" w14:textId="77777777" w:rsidR="00B552CE" w:rsidRPr="00B552CE" w:rsidRDefault="00B552CE" w:rsidP="00B552CE">
      <w:pPr>
        <w:pStyle w:val="Code"/>
        <w:rPr>
          <w:highlight w:val="white"/>
        </w:rPr>
      </w:pPr>
      <w:r w:rsidRPr="00B552CE">
        <w:rPr>
          <w:highlight w:val="white"/>
        </w:rPr>
        <w:t xml:space="preserve">      }</w:t>
      </w:r>
    </w:p>
    <w:p w14:paraId="1C8F768F" w14:textId="2E88618F" w:rsidR="00764253" w:rsidRDefault="00764253" w:rsidP="00764253">
      <w:r w:rsidRPr="00AB0FBF">
        <w:rPr>
          <w:highlight w:val="white"/>
        </w:rPr>
        <w:t xml:space="preserve">The </w:t>
      </w:r>
      <w:r w:rsidR="00D4318D">
        <w:rPr>
          <w:rStyle w:val="KeyWord0"/>
          <w:highlight w:val="white"/>
        </w:rPr>
        <w:t>&lt;k&gt;</w:t>
      </w:r>
      <w:r w:rsidR="00D4318D" w:rsidRPr="00AB0FBF">
        <w:rPr>
          <w:rStyle w:val="KeyWord0"/>
          <w:highlight w:val="white"/>
        </w:rPr>
        <w:t>and</w:t>
      </w:r>
      <w:r w:rsidR="00D4318D">
        <w:rPr>
          <w:rStyle w:val="KeyWord0"/>
          <w:highlight w:val="white"/>
        </w:rPr>
        <w:t>&lt;/k&gt;</w:t>
      </w:r>
      <w:r w:rsidR="00AB0FBF" w:rsidRPr="00AB0FBF">
        <w:rPr>
          <w:highlight w:val="white"/>
        </w:rPr>
        <w:t xml:space="preserve"> operator </w:t>
      </w:r>
      <w:r>
        <w:t xml:space="preserve">works in the opposite way compared to the </w:t>
      </w:r>
      <w:r w:rsidR="00D4318D">
        <w:rPr>
          <w:rStyle w:val="KeyWord0"/>
        </w:rPr>
        <w:t>&lt;k&gt;</w:t>
      </w:r>
      <w:r w:rsidR="00D4318D" w:rsidRPr="001A5A36">
        <w:rPr>
          <w:rStyle w:val="KeyWord0"/>
        </w:rPr>
        <w:t>or</w:t>
      </w:r>
      <w:r w:rsidR="00D4318D">
        <w:rPr>
          <w:rStyle w:val="KeyWord0"/>
        </w:rPr>
        <w:t>&lt;/k&gt;</w:t>
      </w:r>
      <w:r>
        <w:t xml:space="preserve"> </w:t>
      </w:r>
      <w:r w:rsidR="00D47D55">
        <w:t xml:space="preserve">operator </w:t>
      </w:r>
      <w:r>
        <w:t xml:space="preserve">above. If the left expression is true, we shall continue to evaluate the </w:t>
      </w:r>
      <w:r w:rsidR="00F716A2">
        <w:t>right</w:t>
      </w:r>
      <w:r>
        <w:t xml:space="preserve"> expression. The resulting expression is true only if both the left and right expression</w:t>
      </w:r>
      <w:r w:rsidR="00866B42">
        <w:t>s</w:t>
      </w:r>
      <w:r>
        <w:t xml:space="preserve"> </w:t>
      </w:r>
      <w:r w:rsidR="00866B42">
        <w:t>are</w:t>
      </w:r>
      <w:r>
        <w:t xml:space="preserve"> true. However, if the left expression is false the resulting expression is false, without evaluation of the right expression. Therefore, we backpatch the </w:t>
      </w:r>
      <w:r w:rsidR="00866B42">
        <w:t>true</w:t>
      </w:r>
      <w:r>
        <w:t>-set</w:t>
      </w:r>
      <w:r w:rsidRPr="00903DBA">
        <w:t xml:space="preserve"> of the first operand to the beginning of the right operand. </w:t>
      </w:r>
      <w:r>
        <w:t>The true-set of the resulting expression is the true-set of the right expression, and the false</w:t>
      </w:r>
      <w:r w:rsidR="00866B42">
        <w:t>-</w:t>
      </w:r>
      <w:r>
        <w:t>set is the union of the false</w:t>
      </w:r>
      <w:r w:rsidR="00A15ED3">
        <w:t>-</w:t>
      </w:r>
      <w:r>
        <w:t>sets of the left and right expression.</w:t>
      </w:r>
    </w:p>
    <w:p w14:paraId="1E01D17E" w14:textId="77777777" w:rsidR="00B552CE" w:rsidRPr="00B552CE" w:rsidRDefault="00B552CE" w:rsidP="00B552CE">
      <w:pPr>
        <w:pStyle w:val="Code"/>
        <w:rPr>
          <w:highlight w:val="white"/>
        </w:rPr>
      </w:pPr>
      <w:r w:rsidRPr="00B552CE">
        <w:rPr>
          <w:highlight w:val="white"/>
        </w:rPr>
        <w:t xml:space="preserve">      else {</w:t>
      </w:r>
    </w:p>
    <w:p w14:paraId="46CE8459" w14:textId="3D5C3608" w:rsidR="00B552CE" w:rsidRPr="00B552CE" w:rsidRDefault="00B552CE" w:rsidP="00B552CE">
      <w:pPr>
        <w:pStyle w:val="Code"/>
        <w:rPr>
          <w:highlight w:val="white"/>
        </w:rPr>
      </w:pPr>
      <w:r w:rsidRPr="00B552CE">
        <w:rPr>
          <w:highlight w:val="white"/>
        </w:rPr>
        <w:t xml:space="preserve">        </w:t>
      </w:r>
      <w:r w:rsidR="001B296B">
        <w:rPr>
          <w:highlight w:val="white"/>
        </w:rPr>
        <w:t>HashSet</w:t>
      </w:r>
      <w:r w:rsidR="001B296B" w:rsidRPr="00B552CE">
        <w:rPr>
          <w:highlight w:val="white"/>
        </w:rPr>
        <w:t xml:space="preserve">&lt;MiddleCode&gt; falseSet </w:t>
      </w:r>
      <w:r w:rsidR="001B296B">
        <w:rPr>
          <w:highlight w:val="white"/>
        </w:rPr>
        <w:t>= new(</w:t>
      </w:r>
      <w:r w:rsidR="001B296B" w:rsidRPr="00B552CE">
        <w:rPr>
          <w:highlight w:val="white"/>
        </w:rPr>
        <w:t>);</w:t>
      </w:r>
    </w:p>
    <w:p w14:paraId="7BB81F4C" w14:textId="77777777" w:rsidR="00B552CE" w:rsidRPr="00B552CE" w:rsidRDefault="00B552CE" w:rsidP="00B552CE">
      <w:pPr>
        <w:pStyle w:val="Code"/>
        <w:rPr>
          <w:highlight w:val="white"/>
        </w:rPr>
      </w:pPr>
      <w:r w:rsidRPr="00B552CE">
        <w:rPr>
          <w:highlight w:val="white"/>
        </w:rPr>
        <w:t xml:space="preserve">        falseSet.UnionWith(leftExpression.Symbol.FalseSet);</w:t>
      </w:r>
    </w:p>
    <w:p w14:paraId="6195A610" w14:textId="77777777" w:rsidR="00B552CE" w:rsidRPr="00B552CE" w:rsidRDefault="00B552CE" w:rsidP="00B552CE">
      <w:pPr>
        <w:pStyle w:val="Code"/>
        <w:rPr>
          <w:highlight w:val="white"/>
        </w:rPr>
      </w:pPr>
      <w:r w:rsidRPr="00B552CE">
        <w:rPr>
          <w:highlight w:val="white"/>
        </w:rPr>
        <w:t xml:space="preserve">        falseSet.UnionWith(rightExpression.Symbol.FalseSet);</w:t>
      </w:r>
    </w:p>
    <w:p w14:paraId="45108C9A" w14:textId="77777777" w:rsidR="00B552CE" w:rsidRPr="00B552CE" w:rsidRDefault="00B552CE" w:rsidP="00B552CE">
      <w:pPr>
        <w:pStyle w:val="Code"/>
        <w:rPr>
          <w:highlight w:val="white"/>
        </w:rPr>
      </w:pPr>
    </w:p>
    <w:p w14:paraId="26EED327" w14:textId="77777777" w:rsidR="00B552CE" w:rsidRPr="00B552CE" w:rsidRDefault="00B552CE" w:rsidP="00B552CE">
      <w:pPr>
        <w:pStyle w:val="Code"/>
        <w:rPr>
          <w:highlight w:val="white"/>
        </w:rPr>
      </w:pPr>
      <w:r w:rsidRPr="00B552CE">
        <w:rPr>
          <w:highlight w:val="white"/>
        </w:rPr>
        <w:t xml:space="preserve">        Backpatch(leftExpression.Symbol.TrueSet, rightExpression.LongList);</w:t>
      </w:r>
    </w:p>
    <w:p w14:paraId="33274587" w14:textId="563A0781" w:rsidR="00B552CE" w:rsidRPr="00B552CE" w:rsidRDefault="00B552CE" w:rsidP="00B552CE">
      <w:pPr>
        <w:pStyle w:val="Code"/>
        <w:rPr>
          <w:highlight w:val="white"/>
        </w:rPr>
      </w:pPr>
      <w:r w:rsidRPr="00B552CE">
        <w:rPr>
          <w:highlight w:val="white"/>
        </w:rPr>
        <w:t xml:space="preserve">        resultSymbol </w:t>
      </w:r>
      <w:r w:rsidR="001F2BD0">
        <w:rPr>
          <w:highlight w:val="white"/>
        </w:rPr>
        <w:t>= new(</w:t>
      </w:r>
      <w:r w:rsidRPr="00B552CE">
        <w:rPr>
          <w:highlight w:val="white"/>
        </w:rPr>
        <w:t>rightExpression.Symbol.TrueSet, falseSet);</w:t>
      </w:r>
    </w:p>
    <w:p w14:paraId="04A31507" w14:textId="77777777" w:rsidR="00B552CE" w:rsidRPr="00B552CE" w:rsidRDefault="00B552CE" w:rsidP="00B552CE">
      <w:pPr>
        <w:pStyle w:val="Code"/>
        <w:rPr>
          <w:highlight w:val="white"/>
        </w:rPr>
      </w:pPr>
      <w:r w:rsidRPr="00B552CE">
        <w:rPr>
          <w:highlight w:val="white"/>
        </w:rPr>
        <w:t xml:space="preserve">      }</w:t>
      </w:r>
    </w:p>
    <w:p w14:paraId="3D6CA660" w14:textId="77777777" w:rsidR="00B552CE" w:rsidRPr="00B552CE" w:rsidRDefault="00B552CE" w:rsidP="00B552CE">
      <w:pPr>
        <w:pStyle w:val="Code"/>
        <w:rPr>
          <w:highlight w:val="white"/>
        </w:rPr>
      </w:pPr>
    </w:p>
    <w:p w14:paraId="0C379535" w14:textId="012A7746" w:rsidR="00B552CE" w:rsidRPr="00B552CE" w:rsidRDefault="00B552CE" w:rsidP="00B552CE">
      <w:pPr>
        <w:pStyle w:val="Code"/>
        <w:rPr>
          <w:highlight w:val="white"/>
        </w:rPr>
      </w:pPr>
      <w:r w:rsidRPr="00B552CE">
        <w:rPr>
          <w:highlight w:val="white"/>
        </w:rPr>
        <w:t xml:space="preserve">      List&lt;MiddleCode&gt; shortList </w:t>
      </w:r>
      <w:r w:rsidR="001F2BD0">
        <w:rPr>
          <w:highlight w:val="white"/>
        </w:rPr>
        <w:t>= new(</w:t>
      </w:r>
      <w:r w:rsidRPr="00B552CE">
        <w:rPr>
          <w:highlight w:val="white"/>
        </w:rPr>
        <w:t>);</w:t>
      </w:r>
    </w:p>
    <w:p w14:paraId="4B63CE0C" w14:textId="77777777" w:rsidR="00B552CE" w:rsidRPr="00B552CE" w:rsidRDefault="00B552CE" w:rsidP="00B552CE">
      <w:pPr>
        <w:pStyle w:val="Code"/>
        <w:rPr>
          <w:highlight w:val="white"/>
        </w:rPr>
      </w:pPr>
      <w:r w:rsidRPr="00B552CE">
        <w:rPr>
          <w:highlight w:val="white"/>
        </w:rPr>
        <w:t xml:space="preserve">      shortList.AddRange(leftExpression.ShortList);</w:t>
      </w:r>
    </w:p>
    <w:p w14:paraId="4EE47A40" w14:textId="77777777" w:rsidR="00B552CE" w:rsidRPr="00B552CE" w:rsidRDefault="00B552CE" w:rsidP="00B552CE">
      <w:pPr>
        <w:pStyle w:val="Code"/>
        <w:rPr>
          <w:highlight w:val="white"/>
        </w:rPr>
      </w:pPr>
      <w:r w:rsidRPr="00B552CE">
        <w:rPr>
          <w:highlight w:val="white"/>
        </w:rPr>
        <w:lastRenderedPageBreak/>
        <w:t xml:space="preserve">      shortList.AddRange(rightExpression.ShortList);</w:t>
      </w:r>
    </w:p>
    <w:p w14:paraId="2E32C590" w14:textId="77777777" w:rsidR="00B552CE" w:rsidRPr="00B552CE" w:rsidRDefault="00B552CE" w:rsidP="00B552CE">
      <w:pPr>
        <w:pStyle w:val="Code"/>
        <w:rPr>
          <w:highlight w:val="white"/>
        </w:rPr>
      </w:pPr>
    </w:p>
    <w:p w14:paraId="6CD1F6C2" w14:textId="6F1CC9E7" w:rsidR="00B552CE" w:rsidRPr="00B552CE" w:rsidRDefault="00B552CE" w:rsidP="00B552CE">
      <w:pPr>
        <w:pStyle w:val="Code"/>
        <w:rPr>
          <w:highlight w:val="white"/>
        </w:rPr>
      </w:pPr>
      <w:r w:rsidRPr="00B552CE">
        <w:rPr>
          <w:highlight w:val="white"/>
        </w:rPr>
        <w:t xml:space="preserve">      List&lt;MiddleCode&gt; longList </w:t>
      </w:r>
      <w:r w:rsidR="001F2BD0">
        <w:rPr>
          <w:highlight w:val="white"/>
        </w:rPr>
        <w:t>= new(</w:t>
      </w:r>
      <w:r w:rsidRPr="00B552CE">
        <w:rPr>
          <w:highlight w:val="white"/>
        </w:rPr>
        <w:t>);</w:t>
      </w:r>
    </w:p>
    <w:p w14:paraId="4DF45B53" w14:textId="77777777" w:rsidR="00B552CE" w:rsidRPr="00B552CE" w:rsidRDefault="00B552CE" w:rsidP="00B552CE">
      <w:pPr>
        <w:pStyle w:val="Code"/>
        <w:rPr>
          <w:highlight w:val="white"/>
        </w:rPr>
      </w:pPr>
      <w:r w:rsidRPr="00B552CE">
        <w:rPr>
          <w:highlight w:val="white"/>
        </w:rPr>
        <w:t xml:space="preserve">      longList.AddRange(leftExpression.LongList);</w:t>
      </w:r>
    </w:p>
    <w:p w14:paraId="326059E4" w14:textId="77777777" w:rsidR="00B552CE" w:rsidRPr="00B552CE" w:rsidRDefault="00B552CE" w:rsidP="00B552CE">
      <w:pPr>
        <w:pStyle w:val="Code"/>
        <w:rPr>
          <w:highlight w:val="white"/>
        </w:rPr>
      </w:pPr>
      <w:r w:rsidRPr="00B552CE">
        <w:rPr>
          <w:highlight w:val="white"/>
        </w:rPr>
        <w:t xml:space="preserve">      longList.AddRange(rightExpression.LongList);</w:t>
      </w:r>
    </w:p>
    <w:p w14:paraId="35655865" w14:textId="77777777" w:rsidR="00B552CE" w:rsidRPr="00B552CE" w:rsidRDefault="00B552CE" w:rsidP="00B552CE">
      <w:pPr>
        <w:pStyle w:val="Code"/>
        <w:rPr>
          <w:highlight w:val="white"/>
        </w:rPr>
      </w:pPr>
    </w:p>
    <w:p w14:paraId="0BFCE8FF" w14:textId="77777777" w:rsidR="00B552CE" w:rsidRPr="00B552CE" w:rsidRDefault="00B552CE" w:rsidP="00B552CE">
      <w:pPr>
        <w:pStyle w:val="Code"/>
        <w:rPr>
          <w:highlight w:val="white"/>
        </w:rPr>
      </w:pPr>
      <w:r w:rsidRPr="00B552CE">
        <w:rPr>
          <w:highlight w:val="white"/>
        </w:rPr>
        <w:t xml:space="preserve">      return (new Expression(resultSymbol, shortList, longList));</w:t>
      </w:r>
    </w:p>
    <w:p w14:paraId="00832B00" w14:textId="77777777" w:rsidR="00B552CE" w:rsidRPr="00B552CE" w:rsidRDefault="00B552CE" w:rsidP="00B552CE">
      <w:pPr>
        <w:pStyle w:val="Code"/>
        <w:rPr>
          <w:highlight w:val="white"/>
        </w:rPr>
      </w:pPr>
      <w:r w:rsidRPr="00B552CE">
        <w:rPr>
          <w:highlight w:val="white"/>
        </w:rPr>
        <w:t xml:space="preserve">    }</w:t>
      </w:r>
    </w:p>
    <w:p w14:paraId="64FC72E6" w14:textId="04C36380" w:rsidR="005E5A36" w:rsidRPr="00903DBA" w:rsidRDefault="00CC1DF4" w:rsidP="0060539D">
      <w:pPr>
        <w:pStyle w:val="Heading3"/>
      </w:pPr>
      <w:bookmarkStart w:id="278" w:name="_Toc98936324"/>
      <w:r>
        <w:t>&lt;</w:t>
      </w:r>
      <w:proofErr w:type="spellStart"/>
      <w:r>
        <w:t>h3</w:t>
      </w:r>
      <w:proofErr w:type="spellEnd"/>
      <w:r>
        <w:t>&gt;</w:t>
      </w:r>
      <w:r w:rsidRPr="00903DBA">
        <w:t>Equality and Relation Expressions</w:t>
      </w:r>
      <w:r>
        <w:t>&lt;/</w:t>
      </w:r>
      <w:proofErr w:type="spellStart"/>
      <w:r>
        <w:t>h3</w:t>
      </w:r>
      <w:proofErr w:type="spellEnd"/>
      <w:r>
        <w:t>&gt;</w:t>
      </w:r>
      <w:bookmarkEnd w:id="278"/>
    </w:p>
    <w:p w14:paraId="20B9E3BE" w14:textId="29F86E4A" w:rsidR="00F76CBE" w:rsidRDefault="00F76CBE" w:rsidP="00F76CBE">
      <w:pPr>
        <w:rPr>
          <w:highlight w:val="white"/>
        </w:rPr>
      </w:pPr>
      <w:r>
        <w:rPr>
          <w:highlight w:val="white"/>
        </w:rPr>
        <w:t xml:space="preserve">In C, there are the two equality operators </w:t>
      </w:r>
      <w:r w:rsidR="00D4318D">
        <w:rPr>
          <w:rStyle w:val="KeyWord0"/>
          <w:highlight w:val="white"/>
        </w:rPr>
        <w:t>&lt;k&gt;</w:t>
      </w:r>
      <w:r w:rsidR="00D4318D" w:rsidRPr="00BB4D00">
        <w:rPr>
          <w:rStyle w:val="KeyWord0"/>
          <w:highlight w:val="white"/>
        </w:rPr>
        <w:t>equal</w:t>
      </w:r>
      <w:r w:rsidR="00D4318D">
        <w:rPr>
          <w:rStyle w:val="KeyWord0"/>
          <w:highlight w:val="white"/>
        </w:rPr>
        <w:t>&lt;/k&gt;</w:t>
      </w:r>
      <w:r>
        <w:rPr>
          <w:highlight w:val="white"/>
        </w:rPr>
        <w:t xml:space="preserve"> and </w:t>
      </w:r>
      <w:r w:rsidR="00D4318D">
        <w:rPr>
          <w:rStyle w:val="KeyWord0"/>
          <w:highlight w:val="white"/>
        </w:rPr>
        <w:t>&lt;k&gt;</w:t>
      </w:r>
      <w:r w:rsidR="00D4318D" w:rsidRPr="00BB4D00">
        <w:rPr>
          <w:rStyle w:val="KeyWord0"/>
          <w:highlight w:val="white"/>
        </w:rPr>
        <w:t>not</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Pr>
          <w:highlight w:val="white"/>
        </w:rPr>
        <w:t xml:space="preserve">, as well as the relational operators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less</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 xml:space="preserve">,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&lt;/k&gt;</w:t>
      </w:r>
      <w:r w:rsidR="00BB4D00">
        <w:rPr>
          <w:highlight w:val="white"/>
        </w:rPr>
        <w:t xml:space="preserve">, and </w:t>
      </w:r>
      <w:r w:rsidR="00D4318D">
        <w:rPr>
          <w:rStyle w:val="KeyWord0"/>
          <w:highlight w:val="white"/>
        </w:rPr>
        <w:t>&lt;k&gt;</w:t>
      </w:r>
      <w:r w:rsidR="00D4318D" w:rsidRPr="00BB4D00">
        <w:rPr>
          <w:rStyle w:val="KeyWord0"/>
          <w:highlight w:val="white"/>
        </w:rPr>
        <w:t>greater</w:t>
      </w:r>
      <w:r w:rsidR="00D4318D">
        <w:rPr>
          <w:rStyle w:val="KeyWord0"/>
          <w:highlight w:val="white"/>
        </w:rPr>
        <w:t xml:space="preserve"> </w:t>
      </w:r>
      <w:r w:rsidR="00D4318D" w:rsidRPr="00BB4D00">
        <w:rPr>
          <w:rStyle w:val="KeyWord0"/>
          <w:highlight w:val="white"/>
        </w:rPr>
        <w:t>than</w:t>
      </w:r>
      <w:r w:rsidR="00D4318D">
        <w:rPr>
          <w:rStyle w:val="KeyWord0"/>
          <w:highlight w:val="white"/>
        </w:rPr>
        <w:t xml:space="preserve"> </w:t>
      </w:r>
      <w:r w:rsidR="00D4318D" w:rsidRPr="00BB4D00">
        <w:rPr>
          <w:rStyle w:val="KeyWord0"/>
          <w:highlight w:val="white"/>
        </w:rPr>
        <w:t>or</w:t>
      </w:r>
      <w:r w:rsidR="00D4318D">
        <w:rPr>
          <w:rStyle w:val="KeyWord0"/>
          <w:highlight w:val="white"/>
        </w:rPr>
        <w:t xml:space="preserve"> </w:t>
      </w:r>
      <w:r w:rsidR="00D4318D" w:rsidRPr="00BB4D00">
        <w:rPr>
          <w:rStyle w:val="KeyWord0"/>
          <w:highlight w:val="white"/>
        </w:rPr>
        <w:t>equal</w:t>
      </w:r>
      <w:r w:rsidR="00D4318D">
        <w:rPr>
          <w:rStyle w:val="KeyWord0"/>
          <w:highlight w:val="white"/>
        </w:rPr>
        <w:t>&lt;/k&gt;</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5091FFD6"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1C7C0F9"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0007A28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3829D2F8"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69890BFA" w:rsidR="005E5A36" w:rsidRPr="00903DBA" w:rsidRDefault="00463BE4" w:rsidP="005E5A36">
      <w:pPr>
        <w:rPr>
          <w:highlight w:val="white"/>
        </w:rPr>
      </w:pPr>
      <w:r>
        <w:rPr>
          <w:highlight w:val="white"/>
        </w:rPr>
        <w:t>Finally, w</w:t>
      </w:r>
      <w:r w:rsidR="005E5A36" w:rsidRPr="00903DBA">
        <w:rPr>
          <w:highlight w:val="white"/>
        </w:rPr>
        <w:t xml:space="preserve">e add two instruction to the long list. The first is an </w:t>
      </w:r>
      <w:r w:rsidR="00D4318D">
        <w:rPr>
          <w:rStyle w:val="KeyWord0"/>
          <w:highlight w:val="white"/>
        </w:rPr>
        <w:t>&lt;k&gt;</w:t>
      </w:r>
      <w:r w:rsidR="00D4318D" w:rsidRPr="00463BE4">
        <w:rPr>
          <w:rStyle w:val="KeyWord0"/>
          <w:highlight w:val="white"/>
        </w:rPr>
        <w:t>if</w:t>
      </w:r>
      <w:r w:rsidR="003D09E2">
        <w:rPr>
          <w:rStyle w:val="KeyWord0"/>
          <w:highlight w:val="white"/>
        </w:rPr>
        <w:t>-</w:t>
      </w:r>
      <w:r w:rsidR="00D4318D" w:rsidRPr="00463BE4">
        <w:rPr>
          <w:rStyle w:val="KeyWord0"/>
          <w:highlight w:val="white"/>
        </w:rPr>
        <w:t>goto</w:t>
      </w:r>
      <w:r w:rsidR="00D4318D">
        <w:rPr>
          <w:rStyle w:val="KeyWord0"/>
          <w:highlight w:val="white"/>
        </w:rPr>
        <w:t>&lt;/k&gt;</w:t>
      </w:r>
      <w:r w:rsidR="005E5A36" w:rsidRPr="00903DBA">
        <w:rPr>
          <w:highlight w:val="white"/>
        </w:rPr>
        <w:t xml:space="preserve"> instruction that we add to the </w:t>
      </w:r>
      <w:r w:rsidR="009C3C27">
        <w:rPr>
          <w:highlight w:val="white"/>
        </w:rPr>
        <w:t>true-set</w:t>
      </w:r>
      <w:r w:rsidR="005E5A36" w:rsidRPr="00903DBA">
        <w:rPr>
          <w:highlight w:val="white"/>
        </w:rPr>
        <w:t xml:space="preserve">. If the expression is true, this instruction will jump to the target that later will be backpatched </w:t>
      </w:r>
      <w:r w:rsidR="005E5A36" w:rsidRPr="00903DBA">
        <w:rPr>
          <w:highlight w:val="white"/>
        </w:rPr>
        <w:lastRenderedPageBreak/>
        <w:t xml:space="preserve">to the instruction. In the same way, we add a </w:t>
      </w:r>
      <w:r w:rsidR="00D4318D">
        <w:rPr>
          <w:rStyle w:val="KeyWord0"/>
          <w:highlight w:val="white"/>
        </w:rPr>
        <w:t>&lt;k&gt;</w:t>
      </w:r>
      <w:r w:rsidR="00D4318D" w:rsidRPr="00FC4C28">
        <w:rPr>
          <w:rStyle w:val="KeyWord0"/>
          <w:highlight w:val="white"/>
        </w:rPr>
        <w:t>jump</w:t>
      </w:r>
      <w:r w:rsidR="00D4318D">
        <w:rPr>
          <w:rStyle w:val="KeyWord0"/>
          <w:highlight w:val="white"/>
        </w:rPr>
        <w:t>&lt;/k&gt;</w:t>
      </w:r>
      <w:r w:rsidR="005E5A36" w:rsidRPr="00903DBA">
        <w:rPr>
          <w:highlight w:val="white"/>
        </w:rPr>
        <w:t xml:space="preserve"> instruction to the </w:t>
      </w:r>
      <w:r w:rsidR="00A76052">
        <w:rPr>
          <w:highlight w:val="white"/>
        </w:rPr>
        <w:t>false-set</w:t>
      </w:r>
      <w:r w:rsidR="005E5A36" w:rsidRPr="00903DBA">
        <w:rPr>
          <w:highlight w:val="white"/>
        </w:rPr>
        <w:t>. If the expression is false, the instruction will jump to the target later backpatched to the instruction.</w:t>
      </w:r>
    </w:p>
    <w:p w14:paraId="0EA39D8D" w14:textId="022DBF88" w:rsidR="005E5A36" w:rsidRPr="00903DBA" w:rsidRDefault="005E5A36" w:rsidP="005E5A36">
      <w:pPr>
        <w:pStyle w:val="Code"/>
        <w:rPr>
          <w:highlight w:val="white"/>
        </w:rPr>
      </w:pPr>
      <w:r w:rsidRPr="00903DBA">
        <w:rPr>
          <w:highlight w:val="white"/>
        </w:rPr>
        <w:t xml:space="preserve">      </w:t>
      </w:r>
      <w:r w:rsidR="00706D91">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3E0687FC" w14:textId="77777777" w:rsidR="00463BE4" w:rsidRDefault="00463BE4" w:rsidP="005E5A36">
      <w:pPr>
        <w:pStyle w:val="Code"/>
        <w:rPr>
          <w:highlight w:val="white"/>
        </w:rPr>
      </w:pPr>
    </w:p>
    <w:p w14:paraId="784E162D" w14:textId="0D49570C"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61164DCC" w14:textId="698483F7" w:rsidR="008E5805" w:rsidRDefault="008E5805" w:rsidP="0060539D">
      <w:pPr>
        <w:pStyle w:val="Heading3"/>
      </w:pPr>
      <w:bookmarkStart w:id="279" w:name="_Toc98936325"/>
      <w:r>
        <w:t>&lt;</w:t>
      </w:r>
      <w:proofErr w:type="spellStart"/>
      <w:r>
        <w:t>h3</w:t>
      </w:r>
      <w:proofErr w:type="spellEnd"/>
      <w:r>
        <w:t>&gt;Arithmetic Expressions&lt;/</w:t>
      </w:r>
      <w:proofErr w:type="spellStart"/>
      <w:r>
        <w:t>h3</w:t>
      </w:r>
      <w:proofErr w:type="spellEnd"/>
      <w:r>
        <w:t>&gt;</w:t>
      </w:r>
      <w:bookmarkEnd w:id="279"/>
    </w:p>
    <w:p w14:paraId="2D4A4363" w14:textId="2AEC4526" w:rsidR="0069284B" w:rsidRPr="0079018B" w:rsidRDefault="0069284B" w:rsidP="0069284B">
      <w:pPr>
        <w:rPr>
          <w:highlight w:val="white"/>
        </w:rPr>
      </w:pPr>
      <w:r>
        <w:rPr>
          <w:highlight w:val="white"/>
        </w:rPr>
        <w:t>The &lt;k&gt;</w:t>
      </w:r>
      <w:proofErr w:type="spellStart"/>
      <w:r w:rsidRPr="000A746D">
        <w:rPr>
          <w:rStyle w:val="KeyWord0"/>
        </w:rPr>
        <w:t>ArithmeticExpression</w:t>
      </w:r>
      <w:proofErr w:type="spellEnd"/>
      <w:r>
        <w:rPr>
          <w:highlight w:val="white"/>
        </w:rPr>
        <w:t xml:space="preserve">&lt;/k&gt; method handles the addition, subtraction, multiplication, division and modulo operators, the bitwise </w:t>
      </w:r>
      <w:r>
        <w:rPr>
          <w:rStyle w:val="KeyWord0"/>
          <w:highlight w:val="white"/>
        </w:rPr>
        <w:t>&lt;k&gt;</w:t>
      </w:r>
      <w:r w:rsidRPr="000B3696">
        <w:rPr>
          <w:rStyle w:val="KeyWord0"/>
          <w:highlight w:val="white"/>
        </w:rPr>
        <w:t>inclusive</w:t>
      </w:r>
      <w:r>
        <w:rPr>
          <w:rStyle w:val="KeyWord0"/>
          <w:highlight w:val="white"/>
        </w:rPr>
        <w:t xml:space="preserve"> </w:t>
      </w:r>
      <w:r w:rsidRPr="0079018B">
        <w:rPr>
          <w:rStyle w:val="KeyWord0"/>
          <w:highlight w:val="white"/>
        </w:rPr>
        <w:t>or</w:t>
      </w:r>
      <w:r>
        <w:rPr>
          <w:rStyle w:val="KeyWord0"/>
          <w:highlight w:val="white"/>
        </w:rPr>
        <w:t>&lt;/k&gt;</w:t>
      </w:r>
      <w:r>
        <w:rPr>
          <w:highlight w:val="white"/>
        </w:rPr>
        <w:t xml:space="preserve">, </w:t>
      </w:r>
      <w:r>
        <w:rPr>
          <w:rStyle w:val="KeyWord0"/>
          <w:highlight w:val="white"/>
        </w:rPr>
        <w:t>&lt;k&gt;</w:t>
      </w:r>
      <w:r w:rsidRPr="000B3696">
        <w:rPr>
          <w:rStyle w:val="KeyWord0"/>
          <w:highlight w:val="white"/>
        </w:rPr>
        <w:t>exclusive</w:t>
      </w:r>
      <w:r>
        <w:rPr>
          <w:rStyle w:val="KeyWord0"/>
          <w:highlight w:val="white"/>
        </w:rPr>
        <w:t xml:space="preserve"> </w:t>
      </w:r>
      <w:r w:rsidRPr="0079018B">
        <w:rPr>
          <w:rStyle w:val="KeyWord0"/>
          <w:highlight w:val="white"/>
        </w:rPr>
        <w:t>or</w:t>
      </w:r>
      <w:r>
        <w:rPr>
          <w:rStyle w:val="KeyWord0"/>
          <w:highlight w:val="white"/>
        </w:rPr>
        <w:t>&lt;/k&gt;</w:t>
      </w:r>
      <w:r w:rsidR="00D362BF">
        <w:rPr>
          <w:highlight w:val="white"/>
        </w:rPr>
        <w:t>0020</w:t>
      </w:r>
      <w:r>
        <w:rPr>
          <w:highlight w:val="white"/>
        </w:rPr>
        <w:t>(</w:t>
      </w:r>
      <w:r>
        <w:rPr>
          <w:rStyle w:val="KeyWord0"/>
          <w:highlight w:val="white"/>
        </w:rPr>
        <w:t>&lt;k&gt;</w:t>
      </w:r>
      <w:proofErr w:type="spellStart"/>
      <w:r w:rsidRPr="0079018B">
        <w:rPr>
          <w:rStyle w:val="KeyWord0"/>
          <w:highlight w:val="white"/>
        </w:rPr>
        <w:t>xor</w:t>
      </w:r>
      <w:proofErr w:type="spellEnd"/>
      <w:r>
        <w:rPr>
          <w:rStyle w:val="KeyWord0"/>
          <w:highlight w:val="white"/>
        </w:rPr>
        <w:t>&lt;/k&gt;</w:t>
      </w:r>
      <w:r>
        <w:rPr>
          <w:highlight w:val="white"/>
        </w:rPr>
        <w:t xml:space="preserve">), and </w:t>
      </w:r>
      <w:r>
        <w:rPr>
          <w:rStyle w:val="KeyWord0"/>
          <w:highlight w:val="white"/>
        </w:rPr>
        <w:t>&lt;k&gt;</w:t>
      </w:r>
      <w:r w:rsidRPr="0079018B">
        <w:rPr>
          <w:rStyle w:val="KeyWord0"/>
          <w:highlight w:val="white"/>
        </w:rPr>
        <w:t>and</w:t>
      </w:r>
      <w:r>
        <w:rPr>
          <w:rStyle w:val="KeyWord0"/>
          <w:highlight w:val="white"/>
        </w:rPr>
        <w:t xml:space="preserve">&lt;/k&gt; </w:t>
      </w:r>
      <w:r>
        <w:rPr>
          <w:highlight w:val="white"/>
        </w:rPr>
        <w:t>operators, and the left and right shift operators.</w:t>
      </w:r>
    </w:p>
    <w:p w14:paraId="45AB0E58" w14:textId="77777777" w:rsidR="000639F3" w:rsidRDefault="000639F3" w:rsidP="000639F3">
      <w:pPr>
        <w:pStyle w:val="Code"/>
      </w:pPr>
      <w:r w:rsidRPr="000639F3">
        <w:t xml:space="preserve">    public static Expression ArithmeticExpression(MiddleOperator middleOp,</w:t>
      </w:r>
    </w:p>
    <w:p w14:paraId="7B5CCA48" w14:textId="0730E921" w:rsidR="000639F3" w:rsidRPr="000639F3" w:rsidRDefault="000639F3" w:rsidP="000639F3">
      <w:pPr>
        <w:pStyle w:val="Code"/>
      </w:pPr>
      <w:r>
        <w:t xml:space="preserve">                                                 </w:t>
      </w:r>
      <w:r w:rsidRPr="000639F3">
        <w:t xml:space="preserve"> Expression leftExpression,</w:t>
      </w:r>
    </w:p>
    <w:p w14:paraId="31C916A1" w14:textId="72A75D42" w:rsidR="000639F3" w:rsidRPr="000639F3" w:rsidRDefault="000639F3" w:rsidP="000639F3">
      <w:pPr>
        <w:pStyle w:val="Code"/>
      </w:pPr>
      <w:r w:rsidRPr="000639F3">
        <w:t xml:space="preserve">                                                  Expression rightExpression){</w:t>
      </w:r>
    </w:p>
    <w:p w14:paraId="73FC42E7" w14:textId="28616CBC" w:rsidR="00D362BF" w:rsidRDefault="00D362BF" w:rsidP="00D362BF">
      <w:pPr>
        <w:rPr>
          <w:highlight w:val="white"/>
        </w:rPr>
      </w:pPr>
      <w:r>
        <w:rPr>
          <w:highlight w:val="white"/>
        </w:rPr>
        <w:t>If the expression can be evaluated to a constant value, we return the constant value.</w:t>
      </w:r>
    </w:p>
    <w:p w14:paraId="0A75FCAD" w14:textId="77777777" w:rsidR="000639F3" w:rsidRPr="000639F3" w:rsidRDefault="000639F3" w:rsidP="000639F3">
      <w:pPr>
        <w:pStyle w:val="Code"/>
      </w:pPr>
      <w:r w:rsidRPr="000639F3">
        <w:t xml:space="preserve">      Expression constantExpression =</w:t>
      </w:r>
    </w:p>
    <w:p w14:paraId="3260DFB4" w14:textId="77777777" w:rsidR="000639F3" w:rsidRDefault="000639F3" w:rsidP="000639F3">
      <w:pPr>
        <w:pStyle w:val="Code"/>
      </w:pPr>
      <w:r w:rsidRPr="000639F3">
        <w:t xml:space="preserve">        ConstantExpression.Arithmetic(middleOp, leftExpression,</w:t>
      </w:r>
    </w:p>
    <w:p w14:paraId="6B6B38AF" w14:textId="5563B1F9" w:rsidR="000639F3" w:rsidRPr="000639F3" w:rsidRDefault="000639F3" w:rsidP="000639F3">
      <w:pPr>
        <w:pStyle w:val="Code"/>
      </w:pPr>
      <w:r>
        <w:t xml:space="preserve">                                     </w:t>
      </w:r>
      <w:r w:rsidRPr="000639F3">
        <w:t xml:space="preserve"> rightExpression);</w:t>
      </w:r>
    </w:p>
    <w:p w14:paraId="0B6A887D" w14:textId="77777777" w:rsidR="000639F3" w:rsidRPr="000639F3" w:rsidRDefault="000639F3" w:rsidP="000639F3">
      <w:pPr>
        <w:pStyle w:val="Code"/>
      </w:pPr>
      <w:r w:rsidRPr="000639F3">
        <w:t xml:space="preserve">      if (constantExpression != null) {</w:t>
      </w:r>
    </w:p>
    <w:p w14:paraId="1102E114" w14:textId="77777777" w:rsidR="000639F3" w:rsidRPr="000639F3" w:rsidRDefault="000639F3" w:rsidP="000639F3">
      <w:pPr>
        <w:pStyle w:val="Code"/>
      </w:pPr>
      <w:r w:rsidRPr="000639F3">
        <w:t xml:space="preserve">        return constantExpression;</w:t>
      </w:r>
    </w:p>
    <w:p w14:paraId="3681828D" w14:textId="77777777" w:rsidR="000639F3" w:rsidRPr="000639F3" w:rsidRDefault="000639F3" w:rsidP="000639F3">
      <w:pPr>
        <w:pStyle w:val="Code"/>
      </w:pPr>
      <w:r w:rsidRPr="000639F3">
        <w:t xml:space="preserve">      }</w:t>
      </w:r>
    </w:p>
    <w:p w14:paraId="4F623B53" w14:textId="77777777" w:rsidR="00D362BF" w:rsidRDefault="00D362BF" w:rsidP="00D362BF">
      <w:pPr>
        <w:rPr>
          <w:highlight w:val="white"/>
        </w:rPr>
      </w:pPr>
      <w:r>
        <w:rPr>
          <w:highlight w:val="white"/>
        </w:rPr>
        <w:t>In the same ways, if the expression can be evaluated to a static value, we return the static value.</w:t>
      </w:r>
    </w:p>
    <w:p w14:paraId="64C0619C" w14:textId="77777777" w:rsidR="000639F3" w:rsidRPr="000639F3" w:rsidRDefault="000639F3" w:rsidP="000639F3">
      <w:pPr>
        <w:pStyle w:val="Code"/>
      </w:pPr>
      <w:r w:rsidRPr="000639F3">
        <w:t xml:space="preserve">      Expression staticExpression =</w:t>
      </w:r>
    </w:p>
    <w:p w14:paraId="436D7D35" w14:textId="77777777" w:rsidR="000639F3" w:rsidRPr="000639F3" w:rsidRDefault="000639F3" w:rsidP="000639F3">
      <w:pPr>
        <w:pStyle w:val="Code"/>
      </w:pPr>
      <w:r w:rsidRPr="000639F3">
        <w:t xml:space="preserve">        StaticExpression.Binary(middleOp, leftExpression, rightExpression);</w:t>
      </w:r>
    </w:p>
    <w:p w14:paraId="5A69246E" w14:textId="77777777" w:rsidR="000639F3" w:rsidRPr="000639F3" w:rsidRDefault="000639F3" w:rsidP="000639F3">
      <w:pPr>
        <w:pStyle w:val="Code"/>
      </w:pPr>
      <w:r w:rsidRPr="000639F3">
        <w:t xml:space="preserve">      if (staticExpression != null) {</w:t>
      </w:r>
    </w:p>
    <w:p w14:paraId="0EA7896C" w14:textId="77777777" w:rsidR="000639F3" w:rsidRPr="000639F3" w:rsidRDefault="000639F3" w:rsidP="000639F3">
      <w:pPr>
        <w:pStyle w:val="Code"/>
      </w:pPr>
      <w:r w:rsidRPr="000639F3">
        <w:t xml:space="preserve">        return staticExpression;</w:t>
      </w:r>
    </w:p>
    <w:p w14:paraId="4C4FB892" w14:textId="77777777" w:rsidR="000639F3" w:rsidRPr="000639F3" w:rsidRDefault="000639F3" w:rsidP="000639F3">
      <w:pPr>
        <w:pStyle w:val="Code"/>
      </w:pPr>
      <w:r w:rsidRPr="000639F3">
        <w:t xml:space="preserve">      }</w:t>
      </w:r>
    </w:p>
    <w:p w14:paraId="296885B1" w14:textId="3DC692F0" w:rsidR="000639F3" w:rsidRDefault="005836F1" w:rsidP="005836F1">
      <w:r>
        <w:t>The we perform type checking on the operands, which depends on the operator.</w:t>
      </w:r>
    </w:p>
    <w:p w14:paraId="29DDAA2C" w14:textId="77777777" w:rsidR="000639F3" w:rsidRPr="000639F3" w:rsidRDefault="000639F3" w:rsidP="000639F3">
      <w:pPr>
        <w:pStyle w:val="Code"/>
      </w:pPr>
      <w:r w:rsidRPr="000639F3">
        <w:t xml:space="preserve">      Type leftType = leftExpression.Symbol.Type,</w:t>
      </w:r>
    </w:p>
    <w:p w14:paraId="37D62FC7" w14:textId="77777777" w:rsidR="000639F3" w:rsidRPr="000639F3" w:rsidRDefault="000639F3" w:rsidP="000639F3">
      <w:pPr>
        <w:pStyle w:val="Code"/>
      </w:pPr>
      <w:r w:rsidRPr="000639F3">
        <w:t xml:space="preserve">           rightType = rightExpression.Symbol.Type;</w:t>
      </w:r>
    </w:p>
    <w:p w14:paraId="1982168A" w14:textId="1654EEA9" w:rsidR="002817D2" w:rsidRDefault="000D3FDF" w:rsidP="00355187">
      <w:r>
        <w:t xml:space="preserve">In addition, </w:t>
      </w:r>
      <w:r w:rsidR="001E6EFE">
        <w:t xml:space="preserve">as in subtraction, we must take pointer arithmetic in consideration. </w:t>
      </w:r>
      <w:r w:rsidR="00AE3333">
        <w:t xml:space="preserve">At most one of the operands may be a pointer, array, or string. </w:t>
      </w:r>
      <w:r w:rsidR="001E6EFE">
        <w:t>If th</w:t>
      </w:r>
      <w:r w:rsidR="00AE3333">
        <w:t xml:space="preserve">at goes for the </w:t>
      </w:r>
      <w:r w:rsidR="001E6EFE">
        <w:t xml:space="preserve">left operand </w:t>
      </w:r>
      <w:r w:rsidR="002817D2">
        <w:t>its pointer or array type size must not be zero (</w:t>
      </w:r>
      <w:r w:rsidR="00AE3333">
        <w:t>which it is for &lt;k&gt;</w:t>
      </w:r>
      <w:r w:rsidR="002817D2" w:rsidRPr="00AE3333">
        <w:rPr>
          <w:rStyle w:val="KeyWord0"/>
        </w:rPr>
        <w:t>void</w:t>
      </w:r>
      <w:r w:rsidR="00AE3333">
        <w:rPr>
          <w:rStyle w:val="KeyWord0"/>
        </w:rPr>
        <w:t>&lt;/k&gt;</w:t>
      </w:r>
      <w:r w:rsidR="002817D2">
        <w:t xml:space="preserve"> or </w:t>
      </w:r>
      <w:r w:rsidR="00AE3333">
        <w:t>&lt;k&gt;</w:t>
      </w:r>
      <w:r w:rsidR="002817D2" w:rsidRPr="00AE3333">
        <w:rPr>
          <w:rStyle w:val="KeyWord0"/>
        </w:rPr>
        <w:t>function</w:t>
      </w:r>
      <w:r w:rsidR="00AE3333">
        <w:rPr>
          <w:rStyle w:val="KeyWord0"/>
        </w:rPr>
        <w:t>&lt;/k&gt;</w:t>
      </w:r>
      <w:r w:rsidR="002817D2">
        <w:t>), and the right operands must be integral.</w:t>
      </w:r>
    </w:p>
    <w:p w14:paraId="57D8AE72" w14:textId="77777777" w:rsidR="000639F3" w:rsidRPr="000639F3" w:rsidRDefault="000639F3" w:rsidP="000639F3">
      <w:pPr>
        <w:pStyle w:val="Code"/>
      </w:pPr>
      <w:r w:rsidRPr="000639F3">
        <w:t xml:space="preserve">      switch (middleOp) {</w:t>
      </w:r>
    </w:p>
    <w:p w14:paraId="2EA92BC6" w14:textId="77777777" w:rsidR="000639F3" w:rsidRPr="000639F3" w:rsidRDefault="000639F3" w:rsidP="000639F3">
      <w:pPr>
        <w:pStyle w:val="Code"/>
      </w:pPr>
      <w:r w:rsidRPr="000639F3">
        <w:t xml:space="preserve">        case MiddleOperator.Add:</w:t>
      </w:r>
    </w:p>
    <w:p w14:paraId="2B011509" w14:textId="77777777" w:rsidR="000639F3" w:rsidRPr="000639F3" w:rsidRDefault="000639F3" w:rsidP="000639F3">
      <w:pPr>
        <w:pStyle w:val="Code"/>
      </w:pPr>
      <w:r w:rsidRPr="000639F3">
        <w:t xml:space="preserve">          if (leftType.IsPointerArrayOrString()) {</w:t>
      </w:r>
    </w:p>
    <w:p w14:paraId="6390C665" w14:textId="77777777" w:rsidR="000639F3" w:rsidRPr="000639F3" w:rsidRDefault="000639F3" w:rsidP="000639F3">
      <w:pPr>
        <w:pStyle w:val="Code"/>
      </w:pPr>
      <w:r w:rsidRPr="000639F3">
        <w:t xml:space="preserve">            Error.Check((leftType.PointerArrayOrStringType.Size() &gt; 0) &amp;&amp;</w:t>
      </w:r>
    </w:p>
    <w:p w14:paraId="4417FF83" w14:textId="77777777" w:rsidR="000639F3" w:rsidRPr="000639F3" w:rsidRDefault="000639F3" w:rsidP="000639F3">
      <w:pPr>
        <w:pStyle w:val="Code"/>
      </w:pPr>
      <w:r w:rsidRPr="000639F3">
        <w:t xml:space="preserve">                        rightType.IsIntegral(),</w:t>
      </w:r>
    </w:p>
    <w:p w14:paraId="67B210DD" w14:textId="77777777" w:rsidR="000639F3" w:rsidRPr="000639F3" w:rsidRDefault="000639F3" w:rsidP="000639F3">
      <w:pPr>
        <w:pStyle w:val="Code"/>
      </w:pPr>
      <w:r w:rsidRPr="000639F3">
        <w:t xml:space="preserve">                        null, Message.Invalid_arithmetic_expression);</w:t>
      </w:r>
    </w:p>
    <w:p w14:paraId="353DEB0B" w14:textId="77777777" w:rsidR="000639F3" w:rsidRPr="000639F3" w:rsidRDefault="000639F3" w:rsidP="000639F3">
      <w:pPr>
        <w:pStyle w:val="Code"/>
      </w:pPr>
      <w:r w:rsidRPr="000639F3">
        <w:t xml:space="preserve">          }</w:t>
      </w:r>
    </w:p>
    <w:p w14:paraId="33231780" w14:textId="70C43390" w:rsidR="00910DA4" w:rsidRDefault="00910DA4" w:rsidP="00910DA4">
      <w:r>
        <w:t>In the same way, if the right operand is a pointer, array, or string, its pointer or array type size must not be zero, and the left operands must be integral.</w:t>
      </w:r>
    </w:p>
    <w:p w14:paraId="236EC908" w14:textId="77777777" w:rsidR="000639F3" w:rsidRPr="000639F3" w:rsidRDefault="000639F3" w:rsidP="000639F3">
      <w:pPr>
        <w:pStyle w:val="Code"/>
      </w:pPr>
      <w:r w:rsidRPr="000639F3">
        <w:lastRenderedPageBreak/>
        <w:t xml:space="preserve">          else if (rightType.IsPointerArrayOrString()) {</w:t>
      </w:r>
    </w:p>
    <w:p w14:paraId="6C230F0C" w14:textId="77777777" w:rsidR="000639F3" w:rsidRPr="000639F3" w:rsidRDefault="000639F3" w:rsidP="000639F3">
      <w:pPr>
        <w:pStyle w:val="Code"/>
      </w:pPr>
      <w:r w:rsidRPr="000639F3">
        <w:t xml:space="preserve">            Error.Check(leftType.IsIntegral() &amp;&amp;</w:t>
      </w:r>
    </w:p>
    <w:p w14:paraId="180522B8" w14:textId="77777777" w:rsidR="000639F3" w:rsidRPr="000639F3" w:rsidRDefault="000639F3" w:rsidP="000639F3">
      <w:pPr>
        <w:pStyle w:val="Code"/>
      </w:pPr>
      <w:r w:rsidRPr="000639F3">
        <w:t xml:space="preserve">                        (rightType.PointerArrayOrStringType.Size() &gt; 0),</w:t>
      </w:r>
    </w:p>
    <w:p w14:paraId="18119AED" w14:textId="77777777" w:rsidR="000639F3" w:rsidRPr="000639F3" w:rsidRDefault="000639F3" w:rsidP="000639F3">
      <w:pPr>
        <w:pStyle w:val="Code"/>
      </w:pPr>
      <w:r w:rsidRPr="000639F3">
        <w:t xml:space="preserve">                        null, Message.Invalid_arithmetic_expression);</w:t>
      </w:r>
    </w:p>
    <w:p w14:paraId="767144C5" w14:textId="31FAFF7E" w:rsidR="000639F3" w:rsidRDefault="000639F3" w:rsidP="000639F3">
      <w:pPr>
        <w:pStyle w:val="Code"/>
      </w:pPr>
      <w:r w:rsidRPr="000639F3">
        <w:t xml:space="preserve">          }</w:t>
      </w:r>
    </w:p>
    <w:p w14:paraId="05285912" w14:textId="0EC3CA2F" w:rsidR="00910DA4" w:rsidRPr="000639F3" w:rsidRDefault="004F2A70" w:rsidP="004F2A70">
      <w:r>
        <w:t>If neither the left nor the right operand is a pointer, array, or string, they both must be arithmetic (integral or floating).</w:t>
      </w:r>
    </w:p>
    <w:p w14:paraId="72682F20" w14:textId="77777777" w:rsidR="000639F3" w:rsidRPr="000639F3" w:rsidRDefault="000639F3" w:rsidP="000639F3">
      <w:pPr>
        <w:pStyle w:val="Code"/>
      </w:pPr>
      <w:r w:rsidRPr="000639F3">
        <w:t xml:space="preserve">          else {</w:t>
      </w:r>
    </w:p>
    <w:p w14:paraId="21E4DEAE" w14:textId="77777777" w:rsidR="000639F3" w:rsidRPr="000639F3" w:rsidRDefault="000639F3" w:rsidP="000639F3">
      <w:pPr>
        <w:pStyle w:val="Code"/>
      </w:pPr>
      <w:r w:rsidRPr="000639F3">
        <w:t xml:space="preserve">            Error.Check(leftType.IsArithmetic() &amp;&amp; rightType.IsArithmetic(),</w:t>
      </w:r>
    </w:p>
    <w:p w14:paraId="643F7D05" w14:textId="77777777" w:rsidR="000639F3" w:rsidRPr="000639F3" w:rsidRDefault="000639F3" w:rsidP="000639F3">
      <w:pPr>
        <w:pStyle w:val="Code"/>
      </w:pPr>
      <w:r w:rsidRPr="000639F3">
        <w:t xml:space="preserve">                        null, Message.Invalid_arithmetic_expression);</w:t>
      </w:r>
    </w:p>
    <w:p w14:paraId="72AC116A" w14:textId="77777777" w:rsidR="000639F3" w:rsidRPr="000639F3" w:rsidRDefault="000639F3" w:rsidP="000639F3">
      <w:pPr>
        <w:pStyle w:val="Code"/>
      </w:pPr>
      <w:r w:rsidRPr="000639F3">
        <w:t xml:space="preserve">          }</w:t>
      </w:r>
    </w:p>
    <w:p w14:paraId="4E24FF3A" w14:textId="77777777" w:rsidR="000639F3" w:rsidRPr="000639F3" w:rsidRDefault="000639F3" w:rsidP="000639F3">
      <w:pPr>
        <w:pStyle w:val="Code"/>
      </w:pPr>
      <w:r w:rsidRPr="000639F3">
        <w:t xml:space="preserve">          break;</w:t>
      </w:r>
    </w:p>
    <w:p w14:paraId="7C602750" w14:textId="152CBE99" w:rsidR="000639F3" w:rsidRPr="000639F3" w:rsidRDefault="00AE3333" w:rsidP="00F529AD">
      <w:r>
        <w:t xml:space="preserve">In </w:t>
      </w:r>
      <w:proofErr w:type="spellStart"/>
      <w:r>
        <w:t>subtration</w:t>
      </w:r>
      <w:proofErr w:type="spellEnd"/>
      <w:r w:rsidR="00F529AD">
        <w:t>, the left or both operands may be pointers, arrays, or strings. If that applies for both operands, their pointer or array types must hold the same size (which must be more than zero).</w:t>
      </w:r>
    </w:p>
    <w:p w14:paraId="0FD120B3" w14:textId="77777777" w:rsidR="000639F3" w:rsidRPr="000639F3" w:rsidRDefault="000639F3" w:rsidP="000639F3">
      <w:pPr>
        <w:pStyle w:val="Code"/>
      </w:pPr>
      <w:r w:rsidRPr="000639F3">
        <w:t xml:space="preserve">        case MiddleOperator.Subtract:</w:t>
      </w:r>
    </w:p>
    <w:p w14:paraId="64E03796" w14:textId="77777777" w:rsidR="000639F3" w:rsidRPr="000639F3" w:rsidRDefault="000639F3" w:rsidP="000639F3">
      <w:pPr>
        <w:pStyle w:val="Code"/>
      </w:pPr>
      <w:r w:rsidRPr="000639F3">
        <w:t xml:space="preserve">          if (leftType.IsPointerArrayOrString() &amp;&amp;</w:t>
      </w:r>
    </w:p>
    <w:p w14:paraId="08C1570D" w14:textId="77777777" w:rsidR="000639F3" w:rsidRPr="000639F3" w:rsidRDefault="000639F3" w:rsidP="000639F3">
      <w:pPr>
        <w:pStyle w:val="Code"/>
      </w:pPr>
      <w:r w:rsidRPr="000639F3">
        <w:t xml:space="preserve">              rightType.IsPointerArrayOrString()) {</w:t>
      </w:r>
    </w:p>
    <w:p w14:paraId="7C35543A" w14:textId="77777777" w:rsidR="000639F3" w:rsidRPr="000639F3" w:rsidRDefault="000639F3" w:rsidP="000639F3">
      <w:pPr>
        <w:pStyle w:val="Code"/>
      </w:pPr>
      <w:r w:rsidRPr="000639F3">
        <w:t xml:space="preserve">            int leftSize = leftType.PointerArrayOrStringType.Size();</w:t>
      </w:r>
    </w:p>
    <w:p w14:paraId="24ED325A" w14:textId="77777777" w:rsidR="000639F3" w:rsidRPr="000639F3" w:rsidRDefault="000639F3" w:rsidP="000639F3">
      <w:pPr>
        <w:pStyle w:val="Code"/>
      </w:pPr>
      <w:r w:rsidRPr="000639F3">
        <w:t xml:space="preserve">            Error.Check((leftSize &gt; 0) &amp;&amp; (leftSize ==</w:t>
      </w:r>
    </w:p>
    <w:p w14:paraId="3AB17525" w14:textId="77777777" w:rsidR="000639F3" w:rsidRPr="000639F3" w:rsidRDefault="000639F3" w:rsidP="000639F3">
      <w:pPr>
        <w:pStyle w:val="Code"/>
      </w:pPr>
      <w:r w:rsidRPr="000639F3">
        <w:t xml:space="preserve">                         rightType.PointerArrayOrStringType.Size()),</w:t>
      </w:r>
    </w:p>
    <w:p w14:paraId="44E7ED19" w14:textId="77777777" w:rsidR="000639F3" w:rsidRPr="000639F3" w:rsidRDefault="000639F3" w:rsidP="000639F3">
      <w:pPr>
        <w:pStyle w:val="Code"/>
      </w:pPr>
      <w:r w:rsidRPr="000639F3">
        <w:t xml:space="preserve">                        null, Message.Invalid_arithmetic_expression);</w:t>
      </w:r>
    </w:p>
    <w:p w14:paraId="107FBE10" w14:textId="77777777" w:rsidR="000639F3" w:rsidRPr="000639F3" w:rsidRDefault="000639F3" w:rsidP="000639F3">
      <w:pPr>
        <w:pStyle w:val="Code"/>
      </w:pPr>
      <w:r w:rsidRPr="000639F3">
        <w:t xml:space="preserve">          }</w:t>
      </w:r>
    </w:p>
    <w:p w14:paraId="3676AFD1" w14:textId="77777777" w:rsidR="00F529AD" w:rsidRDefault="00F529AD" w:rsidP="00F529AD">
      <w:r>
        <w:t>If only the left operand is a pointer, array, or string, its pointer or array type size must not be zero, and the right operands must be integral.</w:t>
      </w:r>
    </w:p>
    <w:p w14:paraId="0FAB2775" w14:textId="77777777" w:rsidR="000639F3" w:rsidRPr="000639F3" w:rsidRDefault="000639F3" w:rsidP="000639F3">
      <w:pPr>
        <w:pStyle w:val="Code"/>
      </w:pPr>
      <w:r w:rsidRPr="000639F3">
        <w:t xml:space="preserve">          else if (leftType.IsPointerArrayOrString()) {</w:t>
      </w:r>
    </w:p>
    <w:p w14:paraId="34157D76" w14:textId="77777777" w:rsidR="000639F3" w:rsidRPr="000639F3" w:rsidRDefault="000639F3" w:rsidP="000639F3">
      <w:pPr>
        <w:pStyle w:val="Code"/>
      </w:pPr>
      <w:r w:rsidRPr="000639F3">
        <w:t xml:space="preserve">            Error.Check((leftType.PointerArrayOrStringType.Size() &gt; 0) &amp;&amp;</w:t>
      </w:r>
    </w:p>
    <w:p w14:paraId="377AD60F" w14:textId="77777777" w:rsidR="000639F3" w:rsidRPr="000639F3" w:rsidRDefault="000639F3" w:rsidP="000639F3">
      <w:pPr>
        <w:pStyle w:val="Code"/>
      </w:pPr>
      <w:r w:rsidRPr="000639F3">
        <w:t xml:space="preserve">                        rightType.IsIntegral(), null,</w:t>
      </w:r>
    </w:p>
    <w:p w14:paraId="7E72CE25" w14:textId="77777777" w:rsidR="000639F3" w:rsidRPr="000639F3" w:rsidRDefault="000639F3" w:rsidP="000639F3">
      <w:pPr>
        <w:pStyle w:val="Code"/>
      </w:pPr>
      <w:r w:rsidRPr="000639F3">
        <w:t xml:space="preserve">                        Message.Invalid_arithmetic_expression);</w:t>
      </w:r>
    </w:p>
    <w:p w14:paraId="155B5356" w14:textId="77777777" w:rsidR="000639F3" w:rsidRPr="000639F3" w:rsidRDefault="000639F3" w:rsidP="000639F3">
      <w:pPr>
        <w:pStyle w:val="Code"/>
      </w:pPr>
      <w:r w:rsidRPr="000639F3">
        <w:t xml:space="preserve">          }</w:t>
      </w:r>
    </w:p>
    <w:p w14:paraId="72F1F072" w14:textId="482B8A7B" w:rsidR="00F529AD" w:rsidRPr="000639F3" w:rsidRDefault="00F529AD" w:rsidP="00F529AD">
      <w:r>
        <w:t>Similar to the addition case above, if neither the left nor the right operand is a pointer, array, or string, they both must be arithmetic (integral or floating).</w:t>
      </w:r>
    </w:p>
    <w:p w14:paraId="6B98C150" w14:textId="77777777" w:rsidR="000639F3" w:rsidRPr="000639F3" w:rsidRDefault="000639F3" w:rsidP="000639F3">
      <w:pPr>
        <w:pStyle w:val="Code"/>
      </w:pPr>
      <w:r w:rsidRPr="000639F3">
        <w:t xml:space="preserve">          else {</w:t>
      </w:r>
    </w:p>
    <w:p w14:paraId="5E3D074E" w14:textId="77777777" w:rsidR="000639F3" w:rsidRPr="000639F3" w:rsidRDefault="000639F3" w:rsidP="000639F3">
      <w:pPr>
        <w:pStyle w:val="Code"/>
      </w:pPr>
      <w:r w:rsidRPr="000639F3">
        <w:t xml:space="preserve">            Error.Check(leftType.IsArithmetic() &amp;&amp; rightType.IsArithmetic(),</w:t>
      </w:r>
    </w:p>
    <w:p w14:paraId="664E353E" w14:textId="77777777" w:rsidR="000639F3" w:rsidRPr="000639F3" w:rsidRDefault="000639F3" w:rsidP="000639F3">
      <w:pPr>
        <w:pStyle w:val="Code"/>
      </w:pPr>
      <w:r w:rsidRPr="000639F3">
        <w:t xml:space="preserve">                        null, Message.Invalid_arithmetic_expression);</w:t>
      </w:r>
    </w:p>
    <w:p w14:paraId="615D79AB" w14:textId="77777777" w:rsidR="000639F3" w:rsidRPr="000639F3" w:rsidRDefault="000639F3" w:rsidP="000639F3">
      <w:pPr>
        <w:pStyle w:val="Code"/>
      </w:pPr>
      <w:r w:rsidRPr="000639F3">
        <w:t xml:space="preserve">          }</w:t>
      </w:r>
    </w:p>
    <w:p w14:paraId="5A116F69" w14:textId="77777777" w:rsidR="000639F3" w:rsidRPr="000639F3" w:rsidRDefault="000639F3" w:rsidP="000639F3">
      <w:pPr>
        <w:pStyle w:val="Code"/>
      </w:pPr>
      <w:r w:rsidRPr="000639F3">
        <w:t xml:space="preserve">          break;</w:t>
      </w:r>
    </w:p>
    <w:p w14:paraId="6CD0030B" w14:textId="77777777" w:rsidR="00F529AD" w:rsidRDefault="00F529AD" w:rsidP="00F529AD">
      <w:r>
        <w:t>In multiplication and division there is pointer arithmetic; therefore, both operands must be arithmetic.</w:t>
      </w:r>
    </w:p>
    <w:p w14:paraId="19A0C55E" w14:textId="77777777" w:rsidR="000639F3" w:rsidRPr="000639F3" w:rsidRDefault="000639F3" w:rsidP="000639F3">
      <w:pPr>
        <w:pStyle w:val="Code"/>
      </w:pPr>
      <w:r w:rsidRPr="000639F3">
        <w:t xml:space="preserve">        case MiddleOperator.Multiply:</w:t>
      </w:r>
    </w:p>
    <w:p w14:paraId="47C0779F" w14:textId="77777777" w:rsidR="000639F3" w:rsidRPr="000639F3" w:rsidRDefault="000639F3" w:rsidP="000639F3">
      <w:pPr>
        <w:pStyle w:val="Code"/>
      </w:pPr>
      <w:r w:rsidRPr="000639F3">
        <w:t xml:space="preserve">        case MiddleOperator.Divide:</w:t>
      </w:r>
    </w:p>
    <w:p w14:paraId="3DB9EBC0" w14:textId="77777777" w:rsidR="000639F3" w:rsidRPr="000639F3" w:rsidRDefault="000639F3" w:rsidP="000639F3">
      <w:pPr>
        <w:pStyle w:val="Code"/>
      </w:pPr>
      <w:r w:rsidRPr="000639F3">
        <w:t xml:space="preserve">          Error.Check(leftType.IsArithmetic() &amp;&amp; rightType.IsArithmetic(),</w:t>
      </w:r>
    </w:p>
    <w:p w14:paraId="2095E830" w14:textId="77777777" w:rsidR="000639F3" w:rsidRPr="000639F3" w:rsidRDefault="000639F3" w:rsidP="000639F3">
      <w:pPr>
        <w:pStyle w:val="Code"/>
      </w:pPr>
      <w:r w:rsidRPr="000639F3">
        <w:t xml:space="preserve">                      null, Message.Invalid_arithmetic_expression);</w:t>
      </w:r>
    </w:p>
    <w:p w14:paraId="31F93F32" w14:textId="77777777" w:rsidR="000639F3" w:rsidRPr="000639F3" w:rsidRDefault="000639F3" w:rsidP="000639F3">
      <w:pPr>
        <w:pStyle w:val="Code"/>
      </w:pPr>
      <w:r w:rsidRPr="000639F3">
        <w:t xml:space="preserve">          break;</w:t>
      </w:r>
    </w:p>
    <w:p w14:paraId="41FA3F20" w14:textId="77777777" w:rsidR="000639F3" w:rsidRPr="000639F3" w:rsidRDefault="000639F3" w:rsidP="000639F3">
      <w:pPr>
        <w:pStyle w:val="Code"/>
      </w:pPr>
    </w:p>
    <w:p w14:paraId="59550D8E" w14:textId="2989F6B9" w:rsidR="00F529AD" w:rsidRDefault="00F529AD" w:rsidP="00F529AD">
      <w:r>
        <w:t>In all other cases (modulo, bitwise, and shift) the operands must be integral.</w:t>
      </w:r>
    </w:p>
    <w:p w14:paraId="38547FEC" w14:textId="77777777" w:rsidR="000639F3" w:rsidRPr="000639F3" w:rsidRDefault="000639F3" w:rsidP="000639F3">
      <w:pPr>
        <w:pStyle w:val="Code"/>
      </w:pPr>
      <w:r w:rsidRPr="000639F3">
        <w:t xml:space="preserve">        default: // modulo, shift, and, or, xor</w:t>
      </w:r>
    </w:p>
    <w:p w14:paraId="1CBC5DA6" w14:textId="77777777" w:rsidR="000639F3" w:rsidRPr="000639F3" w:rsidRDefault="000639F3" w:rsidP="000639F3">
      <w:pPr>
        <w:pStyle w:val="Code"/>
      </w:pPr>
      <w:r w:rsidRPr="000639F3">
        <w:t xml:space="preserve">          Error.Check(leftType.IsIntegral() &amp;&amp; rightType.IsIntegral(),</w:t>
      </w:r>
    </w:p>
    <w:p w14:paraId="016165C7" w14:textId="77777777" w:rsidR="000639F3" w:rsidRPr="000639F3" w:rsidRDefault="000639F3" w:rsidP="000639F3">
      <w:pPr>
        <w:pStyle w:val="Code"/>
      </w:pPr>
      <w:r w:rsidRPr="000639F3">
        <w:t xml:space="preserve">                      null, Message.Invalid_arithmetic_expression);</w:t>
      </w:r>
    </w:p>
    <w:p w14:paraId="108A26D0" w14:textId="77777777" w:rsidR="000639F3" w:rsidRPr="000639F3" w:rsidRDefault="000639F3" w:rsidP="000639F3">
      <w:pPr>
        <w:pStyle w:val="Code"/>
      </w:pPr>
      <w:r w:rsidRPr="000639F3">
        <w:t xml:space="preserve">          break;</w:t>
      </w:r>
    </w:p>
    <w:p w14:paraId="1EFFB0CA" w14:textId="77777777" w:rsidR="000639F3" w:rsidRPr="000639F3" w:rsidRDefault="000639F3" w:rsidP="000639F3">
      <w:pPr>
        <w:pStyle w:val="Code"/>
      </w:pPr>
      <w:r w:rsidRPr="000639F3">
        <w:lastRenderedPageBreak/>
        <w:t xml:space="preserve">      }</w:t>
      </w:r>
    </w:p>
    <w:p w14:paraId="522DEF57" w14:textId="723A5436" w:rsidR="000639F3" w:rsidRPr="000639F3" w:rsidRDefault="00E601FC" w:rsidP="00E601FC">
      <w:r>
        <w:t xml:space="preserve">In both operands are pointers, arrays, or strings, </w:t>
      </w:r>
      <w:r w:rsidR="007A1953">
        <w:t xml:space="preserve">the only possible operator is subtraction. </w:t>
      </w:r>
    </w:p>
    <w:p w14:paraId="4743B668" w14:textId="77777777" w:rsidR="000639F3" w:rsidRPr="000639F3" w:rsidRDefault="000639F3" w:rsidP="000639F3">
      <w:pPr>
        <w:pStyle w:val="Code"/>
      </w:pPr>
      <w:r w:rsidRPr="000639F3">
        <w:t xml:space="preserve">      if (leftType.IsPointerArrayOrString() &amp;&amp;</w:t>
      </w:r>
    </w:p>
    <w:p w14:paraId="0BB99531" w14:textId="77777777" w:rsidR="000639F3" w:rsidRPr="000639F3" w:rsidRDefault="000639F3" w:rsidP="000639F3">
      <w:pPr>
        <w:pStyle w:val="Code"/>
      </w:pPr>
      <w:r w:rsidRPr="000639F3">
        <w:t xml:space="preserve">          rightType.IsPointerArrayOrString()) {</w:t>
      </w:r>
    </w:p>
    <w:p w14:paraId="699D315F" w14:textId="125ABE15" w:rsidR="000639F3" w:rsidRPr="000639F3" w:rsidRDefault="000639F3" w:rsidP="000639F3">
      <w:pPr>
        <w:pStyle w:val="Code"/>
      </w:pPr>
      <w:r w:rsidRPr="000639F3">
        <w:t xml:space="preserve">        List&lt;MiddleCode&gt; shortList </w:t>
      </w:r>
      <w:r w:rsidR="001F2BD0">
        <w:t>= new(</w:t>
      </w:r>
      <w:r w:rsidRPr="000639F3">
        <w:t>);</w:t>
      </w:r>
    </w:p>
    <w:p w14:paraId="4E7BE8AC" w14:textId="77777777" w:rsidR="000639F3" w:rsidRPr="000639F3" w:rsidRDefault="000639F3" w:rsidP="000639F3">
      <w:pPr>
        <w:pStyle w:val="Code"/>
      </w:pPr>
      <w:r w:rsidRPr="000639F3">
        <w:t xml:space="preserve">        shortList.AddRange(leftExpression.ShortList);</w:t>
      </w:r>
    </w:p>
    <w:p w14:paraId="0299DC30" w14:textId="77777777" w:rsidR="000639F3" w:rsidRPr="000639F3" w:rsidRDefault="000639F3" w:rsidP="000639F3">
      <w:pPr>
        <w:pStyle w:val="Code"/>
      </w:pPr>
      <w:r w:rsidRPr="000639F3">
        <w:t xml:space="preserve">        shortList.AddRange(rightExpression.ShortList);</w:t>
      </w:r>
    </w:p>
    <w:p w14:paraId="63A0DEC6" w14:textId="77777777" w:rsidR="000639F3" w:rsidRPr="000639F3" w:rsidRDefault="000639F3" w:rsidP="000639F3">
      <w:pPr>
        <w:pStyle w:val="Code"/>
      </w:pPr>
    </w:p>
    <w:p w14:paraId="2D8F3AC2" w14:textId="749EF431" w:rsidR="000639F3" w:rsidRPr="000639F3" w:rsidRDefault="000639F3" w:rsidP="000639F3">
      <w:pPr>
        <w:pStyle w:val="Code"/>
      </w:pPr>
      <w:r w:rsidRPr="000639F3">
        <w:t xml:space="preserve">        List&lt;MiddleCode&gt; longList </w:t>
      </w:r>
      <w:r w:rsidR="001F2BD0">
        <w:t>= new(</w:t>
      </w:r>
      <w:r w:rsidRPr="000639F3">
        <w:t>);</w:t>
      </w:r>
    </w:p>
    <w:p w14:paraId="6ACDF360" w14:textId="77777777" w:rsidR="000639F3" w:rsidRPr="000639F3" w:rsidRDefault="000639F3" w:rsidP="000639F3">
      <w:pPr>
        <w:pStyle w:val="Code"/>
      </w:pPr>
      <w:r w:rsidRPr="000639F3">
        <w:t xml:space="preserve">        longList.AddRange(leftExpression.LongList);</w:t>
      </w:r>
    </w:p>
    <w:p w14:paraId="79FE8DFA" w14:textId="77777777" w:rsidR="000639F3" w:rsidRPr="000639F3" w:rsidRDefault="000639F3" w:rsidP="000639F3">
      <w:pPr>
        <w:pStyle w:val="Code"/>
      </w:pPr>
      <w:r w:rsidRPr="000639F3">
        <w:t xml:space="preserve">        longList.AddRange(rightExpression.LongList);</w:t>
      </w:r>
    </w:p>
    <w:p w14:paraId="42BD905B" w14:textId="47C783E3" w:rsidR="007A1953" w:rsidRPr="000639F3" w:rsidRDefault="007A1953" w:rsidP="007A1953">
      <w:r>
        <w:t>First, we perform the subtraction, then we divide the difference with the size of pointer or array type (if it is more than one).</w:t>
      </w:r>
    </w:p>
    <w:p w14:paraId="621FBDA7" w14:textId="6C337263" w:rsidR="000639F3" w:rsidRPr="000639F3" w:rsidRDefault="000639F3" w:rsidP="000639F3">
      <w:pPr>
        <w:pStyle w:val="Code"/>
      </w:pPr>
      <w:r w:rsidRPr="000639F3">
        <w:t xml:space="preserve">        Symbol subtractSymbol </w:t>
      </w:r>
      <w:r w:rsidR="001F2BD0">
        <w:t>= new(</w:t>
      </w:r>
      <w:r w:rsidRPr="000639F3">
        <w:t>leftType);</w:t>
      </w:r>
    </w:p>
    <w:p w14:paraId="76BB91D2" w14:textId="77777777" w:rsidR="000639F3" w:rsidRPr="000639F3" w:rsidRDefault="000639F3" w:rsidP="000639F3">
      <w:pPr>
        <w:pStyle w:val="Code"/>
      </w:pPr>
      <w:r w:rsidRPr="000639F3">
        <w:t xml:space="preserve">        AddMiddleCode(longList, MiddleOperator.Subtract, subtractSymbol,</w:t>
      </w:r>
    </w:p>
    <w:p w14:paraId="14D6238C" w14:textId="77777777" w:rsidR="000639F3" w:rsidRPr="000639F3" w:rsidRDefault="000639F3" w:rsidP="000639F3">
      <w:pPr>
        <w:pStyle w:val="Code"/>
      </w:pPr>
      <w:r w:rsidRPr="000639F3">
        <w:t xml:space="preserve">                      leftExpression.Symbol, rightExpression.Symbol);</w:t>
      </w:r>
    </w:p>
    <w:p w14:paraId="576E61E8" w14:textId="77777777" w:rsidR="00292150" w:rsidRDefault="000639F3" w:rsidP="000639F3">
      <w:pPr>
        <w:pStyle w:val="Code"/>
      </w:pPr>
      <w:r w:rsidRPr="000639F3">
        <w:t xml:space="preserve">        Expression subtractExpression =</w:t>
      </w:r>
    </w:p>
    <w:p w14:paraId="07842185" w14:textId="2F88E012" w:rsidR="000639F3" w:rsidRPr="000639F3" w:rsidRDefault="00292150" w:rsidP="00292150">
      <w:pPr>
        <w:pStyle w:val="Code"/>
      </w:pPr>
      <w:r>
        <w:t xml:space="preserve">          </w:t>
      </w:r>
      <w:r w:rsidR="000639F3" w:rsidRPr="000639F3">
        <w:t>new(subtractSymbol, shortList, longList);</w:t>
      </w:r>
    </w:p>
    <w:p w14:paraId="7306ABAD" w14:textId="77777777" w:rsidR="000639F3" w:rsidRPr="000639F3" w:rsidRDefault="000639F3" w:rsidP="000639F3">
      <w:pPr>
        <w:pStyle w:val="Code"/>
      </w:pPr>
      <w:r w:rsidRPr="000639F3">
        <w:t xml:space="preserve">        Expression integerExpression =</w:t>
      </w:r>
    </w:p>
    <w:p w14:paraId="61F50D2C" w14:textId="77777777" w:rsidR="000639F3" w:rsidRPr="000639F3" w:rsidRDefault="000639F3" w:rsidP="000639F3">
      <w:pPr>
        <w:pStyle w:val="Code"/>
      </w:pPr>
      <w:r w:rsidRPr="000639F3">
        <w:t xml:space="preserve">          TypeCast.ExplicitCast(subtractExpression, Type.SignedIntegerType);</w:t>
      </w:r>
    </w:p>
    <w:p w14:paraId="11073E9C" w14:textId="77777777" w:rsidR="000639F3" w:rsidRPr="009B4278" w:rsidRDefault="000639F3" w:rsidP="009B4278">
      <w:pPr>
        <w:pStyle w:val="Code"/>
      </w:pPr>
    </w:p>
    <w:p w14:paraId="1B98653F" w14:textId="77777777" w:rsidR="009B4278" w:rsidRPr="009B4278" w:rsidRDefault="009B4278" w:rsidP="009B4278">
      <w:pPr>
        <w:pStyle w:val="Code"/>
      </w:pPr>
      <w:r w:rsidRPr="009B4278">
        <w:t xml:space="preserve">        int typeSize = leftType.PointerArrayOrStringType.Size();</w:t>
      </w:r>
    </w:p>
    <w:p w14:paraId="4070EB2B" w14:textId="77777777" w:rsidR="009B4278" w:rsidRPr="009B4278" w:rsidRDefault="009B4278" w:rsidP="009B4278">
      <w:pPr>
        <w:pStyle w:val="Code"/>
      </w:pPr>
      <w:r w:rsidRPr="009B4278">
        <w:t xml:space="preserve">        Symbol sizeSymbol = new(Type.SignedIntegerType,</w:t>
      </w:r>
    </w:p>
    <w:p w14:paraId="46FA9CD3" w14:textId="77777777" w:rsidR="009B4278" w:rsidRPr="009B4278" w:rsidRDefault="009B4278" w:rsidP="009B4278">
      <w:pPr>
        <w:pStyle w:val="Code"/>
      </w:pPr>
      <w:r w:rsidRPr="009B4278">
        <w:t xml:space="preserve">                                       new BigInteger(typeSize));</w:t>
      </w:r>
    </w:p>
    <w:p w14:paraId="175F1A14" w14:textId="77777777" w:rsidR="009B4278" w:rsidRPr="009B4278" w:rsidRDefault="009B4278" w:rsidP="009B4278">
      <w:pPr>
        <w:pStyle w:val="Code"/>
      </w:pPr>
    </w:p>
    <w:p w14:paraId="3678396C" w14:textId="77777777" w:rsidR="009B4278" w:rsidRPr="009B4278" w:rsidRDefault="009B4278" w:rsidP="009B4278">
      <w:pPr>
        <w:pStyle w:val="Code"/>
      </w:pPr>
      <w:r w:rsidRPr="009B4278">
        <w:t xml:space="preserve">        return ArithmeticExpression(MiddleOperator.Divide,</w:t>
      </w:r>
    </w:p>
    <w:p w14:paraId="3D3FBB00" w14:textId="77777777" w:rsidR="009B4278" w:rsidRPr="009B4278" w:rsidRDefault="009B4278" w:rsidP="009B4278">
      <w:pPr>
        <w:pStyle w:val="Code"/>
      </w:pPr>
      <w:r w:rsidRPr="009B4278">
        <w:t xml:space="preserve">                         integerExpression, new Expression(sizeSymbol));</w:t>
      </w:r>
    </w:p>
    <w:p w14:paraId="5575EE00" w14:textId="77777777" w:rsidR="000639F3" w:rsidRPr="000639F3" w:rsidRDefault="000639F3" w:rsidP="000639F3">
      <w:pPr>
        <w:pStyle w:val="Code"/>
      </w:pPr>
      <w:r w:rsidRPr="000639F3">
        <w:t xml:space="preserve">      }</w:t>
      </w:r>
    </w:p>
    <w:p w14:paraId="2838589B" w14:textId="4C1B81BE" w:rsidR="000639F3" w:rsidRDefault="000639F3" w:rsidP="000639F3">
      <w:pPr>
        <w:pStyle w:val="Code"/>
      </w:pPr>
      <w:r w:rsidRPr="000639F3">
        <w:t xml:space="preserve">      else {</w:t>
      </w:r>
    </w:p>
    <w:p w14:paraId="564D2D8A" w14:textId="04AD6186" w:rsidR="007A1953" w:rsidRPr="000639F3" w:rsidRDefault="007A1953" w:rsidP="00305B49">
      <w:r>
        <w:t xml:space="preserve">If </w:t>
      </w:r>
      <w:r w:rsidR="00305B49">
        <w:t>the right operand is a pointer, array, or string, we swap the operands so that it becomes the left operands. This situation can only occur in addition, which is commutative.</w:t>
      </w:r>
    </w:p>
    <w:p w14:paraId="14AC0DA6" w14:textId="77777777" w:rsidR="000639F3" w:rsidRPr="000639F3" w:rsidRDefault="000639F3" w:rsidP="000639F3">
      <w:pPr>
        <w:pStyle w:val="Code"/>
      </w:pPr>
      <w:r w:rsidRPr="000639F3">
        <w:t xml:space="preserve">        if (rightType.IsPointerArrayOrString()) {</w:t>
      </w:r>
    </w:p>
    <w:p w14:paraId="27945CE4" w14:textId="77777777" w:rsidR="000639F3" w:rsidRPr="000639F3" w:rsidRDefault="000639F3" w:rsidP="000639F3">
      <w:pPr>
        <w:pStyle w:val="Code"/>
      </w:pPr>
      <w:r w:rsidRPr="000639F3">
        <w:t xml:space="preserve">          Expression tempExpression = leftExpression;</w:t>
      </w:r>
    </w:p>
    <w:p w14:paraId="01BC6A87" w14:textId="77777777" w:rsidR="000639F3" w:rsidRPr="000639F3" w:rsidRDefault="000639F3" w:rsidP="000639F3">
      <w:pPr>
        <w:pStyle w:val="Code"/>
      </w:pPr>
      <w:r w:rsidRPr="000639F3">
        <w:t xml:space="preserve">          leftExpression = rightExpression;</w:t>
      </w:r>
    </w:p>
    <w:p w14:paraId="344F6C66" w14:textId="77777777" w:rsidR="000639F3" w:rsidRPr="000639F3" w:rsidRDefault="000639F3" w:rsidP="000639F3">
      <w:pPr>
        <w:pStyle w:val="Code"/>
      </w:pPr>
      <w:r w:rsidRPr="000639F3">
        <w:t xml:space="preserve">          rightExpression = tempExpression;</w:t>
      </w:r>
    </w:p>
    <w:p w14:paraId="65FE571A" w14:textId="77777777" w:rsidR="000639F3" w:rsidRPr="000639F3" w:rsidRDefault="000639F3" w:rsidP="000639F3">
      <w:pPr>
        <w:pStyle w:val="Code"/>
      </w:pPr>
      <w:r w:rsidRPr="000639F3">
        <w:t xml:space="preserve">        }</w:t>
      </w:r>
    </w:p>
    <w:p w14:paraId="69606D50" w14:textId="029BB4B3" w:rsidR="000639F3" w:rsidRPr="000639F3" w:rsidRDefault="00305B49" w:rsidP="00305B49">
      <w:r>
        <w:t>If the left operand</w:t>
      </w:r>
      <w:r w:rsidR="0034121E">
        <w:t>, is a pointer, array, or string (</w:t>
      </w:r>
      <w:r>
        <w:t>with or without the possible swap above</w:t>
      </w:r>
      <w:r w:rsidR="0034121E">
        <w:t>), we must start by multiply the right operands with the size of pointer or array type (if it is more than one).</w:t>
      </w:r>
    </w:p>
    <w:p w14:paraId="334E9358" w14:textId="77777777" w:rsidR="000639F3" w:rsidRPr="000639F3" w:rsidRDefault="000639F3" w:rsidP="000639F3">
      <w:pPr>
        <w:pStyle w:val="Code"/>
      </w:pPr>
      <w:r w:rsidRPr="000639F3">
        <w:t xml:space="preserve">        Symbol resultSymbol;</w:t>
      </w:r>
    </w:p>
    <w:p w14:paraId="477A9A87" w14:textId="77777777" w:rsidR="000639F3" w:rsidRPr="000639F3" w:rsidRDefault="000639F3" w:rsidP="000639F3">
      <w:pPr>
        <w:pStyle w:val="Code"/>
      </w:pPr>
      <w:r w:rsidRPr="000639F3">
        <w:t xml:space="preserve">        if (leftType.IsPointerArrayOrString()) {</w:t>
      </w:r>
    </w:p>
    <w:p w14:paraId="5C83777F" w14:textId="77777777" w:rsidR="009B4278" w:rsidRPr="009B4278" w:rsidRDefault="009B4278" w:rsidP="009B4278">
      <w:pPr>
        <w:pStyle w:val="Code"/>
      </w:pPr>
      <w:r w:rsidRPr="009B4278">
        <w:t xml:space="preserve">          int typeSize =</w:t>
      </w:r>
    </w:p>
    <w:p w14:paraId="3A8C2F09" w14:textId="77777777" w:rsidR="009B4278" w:rsidRPr="009B4278" w:rsidRDefault="009B4278" w:rsidP="009B4278">
      <w:pPr>
        <w:pStyle w:val="Code"/>
      </w:pPr>
      <w:r w:rsidRPr="009B4278">
        <w:t xml:space="preserve">            leftExpression.Symbol.Type.PointerArrayOrStringType.Size();</w:t>
      </w:r>
    </w:p>
    <w:p w14:paraId="2EF53553" w14:textId="77777777" w:rsidR="009B4278" w:rsidRPr="009B4278" w:rsidRDefault="009B4278" w:rsidP="009B4278">
      <w:pPr>
        <w:pStyle w:val="Code"/>
      </w:pPr>
    </w:p>
    <w:p w14:paraId="100B8ED1" w14:textId="77777777" w:rsidR="009B4278" w:rsidRPr="009B4278" w:rsidRDefault="009B4278" w:rsidP="009B4278">
      <w:pPr>
        <w:pStyle w:val="Code"/>
      </w:pPr>
      <w:r w:rsidRPr="009B4278">
        <w:t xml:space="preserve">          Symbol sizeSymbol = new(Type.SignedIntegerType,</w:t>
      </w:r>
    </w:p>
    <w:p w14:paraId="26729D5A" w14:textId="77777777" w:rsidR="009B4278" w:rsidRPr="009B4278" w:rsidRDefault="009B4278" w:rsidP="009B4278">
      <w:pPr>
        <w:pStyle w:val="Code"/>
      </w:pPr>
      <w:r w:rsidRPr="009B4278">
        <w:t xml:space="preserve">                                  new BigInteger(typeSize));</w:t>
      </w:r>
    </w:p>
    <w:p w14:paraId="160B4CBB" w14:textId="77777777" w:rsidR="009B4278" w:rsidRPr="009B4278" w:rsidRDefault="009B4278" w:rsidP="009B4278">
      <w:pPr>
        <w:pStyle w:val="Code"/>
      </w:pPr>
      <w:r w:rsidRPr="009B4278">
        <w:t xml:space="preserve">          rightExpression =</w:t>
      </w:r>
    </w:p>
    <w:p w14:paraId="4A8B5CE7" w14:textId="77777777" w:rsidR="009B4278" w:rsidRPr="009B4278" w:rsidRDefault="009B4278" w:rsidP="009B4278">
      <w:pPr>
        <w:pStyle w:val="Code"/>
      </w:pPr>
      <w:r w:rsidRPr="009B4278">
        <w:t xml:space="preserve">            ArithmeticExpression(MiddleOperator.Multiply, rightExpression,</w:t>
      </w:r>
    </w:p>
    <w:p w14:paraId="5F77E1E2" w14:textId="77777777" w:rsidR="009B4278" w:rsidRPr="009B4278" w:rsidRDefault="009B4278" w:rsidP="009B4278">
      <w:pPr>
        <w:pStyle w:val="Code"/>
      </w:pPr>
      <w:r w:rsidRPr="009B4278">
        <w:t xml:space="preserve">                                 new Expression(sizeSymbol));</w:t>
      </w:r>
    </w:p>
    <w:p w14:paraId="15217E62" w14:textId="77777777" w:rsidR="009B4278" w:rsidRPr="009B4278" w:rsidRDefault="009B4278" w:rsidP="009B4278">
      <w:pPr>
        <w:pStyle w:val="Code"/>
      </w:pPr>
    </w:p>
    <w:p w14:paraId="40FA42EE" w14:textId="77777777" w:rsidR="009B4278" w:rsidRPr="009B4278" w:rsidRDefault="009B4278" w:rsidP="009B4278">
      <w:pPr>
        <w:pStyle w:val="Code"/>
      </w:pPr>
      <w:r w:rsidRPr="009B4278">
        <w:t xml:space="preserve">          rightExpression = TypeCast.ImplicitCast(rightExpression, leftType);</w:t>
      </w:r>
    </w:p>
    <w:p w14:paraId="5BE66952" w14:textId="77777777" w:rsidR="009B4278" w:rsidRPr="009B4278" w:rsidRDefault="009B4278" w:rsidP="009B4278">
      <w:pPr>
        <w:pStyle w:val="Code"/>
      </w:pPr>
      <w:r w:rsidRPr="009B4278">
        <w:t xml:space="preserve">          resultSymbol = new(leftType);</w:t>
      </w:r>
    </w:p>
    <w:p w14:paraId="508CC742" w14:textId="77777777" w:rsidR="000639F3" w:rsidRPr="000639F3" w:rsidRDefault="000639F3" w:rsidP="000639F3">
      <w:pPr>
        <w:pStyle w:val="Code"/>
      </w:pPr>
      <w:r w:rsidRPr="000639F3">
        <w:lastRenderedPageBreak/>
        <w:t xml:space="preserve">        }</w:t>
      </w:r>
    </w:p>
    <w:p w14:paraId="374F9D16" w14:textId="2E70FA42" w:rsidR="000D3FDF" w:rsidRDefault="0034121E" w:rsidP="000D3FDF">
      <w:pPr>
        <w:rPr>
          <w:highlight w:val="white"/>
        </w:rPr>
      </w:pPr>
      <w:r>
        <w:rPr>
          <w:highlight w:val="white"/>
        </w:rPr>
        <w:t xml:space="preserve">If </w:t>
      </w:r>
      <w:r w:rsidR="0091793D">
        <w:rPr>
          <w:highlight w:val="white"/>
        </w:rPr>
        <w:t xml:space="preserve">we do not have </w:t>
      </w:r>
      <w:r>
        <w:rPr>
          <w:highlight w:val="white"/>
        </w:rPr>
        <w:t xml:space="preserve">pointer arithmetic, we check if the operator is shift. If it is, </w:t>
      </w:r>
      <w:r w:rsidR="000D3FDF">
        <w:rPr>
          <w:highlight w:val="white"/>
        </w:rPr>
        <w:t xml:space="preserve">the right operand is converted to a one-byte unsigned character, and the result symbol is </w:t>
      </w:r>
      <w:r>
        <w:rPr>
          <w:highlight w:val="white"/>
        </w:rPr>
        <w:t>given the type of the left operand</w:t>
      </w:r>
      <w:r w:rsidR="000D3FDF">
        <w:rPr>
          <w:highlight w:val="white"/>
        </w:rPr>
        <w:t>. Note that we do not</w:t>
      </w:r>
      <w:r>
        <w:rPr>
          <w:highlight w:val="white"/>
        </w:rPr>
        <w:t xml:space="preserve"> </w:t>
      </w:r>
      <w:r w:rsidR="000D3FDF">
        <w:rPr>
          <w:highlight w:val="white"/>
        </w:rPr>
        <w:t>cast the left operand, it may hold a value of more than one byte.</w:t>
      </w:r>
    </w:p>
    <w:p w14:paraId="43C50ECF" w14:textId="77777777" w:rsidR="000639F3" w:rsidRPr="000639F3" w:rsidRDefault="000639F3" w:rsidP="000639F3">
      <w:pPr>
        <w:pStyle w:val="Code"/>
      </w:pPr>
      <w:r w:rsidRPr="000639F3">
        <w:t xml:space="preserve">        else if (MiddleCode.IsShift(middleOp)) {</w:t>
      </w:r>
    </w:p>
    <w:p w14:paraId="2D4FCC1A" w14:textId="77777777" w:rsidR="000639F3" w:rsidRDefault="000639F3" w:rsidP="000639F3">
      <w:pPr>
        <w:pStyle w:val="Code"/>
      </w:pPr>
      <w:r w:rsidRPr="000639F3">
        <w:t xml:space="preserve">          rightExpression =</w:t>
      </w:r>
    </w:p>
    <w:p w14:paraId="79D60140" w14:textId="2226C47C" w:rsidR="000639F3" w:rsidRPr="000639F3" w:rsidRDefault="000639F3" w:rsidP="000639F3">
      <w:pPr>
        <w:pStyle w:val="Code"/>
      </w:pPr>
      <w:r>
        <w:t xml:space="preserve">           </w:t>
      </w:r>
      <w:r w:rsidRPr="000639F3">
        <w:t xml:space="preserve"> TypeCast.ImplicitCast(rightExpression, Type.UnsignedCharType);</w:t>
      </w:r>
    </w:p>
    <w:p w14:paraId="21FADD3A" w14:textId="4E90DCC3" w:rsidR="000639F3" w:rsidRPr="000639F3" w:rsidRDefault="000639F3" w:rsidP="000639F3">
      <w:pPr>
        <w:pStyle w:val="Code"/>
      </w:pPr>
      <w:r w:rsidRPr="000639F3">
        <w:t xml:space="preserve">          resultSymbol </w:t>
      </w:r>
      <w:r w:rsidR="001F2BD0">
        <w:t>= new(</w:t>
      </w:r>
      <w:r w:rsidRPr="000639F3">
        <w:t>leftType);</w:t>
      </w:r>
    </w:p>
    <w:p w14:paraId="3005BFFB" w14:textId="2A6FF093" w:rsidR="000639F3" w:rsidRDefault="000639F3" w:rsidP="000639F3">
      <w:pPr>
        <w:pStyle w:val="Code"/>
      </w:pPr>
      <w:r w:rsidRPr="000639F3">
        <w:t xml:space="preserve">        }</w:t>
      </w:r>
    </w:p>
    <w:p w14:paraId="236CFE10" w14:textId="4F7C5721" w:rsidR="0034121E" w:rsidRPr="000639F3" w:rsidRDefault="0034121E" w:rsidP="0034121E">
      <w:r>
        <w:t xml:space="preserve">Finally, </w:t>
      </w:r>
      <w:r w:rsidR="0091793D">
        <w:t>if we do not have pointer arithmetic and no shift operator, we find the largest of the operand types and convert both operands to that type. However, the result is that only the operand with the smaller type is converted to the larger type.</w:t>
      </w:r>
    </w:p>
    <w:p w14:paraId="67A2C5B7" w14:textId="77777777" w:rsidR="000639F3" w:rsidRPr="000639F3" w:rsidRDefault="000639F3" w:rsidP="000639F3">
      <w:pPr>
        <w:pStyle w:val="Code"/>
      </w:pPr>
      <w:r w:rsidRPr="000639F3">
        <w:t xml:space="preserve">        else {</w:t>
      </w:r>
    </w:p>
    <w:p w14:paraId="6A87ECE6" w14:textId="77777777" w:rsidR="000639F3" w:rsidRPr="000639F3" w:rsidRDefault="000639F3" w:rsidP="000639F3">
      <w:pPr>
        <w:pStyle w:val="Code"/>
      </w:pPr>
      <w:r w:rsidRPr="000639F3">
        <w:t xml:space="preserve">          Type maxType = TypeCast.MaxType(leftType, rightType);</w:t>
      </w:r>
    </w:p>
    <w:p w14:paraId="7B981136" w14:textId="7DC2D0B3" w:rsidR="000639F3" w:rsidRPr="000639F3" w:rsidRDefault="000639F3" w:rsidP="000639F3">
      <w:pPr>
        <w:pStyle w:val="Code"/>
      </w:pPr>
      <w:r w:rsidRPr="000639F3">
        <w:t xml:space="preserve">          resultSymbol </w:t>
      </w:r>
      <w:r w:rsidR="001F2BD0">
        <w:t>= new(</w:t>
      </w:r>
      <w:r w:rsidRPr="000639F3">
        <w:t>maxType);</w:t>
      </w:r>
    </w:p>
    <w:p w14:paraId="13D946C5" w14:textId="77777777" w:rsidR="000639F3" w:rsidRPr="000639F3" w:rsidRDefault="000639F3" w:rsidP="000639F3">
      <w:pPr>
        <w:pStyle w:val="Code"/>
      </w:pPr>
      <w:r w:rsidRPr="000639F3">
        <w:t xml:space="preserve">          leftExpression = TypeCast.ImplicitCast(leftExpression, maxType);</w:t>
      </w:r>
    </w:p>
    <w:p w14:paraId="117CBAAD" w14:textId="77777777" w:rsidR="000639F3" w:rsidRPr="000639F3" w:rsidRDefault="000639F3" w:rsidP="000639F3">
      <w:pPr>
        <w:pStyle w:val="Code"/>
      </w:pPr>
      <w:r w:rsidRPr="000639F3">
        <w:t xml:space="preserve">          rightExpression = TypeCast.ImplicitCast(rightExpression, maxType);</w:t>
      </w:r>
    </w:p>
    <w:p w14:paraId="791240C8" w14:textId="77777777" w:rsidR="000639F3" w:rsidRPr="000639F3" w:rsidRDefault="000639F3" w:rsidP="000639F3">
      <w:pPr>
        <w:pStyle w:val="Code"/>
      </w:pPr>
      <w:r w:rsidRPr="000639F3">
        <w:t xml:space="preserve">        }</w:t>
      </w:r>
    </w:p>
    <w:p w14:paraId="4C4C32DD" w14:textId="4F91E10D" w:rsidR="000639F3" w:rsidRPr="000639F3" w:rsidRDefault="0091793D" w:rsidP="0091793D">
      <w:r>
        <w:t xml:space="preserve">We add the short and long lists of the operands and add the operator to the long list only. We do not add the operator to the short list, </w:t>
      </w:r>
      <w:r w:rsidR="00323FDA">
        <w:t>since the short list only holds the side-effects of the operands, not the final operator.</w:t>
      </w:r>
    </w:p>
    <w:p w14:paraId="22482C04" w14:textId="225F0BE0" w:rsidR="000639F3" w:rsidRPr="000639F3" w:rsidRDefault="000639F3" w:rsidP="000639F3">
      <w:pPr>
        <w:pStyle w:val="Code"/>
      </w:pPr>
      <w:r w:rsidRPr="000639F3">
        <w:t xml:space="preserve">        List&lt;MiddleCode&gt; shortList </w:t>
      </w:r>
      <w:r w:rsidR="001F2BD0">
        <w:t>= new(</w:t>
      </w:r>
      <w:r w:rsidRPr="000639F3">
        <w:t>);</w:t>
      </w:r>
    </w:p>
    <w:p w14:paraId="45CD663A" w14:textId="77777777" w:rsidR="000639F3" w:rsidRPr="000639F3" w:rsidRDefault="000639F3" w:rsidP="000639F3">
      <w:pPr>
        <w:pStyle w:val="Code"/>
      </w:pPr>
      <w:r w:rsidRPr="000639F3">
        <w:t xml:space="preserve">        shortList.AddRange(leftExpression.ShortList);</w:t>
      </w:r>
    </w:p>
    <w:p w14:paraId="73D79190" w14:textId="77777777" w:rsidR="000639F3" w:rsidRPr="000639F3" w:rsidRDefault="000639F3" w:rsidP="000639F3">
      <w:pPr>
        <w:pStyle w:val="Code"/>
      </w:pPr>
      <w:r w:rsidRPr="000639F3">
        <w:t xml:space="preserve">        shortList.AddRange(rightExpression.ShortList);</w:t>
      </w:r>
    </w:p>
    <w:p w14:paraId="2FF840FE" w14:textId="77777777" w:rsidR="000639F3" w:rsidRPr="000639F3" w:rsidRDefault="000639F3" w:rsidP="000639F3">
      <w:pPr>
        <w:pStyle w:val="Code"/>
      </w:pPr>
    </w:p>
    <w:p w14:paraId="61E21787" w14:textId="3A36C14D" w:rsidR="000639F3" w:rsidRPr="000639F3" w:rsidRDefault="000639F3" w:rsidP="000639F3">
      <w:pPr>
        <w:pStyle w:val="Code"/>
      </w:pPr>
      <w:r w:rsidRPr="000639F3">
        <w:t xml:space="preserve">        List&lt;MiddleCode&gt; longList </w:t>
      </w:r>
      <w:r w:rsidR="001F2BD0">
        <w:t>= new(</w:t>
      </w:r>
      <w:r w:rsidRPr="000639F3">
        <w:t>);</w:t>
      </w:r>
    </w:p>
    <w:p w14:paraId="39AD8C48" w14:textId="77777777" w:rsidR="000639F3" w:rsidRPr="000639F3" w:rsidRDefault="000639F3" w:rsidP="000639F3">
      <w:pPr>
        <w:pStyle w:val="Code"/>
      </w:pPr>
      <w:r w:rsidRPr="000639F3">
        <w:t xml:space="preserve">        longList.AddRange(leftExpression.LongList);</w:t>
      </w:r>
    </w:p>
    <w:p w14:paraId="51EB71C2" w14:textId="77777777" w:rsidR="000639F3" w:rsidRPr="000639F3" w:rsidRDefault="000639F3" w:rsidP="000639F3">
      <w:pPr>
        <w:pStyle w:val="Code"/>
      </w:pPr>
      <w:r w:rsidRPr="000639F3">
        <w:t xml:space="preserve">        longList.AddRange(rightExpression.LongList);</w:t>
      </w:r>
    </w:p>
    <w:p w14:paraId="507803E1" w14:textId="77777777" w:rsidR="000639F3" w:rsidRPr="000639F3" w:rsidRDefault="000639F3" w:rsidP="000639F3">
      <w:pPr>
        <w:pStyle w:val="Code"/>
      </w:pPr>
    </w:p>
    <w:p w14:paraId="2739B7DD" w14:textId="77777777" w:rsidR="000639F3" w:rsidRPr="000639F3" w:rsidRDefault="000639F3" w:rsidP="000639F3">
      <w:pPr>
        <w:pStyle w:val="Code"/>
      </w:pPr>
      <w:r w:rsidRPr="000639F3">
        <w:t xml:space="preserve">        AddMiddleCode(longList, middleOp, resultSymbol,</w:t>
      </w:r>
    </w:p>
    <w:p w14:paraId="6C4F6D0D" w14:textId="77777777" w:rsidR="000639F3" w:rsidRPr="000639F3" w:rsidRDefault="000639F3" w:rsidP="000639F3">
      <w:pPr>
        <w:pStyle w:val="Code"/>
      </w:pPr>
      <w:r w:rsidRPr="000639F3">
        <w:t xml:space="preserve">                      leftExpression.Symbol, rightExpression.Symbol);</w:t>
      </w:r>
    </w:p>
    <w:p w14:paraId="3E178EC6" w14:textId="77777777" w:rsidR="000639F3" w:rsidRPr="000639F3" w:rsidRDefault="000639F3" w:rsidP="000639F3">
      <w:pPr>
        <w:pStyle w:val="Code"/>
      </w:pPr>
      <w:r w:rsidRPr="000639F3">
        <w:t xml:space="preserve">        return (new Expression(resultSymbol, shortList, longList));</w:t>
      </w:r>
    </w:p>
    <w:p w14:paraId="28CD0FEF" w14:textId="77777777" w:rsidR="000639F3" w:rsidRPr="000639F3" w:rsidRDefault="000639F3" w:rsidP="000639F3">
      <w:pPr>
        <w:pStyle w:val="Code"/>
      </w:pPr>
      <w:r w:rsidRPr="000639F3">
        <w:t xml:space="preserve">      }</w:t>
      </w:r>
    </w:p>
    <w:p w14:paraId="1BC793E4" w14:textId="31CF513B" w:rsidR="001E2FDA" w:rsidRPr="000639F3" w:rsidRDefault="000639F3" w:rsidP="000639F3">
      <w:pPr>
        <w:pStyle w:val="Code"/>
      </w:pPr>
      <w:r w:rsidRPr="000639F3">
        <w:t xml:space="preserve">    }</w:t>
      </w:r>
    </w:p>
    <w:p w14:paraId="40BB3268" w14:textId="4C75DFC4" w:rsidR="005E5A36" w:rsidRPr="00903DBA" w:rsidRDefault="00CC1DF4" w:rsidP="0060539D">
      <w:pPr>
        <w:pStyle w:val="Heading3"/>
      </w:pPr>
      <w:bookmarkStart w:id="280" w:name="_Toc98936326"/>
      <w:r>
        <w:t>&lt;</w:t>
      </w:r>
      <w:proofErr w:type="spellStart"/>
      <w:r>
        <w:t>h3</w:t>
      </w:r>
      <w:proofErr w:type="spellEnd"/>
      <w:r>
        <w:t>&gt;</w:t>
      </w:r>
      <w:r w:rsidRPr="00903DBA">
        <w:t>Cast Expressions</w:t>
      </w:r>
      <w:r>
        <w:t>&lt;/</w:t>
      </w:r>
      <w:proofErr w:type="spellStart"/>
      <w:r>
        <w:t>h3</w:t>
      </w:r>
      <w:proofErr w:type="spellEnd"/>
      <w:r>
        <w:t>&gt;</w:t>
      </w:r>
      <w:bookmarkEnd w:id="280"/>
    </w:p>
    <w:p w14:paraId="6889A6CE" w14:textId="500FDE09" w:rsidR="005E5A36" w:rsidRPr="00903DBA" w:rsidRDefault="00317E0F" w:rsidP="005E5A36">
      <w:pPr>
        <w:rPr>
          <w:highlight w:val="white"/>
        </w:rPr>
      </w:pPr>
      <w:r>
        <w:rPr>
          <w:highlight w:val="white"/>
        </w:rPr>
        <w:t xml:space="preserve">The </w:t>
      </w:r>
      <w:r w:rsidR="00D4318D">
        <w:rPr>
          <w:rStyle w:val="KeyWord0"/>
          <w:highlight w:val="white"/>
        </w:rPr>
        <w:t>&lt;k&gt;</w:t>
      </w:r>
      <w:r w:rsidR="00D4318D" w:rsidRPr="005F3A83">
        <w:rPr>
          <w:rStyle w:val="KeyWord0"/>
          <w:highlight w:val="white"/>
        </w:rPr>
        <w:t>TypeName</w:t>
      </w:r>
      <w:r w:rsidR="00D4318D">
        <w:rPr>
          <w:rStyle w:val="KeyWord0"/>
          <w:highlight w:val="white"/>
        </w:rPr>
        <w:t>&lt;/k&gt;</w:t>
      </w:r>
      <w:r>
        <w:rPr>
          <w:highlight w:val="white"/>
        </w:rPr>
        <w:t xml:space="preserve"> method returns the type of the expression. </w:t>
      </w:r>
      <w:r w:rsidR="005E5A36" w:rsidRPr="00903DBA">
        <w:rPr>
          <w:highlight w:val="white"/>
        </w:rPr>
        <w:t xml:space="preserve">The </w:t>
      </w:r>
      <w:r w:rsidR="00D4318D">
        <w:rPr>
          <w:rStyle w:val="KeyWord0"/>
          <w:highlight w:val="white"/>
        </w:rPr>
        <w:t>&lt;k&gt;</w:t>
      </w:r>
      <w:r w:rsidR="00D4318D" w:rsidRPr="00903DBA">
        <w:rPr>
          <w:rStyle w:val="KeyWord0"/>
          <w:highlight w:val="white"/>
        </w:rPr>
        <w:t>specifier</w:t>
      </w:r>
      <w:r w:rsidR="00D4318D">
        <w:rPr>
          <w:rStyle w:val="KeyWord0"/>
          <w:highlight w:val="white"/>
        </w:rPr>
        <w:t>&lt;/k&gt;</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lastRenderedPageBreak/>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26C9235C" w:rsidR="005E5A36" w:rsidRDefault="00CC1DF4" w:rsidP="0060539D">
      <w:pPr>
        <w:pStyle w:val="Heading3"/>
      </w:pPr>
      <w:bookmarkStart w:id="281" w:name="_Toc98936327"/>
      <w:r>
        <w:t>&lt;</w:t>
      </w:r>
      <w:proofErr w:type="spellStart"/>
      <w:r>
        <w:t>h3</w:t>
      </w:r>
      <w:proofErr w:type="spellEnd"/>
      <w:r>
        <w:t>&gt;</w:t>
      </w:r>
      <w:r w:rsidRPr="00903DBA">
        <w:t>Unary Expressions</w:t>
      </w:r>
      <w:r>
        <w:t>&lt;/</w:t>
      </w:r>
      <w:proofErr w:type="spellStart"/>
      <w:r>
        <w:t>h3</w:t>
      </w:r>
      <w:proofErr w:type="spellEnd"/>
      <w:r>
        <w:t>&gt;</w:t>
      </w:r>
      <w:bookmarkEnd w:id="281"/>
    </w:p>
    <w:p w14:paraId="3D582B1D" w14:textId="0D6DB5C8" w:rsidR="00D001BA" w:rsidRPr="00D001BA" w:rsidRDefault="00D001BA" w:rsidP="00D001BA">
      <w:r>
        <w:t>The unary addition operators are plus</w:t>
      </w:r>
      <w:r w:rsidR="00F14579">
        <w:t xml:space="preserve">, </w:t>
      </w:r>
      <w:r>
        <w:t>minus</w:t>
      </w:r>
      <w:r w:rsidR="00F14579">
        <w:t>, and bitwise not</w:t>
      </w:r>
      <w:r>
        <w:t xml:space="preserve">. The operand must be </w:t>
      </w:r>
      <w:r w:rsidR="009E2B23">
        <w:t>i</w:t>
      </w:r>
      <w:r w:rsidR="00A700DC">
        <w:t xml:space="preserve">ntegral in case of bitwise not and </w:t>
      </w:r>
      <w:r w:rsidR="0040535C">
        <w:t xml:space="preserve">arithmetic </w:t>
      </w:r>
      <w:r w:rsidR="00A700DC">
        <w:t>in case of plus or minus</w:t>
      </w:r>
      <w:r w:rsidR="0040535C">
        <w:t>.</w:t>
      </w:r>
    </w:p>
    <w:p w14:paraId="00DF9690" w14:textId="77777777" w:rsidR="001F57C5" w:rsidRPr="001F57C5" w:rsidRDefault="001F57C5" w:rsidP="001F57C5">
      <w:pPr>
        <w:pStyle w:val="Code"/>
        <w:rPr>
          <w:highlight w:val="white"/>
        </w:rPr>
      </w:pPr>
      <w:r w:rsidRPr="001F57C5">
        <w:rPr>
          <w:highlight w:val="white"/>
        </w:rPr>
        <w:t xml:space="preserve">    public static Expression UnaryExpression(MiddleOperator middleOp,</w:t>
      </w:r>
    </w:p>
    <w:p w14:paraId="1C9FB9E1" w14:textId="77777777" w:rsidR="001F57C5" w:rsidRPr="001F57C5" w:rsidRDefault="001F57C5" w:rsidP="001F57C5">
      <w:pPr>
        <w:pStyle w:val="Code"/>
        <w:rPr>
          <w:highlight w:val="white"/>
        </w:rPr>
      </w:pPr>
      <w:r w:rsidRPr="001F57C5">
        <w:rPr>
          <w:highlight w:val="white"/>
        </w:rPr>
        <w:t xml:space="preserve">                                             Expression expression) {</w:t>
      </w:r>
    </w:p>
    <w:p w14:paraId="36AA9C9F" w14:textId="77777777" w:rsidR="001F57C5" w:rsidRPr="001F57C5" w:rsidRDefault="001F57C5" w:rsidP="001F57C5">
      <w:pPr>
        <w:pStyle w:val="Code"/>
        <w:rPr>
          <w:highlight w:val="white"/>
        </w:rPr>
      </w:pPr>
      <w:r w:rsidRPr="001F57C5">
        <w:rPr>
          <w:highlight w:val="white"/>
        </w:rPr>
        <w:t xml:space="preserve">      expression = TypeCast.LogicalToIntegral(expression);</w:t>
      </w:r>
    </w:p>
    <w:p w14:paraId="4A47415C" w14:textId="77777777" w:rsidR="001F57C5" w:rsidRPr="001F57C5" w:rsidRDefault="001F57C5" w:rsidP="001F57C5">
      <w:pPr>
        <w:pStyle w:val="Code"/>
        <w:rPr>
          <w:highlight w:val="white"/>
        </w:rPr>
      </w:pPr>
      <w:r w:rsidRPr="001F57C5">
        <w:rPr>
          <w:highlight w:val="white"/>
        </w:rPr>
        <w:t xml:space="preserve">      if (middleOp == MiddleOperator.BitwiseNot) {</w:t>
      </w:r>
    </w:p>
    <w:p w14:paraId="2AA3546B" w14:textId="7602598E"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(expression.Symbol.Type.IsIntegral(),</w:t>
      </w:r>
    </w:p>
    <w:p w14:paraId="56EA5939"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776DBD11" w14:textId="77777777" w:rsidR="001F57C5" w:rsidRPr="001F57C5" w:rsidRDefault="001F57C5" w:rsidP="001F57C5">
      <w:pPr>
        <w:pStyle w:val="Code"/>
        <w:rPr>
          <w:highlight w:val="white"/>
        </w:rPr>
      </w:pPr>
      <w:r w:rsidRPr="001F57C5">
        <w:rPr>
          <w:highlight w:val="white"/>
        </w:rPr>
        <w:t xml:space="preserve">      }</w:t>
      </w:r>
    </w:p>
    <w:p w14:paraId="47FB1B74" w14:textId="77777777" w:rsidR="001F57C5" w:rsidRPr="001F57C5" w:rsidRDefault="001F57C5" w:rsidP="001F57C5">
      <w:pPr>
        <w:pStyle w:val="Code"/>
        <w:rPr>
          <w:highlight w:val="white"/>
        </w:rPr>
      </w:pPr>
      <w:r w:rsidRPr="001F57C5">
        <w:rPr>
          <w:highlight w:val="white"/>
        </w:rPr>
        <w:t xml:space="preserve">      else {</w:t>
      </w:r>
    </w:p>
    <w:p w14:paraId="075908BC" w14:textId="575CA710" w:rsidR="001F57C5" w:rsidRPr="001F57C5" w:rsidRDefault="001F57C5" w:rsidP="001F57C5">
      <w:pPr>
        <w:pStyle w:val="Code"/>
        <w:rPr>
          <w:highlight w:val="white"/>
        </w:rPr>
      </w:pPr>
      <w:r w:rsidRPr="001F57C5">
        <w:rPr>
          <w:highlight w:val="white"/>
        </w:rPr>
        <w:t xml:space="preserve">        </w:t>
      </w:r>
      <w:r w:rsidR="0056352A">
        <w:rPr>
          <w:highlight w:val="white"/>
        </w:rPr>
        <w:t>Error.Check</w:t>
      </w:r>
      <w:r w:rsidRPr="001F57C5">
        <w:rPr>
          <w:highlight w:val="white"/>
        </w:rPr>
        <w:t>(expression.Symbol.Type.IsArithmetic(),</w:t>
      </w:r>
    </w:p>
    <w:p w14:paraId="7DB0D4BB" w14:textId="77777777" w:rsidR="001F57C5" w:rsidRPr="001F57C5" w:rsidRDefault="001F57C5" w:rsidP="001F57C5">
      <w:pPr>
        <w:pStyle w:val="Code"/>
        <w:rPr>
          <w:highlight w:val="white"/>
        </w:rPr>
      </w:pPr>
      <w:r w:rsidRPr="001F57C5">
        <w:rPr>
          <w:highlight w:val="white"/>
        </w:rPr>
        <w:t xml:space="preserve">                     expression, Message.Invalid_unary_expression);</w:t>
      </w:r>
    </w:p>
    <w:p w14:paraId="03DE123B" w14:textId="77777777" w:rsidR="001F57C5" w:rsidRPr="001F57C5" w:rsidRDefault="001F57C5" w:rsidP="001F57C5">
      <w:pPr>
        <w:pStyle w:val="Code"/>
        <w:rPr>
          <w:highlight w:val="white"/>
        </w:rPr>
      </w:pPr>
      <w:r w:rsidRPr="001F57C5">
        <w:rPr>
          <w:highlight w:val="white"/>
        </w:rPr>
        <w:t xml:space="preserve">      }</w:t>
      </w:r>
    </w:p>
    <w:p w14:paraId="796E247E" w14:textId="77777777" w:rsidR="001F57C5" w:rsidRPr="001F57C5" w:rsidRDefault="001F57C5" w:rsidP="001F57C5">
      <w:pPr>
        <w:pStyle w:val="Code"/>
        <w:rPr>
          <w:highlight w:val="white"/>
        </w:rPr>
      </w:pPr>
    </w:p>
    <w:p w14:paraId="117AE56B" w14:textId="77777777" w:rsidR="001F57C5" w:rsidRPr="001F57C5" w:rsidRDefault="001F57C5" w:rsidP="001F57C5">
      <w:pPr>
        <w:pStyle w:val="Code"/>
        <w:rPr>
          <w:highlight w:val="white"/>
        </w:rPr>
      </w:pPr>
      <w:r w:rsidRPr="001F57C5">
        <w:rPr>
          <w:highlight w:val="white"/>
        </w:rPr>
        <w:t xml:space="preserve">      Expression constantExpression =</w:t>
      </w:r>
    </w:p>
    <w:p w14:paraId="32C00639" w14:textId="77777777" w:rsidR="001F57C5" w:rsidRPr="001F57C5" w:rsidRDefault="001F57C5" w:rsidP="001F57C5">
      <w:pPr>
        <w:pStyle w:val="Code"/>
        <w:rPr>
          <w:highlight w:val="white"/>
        </w:rPr>
      </w:pPr>
      <w:r w:rsidRPr="001F57C5">
        <w:rPr>
          <w:highlight w:val="white"/>
        </w:rPr>
        <w:t xml:space="preserve">        ConstantExpression.Arithmetic(middleOp, expression);    </w:t>
      </w:r>
    </w:p>
    <w:p w14:paraId="0BBB9612" w14:textId="77777777" w:rsidR="001F57C5" w:rsidRPr="001F57C5" w:rsidRDefault="001F57C5" w:rsidP="001F57C5">
      <w:pPr>
        <w:pStyle w:val="Code"/>
        <w:rPr>
          <w:highlight w:val="white"/>
        </w:rPr>
      </w:pPr>
      <w:r w:rsidRPr="001F57C5">
        <w:rPr>
          <w:highlight w:val="white"/>
        </w:rPr>
        <w:t xml:space="preserve">      if (constantExpression != null) {</w:t>
      </w:r>
    </w:p>
    <w:p w14:paraId="3678F074" w14:textId="77777777" w:rsidR="001F57C5" w:rsidRPr="001F57C5" w:rsidRDefault="001F57C5" w:rsidP="001F57C5">
      <w:pPr>
        <w:pStyle w:val="Code"/>
        <w:rPr>
          <w:highlight w:val="white"/>
        </w:rPr>
      </w:pPr>
      <w:r w:rsidRPr="001F57C5">
        <w:rPr>
          <w:highlight w:val="white"/>
        </w:rPr>
        <w:t xml:space="preserve">        return constantExpression;</w:t>
      </w:r>
    </w:p>
    <w:p w14:paraId="58AD69A8" w14:textId="77777777" w:rsidR="001F57C5" w:rsidRPr="001F57C5" w:rsidRDefault="001F57C5" w:rsidP="001F57C5">
      <w:pPr>
        <w:pStyle w:val="Code"/>
        <w:rPr>
          <w:highlight w:val="white"/>
        </w:rPr>
      </w:pPr>
      <w:r w:rsidRPr="001F57C5">
        <w:rPr>
          <w:highlight w:val="white"/>
        </w:rPr>
        <w:t xml:space="preserve">      }</w:t>
      </w:r>
    </w:p>
    <w:p w14:paraId="0FBB31DE" w14:textId="77777777" w:rsidR="001F57C5" w:rsidRPr="001F57C5" w:rsidRDefault="001F57C5" w:rsidP="001F57C5">
      <w:pPr>
        <w:pStyle w:val="Code"/>
        <w:rPr>
          <w:highlight w:val="white"/>
        </w:rPr>
      </w:pPr>
    </w:p>
    <w:p w14:paraId="1B74D157" w14:textId="32205E24" w:rsidR="001F57C5" w:rsidRPr="001F57C5" w:rsidRDefault="001F57C5" w:rsidP="001F57C5">
      <w:pPr>
        <w:pStyle w:val="Code"/>
        <w:rPr>
          <w:highlight w:val="white"/>
        </w:rPr>
      </w:pPr>
      <w:r w:rsidRPr="001F57C5">
        <w:rPr>
          <w:highlight w:val="white"/>
        </w:rPr>
        <w:t xml:space="preserve">      Symbol resultSymbol </w:t>
      </w:r>
      <w:r w:rsidR="001F2BD0">
        <w:rPr>
          <w:highlight w:val="white"/>
        </w:rPr>
        <w:t>= new(</w:t>
      </w:r>
      <w:r w:rsidRPr="001F57C5">
        <w:rPr>
          <w:highlight w:val="white"/>
        </w:rPr>
        <w:t>expression.Symbol.Type);</w:t>
      </w:r>
    </w:p>
    <w:p w14:paraId="6B8FB937" w14:textId="77777777" w:rsidR="001F57C5" w:rsidRPr="001F57C5" w:rsidRDefault="001F57C5" w:rsidP="001F57C5">
      <w:pPr>
        <w:pStyle w:val="Code"/>
        <w:rPr>
          <w:highlight w:val="white"/>
        </w:rPr>
      </w:pPr>
      <w:r w:rsidRPr="001F57C5">
        <w:rPr>
          <w:highlight w:val="white"/>
        </w:rPr>
        <w:t xml:space="preserve">      AddMiddleCode(expression.LongList, middleOp,</w:t>
      </w:r>
    </w:p>
    <w:p w14:paraId="03C15F2E" w14:textId="77777777" w:rsidR="001F57C5" w:rsidRPr="001F57C5" w:rsidRDefault="001F57C5" w:rsidP="001F57C5">
      <w:pPr>
        <w:pStyle w:val="Code"/>
        <w:rPr>
          <w:highlight w:val="white"/>
        </w:rPr>
      </w:pPr>
      <w:r w:rsidRPr="001F57C5">
        <w:rPr>
          <w:highlight w:val="white"/>
        </w:rPr>
        <w:t xml:space="preserve">                    resultSymbol, expression.Symbol);</w:t>
      </w:r>
    </w:p>
    <w:p w14:paraId="2C6D2647" w14:textId="77777777" w:rsidR="001F57C5" w:rsidRPr="001F57C5" w:rsidRDefault="001F57C5" w:rsidP="001F57C5">
      <w:pPr>
        <w:pStyle w:val="Code"/>
        <w:rPr>
          <w:highlight w:val="white"/>
        </w:rPr>
      </w:pPr>
      <w:r w:rsidRPr="001F57C5">
        <w:rPr>
          <w:highlight w:val="white"/>
        </w:rPr>
        <w:t xml:space="preserve">      return (new Expression(resultSymbol, expression.ShortList,</w:t>
      </w:r>
    </w:p>
    <w:p w14:paraId="72623EF7" w14:textId="77777777" w:rsidR="001F57C5" w:rsidRPr="001F57C5" w:rsidRDefault="001F57C5" w:rsidP="001F57C5">
      <w:pPr>
        <w:pStyle w:val="Code"/>
        <w:rPr>
          <w:highlight w:val="white"/>
        </w:rPr>
      </w:pPr>
      <w:r w:rsidRPr="001F57C5">
        <w:rPr>
          <w:highlight w:val="white"/>
        </w:rPr>
        <w:t xml:space="preserve">                             expression.LongList));</w:t>
      </w:r>
    </w:p>
    <w:p w14:paraId="3E168D61" w14:textId="77777777" w:rsidR="001F57C5" w:rsidRPr="001F57C5" w:rsidRDefault="001F57C5" w:rsidP="001F57C5">
      <w:pPr>
        <w:pStyle w:val="Code"/>
        <w:rPr>
          <w:highlight w:val="white"/>
        </w:rPr>
      </w:pPr>
      <w:r w:rsidRPr="001F57C5">
        <w:rPr>
          <w:highlight w:val="white"/>
        </w:rPr>
        <w:t xml:space="preserve">    }</w:t>
      </w:r>
    </w:p>
    <w:p w14:paraId="231FCDD8" w14:textId="0CB6D707" w:rsidR="005E5A36" w:rsidRDefault="00CC1DF4" w:rsidP="0060539D">
      <w:pPr>
        <w:pStyle w:val="Heading3"/>
        <w:rPr>
          <w:highlight w:val="white"/>
        </w:rPr>
      </w:pPr>
      <w:bookmarkStart w:id="282" w:name="_Toc98936328"/>
      <w:r>
        <w:rPr>
          <w:highlight w:val="white"/>
        </w:rPr>
        <w:t>&lt;</w:t>
      </w:r>
      <w:proofErr w:type="spellStart"/>
      <w:r>
        <w:rPr>
          <w:highlight w:val="white"/>
        </w:rPr>
        <w:t>h3</w:t>
      </w:r>
      <w:proofErr w:type="spellEnd"/>
      <w:r>
        <w:rPr>
          <w:highlight w:val="white"/>
        </w:rPr>
        <w:t>&gt;</w:t>
      </w:r>
      <w:r w:rsidRPr="00DC37F5">
        <w:rPr>
          <w:highlight w:val="white"/>
        </w:rPr>
        <w:t>Logical Not Expression</w:t>
      </w:r>
      <w:r>
        <w:rPr>
          <w:highlight w:val="white"/>
        </w:rPr>
        <w:t>&lt;/</w:t>
      </w:r>
      <w:proofErr w:type="spellStart"/>
      <w:r>
        <w:rPr>
          <w:highlight w:val="white"/>
        </w:rPr>
        <w:t>h3</w:t>
      </w:r>
      <w:proofErr w:type="spellEnd"/>
      <w:r>
        <w:rPr>
          <w:highlight w:val="white"/>
        </w:rPr>
        <w:t>&gt;</w:t>
      </w:r>
      <w:bookmarkEnd w:id="282"/>
    </w:p>
    <w:p w14:paraId="07CCE2D4" w14:textId="387750B0" w:rsidR="003C29E5" w:rsidRPr="003C29E5" w:rsidRDefault="003C29E5" w:rsidP="003C29E5">
      <w:pPr>
        <w:rPr>
          <w:highlight w:val="white"/>
        </w:rPr>
      </w:pPr>
      <w:r>
        <w:rPr>
          <w:highlight w:val="white"/>
        </w:rPr>
        <w:t xml:space="preserve">The </w:t>
      </w:r>
      <w:r w:rsidR="00D4318D">
        <w:rPr>
          <w:rStyle w:val="KeyWord0"/>
          <w:highlight w:val="white"/>
        </w:rPr>
        <w:t>&lt;k&gt;</w:t>
      </w:r>
      <w:r w:rsidR="00D4318D" w:rsidRPr="003C29E5">
        <w:rPr>
          <w:rStyle w:val="KeyWord0"/>
          <w:highlight w:val="white"/>
        </w:rPr>
        <w:t>LogicalNotExpression</w:t>
      </w:r>
      <w:r w:rsidR="00D4318D">
        <w:rPr>
          <w:rStyle w:val="KeyWord0"/>
          <w:highlight w:val="white"/>
        </w:rPr>
        <w:t>&lt;/k&gt;</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519618F0" w14:textId="77777777" w:rsidR="002A47AA" w:rsidRDefault="002A47AA" w:rsidP="005E5A36">
      <w:pPr>
        <w:pStyle w:val="Code"/>
        <w:rPr>
          <w:highlight w:val="white"/>
        </w:rPr>
      </w:pPr>
    </w:p>
    <w:p w14:paraId="69791B78" w14:textId="09FD32E4" w:rsidR="005E5A36" w:rsidRPr="00903DBA" w:rsidRDefault="005E5A36" w:rsidP="005E5A36">
      <w:pPr>
        <w:pStyle w:val="Code"/>
        <w:rPr>
          <w:highlight w:val="white"/>
        </w:rPr>
      </w:pPr>
      <w:r w:rsidRPr="00903DBA">
        <w:rPr>
          <w:highlight w:val="white"/>
        </w:rPr>
        <w:t xml:space="preserve">      expression = TypeCast.ToLogical(expression);</w:t>
      </w:r>
    </w:p>
    <w:p w14:paraId="3E79BA59" w14:textId="77777777" w:rsidR="00292150" w:rsidRDefault="005E5A36" w:rsidP="005E5A36">
      <w:pPr>
        <w:pStyle w:val="Code"/>
        <w:rPr>
          <w:highlight w:val="white"/>
        </w:rPr>
      </w:pPr>
      <w:r w:rsidRPr="00903DBA">
        <w:rPr>
          <w:highlight w:val="white"/>
        </w:rPr>
        <w:t xml:space="preserve">      Symbol notSymbol =</w:t>
      </w:r>
    </w:p>
    <w:p w14:paraId="6869B72E" w14:textId="0365DE39" w:rsidR="005E5A36" w:rsidRPr="00903DBA" w:rsidRDefault="00292150" w:rsidP="005E5A36">
      <w:pPr>
        <w:pStyle w:val="Code"/>
        <w:rPr>
          <w:highlight w:val="white"/>
        </w:rPr>
      </w:pPr>
      <w:r>
        <w:rPr>
          <w:highlight w:val="white"/>
        </w:rPr>
        <w:t xml:space="preserve">        </w:t>
      </w:r>
      <w:r w:rsidR="005E5A36" w:rsidRPr="00903DBA">
        <w:rPr>
          <w:highlight w:val="white"/>
        </w:rPr>
        <w:t>new(expression.Symbol.FalseSet,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36529EA0" w14:textId="6B3928C1" w:rsidR="005E5A36" w:rsidRPr="00DC37F5" w:rsidRDefault="00CC1DF4" w:rsidP="0060539D">
      <w:pPr>
        <w:pStyle w:val="Heading3"/>
        <w:rPr>
          <w:highlight w:val="white"/>
        </w:rPr>
      </w:pPr>
      <w:bookmarkStart w:id="283" w:name="_Toc98936329"/>
      <w:r>
        <w:rPr>
          <w:highlight w:val="white"/>
        </w:rPr>
        <w:t>&lt;</w:t>
      </w:r>
      <w:proofErr w:type="spellStart"/>
      <w:r>
        <w:rPr>
          <w:highlight w:val="white"/>
        </w:rPr>
        <w:t>h3</w:t>
      </w:r>
      <w:proofErr w:type="spellEnd"/>
      <w:r>
        <w:rPr>
          <w:highlight w:val="white"/>
        </w:rPr>
        <w:t>&gt;</w:t>
      </w:r>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r>
        <w:rPr>
          <w:highlight w:val="white"/>
        </w:rPr>
        <w:t>&lt;/</w:t>
      </w:r>
      <w:proofErr w:type="spellStart"/>
      <w:r>
        <w:rPr>
          <w:highlight w:val="white"/>
        </w:rPr>
        <w:t>h3</w:t>
      </w:r>
      <w:proofErr w:type="spellEnd"/>
      <w:r>
        <w:rPr>
          <w:highlight w:val="white"/>
        </w:rPr>
        <w:t>&gt;</w:t>
      </w:r>
      <w:bookmarkEnd w:id="283"/>
    </w:p>
    <w:p w14:paraId="1A57D6C7" w14:textId="0A09B6D8" w:rsidR="00E22064" w:rsidRPr="00903DBA" w:rsidRDefault="00E22064" w:rsidP="00E22064">
      <w:pPr>
        <w:rPr>
          <w:highlight w:val="white"/>
        </w:rPr>
      </w:pPr>
      <w:r>
        <w:rPr>
          <w:highlight w:val="white"/>
        </w:rPr>
        <w:t xml:space="preserve">The first </w:t>
      </w:r>
      <w:r w:rsidR="00D4318D">
        <w:rPr>
          <w:rStyle w:val="KeyWord0"/>
          <w:highlight w:val="white"/>
        </w:rPr>
        <w:t>&lt;k&gt;</w:t>
      </w:r>
      <w:r w:rsidR="00D4318D" w:rsidRPr="00A51F5C">
        <w:rPr>
          <w:rStyle w:val="KeyWord0"/>
          <w:highlight w:val="white"/>
        </w:rPr>
        <w:t>sizeof</w:t>
      </w:r>
      <w:r w:rsidR="00D4318D">
        <w:rPr>
          <w:rStyle w:val="KeyWord0"/>
          <w:highlight w:val="white"/>
        </w:rPr>
        <w:t>&lt;/k&gt;</w:t>
      </w:r>
      <w:r>
        <w:rPr>
          <w:highlight w:val="white"/>
        </w:rPr>
        <w:t xml:space="preserve"> operator takes a type or an expression as operand. </w:t>
      </w:r>
      <w:r w:rsidRPr="00903DBA">
        <w:rPr>
          <w:highlight w:val="white"/>
        </w:rPr>
        <w:t xml:space="preserve">In the case of the type, </w:t>
      </w:r>
      <w:r>
        <w:rPr>
          <w:highlight w:val="white"/>
        </w:rPr>
        <w:t xml:space="preserve">we </w:t>
      </w:r>
      <w:r w:rsidRPr="00903DBA">
        <w:rPr>
          <w:highlight w:val="white"/>
        </w:rPr>
        <w:t xml:space="preserve">check that the </w:t>
      </w:r>
      <w:r>
        <w:rPr>
          <w:highlight w:val="white"/>
        </w:rPr>
        <w:t xml:space="preserve">type </w:t>
      </w:r>
      <w:r w:rsidRPr="00903DBA">
        <w:rPr>
          <w:highlight w:val="white"/>
        </w:rPr>
        <w:t xml:space="preserve">is not </w:t>
      </w:r>
      <w:r>
        <w:rPr>
          <w:highlight w:val="white"/>
        </w:rPr>
        <w:t xml:space="preserve">void, </w:t>
      </w:r>
      <w:r w:rsidRPr="00903DBA">
        <w:rPr>
          <w:highlight w:val="white"/>
        </w:rPr>
        <w:t>function</w:t>
      </w:r>
      <w:r>
        <w:rPr>
          <w:highlight w:val="white"/>
        </w:rPr>
        <w:t>,</w:t>
      </w:r>
      <w:r w:rsidRPr="00903DBA">
        <w:rPr>
          <w:highlight w:val="white"/>
        </w:rPr>
        <w:t xml:space="preserve"> or bitfield</w:t>
      </w:r>
      <w:r>
        <w:rPr>
          <w:highlight w:val="white"/>
        </w:rPr>
        <w:t>, and then we return an expression holding the type size in bytes.</w:t>
      </w:r>
    </w:p>
    <w:p w14:paraId="36D75D05" w14:textId="77777777" w:rsidR="00E22064" w:rsidRPr="00903DBA" w:rsidRDefault="00E22064" w:rsidP="00E22064">
      <w:pPr>
        <w:pStyle w:val="Code"/>
        <w:rPr>
          <w:highlight w:val="white"/>
        </w:rPr>
      </w:pPr>
      <w:r w:rsidRPr="00903DBA">
        <w:rPr>
          <w:highlight w:val="white"/>
        </w:rPr>
        <w:lastRenderedPageBreak/>
        <w:t xml:space="preserve">    public static Expression SizeOfType(Type type) {</w:t>
      </w:r>
    </w:p>
    <w:p w14:paraId="7F1862A7" w14:textId="4CE86542" w:rsidR="00E22064" w:rsidRPr="00F437EA" w:rsidRDefault="00E22064" w:rsidP="00E22064">
      <w:pPr>
        <w:pStyle w:val="Code"/>
        <w:rPr>
          <w:highlight w:val="white"/>
        </w:rPr>
      </w:pPr>
      <w:r w:rsidRPr="00F437EA">
        <w:rPr>
          <w:highlight w:val="white"/>
        </w:rPr>
        <w:t xml:space="preserve">      </w:t>
      </w:r>
      <w:r w:rsidR="0056352A">
        <w:rPr>
          <w:highlight w:val="white"/>
        </w:rPr>
        <w:t>Error.Check</w:t>
      </w:r>
      <w:r w:rsidRPr="00F437EA">
        <w:rPr>
          <w:highlight w:val="white"/>
        </w:rPr>
        <w:t>(!type.Is</w:t>
      </w:r>
      <w:r>
        <w:rPr>
          <w:highlight w:val="white"/>
        </w:rPr>
        <w:t>Void</w:t>
      </w:r>
      <w:r w:rsidRPr="00F437EA">
        <w:rPr>
          <w:highlight w:val="white"/>
        </w:rPr>
        <w:t>() &amp;&amp; !type.IsFunction() &amp;&amp;</w:t>
      </w:r>
    </w:p>
    <w:p w14:paraId="658D98B3" w14:textId="77777777" w:rsidR="00E22064" w:rsidRPr="00F437EA" w:rsidRDefault="00E22064" w:rsidP="00E22064">
      <w:pPr>
        <w:pStyle w:val="Code"/>
        <w:rPr>
          <w:highlight w:val="white"/>
        </w:rPr>
      </w:pPr>
      <w:r w:rsidRPr="00F437EA">
        <w:rPr>
          <w:highlight w:val="white"/>
        </w:rPr>
        <w:t xml:space="preserve">                   !type.IsBitfield(), type,</w:t>
      </w:r>
    </w:p>
    <w:p w14:paraId="04280AEF" w14:textId="77777777" w:rsidR="00E22064" w:rsidRPr="00F437EA" w:rsidRDefault="00E22064" w:rsidP="00E22064">
      <w:pPr>
        <w:pStyle w:val="Code"/>
        <w:rPr>
          <w:highlight w:val="white"/>
        </w:rPr>
      </w:pPr>
      <w:r w:rsidRPr="00F437EA">
        <w:rPr>
          <w:highlight w:val="white"/>
        </w:rPr>
        <w:t xml:space="preserve">                   Message.Invalid_sizeof_expression);</w:t>
      </w:r>
    </w:p>
    <w:p w14:paraId="0F3828A0" w14:textId="77777777" w:rsidR="00E22064" w:rsidRPr="00F437EA" w:rsidRDefault="00E22064" w:rsidP="00E22064">
      <w:pPr>
        <w:pStyle w:val="Code"/>
        <w:rPr>
          <w:highlight w:val="white"/>
        </w:rPr>
      </w:pPr>
    </w:p>
    <w:p w14:paraId="787B45A2" w14:textId="77777777" w:rsidR="00E22064" w:rsidRPr="00903DBA" w:rsidRDefault="00E22064" w:rsidP="00E22064">
      <w:pPr>
        <w:pStyle w:val="Code"/>
        <w:rPr>
          <w:highlight w:val="white"/>
        </w:rPr>
      </w:pPr>
      <w:r w:rsidRPr="00903DBA">
        <w:rPr>
          <w:highlight w:val="white"/>
        </w:rPr>
        <w:t xml:space="preserve">      Symbol symbol =</w:t>
      </w:r>
    </w:p>
    <w:p w14:paraId="2C2B4AF1" w14:textId="3499C79A" w:rsidR="00E22064" w:rsidRPr="00903DBA" w:rsidRDefault="00E22064" w:rsidP="00E22064">
      <w:pPr>
        <w:pStyle w:val="Code"/>
        <w:rPr>
          <w:highlight w:val="white"/>
        </w:rPr>
      </w:pPr>
      <w:r w:rsidRPr="00903DBA">
        <w:rPr>
          <w:highlight w:val="white"/>
        </w:rPr>
        <w:t xml:space="preserve">        </w:t>
      </w:r>
      <w:r w:rsidR="00292150">
        <w:rPr>
          <w:highlight w:val="white"/>
        </w:rPr>
        <w:t>n</w:t>
      </w:r>
      <w:r w:rsidRPr="00903DBA">
        <w:rPr>
          <w:highlight w:val="white"/>
        </w:rPr>
        <w:t>ew</w:t>
      </w:r>
      <w:r w:rsidR="00292150">
        <w:rPr>
          <w:highlight w:val="white"/>
        </w:rPr>
        <w:t>(</w:t>
      </w:r>
      <w:r w:rsidRPr="00903DBA">
        <w:rPr>
          <w:highlight w:val="white"/>
        </w:rPr>
        <w:t>Type.SignedIntegerType, (BigInteger) type.Size());</w:t>
      </w:r>
    </w:p>
    <w:p w14:paraId="13E6D965" w14:textId="77777777" w:rsidR="00E22064" w:rsidRPr="00903DBA" w:rsidRDefault="00E22064" w:rsidP="00E22064">
      <w:pPr>
        <w:pStyle w:val="Code"/>
        <w:rPr>
          <w:highlight w:val="white"/>
        </w:rPr>
      </w:pPr>
      <w:r w:rsidRPr="00903DBA">
        <w:rPr>
          <w:highlight w:val="white"/>
        </w:rPr>
        <w:t xml:space="preserve">      return (new Expression(symbol, new List&lt;MiddleCode&gt;(),</w:t>
      </w:r>
    </w:p>
    <w:p w14:paraId="1A2EA301" w14:textId="77777777" w:rsidR="00E22064" w:rsidRPr="00903DBA" w:rsidRDefault="00E22064" w:rsidP="00E22064">
      <w:pPr>
        <w:pStyle w:val="Code"/>
        <w:rPr>
          <w:highlight w:val="white"/>
        </w:rPr>
      </w:pPr>
      <w:r w:rsidRPr="00903DBA">
        <w:rPr>
          <w:highlight w:val="white"/>
        </w:rPr>
        <w:t xml:space="preserve">                             new List&lt;MiddleCode&gt;()));</w:t>
      </w:r>
    </w:p>
    <w:p w14:paraId="0A301065" w14:textId="77777777" w:rsidR="00E22064" w:rsidRPr="00903DBA" w:rsidRDefault="00E22064" w:rsidP="00E22064">
      <w:pPr>
        <w:pStyle w:val="Code"/>
        <w:rPr>
          <w:highlight w:val="white"/>
        </w:rPr>
      </w:pPr>
      <w:r w:rsidRPr="00903DBA">
        <w:rPr>
          <w:highlight w:val="white"/>
        </w:rPr>
        <w:t xml:space="preserve">    }</w:t>
      </w:r>
    </w:p>
    <w:p w14:paraId="50637B6D" w14:textId="62F41AED" w:rsidR="00E22064" w:rsidRDefault="00E22064" w:rsidP="00CE2744">
      <w:pPr>
        <w:rPr>
          <w:highlight w:val="white"/>
        </w:rPr>
      </w:pPr>
      <w:r>
        <w:rPr>
          <w:highlight w:val="white"/>
        </w:rPr>
        <w:t xml:space="preserve">In case of an expression, we also check that the </w:t>
      </w:r>
      <w:r w:rsidR="00CE2744">
        <w:rPr>
          <w:highlight w:val="white"/>
        </w:rPr>
        <w:t>expression symbol does not hold register storage.</w:t>
      </w:r>
    </w:p>
    <w:p w14:paraId="1E2BD3C3" w14:textId="77777777" w:rsidR="00CE2744" w:rsidRPr="00CE2744" w:rsidRDefault="00CE2744" w:rsidP="00CE2744">
      <w:pPr>
        <w:pStyle w:val="Code"/>
      </w:pPr>
      <w:r w:rsidRPr="00CE2744">
        <w:t xml:space="preserve">    public static Expression SizeOfExpression(Expression expression) {</w:t>
      </w:r>
    </w:p>
    <w:p w14:paraId="126795B7" w14:textId="77777777" w:rsidR="00CE2744" w:rsidRPr="00CE2744" w:rsidRDefault="00CE2744" w:rsidP="00CE2744">
      <w:pPr>
        <w:pStyle w:val="Code"/>
      </w:pPr>
      <w:r w:rsidRPr="00CE2744">
        <w:t xml:space="preserve">      expression = TypeCast.LogicalToIntegral(expression);</w:t>
      </w:r>
    </w:p>
    <w:p w14:paraId="2AE757F6" w14:textId="254559EA" w:rsidR="00CE2744" w:rsidRPr="00CE2744" w:rsidRDefault="00CE2744" w:rsidP="00CE2744">
      <w:pPr>
        <w:pStyle w:val="Code"/>
      </w:pPr>
      <w:r w:rsidRPr="00CE2744">
        <w:t xml:space="preserve">      </w:t>
      </w:r>
      <w:r w:rsidR="0056352A">
        <w:t>Error.Check</w:t>
      </w:r>
      <w:r w:rsidRPr="00CE2744">
        <w:t>(!expression.Symbol.IsRegister(),</w:t>
      </w:r>
    </w:p>
    <w:p w14:paraId="082640FA" w14:textId="77777777" w:rsidR="00CE2744" w:rsidRPr="00CE2744" w:rsidRDefault="00CE2744" w:rsidP="00CE2744">
      <w:pPr>
        <w:pStyle w:val="Code"/>
      </w:pPr>
      <w:r w:rsidRPr="00CE2744">
        <w:t xml:space="preserve">                   expression, Message.Invalid_sizeof_expression);</w:t>
      </w:r>
    </w:p>
    <w:p w14:paraId="3E976AAC" w14:textId="77777777" w:rsidR="00CE2744" w:rsidRPr="00CE2744" w:rsidRDefault="00CE2744" w:rsidP="00CE2744">
      <w:pPr>
        <w:pStyle w:val="Code"/>
      </w:pPr>
      <w:r w:rsidRPr="00CE2744">
        <w:t xml:space="preserve">      return SizeOfType(expression.Symbol.Type);</w:t>
      </w:r>
    </w:p>
    <w:p w14:paraId="51E416A2" w14:textId="77777777" w:rsidR="00CE2744" w:rsidRPr="00CE2744" w:rsidRDefault="00CE2744" w:rsidP="00CE2744">
      <w:pPr>
        <w:pStyle w:val="Code"/>
      </w:pPr>
      <w:r w:rsidRPr="00CE2744">
        <w:t xml:space="preserve">    }</w:t>
      </w:r>
    </w:p>
    <w:p w14:paraId="5EC7D439" w14:textId="132F0BB4" w:rsidR="005E5A36" w:rsidRPr="00903DBA" w:rsidRDefault="00CC1DF4" w:rsidP="0060539D">
      <w:pPr>
        <w:pStyle w:val="Heading3"/>
        <w:rPr>
          <w:highlight w:val="white"/>
        </w:rPr>
      </w:pPr>
      <w:bookmarkStart w:id="284" w:name="_Toc98936330"/>
      <w:r>
        <w:rPr>
          <w:highlight w:val="white"/>
        </w:rPr>
        <w:t>&lt;</w:t>
      </w:r>
      <w:proofErr w:type="spellStart"/>
      <w:r>
        <w:rPr>
          <w:highlight w:val="white"/>
        </w:rPr>
        <w:t>h3</w:t>
      </w:r>
      <w:proofErr w:type="spellEnd"/>
      <w:r>
        <w:rPr>
          <w:highlight w:val="white"/>
        </w:rPr>
        <w:t>&gt;</w:t>
      </w:r>
      <w:r w:rsidRPr="00903DBA">
        <w:rPr>
          <w:highlight w:val="white"/>
        </w:rPr>
        <w:t>Prefix Increment and Decrement Expression</w:t>
      </w:r>
      <w:r>
        <w:rPr>
          <w:highlight w:val="white"/>
        </w:rPr>
        <w:t>&lt;/</w:t>
      </w:r>
      <w:proofErr w:type="spellStart"/>
      <w:r>
        <w:rPr>
          <w:highlight w:val="white"/>
        </w:rPr>
        <w:t>h3</w:t>
      </w:r>
      <w:proofErr w:type="spellEnd"/>
      <w:r>
        <w:rPr>
          <w:highlight w:val="white"/>
        </w:rPr>
        <w:t>&gt;</w:t>
      </w:r>
      <w:bookmarkEnd w:id="284"/>
    </w:p>
    <w:p w14:paraId="69DACBBD" w14:textId="273939BD" w:rsidR="00A35EBA" w:rsidRDefault="007B46DA" w:rsidP="005E5A36">
      <w:pPr>
        <w:rPr>
          <w:highlight w:val="white"/>
        </w:rPr>
      </w:pPr>
      <w:r>
        <w:rPr>
          <w:highlight w:val="white"/>
        </w:rPr>
        <w:t>As the prefix increment and decrement operators are only syntactic suga</w:t>
      </w:r>
      <w:r w:rsidR="00A35EBA">
        <w:rPr>
          <w:highlight w:val="white"/>
        </w:rPr>
        <w:t xml:space="preserve">r for the addition and subtraction assignment operator, we simple call their methods. For instance, </w:t>
      </w:r>
      <w:r w:rsidR="00D4318D">
        <w:rPr>
          <w:rStyle w:val="KeyWord0"/>
          <w:highlight w:val="white"/>
        </w:rPr>
        <w:t>&lt;k&gt;</w:t>
      </w:r>
      <w:r w:rsidR="00D4318D" w:rsidRPr="00F437EA">
        <w:rPr>
          <w:rStyle w:val="KeyWord0"/>
          <w:highlight w:val="white"/>
        </w:rPr>
        <w:t>++i</w:t>
      </w:r>
      <w:r w:rsidR="00D4318D">
        <w:rPr>
          <w:rStyle w:val="KeyWord0"/>
          <w:highlight w:val="white"/>
        </w:rPr>
        <w:t>&lt;/k&gt;</w:t>
      </w:r>
      <w:r w:rsidR="00A35EBA">
        <w:rPr>
          <w:highlight w:val="white"/>
        </w:rPr>
        <w:t xml:space="preserve"> and </w:t>
      </w:r>
      <w:r w:rsidR="00D4318D">
        <w:rPr>
          <w:rStyle w:val="KeyWord0"/>
          <w:highlight w:val="white"/>
        </w:rPr>
        <w:t>&lt;k&gt;</w:t>
      </w:r>
      <w:r w:rsidR="00D4318D" w:rsidRPr="00F437EA">
        <w:rPr>
          <w:rStyle w:val="KeyWord0"/>
          <w:highlight w:val="white"/>
        </w:rPr>
        <w:t>--j</w:t>
      </w:r>
      <w:r w:rsidR="00D4318D">
        <w:rPr>
          <w:rStyle w:val="KeyWord0"/>
          <w:highlight w:val="white"/>
        </w:rPr>
        <w:t>&lt;/k&gt;</w:t>
      </w:r>
      <w:r w:rsidR="00A35EBA">
        <w:rPr>
          <w:highlight w:val="white"/>
        </w:rPr>
        <w:t xml:space="preserve"> are equivalent to </w:t>
      </w:r>
      <w:r w:rsidR="00D4318D">
        <w:rPr>
          <w:rStyle w:val="KeyWord0"/>
          <w:highlight w:val="white"/>
        </w:rPr>
        <w:t>&lt;k&gt;</w:t>
      </w:r>
      <w:r w:rsidR="00D4318D" w:rsidRPr="00A35EBA">
        <w:rPr>
          <w:rStyle w:val="KeyWord0"/>
          <w:highlight w:val="white"/>
        </w:rPr>
        <w:t>i+=1</w:t>
      </w:r>
      <w:r w:rsidR="00D4318D">
        <w:rPr>
          <w:rStyle w:val="KeyWord0"/>
          <w:highlight w:val="white"/>
        </w:rPr>
        <w:t>&lt;/k&gt;</w:t>
      </w:r>
      <w:r w:rsidR="00A35EBA">
        <w:rPr>
          <w:highlight w:val="white"/>
        </w:rPr>
        <w:t xml:space="preserve"> and </w:t>
      </w:r>
      <w:r w:rsidR="00D4318D">
        <w:rPr>
          <w:rStyle w:val="KeyWord0"/>
          <w:highlight w:val="white"/>
        </w:rPr>
        <w:t>&lt;k&gt;</w:t>
      </w:r>
      <w:r w:rsidR="00D4318D" w:rsidRPr="00A35EBA">
        <w:rPr>
          <w:rStyle w:val="KeyWord0"/>
          <w:highlight w:val="white"/>
        </w:rPr>
        <w:t>j-=1</w:t>
      </w:r>
      <w:r w:rsidR="00D4318D">
        <w:rPr>
          <w:rStyle w:val="KeyWord0"/>
          <w:highlight w:val="white"/>
        </w:rPr>
        <w:t>&lt;/k&gt;</w:t>
      </w:r>
      <w:r w:rsidR="00A35EBA">
        <w:rPr>
          <w:highlight w:val="white"/>
        </w:rPr>
        <w:t>.</w:t>
      </w:r>
    </w:p>
    <w:p w14:paraId="3AF20981" w14:textId="77777777" w:rsidR="0071370E" w:rsidRPr="0071370E" w:rsidRDefault="0071370E" w:rsidP="0071370E">
      <w:pPr>
        <w:pStyle w:val="Code"/>
      </w:pPr>
      <w:r w:rsidRPr="0071370E">
        <w:t xml:space="preserve">    public static Expression PrefixIncrementExpression</w:t>
      </w:r>
    </w:p>
    <w:p w14:paraId="72636A1C" w14:textId="77777777" w:rsidR="0071370E" w:rsidRPr="0071370E" w:rsidRDefault="0071370E" w:rsidP="0071370E">
      <w:pPr>
        <w:pStyle w:val="Code"/>
      </w:pPr>
      <w:r w:rsidRPr="0071370E">
        <w:t xml:space="preserve">                             (MiddleOperator middleOp, Expression expression){</w:t>
      </w:r>
    </w:p>
    <w:p w14:paraId="29EF8216" w14:textId="5DF7782C" w:rsidR="00B03EF2" w:rsidRDefault="001C5866" w:rsidP="001C5866">
      <w:pPr>
        <w:rPr>
          <w:highlight w:val="white"/>
        </w:rPr>
      </w:pPr>
      <w:r>
        <w:rPr>
          <w:highlight w:val="white"/>
        </w:rPr>
        <w:t xml:space="preserve">We create a symbol holding the value one. However, since it is possible to apply the operators to both </w:t>
      </w:r>
      <w:r w:rsidR="001B75F2">
        <w:rPr>
          <w:highlight w:val="white"/>
        </w:rPr>
        <w:t xml:space="preserve">floating and integral </w:t>
      </w:r>
      <w:r>
        <w:rPr>
          <w:highlight w:val="white"/>
        </w:rPr>
        <w:t xml:space="preserve">values, </w:t>
      </w:r>
      <w:r w:rsidR="00B03EF2">
        <w:rPr>
          <w:highlight w:val="white"/>
        </w:rPr>
        <w:t xml:space="preserve">we add the </w:t>
      </w:r>
      <w:r w:rsidR="00D4318D">
        <w:rPr>
          <w:rStyle w:val="KeyWord0"/>
          <w:highlight w:val="white"/>
        </w:rPr>
        <w:t>&lt;k&gt;</w:t>
      </w:r>
      <w:r w:rsidR="00D4318D" w:rsidRPr="001B75F2">
        <w:rPr>
          <w:rStyle w:val="KeyWord0"/>
          <w:highlight w:val="white"/>
        </w:rPr>
        <w:t>PushOne</w:t>
      </w:r>
      <w:r w:rsidR="00D4318D">
        <w:rPr>
          <w:rStyle w:val="KeyWord0"/>
          <w:highlight w:val="white"/>
        </w:rPr>
        <w:t>&lt;/k&gt;</w:t>
      </w:r>
      <w:r w:rsidR="00B03EF2">
        <w:rPr>
          <w:highlight w:val="white"/>
        </w:rPr>
        <w:t xml:space="preserve"> middle code instruction in the floating case, and add an object of the </w:t>
      </w:r>
      <w:r w:rsidR="00D4318D">
        <w:rPr>
          <w:rStyle w:val="KeyWord0"/>
          <w:highlight w:val="white"/>
        </w:rPr>
        <w:t>&lt;k&gt;</w:t>
      </w:r>
      <w:r w:rsidR="00D4318D" w:rsidRPr="00B03EF2">
        <w:rPr>
          <w:rStyle w:val="KeyWord0"/>
          <w:highlight w:val="white"/>
        </w:rPr>
        <w:t>BigInteger</w:t>
      </w:r>
      <w:r w:rsidR="00D4318D">
        <w:rPr>
          <w:rStyle w:val="KeyWord0"/>
          <w:highlight w:val="white"/>
        </w:rPr>
        <w:t>&lt;/k&gt;</w:t>
      </w:r>
      <w:r w:rsidR="00B03EF2">
        <w:rPr>
          <w:highlight w:val="white"/>
        </w:rPr>
        <w:t xml:space="preserve"> class </w:t>
      </w:r>
      <w:r w:rsidR="001B75F2">
        <w:rPr>
          <w:highlight w:val="white"/>
        </w:rPr>
        <w:t xml:space="preserve">to the symbol </w:t>
      </w:r>
      <w:r w:rsidR="00B03EF2">
        <w:rPr>
          <w:highlight w:val="white"/>
        </w:rPr>
        <w:t>in the integral case.</w:t>
      </w:r>
    </w:p>
    <w:p w14:paraId="304B458A" w14:textId="77777777" w:rsidR="0071370E" w:rsidRPr="0071370E" w:rsidRDefault="0071370E" w:rsidP="0071370E">
      <w:pPr>
        <w:pStyle w:val="Code"/>
      </w:pPr>
      <w:r w:rsidRPr="0071370E">
        <w:t xml:space="preserve">      if (expression.Symbol.Type.IsFloating()) {</w:t>
      </w:r>
    </w:p>
    <w:p w14:paraId="52B77BAD" w14:textId="77777777" w:rsidR="0071370E" w:rsidRPr="0071370E" w:rsidRDefault="0071370E" w:rsidP="0071370E">
      <w:pPr>
        <w:pStyle w:val="Code"/>
      </w:pPr>
      <w:r w:rsidRPr="0071370E">
        <w:t xml:space="preserve">        Symbol oneSymbol = new(expression.Symbol.Type);</w:t>
      </w:r>
    </w:p>
    <w:p w14:paraId="64106CB2" w14:textId="77777777" w:rsidR="0071370E" w:rsidRPr="0071370E" w:rsidRDefault="0071370E" w:rsidP="0071370E">
      <w:pPr>
        <w:pStyle w:val="Code"/>
      </w:pPr>
      <w:r w:rsidRPr="0071370E">
        <w:t xml:space="preserve">        List&lt;MiddleCode&gt; longList = new();</w:t>
      </w:r>
    </w:p>
    <w:p w14:paraId="6526C220" w14:textId="77777777" w:rsidR="0071370E" w:rsidRPr="0071370E" w:rsidRDefault="0071370E" w:rsidP="0071370E">
      <w:pPr>
        <w:pStyle w:val="Code"/>
      </w:pPr>
      <w:r w:rsidRPr="0071370E">
        <w:t xml:space="preserve">        AddMiddleCode(longList, MiddleOperator.PushOne);</w:t>
      </w:r>
    </w:p>
    <w:p w14:paraId="1AF2412F" w14:textId="77777777" w:rsidR="0071370E" w:rsidRPr="0071370E" w:rsidRDefault="0071370E" w:rsidP="0071370E">
      <w:pPr>
        <w:pStyle w:val="Code"/>
      </w:pPr>
      <w:r w:rsidRPr="0071370E">
        <w:t xml:space="preserve">        Expression oneExpression = new(oneSymbol, null, longList);</w:t>
      </w:r>
    </w:p>
    <w:p w14:paraId="5ABB6FB4" w14:textId="77777777" w:rsidR="0071370E" w:rsidRPr="0071370E" w:rsidRDefault="0071370E" w:rsidP="0071370E">
      <w:pPr>
        <w:pStyle w:val="Code"/>
      </w:pPr>
      <w:r w:rsidRPr="0071370E">
        <w:t xml:space="preserve">        return AssignmentExpression(middleOp, expression, oneExpression);</w:t>
      </w:r>
    </w:p>
    <w:p w14:paraId="63B93F1B" w14:textId="77777777" w:rsidR="0071370E" w:rsidRPr="0071370E" w:rsidRDefault="0071370E" w:rsidP="0071370E">
      <w:pPr>
        <w:pStyle w:val="Code"/>
      </w:pPr>
      <w:r w:rsidRPr="0071370E">
        <w:t xml:space="preserve">      }</w:t>
      </w:r>
    </w:p>
    <w:p w14:paraId="40855E99" w14:textId="1494D878" w:rsidR="00E65AC5" w:rsidRPr="00E65AC5" w:rsidRDefault="00ED24D1" w:rsidP="00ED24D1">
      <w:pPr>
        <w:rPr>
          <w:highlight w:val="white"/>
        </w:rPr>
      </w:pPr>
      <w:r>
        <w:rPr>
          <w:highlight w:val="white"/>
        </w:rPr>
        <w:t>When the symbol holding the value</w:t>
      </w:r>
      <w:r w:rsidR="00B254CC">
        <w:rPr>
          <w:highlight w:val="white"/>
        </w:rPr>
        <w:t xml:space="preserve"> of </w:t>
      </w:r>
      <w:r>
        <w:rPr>
          <w:highlight w:val="white"/>
        </w:rPr>
        <w:t xml:space="preserve">one has been </w:t>
      </w:r>
      <w:r w:rsidR="00645771">
        <w:rPr>
          <w:highlight w:val="white"/>
        </w:rPr>
        <w:t xml:space="preserve">created, we call the </w:t>
      </w:r>
      <w:r w:rsidR="00D4318D">
        <w:rPr>
          <w:rStyle w:val="KeyWord0"/>
          <w:highlight w:val="white"/>
        </w:rPr>
        <w:t>&lt;k&gt;</w:t>
      </w:r>
      <w:r w:rsidR="00D4318D" w:rsidRPr="00645771">
        <w:rPr>
          <w:rStyle w:val="KeyWord0"/>
          <w:highlight w:val="white"/>
        </w:rPr>
        <w:t>AssignmentExpression</w:t>
      </w:r>
      <w:r w:rsidR="00D4318D">
        <w:rPr>
          <w:rStyle w:val="KeyWord0"/>
          <w:highlight w:val="white"/>
        </w:rPr>
        <w:t>&lt;/k&gt;</w:t>
      </w:r>
      <w:r w:rsidR="00645771">
        <w:rPr>
          <w:highlight w:val="white"/>
        </w:rPr>
        <w:t xml:space="preserve"> method with the </w:t>
      </w:r>
      <w:r w:rsidR="00D4318D">
        <w:rPr>
          <w:rStyle w:val="KeyWord0"/>
          <w:highlight w:val="white"/>
        </w:rPr>
        <w:t>&lt;k&gt;</w:t>
      </w:r>
      <w:r w:rsidR="00D4318D" w:rsidRPr="00226D0A">
        <w:rPr>
          <w:rStyle w:val="KeyWord0"/>
          <w:highlight w:val="white"/>
        </w:rPr>
        <w:t>middleOp</w:t>
      </w:r>
      <w:r w:rsidR="00D4318D">
        <w:rPr>
          <w:rStyle w:val="KeyWord0"/>
          <w:highlight w:val="white"/>
        </w:rPr>
        <w:t>&lt;/k&gt;</w:t>
      </w:r>
      <w:r w:rsidR="00226D0A">
        <w:rPr>
          <w:highlight w:val="white"/>
        </w:rPr>
        <w:t xml:space="preserve"> parameter, which has by the parser been set to the value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Add</w:t>
      </w:r>
      <w:r w:rsidR="00D4318D">
        <w:rPr>
          <w:rStyle w:val="KeyWord0"/>
          <w:highlight w:val="white"/>
        </w:rPr>
        <w:t>&lt;/k&gt;</w:t>
      </w:r>
      <w:r w:rsidR="00226D0A">
        <w:rPr>
          <w:highlight w:val="white"/>
        </w:rPr>
        <w:t xml:space="preserve"> or </w:t>
      </w:r>
      <w:r w:rsidR="00D4318D">
        <w:rPr>
          <w:rStyle w:val="KeyWord0"/>
          <w:highlight w:val="white"/>
        </w:rPr>
        <w:t>&lt;k&gt;</w:t>
      </w:r>
      <w:r w:rsidR="00D4318D" w:rsidRPr="00226D0A">
        <w:rPr>
          <w:rStyle w:val="KeyWord0"/>
          <w:highlight w:val="white"/>
        </w:rPr>
        <w:t>MiddleOperator</w:t>
      </w:r>
      <w:r w:rsidR="00D4318D">
        <w:rPr>
          <w:rStyle w:val="KeyWord0"/>
          <w:highlight w:val="white"/>
        </w:rPr>
        <w:t>&lt;/k&gt;</w:t>
      </w:r>
      <w:r w:rsidR="00226D0A">
        <w:rPr>
          <w:highlight w:val="white"/>
        </w:rPr>
        <w:t>.</w:t>
      </w:r>
      <w:r w:rsidR="00D4318D">
        <w:rPr>
          <w:rStyle w:val="KeyWord0"/>
          <w:highlight w:val="white"/>
        </w:rPr>
        <w:t>&lt;k&gt;</w:t>
      </w:r>
      <w:r w:rsidR="00D4318D" w:rsidRPr="00226D0A">
        <w:rPr>
          <w:rStyle w:val="KeyWord0"/>
          <w:highlight w:val="white"/>
        </w:rPr>
        <w:t>Subtract</w:t>
      </w:r>
      <w:r w:rsidR="00D4318D">
        <w:rPr>
          <w:rStyle w:val="KeyWord0"/>
          <w:highlight w:val="white"/>
        </w:rPr>
        <w:t>&lt;/k&gt;</w:t>
      </w:r>
      <w:r w:rsidR="00226D0A">
        <w:rPr>
          <w:highlight w:val="white"/>
        </w:rPr>
        <w:t>.</w:t>
      </w:r>
    </w:p>
    <w:p w14:paraId="4778620F" w14:textId="77777777" w:rsidR="0071370E" w:rsidRPr="0071370E" w:rsidRDefault="0071370E" w:rsidP="0071370E">
      <w:pPr>
        <w:pStyle w:val="Code"/>
      </w:pPr>
      <w:r w:rsidRPr="0071370E">
        <w:t xml:space="preserve">      else {</w:t>
      </w:r>
    </w:p>
    <w:p w14:paraId="7056AEA4" w14:textId="77777777" w:rsidR="0071370E" w:rsidRPr="0071370E" w:rsidRDefault="0071370E" w:rsidP="0071370E">
      <w:pPr>
        <w:pStyle w:val="Code"/>
      </w:pPr>
      <w:r w:rsidRPr="0071370E">
        <w:t xml:space="preserve">        Symbol oneSymbol = new(expression.Symbol.Type, BigInteger.One);</w:t>
      </w:r>
    </w:p>
    <w:p w14:paraId="4876B793" w14:textId="77777777" w:rsidR="0071370E" w:rsidRPr="0071370E" w:rsidRDefault="0071370E" w:rsidP="0071370E">
      <w:pPr>
        <w:pStyle w:val="Code"/>
      </w:pPr>
      <w:r w:rsidRPr="0071370E">
        <w:t xml:space="preserve">        return AssignmentExpression(middleOp, expression,</w:t>
      </w:r>
    </w:p>
    <w:p w14:paraId="0D6D4EC2" w14:textId="77777777" w:rsidR="0071370E" w:rsidRPr="0071370E" w:rsidRDefault="0071370E" w:rsidP="0071370E">
      <w:pPr>
        <w:pStyle w:val="Code"/>
      </w:pPr>
      <w:r w:rsidRPr="0071370E">
        <w:t xml:space="preserve">                                    new Expression(oneSymbol));</w:t>
      </w:r>
    </w:p>
    <w:p w14:paraId="35731F7A" w14:textId="77777777" w:rsidR="0071370E" w:rsidRPr="0071370E" w:rsidRDefault="0071370E" w:rsidP="0071370E">
      <w:pPr>
        <w:pStyle w:val="Code"/>
      </w:pPr>
      <w:r w:rsidRPr="0071370E">
        <w:t xml:space="preserve">      }</w:t>
      </w:r>
    </w:p>
    <w:p w14:paraId="4B57705F" w14:textId="31F61F18" w:rsidR="00E65AC5" w:rsidRPr="0071370E" w:rsidRDefault="0071370E" w:rsidP="0071370E">
      <w:pPr>
        <w:pStyle w:val="Code"/>
      </w:pPr>
      <w:r w:rsidRPr="0071370E">
        <w:t xml:space="preserve">    }</w:t>
      </w:r>
    </w:p>
    <w:p w14:paraId="20A707A1" w14:textId="4A41FCA9" w:rsidR="005E5A36" w:rsidRPr="00DC37F5" w:rsidRDefault="00CC1DF4" w:rsidP="0060539D">
      <w:pPr>
        <w:pStyle w:val="Heading3"/>
        <w:rPr>
          <w:highlight w:val="white"/>
        </w:rPr>
      </w:pPr>
      <w:bookmarkStart w:id="285" w:name="_Toc98936331"/>
      <w:r>
        <w:rPr>
          <w:highlight w:val="white"/>
        </w:rPr>
        <w:lastRenderedPageBreak/>
        <w:t>&lt;</w:t>
      </w:r>
      <w:proofErr w:type="spellStart"/>
      <w:r>
        <w:rPr>
          <w:highlight w:val="white"/>
        </w:rPr>
        <w:t>h3</w:t>
      </w:r>
      <w:proofErr w:type="spellEnd"/>
      <w:r>
        <w:rPr>
          <w:highlight w:val="white"/>
        </w:rPr>
        <w:t>&gt;</w:t>
      </w:r>
      <w:r w:rsidRPr="00DC37F5">
        <w:rPr>
          <w:highlight w:val="white"/>
        </w:rPr>
        <w:t>Postfix Increment and Decrement Expression</w:t>
      </w:r>
      <w:r>
        <w:rPr>
          <w:highlight w:val="white"/>
        </w:rPr>
        <w:t>&lt;/</w:t>
      </w:r>
      <w:proofErr w:type="spellStart"/>
      <w:r>
        <w:rPr>
          <w:highlight w:val="white"/>
        </w:rPr>
        <w:t>h3</w:t>
      </w:r>
      <w:proofErr w:type="spellEnd"/>
      <w:r>
        <w:rPr>
          <w:highlight w:val="white"/>
        </w:rPr>
        <w:t>&gt;</w:t>
      </w:r>
      <w:bookmarkEnd w:id="285"/>
    </w:p>
    <w:p w14:paraId="14426D40" w14:textId="40CB4899" w:rsidR="00176EB2" w:rsidRDefault="00176EB2" w:rsidP="003E773C">
      <w:pPr>
        <w:rPr>
          <w:highlight w:val="white"/>
        </w:rPr>
      </w:pPr>
      <w:r>
        <w:rPr>
          <w:highlight w:val="white"/>
        </w:rPr>
        <w:t xml:space="preserve">The short list of the postfix expression is identical to the prefix expression, since their side effects are identical. </w:t>
      </w:r>
      <w:r w:rsidR="00AE054B">
        <w:rPr>
          <w:highlight w:val="white"/>
        </w:rPr>
        <w:t xml:space="preserve">For instance, the expression statements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and </w:t>
      </w:r>
      <w:r w:rsidR="00D4318D">
        <w:rPr>
          <w:rStyle w:val="KeyWord0"/>
          <w:highlight w:val="white"/>
        </w:rPr>
        <w:t>&lt;k&gt;</w:t>
      </w:r>
      <w:r w:rsidR="00D4318D" w:rsidRPr="00AE054B">
        <w:rPr>
          <w:rStyle w:val="KeyWord0"/>
          <w:highlight w:val="white"/>
        </w:rPr>
        <w:t>i++;</w:t>
      </w:r>
      <w:r w:rsidR="00D4318D">
        <w:rPr>
          <w:rStyle w:val="KeyWord0"/>
          <w:highlight w:val="white"/>
        </w:rPr>
        <w:t>&lt;/k&gt;</w:t>
      </w:r>
      <w:r w:rsidR="00AE054B">
        <w:rPr>
          <w:highlight w:val="white"/>
        </w:rPr>
        <w:t xml:space="preserve"> </w:t>
      </w:r>
      <w:r w:rsidR="00D15DB9">
        <w:rPr>
          <w:highlight w:val="white"/>
        </w:rPr>
        <w:t>have the same effect: to increase the value by one.</w:t>
      </w:r>
    </w:p>
    <w:p w14:paraId="5305E1D0" w14:textId="77777777" w:rsidR="003F1839" w:rsidRPr="003F1839" w:rsidRDefault="003F1839" w:rsidP="003F1839">
      <w:pPr>
        <w:pStyle w:val="Code"/>
      </w:pPr>
      <w:r w:rsidRPr="003F1839">
        <w:t xml:space="preserve">    public static Expression PostfixIncrementExpression</w:t>
      </w:r>
    </w:p>
    <w:p w14:paraId="23B4CCF8" w14:textId="77777777" w:rsidR="003F1839" w:rsidRPr="003F1839" w:rsidRDefault="003F1839" w:rsidP="003F1839">
      <w:pPr>
        <w:pStyle w:val="Code"/>
      </w:pPr>
      <w:r w:rsidRPr="003F1839">
        <w:t xml:space="preserve">                             (MiddleOperator middleOp, Expression expression){</w:t>
      </w:r>
    </w:p>
    <w:p w14:paraId="2F04DC45" w14:textId="08FE81B3" w:rsidR="002F19ED" w:rsidRDefault="00D15DB9" w:rsidP="00D15DB9">
      <w:pPr>
        <w:rPr>
          <w:highlight w:val="white"/>
        </w:rPr>
      </w:pPr>
      <w:r w:rsidRPr="00903DBA">
        <w:rPr>
          <w:highlight w:val="white"/>
        </w:rPr>
        <w:t xml:space="preserve">In the long list case, the situation becomes more complicated, since the result of the operations shall be the original value, not the resulting value. Therefore, </w:t>
      </w:r>
      <w:r w:rsidR="00AE054B">
        <w:rPr>
          <w:highlight w:val="white"/>
        </w:rPr>
        <w:t xml:space="preserve">in the floating case </w:t>
      </w:r>
      <w:r w:rsidRPr="00903DBA">
        <w:rPr>
          <w:highlight w:val="white"/>
        </w:rPr>
        <w:t xml:space="preserve">we </w:t>
      </w:r>
      <w:r w:rsidR="00AE054B">
        <w:rPr>
          <w:highlight w:val="white"/>
        </w:rPr>
        <w:t xml:space="preserve">push the same value </w:t>
      </w:r>
      <w:r w:rsidR="002F19ED">
        <w:rPr>
          <w:highlight w:val="white"/>
        </w:rPr>
        <w:t>one more time on the floating-point stack, push the value one, perform an addition or subtraction and pops the resulting value. In this way, the original value is still on the top of the stack.</w:t>
      </w:r>
    </w:p>
    <w:p w14:paraId="3BBED1F3" w14:textId="77777777" w:rsidR="003F1839" w:rsidRPr="003F1839" w:rsidRDefault="003F1839" w:rsidP="003F1839">
      <w:pPr>
        <w:pStyle w:val="Code"/>
      </w:pPr>
      <w:r w:rsidRPr="003F1839">
        <w:t xml:space="preserve">      if (expression.Symbol.Type.IsFloating()) {</w:t>
      </w:r>
    </w:p>
    <w:p w14:paraId="22892AF9" w14:textId="77777777" w:rsidR="003F1839" w:rsidRPr="003F1839" w:rsidRDefault="003F1839" w:rsidP="003F1839">
      <w:pPr>
        <w:pStyle w:val="Code"/>
      </w:pPr>
      <w:r w:rsidRPr="003F1839">
        <w:t xml:space="preserve">        Expression prefixExpression =</w:t>
      </w:r>
    </w:p>
    <w:p w14:paraId="0342682E" w14:textId="77777777" w:rsidR="003F1839" w:rsidRPr="003F1839" w:rsidRDefault="003F1839" w:rsidP="003F1839">
      <w:pPr>
        <w:pStyle w:val="Code"/>
      </w:pPr>
      <w:r w:rsidRPr="003F1839">
        <w:t xml:space="preserve">          PrefixIncrementExpression(middleOp, expression);</w:t>
      </w:r>
    </w:p>
    <w:p w14:paraId="070235BF" w14:textId="77777777" w:rsidR="003F1839" w:rsidRDefault="003F1839" w:rsidP="003F1839">
      <w:pPr>
        <w:pStyle w:val="Code"/>
      </w:pPr>
      <w:r w:rsidRPr="003F1839">
        <w:t xml:space="preserve">        InsertMiddleCode(0, prefixExpression.LongList,</w:t>
      </w:r>
    </w:p>
    <w:p w14:paraId="25A35865" w14:textId="0640FF5A" w:rsidR="003F1839" w:rsidRPr="003F1839" w:rsidRDefault="003F1839" w:rsidP="003F1839">
      <w:pPr>
        <w:pStyle w:val="Code"/>
      </w:pPr>
      <w:r>
        <w:t xml:space="preserve">                         </w:t>
      </w:r>
      <w:r w:rsidRPr="003F1839">
        <w:t>MiddleOperator.PushFloat, expression.Symbol);</w:t>
      </w:r>
    </w:p>
    <w:p w14:paraId="0682F091" w14:textId="77777777" w:rsidR="003F1839" w:rsidRPr="003F1839" w:rsidRDefault="003F1839" w:rsidP="003F1839">
      <w:pPr>
        <w:pStyle w:val="Code"/>
      </w:pPr>
      <w:r w:rsidRPr="003F1839">
        <w:t xml:space="preserve">        AddMiddleCode(prefixExpression.LongList, MiddleOperator.PopEmpty);</w:t>
      </w:r>
    </w:p>
    <w:p w14:paraId="685394EF" w14:textId="77777777" w:rsidR="003F1839" w:rsidRPr="003F1839" w:rsidRDefault="003F1839" w:rsidP="003F1839">
      <w:pPr>
        <w:pStyle w:val="Code"/>
      </w:pPr>
      <w:r w:rsidRPr="003F1839">
        <w:t xml:space="preserve">        return prefixExpression;</w:t>
      </w:r>
    </w:p>
    <w:p w14:paraId="69857FBF" w14:textId="77777777" w:rsidR="003F1839" w:rsidRPr="003F1839" w:rsidRDefault="003F1839" w:rsidP="003F1839">
      <w:pPr>
        <w:pStyle w:val="Code"/>
      </w:pPr>
      <w:r w:rsidRPr="003F1839">
        <w:t xml:space="preserve">      }</w:t>
      </w:r>
    </w:p>
    <w:p w14:paraId="0922AC8A" w14:textId="1AA06A6E" w:rsidR="002F19ED" w:rsidRPr="00C32090" w:rsidRDefault="002F19ED" w:rsidP="00B80C1C">
      <w:pPr>
        <w:rPr>
          <w:highlight w:val="white"/>
        </w:rPr>
      </w:pPr>
      <w:r>
        <w:rPr>
          <w:highlight w:val="white"/>
        </w:rPr>
        <w:t xml:space="preserve">In the </w:t>
      </w:r>
      <w:r w:rsidR="00B80C1C">
        <w:rPr>
          <w:highlight w:val="white"/>
        </w:rPr>
        <w:t>integral case is simpler</w:t>
      </w:r>
      <w:r w:rsidR="00FC172F">
        <w:rPr>
          <w:highlight w:val="white"/>
        </w:rPr>
        <w:t xml:space="preserve">. We simply assign the original value to the result value and perform </w:t>
      </w:r>
      <w:r w:rsidR="000B0813">
        <w:rPr>
          <w:highlight w:val="white"/>
        </w:rPr>
        <w:t xml:space="preserve">the </w:t>
      </w:r>
      <w:r w:rsidR="0049629D">
        <w:rPr>
          <w:highlight w:val="white"/>
        </w:rPr>
        <w:t>corresponding</w:t>
      </w:r>
      <w:r w:rsidR="000B0813">
        <w:rPr>
          <w:highlight w:val="white"/>
        </w:rPr>
        <w:t xml:space="preserve"> </w:t>
      </w:r>
      <w:r w:rsidR="0049629D">
        <w:rPr>
          <w:highlight w:val="white"/>
        </w:rPr>
        <w:t>prefix operation. We cannot do this in the floating case above, since it would result in the same middle code instruction being added twice.</w:t>
      </w:r>
    </w:p>
    <w:p w14:paraId="45E3880B" w14:textId="77777777" w:rsidR="003F1839" w:rsidRPr="003F1839" w:rsidRDefault="003F1839" w:rsidP="003F1839">
      <w:pPr>
        <w:pStyle w:val="Code"/>
      </w:pPr>
      <w:bookmarkStart w:id="286" w:name="_Toc98936332"/>
      <w:r w:rsidRPr="003F1839">
        <w:t xml:space="preserve">      else {</w:t>
      </w:r>
    </w:p>
    <w:p w14:paraId="44E6E729" w14:textId="77777777" w:rsidR="003F1839" w:rsidRPr="003F1839" w:rsidRDefault="003F1839" w:rsidP="003F1839">
      <w:pPr>
        <w:pStyle w:val="Code"/>
      </w:pPr>
      <w:r w:rsidRPr="003F1839">
        <w:t xml:space="preserve">        List&lt;MiddleCode&gt; longList = new();</w:t>
      </w:r>
    </w:p>
    <w:p w14:paraId="693EEF93" w14:textId="77777777" w:rsidR="003F1839" w:rsidRPr="003F1839" w:rsidRDefault="003F1839" w:rsidP="003F1839">
      <w:pPr>
        <w:pStyle w:val="Code"/>
      </w:pPr>
      <w:r w:rsidRPr="003F1839">
        <w:t xml:space="preserve">        Symbol resultSymbol = new(expression.Symbol.Type);</w:t>
      </w:r>
    </w:p>
    <w:p w14:paraId="2E79D8E2" w14:textId="77777777" w:rsidR="003F1839" w:rsidRPr="003F1839" w:rsidRDefault="003F1839" w:rsidP="003F1839">
      <w:pPr>
        <w:pStyle w:val="Code"/>
      </w:pPr>
      <w:r w:rsidRPr="003F1839">
        <w:t xml:space="preserve">        Expression resultExpression = new(resultSymbol, longList, longList);</w:t>
      </w:r>
    </w:p>
    <w:p w14:paraId="7BF99C8D" w14:textId="77777777" w:rsidR="003F1839" w:rsidRDefault="003F1839" w:rsidP="003F1839">
      <w:pPr>
        <w:pStyle w:val="Code"/>
      </w:pPr>
      <w:r w:rsidRPr="003F1839">
        <w:t xml:space="preserve">        longList.AddRange(Assignment(resultExpression, expression,</w:t>
      </w:r>
    </w:p>
    <w:p w14:paraId="138220F5" w14:textId="52EE4D98" w:rsidR="003F1839" w:rsidRPr="003F1839" w:rsidRDefault="003F1839" w:rsidP="003F1839">
      <w:pPr>
        <w:pStyle w:val="Code"/>
      </w:pPr>
      <w:r>
        <w:t xml:space="preserve">                                    </w:t>
      </w:r>
      <w:r w:rsidRPr="003F1839">
        <w:t xml:space="preserve"> false).ShortList);</w:t>
      </w:r>
    </w:p>
    <w:p w14:paraId="4329FCF8" w14:textId="77777777" w:rsidR="003F1839" w:rsidRDefault="003F1839" w:rsidP="003F1839">
      <w:pPr>
        <w:pStyle w:val="Code"/>
      </w:pPr>
      <w:r w:rsidRPr="003F1839">
        <w:t xml:space="preserve">        longList.AddRange(PrefixIncrementExpression(middleOp,</w:t>
      </w:r>
    </w:p>
    <w:p w14:paraId="02371C18" w14:textId="785DBD9C" w:rsidR="003F1839" w:rsidRPr="003F1839" w:rsidRDefault="003F1839" w:rsidP="003F1839">
      <w:pPr>
        <w:pStyle w:val="Code"/>
      </w:pPr>
      <w:r>
        <w:t xml:space="preserve">                                                   </w:t>
      </w:r>
      <w:r w:rsidRPr="003F1839">
        <w:t xml:space="preserve"> expression).ShortList);</w:t>
      </w:r>
    </w:p>
    <w:p w14:paraId="173D63F7" w14:textId="77777777" w:rsidR="003F1839" w:rsidRPr="003F1839" w:rsidRDefault="003F1839" w:rsidP="003F1839">
      <w:pPr>
        <w:pStyle w:val="Code"/>
      </w:pPr>
      <w:r w:rsidRPr="003F1839">
        <w:t xml:space="preserve">        return resultExpression;</w:t>
      </w:r>
    </w:p>
    <w:p w14:paraId="2930CAC2" w14:textId="77777777" w:rsidR="003F1839" w:rsidRPr="003F1839" w:rsidRDefault="003F1839" w:rsidP="003F1839">
      <w:pPr>
        <w:pStyle w:val="Code"/>
      </w:pPr>
      <w:r w:rsidRPr="003F1839">
        <w:t xml:space="preserve">      }</w:t>
      </w:r>
    </w:p>
    <w:p w14:paraId="4FDF3EA8" w14:textId="77777777" w:rsidR="003F1839" w:rsidRPr="003F1839" w:rsidRDefault="003F1839" w:rsidP="003F1839">
      <w:pPr>
        <w:pStyle w:val="Code"/>
      </w:pPr>
      <w:r w:rsidRPr="003F1839">
        <w:t xml:space="preserve">    }</w:t>
      </w:r>
    </w:p>
    <w:p w14:paraId="6F5B1346" w14:textId="3FE03706" w:rsidR="00797C5B" w:rsidRPr="00DC37F5" w:rsidRDefault="00CC1DF4" w:rsidP="00797C5B">
      <w:pPr>
        <w:pStyle w:val="Heading3"/>
        <w:rPr>
          <w:highlight w:val="white"/>
        </w:rPr>
      </w:pPr>
      <w:r>
        <w:rPr>
          <w:highlight w:val="white"/>
        </w:rPr>
        <w:t>&lt;</w:t>
      </w:r>
      <w:proofErr w:type="spellStart"/>
      <w:r>
        <w:rPr>
          <w:highlight w:val="white"/>
        </w:rPr>
        <w:t>h3</w:t>
      </w:r>
      <w:proofErr w:type="spellEnd"/>
      <w:r>
        <w:rPr>
          <w:highlight w:val="white"/>
        </w:rPr>
        <w:t>&gt;</w:t>
      </w:r>
      <w:r w:rsidRPr="00DC37F5">
        <w:rPr>
          <w:highlight w:val="white"/>
        </w:rPr>
        <w:t>Address Expression</w:t>
      </w:r>
      <w:r>
        <w:rPr>
          <w:highlight w:val="white"/>
        </w:rPr>
        <w:t>&lt;/</w:t>
      </w:r>
      <w:proofErr w:type="spellStart"/>
      <w:r>
        <w:rPr>
          <w:highlight w:val="white"/>
        </w:rPr>
        <w:t>h3</w:t>
      </w:r>
      <w:proofErr w:type="spellEnd"/>
      <w:r>
        <w:rPr>
          <w:highlight w:val="white"/>
        </w:rPr>
        <w:t>&gt;</w:t>
      </w:r>
      <w:bookmarkEnd w:id="286"/>
    </w:p>
    <w:p w14:paraId="35FFEF7D" w14:textId="6A9C227F" w:rsidR="00A83068" w:rsidRDefault="00A83068" w:rsidP="00FD09EE">
      <w:pPr>
        <w:rPr>
          <w:highlight w:val="white"/>
        </w:rPr>
      </w:pPr>
      <w:r>
        <w:rPr>
          <w:highlight w:val="white"/>
        </w:rPr>
        <w:t xml:space="preserve">The </w:t>
      </w:r>
      <w:r w:rsidR="00D4318D">
        <w:rPr>
          <w:rStyle w:val="KeyWord0"/>
          <w:highlight w:val="white"/>
        </w:rPr>
        <w:t>&lt;k&gt;</w:t>
      </w:r>
      <w:r w:rsidR="00D4318D" w:rsidRPr="00A83068">
        <w:rPr>
          <w:rStyle w:val="KeyWord0"/>
          <w:highlight w:val="white"/>
        </w:rPr>
        <w:t>AddressExpression</w:t>
      </w:r>
      <w:r w:rsidR="00D4318D">
        <w:rPr>
          <w:rStyle w:val="KeyWord0"/>
          <w:highlight w:val="white"/>
        </w:rPr>
        <w:t>&lt;/k&gt;</w:t>
      </w:r>
      <w:r>
        <w:rPr>
          <w:highlight w:val="white"/>
        </w:rPr>
        <w:t xml:space="preserve"> method generates code for the address operator, that gives the address of am operand, which must </w:t>
      </w:r>
      <w:r w:rsidR="003304EB">
        <w:rPr>
          <w:highlight w:val="white"/>
        </w:rPr>
        <w:t>not hold the register storage or be a bitfield.</w:t>
      </w:r>
    </w:p>
    <w:p w14:paraId="13FF50A1" w14:textId="2175AE15"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3936F5B" w:rsidR="00797C5B" w:rsidRPr="002F639D" w:rsidRDefault="00797C5B" w:rsidP="00797C5B">
      <w:pPr>
        <w:pStyle w:val="Code"/>
        <w:rPr>
          <w:highlight w:val="white"/>
          <w:lang w:val="en-GB"/>
        </w:rPr>
      </w:pPr>
      <w:r w:rsidRPr="00903DBA">
        <w:rPr>
          <w:highlight w:val="white"/>
        </w:rPr>
        <w:t xml:space="preserve">      </w:t>
      </w:r>
      <w:r w:rsidR="0056352A" w:rsidRPr="002F639D">
        <w:rPr>
          <w:highlight w:val="white"/>
          <w:lang w:val="en-GB"/>
        </w:rPr>
        <w:t>Error.Check</w:t>
      </w:r>
      <w:r w:rsidRPr="002F639D">
        <w:rPr>
          <w:highlight w:val="white"/>
          <w:lang w:val="en-GB"/>
        </w:rPr>
        <w:t>(!symbol.IsRegister() &amp;&amp; !symbol.Type.IsBitfield(),</w:t>
      </w:r>
    </w:p>
    <w:p w14:paraId="5213B943" w14:textId="77777777" w:rsidR="00797C5B" w:rsidRPr="00903DBA" w:rsidRDefault="00797C5B" w:rsidP="00797C5B">
      <w:pPr>
        <w:pStyle w:val="Code"/>
        <w:rPr>
          <w:highlight w:val="white"/>
        </w:rPr>
      </w:pPr>
      <w:r w:rsidRPr="002F639D">
        <w:rPr>
          <w:highlight w:val="white"/>
          <w:lang w:val="en-GB"/>
        </w:rPr>
        <w:t xml:space="preserve">                   </w:t>
      </w:r>
      <w:r w:rsidRPr="00903DBA">
        <w:rPr>
          <w:highlight w:val="white"/>
        </w:rPr>
        <w:t>expression,  Message.Not_addressable);</w:t>
      </w:r>
    </w:p>
    <w:p w14:paraId="59B71CA0" w14:textId="4E358933" w:rsidR="00797C5B" w:rsidRPr="00903DBA" w:rsidRDefault="00797C5B" w:rsidP="00797C5B">
      <w:pPr>
        <w:rPr>
          <w:highlight w:val="white"/>
        </w:rPr>
      </w:pPr>
      <w:r w:rsidRPr="00903DBA">
        <w:rPr>
          <w:highlight w:val="white"/>
        </w:rPr>
        <w:t>The address operator may result in a static address.</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lastRenderedPageBreak/>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56EFF6A3" w:rsidR="00797C5B" w:rsidRPr="00903DBA" w:rsidRDefault="00797C5B" w:rsidP="00797C5B">
      <w:pPr>
        <w:pStyle w:val="Code"/>
        <w:rPr>
          <w:highlight w:val="white"/>
        </w:rPr>
      </w:pPr>
      <w:r w:rsidRPr="00903DBA">
        <w:rPr>
          <w:highlight w:val="white"/>
        </w:rPr>
        <w:t xml:space="preserve">      Symbol resultSymbol </w:t>
      </w:r>
      <w:r w:rsidR="001F2BD0">
        <w:rPr>
          <w:highlight w:val="white"/>
        </w:rPr>
        <w:t>= new(</w:t>
      </w:r>
      <w:r w:rsidRPr="00903DBA">
        <w:rPr>
          <w:highlight w:val="white"/>
        </w:rPr>
        <w:t>new Type(expression.Symbol.Type));</w:t>
      </w:r>
    </w:p>
    <w:p w14:paraId="037DD2AE" w14:textId="77777777" w:rsidR="00797C5B" w:rsidRPr="00903DBA" w:rsidRDefault="00797C5B" w:rsidP="00797C5B">
      <w:pPr>
        <w:pStyle w:val="Code"/>
        <w:rPr>
          <w:highlight w:val="white"/>
        </w:rPr>
      </w:pPr>
      <w:r w:rsidRPr="00903DBA">
        <w:rPr>
          <w:highlight w:val="white"/>
        </w:rPr>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21D0F152" w:rsidR="00797C5B" w:rsidRDefault="00CC1DF4" w:rsidP="00797C5B">
      <w:pPr>
        <w:pStyle w:val="Heading3"/>
        <w:rPr>
          <w:highlight w:val="white"/>
        </w:rPr>
      </w:pPr>
      <w:bookmarkStart w:id="287" w:name="_Toc98936333"/>
      <w:r>
        <w:rPr>
          <w:highlight w:val="white"/>
        </w:rPr>
        <w:t>&lt;</w:t>
      </w:r>
      <w:proofErr w:type="spellStart"/>
      <w:r>
        <w:rPr>
          <w:highlight w:val="white"/>
        </w:rPr>
        <w:t>h3</w:t>
      </w:r>
      <w:proofErr w:type="spellEnd"/>
      <w:r>
        <w:rPr>
          <w:highlight w:val="white"/>
        </w:rPr>
        <w:t>&gt;</w:t>
      </w:r>
      <w:r w:rsidRPr="00DC37F5">
        <w:rPr>
          <w:highlight w:val="white"/>
        </w:rPr>
        <w:t>Dereference Expression</w:t>
      </w:r>
      <w:r>
        <w:rPr>
          <w:highlight w:val="white"/>
        </w:rPr>
        <w:t>&lt;/</w:t>
      </w:r>
      <w:proofErr w:type="spellStart"/>
      <w:r>
        <w:rPr>
          <w:highlight w:val="white"/>
        </w:rPr>
        <w:t>h3</w:t>
      </w:r>
      <w:proofErr w:type="spellEnd"/>
      <w:r>
        <w:rPr>
          <w:highlight w:val="white"/>
        </w:rPr>
        <w:t>&gt;</w:t>
      </w:r>
      <w:bookmarkEnd w:id="287"/>
    </w:p>
    <w:p w14:paraId="19F1C46B" w14:textId="3FBF564D" w:rsidR="00850F5A" w:rsidRPr="00850F5A" w:rsidRDefault="00554DEF" w:rsidP="00850F5A">
      <w:pPr>
        <w:rPr>
          <w:highlight w:val="white"/>
        </w:rPr>
      </w:pPr>
      <w:r>
        <w:rPr>
          <w:highlight w:val="white"/>
        </w:rPr>
        <w:t>The</w:t>
      </w:r>
      <w:r w:rsidR="00850F5A">
        <w:rPr>
          <w:highlight w:val="white"/>
        </w:rPr>
        <w:t xml:space="preserve"> </w:t>
      </w:r>
      <w:r w:rsidR="00D4318D">
        <w:rPr>
          <w:rStyle w:val="KeyWord0"/>
          <w:highlight w:val="white"/>
        </w:rPr>
        <w:t>&lt;k&gt;</w:t>
      </w:r>
      <w:r w:rsidR="00D4318D" w:rsidRPr="00E23A26">
        <w:rPr>
          <w:rStyle w:val="KeyWord0"/>
          <w:highlight w:val="white"/>
        </w:rPr>
        <w:t>DereferenceExpression</w:t>
      </w:r>
      <w:r w:rsidR="00D4318D">
        <w:rPr>
          <w:rStyle w:val="KeyWord0"/>
          <w:highlight w:val="white"/>
        </w:rPr>
        <w:t>&lt;/k&gt;</w:t>
      </w:r>
      <w:r>
        <w:rPr>
          <w:rStyle w:val="KeyWord0"/>
          <w:highlight w:val="white"/>
        </w:rPr>
        <w:t xml:space="preserve"> </w:t>
      </w:r>
      <w:r w:rsidR="00A83068">
        <w:rPr>
          <w:highlight w:val="white"/>
        </w:rPr>
        <w:t>method g</w:t>
      </w:r>
      <w:r w:rsidR="00E23A26">
        <w:rPr>
          <w:highlight w:val="white"/>
        </w:rPr>
        <w:t>enerates code for the dereference operator</w:t>
      </w:r>
      <w:r w:rsidR="00163C3C">
        <w:rPr>
          <w:highlight w:val="white"/>
        </w:rPr>
        <w:t>.</w:t>
      </w:r>
      <w:r w:rsidR="0041706B">
        <w:rPr>
          <w:highlight w:val="white"/>
        </w:rPr>
        <w:t xml:space="preserve"> The operand must be a pointer, array, or string.</w:t>
      </w:r>
    </w:p>
    <w:p w14:paraId="34DE84BB" w14:textId="77777777" w:rsidR="00554DEF" w:rsidRPr="00554DEF" w:rsidRDefault="00554DEF" w:rsidP="00554DEF">
      <w:pPr>
        <w:pStyle w:val="Code"/>
        <w:rPr>
          <w:highlight w:val="white"/>
        </w:rPr>
      </w:pPr>
      <w:r w:rsidRPr="00554DEF">
        <w:rPr>
          <w:highlight w:val="white"/>
        </w:rPr>
        <w:t xml:space="preserve">    public static Expression DereferenceExpression(Expression expression) {</w:t>
      </w:r>
    </w:p>
    <w:p w14:paraId="5796DBDD" w14:textId="517FF084" w:rsidR="00554DEF" w:rsidRPr="00554DEF" w:rsidRDefault="00554DEF" w:rsidP="00554DEF">
      <w:pPr>
        <w:pStyle w:val="Code"/>
        <w:rPr>
          <w:highlight w:val="white"/>
        </w:rPr>
      </w:pPr>
      <w:r w:rsidRPr="00554DEF">
        <w:rPr>
          <w:highlight w:val="white"/>
        </w:rPr>
        <w:t xml:space="preserve">      </w:t>
      </w:r>
      <w:r w:rsidR="0056352A">
        <w:rPr>
          <w:highlight w:val="white"/>
        </w:rPr>
        <w:t>Error.Check</w:t>
      </w:r>
      <w:r w:rsidRPr="00554DEF">
        <w:rPr>
          <w:highlight w:val="white"/>
        </w:rPr>
        <w:t>(expression.Symbol.Type.IsPointerArrayOrString(),</w:t>
      </w:r>
    </w:p>
    <w:p w14:paraId="517D96A2" w14:textId="77777777" w:rsidR="00554DEF" w:rsidRPr="00554DEF" w:rsidRDefault="00554DEF" w:rsidP="00554DEF">
      <w:pPr>
        <w:pStyle w:val="Code"/>
        <w:rPr>
          <w:highlight w:val="white"/>
        </w:rPr>
      </w:pPr>
      <w:r w:rsidRPr="00554DEF">
        <w:rPr>
          <w:highlight w:val="white"/>
        </w:rPr>
        <w:t xml:space="preserve">                   Message.Invalid_dereference_of_non__pointer);</w:t>
      </w:r>
    </w:p>
    <w:p w14:paraId="5A08AD86" w14:textId="77777777" w:rsidR="00554DEF" w:rsidRPr="00554DEF" w:rsidRDefault="00554DEF" w:rsidP="00554DEF">
      <w:pPr>
        <w:pStyle w:val="Code"/>
        <w:rPr>
          <w:highlight w:val="white"/>
        </w:rPr>
      </w:pPr>
    </w:p>
    <w:p w14:paraId="19F5E45E" w14:textId="77777777" w:rsidR="00554DEF" w:rsidRPr="00554DEF" w:rsidRDefault="00554DEF" w:rsidP="00554DEF">
      <w:pPr>
        <w:pStyle w:val="Code"/>
        <w:rPr>
          <w:highlight w:val="white"/>
        </w:rPr>
      </w:pPr>
      <w:r w:rsidRPr="00554DEF">
        <w:rPr>
          <w:highlight w:val="white"/>
        </w:rPr>
        <w:t xml:space="preserve">      Expression staticExpression =</w:t>
      </w:r>
    </w:p>
    <w:p w14:paraId="0946B934" w14:textId="77777777" w:rsidR="00554DEF" w:rsidRPr="00554DEF" w:rsidRDefault="00554DEF" w:rsidP="00554DEF">
      <w:pPr>
        <w:pStyle w:val="Code"/>
        <w:rPr>
          <w:highlight w:val="white"/>
        </w:rPr>
      </w:pPr>
      <w:r w:rsidRPr="00554DEF">
        <w:rPr>
          <w:highlight w:val="white"/>
        </w:rPr>
        <w:t xml:space="preserve">        StaticExpression.Unary(MiddleOperator.Dereference, expression);</w:t>
      </w:r>
    </w:p>
    <w:p w14:paraId="793BA534" w14:textId="77777777" w:rsidR="00554DEF" w:rsidRPr="00554DEF" w:rsidRDefault="00554DEF" w:rsidP="00554DEF">
      <w:pPr>
        <w:pStyle w:val="Code"/>
        <w:rPr>
          <w:highlight w:val="white"/>
        </w:rPr>
      </w:pPr>
      <w:r w:rsidRPr="00554DEF">
        <w:rPr>
          <w:highlight w:val="white"/>
        </w:rPr>
        <w:t xml:space="preserve">      if (staticExpression != null) {</w:t>
      </w:r>
    </w:p>
    <w:p w14:paraId="003DA744" w14:textId="77777777" w:rsidR="00554DEF" w:rsidRPr="00554DEF" w:rsidRDefault="00554DEF" w:rsidP="00554DEF">
      <w:pPr>
        <w:pStyle w:val="Code"/>
        <w:rPr>
          <w:highlight w:val="white"/>
        </w:rPr>
      </w:pPr>
      <w:r w:rsidRPr="00554DEF">
        <w:rPr>
          <w:highlight w:val="white"/>
        </w:rPr>
        <w:t xml:space="preserve">        return staticExpression;</w:t>
      </w:r>
    </w:p>
    <w:p w14:paraId="58469A6B" w14:textId="77777777" w:rsidR="00554DEF" w:rsidRPr="00554DEF" w:rsidRDefault="00554DEF" w:rsidP="00554DEF">
      <w:pPr>
        <w:pStyle w:val="Code"/>
        <w:rPr>
          <w:highlight w:val="white"/>
        </w:rPr>
      </w:pPr>
      <w:r w:rsidRPr="00554DEF">
        <w:rPr>
          <w:highlight w:val="white"/>
        </w:rPr>
        <w:t xml:space="preserve">      }</w:t>
      </w:r>
    </w:p>
    <w:p w14:paraId="279ED5FD" w14:textId="49A10A6A" w:rsidR="00554DEF" w:rsidRPr="00554DEF" w:rsidRDefault="000D0525" w:rsidP="000D0525">
      <w:pPr>
        <w:rPr>
          <w:highlight w:val="white"/>
        </w:rPr>
      </w:pPr>
      <w:r>
        <w:rPr>
          <w:highlight w:val="white"/>
        </w:rPr>
        <w:t xml:space="preserve">The </w:t>
      </w:r>
      <w:r w:rsidR="00A07A74">
        <w:rPr>
          <w:highlight w:val="white"/>
        </w:rPr>
        <w:t xml:space="preserve">address symbol of the </w:t>
      </w:r>
      <w:r>
        <w:rPr>
          <w:highlight w:val="white"/>
        </w:rPr>
        <w:t xml:space="preserve">result </w:t>
      </w:r>
      <w:r w:rsidR="00A07A74">
        <w:rPr>
          <w:highlight w:val="white"/>
        </w:rPr>
        <w:t>symbol is the symbol of the operand.</w:t>
      </w:r>
      <w:r w:rsidR="005B1EFE">
        <w:rPr>
          <w:highlight w:val="white"/>
        </w:rPr>
        <w:t xml:space="preserve"> In this way, the result symbol can have </w:t>
      </w:r>
      <w:r w:rsidR="00481B0E">
        <w:rPr>
          <w:highlight w:val="white"/>
        </w:rPr>
        <w:t xml:space="preserve">immediate </w:t>
      </w:r>
      <w:r w:rsidR="005B1EFE">
        <w:rPr>
          <w:highlight w:val="white"/>
        </w:rPr>
        <w:t>access to the value it pointes at.</w:t>
      </w:r>
    </w:p>
    <w:p w14:paraId="138407FB" w14:textId="77777777" w:rsidR="00554DEF" w:rsidRPr="00554DEF" w:rsidRDefault="00554DEF" w:rsidP="00554DEF">
      <w:pPr>
        <w:pStyle w:val="Code"/>
        <w:rPr>
          <w:highlight w:val="white"/>
        </w:rPr>
      </w:pPr>
      <w:r w:rsidRPr="00554DEF">
        <w:rPr>
          <w:highlight w:val="white"/>
        </w:rPr>
        <w:t xml:space="preserve">      Symbol resultSymbol =</w:t>
      </w:r>
    </w:p>
    <w:p w14:paraId="4B32DD15" w14:textId="62AE944D" w:rsidR="00554DEF" w:rsidRPr="00554DEF" w:rsidRDefault="00554DEF" w:rsidP="00554DEF">
      <w:pPr>
        <w:pStyle w:val="Code"/>
        <w:rPr>
          <w:highlight w:val="white"/>
        </w:rPr>
      </w:pPr>
      <w:r w:rsidRPr="00554DEF">
        <w:rPr>
          <w:highlight w:val="white"/>
        </w:rPr>
        <w:t xml:space="preserve">        new(expression.Symbol.Type.PointerArrayOrStringType);</w:t>
      </w:r>
    </w:p>
    <w:p w14:paraId="7958519B" w14:textId="77777777" w:rsidR="00554DEF" w:rsidRPr="00554DEF" w:rsidRDefault="00554DEF" w:rsidP="00554DEF">
      <w:pPr>
        <w:pStyle w:val="Code"/>
        <w:rPr>
          <w:highlight w:val="white"/>
        </w:rPr>
      </w:pPr>
      <w:r w:rsidRPr="00554DEF">
        <w:rPr>
          <w:highlight w:val="white"/>
        </w:rPr>
        <w:t xml:space="preserve">      resultSymbol.AddressSymbol = expression.Symbol;</w:t>
      </w:r>
    </w:p>
    <w:p w14:paraId="4C3FA57D" w14:textId="77777777" w:rsidR="00554DEF" w:rsidRPr="00554DEF" w:rsidRDefault="00554DEF" w:rsidP="00554DEF">
      <w:pPr>
        <w:pStyle w:val="Code"/>
        <w:rPr>
          <w:highlight w:val="white"/>
        </w:rPr>
      </w:pPr>
      <w:r w:rsidRPr="00554DEF">
        <w:rPr>
          <w:highlight w:val="white"/>
        </w:rPr>
        <w:t xml:space="preserve">      resultSymbol.AddressOffset = 0;</w:t>
      </w:r>
    </w:p>
    <w:p w14:paraId="40BC81C1" w14:textId="77777777" w:rsidR="00554DEF" w:rsidRPr="00554DEF" w:rsidRDefault="00554DEF" w:rsidP="00554DEF">
      <w:pPr>
        <w:pStyle w:val="Code"/>
        <w:rPr>
          <w:highlight w:val="white"/>
        </w:rPr>
      </w:pPr>
      <w:r w:rsidRPr="00554DEF">
        <w:rPr>
          <w:highlight w:val="white"/>
        </w:rPr>
        <w:t xml:space="preserve">      AddMiddleCode(expression.LongList, MiddleOperator.Dereference,</w:t>
      </w:r>
    </w:p>
    <w:p w14:paraId="1ACA9EAF" w14:textId="77777777" w:rsidR="00554DEF" w:rsidRPr="00554DEF" w:rsidRDefault="00554DEF" w:rsidP="00554DEF">
      <w:pPr>
        <w:pStyle w:val="Code"/>
        <w:rPr>
          <w:highlight w:val="white"/>
        </w:rPr>
      </w:pPr>
      <w:r w:rsidRPr="00554DEF">
        <w:rPr>
          <w:highlight w:val="white"/>
        </w:rPr>
        <w:t xml:space="preserve">                    resultSymbol, expression.Symbol, 0);</w:t>
      </w:r>
    </w:p>
    <w:p w14:paraId="6A3663AF" w14:textId="4563C44D" w:rsidR="00554DEF" w:rsidRPr="00554DEF" w:rsidRDefault="002E6969" w:rsidP="002E6969">
      <w:pPr>
        <w:rPr>
          <w:highlight w:val="white"/>
        </w:rPr>
      </w:pPr>
      <w:r>
        <w:rPr>
          <w:highlight w:val="white"/>
        </w:rPr>
        <w:t>If the result symbol has floating type,</w:t>
      </w:r>
      <w:r w:rsidR="003E34EF">
        <w:rPr>
          <w:highlight w:val="white"/>
        </w:rPr>
        <w:t xml:space="preserve"> </w:t>
      </w:r>
      <w:r>
        <w:rPr>
          <w:highlight w:val="white"/>
        </w:rPr>
        <w:t>we add the value to the floating-point stack.</w:t>
      </w:r>
    </w:p>
    <w:p w14:paraId="439B0EAF" w14:textId="77777777" w:rsidR="00554DEF" w:rsidRPr="00554DEF" w:rsidRDefault="00554DEF" w:rsidP="00554DEF">
      <w:pPr>
        <w:pStyle w:val="Code"/>
        <w:rPr>
          <w:highlight w:val="white"/>
        </w:rPr>
      </w:pPr>
      <w:r w:rsidRPr="00554DEF">
        <w:rPr>
          <w:highlight w:val="white"/>
        </w:rPr>
        <w:t xml:space="preserve">      if (resultSymbol.Type.IsFloating()) {</w:t>
      </w:r>
    </w:p>
    <w:p w14:paraId="2E8F2ECF" w14:textId="77777777" w:rsidR="00554DEF" w:rsidRPr="00554DEF" w:rsidRDefault="00554DEF" w:rsidP="00554DEF">
      <w:pPr>
        <w:pStyle w:val="Code"/>
        <w:rPr>
          <w:highlight w:val="white"/>
        </w:rPr>
      </w:pPr>
      <w:r w:rsidRPr="00554DEF">
        <w:rPr>
          <w:highlight w:val="white"/>
        </w:rPr>
        <w:t xml:space="preserve">        AddMiddleCode(expression.LongList, MiddleOperator.PushFloat,</w:t>
      </w:r>
    </w:p>
    <w:p w14:paraId="46038FDE" w14:textId="77777777" w:rsidR="00554DEF" w:rsidRPr="00554DEF" w:rsidRDefault="00554DEF" w:rsidP="00554DEF">
      <w:pPr>
        <w:pStyle w:val="Code"/>
        <w:rPr>
          <w:highlight w:val="white"/>
        </w:rPr>
      </w:pPr>
      <w:r w:rsidRPr="00554DEF">
        <w:rPr>
          <w:highlight w:val="white"/>
        </w:rPr>
        <w:t xml:space="preserve">                      resultSymbol);</w:t>
      </w:r>
    </w:p>
    <w:p w14:paraId="11B31B3B" w14:textId="77777777" w:rsidR="00554DEF" w:rsidRPr="00554DEF" w:rsidRDefault="00554DEF" w:rsidP="00554DEF">
      <w:pPr>
        <w:pStyle w:val="Code"/>
        <w:rPr>
          <w:highlight w:val="white"/>
        </w:rPr>
      </w:pPr>
      <w:r w:rsidRPr="00554DEF">
        <w:rPr>
          <w:highlight w:val="white"/>
        </w:rPr>
        <w:t xml:space="preserve">      }</w:t>
      </w:r>
    </w:p>
    <w:p w14:paraId="1F286946" w14:textId="77777777" w:rsidR="00554DEF" w:rsidRPr="00554DEF" w:rsidRDefault="00554DEF" w:rsidP="00554DEF">
      <w:pPr>
        <w:pStyle w:val="Code"/>
        <w:rPr>
          <w:highlight w:val="white"/>
        </w:rPr>
      </w:pPr>
    </w:p>
    <w:p w14:paraId="6C5B56CD" w14:textId="77777777" w:rsidR="00554DEF" w:rsidRPr="00554DEF" w:rsidRDefault="00554DEF" w:rsidP="00554DEF">
      <w:pPr>
        <w:pStyle w:val="Code"/>
        <w:rPr>
          <w:highlight w:val="white"/>
        </w:rPr>
      </w:pPr>
      <w:r w:rsidRPr="00554DEF">
        <w:rPr>
          <w:highlight w:val="white"/>
        </w:rPr>
        <w:t xml:space="preserve">      return (new Expression(resultSymbol, expression.ShortList,</w:t>
      </w:r>
    </w:p>
    <w:p w14:paraId="071DF568" w14:textId="77777777" w:rsidR="00554DEF" w:rsidRPr="00554DEF" w:rsidRDefault="00554DEF" w:rsidP="00554DEF">
      <w:pPr>
        <w:pStyle w:val="Code"/>
        <w:rPr>
          <w:highlight w:val="white"/>
        </w:rPr>
      </w:pPr>
      <w:r w:rsidRPr="00554DEF">
        <w:rPr>
          <w:highlight w:val="white"/>
        </w:rPr>
        <w:t xml:space="preserve">                             expression.LongList));</w:t>
      </w:r>
    </w:p>
    <w:p w14:paraId="235C3EDF" w14:textId="77777777" w:rsidR="00554DEF" w:rsidRPr="00554DEF" w:rsidRDefault="00554DEF" w:rsidP="00554DEF">
      <w:pPr>
        <w:pStyle w:val="Code"/>
        <w:rPr>
          <w:highlight w:val="white"/>
        </w:rPr>
      </w:pPr>
      <w:r w:rsidRPr="00554DEF">
        <w:rPr>
          <w:highlight w:val="white"/>
        </w:rPr>
        <w:t xml:space="preserve">    }</w:t>
      </w:r>
    </w:p>
    <w:p w14:paraId="422DA573" w14:textId="700ACD84" w:rsidR="005E5A36" w:rsidRDefault="00CC1DF4" w:rsidP="0060539D">
      <w:pPr>
        <w:pStyle w:val="Heading3"/>
        <w:rPr>
          <w:highlight w:val="white"/>
        </w:rPr>
      </w:pPr>
      <w:bookmarkStart w:id="288" w:name="_Toc98936334"/>
      <w:r>
        <w:rPr>
          <w:highlight w:val="white"/>
        </w:rPr>
        <w:t>&lt;</w:t>
      </w:r>
      <w:proofErr w:type="spellStart"/>
      <w:r>
        <w:rPr>
          <w:highlight w:val="white"/>
        </w:rPr>
        <w:t>h3</w:t>
      </w:r>
      <w:proofErr w:type="spellEnd"/>
      <w:r>
        <w:rPr>
          <w:highlight w:val="white"/>
        </w:rPr>
        <w:t>&gt;</w:t>
      </w:r>
      <w:r w:rsidRPr="00DC37F5">
        <w:rPr>
          <w:highlight w:val="white"/>
        </w:rPr>
        <w:t>Arrow Expression</w:t>
      </w:r>
      <w:r>
        <w:rPr>
          <w:highlight w:val="white"/>
        </w:rPr>
        <w:t>&lt;/</w:t>
      </w:r>
      <w:proofErr w:type="spellStart"/>
      <w:r>
        <w:rPr>
          <w:highlight w:val="white"/>
        </w:rPr>
        <w:t>h3</w:t>
      </w:r>
      <w:proofErr w:type="spellEnd"/>
      <w:r>
        <w:rPr>
          <w:highlight w:val="white"/>
        </w:rPr>
        <w:t>&gt;</w:t>
      </w:r>
      <w:bookmarkEnd w:id="288"/>
    </w:p>
    <w:p w14:paraId="16A4EB07" w14:textId="1B04FB2A" w:rsidR="00A56293" w:rsidRPr="00A56293" w:rsidRDefault="00A56293" w:rsidP="00A56293">
      <w:pPr>
        <w:rPr>
          <w:highlight w:val="white"/>
        </w:rPr>
      </w:pPr>
      <w:r>
        <w:rPr>
          <w:highlight w:val="white"/>
        </w:rPr>
        <w:t>The arrow expression is quite easy. Since the arrow</w:t>
      </w:r>
      <w:r w:rsidR="00D21C5B">
        <w:rPr>
          <w:highlight w:val="white"/>
        </w:rPr>
        <w:t xml:space="preserve"> is</w:t>
      </w:r>
      <w:r>
        <w:rPr>
          <w:highlight w:val="white"/>
        </w:rPr>
        <w:t xml:space="preserve"> only syntactic sugar for </w:t>
      </w:r>
      <w:r w:rsidR="00D21C5B">
        <w:rPr>
          <w:highlight w:val="white"/>
        </w:rPr>
        <w:t xml:space="preserve">the </w:t>
      </w:r>
      <w:r w:rsidR="00161B43">
        <w:rPr>
          <w:highlight w:val="white"/>
        </w:rPr>
        <w:t>deference and dot operat</w:t>
      </w:r>
      <w:r w:rsidR="00D21C5B">
        <w:rPr>
          <w:highlight w:val="white"/>
        </w:rPr>
        <w:t>ors</w:t>
      </w:r>
      <w:r w:rsidR="00161B43">
        <w:rPr>
          <w:highlight w:val="white"/>
        </w:rPr>
        <w:t xml:space="preserve">, we simply call those methods. For instance, </w:t>
      </w:r>
      <w:r w:rsidR="00D4318D">
        <w:rPr>
          <w:rStyle w:val="KeyWord0"/>
          <w:highlight w:val="white"/>
        </w:rPr>
        <w:t>&lt;k&gt;</w:t>
      </w:r>
      <w:r w:rsidR="00D4318D" w:rsidRPr="00733B6A">
        <w:rPr>
          <w:rStyle w:val="KeyWord0"/>
          <w:highlight w:val="white"/>
        </w:rPr>
        <w:t>p-</w:t>
      </w:r>
      <w:r w:rsidR="00D4318D">
        <w:rPr>
          <w:rStyle w:val="KeyWord0"/>
          <w:highlight w:val="white"/>
        </w:rPr>
        <w:t>&lt;/k&gt;</w:t>
      </w:r>
      <w:r w:rsidR="00161B43" w:rsidRPr="00733B6A">
        <w:rPr>
          <w:rStyle w:val="KeyWord0"/>
          <w:highlight w:val="white"/>
        </w:rPr>
        <w:t>&gt;</w:t>
      </w:r>
      <w:r w:rsidR="00D4318D">
        <w:rPr>
          <w:rStyle w:val="KeyWord0"/>
          <w:highlight w:val="white"/>
        </w:rPr>
        <w:t>&lt;k&gt;</w:t>
      </w:r>
      <w:r w:rsidR="00D4318D" w:rsidRPr="00733B6A">
        <w:rPr>
          <w:rStyle w:val="KeyWord0"/>
          <w:highlight w:val="white"/>
        </w:rPr>
        <w:t>m</w:t>
      </w:r>
      <w:r w:rsidR="00D4318D">
        <w:rPr>
          <w:rStyle w:val="KeyWord0"/>
          <w:highlight w:val="white"/>
        </w:rPr>
        <w:t>&lt;/k&gt;</w:t>
      </w:r>
      <w:r w:rsidR="00161B43">
        <w:rPr>
          <w:highlight w:val="white"/>
        </w:rPr>
        <w:t xml:space="preserve"> is equivalent with </w:t>
      </w:r>
      <w:r w:rsidR="00D4318D">
        <w:rPr>
          <w:rStyle w:val="KeyWord0"/>
          <w:highlight w:val="white"/>
        </w:rPr>
        <w:t>&lt;k&gt;</w:t>
      </w:r>
      <w:r w:rsidR="00D4318D" w:rsidRPr="00733B6A">
        <w:rPr>
          <w:rStyle w:val="KeyWord0"/>
          <w:highlight w:val="white"/>
        </w:rPr>
        <w:t>(*p).m</w:t>
      </w:r>
      <w:r w:rsidR="00D4318D">
        <w:rPr>
          <w:rStyle w:val="KeyWord0"/>
          <w:highlight w:val="white"/>
        </w:rPr>
        <w:t>&lt;/k&gt;</w:t>
      </w:r>
      <w:r w:rsidR="00161B43">
        <w:rPr>
          <w:highlight w:val="white"/>
        </w:rPr>
        <w:t>.</w:t>
      </w:r>
    </w:p>
    <w:p w14:paraId="629E6999" w14:textId="77777777" w:rsidR="009A55F1" w:rsidRPr="009A55F1" w:rsidRDefault="009A55F1" w:rsidP="009A55F1">
      <w:pPr>
        <w:pStyle w:val="Code"/>
        <w:rPr>
          <w:highlight w:val="white"/>
        </w:rPr>
      </w:pPr>
      <w:r w:rsidRPr="009A55F1">
        <w:rPr>
          <w:highlight w:val="white"/>
        </w:rPr>
        <w:t xml:space="preserve">    public static Expression ArrowExpression(Expression expression,</w:t>
      </w:r>
    </w:p>
    <w:p w14:paraId="72460286" w14:textId="77777777" w:rsidR="009A55F1" w:rsidRPr="009A55F1" w:rsidRDefault="009A55F1" w:rsidP="009A55F1">
      <w:pPr>
        <w:pStyle w:val="Code"/>
        <w:rPr>
          <w:highlight w:val="white"/>
        </w:rPr>
      </w:pPr>
      <w:r w:rsidRPr="009A55F1">
        <w:rPr>
          <w:highlight w:val="white"/>
        </w:rPr>
        <w:t xml:space="preserve">                                             string memberName) {</w:t>
      </w:r>
    </w:p>
    <w:p w14:paraId="02DBB6C2" w14:textId="77777777" w:rsidR="009A55F1" w:rsidRPr="009A55F1" w:rsidRDefault="009A55F1" w:rsidP="009A55F1">
      <w:pPr>
        <w:pStyle w:val="Code"/>
        <w:rPr>
          <w:highlight w:val="white"/>
        </w:rPr>
      </w:pPr>
      <w:r w:rsidRPr="009A55F1">
        <w:rPr>
          <w:highlight w:val="white"/>
        </w:rPr>
        <w:lastRenderedPageBreak/>
        <w:t xml:space="preserve">      return DotExpression(DereferenceExpression(expression), memberName);</w:t>
      </w:r>
    </w:p>
    <w:p w14:paraId="41FEEF7E" w14:textId="77777777" w:rsidR="009A55F1" w:rsidRPr="009A55F1" w:rsidRDefault="009A55F1" w:rsidP="009A55F1">
      <w:pPr>
        <w:pStyle w:val="Code"/>
        <w:rPr>
          <w:highlight w:val="white"/>
        </w:rPr>
      </w:pPr>
      <w:r w:rsidRPr="009A55F1">
        <w:rPr>
          <w:highlight w:val="white"/>
        </w:rPr>
        <w:t xml:space="preserve">    }</w:t>
      </w:r>
    </w:p>
    <w:p w14:paraId="625B77FE" w14:textId="619D530F" w:rsidR="005E5A36" w:rsidRDefault="00CC1DF4" w:rsidP="0060539D">
      <w:pPr>
        <w:pStyle w:val="Heading3"/>
        <w:rPr>
          <w:highlight w:val="white"/>
        </w:rPr>
      </w:pPr>
      <w:bookmarkStart w:id="289" w:name="_Toc98936335"/>
      <w:r>
        <w:rPr>
          <w:highlight w:val="white"/>
        </w:rPr>
        <w:t>&lt;</w:t>
      </w:r>
      <w:proofErr w:type="spellStart"/>
      <w:r>
        <w:rPr>
          <w:highlight w:val="white"/>
        </w:rPr>
        <w:t>h3</w:t>
      </w:r>
      <w:proofErr w:type="spellEnd"/>
      <w:r>
        <w:rPr>
          <w:highlight w:val="white"/>
        </w:rPr>
        <w:t>&gt;</w:t>
      </w:r>
      <w:r w:rsidRPr="00DC37F5">
        <w:rPr>
          <w:highlight w:val="white"/>
        </w:rPr>
        <w:t>Index Expression</w:t>
      </w:r>
      <w:r>
        <w:rPr>
          <w:highlight w:val="white"/>
        </w:rPr>
        <w:t>&lt;/</w:t>
      </w:r>
      <w:proofErr w:type="spellStart"/>
      <w:r>
        <w:rPr>
          <w:highlight w:val="white"/>
        </w:rPr>
        <w:t>h3</w:t>
      </w:r>
      <w:proofErr w:type="spellEnd"/>
      <w:r>
        <w:rPr>
          <w:highlight w:val="white"/>
        </w:rPr>
        <w:t>&gt;</w:t>
      </w:r>
      <w:bookmarkEnd w:id="289"/>
    </w:p>
    <w:p w14:paraId="43B71464" w14:textId="19C56A75" w:rsidR="00733B6A" w:rsidRPr="00A56293" w:rsidRDefault="00733B6A" w:rsidP="00733B6A">
      <w:pPr>
        <w:rPr>
          <w:highlight w:val="white"/>
        </w:rPr>
      </w:pPr>
      <w:r>
        <w:rPr>
          <w:highlight w:val="white"/>
        </w:rPr>
        <w:t xml:space="preserve">The index expression is also quite easy. Since the index is only syntactic sugar for </w:t>
      </w:r>
      <w:r w:rsidR="00D21C5B">
        <w:rPr>
          <w:highlight w:val="white"/>
        </w:rPr>
        <w:t xml:space="preserve">the </w:t>
      </w:r>
      <w:r>
        <w:rPr>
          <w:highlight w:val="white"/>
        </w:rPr>
        <w:t xml:space="preserve">deference and </w:t>
      </w:r>
      <w:r w:rsidR="00D21C5B">
        <w:rPr>
          <w:highlight w:val="white"/>
        </w:rPr>
        <w:t xml:space="preserve">addition </w:t>
      </w:r>
      <w:r>
        <w:rPr>
          <w:highlight w:val="white"/>
        </w:rPr>
        <w:t>operat</w:t>
      </w:r>
      <w:r w:rsidR="00D21C5B">
        <w:rPr>
          <w:highlight w:val="white"/>
        </w:rPr>
        <w:t>ors</w:t>
      </w:r>
      <w:r>
        <w:rPr>
          <w:highlight w:val="white"/>
        </w:rPr>
        <w:t xml:space="preserve">, we simply call those methods. For instance, </w:t>
      </w:r>
      <w:r w:rsidR="00D4318D">
        <w:rPr>
          <w:rStyle w:val="KeyWord0"/>
          <w:highlight w:val="white"/>
        </w:rPr>
        <w:t>&lt;k&gt;a[i]&lt;/k&gt;</w:t>
      </w:r>
      <w:r>
        <w:rPr>
          <w:highlight w:val="white"/>
        </w:rPr>
        <w:t xml:space="preserve"> is equivalent with </w:t>
      </w:r>
      <w:r w:rsidR="00D4318D">
        <w:rPr>
          <w:rStyle w:val="KeyWord0"/>
          <w:highlight w:val="white"/>
        </w:rPr>
        <w:t>&lt;k&gt;</w:t>
      </w:r>
      <w:r w:rsidR="00D4318D" w:rsidRPr="00733B6A">
        <w:rPr>
          <w:rStyle w:val="KeyWord0"/>
          <w:highlight w:val="white"/>
        </w:rPr>
        <w:t>*</w:t>
      </w:r>
      <w:r w:rsidR="00D4318D">
        <w:rPr>
          <w:rStyle w:val="KeyWord0"/>
          <w:highlight w:val="white"/>
        </w:rPr>
        <w:t>(a + i)&lt;/k&gt;</w:t>
      </w:r>
      <w:r>
        <w:rPr>
          <w:highlight w:val="white"/>
        </w:rPr>
        <w:t>.</w:t>
      </w:r>
    </w:p>
    <w:p w14:paraId="5479AA03" w14:textId="77777777" w:rsidR="009A55F1" w:rsidRPr="009A55F1" w:rsidRDefault="009A55F1" w:rsidP="009A55F1">
      <w:pPr>
        <w:pStyle w:val="Code"/>
        <w:rPr>
          <w:highlight w:val="white"/>
        </w:rPr>
      </w:pPr>
      <w:r w:rsidRPr="009A55F1">
        <w:rPr>
          <w:highlight w:val="white"/>
        </w:rPr>
        <w:t xml:space="preserve">    public static Expression IndexExpression(Expression leftExpression,</w:t>
      </w:r>
    </w:p>
    <w:p w14:paraId="5A7C1AEB" w14:textId="77777777" w:rsidR="009A55F1" w:rsidRPr="009A55F1" w:rsidRDefault="009A55F1" w:rsidP="009A55F1">
      <w:pPr>
        <w:pStyle w:val="Code"/>
        <w:rPr>
          <w:highlight w:val="white"/>
        </w:rPr>
      </w:pPr>
      <w:r w:rsidRPr="009A55F1">
        <w:rPr>
          <w:highlight w:val="white"/>
        </w:rPr>
        <w:t xml:space="preserve">                                             Expression rightExpression) {</w:t>
      </w:r>
    </w:p>
    <w:p w14:paraId="478C9883" w14:textId="77777777" w:rsidR="009A55F1" w:rsidRDefault="009A55F1" w:rsidP="009A55F1">
      <w:pPr>
        <w:pStyle w:val="Code"/>
        <w:rPr>
          <w:highlight w:val="white"/>
        </w:rPr>
      </w:pPr>
      <w:r w:rsidRPr="009A55F1">
        <w:rPr>
          <w:highlight w:val="white"/>
        </w:rPr>
        <w:t xml:space="preserve">      return DereferenceExpression(AdditionExpression(leftExpression,</w:t>
      </w:r>
    </w:p>
    <w:p w14:paraId="66217D70" w14:textId="3392CB71" w:rsidR="009A55F1" w:rsidRPr="009A55F1" w:rsidRDefault="009A55F1" w:rsidP="009A55F1">
      <w:pPr>
        <w:pStyle w:val="Code"/>
        <w:rPr>
          <w:highlight w:val="white"/>
        </w:rPr>
      </w:pPr>
      <w:r>
        <w:rPr>
          <w:highlight w:val="white"/>
        </w:rPr>
        <w:t xml:space="preserve">                                                     </w:t>
      </w:r>
      <w:r w:rsidRPr="009A55F1">
        <w:rPr>
          <w:highlight w:val="white"/>
        </w:rPr>
        <w:t xml:space="preserve"> rightExpression));</w:t>
      </w:r>
    </w:p>
    <w:p w14:paraId="22DBDFE8" w14:textId="10DA6060" w:rsidR="009A55F1" w:rsidRPr="009A55F1" w:rsidRDefault="009A55F1" w:rsidP="009A55F1">
      <w:pPr>
        <w:pStyle w:val="Code"/>
        <w:rPr>
          <w:highlight w:val="white"/>
        </w:rPr>
      </w:pPr>
      <w:r w:rsidRPr="009A55F1">
        <w:rPr>
          <w:highlight w:val="white"/>
        </w:rPr>
        <w:t xml:space="preserve">    }</w:t>
      </w:r>
    </w:p>
    <w:p w14:paraId="6FD51DAD" w14:textId="1908CAD8" w:rsidR="005E5A36" w:rsidRDefault="00CC1DF4" w:rsidP="0060539D">
      <w:pPr>
        <w:pStyle w:val="Heading3"/>
        <w:numPr>
          <w:ilvl w:val="2"/>
          <w:numId w:val="131"/>
        </w:numPr>
        <w:rPr>
          <w:highlight w:val="white"/>
        </w:rPr>
      </w:pPr>
      <w:bookmarkStart w:id="290" w:name="_Toc98936336"/>
      <w:r>
        <w:rPr>
          <w:highlight w:val="white"/>
        </w:rPr>
        <w:t>&lt;</w:t>
      </w:r>
      <w:proofErr w:type="spellStart"/>
      <w:r>
        <w:rPr>
          <w:highlight w:val="white"/>
        </w:rPr>
        <w:t>h3</w:t>
      </w:r>
      <w:proofErr w:type="spellEnd"/>
      <w:r>
        <w:rPr>
          <w:highlight w:val="white"/>
        </w:rPr>
        <w:t>&gt;</w:t>
      </w:r>
      <w:r w:rsidRPr="0060539D">
        <w:rPr>
          <w:highlight w:val="white"/>
        </w:rPr>
        <w:t>Dot Expression</w:t>
      </w:r>
      <w:r>
        <w:rPr>
          <w:highlight w:val="white"/>
        </w:rPr>
        <w:t>&lt;/</w:t>
      </w:r>
      <w:proofErr w:type="spellStart"/>
      <w:r>
        <w:rPr>
          <w:highlight w:val="white"/>
        </w:rPr>
        <w:t>h3</w:t>
      </w:r>
      <w:proofErr w:type="spellEnd"/>
      <w:r>
        <w:rPr>
          <w:highlight w:val="white"/>
        </w:rPr>
        <w:t>&gt;</w:t>
      </w:r>
      <w:bookmarkEnd w:id="290"/>
    </w:p>
    <w:p w14:paraId="57DA0448" w14:textId="3A5CD68E" w:rsidR="004A0DB5" w:rsidRPr="004A0DB5" w:rsidRDefault="004A0DB5" w:rsidP="004A0DB5">
      <w:pPr>
        <w:rPr>
          <w:highlight w:val="white"/>
        </w:rPr>
      </w:pPr>
      <w:r>
        <w:rPr>
          <w:highlight w:val="white"/>
        </w:rPr>
        <w:t xml:space="preserve">The </w:t>
      </w:r>
      <w:r w:rsidR="00D4318D">
        <w:rPr>
          <w:rStyle w:val="KeyWord0"/>
          <w:highlight w:val="white"/>
        </w:rPr>
        <w:t>&lt;k&gt;</w:t>
      </w:r>
      <w:r w:rsidR="00D4318D" w:rsidRPr="004A0DB5">
        <w:rPr>
          <w:rStyle w:val="KeyWord0"/>
          <w:highlight w:val="white"/>
        </w:rPr>
        <w:t>DotExpression</w:t>
      </w:r>
      <w:r w:rsidR="00D4318D">
        <w:rPr>
          <w:rStyle w:val="KeyWord0"/>
          <w:highlight w:val="white"/>
        </w:rPr>
        <w:t>&lt;/k&gt;</w:t>
      </w:r>
      <w:r>
        <w:rPr>
          <w:highlight w:val="white"/>
        </w:rPr>
        <w:t xml:space="preserve"> method</w:t>
      </w:r>
      <w:r w:rsidR="007E4942">
        <w:rPr>
          <w:highlight w:val="white"/>
        </w:rPr>
        <w:t xml:space="preserve"> generates code for the dot expression, which takes a struct or union, and the name one of its fields.</w:t>
      </w:r>
    </w:p>
    <w:p w14:paraId="3101A830" w14:textId="77777777" w:rsidR="00CF2767" w:rsidRPr="00CF2767" w:rsidRDefault="00CF2767" w:rsidP="00CF2767">
      <w:pPr>
        <w:pStyle w:val="Code"/>
        <w:rPr>
          <w:highlight w:val="white"/>
        </w:rPr>
      </w:pPr>
      <w:bookmarkStart w:id="291" w:name="_Hlk57718999"/>
      <w:r w:rsidRPr="00CF2767">
        <w:rPr>
          <w:highlight w:val="white"/>
        </w:rPr>
        <w:t xml:space="preserve">    public static Expression DotExpression(Expression expression,</w:t>
      </w:r>
    </w:p>
    <w:p w14:paraId="279E0830" w14:textId="77777777" w:rsidR="00CF2767" w:rsidRPr="00CF2767" w:rsidRDefault="00CF2767" w:rsidP="00CF2767">
      <w:pPr>
        <w:pStyle w:val="Code"/>
        <w:rPr>
          <w:highlight w:val="white"/>
        </w:rPr>
      </w:pPr>
      <w:r w:rsidRPr="00CF2767">
        <w:rPr>
          <w:highlight w:val="white"/>
        </w:rPr>
        <w:t xml:space="preserve">                                           string memberName) {</w:t>
      </w:r>
    </w:p>
    <w:p w14:paraId="74ACEF9A" w14:textId="23E995D8" w:rsidR="00CF2767" w:rsidRDefault="00CF2767" w:rsidP="00CF2767">
      <w:pPr>
        <w:pStyle w:val="Code"/>
        <w:rPr>
          <w:highlight w:val="white"/>
        </w:rPr>
      </w:pPr>
      <w:r w:rsidRPr="00CF2767">
        <w:rPr>
          <w:highlight w:val="white"/>
        </w:rPr>
        <w:t xml:space="preserve">      Symbol parentSymbol = expression.Symbol;</w:t>
      </w:r>
    </w:p>
    <w:p w14:paraId="53263724" w14:textId="1CF1E91D" w:rsidR="00576F93" w:rsidRPr="00CF2767" w:rsidRDefault="000E73D8" w:rsidP="000E73D8">
      <w:pPr>
        <w:rPr>
          <w:highlight w:val="white"/>
        </w:rPr>
      </w:pPr>
      <w:r>
        <w:rPr>
          <w:highlight w:val="white"/>
        </w:rPr>
        <w:t>The type of the expression must be struct or union</w:t>
      </w:r>
      <w:r w:rsidR="00844E0B">
        <w:rPr>
          <w:highlight w:val="white"/>
        </w:rPr>
        <w:t xml:space="preserve">, it </w:t>
      </w:r>
      <w:r>
        <w:rPr>
          <w:highlight w:val="white"/>
        </w:rPr>
        <w:t>must not be incomplete</w:t>
      </w:r>
      <w:r w:rsidR="00844E0B">
        <w:rPr>
          <w:highlight w:val="white"/>
        </w:rPr>
        <w:t xml:space="preserve"> (the </w:t>
      </w:r>
      <w:r>
        <w:rPr>
          <w:highlight w:val="white"/>
        </w:rPr>
        <w:t>member map</w:t>
      </w:r>
      <w:r w:rsidR="006F2ED8">
        <w:rPr>
          <w:highlight w:val="white"/>
        </w:rPr>
        <w:t xml:space="preserve"> must not be </w:t>
      </w:r>
      <w:r>
        <w:rPr>
          <w:highlight w:val="white"/>
        </w:rPr>
        <w:t>null</w:t>
      </w:r>
      <w:r w:rsidR="00844E0B">
        <w:rPr>
          <w:highlight w:val="white"/>
        </w:rPr>
        <w:t>), and the member must be present</w:t>
      </w:r>
      <w:r w:rsidR="006F2ED8">
        <w:rPr>
          <w:highlight w:val="white"/>
        </w:rPr>
        <w:t xml:space="preserve"> in the member map.</w:t>
      </w:r>
    </w:p>
    <w:p w14:paraId="2970E2CE" w14:textId="50D6DBAD"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(parentSymbol.Type.IsStructOrUnion(), expression,</w:t>
      </w:r>
    </w:p>
    <w:p w14:paraId="6AB9B60D" w14:textId="77777777" w:rsidR="00CF2767" w:rsidRPr="00CF2767" w:rsidRDefault="00CF2767" w:rsidP="00CF2767">
      <w:pPr>
        <w:pStyle w:val="Code"/>
        <w:rPr>
          <w:highlight w:val="white"/>
        </w:rPr>
      </w:pPr>
      <w:r w:rsidRPr="00CF2767">
        <w:rPr>
          <w:highlight w:val="white"/>
        </w:rPr>
        <w:t xml:space="preserve">                   Message.Not_a_struct_or_union_in_dot_expression);</w:t>
      </w:r>
    </w:p>
    <w:p w14:paraId="7189F9EB" w14:textId="3586A3AE"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 != null, expression,</w:t>
      </w:r>
    </w:p>
    <w:p w14:paraId="5545AD79" w14:textId="77777777" w:rsidR="00CF2767" w:rsidRPr="00CF2767" w:rsidRDefault="00CF2767" w:rsidP="00CF2767">
      <w:pPr>
        <w:pStyle w:val="Code"/>
        <w:rPr>
          <w:highlight w:val="white"/>
        </w:rPr>
      </w:pPr>
      <w:r w:rsidRPr="00CF2767">
        <w:rPr>
          <w:highlight w:val="white"/>
        </w:rPr>
        <w:t xml:space="preserve">                   Message.Member_access_of_uncomplete_struct_or_union);</w:t>
      </w:r>
    </w:p>
    <w:p w14:paraId="50697096" w14:textId="77777777" w:rsidR="00517D8D" w:rsidRDefault="00517D8D" w:rsidP="00CF2767">
      <w:pPr>
        <w:pStyle w:val="Code"/>
        <w:rPr>
          <w:highlight w:val="white"/>
        </w:rPr>
      </w:pPr>
    </w:p>
    <w:p w14:paraId="6D1CD398" w14:textId="5F68BEB8" w:rsidR="00CF2767" w:rsidRPr="00CF2767" w:rsidRDefault="00CF2767" w:rsidP="00CF2767">
      <w:pPr>
        <w:pStyle w:val="Code"/>
        <w:rPr>
          <w:highlight w:val="white"/>
        </w:rPr>
      </w:pPr>
      <w:r w:rsidRPr="00CF2767">
        <w:rPr>
          <w:highlight w:val="white"/>
        </w:rPr>
        <w:t xml:space="preserve">      Symbol memberSymbol;</w:t>
      </w:r>
    </w:p>
    <w:p w14:paraId="05EE69DB" w14:textId="4A650D46" w:rsidR="00CF2767" w:rsidRPr="00CF2767" w:rsidRDefault="00CF2767" w:rsidP="00CF2767">
      <w:pPr>
        <w:pStyle w:val="Code"/>
        <w:rPr>
          <w:highlight w:val="white"/>
        </w:rPr>
      </w:pPr>
      <w:r w:rsidRPr="00CF2767">
        <w:rPr>
          <w:highlight w:val="white"/>
        </w:rPr>
        <w:t xml:space="preserve">      </w:t>
      </w:r>
      <w:r w:rsidR="0056352A">
        <w:rPr>
          <w:highlight w:val="white"/>
        </w:rPr>
        <w:t>Error.Check</w:t>
      </w:r>
      <w:r w:rsidRPr="00CF2767">
        <w:rPr>
          <w:highlight w:val="white"/>
        </w:rPr>
        <w:t>(parentSymbol.Type.MemberMap.</w:t>
      </w:r>
    </w:p>
    <w:p w14:paraId="265F9EF2" w14:textId="77777777" w:rsidR="00CF2767" w:rsidRPr="00CF2767" w:rsidRDefault="00CF2767" w:rsidP="00CF2767">
      <w:pPr>
        <w:pStyle w:val="Code"/>
        <w:rPr>
          <w:highlight w:val="white"/>
        </w:rPr>
      </w:pPr>
      <w:r w:rsidRPr="00CF2767">
        <w:rPr>
          <w:highlight w:val="white"/>
        </w:rPr>
        <w:t xml:space="preserve">                   TryGetValue(memberName, out memberSymbol),</w:t>
      </w:r>
    </w:p>
    <w:p w14:paraId="3D618015" w14:textId="77777777" w:rsidR="00CF2767" w:rsidRPr="00CF2767" w:rsidRDefault="00CF2767" w:rsidP="00CF2767">
      <w:pPr>
        <w:pStyle w:val="Code"/>
        <w:rPr>
          <w:highlight w:val="white"/>
        </w:rPr>
      </w:pPr>
      <w:r w:rsidRPr="00CF2767">
        <w:rPr>
          <w:highlight w:val="white"/>
        </w:rPr>
        <w:t xml:space="preserve">                   memberName, Message.Unknown_member_in_dot_expression);</w:t>
      </w:r>
    </w:p>
    <w:p w14:paraId="607B7B1F" w14:textId="33A6E7F9" w:rsidR="00CF2767" w:rsidRPr="00CF2767" w:rsidRDefault="00844E0B" w:rsidP="00844E0B">
      <w:pPr>
        <w:rPr>
          <w:highlight w:val="white"/>
        </w:rPr>
      </w:pPr>
      <w:r>
        <w:rPr>
          <w:highlight w:val="white"/>
        </w:rPr>
        <w:t xml:space="preserve">The name of the result symbol is the </w:t>
      </w:r>
      <w:r w:rsidR="00CF38B3">
        <w:rPr>
          <w:highlight w:val="white"/>
        </w:rPr>
        <w:t>name of the parent symbol and member, separated by a dot.</w:t>
      </w:r>
    </w:p>
    <w:p w14:paraId="279E9759" w14:textId="77777777" w:rsidR="00F84753" w:rsidRDefault="00CF2767" w:rsidP="00CF2767">
      <w:pPr>
        <w:pStyle w:val="Code"/>
        <w:rPr>
          <w:highlight w:val="white"/>
        </w:rPr>
      </w:pPr>
      <w:r w:rsidRPr="00CF2767">
        <w:rPr>
          <w:highlight w:val="white"/>
        </w:rPr>
        <w:t xml:space="preserve">      string name = parentSymbol.Name + Symbol.SeparatorDot +</w:t>
      </w:r>
    </w:p>
    <w:p w14:paraId="7C2F37C3" w14:textId="251E11A0" w:rsidR="00CF2767" w:rsidRDefault="00F84753" w:rsidP="00CF2767">
      <w:pPr>
        <w:pStyle w:val="Code"/>
        <w:rPr>
          <w:highlight w:val="white"/>
        </w:rPr>
      </w:pPr>
      <w:r>
        <w:rPr>
          <w:highlight w:val="white"/>
        </w:rPr>
        <w:t xml:space="preserve">                   </w:t>
      </w:r>
      <w:r w:rsidR="00CF2767" w:rsidRPr="00CF2767">
        <w:rPr>
          <w:highlight w:val="white"/>
        </w:rPr>
        <w:t xml:space="preserve"> memberSymbol.Name;</w:t>
      </w:r>
    </w:p>
    <w:p w14:paraId="0D96FC9F" w14:textId="717F7126" w:rsidR="00CF38B3" w:rsidRPr="00CF2767" w:rsidRDefault="00CF38B3" w:rsidP="00CF38B3">
      <w:pPr>
        <w:rPr>
          <w:highlight w:val="white"/>
        </w:rPr>
      </w:pPr>
      <w:r>
        <w:rPr>
          <w:highlight w:val="white"/>
        </w:rPr>
        <w:t>The result symbol inherits the properties of the paren</w:t>
      </w:r>
      <w:r w:rsidR="00CC7984">
        <w:rPr>
          <w:highlight w:val="white"/>
        </w:rPr>
        <w:t>t</w:t>
      </w:r>
      <w:r>
        <w:rPr>
          <w:highlight w:val="white"/>
        </w:rPr>
        <w:t xml:space="preserve"> symbol, with the addition that the offset is </w:t>
      </w:r>
      <w:r w:rsidR="00A36824">
        <w:rPr>
          <w:highlight w:val="white"/>
        </w:rPr>
        <w:t>incremented</w:t>
      </w:r>
      <w:r>
        <w:rPr>
          <w:highlight w:val="white"/>
        </w:rPr>
        <w:t xml:space="preserve"> by the offset of the member symbol.</w:t>
      </w:r>
    </w:p>
    <w:p w14:paraId="3A7B3C6F" w14:textId="74FBDDD3" w:rsidR="00CF2767" w:rsidRDefault="00CF2767" w:rsidP="00CF2767">
      <w:pPr>
        <w:pStyle w:val="Code"/>
        <w:rPr>
          <w:highlight w:val="white"/>
        </w:rPr>
      </w:pPr>
      <w:r w:rsidRPr="00CF2767">
        <w:rPr>
          <w:highlight w:val="white"/>
        </w:rPr>
        <w:t xml:space="preserve">      Symbol resultSymbol </w:t>
      </w:r>
      <w:r w:rsidR="001F2BD0">
        <w:rPr>
          <w:highlight w:val="white"/>
        </w:rPr>
        <w:t>= new(</w:t>
      </w:r>
      <w:r w:rsidRPr="00CF2767">
        <w:rPr>
          <w:highlight w:val="white"/>
        </w:rPr>
        <w:t>name, parentSymbol.ExternalLinkage,</w:t>
      </w:r>
    </w:p>
    <w:p w14:paraId="24CA4D43" w14:textId="460793BC" w:rsidR="00CF2767" w:rsidRPr="00CF2767" w:rsidRDefault="00F84753" w:rsidP="00CF2767">
      <w:pPr>
        <w:pStyle w:val="Code"/>
        <w:rPr>
          <w:highlight w:val="white"/>
        </w:rPr>
      </w:pPr>
      <w:r>
        <w:rPr>
          <w:highlight w:val="white"/>
        </w:rPr>
        <w:t xml:space="preserve"> </w:t>
      </w:r>
      <w:r w:rsidR="00CF2767" w:rsidRPr="00CF2767">
        <w:rPr>
          <w:highlight w:val="white"/>
        </w:rPr>
        <w:t xml:space="preserve">                                    parentSymbol.Storage,memberSymbol.Type);</w:t>
      </w:r>
    </w:p>
    <w:p w14:paraId="0002BC24" w14:textId="77777777" w:rsidR="00CF2767" w:rsidRPr="00CF2767" w:rsidRDefault="00CF2767" w:rsidP="00CF2767">
      <w:pPr>
        <w:pStyle w:val="Code"/>
        <w:rPr>
          <w:highlight w:val="white"/>
        </w:rPr>
      </w:pPr>
    </w:p>
    <w:p w14:paraId="34652835" w14:textId="77777777" w:rsidR="00CF2767" w:rsidRPr="00CF2767" w:rsidRDefault="00CF2767" w:rsidP="00CF2767">
      <w:pPr>
        <w:pStyle w:val="Code"/>
        <w:rPr>
          <w:highlight w:val="white"/>
        </w:rPr>
      </w:pPr>
      <w:r w:rsidRPr="00CF2767">
        <w:rPr>
          <w:highlight w:val="white"/>
        </w:rPr>
        <w:t xml:space="preserve">      resultSymbol.Parameter = parentSymbol.Parameter;</w:t>
      </w:r>
    </w:p>
    <w:p w14:paraId="27C439EB" w14:textId="77777777" w:rsidR="00CF2767" w:rsidRPr="00CF2767" w:rsidRDefault="00CF2767" w:rsidP="00CF2767">
      <w:pPr>
        <w:pStyle w:val="Code"/>
        <w:rPr>
          <w:highlight w:val="white"/>
        </w:rPr>
      </w:pPr>
      <w:r w:rsidRPr="00CF2767">
        <w:rPr>
          <w:highlight w:val="white"/>
        </w:rPr>
        <w:t xml:space="preserve">      resultSymbol.UniqueName = parentSymbol.UniqueName;</w:t>
      </w:r>
    </w:p>
    <w:p w14:paraId="2DEEBCD8" w14:textId="77777777" w:rsidR="00CF2767" w:rsidRPr="00CF2767" w:rsidRDefault="00CF2767" w:rsidP="00CF2767">
      <w:pPr>
        <w:pStyle w:val="Code"/>
        <w:rPr>
          <w:highlight w:val="white"/>
        </w:rPr>
      </w:pPr>
      <w:r w:rsidRPr="00CF2767">
        <w:rPr>
          <w:highlight w:val="white"/>
        </w:rPr>
        <w:t xml:space="preserve">      resultSymbol.Offset = parentSymbol.Offset + memberSymbol.Offset;</w:t>
      </w:r>
    </w:p>
    <w:p w14:paraId="3ACF8775" w14:textId="77777777" w:rsidR="00CF2767" w:rsidRPr="00CF2767" w:rsidRDefault="00CF2767" w:rsidP="00CF2767">
      <w:pPr>
        <w:pStyle w:val="Code"/>
        <w:rPr>
          <w:highlight w:val="white"/>
        </w:rPr>
      </w:pPr>
      <w:r w:rsidRPr="00CF2767">
        <w:rPr>
          <w:highlight w:val="white"/>
        </w:rPr>
        <w:t xml:space="preserve">      resultSymbol.AddressSymbol = parentSymbol.AddressSymbol;</w:t>
      </w:r>
    </w:p>
    <w:p w14:paraId="0A8AFFF9" w14:textId="77777777" w:rsidR="00F84753" w:rsidRDefault="00CF2767" w:rsidP="00CF2767">
      <w:pPr>
        <w:pStyle w:val="Code"/>
        <w:rPr>
          <w:highlight w:val="white"/>
        </w:rPr>
      </w:pPr>
      <w:r w:rsidRPr="00CF2767">
        <w:rPr>
          <w:highlight w:val="white"/>
        </w:rPr>
        <w:t xml:space="preserve">      resultSymbol.AddressOffset = parentSymbol.AddressOffset +</w:t>
      </w:r>
    </w:p>
    <w:p w14:paraId="468C56F0" w14:textId="653D3635" w:rsidR="00CF2767" w:rsidRPr="00CF2767" w:rsidRDefault="00F84753" w:rsidP="00CF2767">
      <w:pPr>
        <w:pStyle w:val="Code"/>
        <w:rPr>
          <w:highlight w:val="white"/>
        </w:rPr>
      </w:pPr>
      <w:r>
        <w:rPr>
          <w:highlight w:val="white"/>
        </w:rPr>
        <w:t xml:space="preserve">                                  </w:t>
      </w:r>
      <w:r w:rsidR="00CF2767" w:rsidRPr="00CF2767">
        <w:rPr>
          <w:highlight w:val="white"/>
        </w:rPr>
        <w:t xml:space="preserve"> memberSymbol.Offset;</w:t>
      </w:r>
    </w:p>
    <w:p w14:paraId="10F02150" w14:textId="77777777" w:rsidR="00CF2767" w:rsidRPr="00CF2767" w:rsidRDefault="00CF2767" w:rsidP="00CF2767">
      <w:pPr>
        <w:pStyle w:val="Code"/>
        <w:rPr>
          <w:highlight w:val="white"/>
        </w:rPr>
      </w:pPr>
    </w:p>
    <w:p w14:paraId="524A6D3F" w14:textId="77777777" w:rsidR="001D7026" w:rsidRPr="001D7026" w:rsidRDefault="001D7026" w:rsidP="001D7026">
      <w:pPr>
        <w:pStyle w:val="Code"/>
      </w:pPr>
      <w:r w:rsidRPr="001D7026">
        <w:t xml:space="preserve">      Symbol resultSymbol = new(name, parentSymbol.ExternalLinkage,</w:t>
      </w:r>
    </w:p>
    <w:p w14:paraId="0C4DEEE5" w14:textId="77777777" w:rsidR="001D7026" w:rsidRPr="001D7026" w:rsidRDefault="001D7026" w:rsidP="001D7026">
      <w:pPr>
        <w:pStyle w:val="Code"/>
      </w:pPr>
      <w:r w:rsidRPr="001D7026">
        <w:t xml:space="preserve">                                parentSymbol.Storage, memberSymbol.Type);</w:t>
      </w:r>
    </w:p>
    <w:p w14:paraId="234DB72C" w14:textId="77777777" w:rsidR="00CF2767" w:rsidRPr="00CF2767" w:rsidRDefault="00CF2767" w:rsidP="00CF2767">
      <w:pPr>
        <w:pStyle w:val="Code"/>
        <w:rPr>
          <w:highlight w:val="white"/>
        </w:rPr>
      </w:pPr>
      <w:r w:rsidRPr="00CF2767">
        <w:rPr>
          <w:highlight w:val="white"/>
        </w:rPr>
        <w:t xml:space="preserve">    }</w:t>
      </w:r>
    </w:p>
    <w:p w14:paraId="3794A790" w14:textId="0555BA95" w:rsidR="005E5A36" w:rsidRPr="00DC37F5" w:rsidRDefault="00CC1DF4" w:rsidP="0060539D">
      <w:pPr>
        <w:pStyle w:val="Heading3"/>
        <w:rPr>
          <w:highlight w:val="white"/>
        </w:rPr>
      </w:pPr>
      <w:bookmarkStart w:id="292" w:name="_Toc98936337"/>
      <w:bookmarkEnd w:id="291"/>
      <w:r>
        <w:rPr>
          <w:highlight w:val="white"/>
        </w:rPr>
        <w:lastRenderedPageBreak/>
        <w:t>&lt;</w:t>
      </w:r>
      <w:proofErr w:type="spellStart"/>
      <w:r>
        <w:rPr>
          <w:highlight w:val="white"/>
        </w:rPr>
        <w:t>h3</w:t>
      </w:r>
      <w:proofErr w:type="spellEnd"/>
      <w:r>
        <w:rPr>
          <w:highlight w:val="white"/>
        </w:rPr>
        <w:t>&gt;</w:t>
      </w:r>
      <w:r w:rsidRPr="00DC37F5">
        <w:rPr>
          <w:highlight w:val="white"/>
        </w:rPr>
        <w:t>Function Call Expression</w:t>
      </w:r>
      <w:r>
        <w:rPr>
          <w:highlight w:val="white"/>
        </w:rPr>
        <w:t>&lt;/</w:t>
      </w:r>
      <w:proofErr w:type="spellStart"/>
      <w:r>
        <w:rPr>
          <w:highlight w:val="white"/>
        </w:rPr>
        <w:t>h3</w:t>
      </w:r>
      <w:proofErr w:type="spellEnd"/>
      <w:r>
        <w:rPr>
          <w:highlight w:val="white"/>
        </w:rPr>
        <w:t>&gt;</w:t>
      </w:r>
      <w:bookmarkEnd w:id="292"/>
    </w:p>
    <w:p w14:paraId="57505A51" w14:textId="38220A6E" w:rsidR="0004380B" w:rsidRPr="00C968FE" w:rsidRDefault="00706A00" w:rsidP="0004380B">
      <w:pPr>
        <w:rPr>
          <w:highlight w:val="white"/>
        </w:rPr>
      </w:pPr>
      <w:r>
        <w:rPr>
          <w:highlight w:val="white"/>
        </w:rPr>
        <w:t xml:space="preserve">In C, nested calls are allowed, </w:t>
      </w:r>
      <w:r w:rsidR="00941F97">
        <w:rPr>
          <w:highlight w:val="white"/>
        </w:rPr>
        <w:t>such as &lt;k&gt;</w:t>
      </w:r>
      <w:r w:rsidR="00941F97">
        <w:rPr>
          <w:rStyle w:val="KeyWord0"/>
          <w:highlight w:val="white"/>
        </w:rPr>
        <w:t>f(x, g(y))</w:t>
      </w:r>
      <w:r w:rsidR="00941F97">
        <w:rPr>
          <w:highlight w:val="white"/>
        </w:rPr>
        <w:t>&lt;/k&gt;</w:t>
      </w:r>
      <w:r w:rsidR="007914FE">
        <w:rPr>
          <w:highlight w:val="white"/>
        </w:rPr>
        <w:t>. T</w:t>
      </w:r>
      <w:r w:rsidR="00F418D1">
        <w:rPr>
          <w:highlight w:val="white"/>
        </w:rPr>
        <w:t xml:space="preserve">he </w:t>
      </w:r>
      <w:r w:rsidR="00D4318D">
        <w:rPr>
          <w:rStyle w:val="KeyWord0"/>
          <w:highlight w:val="white"/>
        </w:rPr>
        <w:t>&lt;k&gt;</w:t>
      </w:r>
      <w:r w:rsidR="00941F97">
        <w:rPr>
          <w:rStyle w:val="KeyWord0"/>
          <w:highlight w:val="white"/>
        </w:rPr>
        <w:t>m_functionTypeStack</w:t>
      </w:r>
      <w:r w:rsidR="00D4318D">
        <w:rPr>
          <w:rStyle w:val="KeyWord0"/>
          <w:highlight w:val="white"/>
        </w:rPr>
        <w:t>&lt;/k&gt;</w:t>
      </w:r>
      <w:r w:rsidR="00F418D1" w:rsidRPr="00C968FE">
        <w:rPr>
          <w:highlight w:val="white"/>
        </w:rPr>
        <w:t xml:space="preserve"> </w:t>
      </w:r>
      <w:r w:rsidR="002835F3">
        <w:rPr>
          <w:highlight w:val="white"/>
        </w:rPr>
        <w:t xml:space="preserve">stack hold the type lists of the nested calls </w:t>
      </w:r>
      <w:r w:rsidR="0004380B">
        <w:rPr>
          <w:highlight w:val="white"/>
        </w:rPr>
        <w:t xml:space="preserve">so that we can type cast the arguments to the parameter types, </w:t>
      </w:r>
      <w:r w:rsidR="002835F3">
        <w:rPr>
          <w:highlight w:val="white"/>
        </w:rPr>
        <w:t xml:space="preserve">and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2835F3">
        <w:rPr>
          <w:highlight w:val="white"/>
        </w:rPr>
        <w:t xml:space="preserve"> holds the current parameter offsets of the nested calls.</w:t>
      </w:r>
      <w:r w:rsidR="0004380B" w:rsidRPr="0004380B">
        <w:rPr>
          <w:highlight w:val="white"/>
        </w:rPr>
        <w:t xml:space="preserve"> </w:t>
      </w:r>
      <w:r w:rsidR="0004380B" w:rsidRPr="00C968FE">
        <w:rPr>
          <w:highlight w:val="white"/>
        </w:rPr>
        <w:t>The reason we keep track of the current offset is that we in case of nested function calls need to allocate space for the previous arguments of the functions call outside the nested function.</w:t>
      </w:r>
      <w:r w:rsidR="00A507AA">
        <w:rPr>
          <w:highlight w:val="white"/>
        </w:rPr>
        <w:t xml:space="preserve"> Moreover, the &lt;k&gt;</w:t>
      </w:r>
      <w:r w:rsidR="00A507AA" w:rsidRPr="00A507AA">
        <w:rPr>
          <w:rStyle w:val="KeyWord0"/>
          <w:highlight w:val="white"/>
        </w:rPr>
        <w:t>m_</w:t>
      </w:r>
      <w:r w:rsidR="00A507AA" w:rsidRPr="00A507AA">
        <w:rPr>
          <w:rStyle w:val="KeyWord0"/>
        </w:rPr>
        <w:t xml:space="preserve"> parameterExtraStack</w:t>
      </w:r>
      <w:r w:rsidR="00A507AA">
        <w:t>&lt;/k&gt; stack keeps track of the size of the extra parameters of a variadic function call.</w:t>
      </w:r>
    </w:p>
    <w:p w14:paraId="736DC07D" w14:textId="471161B4" w:rsidR="00941F97" w:rsidRPr="00941F97" w:rsidRDefault="00941F97" w:rsidP="00941F97">
      <w:pPr>
        <w:pStyle w:val="Code"/>
      </w:pPr>
      <w:r w:rsidRPr="00941F97">
        <w:t xml:space="preserve">    public static Stack&lt;Type&gt; m_functionTypeStack </w:t>
      </w:r>
      <w:r w:rsidR="001F2BD0">
        <w:t>= new(</w:t>
      </w:r>
      <w:r w:rsidRPr="00941F97">
        <w:t>);</w:t>
      </w:r>
    </w:p>
    <w:p w14:paraId="547E7A7D" w14:textId="63C52639" w:rsidR="00941F97" w:rsidRPr="00941F97" w:rsidRDefault="00941F97" w:rsidP="00941F97">
      <w:pPr>
        <w:pStyle w:val="Code"/>
      </w:pPr>
      <w:r w:rsidRPr="00941F97">
        <w:t xml:space="preserve">    public static Stack&lt;int&gt; m_parameterOffsetStack </w:t>
      </w:r>
      <w:r w:rsidR="001F2BD0">
        <w:t>= new(</w:t>
      </w:r>
      <w:r w:rsidRPr="00941F97">
        <w:t>),</w:t>
      </w:r>
    </w:p>
    <w:p w14:paraId="132E00BA" w14:textId="5D586DD2" w:rsidR="00941F97" w:rsidRPr="00941F97" w:rsidRDefault="00941F97" w:rsidP="00941F97">
      <w:pPr>
        <w:pStyle w:val="Code"/>
      </w:pPr>
      <w:r w:rsidRPr="00941F97">
        <w:t xml:space="preserve">                             m_parameterExtraStack </w:t>
      </w:r>
      <w:r w:rsidR="001F2BD0">
        <w:t>= new(</w:t>
      </w:r>
      <w:r w:rsidRPr="00941F97">
        <w:t>);</w:t>
      </w:r>
    </w:p>
    <w:p w14:paraId="66DEA7F3" w14:textId="77777777" w:rsidR="00941F97" w:rsidRPr="00941F97" w:rsidRDefault="00941F97" w:rsidP="00941F97">
      <w:pPr>
        <w:pStyle w:val="Code"/>
      </w:pPr>
      <w:r w:rsidRPr="00941F97">
        <w:t xml:space="preserve">    public static int m_totalOffset = 0;</w:t>
      </w:r>
    </w:p>
    <w:p w14:paraId="5CECFFC0" w14:textId="05C7038C" w:rsidR="005E5A36" w:rsidRPr="00A507AA" w:rsidRDefault="005E5A36" w:rsidP="005E5A36">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FunctionPreCall</w:t>
      </w:r>
      <w:r w:rsidR="00D4318D">
        <w:rPr>
          <w:rStyle w:val="KeyWord0"/>
          <w:highlight w:val="white"/>
        </w:rPr>
        <w:t>&lt;/k&gt;</w:t>
      </w:r>
      <w:r w:rsidRPr="00C968FE">
        <w:rPr>
          <w:highlight w:val="white"/>
        </w:rPr>
        <w:t xml:space="preserve"> method is called before the argument list is parsed. It checks that the expression is either a function or a pointer to a function, </w:t>
      </w:r>
      <w:r w:rsidR="00812EA2">
        <w:rPr>
          <w:highlight w:val="white"/>
        </w:rPr>
        <w:t>pushes</w:t>
      </w:r>
      <w:r w:rsidRPr="00C968FE">
        <w:rPr>
          <w:highlight w:val="white"/>
        </w:rPr>
        <w:t xml:space="preserve"> the parameter type list of the function </w:t>
      </w:r>
      <w:r w:rsidR="00812EA2">
        <w:rPr>
          <w:highlight w:val="white"/>
        </w:rPr>
        <w:t>on</w:t>
      </w:r>
      <w:r w:rsidRPr="00C968FE">
        <w:rPr>
          <w:highlight w:val="white"/>
        </w:rPr>
        <w:t xml:space="preserve">to </w:t>
      </w:r>
      <w:r w:rsidR="00D4318D">
        <w:rPr>
          <w:rStyle w:val="KeyWord0"/>
          <w:highlight w:val="white"/>
        </w:rPr>
        <w:t>&lt;k&gt;</w:t>
      </w:r>
      <w:r w:rsidR="00941F97">
        <w:rPr>
          <w:rStyle w:val="KeyWord0"/>
          <w:highlight w:val="white"/>
        </w:rPr>
        <w:t>m_functionTypeStack</w:t>
      </w:r>
      <w:r w:rsidR="00D4318D">
        <w:rPr>
          <w:rStyle w:val="KeyWord0"/>
          <w:highlight w:val="white"/>
        </w:rPr>
        <w:t>&lt;/k&gt;</w:t>
      </w:r>
      <w:r w:rsidRPr="00C968FE">
        <w:rPr>
          <w:highlight w:val="white"/>
        </w:rPr>
        <w:t xml:space="preserve">, </w:t>
      </w:r>
      <w:r w:rsidR="00812EA2">
        <w:rPr>
          <w:highlight w:val="white"/>
        </w:rPr>
        <w:t>pushes</w:t>
      </w:r>
      <w:r w:rsidRPr="00C968FE">
        <w:rPr>
          <w:highlight w:val="white"/>
        </w:rPr>
        <w:t xml:space="preserve"> </w:t>
      </w:r>
      <w:r w:rsidR="00B50FC0">
        <w:rPr>
          <w:highlight w:val="white"/>
        </w:rPr>
        <w:t xml:space="preserve">the </w:t>
      </w:r>
      <w:r w:rsidRPr="00C968FE">
        <w:rPr>
          <w:highlight w:val="white"/>
        </w:rPr>
        <w:t>zero</w:t>
      </w:r>
      <w:r w:rsidR="00812EA2">
        <w:rPr>
          <w:highlight w:val="white"/>
        </w:rPr>
        <w:t xml:space="preserve"> </w:t>
      </w:r>
      <w:r w:rsidR="00B50FC0">
        <w:rPr>
          <w:highlight w:val="white"/>
        </w:rPr>
        <w:t xml:space="preserve">offset </w:t>
      </w:r>
      <w:r w:rsidR="00812EA2">
        <w:rPr>
          <w:highlight w:val="white"/>
        </w:rPr>
        <w:t>onto</w:t>
      </w:r>
      <w:r w:rsidRPr="00C968FE">
        <w:rPr>
          <w:highlight w:val="white"/>
        </w:rPr>
        <w:t xml:space="preserve"> </w:t>
      </w:r>
      <w:r w:rsidR="00D4318D">
        <w:rPr>
          <w:rStyle w:val="KeyWord0"/>
          <w:highlight w:val="white"/>
        </w:rPr>
        <w:t>&lt;k&gt;</w:t>
      </w:r>
      <w:r w:rsidR="00D4318D" w:rsidRPr="002835F3">
        <w:rPr>
          <w:rStyle w:val="KeyWord0"/>
          <w:highlight w:val="white"/>
        </w:rPr>
        <w:t>m_parameterOffsetStack</w:t>
      </w:r>
      <w:r w:rsidR="00D4318D">
        <w:rPr>
          <w:rStyle w:val="KeyWord0"/>
          <w:highlight w:val="white"/>
        </w:rPr>
        <w:t>&lt;/k&gt;</w:t>
      </w:r>
      <w:r w:rsidR="00A507AA">
        <w:rPr>
          <w:rStyle w:val="KeyWord0"/>
          <w:highlight w:val="white"/>
        </w:rPr>
        <w:t xml:space="preserve"> </w:t>
      </w:r>
      <w:r w:rsidR="00A507AA">
        <w:rPr>
          <w:highlight w:val="white"/>
        </w:rPr>
        <w:t>stack a</w:t>
      </w:r>
      <w:r w:rsidR="00A507AA" w:rsidRPr="00A507AA">
        <w:rPr>
          <w:highlight w:val="white"/>
        </w:rPr>
        <w:t xml:space="preserve">nd the zero size </w:t>
      </w:r>
      <w:r w:rsidR="00A507AA">
        <w:rPr>
          <w:highlight w:val="white"/>
        </w:rPr>
        <w:t xml:space="preserve">onto the </w:t>
      </w:r>
      <w:r w:rsidR="00A507AA">
        <w:rPr>
          <w:rStyle w:val="KeyWord0"/>
          <w:highlight w:val="white"/>
        </w:rPr>
        <w:t>&lt;k&gt;m_extraSizeStack&lt;/k&gt;</w:t>
      </w:r>
      <w:r w:rsidRPr="00A507AA">
        <w:rPr>
          <w:highlight w:val="white"/>
        </w:rPr>
        <w:t>, and adds the call header instruction to the short and long list of the expression.</w:t>
      </w:r>
    </w:p>
    <w:p w14:paraId="60CFE0CC" w14:textId="77777777" w:rsidR="00A507AA" w:rsidRPr="00A507AA" w:rsidRDefault="00A507AA" w:rsidP="00A507AA">
      <w:pPr>
        <w:pStyle w:val="Code"/>
      </w:pPr>
      <w:r w:rsidRPr="00A507AA">
        <w:t xml:space="preserve">    public static void CallHeader(Expression expression) {</w:t>
      </w:r>
    </w:p>
    <w:p w14:paraId="21EFE02E" w14:textId="77777777" w:rsidR="00A507AA" w:rsidRPr="00A507AA" w:rsidRDefault="00A507AA" w:rsidP="00A507AA">
      <w:pPr>
        <w:pStyle w:val="Code"/>
      </w:pPr>
      <w:r w:rsidRPr="00A507AA">
        <w:t xml:space="preserve">      Type type = expression.Symbol.Type;</w:t>
      </w:r>
    </w:p>
    <w:p w14:paraId="0A781809" w14:textId="77777777" w:rsidR="00A507AA" w:rsidRPr="00A507AA" w:rsidRDefault="00A507AA" w:rsidP="00A507AA">
      <w:pPr>
        <w:pStyle w:val="Code"/>
      </w:pPr>
      <w:r w:rsidRPr="00A507AA">
        <w:t xml:space="preserve">      Error.Check(type.IsFunction() ||</w:t>
      </w:r>
    </w:p>
    <w:p w14:paraId="3C3EC425" w14:textId="77777777" w:rsidR="00A507AA" w:rsidRPr="00A507AA" w:rsidRDefault="00A507AA" w:rsidP="00A507AA">
      <w:pPr>
        <w:pStyle w:val="Code"/>
      </w:pPr>
      <w:r w:rsidRPr="00A507AA">
        <w:t xml:space="preserve">                   type.IsPointer() &amp;&amp; type.PointerType.IsFunction(),</w:t>
      </w:r>
    </w:p>
    <w:p w14:paraId="4EF7A618" w14:textId="77777777" w:rsidR="00A507AA" w:rsidRPr="00A507AA" w:rsidRDefault="00A507AA" w:rsidP="00A507AA">
      <w:pPr>
        <w:pStyle w:val="Code"/>
      </w:pPr>
      <w:r w:rsidRPr="00A507AA">
        <w:t xml:space="preserve">                   expression.Symbol, Message.Not_a_function);</w:t>
      </w:r>
    </w:p>
    <w:p w14:paraId="0DABBAB7" w14:textId="77777777" w:rsidR="00A507AA" w:rsidRPr="00A507AA" w:rsidRDefault="00A507AA" w:rsidP="00A507AA">
      <w:pPr>
        <w:pStyle w:val="Code"/>
      </w:pPr>
      <w:r w:rsidRPr="00A507AA">
        <w:t xml:space="preserve">      m_functionTypeStack.Push(type.IsFunction() ? type : type.PointerType);</w:t>
      </w:r>
    </w:p>
    <w:p w14:paraId="1026C9B6" w14:textId="77777777" w:rsidR="00A507AA" w:rsidRPr="00A507AA" w:rsidRDefault="00A507AA" w:rsidP="00A507AA">
      <w:pPr>
        <w:pStyle w:val="Code"/>
      </w:pPr>
      <w:r w:rsidRPr="00A507AA">
        <w:t xml:space="preserve">      m_parameterOffsetStack.Push(0);</w:t>
      </w:r>
    </w:p>
    <w:p w14:paraId="3B150CAE" w14:textId="77777777" w:rsidR="00A507AA" w:rsidRPr="00A507AA" w:rsidRDefault="00A507AA" w:rsidP="00A507AA">
      <w:pPr>
        <w:pStyle w:val="Code"/>
      </w:pPr>
      <w:r w:rsidRPr="00A507AA">
        <w:t xml:space="preserve">      m_parameterExtraStack.Push(0);</w:t>
      </w:r>
    </w:p>
    <w:p w14:paraId="31944694" w14:textId="77777777" w:rsidR="00A507AA" w:rsidRPr="00A507AA" w:rsidRDefault="00A507AA" w:rsidP="00A507AA">
      <w:pPr>
        <w:pStyle w:val="Code"/>
      </w:pPr>
      <w:r w:rsidRPr="00A507AA">
        <w:t xml:space="preserve">      AddMiddleCode(expression.LongList, MiddleOperator.PreCall,</w:t>
      </w:r>
    </w:p>
    <w:p w14:paraId="20646DAA" w14:textId="77777777" w:rsidR="00A507AA" w:rsidRPr="00A507AA" w:rsidRDefault="00A507AA" w:rsidP="00A507AA">
      <w:pPr>
        <w:pStyle w:val="Code"/>
      </w:pPr>
      <w:r w:rsidRPr="00A507AA">
        <w:t xml:space="preserve">                    SymbolTable.CurrentTable.CurrentOffset);</w:t>
      </w:r>
    </w:p>
    <w:p w14:paraId="47CFDAB0" w14:textId="77777777" w:rsidR="00A507AA" w:rsidRPr="00A507AA" w:rsidRDefault="00A507AA" w:rsidP="00A507AA">
      <w:pPr>
        <w:pStyle w:val="Code"/>
      </w:pPr>
      <w:r w:rsidRPr="00A507AA">
        <w:t xml:space="preserve">    }</w:t>
      </w:r>
    </w:p>
    <w:p w14:paraId="72306D7D" w14:textId="1B8D95B6" w:rsidR="005E5A36" w:rsidRPr="00C968FE" w:rsidRDefault="005E5A36" w:rsidP="002911C8">
      <w:pPr>
        <w:rPr>
          <w:highlight w:val="white"/>
        </w:rPr>
      </w:pPr>
      <w:r w:rsidRPr="00C968FE">
        <w:rPr>
          <w:highlight w:val="white"/>
        </w:rPr>
        <w:t xml:space="preserve">The </w:t>
      </w:r>
      <w:r w:rsidR="00D4318D">
        <w:rPr>
          <w:rStyle w:val="KeyWord0"/>
          <w:highlight w:val="white"/>
        </w:rPr>
        <w:t>&lt;k&gt;</w:t>
      </w:r>
      <w:r w:rsidR="00D4318D" w:rsidRPr="00C968FE">
        <w:rPr>
          <w:rStyle w:val="KeyWord0"/>
          <w:highlight w:val="white"/>
        </w:rPr>
        <w:t>CallExpression</w:t>
      </w:r>
      <w:r w:rsidR="00D4318D">
        <w:rPr>
          <w:rStyle w:val="KeyWord0"/>
          <w:highlight w:val="white"/>
        </w:rPr>
        <w:t>&lt;/k&gt;</w:t>
      </w:r>
      <w:r w:rsidRPr="00C968FE">
        <w:rPr>
          <w:highlight w:val="white"/>
        </w:rPr>
        <w:t xml:space="preserve"> method is called after the argument list is parsed. </w:t>
      </w:r>
    </w:p>
    <w:p w14:paraId="72700D80" w14:textId="77777777" w:rsidR="00A507AA" w:rsidRPr="00A507AA" w:rsidRDefault="00A507AA" w:rsidP="00A507AA">
      <w:pPr>
        <w:pStyle w:val="Code"/>
      </w:pPr>
      <w:r w:rsidRPr="00A507AA">
        <w:t xml:space="preserve">    public static Expression CallExpression(Expression functionExpression,</w:t>
      </w:r>
    </w:p>
    <w:p w14:paraId="4FC2E993" w14:textId="77777777" w:rsidR="00A507AA" w:rsidRPr="00A507AA" w:rsidRDefault="00A507AA" w:rsidP="00A507AA">
      <w:pPr>
        <w:pStyle w:val="Code"/>
      </w:pPr>
      <w:r w:rsidRPr="00A507AA">
        <w:t xml:space="preserve">                                            List&lt;Expression&gt; argumentList){</w:t>
      </w:r>
    </w:p>
    <w:p w14:paraId="4D2796FC" w14:textId="1D08E027" w:rsidR="00344103" w:rsidRDefault="00344103" w:rsidP="00344103">
      <w:pPr>
        <w:rPr>
          <w:highlight w:val="white"/>
        </w:rPr>
      </w:pPr>
      <w:r>
        <w:rPr>
          <w:highlight w:val="white"/>
        </w:rPr>
        <w:t>The function type either the function type itself or</w:t>
      </w:r>
      <w:r w:rsidR="00363619">
        <w:rPr>
          <w:highlight w:val="white"/>
        </w:rPr>
        <w:t>, if it is a pointer,</w:t>
      </w:r>
      <w:r w:rsidR="00595261">
        <w:rPr>
          <w:highlight w:val="white"/>
        </w:rPr>
        <w:t xml:space="preserve"> </w:t>
      </w:r>
      <w:r>
        <w:rPr>
          <w:highlight w:val="white"/>
        </w:rPr>
        <w:t>the type it points to.</w:t>
      </w:r>
    </w:p>
    <w:p w14:paraId="038792D5" w14:textId="77777777" w:rsidR="00A507AA" w:rsidRPr="00A507AA" w:rsidRDefault="00A507AA" w:rsidP="00A507AA">
      <w:pPr>
        <w:pStyle w:val="Code"/>
      </w:pPr>
      <w:r w:rsidRPr="00A507AA">
        <w:t xml:space="preserve">      Type functionType = functionExpression.Symbol.Type.IsPointer() ?</w:t>
      </w:r>
    </w:p>
    <w:p w14:paraId="0318B479" w14:textId="77777777" w:rsidR="00A507AA" w:rsidRPr="00A507AA" w:rsidRDefault="00A507AA" w:rsidP="00A507AA">
      <w:pPr>
        <w:pStyle w:val="Code"/>
      </w:pPr>
      <w:r w:rsidRPr="00A507AA">
        <w:t xml:space="preserve">                          functionExpression.Symbol.Type.PointerType :</w:t>
      </w:r>
    </w:p>
    <w:p w14:paraId="65D0372F" w14:textId="77777777" w:rsidR="00A507AA" w:rsidRPr="00A507AA" w:rsidRDefault="00A507AA" w:rsidP="00A507AA">
      <w:pPr>
        <w:pStyle w:val="Code"/>
      </w:pPr>
      <w:r w:rsidRPr="00A507AA">
        <w:t xml:space="preserve">                          functionExpression.Symbol.Type;</w:t>
      </w:r>
    </w:p>
    <w:p w14:paraId="61904A01" w14:textId="77777777" w:rsidR="00330F4F" w:rsidRDefault="00330F4F" w:rsidP="00330F4F">
      <w:pPr>
        <w:rPr>
          <w:highlight w:val="white"/>
        </w:rPr>
      </w:pPr>
      <w:r>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19494650" w14:textId="48AA0DB2" w:rsidR="00A507AA" w:rsidRPr="00A507AA" w:rsidRDefault="00A507AA" w:rsidP="00A507AA">
      <w:pPr>
        <w:pStyle w:val="Code"/>
      </w:pPr>
      <w:r w:rsidRPr="00A507AA">
        <w:t xml:space="preserve">      List&lt;Type&gt; typeList = functionType.TypeList;</w:t>
      </w:r>
    </w:p>
    <w:p w14:paraId="2B1B2522" w14:textId="77777777" w:rsidR="00A507AA" w:rsidRPr="00A507AA" w:rsidRDefault="00A507AA" w:rsidP="00A507AA">
      <w:pPr>
        <w:pStyle w:val="Code"/>
      </w:pPr>
      <w:r w:rsidRPr="00A507AA">
        <w:t xml:space="preserve">      Error.Check((typeList == null) ||</w:t>
      </w:r>
    </w:p>
    <w:p w14:paraId="4B6C5A6C" w14:textId="77777777" w:rsidR="00A507AA" w:rsidRPr="00A507AA" w:rsidRDefault="00A507AA" w:rsidP="00A507AA">
      <w:pPr>
        <w:pStyle w:val="Code"/>
      </w:pPr>
      <w:r w:rsidRPr="00A507AA">
        <w:t xml:space="preserve">                   (argumentList.Count &gt;= typeList.Count),</w:t>
      </w:r>
    </w:p>
    <w:p w14:paraId="16D5CF9B" w14:textId="77777777" w:rsidR="00A507AA" w:rsidRPr="00A507AA" w:rsidRDefault="00A507AA" w:rsidP="00A507AA">
      <w:pPr>
        <w:pStyle w:val="Code"/>
      </w:pPr>
      <w:r w:rsidRPr="00A507AA">
        <w:t xml:space="preserve">                   functionExpression,</w:t>
      </w:r>
    </w:p>
    <w:p w14:paraId="238A3624" w14:textId="77777777" w:rsidR="00A507AA" w:rsidRPr="00A507AA" w:rsidRDefault="00A507AA" w:rsidP="00A507AA">
      <w:pPr>
        <w:pStyle w:val="Code"/>
      </w:pPr>
      <w:r w:rsidRPr="00A507AA">
        <w:t xml:space="preserve">                   Message.Too_few_actual_parameters_in_function_call);</w:t>
      </w:r>
    </w:p>
    <w:p w14:paraId="7E1714DF" w14:textId="77777777" w:rsidR="00330F4F" w:rsidRDefault="00330F4F" w:rsidP="00330F4F">
      <w:pPr>
        <w:rPr>
          <w:highlight w:val="white"/>
        </w:rPr>
      </w:pPr>
      <w:r>
        <w:rPr>
          <w:highlight w:val="white"/>
        </w:rPr>
        <w:t>We also check that there are not too many parameters in the call. If the type list is null or if the callee function has a variadic parameter list, the number of arguments does not matter. There may be more arguments than parameters, but not fewer. However, if the type list is not null and the function does not have a variadic parameter list, the number of arguments must equal the number of parameters.</w:t>
      </w:r>
    </w:p>
    <w:p w14:paraId="084BCBD6" w14:textId="77777777" w:rsidR="00A507AA" w:rsidRPr="00A507AA" w:rsidRDefault="00A507AA" w:rsidP="00A507AA">
      <w:pPr>
        <w:pStyle w:val="Code"/>
      </w:pPr>
      <w:r w:rsidRPr="00A507AA">
        <w:lastRenderedPageBreak/>
        <w:t xml:space="preserve">      Error.Check(functionType.IsVariadic() || (typeList == null) ||</w:t>
      </w:r>
    </w:p>
    <w:p w14:paraId="5ED79287" w14:textId="77777777" w:rsidR="00A507AA" w:rsidRPr="00A507AA" w:rsidRDefault="00A507AA" w:rsidP="00A507AA">
      <w:pPr>
        <w:pStyle w:val="Code"/>
      </w:pPr>
      <w:r w:rsidRPr="00A507AA">
        <w:t xml:space="preserve">                   (argumentList.Count == typeList.Count),</w:t>
      </w:r>
    </w:p>
    <w:p w14:paraId="0F1D3151" w14:textId="77777777" w:rsidR="00A507AA" w:rsidRPr="00A507AA" w:rsidRDefault="00A507AA" w:rsidP="00A507AA">
      <w:pPr>
        <w:pStyle w:val="Code"/>
      </w:pPr>
      <w:r w:rsidRPr="00A507AA">
        <w:t xml:space="preserve">                   functionExpression,</w:t>
      </w:r>
    </w:p>
    <w:p w14:paraId="6DF9B5F5" w14:textId="77777777" w:rsidR="00A507AA" w:rsidRPr="00A507AA" w:rsidRDefault="00A507AA" w:rsidP="00A507AA">
      <w:pPr>
        <w:pStyle w:val="Code"/>
      </w:pPr>
      <w:r w:rsidRPr="00A507AA">
        <w:t xml:space="preserve">                   Message.Too_many_parameters_in_function_call);</w:t>
      </w:r>
    </w:p>
    <w:p w14:paraId="197A77F9" w14:textId="745DC13C" w:rsidR="00A507AA" w:rsidRPr="00A507AA" w:rsidRDefault="00A507AA" w:rsidP="00A507AA">
      <w:pPr>
        <w:pStyle w:val="Code"/>
      </w:pPr>
      <w:r w:rsidRPr="00A507AA">
        <w:t xml:space="preserve">      List&lt;MiddleCode&gt; longList </w:t>
      </w:r>
      <w:r w:rsidR="001F2BD0">
        <w:t>= new(</w:t>
      </w:r>
      <w:r w:rsidRPr="00A507AA">
        <w:t>);</w:t>
      </w:r>
    </w:p>
    <w:p w14:paraId="0A5947DA" w14:textId="77777777" w:rsidR="00A507AA" w:rsidRPr="00A507AA" w:rsidRDefault="00A507AA" w:rsidP="00A507AA">
      <w:pPr>
        <w:pStyle w:val="Code"/>
      </w:pPr>
      <w:r w:rsidRPr="00A507AA">
        <w:t xml:space="preserve">      longList.AddRange(functionExpression.LongList);</w:t>
      </w:r>
    </w:p>
    <w:p w14:paraId="1E26391C" w14:textId="77B369EC" w:rsidR="00A507AA" w:rsidRPr="00A507AA" w:rsidRDefault="0062618D" w:rsidP="0062618D">
      <w:r>
        <w:t>We add the middle code for the arguments to the final code list for the call.</w:t>
      </w:r>
    </w:p>
    <w:p w14:paraId="1FB2B348" w14:textId="77777777" w:rsidR="003F06AC" w:rsidRPr="00A507AA" w:rsidRDefault="003F06AC" w:rsidP="003F06AC">
      <w:pPr>
        <w:pStyle w:val="Code"/>
      </w:pPr>
      <w:r w:rsidRPr="00A507AA">
        <w:t xml:space="preserve">      foreach (Expression argumentExpression in argumentList) {</w:t>
      </w:r>
    </w:p>
    <w:p w14:paraId="259498F1" w14:textId="77777777" w:rsidR="003F06AC" w:rsidRPr="00A507AA" w:rsidRDefault="003F06AC" w:rsidP="003F06AC">
      <w:pPr>
        <w:pStyle w:val="Code"/>
      </w:pPr>
      <w:r w:rsidRPr="00A507AA">
        <w:t xml:space="preserve">        longList.AddRange(argumentExpression.LongList);</w:t>
      </w:r>
    </w:p>
    <w:p w14:paraId="50BC097A" w14:textId="77777777" w:rsidR="003F06AC" w:rsidRPr="00A507AA" w:rsidRDefault="003F06AC" w:rsidP="003F06AC">
      <w:pPr>
        <w:pStyle w:val="Code"/>
      </w:pPr>
      <w:r w:rsidRPr="00A507AA">
        <w:t xml:space="preserve">      }</w:t>
      </w:r>
    </w:p>
    <w:p w14:paraId="58C46270" w14:textId="750AE497" w:rsidR="003F06AC" w:rsidRPr="00A507AA" w:rsidRDefault="002B0CF1" w:rsidP="002B0CF1">
      <w:r>
        <w:t xml:space="preserve">After the call we decrease the size of the total (possible nested) call chain with the size of this chain. Remember that we only kept the current offset stack to decrease the total size after the call. </w:t>
      </w:r>
    </w:p>
    <w:p w14:paraId="3B69A284" w14:textId="77777777" w:rsidR="00A507AA" w:rsidRPr="00A507AA" w:rsidRDefault="00A507AA" w:rsidP="00A507AA">
      <w:pPr>
        <w:pStyle w:val="Code"/>
      </w:pPr>
      <w:r w:rsidRPr="00A507AA">
        <w:t xml:space="preserve">      m_totalOffset -= m_parameterOffsetStack.Pop();</w:t>
      </w:r>
    </w:p>
    <w:p w14:paraId="5E8C7665" w14:textId="77777777" w:rsidR="00A507AA" w:rsidRPr="00A507AA" w:rsidRDefault="00A507AA" w:rsidP="00A507AA">
      <w:pPr>
        <w:pStyle w:val="Code"/>
      </w:pPr>
      <w:r w:rsidRPr="00A507AA">
        <w:t xml:space="preserve">      int extraSize = m_parameterExtraStack.Pop();</w:t>
      </w:r>
    </w:p>
    <w:p w14:paraId="4DA6F5BB" w14:textId="77777777" w:rsidR="00A507AA" w:rsidRPr="00A507AA" w:rsidRDefault="00A507AA" w:rsidP="00A507AA">
      <w:pPr>
        <w:pStyle w:val="Code"/>
      </w:pPr>
      <w:r w:rsidRPr="00A507AA">
        <w:t xml:space="preserve">      m_functionTypeStack.Pop();</w:t>
      </w:r>
    </w:p>
    <w:p w14:paraId="4339828C" w14:textId="34A7941F" w:rsidR="0062618D" w:rsidRDefault="0062618D" w:rsidP="0062618D">
      <w:pPr>
        <w:rPr>
          <w:highlight w:val="white"/>
        </w:rPr>
      </w:pPr>
      <w:r>
        <w:rPr>
          <w:highlight w:val="white"/>
        </w:rPr>
        <w:t>We add both the function call and post call instructions to the long list. The post call instruction is to reset the integral register</w:t>
      </w:r>
      <w:r w:rsidR="00905DDE">
        <w:rPr>
          <w:highlight w:val="white"/>
        </w:rPr>
        <w:t xml:space="preserve"> </w:t>
      </w:r>
      <w:r>
        <w:rPr>
          <w:highlight w:val="white"/>
        </w:rPr>
        <w:t>s</w:t>
      </w:r>
      <w:r w:rsidR="00905DDE">
        <w:rPr>
          <w:highlight w:val="white"/>
        </w:rPr>
        <w:t>et</w:t>
      </w:r>
      <w:r>
        <w:rPr>
          <w:highlight w:val="white"/>
        </w:rPr>
        <w:t xml:space="preserve"> and floating-point stack after the call.</w:t>
      </w:r>
    </w:p>
    <w:p w14:paraId="41C15798" w14:textId="77777777" w:rsidR="00A507AA" w:rsidRPr="00A507AA" w:rsidRDefault="00A507AA" w:rsidP="00A507AA">
      <w:pPr>
        <w:pStyle w:val="Code"/>
      </w:pPr>
      <w:r w:rsidRPr="00A507AA">
        <w:t xml:space="preserve">      Symbol functionSymbol = functionExpression.Symbol;</w:t>
      </w:r>
    </w:p>
    <w:p w14:paraId="314A45A7" w14:textId="77777777" w:rsidR="00A507AA" w:rsidRPr="00A507AA" w:rsidRDefault="00A507AA" w:rsidP="00A507AA">
      <w:pPr>
        <w:pStyle w:val="Code"/>
      </w:pPr>
      <w:r w:rsidRPr="00A507AA">
        <w:t xml:space="preserve">      AddMiddleCode(longList, MiddleOperator.Call,</w:t>
      </w:r>
    </w:p>
    <w:p w14:paraId="095EE393" w14:textId="77777777" w:rsidR="00A507AA" w:rsidRPr="00A507AA" w:rsidRDefault="00A507AA" w:rsidP="00A507AA">
      <w:pPr>
        <w:pStyle w:val="Code"/>
      </w:pPr>
      <w:r w:rsidRPr="00A507AA">
        <w:t xml:space="preserve">                    SymbolTable.CurrentTable.CurrentOffset + m_totalOffset,</w:t>
      </w:r>
    </w:p>
    <w:p w14:paraId="184D31F5" w14:textId="77777777" w:rsidR="00A507AA" w:rsidRPr="00A507AA" w:rsidRDefault="00A507AA" w:rsidP="00A507AA">
      <w:pPr>
        <w:pStyle w:val="Code"/>
      </w:pPr>
      <w:r w:rsidRPr="00A507AA">
        <w:t xml:space="preserve">                    functionSymbol, extraSize);</w:t>
      </w:r>
    </w:p>
    <w:p w14:paraId="64823647" w14:textId="77777777" w:rsidR="00A507AA" w:rsidRPr="00A507AA" w:rsidRDefault="00A507AA" w:rsidP="00A507AA">
      <w:pPr>
        <w:pStyle w:val="Code"/>
      </w:pPr>
      <w:r w:rsidRPr="00A507AA">
        <w:t xml:space="preserve">      AddMiddleCode(longList, MiddleOperator.PostCall,</w:t>
      </w:r>
    </w:p>
    <w:p w14:paraId="72693D6C" w14:textId="77777777" w:rsidR="00A507AA" w:rsidRPr="00A507AA" w:rsidRDefault="00A507AA" w:rsidP="00A507AA">
      <w:pPr>
        <w:pStyle w:val="Code"/>
      </w:pPr>
      <w:r w:rsidRPr="00A507AA">
        <w:t xml:space="preserve">                    SymbolTable.CurrentTable.CurrentOffset + m_totalOffset);</w:t>
      </w:r>
    </w:p>
    <w:p w14:paraId="7DE792A0" w14:textId="77777777" w:rsidR="002B0CF1" w:rsidRDefault="002B0CF1" w:rsidP="002B0CF1">
      <w:pPr>
        <w:pStyle w:val="Code"/>
      </w:pPr>
    </w:p>
    <w:p w14:paraId="726D5160" w14:textId="48BB0D7A" w:rsidR="002B0CF1" w:rsidRPr="00A507AA" w:rsidRDefault="002B0CF1" w:rsidP="002B0CF1">
      <w:pPr>
        <w:pStyle w:val="Code"/>
      </w:pPr>
      <w:r w:rsidRPr="00A507AA">
        <w:t xml:space="preserve">      List&lt;MiddleCode&gt; shortList </w:t>
      </w:r>
      <w:r w:rsidR="001F2BD0">
        <w:t>= new(</w:t>
      </w:r>
      <w:r w:rsidRPr="00A507AA">
        <w:t>);</w:t>
      </w:r>
    </w:p>
    <w:p w14:paraId="66D7B28E" w14:textId="77777777" w:rsidR="002B0CF1" w:rsidRPr="00A507AA" w:rsidRDefault="002B0CF1" w:rsidP="002B0CF1">
      <w:pPr>
        <w:pStyle w:val="Code"/>
      </w:pPr>
      <w:r w:rsidRPr="00A507AA">
        <w:t xml:space="preserve">      shortList.AddRange(longList);</w:t>
      </w:r>
    </w:p>
    <w:p w14:paraId="4A664D32" w14:textId="53BB0752" w:rsidR="00A507AA" w:rsidRPr="00A507AA" w:rsidRDefault="002B0CF1" w:rsidP="002B0CF1">
      <w:r>
        <w:t xml:space="preserve">The we look into the return type of the function. </w:t>
      </w:r>
      <w:r w:rsidR="00480814">
        <w:t>Unless it is void</w:t>
      </w:r>
      <w:r w:rsidR="007F1BA9">
        <w:t>,</w:t>
      </w:r>
      <w:r w:rsidR="00480814">
        <w:t xml:space="preserve"> we need to add code to handle the return value.</w:t>
      </w:r>
    </w:p>
    <w:p w14:paraId="51AC65D5" w14:textId="77777777" w:rsidR="00A507AA" w:rsidRPr="00A507AA" w:rsidRDefault="00A507AA" w:rsidP="00A507AA">
      <w:pPr>
        <w:pStyle w:val="Code"/>
      </w:pPr>
      <w:r w:rsidRPr="00A507AA">
        <w:t xml:space="preserve">      Type returnType = functionType.ReturnType;</w:t>
      </w:r>
    </w:p>
    <w:p w14:paraId="5DCB8115" w14:textId="78B9BE86" w:rsidR="00A507AA" w:rsidRPr="00A507AA" w:rsidRDefault="00A507AA" w:rsidP="00A507AA">
      <w:pPr>
        <w:pStyle w:val="Code"/>
      </w:pPr>
      <w:r w:rsidRPr="00A507AA">
        <w:t xml:space="preserve">      Symbol returnSymbol </w:t>
      </w:r>
      <w:r w:rsidR="001F2BD0">
        <w:t>= new(</w:t>
      </w:r>
      <w:r w:rsidRPr="00A507AA">
        <w:t>returnType);</w:t>
      </w:r>
    </w:p>
    <w:p w14:paraId="47822472" w14:textId="77777777" w:rsidR="002B0CF1" w:rsidRDefault="002B0CF1" w:rsidP="00A507AA">
      <w:pPr>
        <w:pStyle w:val="Code"/>
      </w:pPr>
    </w:p>
    <w:p w14:paraId="31884C27" w14:textId="4914C2A2" w:rsidR="00A507AA" w:rsidRDefault="00A507AA" w:rsidP="00A507AA">
      <w:pPr>
        <w:pStyle w:val="Code"/>
      </w:pPr>
      <w:r w:rsidRPr="00A507AA">
        <w:t xml:space="preserve">      if (!returnType.IsVoid()) {</w:t>
      </w:r>
    </w:p>
    <w:p w14:paraId="6559F790" w14:textId="477B44E0" w:rsidR="006F6396" w:rsidRDefault="007F1BA9" w:rsidP="007F1BA9">
      <w:r>
        <w:t>If the return type is st</w:t>
      </w:r>
      <w:r w:rsidR="006F6396">
        <w:t>r</w:t>
      </w:r>
      <w:r>
        <w:t xml:space="preserve">uct or union, </w:t>
      </w:r>
      <w:r w:rsidR="006F6396">
        <w:t>the returned value is in fact the address of the struct or union.</w:t>
      </w:r>
    </w:p>
    <w:p w14:paraId="54DE5400" w14:textId="77777777" w:rsidR="00A507AA" w:rsidRPr="00A507AA" w:rsidRDefault="00A507AA" w:rsidP="00A507AA">
      <w:pPr>
        <w:pStyle w:val="Code"/>
      </w:pPr>
      <w:r w:rsidRPr="00A507AA">
        <w:t xml:space="preserve">        if (returnType.IsStructOrUnion()) {</w:t>
      </w:r>
    </w:p>
    <w:p w14:paraId="70496A0D" w14:textId="0AAC1445" w:rsidR="00A507AA" w:rsidRPr="00A507AA" w:rsidRDefault="00A507AA" w:rsidP="00A507AA">
      <w:pPr>
        <w:pStyle w:val="Code"/>
      </w:pPr>
      <w:r w:rsidRPr="00A507AA">
        <w:t xml:space="preserve">          Type pointerType </w:t>
      </w:r>
      <w:r w:rsidR="001F2BD0">
        <w:t>= new(</w:t>
      </w:r>
      <w:r w:rsidRPr="00A507AA">
        <w:t>returnType);</w:t>
      </w:r>
    </w:p>
    <w:p w14:paraId="4B765DB2" w14:textId="37DE8505" w:rsidR="00A507AA" w:rsidRPr="00A507AA" w:rsidRDefault="00A507AA" w:rsidP="00A507AA">
      <w:pPr>
        <w:pStyle w:val="Code"/>
      </w:pPr>
      <w:r w:rsidRPr="00A507AA">
        <w:t xml:space="preserve">          Symbol addressSymbol </w:t>
      </w:r>
      <w:r w:rsidR="001F2BD0">
        <w:t>= new(</w:t>
      </w:r>
      <w:r w:rsidRPr="00A507AA">
        <w:t>pointerType);</w:t>
      </w:r>
    </w:p>
    <w:p w14:paraId="16F561F0" w14:textId="77777777" w:rsidR="00A507AA" w:rsidRPr="00A507AA" w:rsidRDefault="00A507AA" w:rsidP="00A507AA">
      <w:pPr>
        <w:pStyle w:val="Code"/>
      </w:pPr>
      <w:r w:rsidRPr="00A507AA">
        <w:t xml:space="preserve">          returnSymbol.AddressSymbol = addressSymbol;</w:t>
      </w:r>
    </w:p>
    <w:p w14:paraId="5EBAF9B8" w14:textId="77777777" w:rsidR="00A507AA" w:rsidRPr="00A507AA" w:rsidRDefault="00A507AA" w:rsidP="00A507AA">
      <w:pPr>
        <w:pStyle w:val="Code"/>
      </w:pPr>
      <w:r w:rsidRPr="00A507AA">
        <w:t xml:space="preserve">        }</w:t>
      </w:r>
    </w:p>
    <w:p w14:paraId="460AF743" w14:textId="77777777" w:rsidR="00A507AA" w:rsidRPr="00A507AA" w:rsidRDefault="00A507AA" w:rsidP="00A507AA">
      <w:pPr>
        <w:pStyle w:val="Code"/>
      </w:pPr>
      <w:r w:rsidRPr="00A507AA">
        <w:t xml:space="preserve">      </w:t>
      </w:r>
    </w:p>
    <w:p w14:paraId="2DBCA300" w14:textId="77777777" w:rsidR="00A507AA" w:rsidRPr="00A507AA" w:rsidRDefault="00A507AA" w:rsidP="00A507AA">
      <w:pPr>
        <w:pStyle w:val="Code"/>
      </w:pPr>
      <w:r w:rsidRPr="00A507AA">
        <w:t xml:space="preserve">        AddMiddleCode(longList, MiddleOperator.GetReturnValue,</w:t>
      </w:r>
    </w:p>
    <w:p w14:paraId="38C612CA" w14:textId="77777777" w:rsidR="00A507AA" w:rsidRPr="00A507AA" w:rsidRDefault="00A507AA" w:rsidP="00A507AA">
      <w:pPr>
        <w:pStyle w:val="Code"/>
      </w:pPr>
      <w:r w:rsidRPr="00A507AA">
        <w:t xml:space="preserve">                      returnSymbol);</w:t>
      </w:r>
    </w:p>
    <w:p w14:paraId="21CB966B" w14:textId="1A49C369" w:rsidR="00A507AA" w:rsidRPr="00A507AA" w:rsidRDefault="00664AB6" w:rsidP="00664AB6">
      <w:r>
        <w:t>If the return type is floating, we need to pop its value from the floating-point stack in the short list, since the short list holds the side-effect of the call, but not the returned value.</w:t>
      </w:r>
    </w:p>
    <w:p w14:paraId="1A5641D8" w14:textId="77777777" w:rsidR="00A507AA" w:rsidRPr="00A507AA" w:rsidRDefault="00A507AA" w:rsidP="00A507AA">
      <w:pPr>
        <w:pStyle w:val="Code"/>
      </w:pPr>
      <w:r w:rsidRPr="00A507AA">
        <w:t xml:space="preserve">        if (returnType.IsFloating()) {</w:t>
      </w:r>
    </w:p>
    <w:p w14:paraId="7A28AD11" w14:textId="77777777" w:rsidR="00A507AA" w:rsidRPr="00A507AA" w:rsidRDefault="00A507AA" w:rsidP="00A507AA">
      <w:pPr>
        <w:pStyle w:val="Code"/>
      </w:pPr>
      <w:r w:rsidRPr="00A507AA">
        <w:t xml:space="preserve">          AddMiddleCode(shortList, MiddleOperator.PopEmpty);</w:t>
      </w:r>
    </w:p>
    <w:p w14:paraId="05846ED3" w14:textId="77777777" w:rsidR="00A507AA" w:rsidRPr="00A507AA" w:rsidRDefault="00A507AA" w:rsidP="00A507AA">
      <w:pPr>
        <w:pStyle w:val="Code"/>
      </w:pPr>
      <w:r w:rsidRPr="00A507AA">
        <w:t xml:space="preserve">        }</w:t>
      </w:r>
    </w:p>
    <w:p w14:paraId="449C3BB1" w14:textId="77777777" w:rsidR="00A507AA" w:rsidRPr="00A507AA" w:rsidRDefault="00A507AA" w:rsidP="00A507AA">
      <w:pPr>
        <w:pStyle w:val="Code"/>
      </w:pPr>
      <w:r w:rsidRPr="00A507AA">
        <w:t xml:space="preserve">      }</w:t>
      </w:r>
    </w:p>
    <w:p w14:paraId="38AAC121" w14:textId="774FBF6F" w:rsidR="00A507AA" w:rsidRPr="00A507AA" w:rsidRDefault="00664AB6" w:rsidP="00664AB6">
      <w:r>
        <w:lastRenderedPageBreak/>
        <w:t xml:space="preserve">Finally, we return the expression with the return symbol, short list and long list. Note that the only </w:t>
      </w:r>
      <w:proofErr w:type="spellStart"/>
      <w:r>
        <w:t>differnce</w:t>
      </w:r>
      <w:proofErr w:type="spellEnd"/>
      <w:r>
        <w:t xml:space="preserve"> between the short and long list is that the short list pops the value from the floating-point stack in case of a floating return value.</w:t>
      </w:r>
    </w:p>
    <w:p w14:paraId="09BFE1F0" w14:textId="77777777" w:rsidR="00A507AA" w:rsidRPr="00A507AA" w:rsidRDefault="00A507AA" w:rsidP="00A507AA">
      <w:pPr>
        <w:pStyle w:val="Code"/>
      </w:pPr>
      <w:r w:rsidRPr="00A507AA">
        <w:t xml:space="preserve">      return (new Expression(returnSymbol, shortList, longList));</w:t>
      </w:r>
    </w:p>
    <w:p w14:paraId="214B6A96" w14:textId="77777777" w:rsidR="00A507AA" w:rsidRPr="00A507AA" w:rsidRDefault="00A507AA" w:rsidP="00A507AA">
      <w:pPr>
        <w:pStyle w:val="Code"/>
      </w:pPr>
      <w:r w:rsidRPr="00A507AA">
        <w:t xml:space="preserve">    }</w:t>
      </w:r>
    </w:p>
    <w:p w14:paraId="4E226C59" w14:textId="3EDFD24C" w:rsidR="005E5A36" w:rsidRDefault="00CC1DF4" w:rsidP="0060539D">
      <w:pPr>
        <w:pStyle w:val="Heading3"/>
      </w:pPr>
      <w:bookmarkStart w:id="293" w:name="_Toc98936338"/>
      <w:r>
        <w:t>&lt;</w:t>
      </w:r>
      <w:proofErr w:type="spellStart"/>
      <w:r>
        <w:t>h3</w:t>
      </w:r>
      <w:proofErr w:type="spellEnd"/>
      <w:r>
        <w:t>&gt;</w:t>
      </w:r>
      <w:r w:rsidRPr="00903DBA">
        <w:t>Argument Expression List</w:t>
      </w:r>
      <w:r>
        <w:t>&lt;/</w:t>
      </w:r>
      <w:proofErr w:type="spellStart"/>
      <w:r>
        <w:t>h3</w:t>
      </w:r>
      <w:proofErr w:type="spellEnd"/>
      <w:r>
        <w:t>&gt;</w:t>
      </w:r>
      <w:bookmarkEnd w:id="293"/>
    </w:p>
    <w:p w14:paraId="19A36D86" w14:textId="249B61E3" w:rsidR="005E5A36" w:rsidRPr="00903DBA" w:rsidRDefault="005E5A36" w:rsidP="005E5A3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ArgumentExpression</w:t>
      </w:r>
      <w:r w:rsidR="00D4318D">
        <w:rPr>
          <w:rStyle w:val="KeyWord0"/>
          <w:highlight w:val="white"/>
        </w:rPr>
        <w:t>&lt;/k&gt;</w:t>
      </w:r>
      <w:r w:rsidRPr="00903DBA">
        <w:rPr>
          <w:highlight w:val="white"/>
        </w:rPr>
        <w:t xml:space="preserve"> method type casts the argument into an appropriate type.</w:t>
      </w:r>
    </w:p>
    <w:p w14:paraId="15A5DA84" w14:textId="1E6854A9" w:rsidR="00162E66" w:rsidRPr="00162E66" w:rsidRDefault="00162E66" w:rsidP="00162E66">
      <w:pPr>
        <w:pStyle w:val="Code"/>
      </w:pPr>
      <w:r>
        <w:t xml:space="preserve">    </w:t>
      </w:r>
      <w:r w:rsidRPr="00162E66">
        <w:t>public static Expression ArgumentExpression(int index,</w:t>
      </w:r>
    </w:p>
    <w:p w14:paraId="16BCA869" w14:textId="77777777" w:rsidR="00162E66" w:rsidRPr="00162E66" w:rsidRDefault="00162E66" w:rsidP="00162E66">
      <w:pPr>
        <w:pStyle w:val="Code"/>
      </w:pPr>
      <w:r w:rsidRPr="00162E66">
        <w:t xml:space="preserve">                                                Expression expression) {</w:t>
      </w:r>
    </w:p>
    <w:p w14:paraId="53A99874" w14:textId="34B0A57C" w:rsidR="008A1FFE" w:rsidRDefault="008A1FFE" w:rsidP="008A1FFE">
      <w:pPr>
        <w:rPr>
          <w:highlight w:val="white"/>
        </w:rPr>
      </w:pPr>
      <w:r>
        <w:rPr>
          <w:highlight w:val="white"/>
        </w:rPr>
        <w:t xml:space="preserve">We need the parameter type list on top of the </w:t>
      </w:r>
      <w:r>
        <w:rPr>
          <w:rStyle w:val="KeyWord0"/>
          <w:highlight w:val="white"/>
        </w:rPr>
        <w:t>&lt;k&gt;m_functionTypeStack&lt;/k&gt;</w:t>
      </w:r>
      <w:r>
        <w:rPr>
          <w:highlight w:val="white"/>
        </w:rPr>
        <w:t xml:space="preserve"> stack to compare the type of the argument expression with the parameter type.</w:t>
      </w:r>
      <w:r w:rsidR="003C7A3B">
        <w:rPr>
          <w:highlight w:val="white"/>
        </w:rPr>
        <w:t xml:space="preserve"> We also need the current offset of the argument and the extra size (for call of variadic functions).</w:t>
      </w:r>
    </w:p>
    <w:p w14:paraId="5E958F4C" w14:textId="77777777" w:rsidR="00162E66" w:rsidRPr="00162E66" w:rsidRDefault="00162E66" w:rsidP="00162E66">
      <w:pPr>
        <w:pStyle w:val="Code"/>
      </w:pPr>
      <w:r w:rsidRPr="00162E66">
        <w:t xml:space="preserve">      List&lt;Type&gt; typeList = m_functionTypeStack.Peek().TypeList;</w:t>
      </w:r>
    </w:p>
    <w:p w14:paraId="2AA73791" w14:textId="77777777" w:rsidR="00162E66" w:rsidRPr="00162E66" w:rsidRDefault="00162E66" w:rsidP="00162E66">
      <w:pPr>
        <w:pStyle w:val="Code"/>
      </w:pPr>
      <w:r w:rsidRPr="00162E66">
        <w:t xml:space="preserve">      int currentOffset = m_parameterOffsetStack.Pop(),</w:t>
      </w:r>
    </w:p>
    <w:p w14:paraId="6C0B9129" w14:textId="77777777" w:rsidR="00162E66" w:rsidRPr="00162E66" w:rsidRDefault="00162E66" w:rsidP="00162E66">
      <w:pPr>
        <w:pStyle w:val="Code"/>
      </w:pPr>
      <w:r w:rsidRPr="00162E66">
        <w:t xml:space="preserve">          extraSize = m_parameterExtraStack.Pop();</w:t>
      </w:r>
    </w:p>
    <w:p w14:paraId="3D76BD24" w14:textId="77777777" w:rsidR="004C5F9D" w:rsidRDefault="004C5F9D" w:rsidP="004C5F9D">
      <w:pPr>
        <w:rPr>
          <w:highlight w:val="white"/>
        </w:rPr>
      </w:pPr>
      <w:r>
        <w:rPr>
          <w:highlight w:val="white"/>
        </w:rPr>
        <w:t>If the argument is within the parameter list, we type cast the argument into the parameter type.</w:t>
      </w:r>
    </w:p>
    <w:p w14:paraId="5565C91C" w14:textId="77777777" w:rsidR="00162E66" w:rsidRPr="00162E66" w:rsidRDefault="00162E66" w:rsidP="00162E66">
      <w:pPr>
        <w:pStyle w:val="Code"/>
      </w:pPr>
      <w:r w:rsidRPr="00162E66">
        <w:t xml:space="preserve">      if ((typeList != null) &amp;&amp; (index &lt; typeList.Count)) {</w:t>
      </w:r>
    </w:p>
    <w:p w14:paraId="3CE10DA4" w14:textId="77777777" w:rsidR="00162E66" w:rsidRPr="00162E66" w:rsidRDefault="00162E66" w:rsidP="00162E66">
      <w:pPr>
        <w:pStyle w:val="Code"/>
      </w:pPr>
      <w:r w:rsidRPr="00162E66">
        <w:t xml:space="preserve">        expression = TypeCast.ImplicitCast(expression, typeList[index]);</w:t>
      </w:r>
    </w:p>
    <w:p w14:paraId="20D51795" w14:textId="77777777" w:rsidR="00162E66" w:rsidRPr="00162E66" w:rsidRDefault="00162E66" w:rsidP="00162E66">
      <w:pPr>
        <w:pStyle w:val="Code"/>
      </w:pPr>
      <w:r w:rsidRPr="00162E66">
        <w:t xml:space="preserve">      }</w:t>
      </w:r>
    </w:p>
    <w:p w14:paraId="53A70B99" w14:textId="6F1597E0" w:rsidR="004C5F9D" w:rsidRDefault="004C5F9D" w:rsidP="004C5F9D">
      <w:pPr>
        <w:rPr>
          <w:highlight w:val="white"/>
        </w:rPr>
      </w:pPr>
      <w:r>
        <w:rPr>
          <w:highlight w:val="white"/>
        </w:rPr>
        <w:t>If the argument is outside the parameter list (variadic call), we promote the argument</w:t>
      </w:r>
      <w:r w:rsidR="00D51B27">
        <w:rPr>
          <w:highlight w:val="white"/>
        </w:rPr>
        <w:t>. T</w:t>
      </w:r>
      <w:r>
        <w:rPr>
          <w:highlight w:val="white"/>
        </w:rPr>
        <w:t>hat is, we cast the argument into an appropriate type</w:t>
      </w:r>
      <w:r w:rsidR="00444A3B">
        <w:rPr>
          <w:highlight w:val="white"/>
        </w:rPr>
        <w:t xml:space="preserve"> suitable to the call</w:t>
      </w:r>
      <w:r>
        <w:rPr>
          <w:highlight w:val="white"/>
        </w:rPr>
        <w:t xml:space="preserve">. Character and short integer are cast to signed or unsigned integers, and floats </w:t>
      </w:r>
      <w:r w:rsidR="00140881">
        <w:rPr>
          <w:highlight w:val="white"/>
        </w:rPr>
        <w:t>are</w:t>
      </w:r>
      <w:r>
        <w:rPr>
          <w:highlight w:val="white"/>
        </w:rPr>
        <w:t xml:space="preserve"> cast to doubles.</w:t>
      </w:r>
      <w:r w:rsidR="0066798A">
        <w:rPr>
          <w:highlight w:val="white"/>
        </w:rPr>
        <w:t xml:space="preserve"> We also increase the extra size with the size of the argument since we </w:t>
      </w:r>
      <w:r w:rsidR="00C56A16">
        <w:rPr>
          <w:highlight w:val="white"/>
        </w:rPr>
        <w:t>there is an extra argument in this call to a variadic function.</w:t>
      </w:r>
      <w:r w:rsidR="00702D53">
        <w:rPr>
          <w:highlight w:val="white"/>
        </w:rPr>
        <w:t xml:space="preserve"> The </w:t>
      </w:r>
      <w:r w:rsidR="00D3149D">
        <w:rPr>
          <w:highlight w:val="white"/>
        </w:rPr>
        <w:t>&lt;k&gt;</w:t>
      </w:r>
      <w:proofErr w:type="spellStart"/>
      <w:r w:rsidR="00702D53" w:rsidRPr="00D3149D">
        <w:rPr>
          <w:rStyle w:val="KeyWord0"/>
          <w:highlight w:val="white"/>
        </w:rPr>
        <w:t>SizeAddress</w:t>
      </w:r>
      <w:proofErr w:type="spellEnd"/>
      <w:r w:rsidR="00D3149D">
        <w:rPr>
          <w:highlight w:val="white"/>
        </w:rPr>
        <w:t>&lt;/k&gt;</w:t>
      </w:r>
      <w:r w:rsidR="00702D53">
        <w:rPr>
          <w:highlight w:val="white"/>
        </w:rPr>
        <w:t xml:space="preserve"> methods returns the size of the type, with the exception that that functions and arrays are given pointer size.</w:t>
      </w:r>
    </w:p>
    <w:p w14:paraId="29F68227" w14:textId="77777777" w:rsidR="00162E66" w:rsidRPr="00162E66" w:rsidRDefault="00162E66" w:rsidP="00162E66">
      <w:pPr>
        <w:pStyle w:val="Code"/>
      </w:pPr>
      <w:r w:rsidRPr="00162E66">
        <w:t xml:space="preserve">      else {</w:t>
      </w:r>
    </w:p>
    <w:p w14:paraId="70EBCF88" w14:textId="77777777" w:rsidR="00162E66" w:rsidRPr="00162E66" w:rsidRDefault="00162E66" w:rsidP="00162E66">
      <w:pPr>
        <w:pStyle w:val="Code"/>
      </w:pPr>
      <w:r w:rsidRPr="00162E66">
        <w:t xml:space="preserve">        expression = TypePromotion(expression);</w:t>
      </w:r>
    </w:p>
    <w:p w14:paraId="21858B8B" w14:textId="77777777" w:rsidR="00162E66" w:rsidRPr="00162E66" w:rsidRDefault="00162E66" w:rsidP="00162E66">
      <w:pPr>
        <w:pStyle w:val="Code"/>
      </w:pPr>
      <w:r w:rsidRPr="00162E66">
        <w:t xml:space="preserve">        extraSize += expression.Symbol.Type.SizeAddress();</w:t>
      </w:r>
    </w:p>
    <w:p w14:paraId="1B472625" w14:textId="77777777" w:rsidR="00162E66" w:rsidRPr="00162E66" w:rsidRDefault="00162E66" w:rsidP="00162E66">
      <w:pPr>
        <w:pStyle w:val="Code"/>
      </w:pPr>
      <w:r w:rsidRPr="00162E66">
        <w:t xml:space="preserve">      }</w:t>
      </w:r>
    </w:p>
    <w:p w14:paraId="049F2E79" w14:textId="5241B38B" w:rsidR="00837511" w:rsidRPr="00162E66" w:rsidRDefault="00837511" w:rsidP="00837511">
      <w:r>
        <w:t>If this argument is the first argument in the call (index is zero) we initialize the current offset to the size of function header, and increase the total offset. Remember that we only need the current offset to decrease the total offset after the call</w:t>
      </w:r>
      <w:r w:rsidR="000F5DD6">
        <w:t>,</w:t>
      </w:r>
      <w:r>
        <w:t xml:space="preserve"> in case of a nested call chain.</w:t>
      </w:r>
    </w:p>
    <w:p w14:paraId="21BF5213" w14:textId="77777777" w:rsidR="000D679A" w:rsidRDefault="000D679A" w:rsidP="000D679A">
      <w:pPr>
        <w:rPr>
          <w:highlight w:val="white"/>
        </w:rPr>
      </w:pPr>
      <w:r>
        <w:rPr>
          <w:highlight w:val="white"/>
        </w:rPr>
        <w:t>As mentioned above, the reason we keep track of the current offset is that we in case of nested function calls need to allocate space for the previous arguments of the functions call outside the nested function. If the current offset is more than zero, we add it to the total offset (the offset of all nested function calls). If the current offset is zero, no argument has yet been passed, and we do not need to increase the total offset.</w:t>
      </w:r>
    </w:p>
    <w:p w14:paraId="73F1EDE4" w14:textId="77777777" w:rsidR="00162E66" w:rsidRPr="00162E66" w:rsidRDefault="00162E66" w:rsidP="00162E66">
      <w:pPr>
        <w:pStyle w:val="Code"/>
      </w:pPr>
      <w:r w:rsidRPr="00162E66">
        <w:t xml:space="preserve">      if (index == 0) {</w:t>
      </w:r>
    </w:p>
    <w:p w14:paraId="23403AD1" w14:textId="77777777" w:rsidR="00162E66" w:rsidRPr="00162E66" w:rsidRDefault="00162E66" w:rsidP="00162E66">
      <w:pPr>
        <w:pStyle w:val="Code"/>
      </w:pPr>
      <w:r w:rsidRPr="00162E66">
        <w:t xml:space="preserve">        currentOffset = SymbolTable.FunctionHeaderSize;</w:t>
      </w:r>
    </w:p>
    <w:p w14:paraId="721D287C" w14:textId="77777777" w:rsidR="00162E66" w:rsidRPr="00162E66" w:rsidRDefault="00162E66" w:rsidP="00162E66">
      <w:pPr>
        <w:pStyle w:val="Code"/>
      </w:pPr>
      <w:r w:rsidRPr="00162E66">
        <w:t xml:space="preserve">        m_totalOffset += SymbolTable.FunctionHeaderSize;</w:t>
      </w:r>
    </w:p>
    <w:p w14:paraId="63A6FE9A" w14:textId="77777777" w:rsidR="00162E66" w:rsidRPr="00162E66" w:rsidRDefault="00162E66" w:rsidP="00162E66">
      <w:pPr>
        <w:pStyle w:val="Code"/>
      </w:pPr>
      <w:r w:rsidRPr="00162E66">
        <w:t xml:space="preserve">      }</w:t>
      </w:r>
    </w:p>
    <w:p w14:paraId="4A66EBBA" w14:textId="77777777" w:rsidR="00837511" w:rsidRDefault="00837511" w:rsidP="00837511">
      <w:r>
        <w:t>In case of a a struct or union or argument, we add a parameter initialization middle code instruction.</w:t>
      </w:r>
    </w:p>
    <w:p w14:paraId="58E95695" w14:textId="77777777" w:rsidR="00162E66" w:rsidRPr="00162E66" w:rsidRDefault="00162E66" w:rsidP="00162E66">
      <w:pPr>
        <w:pStyle w:val="Code"/>
      </w:pPr>
      <w:r w:rsidRPr="00162E66">
        <w:t xml:space="preserve">      Type argumentType = expression.Symbol.Type;</w:t>
      </w:r>
    </w:p>
    <w:p w14:paraId="0AAB7EB4" w14:textId="77777777" w:rsidR="00162E66" w:rsidRPr="00162E66" w:rsidRDefault="00162E66" w:rsidP="00162E66">
      <w:pPr>
        <w:pStyle w:val="Code"/>
      </w:pPr>
      <w:r w:rsidRPr="00162E66">
        <w:t xml:space="preserve">      if (argumentType.IsStructOrUnion()) {</w:t>
      </w:r>
    </w:p>
    <w:p w14:paraId="70287A6E" w14:textId="77777777" w:rsidR="00162E66" w:rsidRPr="00162E66" w:rsidRDefault="00162E66" w:rsidP="00162E66">
      <w:pPr>
        <w:pStyle w:val="Code"/>
      </w:pPr>
      <w:r w:rsidRPr="00162E66">
        <w:t xml:space="preserve">        AddMiddleCode(expression.LongList, MiddleOperator.ParameterInitSize,</w:t>
      </w:r>
    </w:p>
    <w:p w14:paraId="5BEDD342" w14:textId="77777777" w:rsidR="00162E66" w:rsidRPr="00162E66" w:rsidRDefault="00162E66" w:rsidP="00162E66">
      <w:pPr>
        <w:pStyle w:val="Code"/>
      </w:pPr>
      <w:r w:rsidRPr="00162E66">
        <w:t xml:space="preserve">                      SymbolTable.CurrentTable.CurrentOffset + m_totalOffset,</w:t>
      </w:r>
    </w:p>
    <w:p w14:paraId="4DCE6A36" w14:textId="77777777" w:rsidR="00162E66" w:rsidRPr="00162E66" w:rsidRDefault="00162E66" w:rsidP="00162E66">
      <w:pPr>
        <w:pStyle w:val="Code"/>
      </w:pPr>
      <w:r w:rsidRPr="00162E66">
        <w:lastRenderedPageBreak/>
        <w:t xml:space="preserve">                      argumentType, expression.Symbol);</w:t>
      </w:r>
    </w:p>
    <w:p w14:paraId="02CD6E4A" w14:textId="77777777" w:rsidR="00162E66" w:rsidRPr="00162E66" w:rsidRDefault="00162E66" w:rsidP="00162E66">
      <w:pPr>
        <w:pStyle w:val="Code"/>
      </w:pPr>
      <w:r w:rsidRPr="00162E66">
        <w:t xml:space="preserve">      }</w:t>
      </w:r>
    </w:p>
    <w:p w14:paraId="1E0CCA1A" w14:textId="77777777" w:rsidR="00162E66" w:rsidRPr="00162E66" w:rsidRDefault="00162E66" w:rsidP="00162E66">
      <w:pPr>
        <w:pStyle w:val="Code"/>
      </w:pPr>
    </w:p>
    <w:p w14:paraId="2D391616" w14:textId="64F5B26B" w:rsidR="00837511" w:rsidRDefault="00350714" w:rsidP="00837511">
      <w:r>
        <w:t xml:space="preserve">Then </w:t>
      </w:r>
      <w:r w:rsidR="00837511">
        <w:t xml:space="preserve">we add </w:t>
      </w:r>
      <w:r>
        <w:t xml:space="preserve">the parameter middle code instruction. </w:t>
      </w:r>
    </w:p>
    <w:p w14:paraId="6BB20A48" w14:textId="0345F0F2" w:rsidR="00162E66" w:rsidRPr="00162E66" w:rsidRDefault="00162E66" w:rsidP="00162E66">
      <w:pPr>
        <w:pStyle w:val="Code"/>
      </w:pPr>
      <w:r w:rsidRPr="00162E66">
        <w:t xml:space="preserve">      AddMiddleCode(expression.LongList, MiddleOperator.Parameter,</w:t>
      </w:r>
    </w:p>
    <w:p w14:paraId="28415DE6" w14:textId="77777777" w:rsidR="00162E66" w:rsidRPr="00162E66" w:rsidRDefault="00162E66" w:rsidP="00162E66">
      <w:pPr>
        <w:pStyle w:val="Code"/>
      </w:pPr>
      <w:r w:rsidRPr="00162E66">
        <w:t xml:space="preserve">                    SymbolTable.CurrentTable.CurrentOffset + m_totalOffset,</w:t>
      </w:r>
    </w:p>
    <w:p w14:paraId="6EBC1033" w14:textId="77777777" w:rsidR="00162E66" w:rsidRPr="00162E66" w:rsidRDefault="00162E66" w:rsidP="00162E66">
      <w:pPr>
        <w:pStyle w:val="Code"/>
      </w:pPr>
      <w:r w:rsidRPr="00162E66">
        <w:t xml:space="preserve">                    argumentType, expression.Symbol);</w:t>
      </w:r>
    </w:p>
    <w:p w14:paraId="3FC677F4" w14:textId="3F737FAD" w:rsidR="00162E66" w:rsidRPr="00162E66" w:rsidRDefault="00350714" w:rsidP="00350714">
      <w:r>
        <w:t xml:space="preserve">Finally, </w:t>
      </w:r>
      <w:r w:rsidR="0066798A">
        <w:t xml:space="preserve">we increase the </w:t>
      </w:r>
      <w:r w:rsidR="00095356">
        <w:t>current offset and extra size stacks</w:t>
      </w:r>
      <w:r w:rsidR="0086446F">
        <w:t xml:space="preserve"> as well as the total offset.</w:t>
      </w:r>
    </w:p>
    <w:p w14:paraId="3BF49632" w14:textId="77777777" w:rsidR="00162E66" w:rsidRPr="00162E66" w:rsidRDefault="00162E66" w:rsidP="00162E66">
      <w:pPr>
        <w:pStyle w:val="Code"/>
      </w:pPr>
      <w:r w:rsidRPr="00162E66">
        <w:t xml:space="preserve">      int argumentSize = expression.Symbol.Type.SizeAddress();</w:t>
      </w:r>
    </w:p>
    <w:p w14:paraId="3132CBBD" w14:textId="77777777" w:rsidR="00162E66" w:rsidRPr="00162E66" w:rsidRDefault="00162E66" w:rsidP="00162E66">
      <w:pPr>
        <w:pStyle w:val="Code"/>
      </w:pPr>
      <w:r w:rsidRPr="00162E66">
        <w:t xml:space="preserve">      m_parameterOffsetStack.Push(currentOffset + argumentSize);</w:t>
      </w:r>
    </w:p>
    <w:p w14:paraId="04BEE7C2" w14:textId="77777777" w:rsidR="00162E66" w:rsidRPr="00162E66" w:rsidRDefault="00162E66" w:rsidP="00162E66">
      <w:pPr>
        <w:pStyle w:val="Code"/>
      </w:pPr>
      <w:r w:rsidRPr="00162E66">
        <w:t xml:space="preserve">      m_parameterExtraStack.Push(extraSize);</w:t>
      </w:r>
    </w:p>
    <w:p w14:paraId="2ACDA5A4" w14:textId="77777777" w:rsidR="00162E66" w:rsidRPr="00162E66" w:rsidRDefault="00162E66" w:rsidP="00162E66">
      <w:pPr>
        <w:pStyle w:val="Code"/>
      </w:pPr>
      <w:r w:rsidRPr="00162E66">
        <w:t xml:space="preserve">      m_totalOffset += argumentSize;</w:t>
      </w:r>
    </w:p>
    <w:p w14:paraId="2E5845D8" w14:textId="77777777" w:rsidR="00162E66" w:rsidRPr="00162E66" w:rsidRDefault="00162E66" w:rsidP="00162E66">
      <w:pPr>
        <w:pStyle w:val="Code"/>
      </w:pPr>
      <w:r w:rsidRPr="00162E66">
        <w:t xml:space="preserve">      return expression;</w:t>
      </w:r>
    </w:p>
    <w:p w14:paraId="0B7C2AF7" w14:textId="77777777" w:rsidR="00162E66" w:rsidRPr="00162E66" w:rsidRDefault="00162E66" w:rsidP="00162E66">
      <w:pPr>
        <w:pStyle w:val="Code"/>
      </w:pPr>
      <w:r w:rsidRPr="00162E66">
        <w:t xml:space="preserve">    }</w:t>
      </w:r>
    </w:p>
    <w:p w14:paraId="358901C0" w14:textId="6A8266AD" w:rsidR="00162E66" w:rsidRPr="00162E66" w:rsidRDefault="00D3149D" w:rsidP="00D3149D">
      <w:r>
        <w:t>The &lt;k&gt;</w:t>
      </w:r>
      <w:proofErr w:type="spellStart"/>
      <w:r w:rsidRPr="00D3149D">
        <w:rPr>
          <w:rStyle w:val="KeyWord0"/>
        </w:rPr>
        <w:t>TypePromotion</w:t>
      </w:r>
      <w:proofErr w:type="spellEnd"/>
      <w:r>
        <w:t>&lt;/k&gt; method</w:t>
      </w:r>
      <w:r w:rsidR="0080118A">
        <w:t xml:space="preserve"> promotes the given type to fit as an argument in a variadic function call. Characters and short integers are promoted to integers and floats are promoted to doubles.</w:t>
      </w:r>
    </w:p>
    <w:p w14:paraId="11428007" w14:textId="77777777" w:rsidR="00162E66" w:rsidRPr="00162E66" w:rsidRDefault="00162E66" w:rsidP="00162E66">
      <w:pPr>
        <w:pStyle w:val="Code"/>
      </w:pPr>
      <w:r w:rsidRPr="00162E66">
        <w:t xml:space="preserve">    public static Expression TypePromotion(Expression expression) {</w:t>
      </w:r>
    </w:p>
    <w:p w14:paraId="3F3638C0" w14:textId="77777777" w:rsidR="00162E66" w:rsidRPr="00162E66" w:rsidRDefault="00162E66" w:rsidP="00162E66">
      <w:pPr>
        <w:pStyle w:val="Code"/>
      </w:pPr>
      <w:r w:rsidRPr="00162E66">
        <w:t xml:space="preserve">      Type type = expression.Symbol.Type;</w:t>
      </w:r>
    </w:p>
    <w:p w14:paraId="1E2BFE09" w14:textId="77777777" w:rsidR="00162E66" w:rsidRPr="00162E66" w:rsidRDefault="00162E66" w:rsidP="00162E66">
      <w:pPr>
        <w:pStyle w:val="Code"/>
      </w:pPr>
    </w:p>
    <w:p w14:paraId="18BD6268" w14:textId="77777777" w:rsidR="00162E66" w:rsidRPr="00162E66" w:rsidRDefault="00162E66" w:rsidP="00162E66">
      <w:pPr>
        <w:pStyle w:val="Code"/>
      </w:pPr>
      <w:r w:rsidRPr="00162E66">
        <w:t xml:space="preserve">      if (type.IsChar() || type.IsShort()) {</w:t>
      </w:r>
    </w:p>
    <w:p w14:paraId="34750008" w14:textId="77777777" w:rsidR="00162E66" w:rsidRPr="00162E66" w:rsidRDefault="00162E66" w:rsidP="00162E66">
      <w:pPr>
        <w:pStyle w:val="Code"/>
      </w:pPr>
      <w:r w:rsidRPr="00162E66">
        <w:t xml:space="preserve">        if (type.IsSigned()) {</w:t>
      </w:r>
    </w:p>
    <w:p w14:paraId="078EFAFE" w14:textId="77777777" w:rsidR="00162E66" w:rsidRPr="00162E66" w:rsidRDefault="00162E66" w:rsidP="00162E66">
      <w:pPr>
        <w:pStyle w:val="Code"/>
      </w:pPr>
      <w:r w:rsidRPr="00162E66">
        <w:t xml:space="preserve">          return TypeCast.ImplicitCast(expression, Type.SignedIntegerType);</w:t>
      </w:r>
    </w:p>
    <w:p w14:paraId="133F8BB6" w14:textId="77777777" w:rsidR="00162E66" w:rsidRPr="00162E66" w:rsidRDefault="00162E66" w:rsidP="00162E66">
      <w:pPr>
        <w:pStyle w:val="Code"/>
      </w:pPr>
      <w:r w:rsidRPr="00162E66">
        <w:t xml:space="preserve">        }</w:t>
      </w:r>
    </w:p>
    <w:p w14:paraId="07DF89C1" w14:textId="77777777" w:rsidR="00162E66" w:rsidRPr="00162E66" w:rsidRDefault="00162E66" w:rsidP="00162E66">
      <w:pPr>
        <w:pStyle w:val="Code"/>
      </w:pPr>
      <w:r w:rsidRPr="00162E66">
        <w:t xml:space="preserve">        else {</w:t>
      </w:r>
    </w:p>
    <w:p w14:paraId="25B47347" w14:textId="77777777" w:rsidR="00162E66" w:rsidRPr="00162E66" w:rsidRDefault="00162E66" w:rsidP="00162E66">
      <w:pPr>
        <w:pStyle w:val="Code"/>
      </w:pPr>
      <w:r w:rsidRPr="00162E66">
        <w:t xml:space="preserve">          return TypeCast.ImplicitCast(expression, Type.UnsignedIntegerType);</w:t>
      </w:r>
    </w:p>
    <w:p w14:paraId="16B72D2F" w14:textId="77777777" w:rsidR="00162E66" w:rsidRPr="00162E66" w:rsidRDefault="00162E66" w:rsidP="00162E66">
      <w:pPr>
        <w:pStyle w:val="Code"/>
      </w:pPr>
      <w:r w:rsidRPr="00162E66">
        <w:t xml:space="preserve">        }      </w:t>
      </w:r>
    </w:p>
    <w:p w14:paraId="0C4D1502" w14:textId="77777777" w:rsidR="00162E66" w:rsidRPr="00162E66" w:rsidRDefault="00162E66" w:rsidP="00162E66">
      <w:pPr>
        <w:pStyle w:val="Code"/>
      </w:pPr>
      <w:r w:rsidRPr="00162E66">
        <w:t xml:space="preserve">      }</w:t>
      </w:r>
    </w:p>
    <w:p w14:paraId="042B924C" w14:textId="77777777" w:rsidR="00162E66" w:rsidRPr="00162E66" w:rsidRDefault="00162E66" w:rsidP="00162E66">
      <w:pPr>
        <w:pStyle w:val="Code"/>
      </w:pPr>
      <w:r w:rsidRPr="00162E66">
        <w:t xml:space="preserve">      else if (type.IsFloat()) {</w:t>
      </w:r>
    </w:p>
    <w:p w14:paraId="1698134D" w14:textId="77777777" w:rsidR="00162E66" w:rsidRPr="00162E66" w:rsidRDefault="00162E66" w:rsidP="00162E66">
      <w:pPr>
        <w:pStyle w:val="Code"/>
      </w:pPr>
      <w:r w:rsidRPr="00162E66">
        <w:t xml:space="preserve">        return TypeCast.ImplicitCast(expression, Type.DoubleType);</w:t>
      </w:r>
    </w:p>
    <w:p w14:paraId="63293275" w14:textId="77777777" w:rsidR="00162E66" w:rsidRPr="00162E66" w:rsidRDefault="00162E66" w:rsidP="00162E66">
      <w:pPr>
        <w:pStyle w:val="Code"/>
      </w:pPr>
      <w:r w:rsidRPr="00162E66">
        <w:t xml:space="preserve">      }</w:t>
      </w:r>
    </w:p>
    <w:p w14:paraId="3E81A944" w14:textId="77777777" w:rsidR="00162E66" w:rsidRPr="00162E66" w:rsidRDefault="00162E66" w:rsidP="00162E66">
      <w:pPr>
        <w:pStyle w:val="Code"/>
      </w:pPr>
      <w:r w:rsidRPr="00162E66">
        <w:t xml:space="preserve">      else {</w:t>
      </w:r>
    </w:p>
    <w:p w14:paraId="0F476BB9" w14:textId="77777777" w:rsidR="00162E66" w:rsidRPr="00162E66" w:rsidRDefault="00162E66" w:rsidP="00162E66">
      <w:pPr>
        <w:pStyle w:val="Code"/>
      </w:pPr>
      <w:r w:rsidRPr="00162E66">
        <w:t xml:space="preserve">        return expression;</w:t>
      </w:r>
    </w:p>
    <w:p w14:paraId="41FC5FC4" w14:textId="77777777" w:rsidR="00162E66" w:rsidRPr="00162E66" w:rsidRDefault="00162E66" w:rsidP="00162E66">
      <w:pPr>
        <w:pStyle w:val="Code"/>
      </w:pPr>
      <w:r w:rsidRPr="00162E66">
        <w:t xml:space="preserve">      }</w:t>
      </w:r>
    </w:p>
    <w:p w14:paraId="4FF05A14" w14:textId="09F2A797" w:rsidR="005E5A36" w:rsidRPr="00162E66" w:rsidRDefault="00162E66" w:rsidP="00162E66">
      <w:pPr>
        <w:pStyle w:val="Code"/>
        <w:rPr>
          <w:highlight w:val="white"/>
        </w:rPr>
      </w:pPr>
      <w:r w:rsidRPr="00162E66">
        <w:t xml:space="preserve">    }</w:t>
      </w:r>
    </w:p>
    <w:p w14:paraId="52BC92D2" w14:textId="517DE924" w:rsidR="005E5A36" w:rsidRPr="00C968FE" w:rsidRDefault="00CC1DF4" w:rsidP="0060539D">
      <w:pPr>
        <w:pStyle w:val="Heading3"/>
        <w:rPr>
          <w:highlight w:val="white"/>
        </w:rPr>
      </w:pPr>
      <w:bookmarkStart w:id="294" w:name="_Toc98936339"/>
      <w:r>
        <w:rPr>
          <w:highlight w:val="white"/>
        </w:rPr>
        <w:t>&lt;</w:t>
      </w:r>
      <w:proofErr w:type="spellStart"/>
      <w:r>
        <w:rPr>
          <w:highlight w:val="white"/>
        </w:rPr>
        <w:t>h3</w:t>
      </w:r>
      <w:proofErr w:type="spellEnd"/>
      <w:r>
        <w:rPr>
          <w:highlight w:val="white"/>
        </w:rPr>
        <w:t>&gt;</w:t>
      </w:r>
      <w:r w:rsidRPr="00C968FE">
        <w:rPr>
          <w:highlight w:val="white"/>
        </w:rPr>
        <w:t>Primary Expressions</w:t>
      </w:r>
      <w:r>
        <w:rPr>
          <w:highlight w:val="white"/>
        </w:rPr>
        <w:t>&lt;/</w:t>
      </w:r>
      <w:proofErr w:type="spellStart"/>
      <w:r>
        <w:rPr>
          <w:highlight w:val="white"/>
        </w:rPr>
        <w:t>h3</w:t>
      </w:r>
      <w:proofErr w:type="spellEnd"/>
      <w:r>
        <w:rPr>
          <w:highlight w:val="white"/>
        </w:rPr>
        <w:t>&gt;</w:t>
      </w:r>
      <w:bookmarkEnd w:id="294"/>
    </w:p>
    <w:p w14:paraId="27596F29" w14:textId="3A4437E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ValueExpression</w:t>
      </w:r>
      <w:r w:rsidR="00D4318D">
        <w:rPr>
          <w:rStyle w:val="KeyWord0"/>
          <w:highlight w:val="white"/>
        </w:rPr>
        <w:t>&lt;/k&gt;</w:t>
      </w:r>
      <w:r>
        <w:rPr>
          <w:highlight w:val="white"/>
        </w:rPr>
        <w:t xml:space="preserve"> method handles a single value. If t</w:t>
      </w:r>
      <w:r w:rsidR="005E5A36" w:rsidRPr="00903DBA">
        <w:rPr>
          <w:highlight w:val="white"/>
        </w:rPr>
        <w:t>he value holds floating type, we push it at the floating value stack.</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5352709C"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49F88DF7" w:rsidR="005E5A36" w:rsidRPr="00903DBA" w:rsidRDefault="004176BB" w:rsidP="005E5A36">
      <w:pPr>
        <w:rPr>
          <w:highlight w:val="white"/>
        </w:rPr>
      </w:pPr>
      <w:r>
        <w:rPr>
          <w:highlight w:val="white"/>
        </w:rPr>
        <w:t xml:space="preserve">The </w:t>
      </w:r>
      <w:r w:rsidR="00D4318D">
        <w:rPr>
          <w:rStyle w:val="KeyWord0"/>
          <w:highlight w:val="white"/>
        </w:rPr>
        <w:t>&lt;k&gt;</w:t>
      </w:r>
      <w:r w:rsidR="00D4318D" w:rsidRPr="004176BB">
        <w:rPr>
          <w:rStyle w:val="KeyWord0"/>
          <w:highlight w:val="white"/>
        </w:rPr>
        <w:t>NameExpression</w:t>
      </w:r>
      <w:r w:rsidR="00D4318D">
        <w:rPr>
          <w:rStyle w:val="KeyWord0"/>
          <w:highlight w:val="white"/>
        </w:rPr>
        <w:t>&lt;/k&gt;</w:t>
      </w:r>
      <w:r w:rsidRPr="00903DBA">
        <w:rPr>
          <w:highlight w:val="white"/>
        </w:rPr>
        <w:t xml:space="preserve"> </w:t>
      </w:r>
      <w:r>
        <w:rPr>
          <w:highlight w:val="white"/>
        </w:rPr>
        <w:t xml:space="preserve">method </w:t>
      </w:r>
      <w:r w:rsidR="005E5A36" w:rsidRPr="00903DBA">
        <w:rPr>
          <w:highlight w:val="white"/>
        </w:rPr>
        <w:t>look</w:t>
      </w:r>
      <w:r>
        <w:rPr>
          <w:highlight w:val="white"/>
        </w:rPr>
        <w:t>s</w:t>
      </w:r>
      <w:r w:rsidR="005E5A36" w:rsidRPr="00903DBA">
        <w:rPr>
          <w:highlight w:val="white"/>
        </w:rPr>
        <w:t xml:space="preserve"> </w:t>
      </w:r>
      <w:r>
        <w:rPr>
          <w:highlight w:val="white"/>
        </w:rPr>
        <w:t>up a name</w:t>
      </w:r>
      <w:r w:rsidR="005E5A36" w:rsidRPr="00903DBA">
        <w:rPr>
          <w:highlight w:val="white"/>
        </w:rPr>
        <w:t xml:space="preserve"> in the current symbol table. If there is no symbol, we add a function without a parameter list, that returns a signed integer, to the symbol table.</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lastRenderedPageBreak/>
        <w:t xml:space="preserve">      Symbol symbol = SymbolTable.CurrentTable.LookupSymbol(name);</w:t>
      </w:r>
    </w:p>
    <w:p w14:paraId="10F7BDE1" w14:textId="7FF757E8" w:rsidR="005E5A36" w:rsidRPr="00903DBA" w:rsidRDefault="005E5A36" w:rsidP="005E5A36">
      <w:pPr>
        <w:pStyle w:val="Code"/>
        <w:rPr>
          <w:highlight w:val="white"/>
        </w:rPr>
      </w:pPr>
      <w:r w:rsidRPr="00903DBA">
        <w:rPr>
          <w:highlight w:val="white"/>
        </w:rPr>
        <w:t xml:space="preserve">      </w:t>
      </w:r>
      <w:r w:rsidR="0056352A">
        <w:rPr>
          <w:highlight w:val="white"/>
        </w:rPr>
        <w:t>Error.Check</w:t>
      </w:r>
      <w:r w:rsidRPr="00903DBA">
        <w:rPr>
          <w:highlight w:val="white"/>
        </w:rPr>
        <w:t>(symbol != null, name, Message.Unknown_name);</w:t>
      </w:r>
    </w:p>
    <w:p w14:paraId="0B3C168A" w14:textId="77777777" w:rsidR="005E5A36" w:rsidRPr="00903DBA" w:rsidRDefault="005E5A36" w:rsidP="005E5A36">
      <w:pPr>
        <w:pStyle w:val="Code"/>
        <w:rPr>
          <w:highlight w:val="white"/>
        </w:rPr>
      </w:pPr>
    </w:p>
    <w:p w14:paraId="1B396FA5" w14:textId="317A67D0" w:rsidR="005E5A36" w:rsidRPr="00903DBA" w:rsidRDefault="005E5A36" w:rsidP="005E5A36">
      <w:pPr>
        <w:pStyle w:val="Code"/>
        <w:rPr>
          <w:highlight w:val="white"/>
        </w:rPr>
      </w:pPr>
      <w:r w:rsidRPr="00903DBA">
        <w:rPr>
          <w:highlight w:val="white"/>
        </w:rPr>
        <w:t xml:space="preserve">      List&lt;MiddleCode&gt; shortList </w:t>
      </w:r>
      <w:r w:rsidR="001F2BD0">
        <w:rPr>
          <w:highlight w:val="white"/>
        </w:rPr>
        <w:t>= new(</w:t>
      </w:r>
      <w:r w:rsidRPr="00903DBA">
        <w:rPr>
          <w:highlight w:val="white"/>
        </w:rPr>
        <w:t>),</w:t>
      </w:r>
    </w:p>
    <w:p w14:paraId="057CD9AC" w14:textId="11EFBD40" w:rsidR="005E5A36" w:rsidRPr="00903DBA" w:rsidRDefault="005E5A36" w:rsidP="005E5A36">
      <w:pPr>
        <w:pStyle w:val="Code"/>
        <w:rPr>
          <w:highlight w:val="white"/>
        </w:rPr>
      </w:pPr>
      <w:r w:rsidRPr="00903DBA">
        <w:rPr>
          <w:highlight w:val="white"/>
        </w:rPr>
        <w:t xml:space="preserve">                       longList </w:t>
      </w:r>
      <w:r w:rsidR="001F2BD0">
        <w:rPr>
          <w:highlight w:val="white"/>
        </w:rPr>
        <w:t>= new(</w:t>
      </w:r>
      <w:r w:rsidRPr="00903DBA">
        <w:rPr>
          <w:highlight w:val="white"/>
        </w:rPr>
        <w:t xml:space="preserve">);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45053A62" w:rsidR="005E5A36" w:rsidRDefault="005E5A36" w:rsidP="005E5A36">
      <w:pPr>
        <w:pStyle w:val="Code"/>
        <w:rPr>
          <w:highlight w:val="white"/>
        </w:rPr>
      </w:pPr>
      <w:r w:rsidRPr="00903DBA">
        <w:rPr>
          <w:highlight w:val="white"/>
        </w:rPr>
        <w:t xml:space="preserve">    }</w:t>
      </w:r>
    </w:p>
    <w:p w14:paraId="0A711CE2" w14:textId="0FDB861C" w:rsidR="007D4A40" w:rsidRDefault="007D4A40" w:rsidP="007D4A40">
      <w:pPr>
        <w:rPr>
          <w:highlight w:val="white"/>
        </w:rPr>
      </w:pPr>
      <w:r>
        <w:rPr>
          <w:highlight w:val="white"/>
        </w:rPr>
        <w:t xml:space="preserve">The </w:t>
      </w:r>
      <w:r w:rsidR="00D4318D">
        <w:rPr>
          <w:rStyle w:val="KeyWord0"/>
          <w:highlight w:val="white"/>
        </w:rPr>
        <w:t>&lt;k&gt;Register</w:t>
      </w:r>
      <w:r w:rsidR="00D4318D" w:rsidRPr="00374BC3">
        <w:rPr>
          <w:rStyle w:val="KeyWord0"/>
          <w:highlight w:val="white"/>
        </w:rPr>
        <w:t>Expression</w:t>
      </w:r>
      <w:r w:rsidR="00D4318D">
        <w:rPr>
          <w:rStyle w:val="KeyWord0"/>
          <w:highlight w:val="white"/>
        </w:rPr>
        <w:t>&lt;/k&gt;</w:t>
      </w:r>
      <w:r>
        <w:rPr>
          <w:highlight w:val="white"/>
        </w:rPr>
        <w:t xml:space="preserve"> generates code to access the value of a register.</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5880728D"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622E1727"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42779BA0" w14:textId="08051E95" w:rsidR="00374BC3" w:rsidRDefault="00374BC3" w:rsidP="00374BC3">
      <w:pPr>
        <w:rPr>
          <w:highlight w:val="white"/>
        </w:rPr>
      </w:pPr>
      <w:r>
        <w:rPr>
          <w:highlight w:val="white"/>
        </w:rPr>
        <w:t xml:space="preserve">The </w:t>
      </w:r>
      <w:r w:rsidR="00D4318D">
        <w:rPr>
          <w:rStyle w:val="KeyWord0"/>
          <w:highlight w:val="white"/>
        </w:rPr>
        <w:t>&lt;k&gt;CarryFlag</w:t>
      </w:r>
      <w:r w:rsidR="00D4318D" w:rsidRPr="00374BC3">
        <w:rPr>
          <w:rStyle w:val="KeyWord0"/>
          <w:highlight w:val="white"/>
        </w:rPr>
        <w:t>Expression</w:t>
      </w:r>
      <w:r w:rsidR="00D4318D">
        <w:rPr>
          <w:rStyle w:val="KeyWord0"/>
          <w:highlight w:val="white"/>
        </w:rPr>
        <w:t>&lt;/k&gt;</w:t>
      </w:r>
      <w:r>
        <w:rPr>
          <w:highlight w:val="white"/>
        </w:rPr>
        <w:t xml:space="preserve"> generates code to access the status of the carry flag in the 16-bit Windows environment.</w:t>
      </w:r>
    </w:p>
    <w:p w14:paraId="029A6052" w14:textId="08415292" w:rsidR="005E5A36" w:rsidRPr="00903DBA" w:rsidRDefault="005E5A36" w:rsidP="005E5A36">
      <w:pPr>
        <w:pStyle w:val="Code"/>
        <w:rPr>
          <w:highlight w:val="white"/>
        </w:rPr>
      </w:pPr>
      <w:r w:rsidRPr="00903DBA">
        <w:rPr>
          <w:highlight w:val="white"/>
        </w:rPr>
        <w:t xml:space="preserve">    public static Expression CarryFlagExpression() {</w:t>
      </w:r>
    </w:p>
    <w:p w14:paraId="49C62E4C" w14:textId="37E710F2" w:rsidR="005E5A36" w:rsidRPr="00903DBA" w:rsidRDefault="005E5A36" w:rsidP="005E5A36">
      <w:pPr>
        <w:pStyle w:val="Code"/>
        <w:rPr>
          <w:highlight w:val="white"/>
        </w:rPr>
      </w:pPr>
      <w:r w:rsidRPr="00903DBA">
        <w:rPr>
          <w:highlight w:val="white"/>
        </w:rPr>
        <w:t xml:space="preserve">      </w:t>
      </w:r>
      <w:r w:rsidR="00E664E0">
        <w:rPr>
          <w:highlight w:val="white"/>
        </w:rPr>
        <w:t>Hash</w:t>
      </w:r>
      <w:r w:rsidRPr="00903DBA">
        <w:rPr>
          <w:highlight w:val="white"/>
        </w:rPr>
        <w:t>Set&lt;MiddleCode&gt; trueSet = new(),</w:t>
      </w:r>
      <w:r w:rsidR="00706D91">
        <w:rPr>
          <w:highlight w:val="white"/>
        </w:rPr>
        <w:t xml:space="preserve"> </w:t>
      </w:r>
      <w:r w:rsidRPr="00903DBA">
        <w:rPr>
          <w:highlight w:val="white"/>
        </w:rPr>
        <w:t>falseSet = new();</w:t>
      </w:r>
    </w:p>
    <w:p w14:paraId="52EAE3DD" w14:textId="00D8B016"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45C34A48"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12AD1861" w14:textId="0B9C8B13" w:rsidR="00C87E1D" w:rsidRDefault="00C87E1D" w:rsidP="00C87E1D">
      <w:pPr>
        <w:rPr>
          <w:highlight w:val="white"/>
        </w:rPr>
      </w:pPr>
      <w:r>
        <w:rPr>
          <w:highlight w:val="white"/>
        </w:rPr>
        <w:t xml:space="preserve">Finally, we have the </w:t>
      </w:r>
      <w:r w:rsidR="00D4318D">
        <w:rPr>
          <w:rStyle w:val="KeyWord0"/>
          <w:highlight w:val="white"/>
        </w:rPr>
        <w:t>&lt;k&gt;</w:t>
      </w:r>
      <w:r w:rsidR="00D4318D" w:rsidRPr="00374BC3">
        <w:rPr>
          <w:rStyle w:val="KeyWord0"/>
          <w:highlight w:val="white"/>
        </w:rPr>
        <w:t>StackTopExpression</w:t>
      </w:r>
      <w:r w:rsidR="00D4318D">
        <w:rPr>
          <w:rStyle w:val="KeyWord0"/>
          <w:highlight w:val="white"/>
        </w:rPr>
        <w:t>&lt;/k&gt;</w:t>
      </w:r>
      <w:r w:rsidR="00374BC3">
        <w:rPr>
          <w:highlight w:val="white"/>
        </w:rPr>
        <w:t>, that</w:t>
      </w:r>
      <w:r>
        <w:rPr>
          <w:highlight w:val="white"/>
        </w:rPr>
        <w:t xml:space="preserve"> generates code to access the current top of the execution call stack</w:t>
      </w:r>
      <w:r w:rsidR="00374BC3">
        <w:rPr>
          <w:highlight w:val="white"/>
        </w:rPr>
        <w:t xml:space="preserve"> in the 64-bit Linux environment.</w:t>
      </w:r>
    </w:p>
    <w:p w14:paraId="501A22D5" w14:textId="03D80E66"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1F19279A" w:rsidR="005E5A36" w:rsidRPr="00903DBA" w:rsidRDefault="005E5A36" w:rsidP="005E5A36">
      <w:pPr>
        <w:pStyle w:val="Code"/>
        <w:rPr>
          <w:highlight w:val="white"/>
        </w:rPr>
      </w:pPr>
      <w:r w:rsidRPr="00903DBA">
        <w:rPr>
          <w:highlight w:val="white"/>
        </w:rPr>
        <w:t xml:space="preserve">      List&lt;MiddleCode&gt; longList </w:t>
      </w:r>
      <w:r w:rsidR="001F2BD0">
        <w:rPr>
          <w:highlight w:val="white"/>
        </w:rPr>
        <w:t>= new(</w:t>
      </w:r>
      <w:r w:rsidRPr="00903DBA">
        <w:rPr>
          <w:highlight w:val="white"/>
        </w:rPr>
        <w:t>);</w:t>
      </w:r>
    </w:p>
    <w:p w14:paraId="2FFE58F2" w14:textId="5FD44101" w:rsidR="005E5A36" w:rsidRPr="00903DBA" w:rsidRDefault="005E5A36" w:rsidP="005E5A36">
      <w:pPr>
        <w:pStyle w:val="Code"/>
        <w:rPr>
          <w:highlight w:val="white"/>
        </w:rPr>
      </w:pPr>
      <w:r w:rsidRPr="00903DBA">
        <w:rPr>
          <w:highlight w:val="white"/>
        </w:rPr>
        <w:t xml:space="preserve">      Symbol symbol </w:t>
      </w:r>
      <w:r w:rsidR="001F2BD0">
        <w:rPr>
          <w:highlight w:val="white"/>
        </w:rPr>
        <w:t>= new(</w:t>
      </w:r>
      <w:r w:rsidRPr="00903DBA">
        <w:rPr>
          <w:highlight w:val="white"/>
        </w:rPr>
        <w:t>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C87E1D">
      <w:pPr>
        <w:pStyle w:val="Code"/>
      </w:pPr>
      <w:r w:rsidRPr="00903DBA">
        <w:rPr>
          <w:highlight w:val="white"/>
        </w:rPr>
        <w:t xml:space="preserve">    }</w:t>
      </w:r>
    </w:p>
    <w:p w14:paraId="05F1CCA6" w14:textId="77777777" w:rsidR="005E5A36" w:rsidRPr="00DC37F5" w:rsidRDefault="005E5A36" w:rsidP="005E5A36">
      <w:pPr>
        <w:pStyle w:val="Code"/>
      </w:pPr>
    </w:p>
    <w:p w14:paraId="3D1C8AC0" w14:textId="6D8D0467" w:rsidR="002A4B3E" w:rsidRPr="00903DBA" w:rsidRDefault="00CC1DF4" w:rsidP="0060539D">
      <w:pPr>
        <w:pStyle w:val="Heading1"/>
      </w:pPr>
      <w:bookmarkStart w:id="295" w:name="_Toc98936340"/>
      <w:r>
        <w:lastRenderedPageBreak/>
        <w:t>&lt;</w:t>
      </w:r>
      <w:proofErr w:type="spellStart"/>
      <w:r>
        <w:t>h1</w:t>
      </w:r>
      <w:proofErr w:type="spellEnd"/>
      <w:r>
        <w:t>&gt;</w:t>
      </w:r>
      <w:bookmarkStart w:id="296" w:name="_Ref58079178"/>
      <w:r w:rsidRPr="00903DBA">
        <w:t>Declaration Specifiers and Declarators</w:t>
      </w:r>
      <w:bookmarkEnd w:id="296"/>
      <w:r>
        <w:t>&lt;/</w:t>
      </w:r>
      <w:proofErr w:type="spellStart"/>
      <w:r>
        <w:t>h1</w:t>
      </w:r>
      <w:proofErr w:type="spellEnd"/>
      <w:r>
        <w:t>&gt;</w:t>
      </w:r>
      <w:bookmarkEnd w:id="236"/>
      <w:bookmarkEnd w:id="237"/>
      <w:bookmarkEnd w:id="238"/>
      <w:bookmarkEnd w:id="295"/>
    </w:p>
    <w:p w14:paraId="3673110C" w14:textId="74939E2E" w:rsidR="00ED5E94" w:rsidRPr="00903DBA" w:rsidRDefault="00ED5E94" w:rsidP="00ED5E94">
      <w:r w:rsidRPr="00903DBA">
        <w:t xml:space="preserve">The </w:t>
      </w:r>
      <w:r w:rsidR="00D4318D">
        <w:rPr>
          <w:rStyle w:val="KeyWord0"/>
        </w:rPr>
        <w:t>&lt;k&gt;Storage&lt;/k&gt;</w:t>
      </w:r>
      <w:r w:rsidRPr="00903DBA">
        <w:t xml:space="preserve"> enumeration hold</w:t>
      </w:r>
      <w:r>
        <w:t>s</w:t>
      </w:r>
      <w:r w:rsidRPr="00903DBA">
        <w:t xml:space="preserve"> the </w:t>
      </w:r>
      <w:r>
        <w:t>storage specifiers of a symbol.</w:t>
      </w:r>
    </w:p>
    <w:p w14:paraId="7761D48B" w14:textId="518713C5" w:rsidR="00ED5E94" w:rsidRPr="00903DBA" w:rsidRDefault="000274D4" w:rsidP="00ED5E9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Storage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F23DADE" w14:textId="77777777" w:rsidR="00ED5E94" w:rsidRPr="00903DBA" w:rsidRDefault="00ED5E94" w:rsidP="00ED5E94">
      <w:pPr>
        <w:pStyle w:val="Code"/>
        <w:rPr>
          <w:highlight w:val="white"/>
        </w:rPr>
      </w:pPr>
      <w:r w:rsidRPr="00903DBA">
        <w:rPr>
          <w:highlight w:val="white"/>
        </w:rPr>
        <w:t>namespace CCompiler {</w:t>
      </w:r>
    </w:p>
    <w:p w14:paraId="1D9078F3" w14:textId="77777777" w:rsidR="00ED5E94" w:rsidRPr="00903DBA" w:rsidRDefault="00ED5E94" w:rsidP="00ED5E94">
      <w:pPr>
        <w:pStyle w:val="Code"/>
        <w:rPr>
          <w:highlight w:val="white"/>
        </w:rPr>
      </w:pPr>
      <w:r w:rsidRPr="00903DBA">
        <w:rPr>
          <w:highlight w:val="white"/>
        </w:rPr>
        <w:t xml:space="preserve">  public enum Storage {Auto     = (int) Mask.Auto,</w:t>
      </w:r>
    </w:p>
    <w:p w14:paraId="4A7CD752" w14:textId="77777777" w:rsidR="00ED5E94" w:rsidRPr="00492109" w:rsidRDefault="00ED5E94" w:rsidP="00ED5E94">
      <w:pPr>
        <w:pStyle w:val="Code"/>
        <w:rPr>
          <w:highlight w:val="white"/>
          <w:lang w:val="sv-SE"/>
        </w:rPr>
      </w:pPr>
      <w:r w:rsidRPr="00903DBA">
        <w:rPr>
          <w:highlight w:val="white"/>
        </w:rPr>
        <w:t xml:space="preserve">                       </w:t>
      </w:r>
      <w:r w:rsidRPr="00492109">
        <w:rPr>
          <w:highlight w:val="white"/>
          <w:lang w:val="sv-SE"/>
        </w:rPr>
        <w:t>Register = (int) Mask.Register,</w:t>
      </w:r>
    </w:p>
    <w:p w14:paraId="325D44D9" w14:textId="77777777" w:rsidR="00ED5E94" w:rsidRPr="00492109" w:rsidRDefault="00ED5E94" w:rsidP="00ED5E94">
      <w:pPr>
        <w:pStyle w:val="Code"/>
        <w:rPr>
          <w:highlight w:val="white"/>
          <w:lang w:val="sv-SE"/>
        </w:rPr>
      </w:pPr>
      <w:r w:rsidRPr="00492109">
        <w:rPr>
          <w:highlight w:val="white"/>
          <w:lang w:val="sv-SE"/>
        </w:rPr>
        <w:t xml:space="preserve">                       Static   = (int) Mask.Static,</w:t>
      </w:r>
    </w:p>
    <w:p w14:paraId="3F270D6D" w14:textId="77777777" w:rsidR="00ED5E94" w:rsidRPr="00492109" w:rsidRDefault="00ED5E94" w:rsidP="00ED5E94">
      <w:pPr>
        <w:pStyle w:val="Code"/>
        <w:rPr>
          <w:highlight w:val="white"/>
          <w:lang w:val="sv-SE"/>
        </w:rPr>
      </w:pPr>
      <w:r w:rsidRPr="00492109">
        <w:rPr>
          <w:highlight w:val="white"/>
          <w:lang w:val="sv-SE"/>
        </w:rPr>
        <w:t xml:space="preserve">                       Extern   = (int) Mask.Extern,</w:t>
      </w:r>
    </w:p>
    <w:p w14:paraId="583AEB35" w14:textId="77777777" w:rsidR="00ED5E94" w:rsidRPr="00903DBA" w:rsidRDefault="00ED5E94" w:rsidP="00ED5E94">
      <w:pPr>
        <w:pStyle w:val="Code"/>
        <w:rPr>
          <w:highlight w:val="white"/>
        </w:rPr>
      </w:pPr>
      <w:r w:rsidRPr="00492109">
        <w:rPr>
          <w:highlight w:val="white"/>
          <w:lang w:val="sv-SE"/>
        </w:rPr>
        <w:t xml:space="preserve">                       </w:t>
      </w:r>
      <w:r w:rsidRPr="00903DBA">
        <w:rPr>
          <w:highlight w:val="white"/>
        </w:rPr>
        <w:t>Typedef  = (int) Mask.Typedef};</w:t>
      </w:r>
    </w:p>
    <w:p w14:paraId="675E3D92" w14:textId="77777777" w:rsidR="00ED5E94" w:rsidRPr="00903DBA" w:rsidRDefault="00ED5E94" w:rsidP="00ED5E94">
      <w:pPr>
        <w:pStyle w:val="Code"/>
        <w:rPr>
          <w:highlight w:val="white"/>
        </w:rPr>
      </w:pPr>
      <w:r w:rsidRPr="00903DBA">
        <w:rPr>
          <w:highlight w:val="white"/>
        </w:rPr>
        <w:t>}</w:t>
      </w:r>
    </w:p>
    <w:p w14:paraId="3D7EEB91" w14:textId="0055D242" w:rsidR="00F255BB" w:rsidRPr="00903DBA" w:rsidRDefault="00C957DB" w:rsidP="00F255BB">
      <w:pPr>
        <w:rPr>
          <w:color w:val="auto"/>
        </w:rPr>
      </w:pPr>
      <w:r w:rsidRPr="00903DBA">
        <w:t xml:space="preserve">A </w:t>
      </w:r>
      <w:r w:rsidR="00AA1323">
        <w:t>symbol</w:t>
      </w:r>
      <w:r w:rsidRPr="00903DBA">
        <w:t xml:space="preserve"> definition is made up by a </w:t>
      </w:r>
      <w:r w:rsidR="00D4318D">
        <w:rPr>
          <w:rStyle w:val="KeyWord0"/>
        </w:rPr>
        <w:t>&lt;k&gt;</w:t>
      </w:r>
      <w:r w:rsidR="00D4318D" w:rsidRPr="00903DBA">
        <w:rPr>
          <w:rStyle w:val="KeyWord0"/>
        </w:rPr>
        <w:t>specifier</w:t>
      </w:r>
      <w:r w:rsidR="00D4318D">
        <w:rPr>
          <w:rStyle w:val="KeyWord0"/>
        </w:rPr>
        <w:t>&lt;/k&gt;</w:t>
      </w:r>
      <w:r w:rsidRPr="00903DBA">
        <w:t xml:space="preserve"> and a </w:t>
      </w:r>
      <w:r w:rsidR="00D4318D">
        <w:rPr>
          <w:rStyle w:val="KeyWord0"/>
        </w:rPr>
        <w:t>&lt;k&gt;</w:t>
      </w:r>
      <w:r w:rsidR="00D4318D" w:rsidRPr="00903DBA">
        <w:rPr>
          <w:rStyle w:val="KeyWord0"/>
        </w:rPr>
        <w:t>declarator</w:t>
      </w:r>
      <w:r w:rsidR="00D4318D">
        <w:rPr>
          <w:rStyle w:val="KeyWord0"/>
        </w:rPr>
        <w:t>&lt;/k&gt;</w:t>
      </w:r>
      <w:r w:rsidRPr="00903DBA">
        <w:t xml:space="preserve">. </w:t>
      </w:r>
      <w:r w:rsidR="00F255BB" w:rsidRPr="00903DBA">
        <w:t xml:space="preserve">The </w:t>
      </w:r>
      <w:r w:rsidR="00D4318D">
        <w:rPr>
          <w:rStyle w:val="KeyWord0"/>
        </w:rPr>
        <w:t>&lt;k&gt;</w:t>
      </w:r>
      <w:r w:rsidR="00D4318D" w:rsidRPr="00903DBA">
        <w:rPr>
          <w:rStyle w:val="KeyWord0"/>
        </w:rPr>
        <w:t>Mask</w:t>
      </w:r>
      <w:r w:rsidR="00D4318D">
        <w:rPr>
          <w:rStyle w:val="KeyWord0"/>
        </w:rPr>
        <w:t>&lt;/k&gt;</w:t>
      </w:r>
      <w:r w:rsidR="00F255BB" w:rsidRPr="00903DBA">
        <w:t xml:space="preserve"> class is used to distinguish between the different </w:t>
      </w:r>
      <w:r w:rsidR="00DC5DF9" w:rsidRPr="00903DBA">
        <w:t>specifiers and</w:t>
      </w:r>
      <w:r w:rsidR="00F255BB" w:rsidRPr="00903DBA">
        <w:t xml:space="preserve"> </w:t>
      </w:r>
      <w:r w:rsidR="00B805AB" w:rsidRPr="00903DBA">
        <w:t xml:space="preserve">is </w:t>
      </w:r>
      <w:r w:rsidR="00F255BB" w:rsidRPr="00903DBA">
        <w:t xml:space="preserve">used by the </w:t>
      </w:r>
      <w:r w:rsidR="00D4318D">
        <w:rPr>
          <w:rStyle w:val="KeyWord0"/>
        </w:rPr>
        <w:t>&lt;k&gt;</w:t>
      </w:r>
      <w:r w:rsidR="00D4318D" w:rsidRPr="00903DBA">
        <w:rPr>
          <w:rStyle w:val="KeyWord0"/>
        </w:rPr>
        <w:t>Specifier</w:t>
      </w:r>
      <w:r w:rsidR="00D4318D">
        <w:rPr>
          <w:rStyle w:val="KeyWord0"/>
        </w:rPr>
        <w:t>&lt;/k&gt;</w:t>
      </w:r>
      <w:r w:rsidR="00F255BB" w:rsidRPr="00903DBA">
        <w:t xml:space="preserve"> class below.</w:t>
      </w:r>
    </w:p>
    <w:p w14:paraId="2A23C6A9" w14:textId="2ED7BCA0" w:rsidR="002A4B3E" w:rsidRPr="00903DBA" w:rsidRDefault="000274D4" w:rsidP="002A4B3E">
      <w:pPr>
        <w:pStyle w:val="CodeHeader"/>
      </w:pPr>
      <w:r>
        <w:t>&lt;</w:t>
      </w:r>
      <w:proofErr w:type="spellStart"/>
      <w:r>
        <w:t>ch</w:t>
      </w:r>
      <w:proofErr w:type="spellEnd"/>
      <w:r>
        <w:t>&gt;</w:t>
      </w:r>
      <w:proofErr w:type="spellStart"/>
      <w:r w:rsidRPr="00903DBA">
        <w:t>Mask</w:t>
      </w:r>
      <w:r>
        <w:t>.</w:t>
      </w:r>
      <w:r w:rsidRPr="00903DBA">
        <w:t>cs</w:t>
      </w:r>
      <w:proofErr w:type="spellEnd"/>
      <w:r>
        <w:t>&lt;/</w:t>
      </w:r>
      <w:proofErr w:type="spellStart"/>
      <w:r>
        <w:t>ch</w:t>
      </w:r>
      <w:proofErr w:type="spellEnd"/>
      <w:r>
        <w:t>&gt;</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0C379EBD" w:rsidR="00626D3B" w:rsidRPr="00903DBA" w:rsidRDefault="00C957DB" w:rsidP="00C957DB">
      <w:pPr>
        <w:rPr>
          <w:highlight w:val="white"/>
        </w:rPr>
      </w:pPr>
      <w:r w:rsidRPr="00903DBA">
        <w:rPr>
          <w:highlight w:val="white"/>
        </w:rPr>
        <w:t xml:space="preserve">We use the bitwise </w:t>
      </w:r>
      <w:r w:rsidR="00D4318D">
        <w:rPr>
          <w:rStyle w:val="KeyWord0"/>
          <w:highlight w:val="white"/>
        </w:rPr>
        <w:t>&lt;k&gt;</w:t>
      </w:r>
      <w:r w:rsidR="00D4318D" w:rsidRPr="004F00F6">
        <w:rPr>
          <w:rStyle w:val="KeyWord0"/>
          <w:highlight w:val="white"/>
        </w:rPr>
        <w:t>or</w:t>
      </w:r>
      <w:r w:rsidR="00D4318D">
        <w:rPr>
          <w:rStyle w:val="KeyWord0"/>
          <w:highlight w:val="white"/>
        </w:rPr>
        <w:t>&lt;/k&gt;</w:t>
      </w:r>
      <w:r w:rsidRPr="00903DBA">
        <w:rPr>
          <w:highlight w:val="white"/>
        </w:rPr>
        <w:t xml:space="preserve"> operator to </w:t>
      </w:r>
      <w:r w:rsidR="00F940AF">
        <w:rPr>
          <w:highlight w:val="white"/>
        </w:rPr>
        <w:t>combine</w:t>
      </w:r>
      <w:r w:rsidRPr="00903DBA">
        <w:rPr>
          <w:highlight w:val="white"/>
        </w:rPr>
        <w:t xml:space="preserve"> simply mask</w:t>
      </w:r>
      <w:r w:rsidR="004F00F6">
        <w:rPr>
          <w:highlight w:val="white"/>
        </w:rPr>
        <w:t>s</w:t>
      </w:r>
      <w:r w:rsidRPr="00903DBA">
        <w:rPr>
          <w:highlight w:val="white"/>
        </w:rPr>
        <w:t xml:space="preserve"> </w:t>
      </w:r>
      <w:r w:rsidR="00F940AF">
        <w:rPr>
          <w:highlight w:val="white"/>
        </w:rPr>
        <w:t>in</w:t>
      </w:r>
      <w:r w:rsidRPr="00903DBA">
        <w:rPr>
          <w:highlight w:val="white"/>
        </w:rPr>
        <w:t>to compound</w:t>
      </w:r>
      <w:r w:rsidR="004F00F6">
        <w:rPr>
          <w:highlight w:val="white"/>
        </w:rPr>
        <w:t>ed</w:t>
      </w:r>
      <w:r w:rsidRPr="00903DBA">
        <w:rPr>
          <w:highlight w:val="white"/>
        </w:rPr>
        <w:t xml:space="preserve"> masks</w:t>
      </w:r>
      <w:r w:rsidR="005D044C">
        <w:rPr>
          <w:highlight w:val="white"/>
        </w:rPr>
        <w:t xml:space="preserve"> </w:t>
      </w:r>
      <w:r w:rsidR="00A62A31">
        <w:rPr>
          <w:highlight w:val="white"/>
        </w:rPr>
        <w:t xml:space="preserve">that </w:t>
      </w:r>
      <w:r w:rsidR="005D044C">
        <w:rPr>
          <w:highlight w:val="white"/>
        </w:rPr>
        <w:t>correspond to valid types.</w:t>
      </w:r>
    </w:p>
    <w:p w14:paraId="4E026C8B" w14:textId="77777777" w:rsidR="00626D3B" w:rsidRPr="00492109" w:rsidRDefault="00626D3B" w:rsidP="00626D3B">
      <w:pPr>
        <w:pStyle w:val="Code"/>
        <w:rPr>
          <w:highlight w:val="white"/>
          <w:lang w:val="da-DK"/>
        </w:rPr>
      </w:pPr>
      <w:r w:rsidRPr="00903DBA">
        <w:rPr>
          <w:highlight w:val="white"/>
        </w:rPr>
        <w:t xml:space="preserve">                    </w:t>
      </w:r>
      <w:r w:rsidRPr="00492109">
        <w:rPr>
          <w:highlight w:val="white"/>
          <w:lang w:val="da-DK"/>
        </w:rPr>
        <w:t>SignedChar = Signed | Char,</w:t>
      </w:r>
    </w:p>
    <w:p w14:paraId="4E0AE670" w14:textId="0A30A120" w:rsidR="00626D3B" w:rsidRPr="00492109" w:rsidRDefault="00626D3B" w:rsidP="00626D3B">
      <w:pPr>
        <w:pStyle w:val="Code"/>
        <w:rPr>
          <w:highlight w:val="white"/>
          <w:lang w:val="da-DK"/>
        </w:rPr>
      </w:pPr>
      <w:r w:rsidRPr="00492109">
        <w:rPr>
          <w:highlight w:val="white"/>
          <w:lang w:val="da-DK"/>
        </w:rPr>
        <w:t xml:space="preserve">                    UnsignedChar = Unsigned </w:t>
      </w:r>
      <w:r w:rsidR="00F940AF" w:rsidRPr="00492109">
        <w:rPr>
          <w:highlight w:val="white"/>
          <w:lang w:val="da-DK"/>
        </w:rPr>
        <w:t xml:space="preserve">| </w:t>
      </w:r>
      <w:r w:rsidRPr="00492109">
        <w:rPr>
          <w:highlight w:val="white"/>
          <w:lang w:val="da-DK"/>
        </w:rPr>
        <w:t>Char,</w:t>
      </w:r>
    </w:p>
    <w:p w14:paraId="13373DA4" w14:textId="46574C4D" w:rsidR="00626D3B" w:rsidRPr="00903DBA" w:rsidRDefault="00626D3B" w:rsidP="00626D3B">
      <w:pPr>
        <w:pStyle w:val="Code"/>
        <w:rPr>
          <w:highlight w:val="white"/>
        </w:rPr>
      </w:pPr>
      <w:r w:rsidRPr="00492109">
        <w:rPr>
          <w:highlight w:val="white"/>
          <w:lang w:val="da-DK"/>
        </w:rPr>
        <w:t xml:space="preserve">                    </w:t>
      </w:r>
      <w:r w:rsidRPr="00903DBA">
        <w:rPr>
          <w:highlight w:val="white"/>
        </w:rPr>
        <w:t>ShortInt = Short | Int,</w:t>
      </w:r>
    </w:p>
    <w:p w14:paraId="49448615" w14:textId="10065AF9" w:rsidR="00626D3B" w:rsidRPr="00903DBA" w:rsidRDefault="00626D3B" w:rsidP="00626D3B">
      <w:pPr>
        <w:pStyle w:val="Code"/>
        <w:rPr>
          <w:highlight w:val="white"/>
        </w:rPr>
      </w:pPr>
      <w:r w:rsidRPr="00903DBA">
        <w:rPr>
          <w:highlight w:val="white"/>
        </w:rPr>
        <w:t xml:space="preserve">                    SignedShort = Signed </w:t>
      </w:r>
      <w:r w:rsidR="00F940AF">
        <w:rPr>
          <w:highlight w:val="white"/>
        </w:rPr>
        <w:t xml:space="preserve">| </w:t>
      </w:r>
      <w:r w:rsidRPr="00903DBA">
        <w:rPr>
          <w:highlight w:val="white"/>
        </w:rPr>
        <w:t>Short,</w:t>
      </w:r>
    </w:p>
    <w:p w14:paraId="64D8B4BC" w14:textId="3B4BE82E" w:rsidR="00626D3B" w:rsidRPr="00903DBA" w:rsidRDefault="00626D3B" w:rsidP="00626D3B">
      <w:pPr>
        <w:pStyle w:val="Code"/>
        <w:rPr>
          <w:highlight w:val="white"/>
        </w:rPr>
      </w:pPr>
      <w:r w:rsidRPr="00903DBA">
        <w:rPr>
          <w:highlight w:val="white"/>
        </w:rPr>
        <w:t xml:space="preserve">                    SignedShortInt = 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89A79B8" w14:textId="11E16FB3" w:rsidR="00626D3B" w:rsidRPr="00903DBA" w:rsidRDefault="00626D3B" w:rsidP="00626D3B">
      <w:pPr>
        <w:pStyle w:val="Code"/>
        <w:rPr>
          <w:highlight w:val="white"/>
        </w:rPr>
      </w:pPr>
      <w:r w:rsidRPr="00903DBA">
        <w:rPr>
          <w:highlight w:val="white"/>
        </w:rPr>
        <w:t xml:space="preserve">                    UnsignedShort = Unsigned </w:t>
      </w:r>
      <w:r w:rsidR="00F940AF">
        <w:rPr>
          <w:highlight w:val="white"/>
        </w:rPr>
        <w:t xml:space="preserve">| </w:t>
      </w:r>
      <w:r w:rsidRPr="00903DBA">
        <w:rPr>
          <w:highlight w:val="white"/>
        </w:rPr>
        <w:t>Short,</w:t>
      </w:r>
    </w:p>
    <w:p w14:paraId="093C777E" w14:textId="5B735418" w:rsidR="00626D3B" w:rsidRPr="00903DBA" w:rsidRDefault="00626D3B" w:rsidP="00626D3B">
      <w:pPr>
        <w:pStyle w:val="Code"/>
        <w:rPr>
          <w:highlight w:val="white"/>
        </w:rPr>
      </w:pPr>
      <w:r w:rsidRPr="00903DBA">
        <w:rPr>
          <w:highlight w:val="white"/>
        </w:rPr>
        <w:t xml:space="preserve">                    UnsignedShortInt = Unsigned </w:t>
      </w:r>
      <w:r w:rsidR="00F940AF">
        <w:rPr>
          <w:highlight w:val="white"/>
        </w:rPr>
        <w:t xml:space="preserve">| </w:t>
      </w:r>
      <w:r w:rsidRPr="00903DBA">
        <w:rPr>
          <w:highlight w:val="white"/>
        </w:rPr>
        <w:t xml:space="preserve">Short </w:t>
      </w:r>
      <w:r w:rsidR="00F940AF">
        <w:rPr>
          <w:highlight w:val="white"/>
        </w:rPr>
        <w:t xml:space="preserve">| </w:t>
      </w:r>
      <w:r w:rsidRPr="00903DBA">
        <w:rPr>
          <w:highlight w:val="white"/>
        </w:rPr>
        <w:t>Int,</w:t>
      </w:r>
    </w:p>
    <w:p w14:paraId="6FC0C29C" w14:textId="037E10C0" w:rsidR="00626D3B" w:rsidRPr="00903DBA" w:rsidRDefault="00626D3B" w:rsidP="00626D3B">
      <w:pPr>
        <w:pStyle w:val="Code"/>
        <w:rPr>
          <w:highlight w:val="white"/>
        </w:rPr>
      </w:pPr>
      <w:r w:rsidRPr="00903DBA">
        <w:rPr>
          <w:highlight w:val="white"/>
        </w:rPr>
        <w:lastRenderedPageBreak/>
        <w:t xml:space="preserve">                    SignedInt = Signed </w:t>
      </w:r>
      <w:r w:rsidR="00F940AF">
        <w:rPr>
          <w:highlight w:val="white"/>
        </w:rPr>
        <w:t xml:space="preserve">| </w:t>
      </w:r>
      <w:r w:rsidRPr="00903DBA">
        <w:rPr>
          <w:highlight w:val="white"/>
        </w:rPr>
        <w:t>Int,</w:t>
      </w:r>
    </w:p>
    <w:p w14:paraId="50F6D075" w14:textId="5F435A9F" w:rsidR="00626D3B" w:rsidRPr="00903DBA" w:rsidRDefault="00626D3B" w:rsidP="00626D3B">
      <w:pPr>
        <w:pStyle w:val="Code"/>
        <w:rPr>
          <w:highlight w:val="white"/>
        </w:rPr>
      </w:pPr>
      <w:r w:rsidRPr="00903DBA">
        <w:rPr>
          <w:highlight w:val="white"/>
        </w:rPr>
        <w:t xml:space="preserve">                    UnsignedInt = Unsigned </w:t>
      </w:r>
      <w:r w:rsidR="00F940AF">
        <w:rPr>
          <w:highlight w:val="white"/>
        </w:rPr>
        <w:t xml:space="preserve">| </w:t>
      </w:r>
      <w:r w:rsidRPr="00903DBA">
        <w:rPr>
          <w:highlight w:val="white"/>
        </w:rPr>
        <w:t>Int,</w:t>
      </w:r>
    </w:p>
    <w:p w14:paraId="27A80706" w14:textId="18553C22" w:rsidR="00626D3B" w:rsidRPr="00903DBA" w:rsidRDefault="00626D3B" w:rsidP="00626D3B">
      <w:pPr>
        <w:pStyle w:val="Code"/>
        <w:rPr>
          <w:highlight w:val="white"/>
        </w:rPr>
      </w:pPr>
      <w:r w:rsidRPr="00903DBA">
        <w:rPr>
          <w:highlight w:val="white"/>
        </w:rPr>
        <w:t xml:space="preserve">                    LongInt = Long </w:t>
      </w:r>
      <w:r w:rsidR="00F940AF">
        <w:rPr>
          <w:highlight w:val="white"/>
        </w:rPr>
        <w:t xml:space="preserve">| </w:t>
      </w:r>
      <w:r w:rsidRPr="00903DBA">
        <w:rPr>
          <w:highlight w:val="white"/>
        </w:rPr>
        <w:t>Int,</w:t>
      </w:r>
    </w:p>
    <w:p w14:paraId="742247F2" w14:textId="61312F5C" w:rsidR="00626D3B" w:rsidRPr="00903DBA" w:rsidRDefault="00626D3B" w:rsidP="00626D3B">
      <w:pPr>
        <w:pStyle w:val="Code"/>
        <w:rPr>
          <w:highlight w:val="white"/>
        </w:rPr>
      </w:pPr>
      <w:r w:rsidRPr="00903DBA">
        <w:rPr>
          <w:highlight w:val="white"/>
        </w:rPr>
        <w:t xml:space="preserve">                    SignedLong = Signed </w:t>
      </w:r>
      <w:r w:rsidR="00F940AF">
        <w:rPr>
          <w:highlight w:val="white"/>
        </w:rPr>
        <w:t xml:space="preserve">| </w:t>
      </w:r>
      <w:r w:rsidRPr="00903DBA">
        <w:rPr>
          <w:highlight w:val="white"/>
        </w:rPr>
        <w:t>Long,</w:t>
      </w:r>
    </w:p>
    <w:p w14:paraId="622EF5CA" w14:textId="40E0E896" w:rsidR="00626D3B" w:rsidRPr="00903DBA" w:rsidRDefault="00626D3B" w:rsidP="00626D3B">
      <w:pPr>
        <w:pStyle w:val="Code"/>
        <w:rPr>
          <w:highlight w:val="white"/>
        </w:rPr>
      </w:pPr>
      <w:r w:rsidRPr="00903DBA">
        <w:rPr>
          <w:highlight w:val="white"/>
        </w:rPr>
        <w:t xml:space="preserve">                    SignedLongInt = 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3E982F5C" w14:textId="49A13669" w:rsidR="00626D3B" w:rsidRPr="00903DBA" w:rsidRDefault="00626D3B" w:rsidP="00626D3B">
      <w:pPr>
        <w:pStyle w:val="Code"/>
        <w:rPr>
          <w:highlight w:val="white"/>
        </w:rPr>
      </w:pPr>
      <w:r w:rsidRPr="00903DBA">
        <w:rPr>
          <w:highlight w:val="white"/>
        </w:rPr>
        <w:t xml:space="preserve">                    UnsignedLong = Unsigned </w:t>
      </w:r>
      <w:r w:rsidR="00F940AF">
        <w:rPr>
          <w:highlight w:val="white"/>
        </w:rPr>
        <w:t xml:space="preserve">| </w:t>
      </w:r>
      <w:r w:rsidRPr="00903DBA">
        <w:rPr>
          <w:highlight w:val="white"/>
        </w:rPr>
        <w:t>Long,</w:t>
      </w:r>
    </w:p>
    <w:p w14:paraId="6F5DA241" w14:textId="7D0478B3" w:rsidR="00626D3B" w:rsidRPr="00903DBA" w:rsidRDefault="00626D3B" w:rsidP="00626D3B">
      <w:pPr>
        <w:pStyle w:val="Code"/>
        <w:rPr>
          <w:highlight w:val="white"/>
        </w:rPr>
      </w:pPr>
      <w:r w:rsidRPr="00903DBA">
        <w:rPr>
          <w:highlight w:val="white"/>
        </w:rPr>
        <w:t xml:space="preserve">                    UnsignedLongInt = Unsigned </w:t>
      </w:r>
      <w:r w:rsidR="00F940AF">
        <w:rPr>
          <w:highlight w:val="white"/>
        </w:rPr>
        <w:t xml:space="preserve">| </w:t>
      </w:r>
      <w:r w:rsidRPr="00903DBA">
        <w:rPr>
          <w:highlight w:val="white"/>
        </w:rPr>
        <w:t xml:space="preserve">Long </w:t>
      </w:r>
      <w:r w:rsidR="00F940AF">
        <w:rPr>
          <w:highlight w:val="white"/>
        </w:rPr>
        <w:t xml:space="preserve">| </w:t>
      </w:r>
      <w:r w:rsidRPr="00903DBA">
        <w:rPr>
          <w:highlight w:val="white"/>
        </w:rPr>
        <w:t>Int,</w:t>
      </w:r>
    </w:p>
    <w:p w14:paraId="76267C8A" w14:textId="5D8998BC" w:rsidR="00626D3B" w:rsidRPr="00903DBA" w:rsidRDefault="00626D3B" w:rsidP="00626D3B">
      <w:pPr>
        <w:pStyle w:val="Code"/>
        <w:rPr>
          <w:highlight w:val="white"/>
        </w:rPr>
      </w:pPr>
      <w:r w:rsidRPr="00903DBA">
        <w:rPr>
          <w:highlight w:val="white"/>
        </w:rPr>
        <w:t xml:space="preserve">                    LongDouble = Long </w:t>
      </w:r>
      <w:r w:rsidR="00F940AF">
        <w:rPr>
          <w:highlight w:val="white"/>
        </w:rPr>
        <w:t xml:space="preserve">| </w:t>
      </w:r>
      <w:r w:rsidRPr="00903DBA">
        <w:rPr>
          <w:highlight w:val="white"/>
        </w:rPr>
        <w:t>Double};</w:t>
      </w:r>
    </w:p>
    <w:p w14:paraId="2DFAE3B7" w14:textId="7FFD77FA" w:rsidR="002A4B3E" w:rsidRPr="00903DBA" w:rsidRDefault="00626D3B" w:rsidP="00626D3B">
      <w:pPr>
        <w:pStyle w:val="Code"/>
      </w:pPr>
      <w:r w:rsidRPr="00903DBA">
        <w:rPr>
          <w:highlight w:val="white"/>
        </w:rPr>
        <w:t>}</w:t>
      </w:r>
    </w:p>
    <w:p w14:paraId="39F0BFE3" w14:textId="3B268326" w:rsidR="00095E9A" w:rsidRPr="00903DBA" w:rsidRDefault="00095E9A" w:rsidP="00095E9A">
      <w:pPr>
        <w:rPr>
          <w:color w:val="auto"/>
        </w:rPr>
      </w:pPr>
      <w:r w:rsidRPr="00903DBA">
        <w:t xml:space="preserve">The </w:t>
      </w:r>
      <w:r w:rsidR="00D4318D">
        <w:rPr>
          <w:rStyle w:val="KeyWord0"/>
        </w:rPr>
        <w:t>&lt;k&gt;</w:t>
      </w:r>
      <w:r w:rsidR="00D4318D" w:rsidRPr="00903DBA">
        <w:rPr>
          <w:rStyle w:val="KeyWord0"/>
        </w:rPr>
        <w:t>Specifier</w:t>
      </w:r>
      <w:r w:rsidR="00D4318D">
        <w:rPr>
          <w:rStyle w:val="KeyWord0"/>
        </w:rPr>
        <w:t>&lt;/k&gt;</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3C6A0290" w:rsidR="00626D3B" w:rsidRPr="00903DBA" w:rsidRDefault="000274D4" w:rsidP="006B225B">
      <w:pPr>
        <w:pStyle w:val="CodeHeader"/>
      </w:pPr>
      <w:r>
        <w:t>&lt;</w:t>
      </w:r>
      <w:proofErr w:type="spellStart"/>
      <w:r>
        <w:t>ch</w:t>
      </w:r>
      <w:proofErr w:type="spellEnd"/>
      <w:r>
        <w:t>&gt;</w:t>
      </w:r>
      <w:proofErr w:type="spellStart"/>
      <w:r w:rsidRPr="00903DBA">
        <w:t>Specifier</w:t>
      </w:r>
      <w:r>
        <w:t>.</w:t>
      </w:r>
      <w:r w:rsidRPr="00903DBA">
        <w:t>cs</w:t>
      </w:r>
      <w:proofErr w:type="spellEnd"/>
      <w:r>
        <w:t>&lt;/</w:t>
      </w:r>
      <w:proofErr w:type="spellStart"/>
      <w:r>
        <w:t>ch</w:t>
      </w:r>
      <w:proofErr w:type="spellEnd"/>
      <w:r>
        <w:t>&gt;</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67D7E71D" w:rsidR="00F72370" w:rsidRPr="00526F8E" w:rsidRDefault="00F72370" w:rsidP="00297092">
      <w:pPr>
        <w:pStyle w:val="Code"/>
        <w:rPr>
          <w:highlight w:val="white"/>
          <w:lang w:val="en-GB"/>
        </w:rPr>
      </w:pPr>
      <w:r w:rsidRPr="00903DBA">
        <w:rPr>
          <w:highlight w:val="white"/>
        </w:rPr>
        <w:t xml:space="preserve">    </w:t>
      </w:r>
      <w:r w:rsidRPr="00526F8E">
        <w:rPr>
          <w:highlight w:val="white"/>
          <w:lang w:val="en-GB"/>
        </w:rPr>
        <w:t xml:space="preserve">private </w:t>
      </w:r>
      <w:r w:rsidR="00526F8E" w:rsidRPr="00526F8E">
        <w:rPr>
          <w:highlight w:val="white"/>
          <w:lang w:val="en-GB"/>
        </w:rPr>
        <w:t xml:space="preserve">readonly </w:t>
      </w:r>
      <w:r w:rsidRPr="00526F8E">
        <w:rPr>
          <w:highlight w:val="white"/>
          <w:lang w:val="en-GB"/>
        </w:rPr>
        <w:t>bool m_externalLinkage;</w:t>
      </w:r>
    </w:p>
    <w:p w14:paraId="4FA32098" w14:textId="77777777" w:rsidR="00F72370" w:rsidRPr="00492109" w:rsidRDefault="00F72370" w:rsidP="00297092">
      <w:pPr>
        <w:pStyle w:val="Code"/>
        <w:rPr>
          <w:highlight w:val="white"/>
          <w:lang w:val="nb-NO"/>
        </w:rPr>
      </w:pPr>
      <w:r w:rsidRPr="00526F8E">
        <w:rPr>
          <w:highlight w:val="white"/>
          <w:lang w:val="en-GB"/>
        </w:rPr>
        <w:t xml:space="preserve">    </w:t>
      </w:r>
      <w:r w:rsidRPr="00492109">
        <w:rPr>
          <w:highlight w:val="white"/>
          <w:lang w:val="nb-NO"/>
        </w:rPr>
        <w:t>private Storage? m_storage;</w:t>
      </w:r>
    </w:p>
    <w:p w14:paraId="40264D0C" w14:textId="77777777" w:rsidR="00F72370" w:rsidRPr="00492109" w:rsidRDefault="00F72370" w:rsidP="00297092">
      <w:pPr>
        <w:pStyle w:val="Code"/>
        <w:rPr>
          <w:highlight w:val="white"/>
          <w:lang w:val="nb-NO"/>
        </w:rPr>
      </w:pPr>
      <w:r w:rsidRPr="00492109">
        <w:rPr>
          <w:highlight w:val="white"/>
          <w:lang w:val="nb-NO"/>
        </w:rPr>
        <w:t xml:space="preserve">    private Type m_type;</w:t>
      </w:r>
    </w:p>
    <w:p w14:paraId="5A8BBB34" w14:textId="767C8283" w:rsidR="002F395A" w:rsidRPr="00903DBA" w:rsidRDefault="002F395A" w:rsidP="002F395A">
      <w:pPr>
        <w:rPr>
          <w:highlight w:val="white"/>
        </w:rPr>
      </w:pPr>
      <w:r w:rsidRPr="00903DBA">
        <w:rPr>
          <w:highlight w:val="white"/>
        </w:rPr>
        <w:t xml:space="preserve">The </w:t>
      </w:r>
      <w:r w:rsidR="00D4318D">
        <w:rPr>
          <w:rStyle w:val="KeyWord0"/>
          <w:highlight w:val="white"/>
        </w:rPr>
        <w:t>&lt;k&gt;</w:t>
      </w:r>
      <w:r w:rsidR="00D4318D" w:rsidRPr="009F0B56">
        <w:rPr>
          <w:rStyle w:val="KeyWord0"/>
          <w:highlight w:val="white"/>
        </w:rPr>
        <w:t>m_maskToSortMap</w:t>
      </w:r>
      <w:r w:rsidR="00D4318D">
        <w:rPr>
          <w:rStyle w:val="KeyWord0"/>
          <w:highlight w:val="white"/>
        </w:rPr>
        <w:t>&lt;/k&gt;</w:t>
      </w:r>
      <w:r w:rsidRPr="00903DBA">
        <w:rPr>
          <w:highlight w:val="white"/>
        </w:rPr>
        <w:t xml:space="preserve"> map maps the </w:t>
      </w:r>
      <w:r w:rsidR="00455B6C" w:rsidRPr="00903DBA">
        <w:rPr>
          <w:highlight w:val="white"/>
        </w:rPr>
        <w:t xml:space="preserve">masks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D4318D">
        <w:rPr>
          <w:rStyle w:val="KeyWord0"/>
          <w:highlight w:val="white"/>
        </w:rPr>
        <w:t>&lt;k&gt;</w:t>
      </w:r>
      <w:r w:rsidR="00D4318D" w:rsidRPr="00903DBA">
        <w:rPr>
          <w:rStyle w:val="KeyWord0"/>
          <w:highlight w:val="white"/>
        </w:rPr>
        <w:t>Sort</w:t>
      </w:r>
      <w:r w:rsidR="00D4318D">
        <w:rPr>
          <w:rStyle w:val="KeyWord0"/>
          <w:highlight w:val="white"/>
        </w:rPr>
        <w:t>&lt;/k&gt;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w:t>
      </w:r>
      <w:r w:rsidR="007F1137">
        <w:rPr>
          <w:highlight w:val="white"/>
        </w:rPr>
        <w:t xml:space="preserve">for </w:t>
      </w:r>
      <w:r w:rsidR="006771AA" w:rsidRPr="00903DBA">
        <w:rPr>
          <w:highlight w:val="white"/>
        </w:rPr>
        <w:t xml:space="preserve">the keywords of the </w:t>
      </w:r>
      <w:r w:rsidR="00280BC0" w:rsidRPr="00903DBA">
        <w:rPr>
          <w:highlight w:val="white"/>
        </w:rPr>
        <w:t xml:space="preserve">declaration specifiers in the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00280BC0" w:rsidRPr="00903DBA">
        <w:rPr>
          <w:highlight w:val="white"/>
        </w:rPr>
        <w:t xml:space="preserve"> method below.</w:t>
      </w:r>
    </w:p>
    <w:p w14:paraId="35EB61A5" w14:textId="00D108AF" w:rsidR="00297092" w:rsidRPr="00903DBA" w:rsidRDefault="00297092" w:rsidP="002F4EEE">
      <w:pPr>
        <w:pStyle w:val="Code"/>
        <w:rPr>
          <w:highlight w:val="white"/>
        </w:rPr>
      </w:pPr>
      <w:r w:rsidRPr="00903DBA">
        <w:rPr>
          <w:highlight w:val="white"/>
        </w:rPr>
        <w:t xml:space="preserve">    private static Dictionary&lt;int,Sort&gt; m_maskToSortMap =</w:t>
      </w:r>
      <w:r w:rsidR="00A4785A">
        <w:rPr>
          <w:highlight w:val="white"/>
        </w:rPr>
        <w:t xml:space="preserve"> new() {</w:t>
      </w:r>
    </w:p>
    <w:p w14:paraId="047FF7D1" w14:textId="587131DB" w:rsidR="00297092" w:rsidRPr="00903DBA" w:rsidRDefault="00297092" w:rsidP="002F4EEE">
      <w:pPr>
        <w:pStyle w:val="Code"/>
        <w:rPr>
          <w:highlight w:val="white"/>
        </w:rPr>
      </w:pPr>
      <w:r w:rsidRPr="00903DBA">
        <w:rPr>
          <w:highlight w:val="white"/>
        </w:rPr>
        <w:t xml:space="preserve">      {(int) Mask.Void, Sort.Void},</w:t>
      </w:r>
    </w:p>
    <w:p w14:paraId="3C52D2D6" w14:textId="574F029E"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430FD106"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3A4D8CA2" w:rsidR="00297092" w:rsidRPr="00492109" w:rsidRDefault="00297092" w:rsidP="002F4EEE">
      <w:pPr>
        <w:pStyle w:val="Code"/>
        <w:rPr>
          <w:highlight w:val="white"/>
          <w:lang w:val="da-DK"/>
        </w:rPr>
      </w:pPr>
      <w:r w:rsidRPr="00903DBA">
        <w:rPr>
          <w:highlight w:val="white"/>
        </w:rPr>
        <w:t xml:space="preserve">      </w:t>
      </w:r>
      <w:r w:rsidRPr="00492109">
        <w:rPr>
          <w:highlight w:val="white"/>
          <w:lang w:val="da-DK"/>
        </w:rPr>
        <w:t>{(int) Mask.UnsignedChar, Sort.</w:t>
      </w:r>
      <w:r w:rsidR="005D4E81" w:rsidRPr="00492109">
        <w:rPr>
          <w:highlight w:val="white"/>
          <w:lang w:val="da-DK"/>
        </w:rPr>
        <w:t>UnsignedChar</w:t>
      </w:r>
      <w:r w:rsidRPr="00492109">
        <w:rPr>
          <w:highlight w:val="white"/>
          <w:lang w:val="da-DK"/>
        </w:rPr>
        <w:t>},</w:t>
      </w:r>
    </w:p>
    <w:p w14:paraId="3E55877E" w14:textId="71E2CF2A" w:rsidR="00297092" w:rsidRPr="00903DBA" w:rsidRDefault="00297092" w:rsidP="002F4EEE">
      <w:pPr>
        <w:pStyle w:val="Code"/>
        <w:rPr>
          <w:highlight w:val="white"/>
        </w:rPr>
      </w:pPr>
      <w:r w:rsidRPr="00492109">
        <w:rPr>
          <w:highlight w:val="white"/>
          <w:lang w:val="da-DK"/>
        </w:rPr>
        <w:t xml:space="preserve">      </w:t>
      </w:r>
      <w:r w:rsidRPr="00903DBA">
        <w:rPr>
          <w:highlight w:val="white"/>
        </w:rPr>
        <w:t>{(int) Mask.Short, Sort.</w:t>
      </w:r>
      <w:r w:rsidR="005D4E81" w:rsidRPr="00903DBA">
        <w:rPr>
          <w:highlight w:val="white"/>
        </w:rPr>
        <w:t>SignedShortInt</w:t>
      </w:r>
      <w:r w:rsidRPr="00903DBA">
        <w:rPr>
          <w:highlight w:val="white"/>
        </w:rPr>
        <w:t>},</w:t>
      </w:r>
    </w:p>
    <w:p w14:paraId="723BC88F" w14:textId="1C66CF6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54390002"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17A4C1FB"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2805C879"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7268B9C3"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65A74760"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497FD497"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B812A69"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63150BB2"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61CD82F8"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6F5B6F5B"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28E9D7B5"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0FFD2A8C"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16ACAFE"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7580439E"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5864A44C"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1BF35BE0" w:rsidR="00297092" w:rsidRPr="00903DBA" w:rsidRDefault="00297092" w:rsidP="002F4EEE">
      <w:pPr>
        <w:pStyle w:val="Code"/>
        <w:rPr>
          <w:highlight w:val="white"/>
        </w:rPr>
      </w:pPr>
      <w:r w:rsidRPr="00903DBA">
        <w:rPr>
          <w:highlight w:val="white"/>
        </w:rPr>
        <w:t xml:space="preserve">      {(int) Mask.Float, Sort.Float},</w:t>
      </w:r>
    </w:p>
    <w:p w14:paraId="780C2626" w14:textId="5B4FB89D" w:rsidR="00297092" w:rsidRPr="00903DBA" w:rsidRDefault="00297092" w:rsidP="002F4EEE">
      <w:pPr>
        <w:pStyle w:val="Code"/>
        <w:rPr>
          <w:highlight w:val="white"/>
        </w:rPr>
      </w:pPr>
      <w:r w:rsidRPr="00903DBA">
        <w:rPr>
          <w:highlight w:val="white"/>
        </w:rPr>
        <w:t xml:space="preserve">      {(int) Mask.Double, Sort.Double},</w:t>
      </w:r>
    </w:p>
    <w:p w14:paraId="05207D50" w14:textId="35C67080"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E626AAF" w:rsidR="00297092" w:rsidRPr="00903DBA" w:rsidRDefault="00297092" w:rsidP="002F4EEE">
      <w:pPr>
        <w:pStyle w:val="Code"/>
        <w:rPr>
          <w:highlight w:val="white"/>
        </w:rPr>
      </w:pPr>
      <w:r w:rsidRPr="00903DBA">
        <w:rPr>
          <w:highlight w:val="white"/>
        </w:rPr>
        <w:lastRenderedPageBreak/>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7" w:name="_Ref417813097"/>
      <w:r w:rsidRPr="00903DBA">
        <w:rPr>
          <w:highlight w:val="white"/>
        </w:rPr>
        <w:t xml:space="preserve">    public Storage Storage {</w:t>
      </w:r>
    </w:p>
    <w:p w14:paraId="15743264" w14:textId="3DC3A947" w:rsidR="00247DD6" w:rsidRPr="00903DBA" w:rsidRDefault="00247DD6" w:rsidP="00247DD6">
      <w:pPr>
        <w:pStyle w:val="Code"/>
        <w:rPr>
          <w:highlight w:val="white"/>
        </w:rPr>
      </w:pPr>
      <w:r w:rsidRPr="00903DBA">
        <w:rPr>
          <w:highlight w:val="white"/>
        </w:rPr>
        <w:t xml:space="preserve">      get { </w:t>
      </w:r>
      <w:r w:rsidR="00D516D4">
        <w:rPr>
          <w:highlight w:val="white"/>
        </w:rPr>
        <w:t>Debug.Assert</w:t>
      </w:r>
      <w:r w:rsidRPr="00903DBA">
        <w:rPr>
          <w:highlight w:val="white"/>
        </w:rPr>
        <w:t>(m_storage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206EE870"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SpecifierList</w:t>
      </w:r>
      <w:r w:rsidR="00D4318D">
        <w:rPr>
          <w:rStyle w:val="KeyWord0"/>
          <w:highlight w:val="white"/>
        </w:rPr>
        <w:t>&lt;/k&gt;</w:t>
      </w:r>
      <w:r w:rsidRPr="00903DBA">
        <w:rPr>
          <w:highlight w:val="white"/>
        </w:rPr>
        <w:t xml:space="preserve"> method</w:t>
      </w:r>
      <w:r w:rsidR="00A06B47" w:rsidRPr="00903DBA">
        <w:rPr>
          <w:highlight w:val="white"/>
        </w:rPr>
        <w:t xml:space="preserve"> </w:t>
      </w:r>
      <w:r w:rsidR="00370A66" w:rsidRPr="00903DBA">
        <w:rPr>
          <w:highlight w:val="white"/>
        </w:rPr>
        <w:t xml:space="preserve">takes a list of declaration specifiers and returns a </w:t>
      </w:r>
      <w:r w:rsidR="00D4318D">
        <w:rPr>
          <w:rStyle w:val="KeyWord0"/>
          <w:highlight w:val="white"/>
        </w:rPr>
        <w:t>&lt;k&gt;</w:t>
      </w:r>
      <w:r w:rsidR="00D4318D" w:rsidRPr="0025282D">
        <w:rPr>
          <w:rStyle w:val="KeyWord0"/>
          <w:highlight w:val="white"/>
        </w:rPr>
        <w:t>Specifier</w:t>
      </w:r>
      <w:r w:rsidR="00D4318D">
        <w:rPr>
          <w:rStyle w:val="KeyWord0"/>
          <w:highlight w:val="white"/>
        </w:rPr>
        <w:t>&lt;/k&gt;</w:t>
      </w:r>
      <w:r w:rsidR="00370A66" w:rsidRPr="00903DBA">
        <w:rPr>
          <w:highlight w:val="white"/>
        </w:rPr>
        <w:t xml:space="preserve">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B350193"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00EF5D33" w:rsidRPr="00903DBA">
        <w:rPr>
          <w:highlight w:val="white"/>
        </w:rPr>
        <w:t xml:space="preserve"> enumeration</w:t>
      </w:r>
      <w:r w:rsidR="00E22AD3" w:rsidRPr="00903DBA">
        <w:rPr>
          <w:highlight w:val="white"/>
        </w:rPr>
        <w:t xml:space="preserve">. </w:t>
      </w:r>
      <w:r w:rsidR="007F1137">
        <w:rPr>
          <w:highlight w:val="white"/>
        </w:rPr>
        <w:t>A</w:t>
      </w:r>
      <w:r w:rsidR="00E22AD3" w:rsidRPr="00903DBA">
        <w:rPr>
          <w:highlight w:val="white"/>
        </w:rPr>
        <w:t xml:space="preserve"> keyword occurs twice</w:t>
      </w:r>
      <w:r w:rsidR="007F1137">
        <w:rPr>
          <w:highlight w:val="white"/>
        </w:rPr>
        <w:t xml:space="preserve"> if their </w:t>
      </w:r>
      <w:r w:rsidR="003A2CFC">
        <w:rPr>
          <w:highlight w:val="white"/>
        </w:rPr>
        <w:t xml:space="preserve">masks </w:t>
      </w:r>
      <w:r w:rsidR="007F1137">
        <w:rPr>
          <w:highlight w:val="white"/>
        </w:rPr>
        <w:t xml:space="preserve">overlap, in </w:t>
      </w:r>
      <w:r w:rsidR="003A2CFC">
        <w:rPr>
          <w:highlight w:val="white"/>
        </w:rPr>
        <w:t>which</w:t>
      </w:r>
      <w:r w:rsidR="007F1137">
        <w:rPr>
          <w:highlight w:val="white"/>
        </w:rPr>
        <w:t xml:space="preserve"> case </w:t>
      </w:r>
      <w:r w:rsidR="00E22AD3" w:rsidRPr="00903DBA">
        <w:rPr>
          <w:highlight w:val="white"/>
        </w:rPr>
        <w:t>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0FDAC8B0" w:rsidR="00EC65DE" w:rsidRPr="00903DBA" w:rsidRDefault="00EC65DE" w:rsidP="00EC65DE">
      <w:pPr>
        <w:pStyle w:val="Code"/>
        <w:rPr>
          <w:highlight w:val="white"/>
        </w:rPr>
      </w:pPr>
      <w:r w:rsidRPr="00903DBA">
        <w:rPr>
          <w:highlight w:val="white"/>
        </w:rPr>
        <w:t xml:space="preserve">            </w:t>
      </w:r>
      <w:r w:rsidR="0056352A">
        <w:rPr>
          <w:highlight w:val="white"/>
        </w:rPr>
        <w:t>Error.</w:t>
      </w:r>
      <w:r w:rsidR="003C1EFB">
        <w:rPr>
          <w:highlight w:val="white"/>
        </w:rPr>
        <w:t>Report</w:t>
      </w:r>
      <w:r w:rsidRPr="00903DBA">
        <w:rPr>
          <w:highlight w:val="white"/>
        </w:rPr>
        <w:t>(MaskToString(maskValue),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0E2D720D" w:rsidR="007C46DD" w:rsidRPr="00903DBA" w:rsidRDefault="007C46DD" w:rsidP="009D6D7F">
      <w:pPr>
        <w:rPr>
          <w:highlight w:val="white"/>
        </w:rPr>
      </w:pPr>
      <w:r w:rsidRPr="00903DBA">
        <w:rPr>
          <w:highlight w:val="white"/>
        </w:rPr>
        <w:t xml:space="preserve">If the element of the list is not a </w:t>
      </w:r>
      <w:r w:rsidR="00D4318D">
        <w:rPr>
          <w:rStyle w:val="KeyWord0"/>
          <w:highlight w:val="white"/>
        </w:rPr>
        <w:t>&lt;k&gt;</w:t>
      </w:r>
      <w:r w:rsidR="00D4318D" w:rsidRPr="00903DBA">
        <w:rPr>
          <w:rStyle w:val="KeyWord0"/>
          <w:highlight w:val="white"/>
        </w:rPr>
        <w:t>Mask</w:t>
      </w:r>
      <w:r w:rsidR="00D4318D">
        <w:rPr>
          <w:rStyle w:val="KeyWord0"/>
          <w:highlight w:val="white"/>
        </w:rPr>
        <w:t>&lt;/k&gt;</w:t>
      </w:r>
      <w:r w:rsidRPr="00903DBA">
        <w:rPr>
          <w:highlight w:val="white"/>
        </w:rPr>
        <w:t xml:space="preserve"> enumeration, it</w:t>
      </w:r>
      <w:r w:rsidR="002C1C0A">
        <w:rPr>
          <w:highlight w:val="white"/>
        </w:rPr>
        <w:t xml:space="preserve"> is</w:t>
      </w:r>
      <w:r w:rsidRPr="00903DBA">
        <w:rPr>
          <w:highlight w:val="white"/>
        </w:rPr>
        <w:t xml:space="preserve"> type. </w:t>
      </w:r>
      <w:r w:rsidR="009444D5">
        <w:rPr>
          <w:highlight w:val="white"/>
        </w:rPr>
        <w:t xml:space="preserve">If there already is a compound type, </w:t>
      </w:r>
      <w:r w:rsidR="00015CCE">
        <w:rPr>
          <w:highlight w:val="white"/>
        </w:rPr>
        <w:t xml:space="preserve">two compound types are present in the declaration specifier list, </w:t>
      </w:r>
      <w:r w:rsidR="009444D5">
        <w:rPr>
          <w:highlight w:val="white"/>
        </w:rPr>
        <w:t>which is not allowed, and</w:t>
      </w:r>
      <w:r w:rsidR="009D6D7F" w:rsidRPr="00903DBA">
        <w:rPr>
          <w:highlight w:val="white"/>
        </w:rPr>
        <w:t xml:space="preserve">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32F85D6C" w:rsidR="00EC65DE" w:rsidRPr="00903DBA" w:rsidRDefault="00EC65DE" w:rsidP="00EC65DE">
      <w:pPr>
        <w:pStyle w:val="Code"/>
        <w:rPr>
          <w:highlight w:val="white"/>
        </w:rPr>
      </w:pPr>
      <w:r w:rsidRPr="00903DBA">
        <w:rPr>
          <w:highlight w:val="white"/>
        </w:rPr>
        <w:t xml:space="preserve">            </w:t>
      </w:r>
      <w:r w:rsidR="0056352A">
        <w:rPr>
          <w:highlight w:val="white"/>
        </w:rPr>
        <w:t>Error.Check</w:t>
      </w:r>
      <w:r w:rsidRPr="00903DBA">
        <w:rPr>
          <w:highlight w:val="white"/>
        </w:rPr>
        <w:t>(MaskToString(totalMaskValue),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1B23B301" w:rsidR="00FE286F" w:rsidRPr="00903DBA" w:rsidRDefault="000B76E5" w:rsidP="00C550E9">
      <w:r w:rsidRPr="00903DBA">
        <w:lastRenderedPageBreak/>
        <w:t>When we have the final mask, we begin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 xml:space="preserve">one of the storage masks. If it does not match, more than one storage specifiers </w:t>
      </w:r>
      <w:r w:rsidR="00015CCE">
        <w:t>are</w:t>
      </w:r>
      <w:r w:rsidR="004F1F6D" w:rsidRPr="00903DBA">
        <w:t xml:space="preserve"> present in the declaration specifier list, </w:t>
      </w:r>
      <w:r w:rsidR="00015CCE">
        <w:t xml:space="preserve">which is not allowed, </w:t>
      </w:r>
      <w:r w:rsidR="004F1F6D" w:rsidRPr="00903DBA">
        <w:t>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08B5D36A" w:rsidR="00EC65DE" w:rsidRPr="0026673C" w:rsidRDefault="00EC65DE" w:rsidP="00EC65DE">
      <w:pPr>
        <w:pStyle w:val="Code"/>
        <w:rPr>
          <w:highlight w:val="white"/>
          <w:lang w:val="en-GB"/>
        </w:rPr>
      </w:pPr>
      <w:r w:rsidRPr="00903DBA">
        <w:rPr>
          <w:highlight w:val="white"/>
        </w:rPr>
        <w:t xml:space="preserve">          </w:t>
      </w:r>
      <w:r w:rsidR="0056352A" w:rsidRPr="0026673C">
        <w:rPr>
          <w:highlight w:val="white"/>
          <w:lang w:val="en-GB"/>
        </w:rPr>
        <w:t>Error.Check</w:t>
      </w:r>
      <w:r w:rsidR="00A636A4" w:rsidRPr="0026673C">
        <w:rPr>
          <w:highlight w:val="white"/>
          <w:lang w:val="en-GB"/>
        </w:rPr>
        <w:t>(</w:t>
      </w:r>
      <w:r w:rsidRPr="0026673C">
        <w:rPr>
          <w:highlight w:val="white"/>
          <w:lang w:val="en-GB"/>
        </w:rPr>
        <w:t>Enum.IsDefined(typeof(Mask), totalStorageValue)</w:t>
      </w:r>
      <w:r w:rsidR="00A636A4" w:rsidRPr="0026673C">
        <w:rPr>
          <w:highlight w:val="white"/>
          <w:lang w:val="en-GB"/>
        </w:rPr>
        <w:t>,</w:t>
      </w:r>
    </w:p>
    <w:p w14:paraId="4AB03C7B" w14:textId="121EC432" w:rsidR="00EC65DE" w:rsidRPr="002F639D" w:rsidRDefault="00A636A4" w:rsidP="00EC65DE">
      <w:pPr>
        <w:pStyle w:val="Code"/>
        <w:rPr>
          <w:highlight w:val="white"/>
        </w:rPr>
      </w:pPr>
      <w:r w:rsidRPr="0026673C">
        <w:rPr>
          <w:highlight w:val="white"/>
          <w:lang w:val="en-GB"/>
        </w:rPr>
        <w:t xml:space="preserve">                       </w:t>
      </w:r>
      <w:r w:rsidR="00EC65DE" w:rsidRPr="002F639D">
        <w:rPr>
          <w:highlight w:val="white"/>
        </w:rPr>
        <w:t>MaskToString(totalStorageValue),</w:t>
      </w:r>
    </w:p>
    <w:p w14:paraId="660D260E" w14:textId="12141A3D" w:rsidR="00EC65DE" w:rsidRPr="00903DBA" w:rsidRDefault="00EC65DE" w:rsidP="00EC65DE">
      <w:pPr>
        <w:pStyle w:val="Code"/>
        <w:rPr>
          <w:highlight w:val="white"/>
        </w:rPr>
      </w:pPr>
      <w:r w:rsidRPr="002F639D">
        <w:rPr>
          <w:highlight w:val="white"/>
        </w:rPr>
        <w:t xml:space="preserve">                       </w:t>
      </w:r>
      <w:r w:rsidRPr="00903DBA">
        <w:rPr>
          <w:highlight w:val="white"/>
        </w:rPr>
        <w:t>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6EB4BCE1"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w:t>
      </w:r>
      <w:r w:rsidR="00254E7F">
        <w:rPr>
          <w:highlight w:val="white"/>
        </w:rPr>
        <w:t>l</w:t>
      </w:r>
      <w:r w:rsidR="00643D40" w:rsidRPr="00903DBA">
        <w:rPr>
          <w:highlight w:val="white"/>
        </w:rPr>
        <w:t xml:space="preserve">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in global scope</w:t>
      </w:r>
      <w:r w:rsidR="004F2364">
        <w:rPr>
          <w:highlight w:val="white"/>
        </w:rPr>
        <w:t>,</w:t>
      </w:r>
      <w:r w:rsidR="003A1CDE" w:rsidRPr="00903DBA">
        <w:rPr>
          <w:highlight w:val="white"/>
        </w:rPr>
        <w:t xml:space="preserve"> </w:t>
      </w:r>
      <w:r w:rsidR="006B6A45" w:rsidRPr="00903DBA">
        <w:rPr>
          <w:highlight w:val="white"/>
        </w:rPr>
        <w:t>it has no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2F8168D4" w14:textId="77777777" w:rsidR="00B93744" w:rsidRDefault="00EF6383" w:rsidP="00EF6383">
      <w:pPr>
        <w:pStyle w:val="Code"/>
        <w:rPr>
          <w:highlight w:val="white"/>
        </w:rPr>
      </w:pPr>
      <w:r w:rsidRPr="00903DBA">
        <w:rPr>
          <w:highlight w:val="white"/>
        </w:rPr>
        <w:t xml:space="preserve">                             &amp;&amp; ((storage == null) ||</w:t>
      </w:r>
    </w:p>
    <w:p w14:paraId="2B3CA38A" w14:textId="0299A363" w:rsidR="00EF6383" w:rsidRPr="00903DBA" w:rsidRDefault="00B93744" w:rsidP="00EF6383">
      <w:pPr>
        <w:pStyle w:val="Code"/>
        <w:rPr>
          <w:highlight w:val="white"/>
        </w:rPr>
      </w:pPr>
      <w:r>
        <w:rPr>
          <w:highlight w:val="white"/>
        </w:rPr>
        <w:t xml:space="preserve">                                 </w:t>
      </w:r>
      <w:r w:rsidR="00EF6383" w:rsidRPr="00903DBA">
        <w:rPr>
          <w:highlight w:val="white"/>
        </w:rPr>
        <w:t>(storage ==</w:t>
      </w:r>
      <w:r>
        <w:rPr>
          <w:highlight w:val="white"/>
        </w:rPr>
        <w:t xml:space="preserve"> </w:t>
      </w:r>
      <w:r w:rsidR="00EF6383" w:rsidRPr="00903DBA">
        <w:rPr>
          <w:highlight w:val="white"/>
        </w:rPr>
        <w:t>Storage.Extern));</w:t>
      </w:r>
    </w:p>
    <w:p w14:paraId="209B0CEF" w14:textId="26BEFA6D" w:rsidR="00126149" w:rsidRPr="00903DBA" w:rsidRDefault="00682514" w:rsidP="00682514">
      <w:pPr>
        <w:rPr>
          <w:highlight w:val="white"/>
        </w:rPr>
      </w:pPr>
      <w:r>
        <w:rPr>
          <w:highlight w:val="white"/>
        </w:rPr>
        <w:t>When the external linkage is set, we set the storage if the storage specifier was omitted. In global scope, we set it the static</w:t>
      </w:r>
      <w:r w:rsidR="004F2364">
        <w:rPr>
          <w:highlight w:val="white"/>
        </w:rPr>
        <w:t>,</w:t>
      </w:r>
      <w:r>
        <w:rPr>
          <w:highlight w:val="white"/>
        </w:rPr>
        <w:t xml:space="preserve"> and in every other scope we set it to auto.</w:t>
      </w: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0CE3CB56"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w:t>
      </w:r>
      <w:r w:rsidR="00A1450D">
        <w:rPr>
          <w:highlight w:val="white"/>
        </w:rPr>
        <w:t>parameter</w:t>
      </w:r>
      <w:r w:rsidR="00E71A6B" w:rsidRPr="00903DBA">
        <w:rPr>
          <w:highlight w:val="white"/>
        </w:rPr>
        <w:t xml:space="preserve"> scope</w:t>
      </w:r>
      <w:r w:rsidR="00430FD1" w:rsidRPr="00903DBA">
        <w:rPr>
          <w:highlight w:val="white"/>
        </w:rPr>
        <w:t>) the storage must be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335EDFAB" w:rsidR="005D43B5"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 xml:space="preserve">((storage == Storage.Auto) || </w:t>
      </w:r>
    </w:p>
    <w:p w14:paraId="40FE73BD" w14:textId="648BF7CF" w:rsidR="002709A0" w:rsidRPr="002F639D" w:rsidRDefault="005D43B5" w:rsidP="00EC65DE">
      <w:pPr>
        <w:pStyle w:val="Code"/>
        <w:rPr>
          <w:highlight w:val="white"/>
          <w:lang w:val="da-DK"/>
        </w:rPr>
      </w:pPr>
      <w:r w:rsidRPr="002F639D">
        <w:rPr>
          <w:highlight w:val="white"/>
          <w:lang w:val="da-DK"/>
        </w:rPr>
        <w:t xml:space="preserve">                     </w:t>
      </w:r>
      <w:r w:rsidR="00EC65DE" w:rsidRPr="002F639D">
        <w:rPr>
          <w:highlight w:val="white"/>
          <w:lang w:val="da-DK"/>
        </w:rPr>
        <w:t>(storage == Storage.Register), storage,</w:t>
      </w:r>
      <w:r w:rsidR="003F62B8" w:rsidRPr="002F639D">
        <w:rPr>
          <w:highlight w:val="white"/>
          <w:lang w:val="da-DK"/>
        </w:rPr>
        <w:t xml:space="preserve"> </w:t>
      </w:r>
      <w:r w:rsidR="00EC65DE" w:rsidRPr="002F639D">
        <w:rPr>
          <w:highlight w:val="white"/>
          <w:lang w:val="da-DK"/>
        </w:rPr>
        <w:t>Message.</w:t>
      </w:r>
    </w:p>
    <w:p w14:paraId="60F50CD1" w14:textId="6ECC5F79" w:rsidR="00EC65DE" w:rsidRPr="00903DBA" w:rsidRDefault="00D22AD4" w:rsidP="00EC65DE">
      <w:pPr>
        <w:pStyle w:val="Code"/>
        <w:rPr>
          <w:highlight w:val="white"/>
        </w:rPr>
      </w:pPr>
      <w:r w:rsidRPr="002F639D">
        <w:rPr>
          <w:highlight w:val="white"/>
          <w:lang w:val="da-DK"/>
        </w:rPr>
        <w:t xml:space="preserve">  </w:t>
      </w:r>
      <w:r w:rsidR="002709A0" w:rsidRPr="002F639D">
        <w:rPr>
          <w:highlight w:val="white"/>
          <w:lang w:val="da-DK"/>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673DF8E5"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6D870EF4" w:rsidR="002C6080" w:rsidRPr="002F639D" w:rsidRDefault="00EC65DE" w:rsidP="00EC65DE">
      <w:pPr>
        <w:pStyle w:val="Code"/>
        <w:rPr>
          <w:highlight w:val="white"/>
          <w:lang w:val="da-DK"/>
        </w:rPr>
      </w:pPr>
      <w:r w:rsidRPr="00903DBA">
        <w:rPr>
          <w:highlight w:val="white"/>
        </w:rPr>
        <w:t xml:space="preserve">          </w:t>
      </w:r>
      <w:r w:rsidR="0056352A" w:rsidRPr="002F639D">
        <w:rPr>
          <w:highlight w:val="white"/>
          <w:lang w:val="da-DK"/>
        </w:rPr>
        <w:t>Error.Check</w:t>
      </w:r>
      <w:r w:rsidRPr="002F639D">
        <w:rPr>
          <w:highlight w:val="white"/>
          <w:lang w:val="da-DK"/>
        </w:rPr>
        <w:t>((storage == Storage.Auto) ||</w:t>
      </w:r>
    </w:p>
    <w:p w14:paraId="062BE95E" w14:textId="2D384059" w:rsidR="00024F2D" w:rsidRPr="002F639D" w:rsidRDefault="002C6080" w:rsidP="00EC65DE">
      <w:pPr>
        <w:pStyle w:val="Code"/>
        <w:rPr>
          <w:highlight w:val="white"/>
          <w:lang w:val="da-DK"/>
        </w:rPr>
      </w:pPr>
      <w:r w:rsidRPr="002F639D">
        <w:rPr>
          <w:highlight w:val="white"/>
          <w:lang w:val="da-DK"/>
        </w:rPr>
        <w:t xml:space="preserve">                      </w:t>
      </w:r>
      <w:r w:rsidR="00EC65DE" w:rsidRPr="002F639D">
        <w:rPr>
          <w:highlight w:val="white"/>
          <w:lang w:val="da-DK"/>
        </w:rPr>
        <w:t xml:space="preserve"> (storage == Storage.Register), storage,</w:t>
      </w:r>
      <w:r w:rsidR="00034A97" w:rsidRPr="002F639D">
        <w:rPr>
          <w:highlight w:val="white"/>
          <w:lang w:val="da-DK"/>
        </w:rPr>
        <w:t xml:space="preserve"> </w:t>
      </w:r>
      <w:r w:rsidR="00EC65DE" w:rsidRPr="002F639D">
        <w:rPr>
          <w:highlight w:val="white"/>
          <w:lang w:val="da-DK"/>
        </w:rPr>
        <w:t>Message.</w:t>
      </w:r>
    </w:p>
    <w:p w14:paraId="6A344F72" w14:textId="5C2AA193" w:rsidR="00EC65DE" w:rsidRPr="00903DBA" w:rsidRDefault="00024F2D" w:rsidP="00EC65DE">
      <w:pPr>
        <w:pStyle w:val="Code"/>
        <w:rPr>
          <w:highlight w:val="white"/>
        </w:rPr>
      </w:pPr>
      <w:r w:rsidRPr="002F639D">
        <w:rPr>
          <w:highlight w:val="white"/>
          <w:lang w:val="da-DK"/>
        </w:rPr>
        <w:t xml:space="preserve">  </w:t>
      </w:r>
      <w:r w:rsidR="00D22AD4" w:rsidRPr="002F639D">
        <w:rPr>
          <w:highlight w:val="white"/>
          <w:lang w:val="da-DK"/>
        </w:rPr>
        <w:t xml:space="preserve">  </w:t>
      </w:r>
      <w:r w:rsidRPr="002F639D">
        <w:rPr>
          <w:highlight w:val="white"/>
          <w:lang w:val="da-DK"/>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405804AB" w:rsidR="0047241D" w:rsidRPr="00903DBA" w:rsidRDefault="0047241D" w:rsidP="0047241D">
      <w:pPr>
        <w:rPr>
          <w:highlight w:val="white"/>
        </w:rPr>
      </w:pPr>
      <w:r w:rsidRPr="00903DBA">
        <w:rPr>
          <w:highlight w:val="white"/>
        </w:rPr>
        <w:t xml:space="preserve">If the scope of the current symbol table is global, the storage must be </w:t>
      </w:r>
      <w:r w:rsidR="0089597B">
        <w:rPr>
          <w:highlight w:val="white"/>
        </w:rPr>
        <w:t>extern, static</w:t>
      </w:r>
      <w:r w:rsidR="0086362A" w:rsidRPr="00903DBA">
        <w:rPr>
          <w:highlight w:val="white"/>
        </w:rPr>
        <w:t>,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7B3C9D40" w:rsidR="00EC65DE" w:rsidRPr="002F639D" w:rsidRDefault="00EC65DE" w:rsidP="00EC65DE">
      <w:pPr>
        <w:pStyle w:val="Code"/>
        <w:rPr>
          <w:highlight w:val="white"/>
          <w:lang w:val="en-GB"/>
        </w:rPr>
      </w:pPr>
      <w:r w:rsidRPr="002F639D">
        <w:rPr>
          <w:highlight w:val="white"/>
          <w:lang w:val="en-GB"/>
        </w:rPr>
        <w:t xml:space="preserve">          </w:t>
      </w:r>
      <w:r w:rsidR="0056352A" w:rsidRPr="002F639D">
        <w:rPr>
          <w:highlight w:val="white"/>
          <w:lang w:val="en-GB"/>
        </w:rPr>
        <w:t>Error.Check</w:t>
      </w:r>
      <w:r w:rsidRPr="002F639D">
        <w:rPr>
          <w:highlight w:val="white"/>
          <w:lang w:val="en-GB"/>
        </w:rPr>
        <w:t>((storage == Storage.Extern) ||</w:t>
      </w:r>
    </w:p>
    <w:p w14:paraId="6CEC0000" w14:textId="77777777" w:rsidR="002709A0" w:rsidRPr="00903DBA" w:rsidRDefault="00EC65DE" w:rsidP="00EC65DE">
      <w:pPr>
        <w:pStyle w:val="Code"/>
        <w:rPr>
          <w:highlight w:val="white"/>
        </w:rPr>
      </w:pPr>
      <w:r w:rsidRPr="002F639D">
        <w:rPr>
          <w:highlight w:val="white"/>
          <w:lang w:val="en-GB"/>
        </w:rPr>
        <w:lastRenderedPageBreak/>
        <w:t xml:space="preserve">                       </w:t>
      </w:r>
      <w:r w:rsidRPr="00903DBA">
        <w:rPr>
          <w:highlight w:val="white"/>
        </w:rPr>
        <w:t>(storage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6B709D9C" w14:textId="53025BB9" w:rsidR="00900C19" w:rsidRDefault="00515A96" w:rsidP="00E757CD">
      <w:r>
        <w:t xml:space="preserve">When we have checked the storages, we continue to check whether </w:t>
      </w:r>
      <w:r w:rsidR="00853E5D" w:rsidRPr="00903DBA">
        <w:t>there is a compound type and</w:t>
      </w:r>
      <w:r>
        <w:t xml:space="preserve"> if it is an </w:t>
      </w:r>
      <w:r w:rsidR="00853E5D" w:rsidRPr="00903DBA">
        <w:t>enumeration</w:t>
      </w:r>
      <w:r w:rsidR="007035C5">
        <w:t>. In that case</w:t>
      </w:r>
      <w:r w:rsidR="00853E5D" w:rsidRPr="00903DBA">
        <w:t xml:space="preserve"> we </w:t>
      </w:r>
      <w:r w:rsidR="006A5AD4">
        <w:t xml:space="preserve">iterate through the </w:t>
      </w:r>
      <w:r w:rsidR="003F403E">
        <w:t>enumeration items</w:t>
      </w:r>
      <w:r w:rsidR="006A5AD4">
        <w:t xml:space="preserve"> and take action in accordance with the storage of the enumeration.</w:t>
      </w:r>
      <w:r w:rsidR="00491DD8">
        <w:t xml:space="preserve"> </w:t>
      </w:r>
      <w:r w:rsidR="00900C19">
        <w:t>The reason we do this at this point rather than when the item</w:t>
      </w:r>
      <w:r w:rsidR="00904A7E">
        <w:t>s</w:t>
      </w:r>
      <w:r w:rsidR="00900C19">
        <w:t xml:space="preserve"> </w:t>
      </w:r>
      <w:r w:rsidR="00D913AC">
        <w:t>were</w:t>
      </w:r>
      <w:r w:rsidR="00900C19">
        <w:t xml:space="preserve"> defined is that it is possible to state the storage a</w:t>
      </w:r>
      <w:r w:rsidR="00491DD8">
        <w:t>fter</w:t>
      </w:r>
      <w:r w:rsidR="00900C19">
        <w:t xml:space="preserve"> the enumeration </w:t>
      </w:r>
      <w:r w:rsidR="00904A7E">
        <w:t>definition</w:t>
      </w:r>
      <w:r w:rsidR="00900C19">
        <w:t>. For instance:</w:t>
      </w:r>
      <w:r w:rsidR="00E757CD">
        <w:t xml:space="preserve"> </w:t>
      </w:r>
      <w:r w:rsidR="00D4318D">
        <w:rPr>
          <w:rStyle w:val="KeyWord0"/>
        </w:rPr>
        <w:t>&lt;k&gt;</w:t>
      </w:r>
      <w:r w:rsidR="00D4318D" w:rsidRPr="00E757CD">
        <w:rPr>
          <w:rStyle w:val="KeyWord0"/>
        </w:rPr>
        <w:t>enum</w:t>
      </w:r>
      <w:r w:rsidR="00D4318D">
        <w:rPr>
          <w:rStyle w:val="KeyWord0"/>
        </w:rPr>
        <w:t xml:space="preserve"> </w:t>
      </w:r>
      <w:r w:rsidR="00D4318D" w:rsidRPr="00E757CD">
        <w:rPr>
          <w:rStyle w:val="KeyWord0"/>
        </w:rPr>
        <w:t>Values</w:t>
      </w:r>
      <w:r w:rsidR="00D4318D">
        <w:rPr>
          <w:rStyle w:val="KeyWord0"/>
        </w:rPr>
        <w:t xml:space="preserve"> </w:t>
      </w:r>
      <w:r w:rsidR="00D4318D" w:rsidRPr="00E757CD">
        <w:rPr>
          <w:rStyle w:val="KeyWord0"/>
        </w:rPr>
        <w:t>{One,</w:t>
      </w:r>
      <w:r w:rsidR="00D4318D">
        <w:rPr>
          <w:rStyle w:val="KeyWord0"/>
        </w:rPr>
        <w:t xml:space="preserve"> </w:t>
      </w:r>
      <w:r w:rsidR="00D4318D" w:rsidRPr="00E757CD">
        <w:rPr>
          <w:rStyle w:val="KeyWord0"/>
        </w:rPr>
        <w:t>Two,</w:t>
      </w:r>
      <w:r w:rsidR="00D4318D">
        <w:rPr>
          <w:rStyle w:val="KeyWord0"/>
        </w:rPr>
        <w:t xml:space="preserve"> </w:t>
      </w:r>
      <w:r w:rsidR="00D4318D" w:rsidRPr="00E757CD">
        <w:rPr>
          <w:rStyle w:val="KeyWord0"/>
        </w:rPr>
        <w:t>Three}</w:t>
      </w:r>
      <w:r w:rsidR="00D4318D">
        <w:rPr>
          <w:rStyle w:val="KeyWord0"/>
        </w:rPr>
        <w:t xml:space="preserve"> </w:t>
      </w:r>
      <w:r w:rsidR="00D4318D" w:rsidRPr="00E757CD">
        <w:rPr>
          <w:rStyle w:val="KeyWord0"/>
        </w:rPr>
        <w:t>static;</w:t>
      </w:r>
      <w:r w:rsidR="00D4318D">
        <w:rPr>
          <w:rStyle w:val="KeyWord0"/>
        </w:rPr>
        <w:t>&lt;/k&gt;</w:t>
      </w:r>
      <w:r w:rsidR="00E757CD">
        <w:t>.</w:t>
      </w:r>
    </w:p>
    <w:p w14:paraId="05120DF4" w14:textId="70B96677" w:rsidR="00A149ED" w:rsidRPr="004318DD" w:rsidRDefault="00A149ED" w:rsidP="004318DD">
      <w:pPr>
        <w:pStyle w:val="Code"/>
        <w:rPr>
          <w:highlight w:val="white"/>
        </w:rPr>
      </w:pPr>
      <w:r w:rsidRPr="004318DD">
        <w:rPr>
          <w:highlight w:val="white"/>
        </w:rPr>
        <w:t xml:space="preserve">      if ((compoundType != null) &amp;&amp; (compoundType.</w:t>
      </w:r>
      <w:r w:rsidR="004318DD" w:rsidRPr="004318DD">
        <w:rPr>
          <w:highlight w:val="white"/>
        </w:rPr>
        <w:t>IsEnumerator</w:t>
      </w:r>
      <w:r w:rsidR="00D506B8" w:rsidRPr="004318DD">
        <w:rPr>
          <w:highlight w:val="white"/>
        </w:rPr>
        <w:t>())</w:t>
      </w:r>
      <w:r w:rsidR="00E6335A" w:rsidRPr="004318DD">
        <w:rPr>
          <w:highlight w:val="white"/>
        </w:rPr>
        <w:t>)</w:t>
      </w:r>
      <w:r w:rsidR="00D506B8" w:rsidRPr="004318DD">
        <w:rPr>
          <w:highlight w:val="white"/>
        </w:rPr>
        <w:t xml:space="preserve"> {</w:t>
      </w:r>
    </w:p>
    <w:p w14:paraId="2F450E74" w14:textId="233FBBE4" w:rsidR="009D07E3" w:rsidRPr="009D07E3" w:rsidRDefault="009D07E3" w:rsidP="00953109">
      <w:pPr>
        <w:rPr>
          <w:highlight w:val="white"/>
        </w:rPr>
      </w:pPr>
      <w:r>
        <w:rPr>
          <w:highlight w:val="white"/>
        </w:rPr>
        <w:t xml:space="preserve">If the enumeration has </w:t>
      </w:r>
      <w:r w:rsidR="00953109">
        <w:rPr>
          <w:highlight w:val="white"/>
        </w:rPr>
        <w:t>typedef storage, we need to change its type to signed integer, since enumeration value</w:t>
      </w:r>
      <w:r w:rsidR="00491DD8">
        <w:rPr>
          <w:highlight w:val="white"/>
        </w:rPr>
        <w:t>s</w:t>
      </w:r>
      <w:r w:rsidR="00953109">
        <w:rPr>
          <w:highlight w:val="white"/>
        </w:rPr>
        <w:t xml:space="preserve"> </w:t>
      </w:r>
      <w:r w:rsidR="00374E62">
        <w:rPr>
          <w:highlight w:val="white"/>
        </w:rPr>
        <w:t>hold</w:t>
      </w:r>
      <w:r w:rsidR="00953109">
        <w:rPr>
          <w:highlight w:val="white"/>
        </w:rPr>
        <w:t xml:space="preserve"> that type. We also need to change the storage of the enumeration items. If the typedef definition occurs in global </w:t>
      </w:r>
      <w:r w:rsidR="00441B68">
        <w:rPr>
          <w:highlight w:val="white"/>
        </w:rPr>
        <w:t>scope</w:t>
      </w:r>
      <w:r w:rsidR="00953109">
        <w:rPr>
          <w:highlight w:val="white"/>
        </w:rPr>
        <w:t xml:space="preserve"> the enumeration item</w:t>
      </w:r>
      <w:r w:rsidR="007322CB">
        <w:rPr>
          <w:highlight w:val="white"/>
        </w:rPr>
        <w:t>s</w:t>
      </w:r>
      <w:r w:rsidR="00953109">
        <w:rPr>
          <w:highlight w:val="white"/>
        </w:rPr>
        <w:t xml:space="preserve"> shall have static storage</w:t>
      </w:r>
      <w:r w:rsidR="00491DD8">
        <w:rPr>
          <w:highlight w:val="white"/>
        </w:rPr>
        <w:t xml:space="preserve">, and in every other </w:t>
      </w:r>
      <w:r w:rsidR="00441B68">
        <w:rPr>
          <w:highlight w:val="white"/>
        </w:rPr>
        <w:t xml:space="preserve">scope </w:t>
      </w:r>
      <w:r w:rsidR="007322CB">
        <w:rPr>
          <w:highlight w:val="white"/>
        </w:rPr>
        <w:t>they</w:t>
      </w:r>
      <w:r w:rsidR="00953109">
        <w:rPr>
          <w:highlight w:val="white"/>
        </w:rPr>
        <w:t xml:space="preserve"> shall have auto storage.</w:t>
      </w:r>
    </w:p>
    <w:p w14:paraId="50AE29F8" w14:textId="77777777" w:rsidR="009D07E3" w:rsidRPr="009D07E3" w:rsidRDefault="009D07E3" w:rsidP="009D07E3">
      <w:pPr>
        <w:pStyle w:val="Code"/>
        <w:rPr>
          <w:highlight w:val="white"/>
        </w:rPr>
      </w:pPr>
      <w:r w:rsidRPr="009D07E3">
        <w:rPr>
          <w:highlight w:val="white"/>
        </w:rPr>
        <w:t xml:space="preserve">        if (storage == Storage.Typedef) {</w:t>
      </w:r>
    </w:p>
    <w:p w14:paraId="12C265DD" w14:textId="5319F22F" w:rsidR="00491DD8" w:rsidRDefault="009D07E3" w:rsidP="009D07E3">
      <w:pPr>
        <w:pStyle w:val="Code"/>
        <w:rPr>
          <w:highlight w:val="white"/>
        </w:rPr>
      </w:pPr>
      <w:r w:rsidRPr="009D07E3">
        <w:rPr>
          <w:highlight w:val="white"/>
        </w:rPr>
        <w:t xml:space="preserve">          compoundType = Type.SignedIntegerType;</w:t>
      </w:r>
      <w:r w:rsidR="00491DD8">
        <w:rPr>
          <w:highlight w:val="white"/>
        </w:rPr>
        <w:t xml:space="preserve">  </w:t>
      </w:r>
    </w:p>
    <w:p w14:paraId="256CCF71" w14:textId="77777777" w:rsidR="00491DD8" w:rsidRDefault="00491DD8" w:rsidP="009D07E3">
      <w:pPr>
        <w:pStyle w:val="Code"/>
        <w:rPr>
          <w:highlight w:val="white"/>
        </w:rPr>
      </w:pPr>
    </w:p>
    <w:p w14:paraId="575D3D5B" w14:textId="0388A9D7" w:rsidR="00491DD8" w:rsidRPr="009D07E3" w:rsidRDefault="00491DD8" w:rsidP="009D07E3">
      <w:pPr>
        <w:pStyle w:val="Code"/>
        <w:rPr>
          <w:highlight w:val="white"/>
        </w:rPr>
      </w:pPr>
      <w:r>
        <w:rPr>
          <w:highlight w:val="white"/>
        </w:rPr>
        <w:t xml:space="preserve">          if (</w:t>
      </w:r>
      <w:r w:rsidRPr="009D07E3">
        <w:rPr>
          <w:highlight w:val="white"/>
        </w:rPr>
        <w:t>SymbolTable.CurrentTable.Scope == Scope.Global</w:t>
      </w:r>
      <w:r>
        <w:rPr>
          <w:highlight w:val="white"/>
        </w:rPr>
        <w:t>) {</w:t>
      </w:r>
    </w:p>
    <w:p w14:paraId="636360F1" w14:textId="035AC28D" w:rsidR="009D07E3" w:rsidRDefault="00491DD8" w:rsidP="00491DD8">
      <w:pPr>
        <w:pStyle w:val="Code"/>
        <w:rPr>
          <w:highlight w:val="white"/>
        </w:rPr>
      </w:pPr>
      <w:r>
        <w:rPr>
          <w:highlight w:val="white"/>
        </w:rPr>
        <w:t xml:space="preserve">  </w:t>
      </w:r>
      <w:r w:rsidR="009D07E3" w:rsidRPr="009D07E3">
        <w:rPr>
          <w:highlight w:val="white"/>
        </w:rPr>
        <w:t xml:space="preserve">          </w:t>
      </w:r>
      <w:r w:rsidR="00C55911" w:rsidRPr="009D07E3">
        <w:rPr>
          <w:highlight w:val="white"/>
        </w:rPr>
        <w:t>storage</w:t>
      </w:r>
      <w:r w:rsidR="00C55911">
        <w:rPr>
          <w:highlight w:val="white"/>
        </w:rPr>
        <w:t xml:space="preserve"> = </w:t>
      </w:r>
      <w:r w:rsidR="009D07E3" w:rsidRPr="009D07E3">
        <w:rPr>
          <w:highlight w:val="white"/>
        </w:rPr>
        <w:t>Storage.Static</w:t>
      </w:r>
      <w:r>
        <w:rPr>
          <w:highlight w:val="white"/>
        </w:rPr>
        <w:t>;</w:t>
      </w:r>
    </w:p>
    <w:p w14:paraId="261C180A" w14:textId="1351BEFD" w:rsidR="00491DD8" w:rsidRPr="009D07E3" w:rsidRDefault="00491DD8" w:rsidP="00491DD8">
      <w:pPr>
        <w:pStyle w:val="Code"/>
        <w:rPr>
          <w:highlight w:val="white"/>
        </w:rPr>
      </w:pPr>
      <w:r>
        <w:rPr>
          <w:highlight w:val="white"/>
        </w:rPr>
        <w:t xml:space="preserve">          }</w:t>
      </w:r>
    </w:p>
    <w:p w14:paraId="13761176" w14:textId="1F2F228D" w:rsidR="00491DD8" w:rsidRDefault="00491DD8" w:rsidP="00491DD8">
      <w:pPr>
        <w:pStyle w:val="Code"/>
        <w:rPr>
          <w:highlight w:val="white"/>
        </w:rPr>
      </w:pPr>
      <w:r w:rsidRPr="009D07E3">
        <w:rPr>
          <w:highlight w:val="white"/>
        </w:rPr>
        <w:t xml:space="preserve">  </w:t>
      </w:r>
      <w:r>
        <w:rPr>
          <w:highlight w:val="white"/>
        </w:rPr>
        <w:t xml:space="preserve">  </w:t>
      </w:r>
      <w:r w:rsidRPr="009D07E3">
        <w:rPr>
          <w:highlight w:val="white"/>
        </w:rPr>
        <w:t xml:space="preserve">      </w:t>
      </w:r>
      <w:r>
        <w:rPr>
          <w:highlight w:val="white"/>
        </w:rPr>
        <w:t>else {</w:t>
      </w:r>
    </w:p>
    <w:p w14:paraId="561DECC9" w14:textId="4BE657D7" w:rsidR="00491DD8" w:rsidRDefault="00491DD8" w:rsidP="00491DD8">
      <w:pPr>
        <w:pStyle w:val="Code"/>
        <w:rPr>
          <w:highlight w:val="white"/>
        </w:rPr>
      </w:pPr>
      <w:r>
        <w:rPr>
          <w:highlight w:val="white"/>
        </w:rPr>
        <w:t xml:space="preserve">          </w:t>
      </w:r>
      <w:r w:rsidRPr="009D07E3">
        <w:rPr>
          <w:highlight w:val="white"/>
        </w:rPr>
        <w:t xml:space="preserve">  storage</w:t>
      </w:r>
      <w:r>
        <w:rPr>
          <w:highlight w:val="white"/>
        </w:rPr>
        <w:t xml:space="preserve"> = </w:t>
      </w:r>
      <w:r w:rsidRPr="009D07E3">
        <w:rPr>
          <w:highlight w:val="white"/>
        </w:rPr>
        <w:t>Storage.Auto;</w:t>
      </w:r>
    </w:p>
    <w:p w14:paraId="27213FDC" w14:textId="4919FF3B" w:rsidR="00491DD8" w:rsidRPr="009D07E3" w:rsidRDefault="00491DD8" w:rsidP="00491DD8">
      <w:pPr>
        <w:pStyle w:val="Code"/>
        <w:rPr>
          <w:highlight w:val="white"/>
        </w:rPr>
      </w:pPr>
      <w:r>
        <w:rPr>
          <w:highlight w:val="white"/>
        </w:rPr>
        <w:t xml:space="preserve">          }</w:t>
      </w:r>
    </w:p>
    <w:p w14:paraId="495BB325" w14:textId="77777777" w:rsidR="009D07E3" w:rsidRPr="009D07E3" w:rsidRDefault="009D07E3" w:rsidP="009D07E3">
      <w:pPr>
        <w:pStyle w:val="Code"/>
        <w:rPr>
          <w:highlight w:val="white"/>
        </w:rPr>
      </w:pPr>
      <w:r w:rsidRPr="009D07E3">
        <w:rPr>
          <w:highlight w:val="white"/>
        </w:rPr>
        <w:t xml:space="preserve">        }</w:t>
      </w:r>
    </w:p>
    <w:p w14:paraId="793899E6" w14:textId="3D6D53C9" w:rsidR="00C54C9C" w:rsidRDefault="00C54C9C" w:rsidP="00C54C9C">
      <w:pPr>
        <w:rPr>
          <w:highlight w:val="white"/>
        </w:rPr>
      </w:pPr>
      <w:r>
        <w:rPr>
          <w:highlight w:val="white"/>
        </w:rPr>
        <w:t xml:space="preserve">We iterate through the enumeration items and, for each item, set the storage of the item to the storage of the enumeration. At this point we </w:t>
      </w:r>
      <w:r w:rsidR="0015356B">
        <w:rPr>
          <w:highlight w:val="white"/>
        </w:rPr>
        <w:t>have made sure</w:t>
      </w:r>
      <w:r>
        <w:rPr>
          <w:highlight w:val="white"/>
        </w:rPr>
        <w:t xml:space="preserve"> the storage is not null, </w:t>
      </w:r>
      <w:r w:rsidR="0015356B">
        <w:rPr>
          <w:highlight w:val="white"/>
        </w:rPr>
        <w:t xml:space="preserve">so that </w:t>
      </w:r>
      <w:r>
        <w:rPr>
          <w:highlight w:val="white"/>
        </w:rPr>
        <w:t>we can safely access its value.</w:t>
      </w:r>
    </w:p>
    <w:p w14:paraId="63C0003E" w14:textId="612D9CE8" w:rsidR="00FD6BBD" w:rsidRPr="00FD6BBD" w:rsidRDefault="00FD6BBD" w:rsidP="00FD6BBD">
      <w:pPr>
        <w:pStyle w:val="Code"/>
        <w:rPr>
          <w:highlight w:val="white"/>
        </w:rPr>
      </w:pPr>
      <w:r w:rsidRPr="00FD6BBD">
        <w:rPr>
          <w:highlight w:val="white"/>
        </w:rPr>
        <w:t xml:space="preserve">        foreach (Symbol itemSymbol in compoundType.</w:t>
      </w:r>
      <w:r w:rsidR="00967D1C">
        <w:rPr>
          <w:highlight w:val="white"/>
        </w:rPr>
        <w:t>EnumeratorItemSet</w:t>
      </w:r>
      <w:r w:rsidRPr="00FD6BBD">
        <w:rPr>
          <w:highlight w:val="white"/>
        </w:rPr>
        <w:t>){</w:t>
      </w:r>
    </w:p>
    <w:p w14:paraId="57D64375" w14:textId="77777777" w:rsidR="00FD6BBD" w:rsidRPr="00FD6BBD" w:rsidRDefault="00FD6BBD" w:rsidP="00FD6BBD">
      <w:pPr>
        <w:pStyle w:val="Code"/>
        <w:rPr>
          <w:highlight w:val="white"/>
        </w:rPr>
      </w:pPr>
      <w:r w:rsidRPr="00FD6BBD">
        <w:rPr>
          <w:highlight w:val="white"/>
        </w:rPr>
        <w:t xml:space="preserve">          itemSymbol.Storage = storage.Value;</w:t>
      </w:r>
    </w:p>
    <w:p w14:paraId="6CF6A4F7" w14:textId="241F731D" w:rsidR="00CC237D" w:rsidRPr="00903DBA" w:rsidRDefault="00CC237D" w:rsidP="00CC237D">
      <w:pPr>
        <w:rPr>
          <w:highlight w:val="white"/>
        </w:rPr>
      </w:pPr>
      <w:r>
        <w:rPr>
          <w:highlight w:val="white"/>
        </w:rPr>
        <w:t xml:space="preserve">If the enumeration has static storage, </w:t>
      </w:r>
      <w:r w:rsidR="00A431D8">
        <w:rPr>
          <w:highlight w:val="white"/>
        </w:rPr>
        <w:t xml:space="preserve">we add </w:t>
      </w:r>
      <w:r w:rsidR="006A5AD4">
        <w:rPr>
          <w:highlight w:val="white"/>
        </w:rPr>
        <w:t xml:space="preserve">the value of the item </w:t>
      </w:r>
      <w:r w:rsidR="00A431D8">
        <w:rPr>
          <w:highlight w:val="white"/>
        </w:rPr>
        <w:t>to the</w:t>
      </w:r>
      <w:r w:rsidR="003F403E">
        <w:rPr>
          <w:highlight w:val="white"/>
        </w:rPr>
        <w:t xml:space="preserve"> global</w:t>
      </w:r>
      <w:r w:rsidR="00A431D8">
        <w:rPr>
          <w:highlight w:val="white"/>
        </w:rPr>
        <w:t xml:space="preserve"> static set.</w:t>
      </w:r>
    </w:p>
    <w:p w14:paraId="4053A103" w14:textId="77777777" w:rsidR="00FD6BBD" w:rsidRPr="00FD6BBD" w:rsidRDefault="00FD6BBD" w:rsidP="00FD6BBD">
      <w:pPr>
        <w:pStyle w:val="Code"/>
        <w:rPr>
          <w:highlight w:val="white"/>
        </w:rPr>
      </w:pPr>
      <w:r w:rsidRPr="00FD6BBD">
        <w:rPr>
          <w:highlight w:val="white"/>
        </w:rPr>
        <w:t xml:space="preserve">          switch (itemSymbol.Storage) {</w:t>
      </w:r>
    </w:p>
    <w:p w14:paraId="6354C761" w14:textId="38322D17" w:rsidR="00FD6BBD" w:rsidRPr="00FD6BBD" w:rsidRDefault="00FD6BBD" w:rsidP="00FD6BBD">
      <w:pPr>
        <w:pStyle w:val="Code"/>
        <w:rPr>
          <w:highlight w:val="white"/>
        </w:rPr>
      </w:pPr>
      <w:r w:rsidRPr="00FD6BBD">
        <w:rPr>
          <w:highlight w:val="white"/>
        </w:rPr>
        <w:t xml:space="preserve">            case</w:t>
      </w:r>
      <w:r w:rsidR="00B93744">
        <w:rPr>
          <w:highlight w:val="white"/>
        </w:rPr>
        <w:t xml:space="preserve"> </w:t>
      </w:r>
      <w:r w:rsidRPr="00FD6BBD">
        <w:rPr>
          <w:highlight w:val="white"/>
        </w:rPr>
        <w:t>Storage.Static:</w:t>
      </w:r>
    </w:p>
    <w:p w14:paraId="4671C588" w14:textId="77777777" w:rsidR="00FD6BBD" w:rsidRPr="00FD6BBD" w:rsidRDefault="00FD6BBD" w:rsidP="00FD6BBD">
      <w:pPr>
        <w:pStyle w:val="Code"/>
        <w:rPr>
          <w:highlight w:val="white"/>
        </w:rPr>
      </w:pPr>
      <w:r w:rsidRPr="00FD6BBD">
        <w:rPr>
          <w:highlight w:val="white"/>
        </w:rPr>
        <w:t xml:space="preserve">              SymbolTable.StaticSet.Add(ConstantExpression.</w:t>
      </w:r>
    </w:p>
    <w:p w14:paraId="15B3BE76" w14:textId="77777777" w:rsidR="00FD6BBD" w:rsidRPr="00FD6BBD" w:rsidRDefault="00FD6BBD" w:rsidP="00FD6BBD">
      <w:pPr>
        <w:pStyle w:val="Code"/>
        <w:rPr>
          <w:highlight w:val="white"/>
        </w:rPr>
      </w:pPr>
      <w:r w:rsidRPr="00FD6BBD">
        <w:rPr>
          <w:highlight w:val="white"/>
        </w:rPr>
        <w:t xml:space="preserve">                                         Value(itemSymbol));</w:t>
      </w:r>
    </w:p>
    <w:p w14:paraId="2B9E765B" w14:textId="77777777" w:rsidR="00FD6BBD" w:rsidRPr="00FD6BBD" w:rsidRDefault="00FD6BBD" w:rsidP="00FD6BBD">
      <w:pPr>
        <w:pStyle w:val="Code"/>
        <w:rPr>
          <w:highlight w:val="white"/>
        </w:rPr>
      </w:pPr>
      <w:r w:rsidRPr="00FD6BBD">
        <w:rPr>
          <w:highlight w:val="white"/>
        </w:rPr>
        <w:t xml:space="preserve">              break;</w:t>
      </w:r>
    </w:p>
    <w:p w14:paraId="06BA1C14" w14:textId="4FFD6091" w:rsidR="006A5AD4" w:rsidRDefault="00A431D8" w:rsidP="00FC61F7">
      <w:pPr>
        <w:rPr>
          <w:highlight w:val="white"/>
        </w:rPr>
      </w:pPr>
      <w:r>
        <w:rPr>
          <w:highlight w:val="white"/>
        </w:rPr>
        <w:t xml:space="preserve">If the enumeration has auto or register storage, we </w:t>
      </w:r>
      <w:r w:rsidR="00FC61F7">
        <w:rPr>
          <w:highlight w:val="white"/>
        </w:rPr>
        <w:t xml:space="preserve">set </w:t>
      </w:r>
      <w:r w:rsidR="006A5AD4">
        <w:rPr>
          <w:highlight w:val="white"/>
        </w:rPr>
        <w:t xml:space="preserve">the offset of the item in the </w:t>
      </w:r>
      <w:r w:rsidR="00B61374">
        <w:rPr>
          <w:highlight w:val="white"/>
        </w:rPr>
        <w:t xml:space="preserve">current </w:t>
      </w:r>
      <w:r w:rsidR="006A5AD4">
        <w:rPr>
          <w:highlight w:val="white"/>
        </w:rPr>
        <w:t>symbol table.</w:t>
      </w:r>
    </w:p>
    <w:p w14:paraId="45220907" w14:textId="7FAF9550" w:rsidR="00FD6BBD" w:rsidRPr="00FD6BBD" w:rsidRDefault="00FD6BBD" w:rsidP="00FD6BBD">
      <w:pPr>
        <w:pStyle w:val="Code"/>
        <w:rPr>
          <w:highlight w:val="white"/>
        </w:rPr>
      </w:pPr>
      <w:r w:rsidRPr="00FD6BBD">
        <w:rPr>
          <w:highlight w:val="white"/>
        </w:rPr>
        <w:t xml:space="preserve">            case Storage.Auto:</w:t>
      </w:r>
    </w:p>
    <w:p w14:paraId="45C1205E" w14:textId="24FB1726" w:rsidR="00FD6BBD" w:rsidRPr="00FD6BBD" w:rsidRDefault="00FD6BBD" w:rsidP="00FD6BBD">
      <w:pPr>
        <w:pStyle w:val="Code"/>
        <w:rPr>
          <w:highlight w:val="white"/>
        </w:rPr>
      </w:pPr>
      <w:r w:rsidRPr="00FD6BBD">
        <w:rPr>
          <w:highlight w:val="white"/>
        </w:rPr>
        <w:t xml:space="preserve">            case Storage.Register:</w:t>
      </w:r>
    </w:p>
    <w:p w14:paraId="1D039349" w14:textId="77777777" w:rsidR="00FD6BBD" w:rsidRPr="00FD6BBD" w:rsidRDefault="00FD6BBD" w:rsidP="00FD6BBD">
      <w:pPr>
        <w:pStyle w:val="Code"/>
        <w:rPr>
          <w:highlight w:val="white"/>
        </w:rPr>
      </w:pPr>
      <w:r w:rsidRPr="00FD6BBD">
        <w:rPr>
          <w:highlight w:val="white"/>
        </w:rPr>
        <w:t xml:space="preserve">              SymbolTable.CurrentTable.SetOffset(itemSymbol);</w:t>
      </w:r>
    </w:p>
    <w:p w14:paraId="2D3628E5" w14:textId="77777777" w:rsidR="00FD6BBD" w:rsidRPr="00FD6BBD" w:rsidRDefault="00FD6BBD" w:rsidP="00FD6BBD">
      <w:pPr>
        <w:pStyle w:val="Code"/>
        <w:rPr>
          <w:highlight w:val="white"/>
        </w:rPr>
      </w:pPr>
      <w:r w:rsidRPr="00FD6BBD">
        <w:rPr>
          <w:highlight w:val="white"/>
        </w:rPr>
        <w:t xml:space="preserve">              break;</w:t>
      </w:r>
    </w:p>
    <w:p w14:paraId="01EED76E" w14:textId="1E974741" w:rsidR="00A431D8" w:rsidRPr="00903DBA" w:rsidRDefault="00A431D8" w:rsidP="00A431D8">
      <w:pPr>
        <w:rPr>
          <w:highlight w:val="white"/>
        </w:rPr>
      </w:pPr>
      <w:r>
        <w:rPr>
          <w:highlight w:val="white"/>
        </w:rPr>
        <w:t xml:space="preserve">If the enumeration has extern storage, </w:t>
      </w:r>
      <w:r w:rsidR="0079153C">
        <w:rPr>
          <w:highlight w:val="white"/>
        </w:rPr>
        <w:t xml:space="preserve">we check that the item has not been assigned an </w:t>
      </w:r>
      <w:r>
        <w:rPr>
          <w:highlight w:val="white"/>
        </w:rPr>
        <w:t>explicit value.</w:t>
      </w:r>
      <w:r w:rsidR="004338D9">
        <w:rPr>
          <w:highlight w:val="white"/>
        </w:rPr>
        <w:t xml:space="preserve"> The second value of the pair in the enumeration item set is true in that case.</w:t>
      </w:r>
    </w:p>
    <w:p w14:paraId="016C3995" w14:textId="0EBEE9E7" w:rsidR="00FD6BBD" w:rsidRPr="00FD6BBD" w:rsidRDefault="00FD6BBD" w:rsidP="00FD6BBD">
      <w:pPr>
        <w:pStyle w:val="Code"/>
        <w:rPr>
          <w:highlight w:val="white"/>
        </w:rPr>
      </w:pPr>
      <w:r w:rsidRPr="00FD6BBD">
        <w:rPr>
          <w:highlight w:val="white"/>
        </w:rPr>
        <w:t xml:space="preserve">            case Storage.Extern: {</w:t>
      </w:r>
    </w:p>
    <w:p w14:paraId="2FE9C9F1" w14:textId="44C13857" w:rsidR="00FD6BBD" w:rsidRPr="00FD6BBD" w:rsidRDefault="00B93744" w:rsidP="00FD6BBD">
      <w:pPr>
        <w:pStyle w:val="Code"/>
        <w:rPr>
          <w:highlight w:val="white"/>
        </w:rPr>
      </w:pPr>
      <w:r>
        <w:rPr>
          <w:highlight w:val="white"/>
        </w:rPr>
        <w:t xml:space="preserve">  </w:t>
      </w:r>
      <w:r w:rsidR="00FD6BBD" w:rsidRPr="00FD6BBD">
        <w:rPr>
          <w:highlight w:val="white"/>
        </w:rPr>
        <w:t xml:space="preserve">                </w:t>
      </w:r>
      <w:r w:rsidR="0056352A">
        <w:rPr>
          <w:highlight w:val="white"/>
        </w:rPr>
        <w:t>Error.Check</w:t>
      </w:r>
      <w:r w:rsidR="00FD6BBD" w:rsidRPr="00FD6BBD">
        <w:rPr>
          <w:highlight w:val="white"/>
        </w:rPr>
        <w:t>(!itemSymbol.</w:t>
      </w:r>
      <w:r w:rsidR="00544EED">
        <w:rPr>
          <w:highlight w:val="white"/>
        </w:rPr>
        <w:t>InitializedEnum</w:t>
      </w:r>
      <w:r w:rsidR="00FD6BBD" w:rsidRPr="00FD6BBD">
        <w:rPr>
          <w:highlight w:val="white"/>
        </w:rPr>
        <w:t>,</w:t>
      </w:r>
    </w:p>
    <w:p w14:paraId="36F500F6" w14:textId="443C2A41" w:rsidR="00FD6BBD" w:rsidRPr="00FD6BBD" w:rsidRDefault="00FD6BBD" w:rsidP="00FD6BBD">
      <w:pPr>
        <w:pStyle w:val="Code"/>
        <w:rPr>
          <w:highlight w:val="white"/>
        </w:rPr>
      </w:pPr>
      <w:r w:rsidRPr="00FD6BBD">
        <w:rPr>
          <w:highlight w:val="white"/>
        </w:rPr>
        <w:t xml:space="preserve">                              </w:t>
      </w:r>
      <w:r w:rsidR="00071229">
        <w:rPr>
          <w:highlight w:val="white"/>
        </w:rPr>
        <w:t>$"{</w:t>
      </w:r>
      <w:r w:rsidRPr="00FD6BBD">
        <w:rPr>
          <w:highlight w:val="white"/>
        </w:rPr>
        <w:t>itemSymbol</w:t>
      </w:r>
      <w:r w:rsidR="00071229">
        <w:rPr>
          <w:highlight w:val="white"/>
        </w:rPr>
        <w:t>}</w:t>
      </w:r>
      <w:r w:rsidRPr="00FD6BBD">
        <w:rPr>
          <w:highlight w:val="white"/>
        </w:rPr>
        <w:t xml:space="preserve"> = </w:t>
      </w:r>
      <w:r w:rsidR="00071229">
        <w:rPr>
          <w:highlight w:val="white"/>
        </w:rPr>
        <w:t>{</w:t>
      </w:r>
      <w:r w:rsidRPr="00FD6BBD">
        <w:rPr>
          <w:highlight w:val="white"/>
        </w:rPr>
        <w:t>itemSymbol.Value</w:t>
      </w:r>
      <w:r w:rsidR="00071229">
        <w:rPr>
          <w:highlight w:val="white"/>
        </w:rPr>
        <w:t>}"</w:t>
      </w:r>
      <w:r w:rsidRPr="00FD6BBD">
        <w:rPr>
          <w:highlight w:val="white"/>
        </w:rPr>
        <w:t>,</w:t>
      </w:r>
    </w:p>
    <w:p w14:paraId="7032BD9C" w14:textId="77777777" w:rsidR="00FD6BBD" w:rsidRPr="00FD6BBD" w:rsidRDefault="00FD6BBD" w:rsidP="00FD6BBD">
      <w:pPr>
        <w:pStyle w:val="Code"/>
        <w:rPr>
          <w:highlight w:val="white"/>
        </w:rPr>
      </w:pPr>
      <w:r w:rsidRPr="00FD6BBD">
        <w:rPr>
          <w:highlight w:val="white"/>
        </w:rPr>
        <w:t xml:space="preserve">                  Message.Extern_enumeration_item_cannot_be_initialized);</w:t>
      </w:r>
    </w:p>
    <w:p w14:paraId="65A102E7" w14:textId="77777777" w:rsidR="00FD6BBD" w:rsidRPr="00FD6BBD" w:rsidRDefault="00FD6BBD" w:rsidP="00FD6BBD">
      <w:pPr>
        <w:pStyle w:val="Code"/>
        <w:rPr>
          <w:highlight w:val="white"/>
        </w:rPr>
      </w:pPr>
      <w:r w:rsidRPr="00FD6BBD">
        <w:rPr>
          <w:highlight w:val="white"/>
        </w:rPr>
        <w:t xml:space="preserve">              }</w:t>
      </w:r>
    </w:p>
    <w:p w14:paraId="6CF95439" w14:textId="77777777" w:rsidR="00FD6BBD" w:rsidRPr="00FD6BBD" w:rsidRDefault="00FD6BBD" w:rsidP="00FD6BBD">
      <w:pPr>
        <w:pStyle w:val="Code"/>
        <w:rPr>
          <w:highlight w:val="white"/>
        </w:rPr>
      </w:pPr>
      <w:r w:rsidRPr="00FD6BBD">
        <w:rPr>
          <w:highlight w:val="white"/>
        </w:rPr>
        <w:lastRenderedPageBreak/>
        <w:t xml:space="preserve">              break;</w:t>
      </w:r>
    </w:p>
    <w:p w14:paraId="3420F5A9" w14:textId="77777777" w:rsidR="00FD6BBD" w:rsidRPr="00FD6BBD" w:rsidRDefault="00FD6BBD" w:rsidP="00FD6BBD">
      <w:pPr>
        <w:pStyle w:val="Code"/>
        <w:rPr>
          <w:highlight w:val="white"/>
        </w:rPr>
      </w:pPr>
      <w:r w:rsidRPr="00FD6BBD">
        <w:rPr>
          <w:highlight w:val="white"/>
        </w:rPr>
        <w:t xml:space="preserve">          }</w:t>
      </w:r>
    </w:p>
    <w:p w14:paraId="6F7D1E0C" w14:textId="77777777" w:rsidR="00FD6BBD" w:rsidRPr="00FD6BBD" w:rsidRDefault="00FD6BBD" w:rsidP="00FD6BBD">
      <w:pPr>
        <w:pStyle w:val="Code"/>
        <w:rPr>
          <w:highlight w:val="white"/>
        </w:rPr>
      </w:pPr>
      <w:r w:rsidRPr="00FD6BBD">
        <w:rPr>
          <w:highlight w:val="white"/>
        </w:rPr>
        <w:t xml:space="preserve">        }</w:t>
      </w:r>
    </w:p>
    <w:p w14:paraId="2DF6A168" w14:textId="77777777" w:rsidR="00FD6BBD" w:rsidRPr="00FD6BBD" w:rsidRDefault="00FD6BBD" w:rsidP="00FD6BBD">
      <w:pPr>
        <w:pStyle w:val="Code"/>
        <w:rPr>
          <w:highlight w:val="white"/>
        </w:rPr>
      </w:pPr>
      <w:r w:rsidRPr="00FD6BBD">
        <w:rPr>
          <w:highlight w:val="white"/>
        </w:rPr>
        <w:t xml:space="preserve">      }</w:t>
      </w:r>
    </w:p>
    <w:p w14:paraId="0C0D346B" w14:textId="56DA86B1" w:rsidR="007B1917" w:rsidRPr="00903DBA" w:rsidRDefault="00702D9C" w:rsidP="00201822">
      <w:r>
        <w:t>Then w</w:t>
      </w:r>
      <w:r w:rsidR="00201822" w:rsidRPr="00903DBA">
        <w:t xml:space="preserve">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180B0FBA" w:rsidR="009A5544" w:rsidRPr="00903DBA" w:rsidRDefault="000F6B2E" w:rsidP="00344B9B">
      <w:pPr>
        <w:rPr>
          <w:highlight w:val="white"/>
        </w:rPr>
      </w:pPr>
      <w:r w:rsidRPr="00903DBA">
        <w:rPr>
          <w:highlight w:val="white"/>
        </w:rPr>
        <w:t xml:space="preserve">If the type is constant or </w:t>
      </w:r>
      <w:r w:rsidR="009F0B56" w:rsidRPr="00903DBA">
        <w:rPr>
          <w:highlight w:val="white"/>
        </w:rPr>
        <w:t>volatile</w:t>
      </w:r>
      <w:r w:rsidR="00790A0B">
        <w:rPr>
          <w:highlight w:val="white"/>
        </w:rPr>
        <w:t xml:space="preserve"> (or both) and is a struct or union</w:t>
      </w:r>
      <w:r w:rsidR="009F0B56" w:rsidRPr="00903DBA">
        <w:rPr>
          <w:highlight w:val="white"/>
        </w:rPr>
        <w:t>,</w:t>
      </w:r>
      <w:r w:rsidRPr="00903DBA">
        <w:rPr>
          <w:highlight w:val="white"/>
        </w:rPr>
        <w:t xml:space="preserve"> </w:t>
      </w:r>
      <w:r w:rsidR="00790A0B">
        <w:rPr>
          <w:highlight w:val="white"/>
        </w:rPr>
        <w:t xml:space="preserve">we create a new compound type. The reason for this is that we do not want to </w:t>
      </w:r>
      <w:r w:rsidR="00231049">
        <w:rPr>
          <w:highlight w:val="white"/>
        </w:rPr>
        <w:t xml:space="preserve">mark the </w:t>
      </w:r>
      <w:r w:rsidR="00790A0B">
        <w:rPr>
          <w:highlight w:val="white"/>
        </w:rPr>
        <w:t xml:space="preserve">original </w:t>
      </w:r>
      <w:r w:rsidR="00231049">
        <w:rPr>
          <w:highlight w:val="white"/>
        </w:rPr>
        <w:t>compound type as constant or volatile</w:t>
      </w:r>
      <w:r w:rsidR="00790A0B">
        <w:rPr>
          <w:highlight w:val="white"/>
        </w:rPr>
        <w:t xml:space="preserve"> since </w:t>
      </w:r>
      <w:r w:rsidR="00344B9B">
        <w:rPr>
          <w:highlight w:val="white"/>
        </w:rPr>
        <w:t>it may have a tag name.</w:t>
      </w:r>
    </w:p>
    <w:p w14:paraId="46EFA74B" w14:textId="77777777" w:rsidR="007F4B63" w:rsidRDefault="009A5544" w:rsidP="009A5544">
      <w:pPr>
        <w:pStyle w:val="Code"/>
        <w:rPr>
          <w:highlight w:val="white"/>
        </w:rPr>
      </w:pPr>
      <w:r w:rsidRPr="00903DBA">
        <w:rPr>
          <w:highlight w:val="white"/>
        </w:rPr>
        <w:t xml:space="preserve">        if ((compoundType != null) &amp;&amp;</w:t>
      </w:r>
      <w:r w:rsidR="007F4B63">
        <w:rPr>
          <w:highlight w:val="white"/>
        </w:rPr>
        <w:t xml:space="preserve"> </w:t>
      </w:r>
      <w:r w:rsidRPr="00903DBA">
        <w:rPr>
          <w:highlight w:val="white"/>
        </w:rPr>
        <w:t>compoundType.IsStructOrUnion()</w:t>
      </w:r>
      <w:r w:rsidR="007F4B63">
        <w:rPr>
          <w:highlight w:val="white"/>
        </w:rPr>
        <w:t xml:space="preserve"> &amp;&amp;</w:t>
      </w:r>
    </w:p>
    <w:p w14:paraId="44014A2D" w14:textId="45489FD8" w:rsidR="009A5544" w:rsidRPr="00903DBA" w:rsidRDefault="007F4B63" w:rsidP="009A5544">
      <w:pPr>
        <w:pStyle w:val="Code"/>
        <w:rPr>
          <w:highlight w:val="white"/>
        </w:rPr>
      </w:pPr>
      <w:r>
        <w:rPr>
          <w:highlight w:val="white"/>
        </w:rPr>
        <w:t xml:space="preserve">            </w:t>
      </w:r>
      <w:r w:rsidRPr="00903DBA">
        <w:rPr>
          <w:highlight w:val="white"/>
        </w:rPr>
        <w:t>(isConstant || isVolatile)</w:t>
      </w:r>
      <w:r w:rsidR="009A5544" w:rsidRPr="00903DBA">
        <w:rPr>
          <w:highlight w:val="white"/>
        </w:rPr>
        <w:t>) {</w:t>
      </w:r>
    </w:p>
    <w:p w14:paraId="1BB227AF" w14:textId="07279D86" w:rsidR="005F13B3" w:rsidRPr="00903DBA" w:rsidRDefault="009A5544" w:rsidP="009A5544">
      <w:pPr>
        <w:pStyle w:val="Code"/>
        <w:rPr>
          <w:highlight w:val="white"/>
        </w:rPr>
      </w:pPr>
      <w:r w:rsidRPr="00903DBA">
        <w:rPr>
          <w:highlight w:val="white"/>
        </w:rPr>
        <w:t xml:space="preserve">          compoundType </w:t>
      </w:r>
      <w:r w:rsidR="001F2BD0">
        <w:rPr>
          <w:highlight w:val="white"/>
        </w:rPr>
        <w:t>= new(</w:t>
      </w:r>
      <w:r w:rsidRPr="00903DBA">
        <w:rPr>
          <w:highlight w:val="white"/>
        </w:rPr>
        <w:t>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6BEE3137" w:rsidR="001508B3" w:rsidRPr="00903DBA" w:rsidRDefault="006A39B5" w:rsidP="006A39B5">
      <w:r w:rsidRPr="00903DBA">
        <w:t xml:space="preserve">Finally, we extract the </w:t>
      </w:r>
      <w:r w:rsidR="00D4318D">
        <w:rPr>
          <w:rStyle w:val="KeyWord0"/>
        </w:rPr>
        <w:t>&lt;k&gt;</w:t>
      </w:r>
      <w:r w:rsidR="00D4318D" w:rsidRPr="00702D9C">
        <w:rPr>
          <w:rStyle w:val="KeyWord0"/>
        </w:rPr>
        <w:t>sort</w:t>
      </w:r>
      <w:r w:rsidR="00D4318D">
        <w:rPr>
          <w:rStyle w:val="KeyWord0"/>
        </w:rPr>
        <w:t>&lt;/k&gt;</w:t>
      </w:r>
      <w:r w:rsidRPr="00903DBA">
        <w:t xml:space="preserve">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D4318D">
        <w:rPr>
          <w:rStyle w:val="KeyWord0"/>
        </w:rPr>
        <w:t>&lt;k&gt;</w:t>
      </w:r>
      <w:r w:rsidR="00D4318D" w:rsidRPr="00903DBA">
        <w:rPr>
          <w:rStyle w:val="KeyWord0"/>
        </w:rPr>
        <w:t>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double</w:t>
      </w:r>
      <w:r w:rsidR="00D4318D">
        <w:rPr>
          <w:rStyle w:val="KeyWord0"/>
        </w:rPr>
        <w:t>&lt;/k&gt;</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26223B3B"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5D5ECDD9" w14:textId="77777777" w:rsidR="00CE02BA" w:rsidRDefault="00AD3A4E" w:rsidP="00AD3A4E">
      <w:r w:rsidRPr="00903DBA">
        <w:t>When defining the final type, there are four cases</w:t>
      </w:r>
      <w:r w:rsidR="00CE02BA">
        <w:t>:</w:t>
      </w:r>
    </w:p>
    <w:p w14:paraId="209178E8" w14:textId="6F11051F" w:rsidR="00AD3A4E" w:rsidRPr="00903DBA" w:rsidRDefault="008C4970" w:rsidP="00CE02BA">
      <w:pPr>
        <w:pStyle w:val="ListParagraph"/>
        <w:numPr>
          <w:ilvl w:val="0"/>
          <w:numId w:val="219"/>
        </w:numPr>
      </w:pPr>
      <w:r>
        <w:t>&lt;l&gt;</w:t>
      </w:r>
      <w:r w:rsidRPr="00903DBA">
        <w:t>If the compound type is not null and the sort is null, the result type is the compound type, with the possible addition of constant or volatile qualifiers.</w:t>
      </w:r>
      <w:r>
        <w:t>&lt;/l&gt;</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0B7982FA" w:rsidR="00AD3A4E" w:rsidRPr="00903DBA" w:rsidRDefault="008C4970" w:rsidP="00CE02BA">
      <w:pPr>
        <w:pStyle w:val="ListParagraph"/>
        <w:numPr>
          <w:ilvl w:val="0"/>
          <w:numId w:val="219"/>
        </w:numPr>
      </w:pPr>
      <w:r>
        <w:t>&lt;l&gt;</w:t>
      </w:r>
      <w:r w:rsidRPr="00903DBA">
        <w:t>If the compound type is null and the sort is not null, the result type is based on the sort.</w:t>
      </w:r>
      <w:r>
        <w:t>&lt;/l&gt;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51925584" w:rsidR="00DA382D" w:rsidRPr="00903DBA" w:rsidRDefault="00DA382D" w:rsidP="00DA382D">
      <w:pPr>
        <w:pStyle w:val="Code"/>
        <w:rPr>
          <w:highlight w:val="white"/>
        </w:rPr>
      </w:pPr>
      <w:r w:rsidRPr="00903DBA">
        <w:rPr>
          <w:highlight w:val="white"/>
        </w:rPr>
        <w:t xml:space="preserve">          type </w:t>
      </w:r>
      <w:r w:rsidR="001F2BD0">
        <w:rPr>
          <w:highlight w:val="white"/>
        </w:rPr>
        <w:t>= new(</w:t>
      </w:r>
      <w:r w:rsidRPr="00903DBA">
        <w:rPr>
          <w:highlight w:val="white"/>
        </w:rPr>
        <w:t>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5A66D9AD" w:rsidR="001A71FC" w:rsidRPr="00903DBA" w:rsidRDefault="008C4970" w:rsidP="00CE02BA">
      <w:pPr>
        <w:pStyle w:val="ListParagraph"/>
        <w:numPr>
          <w:ilvl w:val="0"/>
          <w:numId w:val="219"/>
        </w:numPr>
      </w:pPr>
      <w:r>
        <w:t>&lt;l&gt;</w:t>
      </w:r>
      <w:r w:rsidRPr="00903DBA">
        <w:t>If the compound type and sort are both null, there is no type. This is valid in function definitions</w:t>
      </w:r>
      <w:r>
        <w:t>;</w:t>
      </w:r>
      <w:r w:rsidRPr="00903DBA">
        <w:t xml:space="preserve"> in which case the type shall be a signed integer.</w:t>
      </w:r>
      <w:r>
        <w:t>&lt;/l&gt;</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4E9FAB43" w:rsidR="00DA382D" w:rsidRPr="00903DBA" w:rsidRDefault="00DA382D" w:rsidP="00DA382D">
      <w:pPr>
        <w:pStyle w:val="Code"/>
        <w:rPr>
          <w:highlight w:val="white"/>
        </w:rPr>
      </w:pPr>
      <w:r w:rsidRPr="00903DBA">
        <w:rPr>
          <w:highlight w:val="white"/>
        </w:rPr>
        <w:lastRenderedPageBreak/>
        <w:t xml:space="preserve">          type </w:t>
      </w:r>
      <w:r w:rsidR="001F2BD0">
        <w:rPr>
          <w:highlight w:val="white"/>
        </w:rPr>
        <w:t>= new(</w:t>
      </w:r>
      <w:r w:rsidRPr="00903DBA">
        <w:rPr>
          <w:highlight w:val="white"/>
        </w:rPr>
        <w:t>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485E7206" w:rsidR="001A71FC" w:rsidRPr="00903DBA" w:rsidRDefault="008C4970" w:rsidP="00CE02BA">
      <w:pPr>
        <w:pStyle w:val="ListParagraph"/>
        <w:numPr>
          <w:ilvl w:val="0"/>
          <w:numId w:val="219"/>
        </w:numPr>
      </w:pPr>
      <w:r>
        <w:t>&lt;l&gt;Finally, i</w:t>
      </w:r>
      <w:r w:rsidRPr="00903DBA">
        <w:t xml:space="preserve">f </w:t>
      </w:r>
      <w:r>
        <w:t xml:space="preserve">not </w:t>
      </w:r>
      <w:r w:rsidRPr="00903DBA">
        <w:t xml:space="preserve">the compound type and </w:t>
      </w:r>
      <w:r>
        <w:t xml:space="preserve">neither </w:t>
      </w:r>
      <w:r w:rsidRPr="00903DBA">
        <w:t xml:space="preserve">the sort </w:t>
      </w:r>
      <w:r>
        <w:t xml:space="preserve">is </w:t>
      </w:r>
      <w:r w:rsidRPr="00903DBA">
        <w:t xml:space="preserve">null, the type specification is invalid. For instance, </w:t>
      </w:r>
      <w:r w:rsidR="00D4318D">
        <w:rPr>
          <w:rStyle w:val="KeyWord0"/>
        </w:rPr>
        <w:t>&lt;k&gt;</w:t>
      </w:r>
      <w:r w:rsidR="00D4318D" w:rsidRPr="00903DBA">
        <w:rPr>
          <w:rStyle w:val="KeyWord0"/>
        </w:rPr>
        <w:t>unsigned</w:t>
      </w:r>
      <w:r w:rsidR="00D4318D">
        <w:rPr>
          <w:rStyle w:val="KeyWord0"/>
        </w:rPr>
        <w:t xml:space="preserve"> </w:t>
      </w:r>
      <w:r w:rsidR="00D4318D" w:rsidRPr="00903DBA">
        <w:rPr>
          <w:rStyle w:val="KeyWord0"/>
        </w:rPr>
        <w:t>short</w:t>
      </w:r>
      <w:r w:rsidR="00D4318D">
        <w:rPr>
          <w:rStyle w:val="KeyWord0"/>
        </w:rPr>
        <w:t xml:space="preserve"> </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an invalid combination.</w:t>
      </w:r>
      <w:r>
        <w:t>&lt;/l&gt;</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5FBEA3FD" w:rsidR="00DA382D" w:rsidRPr="00903DBA" w:rsidRDefault="00DA382D" w:rsidP="00DA382D">
      <w:pPr>
        <w:pStyle w:val="Code"/>
        <w:rPr>
          <w:highlight w:val="white"/>
        </w:rPr>
      </w:pPr>
      <w:r w:rsidRPr="00903DBA">
        <w:rPr>
          <w:highlight w:val="white"/>
        </w:rPr>
        <w:t xml:space="preserve">          </w:t>
      </w:r>
      <w:r w:rsidR="0056352A">
        <w:rPr>
          <w:highlight w:val="white"/>
        </w:rPr>
        <w:t>Error.</w:t>
      </w:r>
      <w:r w:rsidR="00E75AC7">
        <w:rPr>
          <w:highlight w:val="white"/>
        </w:rPr>
        <w:t>Report</w:t>
      </w:r>
      <w:r w:rsidRPr="00903DBA">
        <w:rPr>
          <w:highlight w:val="white"/>
        </w:rPr>
        <w:t>(MaskToString((int) sortMaskValue), Message.</w:t>
      </w:r>
    </w:p>
    <w:p w14:paraId="0A9EE1DC" w14:textId="47A9ED1F" w:rsidR="00DA382D" w:rsidRPr="00903DBA" w:rsidRDefault="00DA382D" w:rsidP="00DA382D">
      <w:pPr>
        <w:pStyle w:val="Code"/>
        <w:rPr>
          <w:highlight w:val="white"/>
        </w:rPr>
      </w:pPr>
      <w:r w:rsidRPr="00903DBA">
        <w:rPr>
          <w:highlight w:val="white"/>
        </w:rPr>
        <w:t xml:space="preserve">                     </w:t>
      </w:r>
      <w:r w:rsidR="007C1C42">
        <w:rPr>
          <w:highlight w:val="white"/>
        </w:rPr>
        <w:t xml:space="preserve"> </w:t>
      </w:r>
      <w:r w:rsidRPr="00903DBA">
        <w:rPr>
          <w:highlight w:val="white"/>
        </w:rPr>
        <w:t xml:space="preserve"> Invalid_specifier_sequence_together_with_type);</w:t>
      </w:r>
    </w:p>
    <w:p w14:paraId="0C4B6FE5" w14:textId="5B1861CF" w:rsidR="00DA382D"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8725E65" w:rsidR="006B225B" w:rsidRPr="00903DBA" w:rsidRDefault="006A39B5" w:rsidP="006A39B5">
      <w:pPr>
        <w:rPr>
          <w:color w:val="auto"/>
        </w:rPr>
      </w:pPr>
      <w:r w:rsidRPr="00903DBA">
        <w:t xml:space="preserve">The </w:t>
      </w:r>
      <w:r w:rsidR="00D4318D">
        <w:rPr>
          <w:rStyle w:val="KeyWord0"/>
        </w:rPr>
        <w:t>&lt;k&gt;</w:t>
      </w:r>
      <w:r w:rsidR="00D4318D" w:rsidRPr="00903DBA">
        <w:rPr>
          <w:rStyle w:val="KeyWord0"/>
        </w:rPr>
        <w:t>QualifierList</w:t>
      </w:r>
      <w:r w:rsidR="00D4318D">
        <w:rPr>
          <w:rStyle w:val="KeyWord0"/>
        </w:rPr>
        <w:t>&lt;/k&gt;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3CB87F4B" w:rsidR="00816992" w:rsidRPr="00903DBA" w:rsidRDefault="00816992" w:rsidP="00816992">
      <w:pPr>
        <w:pStyle w:val="Code"/>
        <w:rPr>
          <w:highlight w:val="white"/>
        </w:rPr>
      </w:pPr>
      <w:r w:rsidRPr="00903DBA">
        <w:rPr>
          <w:highlight w:val="white"/>
        </w:rPr>
        <w:t xml:space="preserve">          </w:t>
      </w:r>
      <w:r w:rsidR="0056352A">
        <w:rPr>
          <w:highlight w:val="white"/>
        </w:rPr>
        <w:t>Error.</w:t>
      </w:r>
      <w:r w:rsidR="000B07ED">
        <w:rPr>
          <w:highlight w:val="white"/>
        </w:rPr>
        <w:t>Report</w:t>
      </w:r>
      <w:r w:rsidRPr="00903DBA">
        <w:rPr>
          <w:highlight w:val="white"/>
        </w:rPr>
        <w:t>(MaskToString(maskValue),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47C1CD54" w:rsidR="00816992" w:rsidRPr="00903DBA" w:rsidRDefault="00C870F7" w:rsidP="00C870F7">
      <w:pPr>
        <w:rPr>
          <w:highlight w:val="white"/>
        </w:rPr>
      </w:pPr>
      <w:r w:rsidRPr="00903DBA">
        <w:rPr>
          <w:highlight w:val="white"/>
        </w:rPr>
        <w:t>T</w:t>
      </w:r>
      <w:r w:rsidR="00491CEF" w:rsidRPr="00903DBA">
        <w:rPr>
          <w:highlight w:val="white"/>
        </w:rPr>
        <w:t xml:space="preserve">he </w:t>
      </w:r>
      <w:r w:rsidR="00D4318D">
        <w:rPr>
          <w:rStyle w:val="KeyWord0"/>
          <w:highlight w:val="white"/>
        </w:rPr>
        <w:t>&lt;k&gt;</w:t>
      </w:r>
      <w:r w:rsidR="00D4318D" w:rsidRPr="00903DBA">
        <w:rPr>
          <w:rStyle w:val="KeyWord0"/>
          <w:highlight w:val="white"/>
        </w:rPr>
        <w:t>MaskToString</w:t>
      </w:r>
      <w:r w:rsidR="00D4318D">
        <w:rPr>
          <w:rStyle w:val="KeyWord0"/>
          <w:highlight w:val="white"/>
        </w:rPr>
        <w:t>&lt;/k&gt;</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492109" w:rsidRDefault="00816992" w:rsidP="00816992">
      <w:pPr>
        <w:pStyle w:val="Code"/>
        <w:rPr>
          <w:highlight w:val="white"/>
          <w:lang w:val="nb-NO"/>
        </w:rPr>
      </w:pPr>
      <w:r w:rsidRPr="00903DBA">
        <w:rPr>
          <w:highlight w:val="white"/>
        </w:rPr>
        <w:t xml:space="preserve">    </w:t>
      </w:r>
      <w:r w:rsidRPr="00492109">
        <w:rPr>
          <w:highlight w:val="white"/>
          <w:lang w:val="nb-NO"/>
        </w:rPr>
        <w:t>private static string MaskToString(int totalMaskValue) {</w:t>
      </w:r>
    </w:p>
    <w:p w14:paraId="1E636816" w14:textId="0937D4A1" w:rsidR="00816992" w:rsidRPr="00903DBA" w:rsidRDefault="00816992" w:rsidP="00816992">
      <w:pPr>
        <w:pStyle w:val="Code"/>
        <w:rPr>
          <w:highlight w:val="white"/>
        </w:rPr>
      </w:pPr>
      <w:r w:rsidRPr="00492109">
        <w:rPr>
          <w:highlight w:val="white"/>
          <w:lang w:val="nb-NO"/>
        </w:rPr>
        <w:t xml:space="preserve">      </w:t>
      </w:r>
      <w:r w:rsidRPr="00903DBA">
        <w:rPr>
          <w:highlight w:val="white"/>
        </w:rPr>
        <w:t xml:space="preserve">StringBuilder maskBuffer </w:t>
      </w:r>
      <w:r w:rsidR="001F2BD0">
        <w:rPr>
          <w:highlight w:val="white"/>
        </w:rPr>
        <w:t>= new(</w:t>
      </w:r>
      <w:r w:rsidRPr="00903DBA">
        <w:rPr>
          <w:highlight w:val="white"/>
        </w:rPr>
        <w:t>);</w:t>
      </w:r>
    </w:p>
    <w:p w14:paraId="669CDDDF" w14:textId="170F7C1A"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D4318D">
        <w:rPr>
          <w:rStyle w:val="KeyWord0"/>
          <w:highlight w:val="white"/>
        </w:rPr>
        <w:t>&lt;k&gt;</w:t>
      </w:r>
      <w:r w:rsidR="00D4318D" w:rsidRPr="008C12B7">
        <w:rPr>
          <w:rStyle w:val="KeyWord0"/>
          <w:highlight w:val="white"/>
        </w:rPr>
        <w:t>Mask</w:t>
      </w:r>
      <w:r w:rsidR="00D4318D">
        <w:rPr>
          <w:rStyle w:val="KeyWord0"/>
          <w:highlight w:val="white"/>
        </w:rPr>
        <w:t>&lt;/k&gt;</w:t>
      </w:r>
      <w:r w:rsidR="00B47878" w:rsidRPr="00903DBA">
        <w:rPr>
          <w:highlight w:val="white"/>
        </w:rPr>
        <w:t xml:space="preserve"> enumeration matching each bit with value one.</w:t>
      </w:r>
    </w:p>
    <w:p w14:paraId="2AF89199" w14:textId="77777777" w:rsidR="00816992" w:rsidRPr="00A6498A" w:rsidRDefault="00816992" w:rsidP="00816992">
      <w:pPr>
        <w:pStyle w:val="Code"/>
        <w:rPr>
          <w:highlight w:val="white"/>
          <w:lang w:val="nb-NO"/>
        </w:rPr>
      </w:pPr>
      <w:r w:rsidRPr="00903DBA">
        <w:rPr>
          <w:highlight w:val="white"/>
        </w:rPr>
        <w:t xml:space="preserve">      </w:t>
      </w:r>
      <w:r w:rsidRPr="00A6498A">
        <w:rPr>
          <w:highlight w:val="white"/>
          <w:lang w:val="nb-NO"/>
        </w:rPr>
        <w:t>for (int maskValue = 1; maskValue != 0; maskValue &lt;&lt;= 1) {</w:t>
      </w:r>
    </w:p>
    <w:p w14:paraId="1CF66F67" w14:textId="77777777" w:rsidR="00816992" w:rsidRPr="00903DBA" w:rsidRDefault="00816992" w:rsidP="00816992">
      <w:pPr>
        <w:pStyle w:val="Code"/>
        <w:rPr>
          <w:highlight w:val="white"/>
        </w:rPr>
      </w:pPr>
      <w:r w:rsidRPr="00A6498A">
        <w:rPr>
          <w:highlight w:val="white"/>
          <w:lang w:val="nb-NO"/>
        </w:rPr>
        <w:t xml:space="preserve">        </w:t>
      </w:r>
      <w:r w:rsidRPr="00903DBA">
        <w:rPr>
          <w:highlight w:val="white"/>
        </w:rPr>
        <w:t>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lastRenderedPageBreak/>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4EAE3E19" w:rsidR="007126A2" w:rsidRPr="00903DBA" w:rsidRDefault="00CC1DF4" w:rsidP="0060539D">
      <w:pPr>
        <w:pStyle w:val="Heading2"/>
      </w:pPr>
      <w:bookmarkStart w:id="298" w:name="_Toc98936341"/>
      <w:r>
        <w:t>&lt;</w:t>
      </w:r>
      <w:proofErr w:type="spellStart"/>
      <w:r>
        <w:t>h2</w:t>
      </w:r>
      <w:proofErr w:type="spellEnd"/>
      <w:r>
        <w:t>&gt;</w:t>
      </w:r>
      <w:r w:rsidRPr="00903DBA">
        <w:t>Declarators</w:t>
      </w:r>
      <w:r>
        <w:t>&lt;/</w:t>
      </w:r>
      <w:proofErr w:type="spellStart"/>
      <w:r>
        <w:t>h2</w:t>
      </w:r>
      <w:proofErr w:type="spellEnd"/>
      <w:r>
        <w:t>&gt;</w:t>
      </w:r>
      <w:bookmarkEnd w:id="298"/>
    </w:p>
    <w:p w14:paraId="557C5883" w14:textId="67ECD09F" w:rsidR="00C830CD" w:rsidRPr="00903DBA" w:rsidRDefault="00793045" w:rsidP="00C830CD">
      <w:r w:rsidRPr="00903DBA">
        <w:t>A declarator follows the declaration specifier</w:t>
      </w:r>
      <w:r w:rsidR="009B42B4">
        <w:t>s. I</w:t>
      </w:r>
      <w:r w:rsidR="00D5715C">
        <w:t>t</w:t>
      </w:r>
      <w:r w:rsidR="00D5715C" w:rsidRPr="00903DBA">
        <w:t xml:space="preserve"> can be a simple variable,</w:t>
      </w:r>
      <w:r w:rsidR="00D5715C">
        <w:t xml:space="preserve"> a pointer,</w:t>
      </w:r>
      <w:r w:rsidR="00D5715C" w:rsidRPr="00903DBA">
        <w:t xml:space="preserve"> an array, or a</w:t>
      </w:r>
      <w:r w:rsidR="008B51A9">
        <w:t>n</w:t>
      </w:r>
      <w:r w:rsidR="00D5715C" w:rsidRPr="00903DBA">
        <w:t xml:space="preserve"> </w:t>
      </w:r>
      <w:r w:rsidR="00EC45AB" w:rsidRPr="00903DBA">
        <w:t>old-style or new-style</w:t>
      </w:r>
      <w:r w:rsidR="00EC45AB">
        <w:t xml:space="preserve"> </w:t>
      </w:r>
      <w:r w:rsidR="00D5715C" w:rsidRPr="00903DBA">
        <w:t>function.</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4D5BBA9F" w:rsidR="00A853BF" w:rsidRPr="00903DBA" w:rsidRDefault="00A853BF" w:rsidP="00A853BF">
      <w:pPr>
        <w:pStyle w:val="Code"/>
      </w:pPr>
      <w:r w:rsidRPr="00903DBA">
        <w:t xml:space="preserve">int </w:t>
      </w:r>
      <w:r w:rsidR="00D4318D">
        <w:rPr>
          <w:rStyle w:val="KeyWord0"/>
        </w:rPr>
        <w:t>&lt;k&gt;</w:t>
      </w:r>
      <w:r w:rsidR="00D4318D" w:rsidRPr="00903DBA">
        <w:rPr>
          <w:rStyle w:val="KeyWord0"/>
        </w:rPr>
        <w:t>i</w:t>
      </w:r>
      <w:r w:rsidR="00D4318D">
        <w:rPr>
          <w:rStyle w:val="KeyWord0"/>
        </w:rPr>
        <w:t>&lt;/k&gt;</w:t>
      </w:r>
      <w:r w:rsidR="004D3890" w:rsidRPr="00903DBA">
        <w:t xml:space="preserve">, </w:t>
      </w:r>
      <w:r w:rsidR="00D4318D">
        <w:rPr>
          <w:rStyle w:val="KeyWord0"/>
        </w:rPr>
        <w:t>&lt;k&gt;</w:t>
      </w:r>
      <w:r w:rsidR="00D4318D" w:rsidRPr="00903DBA">
        <w:rPr>
          <w:rStyle w:val="KeyWord0"/>
        </w:rPr>
        <w:t>j</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Pr="00903DBA">
        <w:t>;</w:t>
      </w:r>
    </w:p>
    <w:p w14:paraId="41F8A89D" w14:textId="7C6377BE" w:rsidR="00A853BF" w:rsidRPr="00903DBA" w:rsidRDefault="00A853BF" w:rsidP="00A853BF">
      <w:pPr>
        <w:pStyle w:val="Code"/>
      </w:pPr>
      <w:r w:rsidRPr="00903DBA">
        <w:t xml:space="preserve">double </w:t>
      </w:r>
      <w:r w:rsidR="00D4318D">
        <w:rPr>
          <w:rStyle w:val="KeyWord0"/>
        </w:rPr>
        <w:t>&lt;k&gt;</w:t>
      </w:r>
      <w:r w:rsidR="00D4318D" w:rsidRPr="00903DBA">
        <w:rPr>
          <w:rStyle w:val="KeyWord0"/>
        </w:rPr>
        <w:t>x</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3.14</w:t>
      </w:r>
      <w:r w:rsidR="00D4318D">
        <w:rPr>
          <w:rStyle w:val="KeyWord0"/>
        </w:rPr>
        <w:t>&lt;/k&gt;</w:t>
      </w:r>
      <w:r w:rsidRPr="00903DBA">
        <w:t>;</w:t>
      </w:r>
    </w:p>
    <w:p w14:paraId="395C52EF" w14:textId="1AEB1CE3" w:rsidR="00A853BF" w:rsidRPr="00903DBA" w:rsidRDefault="00F314AE" w:rsidP="00A853BF">
      <w:pPr>
        <w:pStyle w:val="Code"/>
      </w:pPr>
      <w:r>
        <w:t>i</w:t>
      </w:r>
      <w:r w:rsidR="00A853BF" w:rsidRPr="00903DBA">
        <w:t xml:space="preserve">nt </w:t>
      </w:r>
      <w:r w:rsidR="00D4318D">
        <w:rPr>
          <w:rStyle w:val="KeyWord0"/>
        </w:rPr>
        <w:t>&lt;k&gt;</w:t>
      </w:r>
      <w:r w:rsidR="00D4318D" w:rsidRPr="00903DBA">
        <w:rPr>
          <w:rStyle w:val="KeyWord0"/>
        </w:rPr>
        <w:t>f(a,</w:t>
      </w:r>
      <w:r w:rsidR="00D4318D">
        <w:rPr>
          <w:rStyle w:val="KeyWord0"/>
        </w:rPr>
        <w:t xml:space="preserve"> </w:t>
      </w:r>
      <w:r w:rsidR="00D4318D" w:rsidRPr="00903DBA">
        <w:rPr>
          <w:rStyle w:val="KeyWord0"/>
        </w:rPr>
        <w:t>b,</w:t>
      </w:r>
      <w:r w:rsidR="00D4318D">
        <w:rPr>
          <w:rStyle w:val="KeyWord0"/>
        </w:rPr>
        <w:t xml:space="preserve"> </w:t>
      </w:r>
      <w:r w:rsidR="00D4318D" w:rsidRPr="00903DBA">
        <w:rPr>
          <w:rStyle w:val="KeyWord0"/>
        </w:rPr>
        <w:t>c)</w:t>
      </w:r>
      <w:r w:rsidR="00D4318D">
        <w:rPr>
          <w:rStyle w:val="KeyWord0"/>
        </w:rPr>
        <w:t>&lt;/k&gt;</w:t>
      </w:r>
      <w:r>
        <w:t xml:space="preserve">, </w:t>
      </w:r>
      <w:r w:rsidR="00D4318D">
        <w:rPr>
          <w:rStyle w:val="KeyWord0"/>
        </w:rPr>
        <w:t>&lt;k&gt;g(int i, double x)&lt;/k&gt;</w:t>
      </w:r>
      <w:r w:rsidR="00A853BF" w:rsidRPr="00903DBA">
        <w:t>;</w:t>
      </w:r>
    </w:p>
    <w:p w14:paraId="058B64EF" w14:textId="301034E0" w:rsidR="00A853BF" w:rsidRPr="00903DBA" w:rsidRDefault="00A853BF" w:rsidP="00A853BF">
      <w:pPr>
        <w:pStyle w:val="Code"/>
      </w:pPr>
      <w:r w:rsidRPr="00903DBA">
        <w:t xml:space="preserve">char </w:t>
      </w:r>
      <w:r w:rsidR="00D4318D">
        <w:rPr>
          <w:rStyle w:val="KeyWord0"/>
        </w:rPr>
        <w:t>&lt;k&gt;</w:t>
      </w:r>
      <w:r w:rsidR="00D4318D" w:rsidRPr="00903DBA">
        <w:rPr>
          <w:rStyle w:val="KeyWord0"/>
        </w:rPr>
        <w:t>s[]</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"Hello"</w:t>
      </w:r>
      <w:r w:rsidR="00D4318D">
        <w:rPr>
          <w:rStyle w:val="KeyWord0"/>
        </w:rPr>
        <w:t>&lt;/k&gt;</w:t>
      </w:r>
      <w:r w:rsidRPr="00903DBA">
        <w:t>;</w:t>
      </w:r>
    </w:p>
    <w:p w14:paraId="42DA3A4C" w14:textId="15CEE3D8" w:rsidR="00A853BF" w:rsidRPr="00903DBA" w:rsidRDefault="00A853BF" w:rsidP="00A853BF">
      <w:pPr>
        <w:pStyle w:val="Code"/>
      </w:pPr>
      <w:r w:rsidRPr="00903DBA">
        <w:t xml:space="preserve">int </w:t>
      </w:r>
      <w:r w:rsidR="00D4318D">
        <w:rPr>
          <w:rStyle w:val="KeyWord0"/>
        </w:rPr>
        <w:t>&lt;k&gt;</w:t>
      </w:r>
      <w:r w:rsidR="00D4318D" w:rsidRPr="00903DBA">
        <w:rPr>
          <w:rStyle w:val="KeyWord0"/>
        </w:rPr>
        <w:t>*p</w:t>
      </w:r>
      <w:r w:rsidR="00D4318D">
        <w:rPr>
          <w:rStyle w:val="KeyWord0"/>
        </w:rPr>
        <w:t>&lt;/k&gt;</w:t>
      </w:r>
      <w:r w:rsidRPr="00903DBA">
        <w:t xml:space="preserve">, </w:t>
      </w:r>
      <w:r w:rsidR="00D4318D">
        <w:rPr>
          <w:rStyle w:val="KeyWord0"/>
        </w:rPr>
        <w:t>&lt;k&gt;</w:t>
      </w:r>
      <w:r w:rsidR="00D4318D" w:rsidRPr="00903DBA">
        <w:rPr>
          <w:rStyle w:val="KeyWord0"/>
        </w:rPr>
        <w:t>*q</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&amp;i</w:t>
      </w:r>
      <w:r w:rsidR="00D4318D">
        <w:rPr>
          <w:rStyle w:val="KeyWord0"/>
        </w:rPr>
        <w:t>&lt;/k&gt;</w:t>
      </w:r>
      <w:r w:rsidRPr="00903DBA">
        <w:t>;</w:t>
      </w:r>
    </w:p>
    <w:p w14:paraId="1EF03714" w14:textId="7C12850C" w:rsidR="00A853BF" w:rsidRDefault="009641C9" w:rsidP="00A853BF">
      <w:pPr>
        <w:pStyle w:val="Code"/>
      </w:pPr>
      <w:r w:rsidRPr="00903DBA">
        <w:t xml:space="preserve">long int </w:t>
      </w:r>
      <w:r w:rsidR="00D4318D">
        <w:rPr>
          <w:rStyle w:val="KeyWord0"/>
        </w:rPr>
        <w:t>&lt;k&gt;</w:t>
      </w:r>
      <w:r w:rsidR="00D4318D" w:rsidRPr="00903DBA">
        <w:rPr>
          <w:rStyle w:val="KeyWord0"/>
        </w:rPr>
        <w:t>value</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7</w:t>
      </w:r>
      <w:r w:rsidR="00D4318D">
        <w:rPr>
          <w:rStyle w:val="KeyWord0"/>
        </w:rPr>
        <w:t>&lt;/k&gt;</w:t>
      </w:r>
      <w:r w:rsidR="004D3890" w:rsidRPr="00903DBA">
        <w:t>;</w:t>
      </w:r>
      <w:r w:rsidR="00466DB4">
        <w:t xml:space="preserve"> // Struct members only</w:t>
      </w:r>
    </w:p>
    <w:p w14:paraId="1E6BE235" w14:textId="751B3CBF" w:rsidR="00D5715C" w:rsidRPr="00903DBA" w:rsidRDefault="002A70F9" w:rsidP="002A70F9">
      <w:r>
        <w:t xml:space="preserve">The </w:t>
      </w:r>
      <w:r w:rsidR="00D4318D">
        <w:rPr>
          <w:rStyle w:val="KeyWord0"/>
        </w:rPr>
        <w:t>&lt;k&gt;</w:t>
      </w:r>
      <w:r w:rsidR="00D4318D" w:rsidRPr="002A70F9">
        <w:rPr>
          <w:rStyle w:val="KeyWord0"/>
        </w:rPr>
        <w:t>Declarator</w:t>
      </w:r>
      <w:r w:rsidR="00D4318D">
        <w:rPr>
          <w:rStyle w:val="KeyWord0"/>
        </w:rPr>
        <w:t>&lt;/k&gt;</w:t>
      </w:r>
      <w:r>
        <w:t xml:space="preserve"> class handles a declarator. For each new </w:t>
      </w:r>
      <w:r w:rsidR="00F540CF">
        <w:t xml:space="preserve">element of the declarator, the </w:t>
      </w:r>
      <w:r w:rsidR="00D4318D">
        <w:rPr>
          <w:rStyle w:val="KeyWord0"/>
        </w:rPr>
        <w:t>&lt;k&gt;A</w:t>
      </w:r>
      <w:r w:rsidR="00D4318D" w:rsidRPr="00F540CF">
        <w:rPr>
          <w:rStyle w:val="KeyWord0"/>
        </w:rPr>
        <w:t>dd</w:t>
      </w:r>
      <w:r w:rsidR="00D4318D">
        <w:rPr>
          <w:rStyle w:val="KeyWord0"/>
        </w:rPr>
        <w:t>&lt;/k&gt;</w:t>
      </w:r>
      <w:r w:rsidR="00F540CF">
        <w:t xml:space="preserve"> method is called.</w:t>
      </w:r>
      <w:r w:rsidR="002B3340">
        <w:t xml:space="preserve"> For instance, if the declaration specifier is an integer and the declarator is a pointer </w:t>
      </w:r>
      <w:r w:rsidR="00D4318D">
        <w:rPr>
          <w:rStyle w:val="KeyWord0"/>
        </w:rPr>
        <w:t>&lt;k&gt;</w:t>
      </w:r>
      <w:r w:rsidR="00D4318D" w:rsidRPr="002B3340">
        <w:rPr>
          <w:rStyle w:val="KeyWord0"/>
        </w:rPr>
        <w:t>int</w:t>
      </w:r>
      <w:r w:rsidR="00D4318D">
        <w:rPr>
          <w:rStyle w:val="KeyWord0"/>
        </w:rPr>
        <w:t xml:space="preserve"> </w:t>
      </w:r>
      <w:r w:rsidR="00D4318D" w:rsidRPr="002B3340">
        <w:rPr>
          <w:rStyle w:val="KeyWord0"/>
        </w:rPr>
        <w:t>*p;</w:t>
      </w:r>
      <w:r w:rsidR="00D4318D">
        <w:rPr>
          <w:rStyle w:val="KeyWord0"/>
        </w:rPr>
        <w:t>&lt;/k&gt;</w:t>
      </w:r>
      <w:r w:rsidR="006A5FCA">
        <w:t xml:space="preserve">, </w:t>
      </w:r>
      <w:r w:rsidR="00D4318D">
        <w:rPr>
          <w:rStyle w:val="KeyWord0"/>
        </w:rPr>
        <w:t>&lt;k&gt;</w:t>
      </w:r>
      <w:r w:rsidR="00D4318D" w:rsidRPr="00A65E61">
        <w:rPr>
          <w:rStyle w:val="KeyWord0"/>
        </w:rPr>
        <w:t>Add</w:t>
      </w:r>
      <w:r w:rsidR="00D4318D">
        <w:rPr>
          <w:rStyle w:val="KeyWord0"/>
        </w:rPr>
        <w:t>&lt;/k&gt;</w:t>
      </w:r>
      <w:r w:rsidR="006A5FCA">
        <w:t xml:space="preserve">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0E321F4B" w:rsidR="00566B7F" w:rsidRPr="00903DBA" w:rsidRDefault="00AA39D4" w:rsidP="00AA39D4">
      <w:pPr>
        <w:rPr>
          <w:highlight w:val="white"/>
        </w:rPr>
      </w:pPr>
      <w:r w:rsidRPr="00903DBA">
        <w:rPr>
          <w:highlight w:val="white"/>
        </w:rPr>
        <w:lastRenderedPageBreak/>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175F1F">
        <w:rPr>
          <w:highlight w:val="white"/>
        </w:rPr>
        <w:t xml:space="preserve"> greater than zero</w:t>
      </w:r>
      <w:r w:rsidR="00B869BC" w:rsidRPr="00903DBA">
        <w:rPr>
          <w:highlight w:val="white"/>
        </w:rPr>
        <w:t>.</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DDDC804"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7272C4F9"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1C6D9334"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 xml:space="preserve">is a function, </w:t>
      </w:r>
      <w:r w:rsidR="00175F1F">
        <w:rPr>
          <w:highlight w:val="white"/>
        </w:rPr>
        <w:t xml:space="preserve">we </w:t>
      </w:r>
      <w:r w:rsidR="00C72F1F" w:rsidRPr="00903DBA">
        <w:rPr>
          <w:highlight w:val="white"/>
        </w:rPr>
        <w:t>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43D5CD4A" w:rsidR="00566B7F"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1103498" w:rsidR="00E0239C" w:rsidRPr="00903DBA" w:rsidRDefault="00566B7F" w:rsidP="00566B7F">
      <w:pPr>
        <w:pStyle w:val="Code"/>
        <w:rPr>
          <w:highlight w:val="white"/>
        </w:rPr>
      </w:pPr>
      <w:r w:rsidRPr="00903DBA">
        <w:rPr>
          <w:highlight w:val="white"/>
        </w:rPr>
        <w:t xml:space="preserve">            </w:t>
      </w:r>
      <w:r w:rsidR="0056352A">
        <w:rPr>
          <w:highlight w:val="white"/>
        </w:rPr>
        <w:t>Error.Check</w:t>
      </w:r>
      <w:r w:rsidRPr="00903DBA">
        <w:rPr>
          <w:highlight w:val="white"/>
        </w:rPr>
        <w:t>(!</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0C94D96D" w:rsidR="007126A2" w:rsidRPr="00903DBA" w:rsidRDefault="00CC1DF4" w:rsidP="0060539D">
      <w:pPr>
        <w:pStyle w:val="Heading1"/>
      </w:pPr>
      <w:bookmarkStart w:id="299" w:name="_Toc98936342"/>
      <w:r>
        <w:lastRenderedPageBreak/>
        <w:t>&lt;</w:t>
      </w:r>
      <w:proofErr w:type="spellStart"/>
      <w:r>
        <w:t>h1</w:t>
      </w:r>
      <w:proofErr w:type="spellEnd"/>
      <w:r>
        <w:t>&gt;</w:t>
      </w:r>
      <w:r w:rsidRPr="00903DBA">
        <w:t>The Symbol Table</w:t>
      </w:r>
      <w:r>
        <w:t>&lt;/</w:t>
      </w:r>
      <w:proofErr w:type="spellStart"/>
      <w:r>
        <w:t>h1</w:t>
      </w:r>
      <w:proofErr w:type="spellEnd"/>
      <w:r>
        <w:t>&gt;</w:t>
      </w:r>
      <w:bookmarkEnd w:id="299"/>
    </w:p>
    <w:p w14:paraId="4A71480E" w14:textId="51070355" w:rsidR="0050082D" w:rsidRPr="00903DBA" w:rsidRDefault="00B634C7" w:rsidP="00CE158A">
      <w:r w:rsidRPr="00903DBA">
        <w:t>The symbol table keeps track of the values, types, functions, and variables</w:t>
      </w:r>
      <w:r w:rsidR="003D1533">
        <w:t xml:space="preserve"> </w:t>
      </w:r>
      <w:r w:rsidRPr="00903DBA">
        <w:t xml:space="preserve">defined by the programmer </w:t>
      </w:r>
      <w:r w:rsidR="003D1533">
        <w:t>as</w:t>
      </w:r>
      <w:r w:rsidRPr="00903DBA">
        <w:t xml:space="preserve">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6F2537">
        <w:t>In fact, t</w:t>
      </w:r>
      <w:r w:rsidR="00033A0C" w:rsidRPr="00903DBA">
        <w:t xml:space="preserve">here are actually several symbol tables. </w:t>
      </w:r>
      <w:r w:rsidR="00333897" w:rsidRPr="00903DBA">
        <w:t xml:space="preserve">There </w:t>
      </w:r>
      <w:r w:rsidR="001C31F5">
        <w:t>is a</w:t>
      </w:r>
      <w:r w:rsidR="00333897" w:rsidRPr="00903DBA">
        <w:t xml:space="preserve"> symbol table</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and for</w:t>
      </w:r>
      <w:r w:rsidR="001C31F5">
        <w:t xml:space="preserve">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w:t>
      </w:r>
      <w:r w:rsidR="001C31F5">
        <w:t xml:space="preserve">which is null for </w:t>
      </w:r>
      <w:r w:rsidR="00D64F22" w:rsidRPr="00903DBA">
        <w:t xml:space="preserve">the </w:t>
      </w:r>
      <w:r w:rsidR="001C31F5">
        <w:t xml:space="preserve">global space </w:t>
      </w:r>
      <w:r w:rsidR="00D64F22" w:rsidRPr="00903DBA">
        <w:t>table).</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5B05A2E8" w:rsidR="00370480" w:rsidRPr="00903DBA" w:rsidRDefault="00370480" w:rsidP="00AC74F8">
      <w:r w:rsidRPr="00903DBA">
        <w:t xml:space="preserve">When the parsing reaches point </w:t>
      </w:r>
      <w:r w:rsidR="00D4318D">
        <w:rPr>
          <w:rStyle w:val="KeyWord0"/>
        </w:rPr>
        <w:t>&lt;k&gt;</w:t>
      </w:r>
      <w:r w:rsidR="00D4318D" w:rsidRPr="00903DBA">
        <w:rPr>
          <w:rStyle w:val="KeyWord0"/>
        </w:rPr>
        <w:t>p</w:t>
      </w:r>
      <w:r w:rsidR="00D4318D">
        <w:rPr>
          <w:rStyle w:val="KeyWord0"/>
        </w:rPr>
        <w:t>&lt;/k&gt;</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D4318D">
        <w:rPr>
          <w:rStyle w:val="KeyWord0"/>
        </w:rPr>
        <w:t>&lt;k&gt;</w:t>
      </w:r>
      <w:r w:rsidR="00D4318D" w:rsidRPr="00903DBA">
        <w:rPr>
          <w:rStyle w:val="KeyWord0"/>
        </w:rPr>
        <w:t>i</w:t>
      </w:r>
      <w:r w:rsidR="00D4318D">
        <w:rPr>
          <w:rStyle w:val="KeyWord0"/>
        </w:rPr>
        <w:t>&lt;/k&gt;</w:t>
      </w:r>
      <w:r w:rsidR="0053189F" w:rsidRPr="00903DBA">
        <w:t xml:space="preserve"> </w:t>
      </w:r>
      <w:r w:rsidR="00684BE1">
        <w:t>is known</w:t>
      </w:r>
      <w:r w:rsidR="00A134C2" w:rsidRPr="00903DBA">
        <w:t xml:space="preserve"> in every block and </w:t>
      </w:r>
      <w:r w:rsidR="0053189F" w:rsidRPr="00903DBA">
        <w:t xml:space="preserve">is </w:t>
      </w:r>
      <w:r w:rsidR="00684BE1">
        <w:t xml:space="preserve">reachable for each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53796B">
        <w:t>have reached the global scope table.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09689FEC">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1n8QYAADk9AAAOAAAAZHJzL2Uyb0RvYy54bWzsW1tv2zYYfR+w/yDofbXuF6NOkaXrNqBo&#10;i6ZbnxlZioXIokYxsbNfv+8jRUryp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">
                <v:shape id="_x0000_s1103" type="#_x0000_t75" style="position:absolute;width:45085;height:54102;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A470D8" w:rsidRPr="00A6498A" w:rsidRDefault="00A470D8" w:rsidP="0050082D">
                        <w:pPr>
                          <w:spacing w:before="0" w:after="0"/>
                          <w:rPr>
                            <w:sz w:val="18"/>
                            <w:szCs w:val="18"/>
                            <w:lang w:val="en-GB"/>
                          </w:rPr>
                        </w:pPr>
                        <w:r w:rsidRPr="00A6498A">
                          <w:rPr>
                            <w:sz w:val="18"/>
                            <w:szCs w:val="18"/>
                            <w:lang w:val="en-GB"/>
                          </w:rPr>
                          <w:t>Static int globalInt</w:t>
                        </w:r>
                      </w:p>
                      <w:p w14:paraId="69A6032C" w14:textId="768161F7" w:rsidR="00A470D8" w:rsidRPr="00A6498A" w:rsidRDefault="00A470D8" w:rsidP="0050082D">
                        <w:pPr>
                          <w:spacing w:before="0" w:after="0"/>
                          <w:rPr>
                            <w:sz w:val="18"/>
                            <w:szCs w:val="18"/>
                            <w:lang w:val="en-GB"/>
                          </w:rPr>
                        </w:pPr>
                        <w:r w:rsidRPr="00A6498A">
                          <w:rPr>
                            <w:sz w:val="18"/>
                            <w:szCs w:val="18"/>
                            <w:lang w:val="en-GB"/>
                          </w:rPr>
                          <w:t>Static int i</w:t>
                        </w:r>
                      </w:p>
                      <w:p w14:paraId="65DC2C71" w14:textId="7AEEED2D" w:rsidR="00A470D8" w:rsidRPr="00A6498A" w:rsidRDefault="00A470D8" w:rsidP="0050082D">
                        <w:pPr>
                          <w:spacing w:before="0" w:after="0"/>
                          <w:rPr>
                            <w:sz w:val="18"/>
                            <w:szCs w:val="18"/>
                            <w:lang w:val="en-GB"/>
                          </w:rPr>
                        </w:pPr>
                      </w:p>
                      <w:p w14:paraId="3B0DD407" w14:textId="21D67AC3" w:rsidR="00A470D8" w:rsidRPr="001B6705" w:rsidRDefault="00A470D8"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A470D8" w:rsidRPr="00D2146B" w:rsidRDefault="00A470D8"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A470D8" w:rsidRPr="00D2146B" w:rsidRDefault="00A470D8"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A470D8" w:rsidRDefault="00A470D8"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A470D8" w:rsidRPr="00D2146B" w:rsidRDefault="00A470D8" w:rsidP="0050082D">
                        <w:pPr>
                          <w:spacing w:before="0" w:after="0" w:line="256" w:lineRule="auto"/>
                          <w:rPr>
                            <w:sz w:val="18"/>
                            <w:szCs w:val="18"/>
                          </w:rPr>
                        </w:pPr>
                        <w:r>
                          <w:rPr>
                            <w:sz w:val="18"/>
                            <w:szCs w:val="18"/>
                          </w:rPr>
                          <w:t>Auto mainChar : char</w:t>
                        </w:r>
                      </w:p>
                      <w:p w14:paraId="302437A3" w14:textId="77777777" w:rsidR="00A470D8" w:rsidRDefault="00A470D8" w:rsidP="0050082D">
                        <w:pPr>
                          <w:spacing w:before="0" w:after="0" w:line="256" w:lineRule="auto"/>
                          <w:rPr>
                            <w:rFonts w:eastAsia="Calibri"/>
                            <w:color w:val="000000"/>
                            <w:sz w:val="18"/>
                            <w:szCs w:val="18"/>
                          </w:rPr>
                        </w:pPr>
                      </w:p>
                      <w:p w14:paraId="71CC6A80" w14:textId="77C30F45" w:rsidR="00A470D8" w:rsidRPr="00D2146B" w:rsidRDefault="00A470D8" w:rsidP="008C458D">
                        <w:pPr>
                          <w:spacing w:before="0" w:after="0" w:line="256" w:lineRule="auto"/>
                          <w:rPr>
                            <w:sz w:val="18"/>
                            <w:szCs w:val="18"/>
                          </w:rPr>
                        </w:pPr>
                        <w:r>
                          <w:rPr>
                            <w:rFonts w:eastAsia="Calibri"/>
                            <w:color w:val="000000"/>
                            <w:sz w:val="18"/>
                            <w:szCs w:val="18"/>
                          </w:rPr>
                          <w:t>m_parentTable</w:t>
                        </w:r>
                      </w:p>
                      <w:p w14:paraId="4A1EB75F"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p w14:paraId="176D8F8E" w14:textId="77777777" w:rsidR="00A470D8" w:rsidRPr="00D2146B" w:rsidRDefault="00A470D8"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A470D8" w:rsidRPr="00D2146B" w:rsidRDefault="00A470D8"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A470D8" w:rsidRPr="00D2146B" w:rsidRDefault="00A470D8" w:rsidP="0050082D">
                        <w:pPr>
                          <w:spacing w:before="0" w:after="0" w:line="254" w:lineRule="auto"/>
                          <w:rPr>
                            <w:sz w:val="18"/>
                            <w:szCs w:val="18"/>
                          </w:rPr>
                        </w:pPr>
                        <w:r>
                          <w:rPr>
                            <w:rFonts w:eastAsia="Calibri"/>
                            <w:color w:val="000000"/>
                            <w:sz w:val="18"/>
                            <w:szCs w:val="18"/>
                          </w:rPr>
                          <w:t>auto int i</w:t>
                        </w:r>
                      </w:p>
                      <w:p w14:paraId="1EB866A9" w14:textId="57278A33" w:rsidR="00A470D8" w:rsidRDefault="00A470D8"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A470D8" w:rsidRDefault="00A470D8" w:rsidP="00073BF2">
                        <w:pPr>
                          <w:spacing w:before="0" w:after="0" w:line="254" w:lineRule="auto"/>
                          <w:rPr>
                            <w:rFonts w:eastAsia="Calibri"/>
                            <w:color w:val="000000"/>
                            <w:sz w:val="18"/>
                            <w:szCs w:val="18"/>
                          </w:rPr>
                        </w:pPr>
                      </w:p>
                      <w:p w14:paraId="55FF5C13" w14:textId="77777777" w:rsidR="00A470D8" w:rsidRPr="00D2146B" w:rsidRDefault="00A470D8" w:rsidP="00073BF2">
                        <w:pPr>
                          <w:spacing w:before="0" w:after="0" w:line="256" w:lineRule="auto"/>
                          <w:rPr>
                            <w:sz w:val="18"/>
                            <w:szCs w:val="18"/>
                          </w:rPr>
                        </w:pPr>
                        <w:r>
                          <w:rPr>
                            <w:rFonts w:eastAsia="Calibri"/>
                            <w:color w:val="000000"/>
                            <w:sz w:val="18"/>
                            <w:szCs w:val="18"/>
                          </w:rPr>
                          <w:t>m_parentTable</w:t>
                        </w:r>
                      </w:p>
                      <w:p w14:paraId="20CF0F08" w14:textId="77777777" w:rsidR="00A470D8" w:rsidRPr="00D2146B" w:rsidRDefault="00A470D8" w:rsidP="00073BF2">
                        <w:pPr>
                          <w:spacing w:before="0" w:after="0" w:line="254" w:lineRule="auto"/>
                          <w:rPr>
                            <w:sz w:val="18"/>
                            <w:szCs w:val="18"/>
                          </w:rPr>
                        </w:pPr>
                      </w:p>
                      <w:p w14:paraId="2347329E"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p w14:paraId="7D6DAD56" w14:textId="77777777" w:rsidR="00A470D8" w:rsidRPr="00D2146B" w:rsidRDefault="00A470D8"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A470D8" w:rsidRPr="00D2146B" w:rsidRDefault="00A470D8"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A470D8" w:rsidRPr="00100F82" w:rsidRDefault="00A470D8" w:rsidP="00100F82">
                        <w:pPr>
                          <w:spacing w:before="0" w:after="0"/>
                          <w:rPr>
                            <w:sz w:val="18"/>
                            <w:szCs w:val="18"/>
                          </w:rPr>
                        </w:pPr>
                        <w:r w:rsidRPr="00100F82">
                          <w:rPr>
                            <w:sz w:val="18"/>
                            <w:szCs w:val="18"/>
                          </w:rPr>
                          <w:t>auto int i</w:t>
                        </w:r>
                      </w:p>
                      <w:p w14:paraId="5D0A676C" w14:textId="673BC4F3" w:rsidR="00A470D8" w:rsidRPr="00100F82" w:rsidRDefault="00A470D8" w:rsidP="00100F82">
                        <w:pPr>
                          <w:spacing w:before="0" w:after="0"/>
                          <w:rPr>
                            <w:sz w:val="18"/>
                            <w:szCs w:val="18"/>
                          </w:rPr>
                        </w:pPr>
                        <w:r w:rsidRPr="00100F82">
                          <w:rPr>
                            <w:sz w:val="18"/>
                            <w:szCs w:val="18"/>
                          </w:rPr>
                          <w:t>auto double blockDouble</w:t>
                        </w:r>
                      </w:p>
                      <w:p w14:paraId="5B01AFF6" w14:textId="77777777" w:rsidR="00A470D8" w:rsidRDefault="00A470D8" w:rsidP="00100F82">
                        <w:pPr>
                          <w:spacing w:before="0" w:after="0" w:line="256" w:lineRule="auto"/>
                          <w:rPr>
                            <w:rFonts w:eastAsia="Calibri"/>
                            <w:color w:val="000000"/>
                            <w:sz w:val="18"/>
                            <w:szCs w:val="18"/>
                          </w:rPr>
                        </w:pPr>
                      </w:p>
                      <w:p w14:paraId="35EF25BA" w14:textId="6D9A7EDC" w:rsidR="00A470D8" w:rsidRPr="00D2146B" w:rsidRDefault="00A470D8" w:rsidP="00100F82">
                        <w:pPr>
                          <w:spacing w:before="0" w:after="0" w:line="256" w:lineRule="auto"/>
                          <w:rPr>
                            <w:sz w:val="18"/>
                            <w:szCs w:val="18"/>
                          </w:rPr>
                        </w:pPr>
                        <w:r>
                          <w:rPr>
                            <w:rFonts w:eastAsia="Calibri"/>
                            <w:color w:val="000000"/>
                            <w:sz w:val="18"/>
                            <w:szCs w:val="18"/>
                          </w:rPr>
                          <w:t>m_parentTable</w:t>
                        </w:r>
                      </w:p>
                      <w:p w14:paraId="274031CF" w14:textId="32871C06" w:rsidR="00A470D8" w:rsidRDefault="00A470D8"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A470D8" w:rsidRDefault="00A470D8"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A470D8" w:rsidRDefault="00A470D8" w:rsidP="00D44BB8">
                        <w:pPr>
                          <w:spacing w:line="252" w:lineRule="auto"/>
                        </w:pPr>
                        <w:r>
                          <w:rPr>
                            <w:rFonts w:eastAsia="Calibri"/>
                            <w:color w:val="000000"/>
                            <w:sz w:val="18"/>
                            <w:szCs w:val="18"/>
                          </w:rPr>
                          <w:t>SymbolTable.CurrentTable</w:t>
                        </w:r>
                      </w:p>
                      <w:p w14:paraId="332537CB" w14:textId="66AB52F1" w:rsidR="00A470D8" w:rsidRDefault="00A470D8" w:rsidP="00D44BB8">
                        <w:pPr>
                          <w:spacing w:line="252" w:lineRule="auto"/>
                        </w:pPr>
                      </w:p>
                      <w:p w14:paraId="35DA4169" w14:textId="77777777" w:rsidR="00A470D8" w:rsidRDefault="00A470D8"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A470D8" w:rsidRPr="00610E6C" w:rsidRDefault="00A470D8"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75705EFE" w14:textId="4BFF5826" w:rsidR="00DB1DED" w:rsidRPr="00903DBA" w:rsidRDefault="00DB1DED" w:rsidP="00DB1DED">
      <w:pPr>
        <w:rPr>
          <w:highlight w:val="white"/>
        </w:rPr>
      </w:pPr>
      <w:r w:rsidRPr="00903DBA">
        <w:t xml:space="preserve">The </w:t>
      </w:r>
      <w:r w:rsidR="00D4318D">
        <w:rPr>
          <w:rStyle w:val="KeyWord0"/>
        </w:rPr>
        <w:t>&lt;k&gt;</w:t>
      </w:r>
      <w:r w:rsidR="00D4318D" w:rsidRPr="00903DBA">
        <w:rPr>
          <w:rStyle w:val="KeyWord0"/>
        </w:rPr>
        <w:t>SymbolTable</w:t>
      </w:r>
      <w:r w:rsidR="00D4318D">
        <w:rPr>
          <w:rStyle w:val="KeyWord0"/>
        </w:rPr>
        <w:t>&lt;/k&gt;</w:t>
      </w:r>
      <w:r w:rsidRPr="00903DBA">
        <w:t xml:space="preserve"> class </w:t>
      </w:r>
      <w:r w:rsidR="003C6008" w:rsidRPr="00903DBA">
        <w:t>holds a symbol table.</w:t>
      </w:r>
      <w:r w:rsidR="003C6008" w:rsidRPr="00903DBA">
        <w:rPr>
          <w:highlight w:val="white"/>
        </w:rPr>
        <w:t xml:space="preserve"> The scope of a table is </w:t>
      </w:r>
      <w:r w:rsidR="00D4318D">
        <w:rPr>
          <w:rStyle w:val="KeyWord0"/>
          <w:highlight w:val="white"/>
        </w:rPr>
        <w:t>&lt;k&gt;</w:t>
      </w:r>
      <w:r w:rsidR="00D4318D" w:rsidRPr="00903DBA">
        <w:rPr>
          <w:rStyle w:val="KeyWord0"/>
          <w:highlight w:val="white"/>
        </w:rPr>
        <w:t>Global</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Function</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Block</w:t>
      </w:r>
      <w:r w:rsidR="00D4318D">
        <w:rPr>
          <w:rStyle w:val="KeyWord0"/>
          <w:highlight w:val="white"/>
        </w:rPr>
        <w:t>&lt;/k&gt;</w:t>
      </w:r>
      <w:r w:rsidR="003C6008" w:rsidRPr="00903DBA">
        <w:rPr>
          <w:highlight w:val="white"/>
        </w:rPr>
        <w:t xml:space="preserve">, </w:t>
      </w:r>
      <w:r w:rsidR="00D4318D">
        <w:rPr>
          <w:rStyle w:val="KeyWord0"/>
          <w:highlight w:val="white"/>
        </w:rPr>
        <w:t>&lt;k&gt;</w:t>
      </w:r>
      <w:r w:rsidR="00D4318D" w:rsidRPr="00903DBA">
        <w:rPr>
          <w:rStyle w:val="KeyWord0"/>
          <w:highlight w:val="white"/>
        </w:rPr>
        <w:t>Struct</w:t>
      </w:r>
      <w:r w:rsidR="00D4318D">
        <w:rPr>
          <w:rStyle w:val="KeyWord0"/>
          <w:highlight w:val="white"/>
        </w:rPr>
        <w:t>&lt;/k&gt;</w:t>
      </w:r>
      <w:r w:rsidR="003C6008" w:rsidRPr="00903DBA">
        <w:rPr>
          <w:highlight w:val="white"/>
        </w:rPr>
        <w:t xml:space="preserve">, or </w:t>
      </w:r>
      <w:r w:rsidR="00D4318D">
        <w:rPr>
          <w:rStyle w:val="KeyWord0"/>
          <w:highlight w:val="white"/>
        </w:rPr>
        <w:t>&lt;k&gt;</w:t>
      </w:r>
      <w:r w:rsidR="00D4318D" w:rsidRPr="00903DBA">
        <w:rPr>
          <w:rStyle w:val="KeyWord0"/>
          <w:highlight w:val="white"/>
        </w:rPr>
        <w:t>Union</w:t>
      </w:r>
      <w:r w:rsidR="00D4318D">
        <w:rPr>
          <w:rStyle w:val="KeyWord0"/>
          <w:highlight w:val="white"/>
        </w:rPr>
        <w:t>&lt;/k&gt;</w:t>
      </w:r>
      <w:r w:rsidR="003C6008" w:rsidRPr="00903DBA">
        <w:rPr>
          <w:highlight w:val="white"/>
        </w:rPr>
        <w:t xml:space="preserve"> as </w:t>
      </w:r>
      <w:r w:rsidR="0065369F">
        <w:rPr>
          <w:highlight w:val="white"/>
        </w:rPr>
        <w:t xml:space="preserve">of the </w:t>
      </w:r>
      <w:r w:rsidR="00D4318D">
        <w:rPr>
          <w:rStyle w:val="KeyWord0"/>
          <w:highlight w:val="white"/>
        </w:rPr>
        <w:t>&lt;k&gt;</w:t>
      </w:r>
      <w:r w:rsidR="00D4318D" w:rsidRPr="0065369F">
        <w:rPr>
          <w:rStyle w:val="KeyWord0"/>
          <w:highlight w:val="white"/>
        </w:rPr>
        <w:t>Scope</w:t>
      </w:r>
      <w:r w:rsidR="00D4318D">
        <w:rPr>
          <w:rStyle w:val="KeyWord0"/>
          <w:highlight w:val="white"/>
        </w:rPr>
        <w:t>&lt;/k&gt;</w:t>
      </w:r>
      <w:r w:rsidR="0065369F">
        <w:rPr>
          <w:highlight w:val="white"/>
        </w:rPr>
        <w:t xml:space="preserve"> enumeration.</w:t>
      </w:r>
    </w:p>
    <w:p w14:paraId="70A04421" w14:textId="43A9B153" w:rsidR="000C7243" w:rsidRPr="00903DBA" w:rsidRDefault="000274D4" w:rsidP="000C7243">
      <w:pPr>
        <w:pStyle w:val="CodeHeader"/>
      </w:pPr>
      <w:r>
        <w:t>&lt;</w:t>
      </w:r>
      <w:proofErr w:type="spellStart"/>
      <w:r>
        <w:t>ch</w:t>
      </w:r>
      <w:proofErr w:type="spellEnd"/>
      <w:r>
        <w:t>&gt;</w:t>
      </w:r>
      <w:proofErr w:type="spellStart"/>
      <w:r w:rsidRPr="00903DBA">
        <w:t>SymbolTable</w:t>
      </w:r>
      <w:r>
        <w:t>.</w:t>
      </w:r>
      <w:r w:rsidRPr="00903DBA">
        <w:t>cs</w:t>
      </w:r>
      <w:proofErr w:type="spellEnd"/>
      <w:r>
        <w:t>&lt;/</w:t>
      </w:r>
      <w:proofErr w:type="spellStart"/>
      <w:r>
        <w:t>ch</w:t>
      </w:r>
      <w:proofErr w:type="spellEnd"/>
      <w:r>
        <w:t>&gt;</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64A6234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w:t>
      </w:r>
      <w:r w:rsidR="00F63BAC">
        <w:rPr>
          <w:highlight w:val="white"/>
        </w:rPr>
        <w:t xml:space="preserve">of the table </w:t>
      </w:r>
      <w:r w:rsidR="00F30767" w:rsidRPr="00903DBA">
        <w:rPr>
          <w:highlight w:val="white"/>
        </w:rPr>
        <w:t>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w:t>
      </w:r>
      <w:r w:rsidR="00D846BE" w:rsidRPr="00903DBA">
        <w:rPr>
          <w:highlight w:val="white"/>
        </w:rPr>
        <w:lastRenderedPageBreak/>
        <w:t>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F23462">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5C93F57A" w:rsidR="00ED72CD" w:rsidRPr="00903DBA" w:rsidRDefault="00ED72CD" w:rsidP="00ED72CD">
      <w:pPr>
        <w:pStyle w:val="Code"/>
        <w:rPr>
          <w:highlight w:val="white"/>
        </w:rPr>
      </w:pPr>
      <w:r w:rsidRPr="00903DBA">
        <w:rPr>
          <w:highlight w:val="white"/>
        </w:rPr>
        <w:t xml:space="preserve">    private </w:t>
      </w:r>
      <w:r w:rsidR="008039CE">
        <w:rPr>
          <w:highlight w:val="white"/>
        </w:rPr>
        <w:t xml:space="preserve">readonly </w:t>
      </w:r>
      <w:r w:rsidRPr="00903DBA">
        <w:rPr>
          <w:highlight w:val="white"/>
        </w:rPr>
        <w:t>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6087399C" w:rsidR="00AE2B4C" w:rsidRDefault="008C4970" w:rsidP="00AE2B4C">
      <w:pPr>
        <w:pStyle w:val="ListParagraph"/>
        <w:numPr>
          <w:ilvl w:val="0"/>
          <w:numId w:val="180"/>
        </w:numPr>
        <w:rPr>
          <w:highlight w:val="white"/>
        </w:rPr>
      </w:pPr>
      <w:r>
        <w:rPr>
          <w:highlight w:val="white"/>
        </w:rPr>
        <w:t>&lt;l&gt;The function header: t</w:t>
      </w:r>
      <w:r w:rsidRPr="00AE2B4C">
        <w:rPr>
          <w:highlight w:val="white"/>
        </w:rPr>
        <w:t>he offsets of the return jump address, the regular frame pointer, and the</w:t>
      </w:r>
      <w:r>
        <w:rPr>
          <w:highlight w:val="white"/>
        </w:rPr>
        <w:t xml:space="preserve"> variadic frame pointer.&lt;/l&gt;</w:t>
      </w:r>
    </w:p>
    <w:p w14:paraId="2CD2B4FE" w14:textId="4C4944AA" w:rsidR="00920B2F" w:rsidRDefault="008C4970" w:rsidP="00AE2B4C">
      <w:pPr>
        <w:pStyle w:val="ListParagraph"/>
        <w:numPr>
          <w:ilvl w:val="0"/>
          <w:numId w:val="180"/>
        </w:numPr>
        <w:rPr>
          <w:highlight w:val="white"/>
        </w:rPr>
      </w:pPr>
      <w:r>
        <w:rPr>
          <w:highlight w:val="white"/>
        </w:rPr>
        <w:t xml:space="preserve">&lt;l&gt;The regular </w:t>
      </w:r>
      <w:r w:rsidRPr="00AE2B4C">
        <w:rPr>
          <w:highlight w:val="white"/>
        </w:rPr>
        <w:t>function parameters</w:t>
      </w:r>
      <w:r>
        <w:rPr>
          <w:highlight w:val="white"/>
        </w:rPr>
        <w:t>.&lt;/l&gt;</w:t>
      </w:r>
    </w:p>
    <w:p w14:paraId="3E0C50E1" w14:textId="32AF0A20" w:rsidR="00920B2F" w:rsidRDefault="008C4970" w:rsidP="00AE2B4C">
      <w:pPr>
        <w:pStyle w:val="ListParagraph"/>
        <w:numPr>
          <w:ilvl w:val="0"/>
          <w:numId w:val="180"/>
        </w:numPr>
        <w:rPr>
          <w:highlight w:val="white"/>
        </w:rPr>
      </w:pPr>
      <w:r>
        <w:rPr>
          <w:highlight w:val="white"/>
        </w:rPr>
        <w:t xml:space="preserve">&lt;l&gt;Potential </w:t>
      </w:r>
      <w:r w:rsidRPr="00AE2B4C">
        <w:rPr>
          <w:highlight w:val="white"/>
        </w:rPr>
        <w:t xml:space="preserve">extra parameters in case of </w:t>
      </w:r>
      <w:r>
        <w:rPr>
          <w:highlight w:val="white"/>
        </w:rPr>
        <w:t>a variadic</w:t>
      </w:r>
      <w:r w:rsidRPr="00AE2B4C">
        <w:rPr>
          <w:highlight w:val="white"/>
        </w:rPr>
        <w:t xml:space="preserve"> call</w:t>
      </w:r>
      <w:r>
        <w:rPr>
          <w:highlight w:val="white"/>
        </w:rPr>
        <w:t>.&lt;/l&gt;</w:t>
      </w:r>
    </w:p>
    <w:p w14:paraId="234D6D19" w14:textId="3D5A6B82" w:rsidR="00920B2F" w:rsidRDefault="008C4970" w:rsidP="00AE2B4C">
      <w:pPr>
        <w:pStyle w:val="ListParagraph"/>
        <w:numPr>
          <w:ilvl w:val="0"/>
          <w:numId w:val="180"/>
        </w:numPr>
        <w:rPr>
          <w:highlight w:val="white"/>
        </w:rPr>
      </w:pPr>
      <w:r>
        <w:rPr>
          <w:highlight w:val="white"/>
        </w:rPr>
        <w:t>&lt;l&gt;V</w:t>
      </w:r>
      <w:r w:rsidRPr="00AE2B4C">
        <w:rPr>
          <w:highlight w:val="white"/>
        </w:rPr>
        <w:t>ariables of auto or register storage</w:t>
      </w:r>
      <w:r>
        <w:rPr>
          <w:highlight w:val="white"/>
        </w:rPr>
        <w:t>.&lt;/l&gt;</w:t>
      </w:r>
    </w:p>
    <w:p w14:paraId="18795C9E" w14:textId="660A2575" w:rsidR="00920B2F" w:rsidRDefault="008C4970" w:rsidP="00AE2B4C">
      <w:pPr>
        <w:pStyle w:val="ListParagraph"/>
        <w:numPr>
          <w:ilvl w:val="0"/>
          <w:numId w:val="180"/>
        </w:numPr>
        <w:rPr>
          <w:highlight w:val="white"/>
        </w:rPr>
      </w:pPr>
      <w:r>
        <w:rPr>
          <w:highlight w:val="white"/>
        </w:rPr>
        <w:t>&lt;l&gt;Temporary integral values that are stored are loaded from the registers to the activation record during function calls.&lt;/l&gt;</w:t>
      </w:r>
    </w:p>
    <w:p w14:paraId="06209777" w14:textId="4DA84698" w:rsidR="00757DA4" w:rsidRDefault="008C4970" w:rsidP="00757DA4">
      <w:pPr>
        <w:pStyle w:val="ListParagraph"/>
        <w:numPr>
          <w:ilvl w:val="0"/>
          <w:numId w:val="180"/>
        </w:numPr>
        <w:rPr>
          <w:highlight w:val="white"/>
        </w:rPr>
      </w:pPr>
      <w:r>
        <w:rPr>
          <w:highlight w:val="white"/>
        </w:rPr>
        <w:t>&lt;l&gt;Temporary floating-point values that are loaded from the floating-point stack to the activation record during function calls.&lt;/l&gt;</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20DA25BB"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D4318D">
        <w:rPr>
          <w:rStyle w:val="KeyWord0"/>
          <w:highlight w:val="white"/>
        </w:rPr>
        <w:t>&lt;k&gt;</w:t>
      </w:r>
      <w:r w:rsidR="00D4318D" w:rsidRPr="00903DBA">
        <w:rPr>
          <w:rStyle w:val="KeyWord0"/>
          <w:highlight w:val="white"/>
        </w:rPr>
        <w:t>m_entryMap</w:t>
      </w:r>
      <w:r w:rsidR="00D4318D">
        <w:rPr>
          <w:rStyle w:val="KeyWord0"/>
          <w:highlight w:val="white"/>
        </w:rPr>
        <w:t>&lt;/k&gt;</w:t>
      </w:r>
      <w:r w:rsidR="004037D9" w:rsidRPr="00903DBA">
        <w:rPr>
          <w:highlight w:val="white"/>
        </w:rPr>
        <w:t xml:space="preserve"> </w:t>
      </w:r>
      <w:r w:rsidR="000A74D7">
        <w:rPr>
          <w:highlight w:val="white"/>
        </w:rPr>
        <w:t>map. Moreover, w</w:t>
      </w:r>
      <w:r w:rsidR="00D846BE" w:rsidRPr="00903DBA">
        <w:rPr>
          <w:highlight w:val="white"/>
        </w:rPr>
        <w:t>e use</w:t>
      </w:r>
      <w:r w:rsidR="000A74D7">
        <w:rPr>
          <w:highlight w:val="white"/>
        </w:rPr>
        <w:t xml:space="preserve"> the</w:t>
      </w:r>
      <w:r w:rsidR="00D846BE" w:rsidRPr="00903DBA">
        <w:rPr>
          <w:highlight w:val="white"/>
        </w:rPr>
        <w:t xml:space="preserve"> </w:t>
      </w:r>
      <w:r w:rsidR="00D4318D">
        <w:rPr>
          <w:rStyle w:val="KeyWord0"/>
          <w:highlight w:val="white"/>
        </w:rPr>
        <w:t>&lt;k&gt;</w:t>
      </w:r>
      <w:r w:rsidR="00D4318D" w:rsidRPr="00903DBA">
        <w:rPr>
          <w:rStyle w:val="KeyWord0"/>
          <w:highlight w:val="white"/>
        </w:rPr>
        <w:t>m_entryList</w:t>
      </w:r>
      <w:r w:rsidR="00D4318D">
        <w:rPr>
          <w:rStyle w:val="KeyWord0"/>
          <w:highlight w:val="white"/>
        </w:rPr>
        <w:t>&lt;/k&gt;</w:t>
      </w:r>
      <w:r w:rsidR="004037D9" w:rsidRPr="00903DBA">
        <w:rPr>
          <w:highlight w:val="white"/>
        </w:rPr>
        <w:t xml:space="preserve"> </w:t>
      </w:r>
      <w:r w:rsidR="000A74D7">
        <w:rPr>
          <w:highlight w:val="white"/>
        </w:rPr>
        <w:t xml:space="preserve">list </w:t>
      </w:r>
      <w:r w:rsidR="004037D9" w:rsidRPr="00903DBA">
        <w:rPr>
          <w:highlight w:val="white"/>
        </w:rPr>
        <w:t>when initializing values in struct</w:t>
      </w:r>
      <w:r w:rsidR="000425BF">
        <w:rPr>
          <w:highlight w:val="white"/>
        </w:rPr>
        <w:t>s</w:t>
      </w:r>
      <w:r w:rsidR="004037D9" w:rsidRPr="00903DBA">
        <w:rPr>
          <w:highlight w:val="white"/>
        </w:rPr>
        <w:t xml:space="preserve"> </w:t>
      </w:r>
      <w:r w:rsidR="000425BF">
        <w:rPr>
          <w:highlight w:val="white"/>
        </w:rPr>
        <w:t>and</w:t>
      </w:r>
      <w:r w:rsidR="004037D9" w:rsidRPr="00903DBA">
        <w:rPr>
          <w:highlight w:val="white"/>
        </w:rPr>
        <w:t xml:space="preserve"> union</w:t>
      </w:r>
      <w:r w:rsidR="000425BF">
        <w:rPr>
          <w:highlight w:val="white"/>
        </w:rPr>
        <w:t>s</w:t>
      </w:r>
      <w:r w:rsidR="004037D9" w:rsidRPr="00903DBA">
        <w:rPr>
          <w:highlight w:val="white"/>
        </w:rPr>
        <w:t>,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w:t>
      </w:r>
      <w:r w:rsidR="00D4318D">
        <w:rPr>
          <w:rStyle w:val="KeyWord0"/>
          <w:highlight w:val="white"/>
        </w:rPr>
        <w:t>&lt;k&gt;</w:t>
      </w:r>
      <w:r w:rsidR="00D4318D" w:rsidRPr="00903DBA">
        <w:rPr>
          <w:rStyle w:val="KeyWord0"/>
          <w:highlight w:val="white"/>
        </w:rPr>
        <w:t>Dictionary</w:t>
      </w:r>
      <w:r w:rsidR="00D4318D">
        <w:rPr>
          <w:rStyle w:val="KeyWord0"/>
          <w:highlight w:val="white"/>
        </w:rPr>
        <w:t>&lt;/k&gt;</w:t>
      </w:r>
      <w:r w:rsidR="004037D9" w:rsidRPr="00903DBA">
        <w:rPr>
          <w:highlight w:val="white"/>
        </w:rPr>
        <w:t xml:space="preserve"> class provides fast searching but does not guarantee any order</w:t>
      </w:r>
      <w:r w:rsidR="000425BF">
        <w:rPr>
          <w:highlight w:val="white"/>
        </w:rPr>
        <w:t>.</w:t>
      </w:r>
    </w:p>
    <w:p w14:paraId="23F4A883" w14:textId="41EEECAA" w:rsidR="005756C9" w:rsidRPr="00903DBA" w:rsidRDefault="00ED72CD" w:rsidP="002D3809">
      <w:pPr>
        <w:pStyle w:val="Code"/>
        <w:rPr>
          <w:highlight w:val="white"/>
        </w:rPr>
      </w:pPr>
      <w:r w:rsidRPr="00903DBA">
        <w:rPr>
          <w:highlight w:val="white"/>
        </w:rPr>
        <w:t xml:space="preserve">    private </w:t>
      </w:r>
      <w:r w:rsidR="0010651C">
        <w:rPr>
          <w:highlight w:val="white"/>
        </w:rPr>
        <w:t xml:space="preserve">readonly </w:t>
      </w:r>
      <w:r w:rsidR="005756C9">
        <w:rPr>
          <w:highlight w:val="white"/>
        </w:rPr>
        <w:t>Dictionary</w:t>
      </w:r>
      <w:r w:rsidR="005756C9" w:rsidRPr="00903DBA">
        <w:rPr>
          <w:highlight w:val="white"/>
        </w:rPr>
        <w:t>&lt;string,Symbol&gt; m_entryMap =</w:t>
      </w:r>
      <w:r w:rsidR="002D3809">
        <w:rPr>
          <w:highlight w:val="white"/>
        </w:rPr>
        <w:t xml:space="preserve"> </w:t>
      </w:r>
      <w:r w:rsidR="005756C9" w:rsidRPr="00903DBA">
        <w:rPr>
          <w:highlight w:val="white"/>
        </w:rPr>
        <w:t>new();</w:t>
      </w:r>
    </w:p>
    <w:p w14:paraId="66230B73" w14:textId="7BF17EA1" w:rsidR="006B29C3" w:rsidRPr="00903DBA" w:rsidRDefault="005756C9" w:rsidP="006B29C3">
      <w:pPr>
        <w:pStyle w:val="Code"/>
        <w:rPr>
          <w:highlight w:val="white"/>
        </w:rPr>
      </w:pPr>
      <w:r w:rsidRPr="00903DBA">
        <w:rPr>
          <w:highlight w:val="white"/>
        </w:rPr>
        <w:t xml:space="preserve">    private </w:t>
      </w:r>
      <w:r>
        <w:rPr>
          <w:highlight w:val="white"/>
        </w:rPr>
        <w:t xml:space="preserve">readonly </w:t>
      </w:r>
      <w:r w:rsidRPr="00903DBA">
        <w:rPr>
          <w:highlight w:val="white"/>
        </w:rPr>
        <w:t xml:space="preserve">List&lt;Symbol&gt; m_entryList </w:t>
      </w:r>
      <w:r>
        <w:rPr>
          <w:highlight w:val="white"/>
        </w:rPr>
        <w:t>= new(</w:t>
      </w:r>
      <w:r w:rsidRPr="00903DBA">
        <w:rPr>
          <w:highlight w:val="white"/>
        </w:rPr>
        <w: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E52669A" w:rsidR="006C1DAB" w:rsidRPr="00903DBA" w:rsidRDefault="006C1DAB" w:rsidP="002D380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Dictionary&lt;string,Type&gt; m_tagMap =</w:t>
      </w:r>
      <w:r w:rsidR="002D3809">
        <w:rPr>
          <w:highlight w:val="white"/>
        </w:rPr>
        <w:t xml:space="preserve"> </w:t>
      </w:r>
      <w:r w:rsidRPr="00903DBA">
        <w:rPr>
          <w:highlight w:val="white"/>
        </w:rPr>
        <w:t>new();</w:t>
      </w:r>
    </w:p>
    <w:p w14:paraId="11094DF9" w14:textId="015C146E" w:rsidR="008F5511" w:rsidRPr="00903DBA" w:rsidRDefault="00D4318D" w:rsidP="00323ED4">
      <w:pPr>
        <w:rPr>
          <w:highlight w:val="white"/>
        </w:rPr>
      </w:pPr>
      <w:r>
        <w:rPr>
          <w:rStyle w:val="KeyWord0"/>
          <w:highlight w:val="white"/>
        </w:rPr>
        <w:t>&lt;k&gt;</w:t>
      </w:r>
      <w:r w:rsidRPr="00903DBA">
        <w:rPr>
          <w:rStyle w:val="KeyWord0"/>
          <w:highlight w:val="white"/>
        </w:rPr>
        <w:t>CurrentTable</w:t>
      </w:r>
      <w:r>
        <w:rPr>
          <w:rStyle w:val="KeyWord0"/>
          <w:highlight w:val="white"/>
        </w:rPr>
        <w:t>&lt;/k&gt;</w:t>
      </w:r>
      <w:r w:rsidR="00A32AEB" w:rsidRPr="00903DBA">
        <w:rPr>
          <w:highlight w:val="white"/>
        </w:rPr>
        <w:t xml:space="preserve"> and </w:t>
      </w:r>
      <w:r>
        <w:rPr>
          <w:rStyle w:val="KeyWord0"/>
          <w:highlight w:val="white"/>
        </w:rPr>
        <w:t>&lt;k&gt;</w:t>
      </w:r>
      <w:r w:rsidRPr="00903DBA">
        <w:rPr>
          <w:rStyle w:val="KeyWord0"/>
          <w:highlight w:val="white"/>
        </w:rPr>
        <w:t>CurrentFunction</w:t>
      </w:r>
      <w:r>
        <w:rPr>
          <w:rStyle w:val="KeyWord0"/>
          <w:highlight w:val="white"/>
        </w:rPr>
        <w:t>&lt;/k&gt;</w:t>
      </w:r>
      <w:r w:rsidR="00A32AEB"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00A32AEB" w:rsidRPr="00903DBA">
        <w:rPr>
          <w:highlight w:val="white"/>
        </w:rPr>
        <w:t xml:space="preserve">symbol </w:t>
      </w:r>
      <w:r w:rsidR="00FD4035" w:rsidRPr="00903DBA">
        <w:rPr>
          <w:highlight w:val="white"/>
        </w:rPr>
        <w:t>table</w:t>
      </w:r>
      <w:r w:rsidR="00872364" w:rsidRPr="00903DBA">
        <w:rPr>
          <w:highlight w:val="white"/>
        </w:rPr>
        <w:t xml:space="preserve"> </w:t>
      </w:r>
      <w:r w:rsidR="00A32AEB" w:rsidRPr="00903DBA">
        <w:rPr>
          <w:highlight w:val="white"/>
        </w:rPr>
        <w:t>a</w:t>
      </w:r>
      <w:r w:rsidR="00CC76F6" w:rsidRPr="00903DBA">
        <w:rPr>
          <w:highlight w:val="white"/>
        </w:rPr>
        <w:t>nd</w:t>
      </w:r>
      <w:r w:rsidR="00A32AEB" w:rsidRPr="00903DBA">
        <w:rPr>
          <w:highlight w:val="white"/>
        </w:rPr>
        <w:t xml:space="preserve"> </w:t>
      </w:r>
      <w:r w:rsidR="00046195">
        <w:rPr>
          <w:highlight w:val="white"/>
        </w:rPr>
        <w:t xml:space="preserve">the </w:t>
      </w:r>
      <w:r w:rsidR="00A32AEB"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calling a function or returning a value. In global scope,</w:t>
      </w:r>
      <w:r w:rsidR="004B7237">
        <w:rPr>
          <w:highlight w:val="white"/>
        </w:rPr>
        <w:t xml:space="preserve"> </w:t>
      </w:r>
      <w:r>
        <w:rPr>
          <w:rStyle w:val="KeyWord0"/>
          <w:highlight w:val="white"/>
        </w:rPr>
        <w:t>&lt;k&gt;</w:t>
      </w:r>
      <w:r w:rsidRPr="00903DBA">
        <w:rPr>
          <w:rStyle w:val="KeyWord0"/>
          <w:highlight w:val="white"/>
        </w:rPr>
        <w:t>CurrentFunction</w:t>
      </w:r>
      <w:r>
        <w:rPr>
          <w:rStyle w:val="KeyWord0"/>
          <w:highlight w:val="white"/>
        </w:rPr>
        <w:t>&lt;/k&gt;</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673B0F7C" w:rsidR="002A4DF0" w:rsidRPr="00903DBA" w:rsidRDefault="00D4318D" w:rsidP="002A4DF0">
      <w:pPr>
        <w:rPr>
          <w:highlight w:val="white"/>
        </w:rPr>
      </w:pPr>
      <w:r>
        <w:rPr>
          <w:rStyle w:val="KeyWord0"/>
          <w:highlight w:val="white"/>
        </w:rPr>
        <w:t>&lt;k&gt;</w:t>
      </w:r>
      <w:r w:rsidR="00A116EF">
        <w:rPr>
          <w:rStyle w:val="KeyWord0"/>
          <w:highlight w:val="white"/>
        </w:rPr>
        <w:t>StaticSet</w:t>
      </w:r>
      <w:r>
        <w:rPr>
          <w:rStyle w:val="KeyWord0"/>
          <w:highlight w:val="white"/>
        </w:rPr>
        <w:t>&lt;/k&gt;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89597B">
        <w:rPr>
          <w:highlight w:val="white"/>
        </w:rPr>
        <w:t>extern, static</w:t>
      </w:r>
      <w:r w:rsidR="002A4DF0" w:rsidRPr="00903DBA">
        <w:rPr>
          <w:highlight w:val="white"/>
        </w:rPr>
        <w:t>,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7CD79FA9" w:rsidR="006C1DAB" w:rsidRPr="00903DBA" w:rsidRDefault="006C1DAB" w:rsidP="006C1DAB">
      <w:pPr>
        <w:pStyle w:val="Code"/>
        <w:rPr>
          <w:highlight w:val="white"/>
        </w:rPr>
      </w:pPr>
      <w:r w:rsidRPr="00903DBA">
        <w:rPr>
          <w:highlight w:val="white"/>
        </w:rPr>
        <w:t xml:space="preserve">    public static </w:t>
      </w:r>
      <w:r w:rsidR="00C73BBC">
        <w:rPr>
          <w:highlight w:val="white"/>
        </w:rPr>
        <w:t>Hash</w:t>
      </w:r>
      <w:r w:rsidRPr="00903DBA">
        <w:rPr>
          <w:highlight w:val="white"/>
        </w:rPr>
        <w:t xml:space="preserve">Set&lt;StaticSymbol&gt; </w:t>
      </w:r>
      <w:r w:rsidR="00A116EF">
        <w:rPr>
          <w:highlight w:val="white"/>
        </w:rPr>
        <w:t>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7F3F1AC0" w:rsidR="008F5511" w:rsidRPr="00903DBA" w:rsidRDefault="00323ED4" w:rsidP="00323ED4">
      <w:pPr>
        <w:rPr>
          <w:highlight w:val="white"/>
        </w:rPr>
      </w:pPr>
      <w:r w:rsidRPr="00903DBA">
        <w:rPr>
          <w:highlight w:val="white"/>
        </w:rPr>
        <w:t xml:space="preserve">The constructor of the </w:t>
      </w:r>
      <w:r w:rsidR="00D4318D">
        <w:rPr>
          <w:rStyle w:val="KeyWord0"/>
          <w:highlight w:val="white"/>
        </w:rPr>
        <w:t>&lt;k&gt;</w:t>
      </w:r>
      <w:r w:rsidR="00D4318D" w:rsidRPr="00903DBA">
        <w:rPr>
          <w:rStyle w:val="KeyWord0"/>
          <w:highlight w:val="white"/>
        </w:rPr>
        <w:t>SymbolTable</w:t>
      </w:r>
      <w:r w:rsidR="00D4318D">
        <w:rPr>
          <w:rStyle w:val="KeyWord0"/>
          <w:highlight w:val="white"/>
        </w:rPr>
        <w:t>&lt;/k&gt;</w:t>
      </w:r>
      <w:r w:rsidRPr="00903DBA">
        <w:rPr>
          <w:highlight w:val="white"/>
        </w:rPr>
        <w:t xml:space="preserve"> class takes the parent table</w:t>
      </w:r>
      <w:r w:rsidR="00637B04" w:rsidRPr="00903DBA">
        <w:rPr>
          <w:highlight w:val="white"/>
        </w:rPr>
        <w:t xml:space="preserve"> (which is null </w:t>
      </w:r>
      <w:r w:rsidR="0065369F">
        <w:rPr>
          <w:highlight w:val="white"/>
        </w:rPr>
        <w:t>for</w:t>
      </w:r>
      <w:r w:rsidR="00637B04" w:rsidRPr="00903DBA">
        <w:rPr>
          <w:highlight w:val="white"/>
        </w:rPr>
        <w:t xml:space="preserve">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lastRenderedPageBreak/>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0069ADD0" w:rsidR="008F5511" w:rsidRDefault="00D4186A" w:rsidP="00323ED4">
      <w:pPr>
        <w:pStyle w:val="Code"/>
        <w:rPr>
          <w:highlight w:val="white"/>
        </w:rPr>
      </w:pPr>
      <w:r w:rsidRPr="00903DBA">
        <w:rPr>
          <w:highlight w:val="white"/>
        </w:rPr>
        <w:t xml:space="preserve">          </w:t>
      </w:r>
      <w:r w:rsidR="00A116EF">
        <w:rPr>
          <w:highlight w:val="white"/>
        </w:rPr>
        <w:t>StaticSet</w:t>
      </w:r>
      <w:r w:rsidR="008F5511" w:rsidRPr="00903DBA">
        <w:rPr>
          <w:highlight w:val="white"/>
        </w:rPr>
        <w:t xml:space="preserve"> </w:t>
      </w:r>
      <w:r w:rsidR="001F2BD0">
        <w:rPr>
          <w:highlight w:val="white"/>
        </w:rPr>
        <w:t>= new(</w:t>
      </w:r>
      <w:r w:rsidR="008F5511" w:rsidRPr="00903DBA">
        <w:rPr>
          <w:highlight w:val="white"/>
        </w:rPr>
        <w:t>);</w:t>
      </w:r>
    </w:p>
    <w:p w14:paraId="62F89438" w14:textId="76CBFABE" w:rsidR="00A34857" w:rsidRPr="00903DBA" w:rsidRDefault="00A34857" w:rsidP="00A34857">
      <w:pPr>
        <w:rPr>
          <w:highlight w:val="white"/>
        </w:rPr>
      </w:pPr>
      <w:r>
        <w:rPr>
          <w:highlight w:val="white"/>
        </w:rPr>
        <w:t xml:space="preserve">We also set the </w:t>
      </w:r>
      <w:r w:rsidR="00D4318D">
        <w:rPr>
          <w:rStyle w:val="KeyWord0"/>
          <w:highlight w:val="white"/>
        </w:rPr>
        <w:t>&lt;k&gt;</w:t>
      </w:r>
      <w:r w:rsidR="00D4318D" w:rsidRPr="00A34857">
        <w:rPr>
          <w:rStyle w:val="KeyWord0"/>
          <w:highlight w:val="white"/>
        </w:rPr>
        <w:t>InitSymbol</w:t>
      </w:r>
      <w:r w:rsidR="00D4318D">
        <w:rPr>
          <w:rStyle w:val="KeyWord0"/>
          <w:highlight w:val="white"/>
        </w:rPr>
        <w:t>&lt;/k&gt;</w:t>
      </w:r>
      <w:r>
        <w:rPr>
          <w:highlight w:val="white"/>
        </w:rPr>
        <w:t xml:space="preserve"> and </w:t>
      </w:r>
      <w:r w:rsidR="00D4318D">
        <w:rPr>
          <w:rStyle w:val="KeyWord0"/>
          <w:highlight w:val="white"/>
        </w:rPr>
        <w:t>&lt;k&gt;</w:t>
      </w:r>
      <w:r w:rsidR="00D4318D" w:rsidRPr="00A34857">
        <w:rPr>
          <w:rStyle w:val="KeyWord0"/>
          <w:highlight w:val="white"/>
        </w:rPr>
        <w:t>ArgsSymbol</w:t>
      </w:r>
      <w:r w:rsidR="00D4318D">
        <w:rPr>
          <w:rStyle w:val="KeyWord0"/>
          <w:highlight w:val="white"/>
        </w:rPr>
        <w:t>&lt;/k&gt;</w:t>
      </w:r>
      <w:r>
        <w:rPr>
          <w:highlight w:val="white"/>
        </w:rPr>
        <w:t xml:space="preserve"> fields</w:t>
      </w:r>
      <w:r w:rsidR="007E26A9">
        <w:rPr>
          <w:highlight w:val="white"/>
        </w:rPr>
        <w:t xml:space="preserve"> to null. They a</w:t>
      </w:r>
      <w:r>
        <w:rPr>
          <w:highlight w:val="white"/>
        </w:rPr>
        <w:t xml:space="preserve">re </w:t>
      </w:r>
      <w:r w:rsidR="00D953D7">
        <w:rPr>
          <w:highlight w:val="white"/>
        </w:rPr>
        <w:t>holding the initialization code to be used at the beginning of the code and code handling the command line arguments.</w:t>
      </w:r>
    </w:p>
    <w:p w14:paraId="7CD679FB" w14:textId="65454D49" w:rsidR="00D4186A" w:rsidRPr="00903DBA" w:rsidRDefault="00D4186A" w:rsidP="00323ED4">
      <w:pPr>
        <w:pStyle w:val="Code"/>
        <w:rPr>
          <w:highlight w:val="white"/>
        </w:rPr>
      </w:pPr>
      <w:r w:rsidRPr="00903DBA">
        <w:rPr>
          <w:highlight w:val="white"/>
        </w:rPr>
        <w:t xml:space="preserve">          InitSymbol = ArgsSymbol = null;</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4D6F7473"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 xml:space="preserve">ifferent </w:t>
      </w:r>
      <w:r w:rsidR="006D68D0">
        <w:rPr>
          <w:highlight w:val="white"/>
        </w:rPr>
        <w:t xml:space="preserve">non-overlapping </w:t>
      </w:r>
      <w:r w:rsidR="00DC70AB" w:rsidRPr="00903DBA">
        <w:rPr>
          <w:highlight w:val="white"/>
        </w:rPr>
        <w:t>block</w:t>
      </w:r>
      <w:r w:rsidR="004316D8" w:rsidRPr="00903DBA">
        <w:rPr>
          <w:highlight w:val="white"/>
        </w:rPr>
        <w:t>s</w:t>
      </w:r>
      <w:r w:rsidR="00DC70AB" w:rsidRPr="00903DBA">
        <w:rPr>
          <w:highlight w:val="white"/>
        </w:rPr>
        <w:t xml:space="preserve">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lastRenderedPageBreak/>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8526DCC" w14:textId="585D6550" w:rsidR="00A63536" w:rsidRPr="00903DBA" w:rsidRDefault="00BA450C" w:rsidP="00247312">
      <w:r w:rsidRPr="00903DBA">
        <w:rPr>
          <w:highlight w:val="white"/>
        </w:rPr>
        <w:t xml:space="preserve">The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 xml:space="preserve">at least one </w:t>
      </w:r>
      <w:r w:rsidR="00330DCD">
        <w:rPr>
          <w:highlight w:val="white"/>
        </w:rPr>
        <w:t xml:space="preserve">of </w:t>
      </w:r>
      <w:r w:rsidR="007E4B0B" w:rsidRPr="00903DBA">
        <w:rPr>
          <w:highlight w:val="white"/>
        </w:rPr>
        <w:t>them holds extern storage</w:t>
      </w:r>
      <w:r w:rsidR="000C5DFA" w:rsidRPr="00903DBA">
        <w:rPr>
          <w:highlight w:val="white"/>
        </w:rPr>
        <w:t>.</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37BC3C4A" w14:textId="6520CEDE"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(oldSymbol.IsExtern() || newSymbol.IsExtern(),</w:t>
      </w:r>
    </w:p>
    <w:p w14:paraId="4B61BCA6" w14:textId="53127DAA" w:rsidR="00A10233" w:rsidRPr="00903DBA" w:rsidRDefault="00A10233" w:rsidP="00A10233">
      <w:pPr>
        <w:pStyle w:val="Code"/>
        <w:rPr>
          <w:highlight w:val="white"/>
        </w:rPr>
      </w:pPr>
      <w:r w:rsidRPr="00903DBA">
        <w:rPr>
          <w:highlight w:val="white"/>
        </w:rPr>
        <w:t xml:space="preserve">                       name, Message.Name_already_defined);</w:t>
      </w:r>
    </w:p>
    <w:p w14:paraId="47CA6C5B" w14:textId="251226BD" w:rsidR="00A10233" w:rsidRPr="00903DBA" w:rsidRDefault="00A10233" w:rsidP="00A10233">
      <w:pPr>
        <w:pStyle w:val="Code"/>
        <w:rPr>
          <w:highlight w:val="white"/>
        </w:rPr>
      </w:pPr>
      <w:r w:rsidRPr="00903DBA">
        <w:rPr>
          <w:highlight w:val="white"/>
        </w:rPr>
        <w:t xml:space="preserve">          </w:t>
      </w:r>
      <w:r w:rsidR="0056352A">
        <w:rPr>
          <w:highlight w:val="white"/>
        </w:rPr>
        <w:t>Error.Check</w:t>
      </w:r>
      <w:r w:rsidRPr="00903DBA">
        <w:rPr>
          <w:highlight w:val="white"/>
        </w:rPr>
        <w:t>(oldSymbol.Type.Equals(newSymbol.Type),</w:t>
      </w:r>
    </w:p>
    <w:p w14:paraId="3BABC842" w14:textId="29FC5F07" w:rsidR="00A10233" w:rsidRDefault="00A10233" w:rsidP="00A10233">
      <w:pPr>
        <w:pStyle w:val="Code"/>
        <w:rPr>
          <w:highlight w:val="white"/>
        </w:rPr>
      </w:pPr>
      <w:r w:rsidRPr="00903DBA">
        <w:rPr>
          <w:highlight w:val="white"/>
        </w:rPr>
        <w:t xml:space="preserve">                       name, Message.Different_types_in_redeclaration);</w:t>
      </w:r>
    </w:p>
    <w:p w14:paraId="51D64A36" w14:textId="221D31FF" w:rsidR="00040518" w:rsidRPr="00040518" w:rsidRDefault="007A6821" w:rsidP="007A6821">
      <w:pPr>
        <w:rPr>
          <w:highlight w:val="white"/>
        </w:rPr>
      </w:pPr>
      <w:r>
        <w:rPr>
          <w:highlight w:val="white"/>
        </w:rPr>
        <w:t>The new symbol is given the same unique name as the old symbol</w:t>
      </w:r>
      <w:r w:rsidR="00293328">
        <w:rPr>
          <w:highlight w:val="white"/>
        </w:rPr>
        <w:t>, in order for the linker to find the symbol.</w:t>
      </w:r>
      <w:r w:rsidR="009750D5">
        <w:rPr>
          <w:highlight w:val="white"/>
        </w:rPr>
        <w:t xml:space="preserve"> </w:t>
      </w:r>
    </w:p>
    <w:p w14:paraId="47B680EF" w14:textId="09D3A33C" w:rsidR="00040518" w:rsidRPr="00040518" w:rsidRDefault="00040518" w:rsidP="00040518">
      <w:pPr>
        <w:pStyle w:val="Code"/>
        <w:rPr>
          <w:highlight w:val="white"/>
        </w:rPr>
      </w:pPr>
      <w:r w:rsidRPr="00040518">
        <w:rPr>
          <w:highlight w:val="white"/>
        </w:rPr>
        <w:t xml:space="preserve">          newSymbol.UniqueName = oldSymbol.UniqueName;</w:t>
      </w:r>
    </w:p>
    <w:p w14:paraId="7644E9B7" w14:textId="77B692A9" w:rsidR="00DA125B" w:rsidRPr="00DA125B" w:rsidRDefault="00A0396D" w:rsidP="00A0396D">
      <w:pPr>
        <w:rPr>
          <w:highlight w:val="white"/>
        </w:rPr>
      </w:pPr>
      <w:r>
        <w:rPr>
          <w:highlight w:val="white"/>
        </w:rPr>
        <w:t>If the new symbol is not extern, we remove the old symbol and replace it with the new symbol.</w:t>
      </w:r>
      <w:r w:rsidR="008E088B">
        <w:rPr>
          <w:highlight w:val="white"/>
        </w:rPr>
        <w:t xml:space="preserve"> We do not need to modify </w:t>
      </w:r>
      <w:r w:rsidR="00D4318D">
        <w:rPr>
          <w:rStyle w:val="KeyWord0"/>
          <w:highlight w:val="white"/>
        </w:rPr>
        <w:t>&lt;k&gt;</w:t>
      </w:r>
      <w:r w:rsidR="00D4318D" w:rsidRPr="00C93333">
        <w:rPr>
          <w:rStyle w:val="KeyWord0"/>
          <w:highlight w:val="white"/>
        </w:rPr>
        <w:t>m_entryList</w:t>
      </w:r>
      <w:r w:rsidR="00D4318D">
        <w:rPr>
          <w:rStyle w:val="KeyWord0"/>
          <w:highlight w:val="white"/>
        </w:rPr>
        <w:t>&lt;/k&gt;</w:t>
      </w:r>
      <w:r w:rsidR="008E088B">
        <w:rPr>
          <w:highlight w:val="white"/>
        </w:rPr>
        <w:t>, since we use it in struct and unions only, and struct or union members cannot be extern.</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1F49C620" w:rsidR="008F5511" w:rsidRPr="00903DBA" w:rsidRDefault="00364207" w:rsidP="00364207">
      <w:pPr>
        <w:rPr>
          <w:highlight w:val="white"/>
        </w:rPr>
      </w:pPr>
      <w:r w:rsidRPr="00903DBA">
        <w:rPr>
          <w:highlight w:val="white"/>
        </w:rPr>
        <w:t>If the variable is auto or register</w:t>
      </w:r>
      <w:r w:rsidR="00C93333">
        <w:rPr>
          <w:highlight w:val="white"/>
        </w:rPr>
        <w:t xml:space="preserve"> and not a function</w:t>
      </w:r>
      <w:r w:rsidRPr="00903DBA">
        <w:rPr>
          <w:highlight w:val="white"/>
        </w:rPr>
        <w:t>,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012F1F61"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r w:rsidR="00CA7558">
        <w:rPr>
          <w:highlight w:val="white"/>
        </w:rPr>
        <w:t xml:space="preserve"> See the </w:t>
      </w:r>
      <w:r w:rsidR="00D4318D">
        <w:rPr>
          <w:rStyle w:val="KeyWord0"/>
          <w:highlight w:val="white"/>
        </w:rPr>
        <w:t>&lt;k&gt;</w:t>
      </w:r>
      <w:r w:rsidR="00D4318D" w:rsidRPr="00CA7558">
        <w:rPr>
          <w:rStyle w:val="KeyWord0"/>
          <w:highlight w:val="white"/>
        </w:rPr>
        <w:t>Specifier</w:t>
      </w:r>
      <w:r w:rsidR="00D4318D">
        <w:rPr>
          <w:rStyle w:val="KeyWord0"/>
          <w:highlight w:val="white"/>
        </w:rPr>
        <w:t>&lt;/k&gt;</w:t>
      </w:r>
      <w:r w:rsidR="00CA7558">
        <w:rPr>
          <w:highlight w:val="white"/>
        </w:rPr>
        <w:t xml:space="preserve"> class in Chapter </w:t>
      </w:r>
      <w:r w:rsidR="00CA7558">
        <w:rPr>
          <w:highlight w:val="white"/>
        </w:rPr>
        <w:fldChar w:fldCharType="begin"/>
      </w:r>
      <w:r w:rsidR="00CA7558">
        <w:rPr>
          <w:highlight w:val="white"/>
        </w:rPr>
        <w:instrText xml:space="preserve"> REF _Ref58079178 \r \h </w:instrText>
      </w:r>
      <w:r w:rsidR="00CA7558">
        <w:rPr>
          <w:highlight w:val="white"/>
        </w:rPr>
      </w:r>
      <w:r w:rsidR="00CA7558">
        <w:rPr>
          <w:highlight w:val="white"/>
        </w:rPr>
        <w:fldChar w:fldCharType="separate"/>
      </w:r>
      <w:r w:rsidR="00F23462">
        <w:rPr>
          <w:highlight w:val="white"/>
        </w:rPr>
        <w:t>5</w:t>
      </w:r>
      <w:r w:rsidR="00CA7558">
        <w:rPr>
          <w:highlight w:val="white"/>
        </w:rPr>
        <w:fldChar w:fldCharType="end"/>
      </w:r>
      <w:r w:rsidR="00CA7558">
        <w:rPr>
          <w:highlight w:val="white"/>
        </w:rPr>
        <w:t>.</w:t>
      </w:r>
    </w:p>
    <w:p w14:paraId="41230C83" w14:textId="77777777" w:rsidR="009C18ED" w:rsidRPr="009C18ED" w:rsidRDefault="009C18ED" w:rsidP="009C18ED">
      <w:pPr>
        <w:pStyle w:val="Code"/>
        <w:rPr>
          <w:highlight w:val="white"/>
        </w:rPr>
      </w:pPr>
      <w:r w:rsidRPr="009C18ED">
        <w:rPr>
          <w:highlight w:val="white"/>
        </w:rPr>
        <w:lastRenderedPageBreak/>
        <w:t xml:space="preserve">          else if (!newSymbol.Type.IsEnumerator())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0454EDA1" w:rsidR="008F5511" w:rsidRPr="00903DBA" w:rsidRDefault="00E44E65" w:rsidP="00E44E6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SetOffset</w:t>
      </w:r>
      <w:r w:rsidR="00D4318D">
        <w:rPr>
          <w:rStyle w:val="KeyWord0"/>
          <w:highlight w:val="white"/>
        </w:rPr>
        <w:t>&lt;/k&gt;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25D7139E" w:rsidR="008F5511" w:rsidRPr="00903DBA" w:rsidRDefault="007C17B1" w:rsidP="007C17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LookupSymbol</w:t>
      </w:r>
      <w:r w:rsidR="00D4318D">
        <w:rPr>
          <w:rStyle w:val="KeyWord0"/>
          <w:highlight w:val="white"/>
        </w:rPr>
        <w:t>&lt;/k&gt;</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D4318D">
        <w:rPr>
          <w:rStyle w:val="KeyWord0"/>
          <w:highlight w:val="white"/>
        </w:rPr>
        <w:t>&lt;k&gt;</w:t>
      </w:r>
      <w:r w:rsidR="00D4318D" w:rsidRPr="00903DBA">
        <w:rPr>
          <w:rStyle w:val="KeyWord0"/>
          <w:highlight w:val="white"/>
        </w:rPr>
        <w:t>AddSymbol</w:t>
      </w:r>
      <w:r w:rsidR="00D4318D">
        <w:rPr>
          <w:rStyle w:val="KeyWord0"/>
          <w:highlight w:val="white"/>
        </w:rPr>
        <w:t>&lt;/k&gt;</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3E7442F1" w:rsidR="008F5511" w:rsidRPr="00903DBA" w:rsidRDefault="000B01AA" w:rsidP="000B01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AddTag</w:t>
      </w:r>
      <w:r w:rsidR="00D4318D">
        <w:rPr>
          <w:rStyle w:val="KeyWord0"/>
          <w:highlight w:val="white"/>
        </w:rPr>
        <w:t>&lt;/k&gt;</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5FA4997C" w14:textId="77777777" w:rsidR="003C13F2" w:rsidRPr="003C13F2" w:rsidRDefault="003C13F2" w:rsidP="003C13F2">
      <w:pPr>
        <w:pStyle w:val="Code"/>
        <w:rPr>
          <w:highlight w:val="white"/>
        </w:rPr>
      </w:pPr>
      <w:r w:rsidRPr="003C13F2">
        <w:rPr>
          <w:highlight w:val="white"/>
        </w:rPr>
        <w:t xml:space="preserve">    public Type AddTag(string name, Type newType) {</w:t>
      </w:r>
    </w:p>
    <w:p w14:paraId="48A10BD4" w14:textId="77777777" w:rsidR="003C13F2" w:rsidRPr="003C13F2" w:rsidRDefault="003C13F2" w:rsidP="003C13F2">
      <w:pPr>
        <w:pStyle w:val="Code"/>
        <w:rPr>
          <w:highlight w:val="white"/>
        </w:rPr>
      </w:pPr>
      <w:r w:rsidRPr="003C13F2">
        <w:rPr>
          <w:highlight w:val="white"/>
        </w:rPr>
        <w:t xml:space="preserve">      Type oldType = m_tagMap[name];</w:t>
      </w:r>
    </w:p>
    <w:p w14:paraId="654F9F6D" w14:textId="77777777" w:rsidR="003C13F2" w:rsidRPr="003C13F2" w:rsidRDefault="003C13F2" w:rsidP="003C13F2">
      <w:pPr>
        <w:pStyle w:val="Code"/>
        <w:rPr>
          <w:highlight w:val="white"/>
        </w:rPr>
      </w:pPr>
    </w:p>
    <w:p w14:paraId="3AA40984" w14:textId="77777777" w:rsidR="003C13F2" w:rsidRPr="003C13F2" w:rsidRDefault="003C13F2" w:rsidP="003C13F2">
      <w:pPr>
        <w:pStyle w:val="Code"/>
        <w:rPr>
          <w:highlight w:val="white"/>
        </w:rPr>
      </w:pPr>
      <w:r w:rsidRPr="003C13F2">
        <w:rPr>
          <w:highlight w:val="white"/>
        </w:rPr>
        <w:t xml:space="preserve">      if (m_tagMap.TryGetValue(name, out oldType)) {</w:t>
      </w:r>
    </w:p>
    <w:p w14:paraId="420DDC87" w14:textId="6D6FBA43" w:rsidR="003C13F2" w:rsidRPr="003C13F2" w:rsidRDefault="003C13F2" w:rsidP="003C13F2">
      <w:pPr>
        <w:pStyle w:val="Code"/>
        <w:rPr>
          <w:highlight w:val="white"/>
        </w:rPr>
      </w:pPr>
      <w:r w:rsidRPr="003C13F2">
        <w:rPr>
          <w:highlight w:val="white"/>
        </w:rPr>
        <w:t xml:space="preserve">        </w:t>
      </w:r>
      <w:r w:rsidR="0056352A">
        <w:rPr>
          <w:highlight w:val="white"/>
        </w:rPr>
        <w:t>Error.Check</w:t>
      </w:r>
      <w:r w:rsidRPr="003C13F2">
        <w:rPr>
          <w:highlight w:val="white"/>
        </w:rPr>
        <w:t>(!oldType.IsEnumerator() &amp;&amp;</w:t>
      </w:r>
    </w:p>
    <w:p w14:paraId="28D1FD23" w14:textId="77777777" w:rsidR="003C13F2" w:rsidRPr="003C13F2" w:rsidRDefault="003C13F2" w:rsidP="003C13F2">
      <w:pPr>
        <w:pStyle w:val="Code"/>
        <w:rPr>
          <w:highlight w:val="white"/>
        </w:rPr>
      </w:pPr>
      <w:r w:rsidRPr="003C13F2">
        <w:rPr>
          <w:highlight w:val="white"/>
        </w:rPr>
        <w:t xml:space="preserve">                     (oldType.Sort == newType.Sort), name,</w:t>
      </w:r>
    </w:p>
    <w:p w14:paraId="1AE8F63E" w14:textId="77777777" w:rsidR="003C13F2" w:rsidRPr="003C13F2" w:rsidRDefault="003C13F2" w:rsidP="003C13F2">
      <w:pPr>
        <w:pStyle w:val="Code"/>
        <w:rPr>
          <w:highlight w:val="white"/>
        </w:rPr>
      </w:pPr>
      <w:r w:rsidRPr="003C13F2">
        <w:rPr>
          <w:highlight w:val="white"/>
        </w:rPr>
        <w:t xml:space="preserve">                     Message.Name_already_defined);</w:t>
      </w:r>
    </w:p>
    <w:p w14:paraId="12CECC1C" w14:textId="301D1017"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r w:rsidR="00CE7456">
        <w:rPr>
          <w:highlight w:val="white"/>
        </w:rPr>
        <w:t xml:space="preserve"> The idea is that it is always the first defined struct or union that is the actual type.</w:t>
      </w:r>
    </w:p>
    <w:p w14:paraId="428ACF67" w14:textId="77777777" w:rsidR="003C13F2" w:rsidRPr="003C13F2" w:rsidRDefault="003C13F2" w:rsidP="003C13F2">
      <w:pPr>
        <w:pStyle w:val="Code"/>
        <w:rPr>
          <w:highlight w:val="white"/>
        </w:rPr>
      </w:pPr>
      <w:r w:rsidRPr="003C13F2">
        <w:rPr>
          <w:highlight w:val="white"/>
        </w:rPr>
        <w:t xml:space="preserve">        if (oldType.MemberMap == null) {</w:t>
      </w:r>
    </w:p>
    <w:p w14:paraId="62438912" w14:textId="77777777" w:rsidR="003C13F2" w:rsidRPr="003C13F2" w:rsidRDefault="003C13F2" w:rsidP="003C13F2">
      <w:pPr>
        <w:pStyle w:val="Code"/>
        <w:rPr>
          <w:highlight w:val="white"/>
        </w:rPr>
      </w:pPr>
      <w:r w:rsidRPr="003C13F2">
        <w:rPr>
          <w:highlight w:val="white"/>
        </w:rPr>
        <w:t xml:space="preserve">          oldType.MemberMap = newType.MemberMap;</w:t>
      </w:r>
    </w:p>
    <w:p w14:paraId="53EE6289" w14:textId="77777777" w:rsidR="003C13F2" w:rsidRPr="003C13F2" w:rsidRDefault="003C13F2" w:rsidP="003C13F2">
      <w:pPr>
        <w:pStyle w:val="Code"/>
        <w:rPr>
          <w:highlight w:val="white"/>
        </w:rPr>
      </w:pPr>
      <w:r w:rsidRPr="003C13F2">
        <w:rPr>
          <w:highlight w:val="white"/>
        </w:rPr>
        <w:t xml:space="preserve">          oldType.MemberList = newType.MemberList;</w:t>
      </w:r>
    </w:p>
    <w:p w14:paraId="7B470A4B" w14:textId="77777777" w:rsidR="003C13F2" w:rsidRPr="003C13F2" w:rsidRDefault="003C13F2" w:rsidP="003C13F2">
      <w:pPr>
        <w:pStyle w:val="Code"/>
        <w:rPr>
          <w:highlight w:val="white"/>
        </w:rPr>
      </w:pPr>
      <w:r w:rsidRPr="003C13F2">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461BB55B" w14:textId="77777777" w:rsidR="003C13F2" w:rsidRPr="003C13F2" w:rsidRDefault="003C13F2" w:rsidP="003C13F2">
      <w:pPr>
        <w:pStyle w:val="Code"/>
        <w:rPr>
          <w:highlight w:val="white"/>
        </w:rPr>
      </w:pPr>
      <w:r w:rsidRPr="003C13F2">
        <w:rPr>
          <w:highlight w:val="white"/>
        </w:rPr>
        <w:t xml:space="preserve">        else {</w:t>
      </w:r>
    </w:p>
    <w:p w14:paraId="30094624" w14:textId="08F10152" w:rsidR="003C13F2" w:rsidRPr="003C13F2" w:rsidRDefault="003C13F2" w:rsidP="003C13F2">
      <w:pPr>
        <w:pStyle w:val="Code"/>
        <w:rPr>
          <w:highlight w:val="white"/>
        </w:rPr>
      </w:pPr>
      <w:r w:rsidRPr="003C13F2">
        <w:rPr>
          <w:highlight w:val="white"/>
        </w:rPr>
        <w:lastRenderedPageBreak/>
        <w:t xml:space="preserve">          </w:t>
      </w:r>
      <w:r w:rsidR="0056352A">
        <w:rPr>
          <w:highlight w:val="white"/>
        </w:rPr>
        <w:t>Error.Check</w:t>
      </w:r>
      <w:r w:rsidRPr="003C13F2">
        <w:rPr>
          <w:highlight w:val="white"/>
        </w:rPr>
        <w:t>(newType.MemberMap == null, name,</w:t>
      </w:r>
    </w:p>
    <w:p w14:paraId="6ED4A400" w14:textId="77777777" w:rsidR="003C13F2" w:rsidRPr="003C13F2" w:rsidRDefault="003C13F2" w:rsidP="003C13F2">
      <w:pPr>
        <w:pStyle w:val="Code"/>
        <w:rPr>
          <w:highlight w:val="white"/>
        </w:rPr>
      </w:pPr>
      <w:r w:rsidRPr="003C13F2">
        <w:rPr>
          <w:highlight w:val="white"/>
        </w:rPr>
        <w:t xml:space="preserve">                       Message.Name_already_defined);</w:t>
      </w:r>
    </w:p>
    <w:p w14:paraId="6EA4746E" w14:textId="77777777" w:rsidR="003C13F2" w:rsidRPr="003C13F2" w:rsidRDefault="003C13F2" w:rsidP="003C13F2">
      <w:pPr>
        <w:pStyle w:val="Code"/>
        <w:rPr>
          <w:highlight w:val="white"/>
        </w:rPr>
      </w:pPr>
      <w:r w:rsidRPr="003C13F2">
        <w:rPr>
          <w:highlight w:val="white"/>
        </w:rPr>
        <w:t xml:space="preserve">        }</w:t>
      </w:r>
    </w:p>
    <w:p w14:paraId="36139779" w14:textId="06714691" w:rsidR="003C13F2" w:rsidRPr="003C13F2" w:rsidRDefault="00264EC3" w:rsidP="00264EC3">
      <w:pPr>
        <w:rPr>
          <w:highlight w:val="white"/>
        </w:rPr>
      </w:pPr>
      <w:r>
        <w:rPr>
          <w:highlight w:val="white"/>
        </w:rPr>
        <w:t xml:space="preserve">If there is an old type, we always return it. In this way, </w:t>
      </w:r>
      <w:r w:rsidR="009C099D">
        <w:rPr>
          <w:highlight w:val="white"/>
        </w:rPr>
        <w:t>symbols of earlier defined struct or union are given their correct types.</w:t>
      </w:r>
    </w:p>
    <w:p w14:paraId="28A6CC02" w14:textId="77777777" w:rsidR="003C13F2" w:rsidRPr="003C13F2" w:rsidRDefault="003C13F2" w:rsidP="003C13F2">
      <w:pPr>
        <w:pStyle w:val="Code"/>
        <w:rPr>
          <w:highlight w:val="white"/>
        </w:rPr>
      </w:pPr>
      <w:r w:rsidRPr="003C13F2">
        <w:rPr>
          <w:highlight w:val="white"/>
        </w:rPr>
        <w:t xml:space="preserve">        return oldType;</w:t>
      </w:r>
    </w:p>
    <w:p w14:paraId="21ED3468" w14:textId="77777777" w:rsidR="003C13F2" w:rsidRPr="003C13F2" w:rsidRDefault="003C13F2" w:rsidP="003C13F2">
      <w:pPr>
        <w:pStyle w:val="Code"/>
        <w:rPr>
          <w:highlight w:val="white"/>
        </w:rPr>
      </w:pPr>
      <w:r w:rsidRPr="003C13F2">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2B3F51D4" w14:textId="77777777" w:rsidR="003C13F2" w:rsidRPr="003C13F2" w:rsidRDefault="003C13F2" w:rsidP="003C13F2">
      <w:pPr>
        <w:pStyle w:val="Code"/>
        <w:rPr>
          <w:highlight w:val="white"/>
        </w:rPr>
      </w:pPr>
      <w:r w:rsidRPr="003C13F2">
        <w:rPr>
          <w:highlight w:val="white"/>
        </w:rPr>
        <w:t xml:space="preserve">      else {</w:t>
      </w:r>
    </w:p>
    <w:p w14:paraId="3732F7C6" w14:textId="77777777" w:rsidR="003C13F2" w:rsidRPr="003C13F2" w:rsidRDefault="003C13F2" w:rsidP="003C13F2">
      <w:pPr>
        <w:pStyle w:val="Code"/>
        <w:rPr>
          <w:highlight w:val="white"/>
        </w:rPr>
      </w:pPr>
      <w:r w:rsidRPr="003C13F2">
        <w:rPr>
          <w:highlight w:val="white"/>
        </w:rPr>
        <w:t xml:space="preserve">        m_tagMap.Add(name, newType);</w:t>
      </w:r>
    </w:p>
    <w:p w14:paraId="395844E4" w14:textId="77777777" w:rsidR="003C13F2" w:rsidRPr="003C13F2" w:rsidRDefault="003C13F2" w:rsidP="003C13F2">
      <w:pPr>
        <w:pStyle w:val="Code"/>
        <w:rPr>
          <w:highlight w:val="white"/>
        </w:rPr>
      </w:pPr>
      <w:r w:rsidRPr="003C13F2">
        <w:rPr>
          <w:highlight w:val="white"/>
        </w:rPr>
        <w:t xml:space="preserve">        return newType;</w:t>
      </w:r>
    </w:p>
    <w:p w14:paraId="0A57B021" w14:textId="77777777" w:rsidR="003C13F2" w:rsidRPr="003C13F2" w:rsidRDefault="003C13F2" w:rsidP="003C13F2">
      <w:pPr>
        <w:pStyle w:val="Code"/>
        <w:rPr>
          <w:highlight w:val="white"/>
        </w:rPr>
      </w:pPr>
      <w:r w:rsidRPr="003C13F2">
        <w:rPr>
          <w:highlight w:val="white"/>
        </w:rPr>
        <w:t xml:space="preserve">      }</w:t>
      </w:r>
    </w:p>
    <w:p w14:paraId="610C9889" w14:textId="77777777" w:rsidR="003C13F2" w:rsidRPr="003C13F2" w:rsidRDefault="003C13F2" w:rsidP="003C13F2">
      <w:pPr>
        <w:pStyle w:val="Code"/>
        <w:rPr>
          <w:highlight w:val="white"/>
        </w:rPr>
      </w:pPr>
      <w:r w:rsidRPr="003C13F2">
        <w:rPr>
          <w:highlight w:val="white"/>
        </w:rPr>
        <w:t xml:space="preserve">    }</w:t>
      </w:r>
    </w:p>
    <w:p w14:paraId="7DDC11A1" w14:textId="4CEE1DD3" w:rsidR="008F5511" w:rsidRPr="00903DBA" w:rsidRDefault="00CA25D8" w:rsidP="00CA25D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LookUpTag</w:t>
      </w:r>
      <w:r w:rsidR="00D4318D">
        <w:rPr>
          <w:rStyle w:val="KeyWord0"/>
          <w:highlight w:val="white"/>
        </w:rPr>
        <w:t>&lt;/k&gt;</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r w:rsidR="004B0BE3">
        <w:rPr>
          <w:highlight w:val="white"/>
        </w:rPr>
        <w:t xml:space="preserve"> Similar to </w:t>
      </w:r>
      <w:r w:rsidR="00D4318D">
        <w:rPr>
          <w:rStyle w:val="KeyWord0"/>
          <w:highlight w:val="white"/>
        </w:rPr>
        <w:t>&lt;k&gt;</w:t>
      </w:r>
      <w:r w:rsidR="00D4318D" w:rsidRPr="004B0BE3">
        <w:rPr>
          <w:rStyle w:val="KeyWord0"/>
          <w:highlight w:val="white"/>
        </w:rPr>
        <w:t>LookUpSymbol</w:t>
      </w:r>
      <w:r w:rsidR="00D4318D">
        <w:rPr>
          <w:rStyle w:val="KeyWord0"/>
          <w:highlight w:val="white"/>
        </w:rPr>
        <w:t>&lt;/k&gt;</w:t>
      </w:r>
      <w:r w:rsidR="004B0BE3">
        <w:rPr>
          <w:highlight w:val="white"/>
        </w:rPr>
        <w:t xml:space="preserve">, </w:t>
      </w:r>
      <w:r w:rsidR="00D4318D">
        <w:rPr>
          <w:rStyle w:val="KeyWord0"/>
          <w:highlight w:val="white"/>
        </w:rPr>
        <w:t>&lt;k&gt;</w:t>
      </w:r>
      <w:r w:rsidR="00D4318D" w:rsidRPr="004B0BE3">
        <w:rPr>
          <w:rStyle w:val="KeyWord0"/>
          <w:highlight w:val="white"/>
        </w:rPr>
        <w:t>LookUpTag</w:t>
      </w:r>
      <w:r w:rsidR="00D4318D">
        <w:rPr>
          <w:rStyle w:val="KeyWord0"/>
          <w:highlight w:val="white"/>
        </w:rPr>
        <w:t>&lt;/k&gt;</w:t>
      </w:r>
      <w:r w:rsidR="004B0BE3">
        <w:rPr>
          <w:highlight w:val="white"/>
        </w:rPr>
        <w:t xml:space="preserve"> searches the parent tables</w:t>
      </w:r>
      <w:r w:rsidR="00D01EF0">
        <w:rPr>
          <w:highlight w:val="white"/>
        </w:rPr>
        <w:t xml:space="preserve"> recursively.</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71DB5C7A" w:rsidR="00386E50" w:rsidRPr="00903DBA" w:rsidRDefault="00CC1DF4" w:rsidP="0060539D">
      <w:pPr>
        <w:pStyle w:val="Heading2"/>
      </w:pPr>
      <w:bookmarkStart w:id="300" w:name="_Toc98936343"/>
      <w:r>
        <w:t>&lt;</w:t>
      </w:r>
      <w:proofErr w:type="spellStart"/>
      <w:r>
        <w:t>h2</w:t>
      </w:r>
      <w:proofErr w:type="spellEnd"/>
      <w:r>
        <w:t>&gt;</w:t>
      </w:r>
      <w:r w:rsidRPr="00903DBA">
        <w:t>The Symbol</w:t>
      </w:r>
      <w:r>
        <w:t>&lt;/</w:t>
      </w:r>
      <w:proofErr w:type="spellStart"/>
      <w:r>
        <w:t>h2</w:t>
      </w:r>
      <w:proofErr w:type="spellEnd"/>
      <w:r>
        <w:t>&gt;</w:t>
      </w:r>
      <w:bookmarkEnd w:id="300"/>
    </w:p>
    <w:p w14:paraId="4B99FC27" w14:textId="2C732C5C" w:rsidR="00386E50" w:rsidRPr="00903DBA" w:rsidRDefault="00355537" w:rsidP="00A06AF9">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w:t>
      </w:r>
      <w:r w:rsidR="00386E50" w:rsidRPr="00903DBA">
        <w:t xml:space="preserve">The </w:t>
      </w:r>
      <w:r w:rsidR="00D4318D">
        <w:rPr>
          <w:rStyle w:val="KeyWord0"/>
        </w:rPr>
        <w:t>&lt;k&gt;</w:t>
      </w:r>
      <w:r w:rsidR="00D4318D" w:rsidRPr="00903DBA">
        <w:rPr>
          <w:rStyle w:val="KeyWord0"/>
        </w:rPr>
        <w:t>Symbol</w:t>
      </w:r>
      <w:r w:rsidR="00D4318D">
        <w:rPr>
          <w:rStyle w:val="KeyWord0"/>
        </w:rPr>
        <w:t>&lt;/k&gt;</w:t>
      </w:r>
      <w:r w:rsidR="00386E50" w:rsidRPr="00903DBA">
        <w:t xml:space="preserve"> class describes a variable, a value, a function, or a type specified with </w:t>
      </w:r>
      <w:r w:rsidR="00D4318D">
        <w:rPr>
          <w:rStyle w:val="KeyWord0"/>
        </w:rPr>
        <w:t>&lt;k&gt;</w:t>
      </w:r>
      <w:r w:rsidR="00D4318D" w:rsidRPr="005F5EAA">
        <w:rPr>
          <w:rStyle w:val="KeyWord0"/>
        </w:rPr>
        <w:t>typedef</w:t>
      </w:r>
      <w:r w:rsidR="00D4318D">
        <w:rPr>
          <w:rStyle w:val="KeyWord0"/>
        </w:rPr>
        <w:t>&lt;/k&gt;</w:t>
      </w:r>
      <w:r w:rsidR="00386E50" w:rsidRPr="00903DBA">
        <w:t>.</w:t>
      </w:r>
    </w:p>
    <w:p w14:paraId="306729BC" w14:textId="2897BD2D" w:rsidR="009F7A62" w:rsidRPr="00903DBA" w:rsidRDefault="000274D4" w:rsidP="009F7A62">
      <w:pPr>
        <w:pStyle w:val="CodeHeader"/>
      </w:pPr>
      <w:r>
        <w:t>&lt;</w:t>
      </w:r>
      <w:proofErr w:type="spellStart"/>
      <w:r>
        <w:t>ch</w:t>
      </w:r>
      <w:proofErr w:type="spellEnd"/>
      <w:r>
        <w:t>&gt;</w:t>
      </w:r>
      <w:proofErr w:type="spellStart"/>
      <w:r w:rsidRPr="00903DBA">
        <w:t>Symbol</w:t>
      </w:r>
      <w:r>
        <w:t>.</w:t>
      </w:r>
      <w:r w:rsidRPr="00903DBA">
        <w:t>cs</w:t>
      </w:r>
      <w:proofErr w:type="spellEnd"/>
      <w:r>
        <w:t>&lt;/</w:t>
      </w:r>
      <w:proofErr w:type="spellStart"/>
      <w:r>
        <w:t>ch</w:t>
      </w:r>
      <w:proofErr w:type="spellEnd"/>
      <w:r>
        <w:t>&gt;</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2599E1A7" w:rsidR="00B80D34" w:rsidRPr="00903DBA" w:rsidRDefault="00B80D34" w:rsidP="00B80D34">
      <w:r w:rsidRPr="00903DBA">
        <w:lastRenderedPageBreak/>
        <w:t>A symbol may have external linkage; that is, is visible from other source code files.</w:t>
      </w:r>
      <w:r>
        <w:t xml:space="preserve"> A function may have </w:t>
      </w:r>
      <w:r w:rsidR="00FE558E">
        <w:t>a</w:t>
      </w:r>
      <w:r>
        <w:t xml:space="preserve"> definition (</w:t>
      </w:r>
      <w:r w:rsidR="00FE558E">
        <w:t xml:space="preserve">with </w:t>
      </w:r>
      <w:r>
        <w:t>a body</w:t>
      </w:r>
      <w:r w:rsidR="00FE558E">
        <w:t xml:space="preserve"> of</w:t>
      </w:r>
      <w:r w:rsidR="008C1B05">
        <w:t xml:space="preserve"> code</w:t>
      </w:r>
      <w:r>
        <w:t>) or be a declaration (</w:t>
      </w:r>
      <w:r w:rsidR="00235512">
        <w:t xml:space="preserve">with only </w:t>
      </w:r>
      <w:r>
        <w:t>the name, return type, and parameter list).</w:t>
      </w:r>
    </w:p>
    <w:p w14:paraId="3AC553C4" w14:textId="72158726" w:rsidR="00B80D34" w:rsidRPr="00903DBA" w:rsidRDefault="00B80D34" w:rsidP="00B80D34">
      <w:pPr>
        <w:pStyle w:val="Code"/>
        <w:rPr>
          <w:highlight w:val="white"/>
        </w:rPr>
      </w:pPr>
      <w:r w:rsidRPr="00903DBA">
        <w:rPr>
          <w:highlight w:val="white"/>
        </w:rPr>
        <w:t xml:space="preserve">    private </w:t>
      </w:r>
      <w:r w:rsidR="00526F8E">
        <w:rPr>
          <w:highlight w:val="white"/>
        </w:rPr>
        <w:t xml:space="preserve">readonly </w:t>
      </w:r>
      <w:r w:rsidRPr="00903DBA">
        <w:rPr>
          <w:highlight w:val="white"/>
        </w:rPr>
        <w:t>bool m_externalLinkage;</w:t>
      </w:r>
    </w:p>
    <w:p w14:paraId="6D69287C" w14:textId="7F729A49" w:rsidR="004D4A36" w:rsidRPr="00903DBA" w:rsidRDefault="00493E8C" w:rsidP="00095BB8">
      <w:pPr>
        <w:rPr>
          <w:rStyle w:val="CodeInText"/>
          <w:b w:val="0"/>
          <w:bCs/>
        </w:rPr>
      </w:pPr>
      <w:r w:rsidRPr="00903DBA">
        <w:rPr>
          <w:rStyle w:val="CodeInText"/>
          <w:b w:val="0"/>
          <w:bCs/>
        </w:rPr>
        <w:t>A</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actually</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it</w:t>
      </w:r>
      <w:r w:rsidR="00C709EF" w:rsidRPr="00903DBA">
        <w:rPr>
          <w:rStyle w:val="CodeInText"/>
          <w:b w:val="0"/>
          <w:bCs/>
        </w:rPr>
        <w:t xml:space="preserve"> </w:t>
      </w:r>
      <w:r w:rsidRPr="00903DBA">
        <w:rPr>
          <w:rStyle w:val="CodeInText"/>
          <w:b w:val="0"/>
          <w:bCs/>
        </w:rPr>
        <w:t>has</w:t>
      </w:r>
      <w:r w:rsidR="00C709EF" w:rsidRPr="00903DBA">
        <w:rPr>
          <w:rStyle w:val="CodeInText"/>
          <w:b w:val="0"/>
          <w:bCs/>
        </w:rPr>
        <w:t xml:space="preserve"> </w:t>
      </w:r>
      <w:r w:rsidRPr="00903DBA">
        <w:rPr>
          <w:rStyle w:val="CodeInText"/>
          <w:b w:val="0"/>
          <w:bCs/>
        </w:rPr>
        <w:t>been</w:t>
      </w:r>
      <w:r w:rsidR="00C709EF" w:rsidRPr="00903DBA">
        <w:rPr>
          <w:rStyle w:val="CodeInText"/>
          <w:b w:val="0"/>
          <w:bCs/>
        </w:rPr>
        <w:t xml:space="preserve"> </w:t>
      </w:r>
      <w:r w:rsidRPr="00903DBA">
        <w:rPr>
          <w:rStyle w:val="CodeInText"/>
          <w:b w:val="0"/>
          <w:bCs/>
        </w:rPr>
        <w:t>defined</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looked</w:t>
      </w:r>
      <w:r w:rsidR="00C709EF" w:rsidRPr="00903DBA">
        <w:rPr>
          <w:rStyle w:val="CodeInText"/>
          <w:b w:val="0"/>
          <w:bCs/>
        </w:rPr>
        <w:t xml:space="preserve"> </w:t>
      </w:r>
      <w:r w:rsidRPr="00903DBA">
        <w:rPr>
          <w:rStyle w:val="CodeInText"/>
          <w:b w:val="0"/>
          <w:bCs/>
        </w:rPr>
        <w:t>up</w:t>
      </w:r>
      <w:r w:rsidR="00C709EF" w:rsidRPr="00903DBA">
        <w:rPr>
          <w:rStyle w:val="CodeInText"/>
          <w:b w:val="0"/>
          <w:bCs/>
        </w:rPr>
        <w:t xml:space="preserve"> </w:t>
      </w:r>
      <w:r w:rsidRPr="00903DBA">
        <w:rPr>
          <w:rStyle w:val="CodeInText"/>
          <w:b w:val="0"/>
          <w:bCs/>
        </w:rPr>
        <w:t>by</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symbol</w:t>
      </w:r>
      <w:r w:rsidR="00C709EF" w:rsidRPr="00903DBA">
        <w:rPr>
          <w:rStyle w:val="CodeInText"/>
          <w:b w:val="0"/>
          <w:bCs/>
        </w:rPr>
        <w:t xml:space="preserve"> </w:t>
      </w:r>
      <w:r w:rsidRPr="00903DBA">
        <w:rPr>
          <w:rStyle w:val="CodeInText"/>
          <w:b w:val="0"/>
          <w:bCs/>
        </w:rPr>
        <w:t>table</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a</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Pr>
          <w:rStyle w:val="CodeInText"/>
          <w:b w:val="0"/>
          <w:bCs/>
        </w:rPr>
        <w:t xml:space="preserve"> </w:t>
      </w:r>
      <w:r>
        <w:rPr>
          <w:rStyle w:val="CodeInText"/>
          <w:b w:val="0"/>
          <w:bCs/>
        </w:rPr>
        <w:t>to</w:t>
      </w:r>
      <w:r w:rsidR="00C709EF">
        <w:rPr>
          <w:rStyle w:val="CodeInText"/>
          <w:b w:val="0"/>
          <w:bCs/>
        </w:rPr>
        <w:t xml:space="preserve"> </w:t>
      </w:r>
      <w:r>
        <w:rPr>
          <w:rStyle w:val="CodeInText"/>
          <w:b w:val="0"/>
          <w:bCs/>
        </w:rPr>
        <w:t>distinguish</w:t>
      </w:r>
      <w:r w:rsidR="00C709EF">
        <w:rPr>
          <w:rStyle w:val="CodeInText"/>
          <w:b w:val="0"/>
          <w:bCs/>
        </w:rPr>
        <w:t xml:space="preserve"> </w:t>
      </w:r>
      <w:r>
        <w:rPr>
          <w:rStyle w:val="CodeInText"/>
          <w:b w:val="0"/>
          <w:bCs/>
        </w:rPr>
        <w:t>between</w:t>
      </w:r>
      <w:r w:rsidR="00C709EF">
        <w:rPr>
          <w:rStyle w:val="CodeInText"/>
          <w:b w:val="0"/>
          <w:bCs/>
        </w:rPr>
        <w:t xml:space="preserve"> </w:t>
      </w:r>
      <w:r>
        <w:rPr>
          <w:rStyle w:val="CodeInText"/>
          <w:b w:val="0"/>
          <w:bCs/>
        </w:rPr>
        <w:t>two</w:t>
      </w:r>
      <w:r w:rsidR="00C709EF">
        <w:rPr>
          <w:rStyle w:val="CodeInText"/>
          <w:b w:val="0"/>
          <w:bCs/>
        </w:rPr>
        <w:t xml:space="preserve"> </w:t>
      </w:r>
      <w:r>
        <w:rPr>
          <w:rStyle w:val="CodeInText"/>
          <w:b w:val="0"/>
          <w:bCs/>
        </w:rPr>
        <w:t>symbols</w:t>
      </w:r>
      <w:r w:rsidR="00C709EF">
        <w:rPr>
          <w:rStyle w:val="CodeInText"/>
          <w:b w:val="0"/>
          <w:bCs/>
        </w:rPr>
        <w:t xml:space="preserve"> </w:t>
      </w:r>
      <w:r>
        <w:rPr>
          <w:rStyle w:val="CodeInText"/>
          <w:b w:val="0"/>
          <w:bCs/>
        </w:rPr>
        <w:t>with</w:t>
      </w:r>
      <w:r w:rsidR="00C709EF">
        <w:rPr>
          <w:rStyle w:val="CodeInText"/>
          <w:b w:val="0"/>
          <w:bCs/>
        </w:rPr>
        <w:t xml:space="preserve"> </w:t>
      </w:r>
      <w:r>
        <w:rPr>
          <w:rStyle w:val="CodeInText"/>
          <w:b w:val="0"/>
          <w:bCs/>
        </w:rPr>
        <w:t>the</w:t>
      </w:r>
      <w:r w:rsidR="00C709EF">
        <w:rPr>
          <w:rStyle w:val="CodeInText"/>
          <w:b w:val="0"/>
          <w:bCs/>
        </w:rPr>
        <w:t xml:space="preserve"> </w:t>
      </w:r>
      <w:r>
        <w:rPr>
          <w:rStyle w:val="CodeInText"/>
          <w:b w:val="0"/>
          <w:bCs/>
        </w:rPr>
        <w:t>same</w:t>
      </w:r>
      <w:r w:rsidR="00C709EF">
        <w:rPr>
          <w:rStyle w:val="CodeInText"/>
          <w:b w:val="0"/>
          <w:bCs/>
        </w:rPr>
        <w:t xml:space="preserve"> </w:t>
      </w:r>
      <w:r>
        <w:rPr>
          <w:rStyle w:val="CodeInText"/>
          <w:b w:val="0"/>
          <w:bCs/>
        </w:rPr>
        <w:t>name</w:t>
      </w:r>
      <w:r w:rsidR="00C709EF">
        <w:rPr>
          <w:rStyle w:val="CodeInText"/>
          <w:b w:val="0"/>
          <w:bCs/>
        </w:rPr>
        <w:t xml:space="preserve"> </w:t>
      </w:r>
      <w:r>
        <w:rPr>
          <w:rStyle w:val="CodeInText"/>
          <w:b w:val="0"/>
          <w:bCs/>
        </w:rPr>
        <w:t>in</w:t>
      </w:r>
      <w:r w:rsidR="00C709EF">
        <w:rPr>
          <w:rStyle w:val="CodeInText"/>
          <w:b w:val="0"/>
          <w:bCs/>
        </w:rPr>
        <w:t xml:space="preserve"> </w:t>
      </w:r>
      <w:r>
        <w:rPr>
          <w:rStyle w:val="CodeInText"/>
          <w:b w:val="0"/>
          <w:bCs/>
        </w:rPr>
        <w:t>different</w:t>
      </w:r>
      <w:r w:rsidR="00C709EF">
        <w:rPr>
          <w:rStyle w:val="CodeInText"/>
          <w:b w:val="0"/>
          <w:bCs/>
        </w:rPr>
        <w:t xml:space="preserve"> </w:t>
      </w:r>
      <w:r>
        <w:rPr>
          <w:rStyle w:val="CodeInText"/>
          <w:b w:val="0"/>
          <w:bCs/>
        </w:rPr>
        <w:t>scopes</w:t>
      </w:r>
      <w:r w:rsidR="00C709EF">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regular</w:t>
      </w:r>
      <w:r w:rsidR="00C709EF" w:rsidRPr="00903DBA">
        <w:rPr>
          <w:rStyle w:val="CodeInText"/>
          <w:b w:val="0"/>
          <w:bCs/>
        </w:rPr>
        <w:t xml:space="preserve"> </w:t>
      </w:r>
      <w:r w:rsidRPr="00903DBA">
        <w:rPr>
          <w:rStyle w:val="CodeInText"/>
          <w:b w:val="0"/>
          <w:bCs/>
        </w:rPr>
        <w:t>and</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are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really</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idea</w:t>
      </w:r>
      <w:r w:rsidR="00C709EF" w:rsidRPr="00903DBA">
        <w:rPr>
          <w:rStyle w:val="CodeInText"/>
          <w:b w:val="0"/>
          <w:bCs/>
        </w:rPr>
        <w:t xml:space="preserve"> </w:t>
      </w:r>
      <w:r w:rsidRPr="00903DBA">
        <w:rPr>
          <w:rStyle w:val="CodeInText"/>
          <w:b w:val="0"/>
          <w:bCs/>
        </w:rPr>
        <w:t>is</w:t>
      </w:r>
      <w:r w:rsidR="00C709EF" w:rsidRPr="00903DBA">
        <w:rPr>
          <w:rStyle w:val="CodeInText"/>
          <w:b w:val="0"/>
          <w:bCs/>
        </w:rPr>
        <w:t xml:space="preserve"> </w:t>
      </w:r>
      <w:r w:rsidRPr="00903DBA">
        <w:rPr>
          <w:rStyle w:val="CodeInText"/>
          <w:b w:val="0"/>
          <w:bCs/>
        </w:rPr>
        <w:t>that</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no</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names</w:t>
      </w:r>
      <w:r w:rsidR="00C709EF" w:rsidRPr="00903DBA">
        <w:rPr>
          <w:rStyle w:val="CodeInText"/>
          <w:b w:val="0"/>
          <w:bCs/>
        </w:rPr>
        <w:t xml:space="preserve"> </w:t>
      </w:r>
      <w:r w:rsidRPr="00903DBA">
        <w:rPr>
          <w:rStyle w:val="CodeInText"/>
          <w:b w:val="0"/>
          <w:bCs/>
        </w:rPr>
        <w:t>without</w:t>
      </w:r>
      <w:r w:rsidR="00C709EF" w:rsidRPr="00903DBA">
        <w:rPr>
          <w:rStyle w:val="CodeInText"/>
          <w:b w:val="0"/>
          <w:bCs/>
        </w:rPr>
        <w:t xml:space="preserve"> </w:t>
      </w:r>
      <w:r w:rsidRPr="00903DBA">
        <w:rPr>
          <w:rStyle w:val="CodeInText"/>
          <w:b w:val="0"/>
          <w:bCs/>
        </w:rPr>
        <w:t>external</w:t>
      </w:r>
      <w:r w:rsidR="00C709EF" w:rsidRPr="00903DBA">
        <w:rPr>
          <w:rStyle w:val="CodeInText"/>
          <w:b w:val="0"/>
          <w:bCs/>
        </w:rPr>
        <w:t xml:space="preserve"> </w:t>
      </w:r>
      <w:r w:rsidRPr="00903DBA">
        <w:rPr>
          <w:rStyle w:val="CodeInText"/>
          <w:b w:val="0"/>
          <w:bCs/>
        </w:rPr>
        <w:t>linkage</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any</w:t>
      </w:r>
      <w:r w:rsidR="00C709EF" w:rsidRPr="00903DBA">
        <w:rPr>
          <w:rStyle w:val="CodeInText"/>
          <w:b w:val="0"/>
          <w:bCs/>
        </w:rPr>
        <w:t xml:space="preserve"> </w:t>
      </w:r>
      <w:r w:rsidRPr="00903DBA">
        <w:rPr>
          <w:rStyle w:val="CodeInText"/>
          <w:b w:val="0"/>
          <w:bCs/>
        </w:rPr>
        <w:t>file</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the</w:t>
      </w:r>
      <w:r w:rsidR="00C709EF" w:rsidRPr="00903DBA">
        <w:rPr>
          <w:rStyle w:val="CodeInText"/>
          <w:b w:val="0"/>
          <w:bCs/>
        </w:rPr>
        <w:t xml:space="preserve"> </w:t>
      </w:r>
      <w:r w:rsidRPr="00903DBA">
        <w:rPr>
          <w:rStyle w:val="CodeInText"/>
          <w:b w:val="0"/>
          <w:bCs/>
        </w:rPr>
        <w:t>same</w:t>
      </w:r>
      <w:r w:rsidR="00C709EF" w:rsidRPr="00903DBA">
        <w:rPr>
          <w:rStyle w:val="CodeInText"/>
          <w:b w:val="0"/>
          <w:bCs/>
        </w:rPr>
        <w:t xml:space="preserve"> </w:t>
      </w:r>
      <w:r w:rsidRPr="00903DBA">
        <w:rPr>
          <w:rStyle w:val="CodeInText"/>
          <w:b w:val="0"/>
          <w:bCs/>
        </w:rPr>
        <w:t>name</w:t>
      </w:r>
      <w:r w:rsidR="00C709EF" w:rsidRPr="00903DBA">
        <w:rPr>
          <w:rStyle w:val="CodeInText"/>
          <w:b w:val="0"/>
          <w:bCs/>
        </w:rPr>
        <w:t xml:space="preserve">. </w:t>
      </w:r>
      <w:r w:rsidRPr="00903DBA">
        <w:rPr>
          <w:rStyle w:val="CodeInText"/>
          <w:b w:val="0"/>
          <w:bCs/>
        </w:rPr>
        <w:t>For</w:t>
      </w:r>
      <w:r w:rsidR="00C709EF" w:rsidRPr="00903DBA">
        <w:rPr>
          <w:rStyle w:val="CodeInText"/>
          <w:b w:val="0"/>
          <w:bCs/>
        </w:rPr>
        <w:t xml:space="preserve"> </w:t>
      </w:r>
      <w:r w:rsidRPr="00903DBA">
        <w:rPr>
          <w:rStyle w:val="CodeInText"/>
          <w:b w:val="0"/>
          <w:bCs/>
        </w:rPr>
        <w:t>instance</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static</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functions</w:t>
      </w:r>
      <w:r w:rsidR="00C709EF" w:rsidRPr="00903DBA">
        <w:rPr>
          <w:rStyle w:val="CodeInText"/>
          <w:b w:val="0"/>
          <w:bCs/>
        </w:rPr>
        <w:t xml:space="preserve">, </w:t>
      </w:r>
      <w:r w:rsidRPr="00903DBA">
        <w:rPr>
          <w:rStyle w:val="CodeInText"/>
          <w:b w:val="0"/>
          <w:bCs/>
        </w:rPr>
        <w:t>or</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global</w:t>
      </w:r>
      <w:r w:rsidR="00C709EF" w:rsidRPr="00903DBA">
        <w:rPr>
          <w:rStyle w:val="CodeInText"/>
          <w:b w:val="0"/>
          <w:bCs/>
        </w:rPr>
        <w:t xml:space="preserve"> </w:t>
      </w:r>
      <w:r w:rsidRPr="00903DBA">
        <w:rPr>
          <w:rStyle w:val="CodeInText"/>
          <w:b w:val="0"/>
          <w:bCs/>
        </w:rPr>
        <w:t>symbols</w:t>
      </w:r>
      <w:r w:rsidR="00C709EF" w:rsidRPr="00903DBA">
        <w:rPr>
          <w:rStyle w:val="CodeInText"/>
          <w:b w:val="0"/>
          <w:bCs/>
        </w:rPr>
        <w:t xml:space="preserve"> </w:t>
      </w:r>
      <w:r w:rsidRPr="00903DBA">
        <w:rPr>
          <w:rStyle w:val="CodeInText"/>
          <w:b w:val="0"/>
          <w:bCs/>
        </w:rPr>
        <w:t>in</w:t>
      </w:r>
      <w:r w:rsidR="00C709EF" w:rsidRPr="00903DBA">
        <w:rPr>
          <w:rStyle w:val="CodeInText"/>
          <w:b w:val="0"/>
          <w:bCs/>
        </w:rPr>
        <w:t xml:space="preserve"> </w:t>
      </w:r>
      <w:r w:rsidRPr="00903DBA">
        <w:rPr>
          <w:rStyle w:val="CodeInText"/>
          <w:b w:val="0"/>
          <w:bCs/>
        </w:rPr>
        <w:t>two</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files</w:t>
      </w:r>
      <w:r w:rsidR="00C709EF" w:rsidRPr="00903DBA">
        <w:rPr>
          <w:rStyle w:val="CodeInText"/>
          <w:b w:val="0"/>
          <w:bCs/>
        </w:rPr>
        <w:t xml:space="preserve">, </w:t>
      </w:r>
      <w:r w:rsidRPr="00903DBA">
        <w:rPr>
          <w:rStyle w:val="CodeInText"/>
          <w:b w:val="0"/>
          <w:bCs/>
        </w:rPr>
        <w:t>shall</w:t>
      </w:r>
      <w:r w:rsidR="00C709EF" w:rsidRPr="00903DBA">
        <w:rPr>
          <w:rStyle w:val="CodeInText"/>
          <w:b w:val="0"/>
          <w:bCs/>
        </w:rPr>
        <w:t xml:space="preserve"> </w:t>
      </w:r>
      <w:r w:rsidRPr="00903DBA">
        <w:rPr>
          <w:rStyle w:val="CodeInText"/>
          <w:b w:val="0"/>
          <w:bCs/>
        </w:rPr>
        <w:t>have</w:t>
      </w:r>
      <w:r w:rsidR="00C709EF" w:rsidRPr="00903DBA">
        <w:rPr>
          <w:rStyle w:val="CodeInText"/>
          <w:b w:val="0"/>
          <w:bCs/>
        </w:rPr>
        <w:t xml:space="preserve"> </w:t>
      </w:r>
      <w:r w:rsidRPr="00903DBA">
        <w:rPr>
          <w:rStyle w:val="CodeInText"/>
          <w:b w:val="0"/>
          <w:bCs/>
        </w:rPr>
        <w:t>different</w:t>
      </w:r>
      <w:r w:rsidR="00C709EF" w:rsidRPr="00903DBA">
        <w:rPr>
          <w:rStyle w:val="CodeInText"/>
          <w:b w:val="0"/>
          <w:bCs/>
        </w:rPr>
        <w:t xml:space="preserve"> </w:t>
      </w:r>
      <w:r w:rsidRPr="00903DBA">
        <w:rPr>
          <w:rStyle w:val="CodeInText"/>
          <w:b w:val="0"/>
          <w:bCs/>
        </w:rPr>
        <w:t>unique</w:t>
      </w:r>
      <w:r w:rsidR="00C709EF" w:rsidRPr="00903DBA">
        <w:rPr>
          <w:rStyle w:val="CodeInText"/>
          <w:b w:val="0"/>
          <w:bCs/>
        </w:rPr>
        <w:t xml:space="preserve"> </w:t>
      </w:r>
      <w:r w:rsidRPr="00903DBA">
        <w:rPr>
          <w:rStyle w:val="CodeInText"/>
          <w:b w:val="0"/>
          <w:bCs/>
        </w:rPr>
        <w:t>names</w:t>
      </w:r>
      <w:r w:rsidR="00C709EF" w:rsidRPr="00903DBA">
        <w:rPr>
          <w:rStyle w:val="CodeInText"/>
          <w:b w:val="0"/>
          <w:bCs/>
        </w:rPr>
        <w:t>.</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492109" w:rsidRDefault="009F7A62" w:rsidP="00013F62">
      <w:pPr>
        <w:pStyle w:val="Code"/>
        <w:rPr>
          <w:highlight w:val="white"/>
          <w:lang w:val="nb-NO"/>
        </w:rPr>
      </w:pPr>
      <w:r w:rsidRPr="00903DBA">
        <w:rPr>
          <w:highlight w:val="white"/>
        </w:rPr>
        <w:t xml:space="preserve">    </w:t>
      </w:r>
      <w:r w:rsidRPr="00492109">
        <w:rPr>
          <w:highlight w:val="white"/>
          <w:lang w:val="nb-NO"/>
        </w:rPr>
        <w:t>private Storage m_storage;</w:t>
      </w:r>
    </w:p>
    <w:p w14:paraId="47B72F69" w14:textId="77777777" w:rsidR="009F7A62" w:rsidRPr="00492109" w:rsidRDefault="009F7A62" w:rsidP="00013F62">
      <w:pPr>
        <w:pStyle w:val="Code"/>
        <w:rPr>
          <w:highlight w:val="white"/>
          <w:lang w:val="nb-NO"/>
        </w:rPr>
      </w:pPr>
      <w:r w:rsidRPr="00492109">
        <w:rPr>
          <w:highlight w:val="white"/>
          <w:lang w:val="nb-NO"/>
        </w:rPr>
        <w:t xml:space="preserve">    private Type m_type;</w:t>
      </w:r>
    </w:p>
    <w:p w14:paraId="59A2B199" w14:textId="431FB0BC" w:rsidR="009F7A62" w:rsidRPr="00903DBA" w:rsidRDefault="009F7A62" w:rsidP="00013F62">
      <w:pPr>
        <w:pStyle w:val="Code"/>
        <w:rPr>
          <w:highlight w:val="white"/>
        </w:rPr>
      </w:pPr>
      <w:r w:rsidRPr="00492109">
        <w:rPr>
          <w:highlight w:val="white"/>
          <w:lang w:val="nb-NO"/>
        </w:rPr>
        <w:t xml:space="preserve">    </w:t>
      </w:r>
      <w:r w:rsidRPr="00903DBA">
        <w:rPr>
          <w:highlight w:val="white"/>
        </w:rPr>
        <w:t>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4E041631"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 xml:space="preserve">in the address symbol, with </w:t>
      </w:r>
      <w:r w:rsidR="00807BF2">
        <w:rPr>
          <w:highlight w:val="white"/>
        </w:rPr>
        <w:t>an</w:t>
      </w:r>
      <w:r w:rsidR="00D162D0" w:rsidRPr="00903DBA">
        <w:rPr>
          <w:highlight w:val="white"/>
        </w:rPr>
        <w:t xml:space="preserve"> offset. The offset is zero in the dereference case, the offset of the field in the arrow case, and the </w:t>
      </w:r>
      <w:r w:rsidR="00A1570C">
        <w:rPr>
          <w:highlight w:val="white"/>
        </w:rPr>
        <w:t xml:space="preserve">constant </w:t>
      </w:r>
      <w:r w:rsidR="00D162D0" w:rsidRPr="00903DBA">
        <w:rPr>
          <w:highlight w:val="white"/>
        </w:rPr>
        <w:t>index value times the size of the array type in the index case.</w:t>
      </w:r>
      <w:r w:rsidR="00A1408B" w:rsidRPr="00903DBA">
        <w:rPr>
          <w:highlight w:val="white"/>
        </w:rPr>
        <w:t xml:space="preserve"> </w:t>
      </w:r>
      <w:r w:rsidR="00F6778E">
        <w:rPr>
          <w:highlight w:val="white"/>
        </w:rPr>
        <w:t>However, i</w:t>
      </w:r>
      <w:r w:rsidR="00A1408B" w:rsidRPr="00903DBA">
        <w:rPr>
          <w:highlight w:val="white"/>
        </w:rPr>
        <w:t xml:space="preserve">n case of the index operator with a non-constant index value, the value of the address offset </w:t>
      </w:r>
      <w:r w:rsidR="00A1570C">
        <w:rPr>
          <w:highlight w:val="white"/>
        </w:rPr>
        <w:t xml:space="preserve">is set to zero and </w:t>
      </w:r>
      <w:r w:rsidR="00A1408B" w:rsidRPr="00903DBA">
        <w:rPr>
          <w:highlight w:val="white"/>
        </w:rPr>
        <w:t>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4346DA8D" w:rsidR="0009447A" w:rsidRPr="00903DBA" w:rsidRDefault="00F6778E" w:rsidP="0009447A">
      <w:pPr>
        <w:rPr>
          <w:highlight w:val="white"/>
        </w:rPr>
      </w:pPr>
      <w:r>
        <w:rPr>
          <w:highlight w:val="white"/>
        </w:rPr>
        <w:t>If a</w:t>
      </w:r>
      <w:r w:rsidR="0009447A" w:rsidRPr="00903DBA">
        <w:rPr>
          <w:highlight w:val="white"/>
        </w:rPr>
        <w:t xml:space="preserve"> symbol hold</w:t>
      </w:r>
      <w:r>
        <w:rPr>
          <w:highlight w:val="white"/>
        </w:rPr>
        <w:t>s a</w:t>
      </w:r>
      <w:r w:rsidR="0009447A" w:rsidRPr="00903DBA">
        <w:rPr>
          <w:highlight w:val="white"/>
        </w:rPr>
        <w:t xml:space="preserve"> logical type, </w:t>
      </w:r>
      <w:r>
        <w:rPr>
          <w:highlight w:val="white"/>
        </w:rPr>
        <w:t>its</w:t>
      </w:r>
      <w:r w:rsidR="0009447A" w:rsidRPr="00903DBA">
        <w:rPr>
          <w:highlight w:val="white"/>
        </w:rPr>
        <w:t xml:space="preserve"> </w:t>
      </w:r>
      <w:r w:rsidR="009C3C27">
        <w:rPr>
          <w:highlight w:val="white"/>
        </w:rPr>
        <w:t>true-set</w:t>
      </w:r>
      <w:r w:rsidR="0009447A" w:rsidRPr="00903DBA">
        <w:rPr>
          <w:highlight w:val="white"/>
        </w:rPr>
        <w:t xml:space="preserve"> and </w:t>
      </w:r>
      <w:r w:rsidR="00A76052">
        <w:rPr>
          <w:highlight w:val="white"/>
        </w:rPr>
        <w:t>false-set</w:t>
      </w:r>
      <w:r w:rsidR="0009447A" w:rsidRPr="00903DBA">
        <w:rPr>
          <w:highlight w:val="white"/>
        </w:rPr>
        <w:t xml:space="preserve"> </w:t>
      </w:r>
      <w:r w:rsidR="006E0969">
        <w:rPr>
          <w:highlight w:val="white"/>
        </w:rPr>
        <w:t>are</w:t>
      </w:r>
      <w:r w:rsidR="0009447A" w:rsidRPr="00903DBA">
        <w:rPr>
          <w:highlight w:val="white"/>
        </w:rPr>
        <w:t xml:space="preserve"> stored in the symbol.</w:t>
      </w:r>
    </w:p>
    <w:p w14:paraId="57663194" w14:textId="7F907EEB" w:rsidR="00EF76D3" w:rsidRPr="00EF76D3" w:rsidRDefault="00EF76D3" w:rsidP="00EF76D3">
      <w:pPr>
        <w:pStyle w:val="Code"/>
        <w:rPr>
          <w:highlight w:val="white"/>
        </w:rPr>
      </w:pPr>
      <w:r w:rsidRPr="00EF76D3">
        <w:rPr>
          <w:highlight w:val="white"/>
        </w:rPr>
        <w:t xml:space="preserve">    public ISet&lt;MiddleCode&gt; TrueSet {get; set;}</w:t>
      </w:r>
    </w:p>
    <w:p w14:paraId="0688CC4B" w14:textId="6C54781A" w:rsidR="00EF76D3" w:rsidRPr="00EF76D3" w:rsidRDefault="00EF76D3" w:rsidP="00EF76D3">
      <w:pPr>
        <w:pStyle w:val="Code"/>
        <w:rPr>
          <w:highlight w:val="white"/>
        </w:rPr>
      </w:pPr>
      <w:r w:rsidRPr="00EF76D3">
        <w:rPr>
          <w:highlight w:val="white"/>
        </w:rPr>
        <w:t xml:space="preserve">    public ISet&lt;MiddleCode&gt; FalseSet {get; set;}</w:t>
      </w:r>
    </w:p>
    <w:p w14:paraId="7B409AB0" w14:textId="37001512" w:rsidR="009F7A62" w:rsidRPr="00903DBA" w:rsidRDefault="00EE53C3" w:rsidP="000B07CE">
      <w:pPr>
        <w:rPr>
          <w:highlight w:val="white"/>
        </w:rPr>
      </w:pPr>
      <w:r>
        <w:rPr>
          <w:highlight w:val="white"/>
        </w:rPr>
        <w:t>W</w:t>
      </w:r>
      <w:r w:rsidR="009B7E0D" w:rsidRPr="00903DBA">
        <w:rPr>
          <w:highlight w:val="white"/>
        </w:rPr>
        <w:t>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826F85A" w14:textId="01DBA096" w:rsidR="00EE53C3" w:rsidRDefault="00EE53C3" w:rsidP="00EE53C3">
      <w:pPr>
        <w:rPr>
          <w:highlight w:val="white"/>
        </w:rPr>
      </w:pPr>
      <w:r w:rsidRPr="00903DBA">
        <w:rPr>
          <w:highlight w:val="white"/>
        </w:rPr>
        <w:t>Finally, we have</w:t>
      </w:r>
      <w:r>
        <w:rPr>
          <w:highlight w:val="white"/>
        </w:rPr>
        <w:t xml:space="preserve"> Bool</w:t>
      </w:r>
      <w:r w:rsidR="00FB2487">
        <w:rPr>
          <w:highlight w:val="white"/>
        </w:rPr>
        <w:t>ean</w:t>
      </w:r>
      <w:r>
        <w:rPr>
          <w:highlight w:val="white"/>
        </w:rPr>
        <w:t xml:space="preserve"> value</w:t>
      </w:r>
      <w:r w:rsidR="002A0E25">
        <w:rPr>
          <w:highlight w:val="white"/>
        </w:rPr>
        <w:t>s</w:t>
      </w:r>
      <w:r>
        <w:rPr>
          <w:highlight w:val="white"/>
        </w:rPr>
        <w:t xml:space="preserve"> indicat</w:t>
      </w:r>
      <w:r w:rsidR="005A3518">
        <w:rPr>
          <w:highlight w:val="white"/>
        </w:rPr>
        <w:t>ing</w:t>
      </w:r>
      <w:r w:rsidR="002A0E25">
        <w:rPr>
          <w:highlight w:val="white"/>
        </w:rPr>
        <w:t xml:space="preserve"> that the symbol is a function parameter or</w:t>
      </w:r>
      <w:r w:rsidR="005A3518">
        <w:rPr>
          <w:highlight w:val="white"/>
        </w:rPr>
        <w:t xml:space="preserve">, if the symbol </w:t>
      </w:r>
      <w:r w:rsidR="002A0E25">
        <w:rPr>
          <w:highlight w:val="white"/>
        </w:rPr>
        <w:t>is</w:t>
      </w:r>
      <w:r w:rsidR="005A3518">
        <w:rPr>
          <w:highlight w:val="white"/>
        </w:rPr>
        <w:t xml:space="preserve"> an enumerator item, </w:t>
      </w:r>
      <w:r>
        <w:rPr>
          <w:highlight w:val="white"/>
        </w:rPr>
        <w:t xml:space="preserve">whether </w:t>
      </w:r>
      <w:r w:rsidR="005A3518">
        <w:rPr>
          <w:highlight w:val="white"/>
        </w:rPr>
        <w:t xml:space="preserve">the </w:t>
      </w:r>
      <w:r>
        <w:rPr>
          <w:highlight w:val="white"/>
        </w:rPr>
        <w:t>item has been explicitly initialized with a value</w:t>
      </w:r>
      <w:r w:rsidR="00F6778E">
        <w:rPr>
          <w:highlight w:val="white"/>
        </w:rPr>
        <w:t>. A</w:t>
      </w:r>
      <w:r w:rsidR="0092112B">
        <w:rPr>
          <w:highlight w:val="white"/>
        </w:rPr>
        <w:t xml:space="preserve">n enumerator item is not allowed to be initialized with </w:t>
      </w:r>
      <w:r>
        <w:rPr>
          <w:highlight w:val="white"/>
        </w:rPr>
        <w:t>extern storage.</w:t>
      </w:r>
    </w:p>
    <w:p w14:paraId="587E70FD" w14:textId="77777777" w:rsidR="002A0E25" w:rsidRPr="00903DBA" w:rsidRDefault="002A0E25" w:rsidP="002A0E25">
      <w:pPr>
        <w:rPr>
          <w:highlight w:val="white"/>
        </w:rPr>
      </w:pPr>
      <w:r w:rsidRPr="00903DBA">
        <w:rPr>
          <w:highlight w:val="white"/>
        </w:rPr>
        <w:t>A symbol may be a parameter in a function definition.</w:t>
      </w:r>
    </w:p>
    <w:p w14:paraId="287707FF" w14:textId="1BB2C142" w:rsidR="0022108F" w:rsidRPr="0022108F" w:rsidRDefault="0022108F" w:rsidP="0022108F">
      <w:pPr>
        <w:pStyle w:val="Code"/>
        <w:rPr>
          <w:highlight w:val="white"/>
        </w:rPr>
      </w:pPr>
      <w:r w:rsidRPr="0022108F">
        <w:rPr>
          <w:highlight w:val="white"/>
        </w:rPr>
        <w:t xml:space="preserve">    public bool Parameter {get; set;}</w:t>
      </w:r>
    </w:p>
    <w:p w14:paraId="74F460AF" w14:textId="6D7BE96A" w:rsidR="00EE53C3" w:rsidRPr="00EE53C3" w:rsidRDefault="00EE53C3" w:rsidP="00EE53C3">
      <w:pPr>
        <w:pStyle w:val="Code"/>
        <w:rPr>
          <w:highlight w:val="white"/>
        </w:rPr>
      </w:pPr>
      <w:r w:rsidRPr="00EE53C3">
        <w:rPr>
          <w:highlight w:val="white"/>
        </w:rPr>
        <w:t xml:space="preserve">    public bool </w:t>
      </w:r>
      <w:r w:rsidR="00544EED">
        <w:rPr>
          <w:highlight w:val="white"/>
        </w:rPr>
        <w:t>InitializedEnum</w:t>
      </w:r>
      <w:r w:rsidRPr="00EE53C3">
        <w:rPr>
          <w:highlight w:val="white"/>
        </w:rPr>
        <w:t xml:space="preserve"> {get;</w:t>
      </w:r>
      <w:r w:rsidR="00FB2487">
        <w:rPr>
          <w:highlight w:val="white"/>
        </w:rPr>
        <w:t xml:space="preserve"> </w:t>
      </w:r>
      <w:r w:rsidRPr="00EE53C3">
        <w:rPr>
          <w:highlight w:val="white"/>
        </w:rPr>
        <w:t>set;}</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09102C1" w14:textId="77777777" w:rsidR="00C412A1" w:rsidRPr="00C412A1" w:rsidRDefault="00C412A1" w:rsidP="00C412A1">
      <w:pPr>
        <w:pStyle w:val="Code"/>
        <w:rPr>
          <w:highlight w:val="white"/>
        </w:rPr>
      </w:pPr>
      <w:r w:rsidRPr="00C412A1">
        <w:rPr>
          <w:highlight w:val="white"/>
        </w:rPr>
        <w:t xml:space="preserve">    public Symbol(string name, bool externalLinkage, Storage storage,</w:t>
      </w:r>
    </w:p>
    <w:p w14:paraId="46236401" w14:textId="77777777" w:rsidR="00C412A1" w:rsidRPr="00C412A1" w:rsidRDefault="00C412A1" w:rsidP="00C412A1">
      <w:pPr>
        <w:pStyle w:val="Code"/>
        <w:rPr>
          <w:highlight w:val="white"/>
        </w:rPr>
      </w:pPr>
      <w:r w:rsidRPr="00C412A1">
        <w:rPr>
          <w:highlight w:val="white"/>
        </w:rPr>
        <w:t xml:space="preserve">                  Type type, object value = null) {</w:t>
      </w:r>
    </w:p>
    <w:p w14:paraId="56C0558D" w14:textId="77777777" w:rsidR="00C412A1" w:rsidRPr="00C412A1" w:rsidRDefault="00C412A1" w:rsidP="00C412A1">
      <w:pPr>
        <w:pStyle w:val="Code"/>
        <w:rPr>
          <w:highlight w:val="white"/>
        </w:rPr>
      </w:pPr>
      <w:r w:rsidRPr="00C412A1">
        <w:rPr>
          <w:highlight w:val="white"/>
        </w:rPr>
        <w:t xml:space="preserve">      m_name = name;</w:t>
      </w:r>
    </w:p>
    <w:p w14:paraId="2B9EDE3C" w14:textId="77777777" w:rsidR="00C412A1" w:rsidRPr="00C412A1" w:rsidRDefault="00C412A1" w:rsidP="00C412A1">
      <w:pPr>
        <w:pStyle w:val="Code"/>
        <w:rPr>
          <w:highlight w:val="white"/>
        </w:rPr>
      </w:pPr>
      <w:r w:rsidRPr="00C412A1">
        <w:rPr>
          <w:highlight w:val="white"/>
        </w:rPr>
        <w:t xml:space="preserve">      m_externalLinkage = externalLinkage;</w:t>
      </w:r>
    </w:p>
    <w:p w14:paraId="08C07FBD" w14:textId="77777777" w:rsidR="00C412A1" w:rsidRPr="00C412A1" w:rsidRDefault="00C412A1" w:rsidP="00C412A1">
      <w:pPr>
        <w:pStyle w:val="Code"/>
        <w:rPr>
          <w:highlight w:val="white"/>
        </w:rPr>
      </w:pPr>
      <w:r w:rsidRPr="00C412A1">
        <w:rPr>
          <w:highlight w:val="white"/>
        </w:rPr>
        <w:t xml:space="preserve">      m_storage = storage;</w:t>
      </w:r>
    </w:p>
    <w:p w14:paraId="5BF12444" w14:textId="77777777" w:rsidR="00C412A1" w:rsidRPr="00C412A1" w:rsidRDefault="00C412A1" w:rsidP="00C412A1">
      <w:pPr>
        <w:pStyle w:val="Code"/>
        <w:rPr>
          <w:highlight w:val="white"/>
        </w:rPr>
      </w:pPr>
      <w:r w:rsidRPr="00C412A1">
        <w:rPr>
          <w:highlight w:val="white"/>
        </w:rPr>
        <w:t xml:space="preserve">      m_type = type;</w:t>
      </w:r>
    </w:p>
    <w:p w14:paraId="4DED7826" w14:textId="24FE4DD2" w:rsidR="009F7A62" w:rsidRPr="00903DBA" w:rsidRDefault="0032587A" w:rsidP="0032587A">
      <w:pPr>
        <w:rPr>
          <w:highlight w:val="white"/>
        </w:rPr>
      </w:pPr>
      <w:r w:rsidRPr="00903DBA">
        <w:rPr>
          <w:highlight w:val="white"/>
        </w:rPr>
        <w:lastRenderedPageBreak/>
        <w:t xml:space="preserve">If the symbol has external linkage its unique name </w:t>
      </w:r>
      <w:r w:rsidR="00B61A49" w:rsidRPr="00903DBA">
        <w:rPr>
          <w:highlight w:val="white"/>
        </w:rPr>
        <w:t>is</w:t>
      </w:r>
      <w:r w:rsidRPr="00903DBA">
        <w:rPr>
          <w:highlight w:val="white"/>
        </w:rPr>
        <w:t xml:space="preserve"> its regular name.</w:t>
      </w:r>
    </w:p>
    <w:p w14:paraId="08FD1C85" w14:textId="77777777" w:rsidR="00C412A1" w:rsidRPr="00C412A1" w:rsidRDefault="00C412A1" w:rsidP="00C412A1">
      <w:pPr>
        <w:pStyle w:val="Code"/>
        <w:rPr>
          <w:highlight w:val="white"/>
        </w:rPr>
      </w:pPr>
      <w:r w:rsidRPr="00C412A1">
        <w:rPr>
          <w:highlight w:val="white"/>
        </w:rPr>
        <w:t xml:space="preserve">      if (m_externalLinkage) {</w:t>
      </w:r>
    </w:p>
    <w:p w14:paraId="713BC27A" w14:textId="77777777" w:rsidR="00C412A1" w:rsidRPr="00C412A1" w:rsidRDefault="00C412A1" w:rsidP="00C412A1">
      <w:pPr>
        <w:pStyle w:val="Code"/>
        <w:rPr>
          <w:highlight w:val="white"/>
        </w:rPr>
      </w:pPr>
      <w:r w:rsidRPr="00C412A1">
        <w:rPr>
          <w:highlight w:val="white"/>
        </w:rPr>
        <w:t xml:space="preserve">        m_uniqueName = m_name;</w:t>
      </w:r>
    </w:p>
    <w:p w14:paraId="1CA0A9F3" w14:textId="77777777" w:rsidR="00C412A1" w:rsidRPr="00C412A1" w:rsidRDefault="00C412A1" w:rsidP="00C412A1">
      <w:pPr>
        <w:pStyle w:val="Code"/>
        <w:rPr>
          <w:highlight w:val="white"/>
        </w:rPr>
      </w:pPr>
      <w:r w:rsidRPr="00C412A1">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53818281" w14:textId="77777777" w:rsidR="00C412A1" w:rsidRPr="00C412A1" w:rsidRDefault="00C412A1" w:rsidP="00C412A1">
      <w:pPr>
        <w:pStyle w:val="Code"/>
        <w:rPr>
          <w:highlight w:val="white"/>
        </w:rPr>
      </w:pPr>
      <w:r w:rsidRPr="00C412A1">
        <w:rPr>
          <w:highlight w:val="white"/>
        </w:rPr>
        <w:t xml:space="preserve">      else {</w:t>
      </w:r>
    </w:p>
    <w:p w14:paraId="2A788028" w14:textId="77777777" w:rsidR="00C412A1" w:rsidRPr="00C412A1" w:rsidRDefault="00C412A1" w:rsidP="00C412A1">
      <w:pPr>
        <w:pStyle w:val="Code"/>
        <w:rPr>
          <w:highlight w:val="white"/>
        </w:rPr>
      </w:pPr>
      <w:r w:rsidRPr="00C412A1">
        <w:rPr>
          <w:highlight w:val="white"/>
        </w:rPr>
        <w:t xml:space="preserve">        m_uniqueName = Symbol.FileMarker + (UniqueNameCount++) +</w:t>
      </w:r>
    </w:p>
    <w:p w14:paraId="6BD94A95" w14:textId="77777777" w:rsidR="00C412A1" w:rsidRPr="00C412A1" w:rsidRDefault="00C412A1" w:rsidP="00C412A1">
      <w:pPr>
        <w:pStyle w:val="Code"/>
        <w:rPr>
          <w:highlight w:val="white"/>
        </w:rPr>
      </w:pPr>
      <w:r w:rsidRPr="00C412A1">
        <w:rPr>
          <w:highlight w:val="white"/>
        </w:rPr>
        <w:t xml:space="preserve">                       Symbol.SeparatorId + m_name;</w:t>
      </w:r>
    </w:p>
    <w:p w14:paraId="0A0F1DFC" w14:textId="77777777" w:rsidR="00C412A1" w:rsidRPr="00C412A1" w:rsidRDefault="00C412A1" w:rsidP="00C412A1">
      <w:pPr>
        <w:pStyle w:val="Code"/>
        <w:rPr>
          <w:highlight w:val="white"/>
        </w:rPr>
      </w:pPr>
      <w:r w:rsidRPr="00C412A1">
        <w:rPr>
          <w:highlight w:val="white"/>
        </w:rPr>
        <w:t xml:space="preserve">      }</w:t>
      </w:r>
    </w:p>
    <w:p w14:paraId="00FDF6BC" w14:textId="77777777" w:rsidR="00C412A1" w:rsidRPr="00C412A1" w:rsidRDefault="00C412A1" w:rsidP="00C412A1">
      <w:pPr>
        <w:pStyle w:val="Code"/>
        <w:rPr>
          <w:highlight w:val="white"/>
        </w:rPr>
      </w:pPr>
    </w:p>
    <w:p w14:paraId="29EF47E4" w14:textId="77777777" w:rsidR="00C412A1" w:rsidRPr="00C412A1" w:rsidRDefault="00C412A1" w:rsidP="00C412A1">
      <w:pPr>
        <w:pStyle w:val="Code"/>
        <w:rPr>
          <w:highlight w:val="white"/>
        </w:rPr>
      </w:pPr>
      <w:r w:rsidRPr="00C412A1">
        <w:rPr>
          <w:highlight w:val="white"/>
        </w:rPr>
        <w:t xml:space="preserve">      m_value = CheckValue(m_type, value);</w:t>
      </w:r>
    </w:p>
    <w:p w14:paraId="5BA5B524" w14:textId="77777777" w:rsidR="00C412A1" w:rsidRPr="00C412A1" w:rsidRDefault="00C412A1" w:rsidP="00C412A1">
      <w:pPr>
        <w:pStyle w:val="Code"/>
        <w:rPr>
          <w:highlight w:val="white"/>
        </w:rPr>
      </w:pPr>
      <w:r w:rsidRPr="00C412A1">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6EB83850" w14:textId="77777777" w:rsidR="00443BE8" w:rsidRPr="00443BE8" w:rsidRDefault="00443BE8" w:rsidP="00443BE8">
      <w:pPr>
        <w:pStyle w:val="Code"/>
        <w:rPr>
          <w:highlight w:val="white"/>
        </w:rPr>
      </w:pPr>
      <w:r w:rsidRPr="00443BE8">
        <w:rPr>
          <w:highlight w:val="white"/>
        </w:rPr>
        <w:t xml:space="preserve">    public Symbol(Type type) {</w:t>
      </w:r>
    </w:p>
    <w:p w14:paraId="5DD2B516" w14:textId="77777777" w:rsidR="003C093B" w:rsidRPr="003C093B" w:rsidRDefault="003C093B" w:rsidP="003C093B">
      <w:pPr>
        <w:pStyle w:val="Code"/>
      </w:pPr>
      <w:r w:rsidRPr="003C093B">
        <w:t xml:space="preserve">      m_name = $"{Symbol.TemporaryId}temporary{TemporaryNameCount++}";</w:t>
      </w:r>
    </w:p>
    <w:p w14:paraId="5D7628E6" w14:textId="77777777" w:rsidR="00443BE8" w:rsidRPr="00443BE8" w:rsidRDefault="00443BE8" w:rsidP="00443BE8">
      <w:pPr>
        <w:pStyle w:val="Code"/>
        <w:rPr>
          <w:highlight w:val="white"/>
        </w:rPr>
      </w:pPr>
      <w:r w:rsidRPr="00443BE8">
        <w:rPr>
          <w:highlight w:val="white"/>
        </w:rPr>
        <w:t xml:space="preserve">      m_storage = Storage.Auto;</w:t>
      </w:r>
    </w:p>
    <w:p w14:paraId="190BE89B" w14:textId="77777777" w:rsidR="00443BE8" w:rsidRPr="00443BE8" w:rsidRDefault="00443BE8" w:rsidP="00443BE8">
      <w:pPr>
        <w:pStyle w:val="Code"/>
        <w:rPr>
          <w:highlight w:val="white"/>
        </w:rPr>
      </w:pPr>
      <w:r w:rsidRPr="00443BE8">
        <w:rPr>
          <w:highlight w:val="white"/>
        </w:rPr>
        <w:t xml:space="preserve">      m_type = type;</w:t>
      </w:r>
    </w:p>
    <w:p w14:paraId="78E74F1B" w14:textId="77777777" w:rsidR="00443BE8" w:rsidRPr="00443BE8" w:rsidRDefault="00443BE8" w:rsidP="00443BE8">
      <w:pPr>
        <w:pStyle w:val="Code"/>
        <w:rPr>
          <w:highlight w:val="white"/>
        </w:rPr>
      </w:pPr>
      <w:r w:rsidRPr="00443BE8">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4533E1FF" w14:textId="77777777" w:rsidR="00443BE8" w:rsidRPr="00443BE8" w:rsidRDefault="00443BE8" w:rsidP="00443BE8">
      <w:pPr>
        <w:pStyle w:val="Code"/>
        <w:rPr>
          <w:highlight w:val="white"/>
        </w:rPr>
      </w:pPr>
      <w:r w:rsidRPr="00443BE8">
        <w:rPr>
          <w:highlight w:val="white"/>
        </w:rPr>
        <w:t xml:space="preserve">    public Symbol(ISet&lt;MiddleCode&gt; trueSet, ISet&lt;MiddleCode&gt; falseSet) {</w:t>
      </w:r>
    </w:p>
    <w:p w14:paraId="04FFA9E0" w14:textId="77777777" w:rsidR="003C093B" w:rsidRPr="003C093B" w:rsidRDefault="003C093B" w:rsidP="003C093B">
      <w:pPr>
        <w:pStyle w:val="Code"/>
      </w:pPr>
      <w:r w:rsidRPr="003C093B">
        <w:t xml:space="preserve">      m_name = $"{Symbol.TemporaryId}logical{TemporaryNameCount++}";</w:t>
      </w:r>
    </w:p>
    <w:p w14:paraId="11DC35E5" w14:textId="77777777" w:rsidR="00443BE8" w:rsidRPr="00443BE8" w:rsidRDefault="00443BE8" w:rsidP="00443BE8">
      <w:pPr>
        <w:pStyle w:val="Code"/>
        <w:rPr>
          <w:highlight w:val="white"/>
        </w:rPr>
      </w:pPr>
      <w:r w:rsidRPr="00443BE8">
        <w:rPr>
          <w:highlight w:val="white"/>
        </w:rPr>
        <w:t xml:space="preserve">      m_storage = Storage.Auto;</w:t>
      </w:r>
    </w:p>
    <w:p w14:paraId="480C5E18" w14:textId="4A7FCE8F" w:rsidR="00443BE8" w:rsidRPr="00443BE8" w:rsidRDefault="00443BE8" w:rsidP="00443BE8">
      <w:pPr>
        <w:pStyle w:val="Code"/>
        <w:rPr>
          <w:highlight w:val="white"/>
        </w:rPr>
      </w:pPr>
      <w:r w:rsidRPr="00443BE8">
        <w:rPr>
          <w:highlight w:val="white"/>
        </w:rPr>
        <w:t xml:space="preserve">      m_type </w:t>
      </w:r>
      <w:r w:rsidR="001F2BD0">
        <w:rPr>
          <w:highlight w:val="white"/>
        </w:rPr>
        <w:t>= new(</w:t>
      </w:r>
      <w:r w:rsidRPr="00443BE8">
        <w:rPr>
          <w:highlight w:val="white"/>
        </w:rPr>
        <w:t>Sort.Logical);</w:t>
      </w:r>
    </w:p>
    <w:p w14:paraId="1D8298A3" w14:textId="77777777" w:rsidR="00443BE8" w:rsidRPr="00443BE8" w:rsidRDefault="00443BE8" w:rsidP="00443BE8">
      <w:pPr>
        <w:pStyle w:val="Code"/>
        <w:rPr>
          <w:highlight w:val="white"/>
        </w:rPr>
      </w:pPr>
      <w:r w:rsidRPr="00443BE8">
        <w:rPr>
          <w:highlight w:val="white"/>
        </w:rPr>
        <w:t xml:space="preserve">      TrueSet = (trueSet != null) ? trueSet : (new HashSet&lt;MiddleCode&gt;());</w:t>
      </w:r>
    </w:p>
    <w:p w14:paraId="3626577E" w14:textId="77777777" w:rsidR="00443BE8" w:rsidRPr="00492109" w:rsidRDefault="00443BE8" w:rsidP="00443BE8">
      <w:pPr>
        <w:pStyle w:val="Code"/>
        <w:rPr>
          <w:highlight w:val="white"/>
          <w:lang w:val="da-DK"/>
        </w:rPr>
      </w:pPr>
      <w:r w:rsidRPr="00443BE8">
        <w:rPr>
          <w:highlight w:val="white"/>
        </w:rPr>
        <w:t xml:space="preserve">      </w:t>
      </w:r>
      <w:r w:rsidRPr="00492109">
        <w:rPr>
          <w:highlight w:val="white"/>
          <w:lang w:val="da-DK"/>
        </w:rPr>
        <w:t>FalseSet = (falseSet != null) ? falseSet</w:t>
      </w:r>
    </w:p>
    <w:p w14:paraId="77F7520A" w14:textId="77777777" w:rsidR="00443BE8" w:rsidRPr="00492109" w:rsidRDefault="00443BE8" w:rsidP="00443BE8">
      <w:pPr>
        <w:pStyle w:val="Code"/>
        <w:rPr>
          <w:highlight w:val="white"/>
          <w:lang w:val="da-DK"/>
        </w:rPr>
      </w:pPr>
      <w:r w:rsidRPr="00492109">
        <w:rPr>
          <w:highlight w:val="white"/>
          <w:lang w:val="da-DK"/>
        </w:rPr>
        <w:t xml:space="preserve">                                      : (new HashSet&lt;MiddleCode&gt;());</w:t>
      </w:r>
    </w:p>
    <w:p w14:paraId="66133E98" w14:textId="77777777" w:rsidR="00443BE8" w:rsidRPr="00443BE8" w:rsidRDefault="00443BE8" w:rsidP="00443BE8">
      <w:pPr>
        <w:pStyle w:val="Code"/>
        <w:rPr>
          <w:highlight w:val="white"/>
        </w:rPr>
      </w:pPr>
      <w:r w:rsidRPr="00492109">
        <w:rPr>
          <w:highlight w:val="white"/>
          <w:lang w:val="da-DK"/>
        </w:rPr>
        <w:t xml:space="preserve">    </w:t>
      </w:r>
      <w:r w:rsidRPr="00443BE8">
        <w:rPr>
          <w:highlight w:val="white"/>
        </w:rPr>
        <w:t>}</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0520896F" w14:textId="77777777" w:rsidR="00AE7D2A" w:rsidRPr="00AE7D2A" w:rsidRDefault="00AE7D2A" w:rsidP="00AE7D2A">
      <w:pPr>
        <w:pStyle w:val="Code"/>
        <w:rPr>
          <w:highlight w:val="white"/>
        </w:rPr>
      </w:pPr>
      <w:r w:rsidRPr="00AE7D2A">
        <w:rPr>
          <w:highlight w:val="white"/>
        </w:rPr>
        <w:t xml:space="preserve">    public Symbol(Type type, object value) {</w:t>
      </w:r>
    </w:p>
    <w:p w14:paraId="4C450F09" w14:textId="770804E2"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 null);</w:t>
      </w:r>
    </w:p>
    <w:p w14:paraId="105EB074" w14:textId="4DB6BC0C" w:rsidR="00AE7D2A" w:rsidRPr="00AE7D2A" w:rsidRDefault="00AE7D2A" w:rsidP="00AE7D2A">
      <w:pPr>
        <w:pStyle w:val="Code"/>
        <w:rPr>
          <w:highlight w:val="white"/>
        </w:rPr>
      </w:pPr>
      <w:r w:rsidRPr="00AE7D2A">
        <w:rPr>
          <w:highlight w:val="white"/>
        </w:rPr>
        <w:t xml:space="preserve">      </w:t>
      </w:r>
      <w:r w:rsidR="00D516D4">
        <w:rPr>
          <w:highlight w:val="white"/>
        </w:rPr>
        <w:t>Debug.Assert</w:t>
      </w:r>
      <w:r w:rsidRPr="00AE7D2A">
        <w:rPr>
          <w:highlight w:val="white"/>
        </w:rPr>
        <w:t>(!(value is bool));</w:t>
      </w:r>
    </w:p>
    <w:p w14:paraId="1BA40000" w14:textId="77777777" w:rsidR="00AE7D2A" w:rsidRPr="00AE7D2A" w:rsidRDefault="00AE7D2A" w:rsidP="00AE7D2A">
      <w:pPr>
        <w:pStyle w:val="Code"/>
        <w:rPr>
          <w:highlight w:val="white"/>
        </w:rPr>
      </w:pPr>
    </w:p>
    <w:p w14:paraId="7DA0B9C4" w14:textId="77777777" w:rsidR="00AE7D2A" w:rsidRPr="00AE7D2A" w:rsidRDefault="00AE7D2A" w:rsidP="00AE7D2A">
      <w:pPr>
        <w:pStyle w:val="Code"/>
        <w:rPr>
          <w:highlight w:val="white"/>
        </w:rPr>
      </w:pPr>
      <w:r w:rsidRPr="00AE7D2A">
        <w:rPr>
          <w:highlight w:val="white"/>
        </w:rPr>
        <w:t xml:space="preserve">      m_storage = Storage.Static;</w:t>
      </w:r>
    </w:p>
    <w:p w14:paraId="1A039622" w14:textId="77777777" w:rsidR="00AE7D2A" w:rsidRPr="00AE7D2A" w:rsidRDefault="00AE7D2A" w:rsidP="00AE7D2A">
      <w:pPr>
        <w:pStyle w:val="Code"/>
        <w:rPr>
          <w:highlight w:val="white"/>
        </w:rPr>
      </w:pPr>
      <w:r w:rsidRPr="00AE7D2A">
        <w:rPr>
          <w:highlight w:val="white"/>
        </w:rPr>
        <w:t xml:space="preserve">      m_type = type;</w:t>
      </w:r>
    </w:p>
    <w:p w14:paraId="16A348A2" w14:textId="77777777" w:rsidR="00AE7D2A" w:rsidRPr="00AE7D2A" w:rsidRDefault="00AE7D2A" w:rsidP="00AE7D2A">
      <w:pPr>
        <w:pStyle w:val="Code"/>
        <w:rPr>
          <w:highlight w:val="white"/>
        </w:rPr>
      </w:pPr>
      <w:r w:rsidRPr="00AE7D2A">
        <w:rPr>
          <w:highlight w:val="white"/>
        </w:rPr>
        <w:t xml:space="preserve">      m_value = CheckValue(m_type, value);</w:t>
      </w:r>
    </w:p>
    <w:p w14:paraId="11261DC3" w14:textId="77777777" w:rsidR="00AE7D2A" w:rsidRPr="00AE7D2A" w:rsidRDefault="00AE7D2A" w:rsidP="00AE7D2A">
      <w:pPr>
        <w:pStyle w:val="Code"/>
        <w:rPr>
          <w:highlight w:val="white"/>
        </w:rPr>
      </w:pPr>
    </w:p>
    <w:p w14:paraId="7E506A13" w14:textId="408E130B" w:rsidR="00AE7D2A" w:rsidRPr="00AE7D2A" w:rsidRDefault="00AE7D2A" w:rsidP="00AE7D2A">
      <w:pPr>
        <w:pStyle w:val="Code"/>
        <w:rPr>
          <w:highlight w:val="white"/>
        </w:rPr>
      </w:pPr>
      <w:r w:rsidRPr="00AE7D2A">
        <w:rPr>
          <w:highlight w:val="white"/>
        </w:rPr>
        <w:t xml:space="preserve">      if (m_value is string</w:t>
      </w:r>
      <w:r w:rsidR="00EA7FDC">
        <w:rPr>
          <w:highlight w:val="white"/>
        </w:rPr>
        <w:t xml:space="preserve"> </w:t>
      </w:r>
      <w:r w:rsidR="00EA7FDC" w:rsidRPr="00AE7D2A">
        <w:rPr>
          <w:highlight w:val="white"/>
        </w:rPr>
        <w:t>text</w:t>
      </w:r>
      <w:r w:rsidRPr="00AE7D2A">
        <w:rPr>
          <w:highlight w:val="white"/>
        </w:rPr>
        <w:t>) {</w:t>
      </w:r>
    </w:p>
    <w:p w14:paraId="1690DD2E" w14:textId="77777777" w:rsidR="003C093B" w:rsidRPr="003C093B" w:rsidRDefault="003C093B" w:rsidP="003C093B">
      <w:pPr>
        <w:pStyle w:val="Code"/>
      </w:pPr>
      <w:r w:rsidRPr="003C093B">
        <w:t xml:space="preserve">        m_name = $"string_{Slash.CharToHex(text)}{Symbol.NumberId}";</w:t>
      </w:r>
    </w:p>
    <w:p w14:paraId="4E81F75D" w14:textId="77777777" w:rsidR="003C093B" w:rsidRPr="003C093B" w:rsidRDefault="003C093B" w:rsidP="003C093B">
      <w:pPr>
        <w:pStyle w:val="Code"/>
      </w:pPr>
      <w:r w:rsidRPr="003C093B">
        <w:t xml:space="preserve">      }</w:t>
      </w:r>
    </w:p>
    <w:p w14:paraId="6AFB99D4" w14:textId="77777777" w:rsidR="003C093B" w:rsidRPr="003C093B" w:rsidRDefault="003C093B" w:rsidP="003C093B">
      <w:pPr>
        <w:pStyle w:val="Code"/>
      </w:pPr>
      <w:r w:rsidRPr="003C093B">
        <w:t xml:space="preserve">      else if (m_value is StaticBase staticBase) {</w:t>
      </w:r>
    </w:p>
    <w:p w14:paraId="51493B32" w14:textId="77777777" w:rsidR="003C093B" w:rsidRPr="003C093B" w:rsidRDefault="003C093B" w:rsidP="003C093B">
      <w:pPr>
        <w:pStyle w:val="Code"/>
      </w:pPr>
      <w:r w:rsidRPr="003C093B">
        <w:t xml:space="preserve">        m_name = $"{m_value.GetType().Name} {staticBase.UniqueName}" +</w:t>
      </w:r>
    </w:p>
    <w:p w14:paraId="0170DDA3" w14:textId="77777777" w:rsidR="003C093B" w:rsidRPr="003C093B" w:rsidRDefault="003C093B" w:rsidP="003C093B">
      <w:pPr>
        <w:pStyle w:val="Code"/>
      </w:pPr>
      <w:r w:rsidRPr="003C093B">
        <w:t xml:space="preserve">                 $"_{staticBase.Offset}{Symbol.NumberId}";</w:t>
      </w:r>
    </w:p>
    <w:p w14:paraId="5BC18199" w14:textId="77777777" w:rsidR="00AE7D2A" w:rsidRPr="00AE7D2A" w:rsidRDefault="00AE7D2A" w:rsidP="00AE7D2A">
      <w:pPr>
        <w:pStyle w:val="Code"/>
        <w:rPr>
          <w:highlight w:val="white"/>
        </w:rPr>
      </w:pPr>
      <w:r w:rsidRPr="00AE7D2A">
        <w:rPr>
          <w:highlight w:val="white"/>
        </w:rPr>
        <w:t xml:space="preserve">      }</w:t>
      </w:r>
    </w:p>
    <w:p w14:paraId="2995A612" w14:textId="77777777" w:rsidR="00AE7D2A" w:rsidRPr="00AE7D2A" w:rsidRDefault="00AE7D2A" w:rsidP="00AE7D2A">
      <w:pPr>
        <w:pStyle w:val="Code"/>
        <w:rPr>
          <w:highlight w:val="white"/>
        </w:rPr>
      </w:pPr>
      <w:r w:rsidRPr="00AE7D2A">
        <w:rPr>
          <w:highlight w:val="white"/>
        </w:rPr>
        <w:t xml:space="preserve">      else if (m_type.IsFloating()) {</w:t>
      </w:r>
    </w:p>
    <w:p w14:paraId="6D10D20F" w14:textId="59413E66" w:rsidR="00AE7D2A" w:rsidRPr="00AE7D2A" w:rsidRDefault="00AE7D2A" w:rsidP="00AE7D2A">
      <w:pPr>
        <w:pStyle w:val="Code"/>
        <w:rPr>
          <w:highlight w:val="white"/>
        </w:rPr>
      </w:pPr>
      <w:r w:rsidRPr="00AE7D2A">
        <w:rPr>
          <w:highlight w:val="white"/>
        </w:rPr>
        <w:t xml:space="preserve">        m_name = </w:t>
      </w:r>
      <w:r w:rsidR="003C093B">
        <w:rPr>
          <w:highlight w:val="white"/>
        </w:rPr>
        <w:t>$</w:t>
      </w:r>
      <w:r w:rsidRPr="00AE7D2A">
        <w:rPr>
          <w:highlight w:val="white"/>
        </w:rPr>
        <w:t>"floating</w:t>
      </w:r>
      <w:r w:rsidR="003C093B">
        <w:rPr>
          <w:highlight w:val="white"/>
        </w:rPr>
        <w:t>{</w:t>
      </w:r>
      <w:r w:rsidRPr="00AE7D2A">
        <w:rPr>
          <w:highlight w:val="white"/>
        </w:rPr>
        <w:t>m_type.Size()</w:t>
      </w:r>
      <w:r w:rsidR="003C093B">
        <w:rPr>
          <w:highlight w:val="white"/>
        </w:rPr>
        <w:t>}{</w:t>
      </w:r>
      <w:r w:rsidRPr="00AE7D2A">
        <w:rPr>
          <w:highlight w:val="white"/>
        </w:rPr>
        <w:t>Symbol.SeparatorId</w:t>
      </w:r>
      <w:r w:rsidR="003C093B">
        <w:rPr>
          <w:highlight w:val="white"/>
        </w:rPr>
        <w:t>}" +</w:t>
      </w:r>
    </w:p>
    <w:p w14:paraId="2CFA805E" w14:textId="77777777" w:rsidR="003C093B" w:rsidRDefault="00AE7D2A" w:rsidP="00AE7D2A">
      <w:pPr>
        <w:pStyle w:val="Code"/>
        <w:rPr>
          <w:highlight w:val="white"/>
        </w:rPr>
      </w:pPr>
      <w:r w:rsidRPr="00AE7D2A">
        <w:rPr>
          <w:highlight w:val="white"/>
        </w:rPr>
        <w:t xml:space="preserve">                 </w:t>
      </w:r>
      <w:r w:rsidR="003C093B">
        <w:rPr>
          <w:highlight w:val="white"/>
        </w:rPr>
        <w:t>$"{m</w:t>
      </w:r>
      <w:r w:rsidRPr="00AE7D2A">
        <w:rPr>
          <w:highlight w:val="white"/>
        </w:rPr>
        <w:t>_value.ToString().Replace("-", "minus")</w:t>
      </w:r>
      <w:r w:rsidR="003C093B">
        <w:rPr>
          <w:highlight w:val="white"/>
        </w:rPr>
        <w:t>}" +</w:t>
      </w:r>
    </w:p>
    <w:p w14:paraId="39577B44" w14:textId="700186CB" w:rsidR="00AE7D2A" w:rsidRPr="00AE7D2A" w:rsidRDefault="003C093B" w:rsidP="00AE7D2A">
      <w:pPr>
        <w:pStyle w:val="Code"/>
        <w:rPr>
          <w:highlight w:val="white"/>
        </w:rPr>
      </w:pPr>
      <w:r>
        <w:rPr>
          <w:highlight w:val="white"/>
        </w:rPr>
        <w:lastRenderedPageBreak/>
        <w:t xml:space="preserve">                </w:t>
      </w:r>
      <w:r w:rsidR="00AE7D2A" w:rsidRPr="00AE7D2A">
        <w:rPr>
          <w:highlight w:val="white"/>
        </w:rPr>
        <w:t xml:space="preserve"> Symbol.NumberId;</w:t>
      </w:r>
    </w:p>
    <w:p w14:paraId="6C20B63E" w14:textId="77777777" w:rsidR="00AE7D2A" w:rsidRPr="00AE7D2A" w:rsidRDefault="00AE7D2A" w:rsidP="00AE7D2A">
      <w:pPr>
        <w:pStyle w:val="Code"/>
        <w:rPr>
          <w:highlight w:val="white"/>
        </w:rPr>
      </w:pPr>
      <w:r w:rsidRPr="00AE7D2A">
        <w:rPr>
          <w:highlight w:val="white"/>
        </w:rPr>
        <w:t xml:space="preserve">      }</w:t>
      </w:r>
    </w:p>
    <w:p w14:paraId="3DFC60DC" w14:textId="77777777" w:rsidR="00AE7D2A" w:rsidRPr="00AE7D2A" w:rsidRDefault="00AE7D2A" w:rsidP="00AE7D2A">
      <w:pPr>
        <w:pStyle w:val="Code"/>
        <w:rPr>
          <w:highlight w:val="white"/>
        </w:rPr>
      </w:pPr>
      <w:r w:rsidRPr="00AE7D2A">
        <w:rPr>
          <w:highlight w:val="white"/>
        </w:rPr>
        <w:t xml:space="preserve">      else {</w:t>
      </w:r>
    </w:p>
    <w:p w14:paraId="161CA6F9" w14:textId="0DFD842C" w:rsidR="00AE7D2A" w:rsidRPr="00AE7D2A" w:rsidRDefault="00AE7D2A" w:rsidP="00AE7D2A">
      <w:pPr>
        <w:pStyle w:val="Code"/>
        <w:rPr>
          <w:highlight w:val="white"/>
        </w:rPr>
      </w:pPr>
      <w:r w:rsidRPr="00AE7D2A">
        <w:rPr>
          <w:highlight w:val="white"/>
        </w:rPr>
        <w:t xml:space="preserve">        m_name = </w:t>
      </w:r>
      <w:r w:rsidR="00CB4062">
        <w:rPr>
          <w:highlight w:val="white"/>
        </w:rPr>
        <w:t>$</w:t>
      </w:r>
      <w:r w:rsidRPr="00AE7D2A">
        <w:rPr>
          <w:highlight w:val="white"/>
        </w:rPr>
        <w:t>"integral</w:t>
      </w:r>
      <w:r w:rsidR="00CB4062">
        <w:rPr>
          <w:highlight w:val="white"/>
        </w:rPr>
        <w:t>{</w:t>
      </w:r>
      <w:r w:rsidRPr="00AE7D2A">
        <w:rPr>
          <w:highlight w:val="white"/>
        </w:rPr>
        <w:t>m_type.</w:t>
      </w:r>
      <w:r w:rsidR="00F93D91">
        <w:rPr>
          <w:highlight w:val="white"/>
        </w:rPr>
        <w:t>SizeAddress</w:t>
      </w:r>
      <w:r w:rsidRPr="00AE7D2A">
        <w:rPr>
          <w:highlight w:val="white"/>
        </w:rPr>
        <w:t>()</w:t>
      </w:r>
      <w:r w:rsidR="00CB4062">
        <w:rPr>
          <w:highlight w:val="white"/>
        </w:rPr>
        <w:t>}{</w:t>
      </w:r>
      <w:r w:rsidRPr="00AE7D2A">
        <w:rPr>
          <w:highlight w:val="white"/>
        </w:rPr>
        <w:t>Symbol.SeparatorId</w:t>
      </w:r>
      <w:r w:rsidR="00CB4062">
        <w:rPr>
          <w:highlight w:val="white"/>
        </w:rPr>
        <w:t>}" +</w:t>
      </w:r>
    </w:p>
    <w:p w14:paraId="787B94D9" w14:textId="771AD7FD" w:rsidR="00CB4062" w:rsidRDefault="00AE7D2A" w:rsidP="00AE7D2A">
      <w:pPr>
        <w:pStyle w:val="Code"/>
        <w:rPr>
          <w:highlight w:val="white"/>
        </w:rPr>
      </w:pPr>
      <w:r w:rsidRPr="00AE7D2A">
        <w:rPr>
          <w:highlight w:val="white"/>
        </w:rPr>
        <w:t xml:space="preserve">                 </w:t>
      </w:r>
      <w:r w:rsidR="00CB4062">
        <w:rPr>
          <w:highlight w:val="white"/>
        </w:rPr>
        <w:t>$"{</w:t>
      </w:r>
      <w:r w:rsidRPr="00AE7D2A">
        <w:rPr>
          <w:highlight w:val="white"/>
        </w:rPr>
        <w:t>m_value.ToString().Replace("-", "minus")</w:t>
      </w:r>
      <w:r w:rsidR="00CB4062">
        <w:rPr>
          <w:highlight w:val="white"/>
        </w:rPr>
        <w:t>}" +</w:t>
      </w:r>
    </w:p>
    <w:p w14:paraId="643E6A22" w14:textId="08F29687" w:rsidR="00AE7D2A" w:rsidRPr="00AE7D2A" w:rsidRDefault="00CB4062" w:rsidP="00AE7D2A">
      <w:pPr>
        <w:pStyle w:val="Code"/>
        <w:rPr>
          <w:highlight w:val="white"/>
        </w:rPr>
      </w:pPr>
      <w:r>
        <w:rPr>
          <w:highlight w:val="white"/>
        </w:rPr>
        <w:t xml:space="preserve">                 </w:t>
      </w:r>
      <w:r w:rsidR="00AE7D2A" w:rsidRPr="00AE7D2A">
        <w:rPr>
          <w:highlight w:val="white"/>
        </w:rPr>
        <w:t>Symbol.NumberId;</w:t>
      </w:r>
    </w:p>
    <w:p w14:paraId="497A85B9" w14:textId="77777777" w:rsidR="00AE7D2A" w:rsidRPr="00AE7D2A" w:rsidRDefault="00AE7D2A" w:rsidP="00AE7D2A">
      <w:pPr>
        <w:pStyle w:val="Code"/>
        <w:rPr>
          <w:highlight w:val="white"/>
        </w:rPr>
      </w:pPr>
      <w:r w:rsidRPr="00AE7D2A">
        <w:rPr>
          <w:highlight w:val="white"/>
        </w:rPr>
        <w:t xml:space="preserve">      }</w:t>
      </w:r>
    </w:p>
    <w:p w14:paraId="7C68EF35" w14:textId="77777777" w:rsidR="00AE7D2A" w:rsidRPr="00AE7D2A" w:rsidRDefault="00AE7D2A" w:rsidP="00AE7D2A">
      <w:pPr>
        <w:pStyle w:val="Code"/>
        <w:rPr>
          <w:highlight w:val="white"/>
        </w:rPr>
      </w:pPr>
    </w:p>
    <w:p w14:paraId="60ADBEC3" w14:textId="77777777" w:rsidR="00AE7D2A" w:rsidRPr="00AE7D2A" w:rsidRDefault="00AE7D2A" w:rsidP="00AE7D2A">
      <w:pPr>
        <w:pStyle w:val="Code"/>
        <w:rPr>
          <w:highlight w:val="white"/>
        </w:rPr>
      </w:pPr>
      <w:r w:rsidRPr="00AE7D2A">
        <w:rPr>
          <w:highlight w:val="white"/>
        </w:rPr>
        <w:t xml:space="preserve">      m_uniqueName = Symbol.FileMarker + (UniqueNameCount++) + m_name;</w:t>
      </w:r>
    </w:p>
    <w:p w14:paraId="047C1815" w14:textId="77777777" w:rsidR="00AE7D2A" w:rsidRPr="00AE7D2A" w:rsidRDefault="00AE7D2A" w:rsidP="00AE7D2A">
      <w:pPr>
        <w:pStyle w:val="Code"/>
        <w:rPr>
          <w:highlight w:val="white"/>
        </w:rPr>
      </w:pPr>
      <w:r w:rsidRPr="00AE7D2A">
        <w:rPr>
          <w:highlight w:val="white"/>
        </w:rPr>
        <w:t xml:space="preserve">    }</w:t>
      </w:r>
    </w:p>
    <w:p w14:paraId="73A94731" w14:textId="1452C9CA" w:rsidR="00C412A1" w:rsidRPr="00903DBA" w:rsidRDefault="00C412A1" w:rsidP="00C412A1">
      <w:pPr>
        <w:rPr>
          <w:highlight w:val="white"/>
        </w:rPr>
      </w:pPr>
      <w:r w:rsidRPr="00903DBA">
        <w:rPr>
          <w:highlight w:val="white"/>
        </w:rPr>
        <w:t xml:space="preserve">If the value of the symbol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value, we check that it does not exceed its limits, which is defined for each integral type.</w:t>
      </w:r>
    </w:p>
    <w:p w14:paraId="401D216E" w14:textId="77777777" w:rsidR="00C412A1" w:rsidRPr="00903DBA" w:rsidRDefault="00C412A1" w:rsidP="00C412A1">
      <w:pPr>
        <w:pStyle w:val="Code"/>
        <w:rPr>
          <w:highlight w:val="white"/>
        </w:rPr>
      </w:pPr>
      <w:r w:rsidRPr="00903DBA">
        <w:rPr>
          <w:highlight w:val="white"/>
        </w:rPr>
        <w:t xml:space="preserve">    private static object CheckValue(Type type, object value) {</w:t>
      </w:r>
    </w:p>
    <w:p w14:paraId="389851E7" w14:textId="48825D2D" w:rsidR="00C412A1" w:rsidRPr="00903DBA" w:rsidRDefault="00C412A1" w:rsidP="00C412A1">
      <w:pPr>
        <w:pStyle w:val="Code"/>
        <w:rPr>
          <w:highlight w:val="white"/>
        </w:rPr>
      </w:pPr>
      <w:r w:rsidRPr="00903DBA">
        <w:rPr>
          <w:highlight w:val="white"/>
        </w:rPr>
        <w:t xml:space="preserve">      if (value is BigInteger</w:t>
      </w:r>
      <w:r w:rsidR="00EA7FDC">
        <w:rPr>
          <w:highlight w:val="white"/>
        </w:rPr>
        <w:t xml:space="preserve"> </w:t>
      </w:r>
      <w:r w:rsidR="00EA7FDC" w:rsidRPr="00903DBA">
        <w:rPr>
          <w:highlight w:val="white"/>
        </w:rPr>
        <w:t>bigValue</w:t>
      </w:r>
      <w:r w:rsidRPr="00903DBA">
        <w:rPr>
          <w:highlight w:val="white"/>
        </w:rPr>
        <w:t>) {</w:t>
      </w:r>
    </w:p>
    <w:p w14:paraId="253A3F2C" w14:textId="77777777" w:rsidR="00C412A1" w:rsidRPr="00903DBA" w:rsidRDefault="00C412A1" w:rsidP="00C412A1">
      <w:pPr>
        <w:pStyle w:val="Code"/>
        <w:rPr>
          <w:highlight w:val="white"/>
        </w:rPr>
      </w:pPr>
      <w:r w:rsidRPr="00903DBA">
        <w:rPr>
          <w:highlight w:val="white"/>
        </w:rPr>
        <w:t xml:space="preserve">        if (type.IsUnsigned() &amp;&amp; (bigValue &lt; 0)) {</w:t>
      </w:r>
    </w:p>
    <w:p w14:paraId="46964AA2" w14:textId="77777777" w:rsidR="00C412A1" w:rsidRPr="00903DBA" w:rsidRDefault="00C412A1" w:rsidP="00C412A1">
      <w:pPr>
        <w:pStyle w:val="Code"/>
        <w:rPr>
          <w:highlight w:val="white"/>
        </w:rPr>
      </w:pPr>
      <w:r w:rsidRPr="00903DBA">
        <w:rPr>
          <w:highlight w:val="white"/>
        </w:rPr>
        <w:t xml:space="preserve">          bigValue += TypeSize.GetMaxValue(type.Sort) + 1;</w:t>
      </w:r>
    </w:p>
    <w:p w14:paraId="0EBA05EA" w14:textId="77777777" w:rsidR="00C412A1" w:rsidRPr="00903DBA" w:rsidRDefault="00C412A1" w:rsidP="00C412A1">
      <w:pPr>
        <w:pStyle w:val="Code"/>
        <w:rPr>
          <w:highlight w:val="white"/>
        </w:rPr>
      </w:pPr>
      <w:r w:rsidRPr="00903DBA">
        <w:rPr>
          <w:highlight w:val="white"/>
        </w:rPr>
        <w:t xml:space="preserve">        }</w:t>
      </w:r>
    </w:p>
    <w:p w14:paraId="1181AC6A" w14:textId="77777777" w:rsidR="00C412A1" w:rsidRPr="00903DBA" w:rsidRDefault="00C412A1" w:rsidP="00C412A1">
      <w:pPr>
        <w:pStyle w:val="Code"/>
        <w:rPr>
          <w:highlight w:val="white"/>
        </w:rPr>
      </w:pPr>
    </w:p>
    <w:p w14:paraId="36C02025" w14:textId="5C422245" w:rsidR="00C412A1" w:rsidRPr="00903DBA" w:rsidRDefault="00C412A1" w:rsidP="00C412A1">
      <w:pPr>
        <w:pStyle w:val="Code"/>
        <w:rPr>
          <w:highlight w:val="white"/>
        </w:rPr>
      </w:pPr>
      <w:r w:rsidRPr="00903DBA">
        <w:rPr>
          <w:highlight w:val="white"/>
        </w:rPr>
        <w:t xml:space="preserve">        </w:t>
      </w:r>
      <w:r w:rsidR="0056352A">
        <w:rPr>
          <w:highlight w:val="white"/>
        </w:rPr>
        <w:t>Error.Check</w:t>
      </w:r>
      <w:r w:rsidRPr="00903DBA">
        <w:rPr>
          <w:highlight w:val="white"/>
        </w:rPr>
        <w:t>((bigValue &gt;= TypeSize.GetMinValue(type.Sort)) &amp;&amp;</w:t>
      </w:r>
    </w:p>
    <w:p w14:paraId="039E09C8" w14:textId="77777777" w:rsidR="00C412A1" w:rsidRPr="00903DBA" w:rsidRDefault="00C412A1" w:rsidP="00C412A1">
      <w:pPr>
        <w:pStyle w:val="Code"/>
        <w:rPr>
          <w:highlight w:val="white"/>
        </w:rPr>
      </w:pPr>
      <w:r w:rsidRPr="00903DBA">
        <w:rPr>
          <w:highlight w:val="white"/>
        </w:rPr>
        <w:t xml:space="preserve">                     (bigValue &lt;= TypeSize.GetMaxValue(type.Sort)),</w:t>
      </w:r>
    </w:p>
    <w:p w14:paraId="60E9E511" w14:textId="67DC9DA4" w:rsidR="00C412A1" w:rsidRPr="00903DBA" w:rsidRDefault="00C412A1" w:rsidP="00C412A1">
      <w:pPr>
        <w:pStyle w:val="Code"/>
        <w:rPr>
          <w:highlight w:val="white"/>
        </w:rPr>
      </w:pPr>
      <w:r w:rsidRPr="00903DBA">
        <w:rPr>
          <w:highlight w:val="white"/>
        </w:rPr>
        <w:t xml:space="preserve">                     </w:t>
      </w:r>
      <w:r w:rsidR="00ED0C7E">
        <w:rPr>
          <w:highlight w:val="white"/>
        </w:rPr>
        <w:t>$"{</w:t>
      </w:r>
      <w:r w:rsidRPr="00903DBA">
        <w:rPr>
          <w:highlight w:val="white"/>
        </w:rPr>
        <w:t>type</w:t>
      </w:r>
      <w:r w:rsidR="00ED0C7E">
        <w:rPr>
          <w:highlight w:val="white"/>
        </w:rPr>
        <w:t>}</w:t>
      </w:r>
      <w:r w:rsidRPr="00903DBA">
        <w:rPr>
          <w:highlight w:val="white"/>
        </w:rPr>
        <w:t xml:space="preserve">: </w:t>
      </w:r>
      <w:r w:rsidR="00ED0C7E">
        <w:rPr>
          <w:highlight w:val="white"/>
        </w:rPr>
        <w:t>{</w:t>
      </w:r>
      <w:r w:rsidRPr="00903DBA">
        <w:rPr>
          <w:highlight w:val="white"/>
        </w:rPr>
        <w:t>value</w:t>
      </w:r>
      <w:r w:rsidR="00ED0C7E">
        <w:rPr>
          <w:highlight w:val="white"/>
        </w:rPr>
        <w:t>}"</w:t>
      </w:r>
      <w:r w:rsidRPr="00903DBA">
        <w:rPr>
          <w:highlight w:val="white"/>
        </w:rPr>
        <w:t>, Message.Value_overflow);</w:t>
      </w:r>
    </w:p>
    <w:p w14:paraId="0805ABD9" w14:textId="77777777" w:rsidR="00C412A1" w:rsidRPr="00903DBA" w:rsidRDefault="00C412A1" w:rsidP="00C412A1">
      <w:pPr>
        <w:pStyle w:val="Code"/>
        <w:rPr>
          <w:highlight w:val="white"/>
        </w:rPr>
      </w:pPr>
      <w:r w:rsidRPr="00903DBA">
        <w:rPr>
          <w:highlight w:val="white"/>
        </w:rPr>
        <w:t xml:space="preserve">        return bigValue;</w:t>
      </w:r>
    </w:p>
    <w:p w14:paraId="5C9E622C" w14:textId="77777777" w:rsidR="00C412A1" w:rsidRPr="00903DBA" w:rsidRDefault="00C412A1" w:rsidP="00C412A1">
      <w:pPr>
        <w:pStyle w:val="Code"/>
        <w:rPr>
          <w:highlight w:val="white"/>
        </w:rPr>
      </w:pPr>
      <w:r w:rsidRPr="00903DBA">
        <w:rPr>
          <w:highlight w:val="white"/>
        </w:rPr>
        <w:t xml:space="preserve">      }</w:t>
      </w:r>
    </w:p>
    <w:p w14:paraId="4329109E" w14:textId="77777777" w:rsidR="00C412A1" w:rsidRPr="00903DBA" w:rsidRDefault="00C412A1" w:rsidP="00C412A1">
      <w:pPr>
        <w:pStyle w:val="Code"/>
        <w:rPr>
          <w:highlight w:val="white"/>
        </w:rPr>
      </w:pPr>
    </w:p>
    <w:p w14:paraId="196F670D" w14:textId="77777777" w:rsidR="00C412A1" w:rsidRPr="00903DBA" w:rsidRDefault="00C412A1" w:rsidP="00C412A1">
      <w:pPr>
        <w:pStyle w:val="Code"/>
        <w:rPr>
          <w:highlight w:val="white"/>
        </w:rPr>
      </w:pPr>
      <w:r w:rsidRPr="00903DBA">
        <w:rPr>
          <w:highlight w:val="white"/>
        </w:rPr>
        <w:t xml:space="preserve">      return value;</w:t>
      </w:r>
    </w:p>
    <w:p w14:paraId="61D1158B" w14:textId="77777777" w:rsidR="00C412A1" w:rsidRPr="00903DBA" w:rsidRDefault="00C412A1" w:rsidP="00C412A1">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284E6C8F" w14:textId="3A0603C7" w:rsidR="009F7A62" w:rsidRDefault="009F7A62" w:rsidP="00853A55">
      <w:pPr>
        <w:pStyle w:val="Code"/>
        <w:rPr>
          <w:highlight w:val="white"/>
        </w:rPr>
      </w:pPr>
      <w:r w:rsidRPr="00903DBA">
        <w:rPr>
          <w:highlight w:val="white"/>
        </w:rPr>
        <w:t xml:space="preserve">    }</w:t>
      </w:r>
    </w:p>
    <w:p w14:paraId="13CBCD2D" w14:textId="77777777" w:rsidR="00853A55" w:rsidRPr="00853A55" w:rsidRDefault="00853A55" w:rsidP="00853A55">
      <w:pPr>
        <w:pStyle w:val="Code"/>
        <w:rPr>
          <w:highlight w:val="white"/>
        </w:rPr>
      </w:pPr>
    </w:p>
    <w:p w14:paraId="72AFA3B1" w14:textId="77777777" w:rsidR="00853A55" w:rsidRPr="00853A55" w:rsidRDefault="00853A55" w:rsidP="00853A55">
      <w:pPr>
        <w:pStyle w:val="Code"/>
        <w:rPr>
          <w:highlight w:val="white"/>
        </w:rPr>
      </w:pPr>
      <w:r w:rsidRPr="00853A55">
        <w:rPr>
          <w:highlight w:val="white"/>
        </w:rPr>
        <w:t xml:space="preserve">    public bool IsExternOrStaticArray() {</w:t>
      </w:r>
    </w:p>
    <w:p w14:paraId="5727B8A2" w14:textId="77777777" w:rsidR="00853A55" w:rsidRPr="00853A55" w:rsidRDefault="00853A55" w:rsidP="00853A55">
      <w:pPr>
        <w:pStyle w:val="Code"/>
        <w:rPr>
          <w:highlight w:val="white"/>
        </w:rPr>
      </w:pPr>
      <w:r w:rsidRPr="00853A55">
        <w:rPr>
          <w:highlight w:val="white"/>
        </w:rPr>
        <w:t xml:space="preserve">      return IsExternOrStatic() &amp;&amp; m_type.IsArray();</w:t>
      </w:r>
    </w:p>
    <w:p w14:paraId="29E2F818" w14:textId="77777777" w:rsidR="00853A55" w:rsidRPr="00853A55" w:rsidRDefault="00853A55" w:rsidP="00853A55">
      <w:pPr>
        <w:pStyle w:val="Code"/>
        <w:rPr>
          <w:highlight w:val="white"/>
        </w:rPr>
      </w:pPr>
      <w:r w:rsidRPr="00853A55">
        <w:rPr>
          <w:highlight w:val="white"/>
        </w:rPr>
        <w:t xml:space="preserve">    }</w:t>
      </w:r>
    </w:p>
    <w:p w14:paraId="03547103" w14:textId="77777777" w:rsidR="00853A55" w:rsidRPr="00853A55" w:rsidRDefault="00853A55" w:rsidP="00853A55">
      <w:pPr>
        <w:pStyle w:val="Code"/>
        <w:rPr>
          <w:highlight w:val="white"/>
        </w:rPr>
      </w:pP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28545516"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4936E578" w:rsidR="00C50D3D"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417CDA58" w:rsidR="0034798B" w:rsidRPr="00903DBA" w:rsidRDefault="00CC1DF4" w:rsidP="0060539D">
      <w:pPr>
        <w:pStyle w:val="Heading2"/>
      </w:pPr>
      <w:bookmarkStart w:id="301" w:name="_Toc98936344"/>
      <w:r>
        <w:t>&lt;</w:t>
      </w:r>
      <w:proofErr w:type="spellStart"/>
      <w:r>
        <w:t>h2</w:t>
      </w:r>
      <w:proofErr w:type="spellEnd"/>
      <w:r>
        <w:t>&gt;</w:t>
      </w:r>
      <w:bookmarkStart w:id="302" w:name="_Ref58962643"/>
      <w:r>
        <w:t xml:space="preserve">The </w:t>
      </w:r>
      <w:r w:rsidRPr="00903DBA">
        <w:t>Static Symbol</w:t>
      </w:r>
      <w:bookmarkEnd w:id="302"/>
      <w:r>
        <w:t>&lt;/</w:t>
      </w:r>
      <w:proofErr w:type="spellStart"/>
      <w:r>
        <w:t>h2</w:t>
      </w:r>
      <w:proofErr w:type="spellEnd"/>
      <w:r>
        <w:t>&gt;</w:t>
      </w:r>
      <w:bookmarkEnd w:id="301"/>
    </w:p>
    <w:p w14:paraId="0F83C858" w14:textId="0BCB1B8E" w:rsidR="00D25C8E" w:rsidRPr="00903DBA" w:rsidRDefault="00D25C8E" w:rsidP="00D25C8E">
      <w:r w:rsidRPr="00903DBA">
        <w:t xml:space="preserve">The </w:t>
      </w:r>
      <w:r w:rsidR="00D4318D">
        <w:rPr>
          <w:rStyle w:val="KeyWord0"/>
        </w:rPr>
        <w:t>&lt;k&gt;</w:t>
      </w:r>
      <w:r w:rsidR="00D4318D" w:rsidRPr="00903DBA">
        <w:rPr>
          <w:rStyle w:val="KeyWord0"/>
        </w:rPr>
        <w:t>StaticSymbol</w:t>
      </w:r>
      <w:r w:rsidR="00D4318D">
        <w:rPr>
          <w:rStyle w:val="KeyWord0"/>
        </w:rPr>
        <w:t>&lt;/k&gt;</w:t>
      </w:r>
      <w:r w:rsidRPr="00903DBA">
        <w:t xml:space="preserve"> class is the base class of </w:t>
      </w:r>
      <w:r w:rsidR="00D4318D">
        <w:rPr>
          <w:rStyle w:val="KeyWord0"/>
        </w:rPr>
        <w:t>&lt;k&gt;</w:t>
      </w:r>
      <w:r w:rsidR="00D4318D" w:rsidRPr="00903DBA">
        <w:rPr>
          <w:rStyle w:val="KeyWord0"/>
        </w:rPr>
        <w:t>StaticSymbolLinux</w:t>
      </w:r>
      <w:r w:rsidR="00D4318D">
        <w:rPr>
          <w:rStyle w:val="KeyWord0"/>
        </w:rPr>
        <w:t>&lt;/k&gt;</w:t>
      </w:r>
      <w:r w:rsidR="000C27BF" w:rsidRPr="00903DBA">
        <w:t xml:space="preserve"> and </w:t>
      </w:r>
      <w:r w:rsidR="00D4318D">
        <w:rPr>
          <w:rStyle w:val="KeyWord0"/>
        </w:rPr>
        <w:t>&lt;k&gt;</w:t>
      </w:r>
      <w:r w:rsidR="00D4318D" w:rsidRPr="00903DBA">
        <w:rPr>
          <w:rStyle w:val="KeyWord0"/>
        </w:rPr>
        <w:t>StaticSymbolWindows</w:t>
      </w:r>
      <w:r w:rsidR="00D4318D">
        <w:rPr>
          <w:rStyle w:val="KeyWord0"/>
        </w:rPr>
        <w:t>&lt;/k&gt;</w:t>
      </w:r>
      <w:r w:rsidR="000C27BF" w:rsidRPr="00903DBA">
        <w:t>.</w:t>
      </w:r>
    </w:p>
    <w:p w14:paraId="0AA5AF9F" w14:textId="3E35D0BC" w:rsidR="0034798B" w:rsidRPr="00903DBA" w:rsidRDefault="000274D4" w:rsidP="00AB7E45">
      <w:pPr>
        <w:pStyle w:val="CodeHeader"/>
      </w:pPr>
      <w:r>
        <w:t>&lt;</w:t>
      </w:r>
      <w:proofErr w:type="spellStart"/>
      <w:r>
        <w:t>ch</w:t>
      </w:r>
      <w:proofErr w:type="spellEnd"/>
      <w:r>
        <w:t>&gt;</w:t>
      </w:r>
      <w:proofErr w:type="spellStart"/>
      <w:r w:rsidRPr="00903DBA">
        <w:t>StaticSymbol</w:t>
      </w:r>
      <w:r>
        <w:t>.</w:t>
      </w:r>
      <w:r w:rsidRPr="00903DBA">
        <w:t>cs</w:t>
      </w:r>
      <w:proofErr w:type="spellEnd"/>
      <w:r>
        <w:t>&lt;/</w:t>
      </w:r>
      <w:proofErr w:type="spellStart"/>
      <w:r>
        <w:t>ch</w:t>
      </w:r>
      <w:proofErr w:type="spellEnd"/>
      <w:r>
        <w:t>&gt;</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lastRenderedPageBreak/>
        <w:t xml:space="preserve">    public StaticSymbol() {</w:t>
      </w:r>
    </w:p>
    <w:p w14:paraId="5F08847F" w14:textId="77777777" w:rsidR="00CD667B" w:rsidRDefault="00AB7E45" w:rsidP="00AB7E45">
      <w:pPr>
        <w:pStyle w:val="Code"/>
        <w:rPr>
          <w:highlight w:val="white"/>
        </w:rPr>
      </w:pPr>
      <w:r w:rsidRPr="00903DBA">
        <w:rPr>
          <w:highlight w:val="white"/>
        </w:rPr>
        <w:t xml:space="preserve">      </w:t>
      </w:r>
      <w:r w:rsidR="00CD667B">
        <w:rPr>
          <w:highlight w:val="white"/>
        </w:rPr>
        <w:t>// Empty</w:t>
      </w:r>
    </w:p>
    <w:p w14:paraId="29463B37" w14:textId="637D7543"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2568BE0C"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w:t>
      </w:r>
      <w:r w:rsidR="00C96B29">
        <w:rPr>
          <w:highlight w:val="white"/>
        </w:rPr>
        <w:t xml:space="preserve">is valid if </w:t>
      </w:r>
      <w:r w:rsidR="002468A2" w:rsidRPr="00903DBA">
        <w:rPr>
          <w:highlight w:val="white"/>
        </w:rPr>
        <w:t xml:space="preserve">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B9DDC28" w:rsidR="00AB7E45" w:rsidRDefault="00AB7E45" w:rsidP="00AB7E45">
      <w:pPr>
        <w:pStyle w:val="Code"/>
        <w:rPr>
          <w:highlight w:val="white"/>
        </w:rPr>
      </w:pPr>
      <w:r w:rsidRPr="00903DBA">
        <w:rPr>
          <w:highlight w:val="white"/>
        </w:rPr>
        <w:t xml:space="preserve">      if (obj is StaticSymbol</w:t>
      </w:r>
      <w:r w:rsidR="00EA7FDC">
        <w:rPr>
          <w:highlight w:val="white"/>
        </w:rPr>
        <w:t xml:space="preserve"> s</w:t>
      </w:r>
      <w:r w:rsidR="00EA7FDC" w:rsidRPr="00903DBA">
        <w:rPr>
          <w:highlight w:val="white"/>
        </w:rPr>
        <w:t>taticSymbol</w:t>
      </w:r>
      <w:r w:rsidRPr="00903DBA">
        <w:rPr>
          <w:highlight w:val="white"/>
        </w:rPr>
        <w:t>) {</w:t>
      </w:r>
    </w:p>
    <w:p w14:paraId="44CB4C57" w14:textId="5FC356FE" w:rsidR="00AB7E45" w:rsidRPr="00903DBA" w:rsidRDefault="00AB7E45" w:rsidP="00AB7E45">
      <w:pPr>
        <w:pStyle w:val="Code"/>
        <w:rPr>
          <w:highlight w:val="white"/>
        </w:rPr>
      </w:pPr>
      <w:r w:rsidRPr="00903DBA">
        <w:rPr>
          <w:highlight w:val="white"/>
        </w:rPr>
        <w:t xml:space="preserve">        return m_uniqueName.Equals(</w:t>
      </w:r>
      <w:r w:rsidR="00C96B29">
        <w:rPr>
          <w:highlight w:val="white"/>
        </w:rPr>
        <w:t>staticSymbol</w:t>
      </w:r>
      <w:r w:rsidRPr="00903DBA">
        <w:rPr>
          <w:highlight w:val="white"/>
        </w:rPr>
        <w:t>.m_uniqueName);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5DC3A4C" w:rsidR="00AB7E45" w:rsidRPr="00903DBA" w:rsidRDefault="000C27BF" w:rsidP="005879D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Write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Read</w:t>
      </w:r>
      <w:r w:rsidR="00D4318D">
        <w:rPr>
          <w:rStyle w:val="KeyWord0"/>
          <w:highlight w:val="white"/>
        </w:rPr>
        <w:t>&lt;/k&gt;</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A70FE28" w:rsidR="008F09F5" w:rsidRPr="00903DBA" w:rsidRDefault="008F09F5" w:rsidP="008F09F5">
      <w:r w:rsidRPr="00903DBA">
        <w:rPr>
          <w:highlight w:val="white"/>
        </w:rPr>
        <w:t xml:space="preserve">The </w:t>
      </w:r>
      <w:r w:rsidR="00D4318D">
        <w:rPr>
          <w:rStyle w:val="KeyWord0"/>
        </w:rPr>
        <w:t>&lt;k&gt;</w:t>
      </w:r>
      <w:r w:rsidR="00D4318D" w:rsidRPr="00903DBA">
        <w:rPr>
          <w:rStyle w:val="KeyWord0"/>
        </w:rPr>
        <w:t>StaticSymbolLinux</w:t>
      </w:r>
      <w:r w:rsidR="00D4318D">
        <w:rPr>
          <w:rStyle w:val="KeyWord0"/>
        </w:rPr>
        <w:t>&lt;/k&gt;</w:t>
      </w:r>
      <w:r w:rsidRPr="00903DBA">
        <w:t xml:space="preserve"> class</w:t>
      </w:r>
      <w:r w:rsidR="00E30E31" w:rsidRPr="00903DBA">
        <w:t xml:space="preserve"> is a sub class of </w:t>
      </w:r>
      <w:r w:rsidR="00D4318D">
        <w:rPr>
          <w:rStyle w:val="KeyWord0"/>
        </w:rPr>
        <w:t>&lt;k&gt;</w:t>
      </w:r>
      <w:r w:rsidR="00D4318D" w:rsidRPr="00903DBA">
        <w:rPr>
          <w:rStyle w:val="KeyWord0"/>
        </w:rPr>
        <w:t>StaticSymbol</w:t>
      </w:r>
      <w:r w:rsidR="00D4318D">
        <w:rPr>
          <w:rStyle w:val="KeyWord0"/>
        </w:rPr>
        <w:t>&lt;/k&gt;</w:t>
      </w:r>
      <w:r w:rsidR="00E30E31" w:rsidRPr="00903DBA">
        <w:t>.</w:t>
      </w:r>
      <w:r w:rsidR="002D10F0" w:rsidRPr="00903DBA">
        <w:t xml:space="preserve"> The </w:t>
      </w:r>
      <w:r w:rsidR="00D4318D">
        <w:rPr>
          <w:rStyle w:val="KeyWord0"/>
        </w:rPr>
        <w:t>&lt;k&gt;</w:t>
      </w:r>
      <w:r w:rsidR="00D4318D" w:rsidRPr="00903DBA">
        <w:rPr>
          <w:rStyle w:val="KeyWord0"/>
        </w:rPr>
        <w:t>m_textList</w:t>
      </w:r>
      <w:r w:rsidR="00D4318D">
        <w:rPr>
          <w:rStyle w:val="KeyWord0"/>
        </w:rPr>
        <w:t>&lt;/k&gt;</w:t>
      </w:r>
      <w:r w:rsidR="002D10F0" w:rsidRPr="00903DBA">
        <w:t xml:space="preserve"> field hold the assembly code instructions, and </w:t>
      </w:r>
      <w:r w:rsidR="00D4318D">
        <w:rPr>
          <w:rStyle w:val="KeyWord0"/>
        </w:rPr>
        <w:t>&lt;k&gt;</w:t>
      </w:r>
      <w:r w:rsidR="00D4318D" w:rsidRPr="00903DBA">
        <w:rPr>
          <w:rStyle w:val="KeyWord0"/>
        </w:rPr>
        <w:t>m_externSet</w:t>
      </w:r>
      <w:r w:rsidR="00D4318D">
        <w:rPr>
          <w:rStyle w:val="KeyWord0"/>
        </w:rPr>
        <w:t>&lt;/k&gt;</w:t>
      </w:r>
      <w:r w:rsidR="002D10F0" w:rsidRPr="00903DBA">
        <w:t xml:space="preserve"> holds the extern references of the assembly code.</w:t>
      </w:r>
    </w:p>
    <w:p w14:paraId="114F2EEC" w14:textId="54DB354C" w:rsidR="0034798B" w:rsidRPr="00903DBA" w:rsidRDefault="000274D4" w:rsidP="00AB7E45">
      <w:pPr>
        <w:pStyle w:val="CodeHeader"/>
      </w:pPr>
      <w:r>
        <w:t>&lt;</w:t>
      </w:r>
      <w:proofErr w:type="spellStart"/>
      <w:r>
        <w:t>ch</w:t>
      </w:r>
      <w:proofErr w:type="spellEnd"/>
      <w:r>
        <w:t>&gt;</w:t>
      </w:r>
      <w:proofErr w:type="spellStart"/>
      <w:r w:rsidRPr="00903DBA">
        <w:t>StaticSymbolLinux</w:t>
      </w:r>
      <w:r>
        <w:t>.</w:t>
      </w:r>
      <w:r w:rsidRPr="00903DBA">
        <w:t>cs</w:t>
      </w:r>
      <w:proofErr w:type="spellEnd"/>
      <w:r>
        <w:t>&lt;/</w:t>
      </w:r>
      <w:proofErr w:type="spellStart"/>
      <w:r>
        <w:t>ch</w:t>
      </w:r>
      <w:proofErr w:type="spellEnd"/>
      <w:r>
        <w:t>&gt;</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492109" w:rsidRDefault="00753E1A" w:rsidP="00753E1A">
      <w:pPr>
        <w:pStyle w:val="Code"/>
        <w:rPr>
          <w:highlight w:val="white"/>
          <w:lang w:val="sv-SE"/>
        </w:rPr>
      </w:pPr>
      <w:r w:rsidRPr="00903DBA">
        <w:rPr>
          <w:highlight w:val="white"/>
        </w:rPr>
        <w:lastRenderedPageBreak/>
        <w:t xml:space="preserve">      </w:t>
      </w:r>
      <w:r w:rsidRPr="00492109">
        <w:rPr>
          <w:highlight w:val="white"/>
          <w:lang w:val="sv-SE"/>
        </w:rPr>
        <w:t>m_textList = textList;</w:t>
      </w:r>
    </w:p>
    <w:p w14:paraId="6C5A14B1" w14:textId="77777777" w:rsidR="00753E1A" w:rsidRPr="00492109" w:rsidRDefault="00753E1A" w:rsidP="00753E1A">
      <w:pPr>
        <w:pStyle w:val="Code"/>
        <w:rPr>
          <w:highlight w:val="white"/>
          <w:lang w:val="sv-SE"/>
        </w:rPr>
      </w:pPr>
      <w:r w:rsidRPr="00492109">
        <w:rPr>
          <w:highlight w:val="white"/>
          <w:lang w:val="sv-SE"/>
        </w:rPr>
        <w:t xml:space="preserve">      m_externSet = externSet;</w:t>
      </w:r>
    </w:p>
    <w:p w14:paraId="56D8B3B9" w14:textId="77777777" w:rsidR="00753E1A" w:rsidRPr="00903DBA" w:rsidRDefault="00753E1A" w:rsidP="00753E1A">
      <w:pPr>
        <w:pStyle w:val="Code"/>
        <w:rPr>
          <w:highlight w:val="white"/>
        </w:rPr>
      </w:pPr>
      <w:r w:rsidRPr="00492109">
        <w:rPr>
          <w:highlight w:val="white"/>
          <w:lang w:val="sv-SE"/>
        </w:rPr>
        <w:t xml:space="preserve">    </w:t>
      </w:r>
      <w:r w:rsidRPr="00903DBA">
        <w:rPr>
          <w:highlight w:val="white"/>
        </w:rPr>
        <w:t>}</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4D7AAC53" w:rsidR="002344AC" w:rsidRPr="00903DBA" w:rsidRDefault="002344AC" w:rsidP="002344AC">
      <w:r>
        <w:t xml:space="preserve">There is also the </w:t>
      </w:r>
      <w:r w:rsidR="00D4318D">
        <w:rPr>
          <w:rStyle w:val="KeyWord0"/>
          <w:highlight w:val="white"/>
        </w:rPr>
        <w:t>&lt;k&gt;</w:t>
      </w:r>
      <w:r w:rsidR="00D4318D" w:rsidRPr="002344AC">
        <w:rPr>
          <w:rStyle w:val="KeyWord0"/>
          <w:highlight w:val="white"/>
        </w:rPr>
        <w:t>StaticSymbolWindows</w:t>
      </w:r>
      <w:r w:rsidR="00D4318D">
        <w:rPr>
          <w:rStyle w:val="KeyWord0"/>
          <w:highlight w:val="white"/>
        </w:rPr>
        <w:t>&lt;/k&gt;</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F23462">
        <w:t>13</w:t>
      </w:r>
      <w:r>
        <w:fldChar w:fldCharType="end"/>
      </w:r>
      <w:r>
        <w:t>.</w:t>
      </w:r>
    </w:p>
    <w:p w14:paraId="1942D344" w14:textId="0E1249A0" w:rsidR="00A149DE" w:rsidRPr="00903DBA" w:rsidRDefault="000274D4" w:rsidP="00A149DE">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t>cs</w:t>
      </w:r>
      <w:proofErr w:type="spellEnd"/>
      <w:r>
        <w:t>&lt;/</w:t>
      </w:r>
      <w:proofErr w:type="spellStart"/>
      <w:r>
        <w:t>ch</w:t>
      </w:r>
      <w:proofErr w:type="spellEnd"/>
      <w:r>
        <w:t>&gt;</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7B7C38E9" w14:textId="7DCC28B5" w:rsidR="00C80F16" w:rsidRDefault="00A149DE" w:rsidP="00A149DE">
      <w:pPr>
        <w:pStyle w:val="Code"/>
        <w:rPr>
          <w:highlight w:val="white"/>
        </w:rPr>
      </w:pPr>
      <w:r w:rsidRPr="00903DBA">
        <w:rPr>
          <w:highlight w:val="white"/>
        </w:rPr>
        <w:t xml:space="preserve">    </w:t>
      </w:r>
      <w:r w:rsidR="00C80F16">
        <w:rPr>
          <w:highlight w:val="white"/>
        </w:rPr>
        <w:t>// ...</w:t>
      </w:r>
    </w:p>
    <w:p w14:paraId="0F3B77CD" w14:textId="52936450"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12C37AD1" w:rsidR="00DF053B" w:rsidRPr="00903DBA" w:rsidRDefault="00CC1DF4" w:rsidP="0060539D">
      <w:pPr>
        <w:pStyle w:val="Heading1"/>
      </w:pPr>
      <w:bookmarkStart w:id="303" w:name="_Toc98936345"/>
      <w:r>
        <w:lastRenderedPageBreak/>
        <w:t>&lt;</w:t>
      </w:r>
      <w:proofErr w:type="spellStart"/>
      <w:r>
        <w:t>h1</w:t>
      </w:r>
      <w:proofErr w:type="spellEnd"/>
      <w:r>
        <w:t>&gt;</w:t>
      </w:r>
      <w:bookmarkStart w:id="304" w:name="_Ref54541618"/>
      <w:r w:rsidRPr="00903DBA">
        <w:t>The Type System</w:t>
      </w:r>
      <w:bookmarkEnd w:id="304"/>
      <w:r>
        <w:t>&lt;/</w:t>
      </w:r>
      <w:proofErr w:type="spellStart"/>
      <w:r>
        <w:t>h1</w:t>
      </w:r>
      <w:proofErr w:type="spellEnd"/>
      <w:r>
        <w:t>&gt;</w:t>
      </w:r>
      <w:bookmarkEnd w:id="303"/>
    </w:p>
    <w:p w14:paraId="50AC3F00" w14:textId="7402600F" w:rsidR="00B96124" w:rsidRDefault="00D84FDE" w:rsidP="003E7318">
      <w:bookmarkStart w:id="305" w:name="_Hlk63610947"/>
      <w:r w:rsidRPr="00196A59">
        <w:t xml:space="preserve">C has a rather large set of types. </w:t>
      </w:r>
      <w:r w:rsidR="00221678">
        <w:t xml:space="preserve">The </w:t>
      </w:r>
      <w:r w:rsidR="00D4318D">
        <w:rPr>
          <w:rStyle w:val="KeyWord0"/>
        </w:rPr>
        <w:t>&lt;k&gt;</w:t>
      </w:r>
      <w:r w:rsidR="00D4318D" w:rsidRPr="00B96124">
        <w:rPr>
          <w:rStyle w:val="KeyWord0"/>
        </w:rPr>
        <w:t>Sort</w:t>
      </w:r>
      <w:r w:rsidR="00D4318D">
        <w:rPr>
          <w:rStyle w:val="KeyWord0"/>
        </w:rPr>
        <w:t>&lt;/k&gt;</w:t>
      </w:r>
      <w:r w:rsidR="00221678">
        <w:t xml:space="preserve"> enumeration holds the simple and compound types of C</w:t>
      </w:r>
      <w:r w:rsidR="004002C0">
        <w:t xml:space="preserve"> with t</w:t>
      </w:r>
      <w:r w:rsidR="00221678">
        <w:t xml:space="preserve">he </w:t>
      </w:r>
      <w:r w:rsidR="00D4318D">
        <w:rPr>
          <w:rStyle w:val="KeyWord0"/>
        </w:rPr>
        <w:t>&lt;k&gt;</w:t>
      </w:r>
      <w:r w:rsidR="00D4318D" w:rsidRPr="00E92637">
        <w:rPr>
          <w:rStyle w:val="KeyWord0"/>
        </w:rPr>
        <w:t>String</w:t>
      </w:r>
      <w:r w:rsidR="00D4318D">
        <w:rPr>
          <w:rStyle w:val="KeyWord0"/>
        </w:rPr>
        <w:t>&lt;/k&gt;</w:t>
      </w:r>
      <w:r w:rsidR="00221678">
        <w:t xml:space="preserve"> and </w:t>
      </w:r>
      <w:r w:rsidR="00D4318D">
        <w:rPr>
          <w:rStyle w:val="KeyWord0"/>
        </w:rPr>
        <w:t>&lt;k&gt;</w:t>
      </w:r>
      <w:r w:rsidR="00D4318D" w:rsidRPr="00E92637">
        <w:rPr>
          <w:rStyle w:val="KeyWord0"/>
        </w:rPr>
        <w:t>Logical</w:t>
      </w:r>
      <w:r w:rsidR="00D4318D">
        <w:rPr>
          <w:rStyle w:val="KeyWord0"/>
        </w:rPr>
        <w:t>&lt;/k&gt;</w:t>
      </w:r>
      <w:r w:rsidR="00221678">
        <w:t xml:space="preserve"> </w:t>
      </w:r>
      <w:r w:rsidR="004002C0">
        <w:t>types</w:t>
      </w:r>
      <w:r w:rsidR="00221678">
        <w:t>, even though they are not types in C. However, temporary vale may hold these types.</w:t>
      </w:r>
      <w:r w:rsidR="00187997">
        <w:t xml:space="preserve"> </w:t>
      </w:r>
      <w:r w:rsidR="00F212C9" w:rsidRPr="00903DBA">
        <w:rPr>
          <w:highlight w:val="white"/>
        </w:rPr>
        <w:t xml:space="preserve">We also have the </w:t>
      </w:r>
      <w:r w:rsidR="00D4318D">
        <w:rPr>
          <w:rStyle w:val="KeyWord0"/>
          <w:highlight w:val="white"/>
        </w:rPr>
        <w:t>&lt;k&gt;</w:t>
      </w:r>
      <w:r w:rsidR="00D4318D" w:rsidRPr="00903DBA">
        <w:rPr>
          <w:rStyle w:val="KeyWord0"/>
          <w:highlight w:val="white"/>
        </w:rPr>
        <w:t>void</w:t>
      </w:r>
      <w:r w:rsidR="00D4318D">
        <w:rPr>
          <w:rStyle w:val="KeyWord0"/>
          <w:highlight w:val="white"/>
        </w:rPr>
        <w:t>&lt;/k&gt;</w:t>
      </w:r>
      <w:r w:rsidR="00F212C9" w:rsidRPr="00903DBA">
        <w:rPr>
          <w:highlight w:val="white"/>
        </w:rPr>
        <w:t xml:space="preserve"> type, which technically is not a type, but rather mark the absence of a type.</w:t>
      </w:r>
    </w:p>
    <w:bookmarkEnd w:id="305"/>
    <w:p w14:paraId="142D086C" w14:textId="6B681AFF" w:rsidR="004242EC" w:rsidRPr="00903DBA" w:rsidRDefault="000274D4" w:rsidP="008C43F9">
      <w:pPr>
        <w:pStyle w:val="CodeHeader"/>
      </w:pPr>
      <w:r>
        <w:t>&lt;</w:t>
      </w:r>
      <w:proofErr w:type="spellStart"/>
      <w:r>
        <w:t>ch</w:t>
      </w:r>
      <w:proofErr w:type="spellEnd"/>
      <w:r>
        <w:t>&gt;</w:t>
      </w:r>
      <w:proofErr w:type="spellStart"/>
      <w:r w:rsidRPr="00903DBA">
        <w:t>Sort</w:t>
      </w:r>
      <w:r>
        <w:t>.</w:t>
      </w:r>
      <w:r w:rsidRPr="00903DBA">
        <w:t>cs</w:t>
      </w:r>
      <w:proofErr w:type="spellEnd"/>
      <w:r>
        <w:t>&lt;/</w:t>
      </w:r>
      <w:proofErr w:type="spellStart"/>
      <w:r>
        <w:t>ch</w:t>
      </w:r>
      <w:proofErr w:type="spellEnd"/>
      <w:r>
        <w:t>&gt;</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D2D77D0" w:rsidR="00692204" w:rsidRPr="00903DBA" w:rsidRDefault="00CC1DF4" w:rsidP="0060539D">
      <w:pPr>
        <w:pStyle w:val="Heading2"/>
      </w:pPr>
      <w:bookmarkStart w:id="306" w:name="_Toc98936346"/>
      <w:r>
        <w:t>&lt;</w:t>
      </w:r>
      <w:proofErr w:type="spellStart"/>
      <w:r>
        <w:t>h2</w:t>
      </w:r>
      <w:proofErr w:type="spellEnd"/>
      <w:r>
        <w:t>&gt;The Type Class&lt;/</w:t>
      </w:r>
      <w:proofErr w:type="spellStart"/>
      <w:r>
        <w:t>h2</w:t>
      </w:r>
      <w:proofErr w:type="spellEnd"/>
      <w:r>
        <w:t>&gt;</w:t>
      </w:r>
      <w:bookmarkEnd w:id="306"/>
    </w:p>
    <w:p w14:paraId="0A039911" w14:textId="0858D69F" w:rsidR="00AC17D8" w:rsidRPr="00903DBA" w:rsidRDefault="00AC17D8" w:rsidP="00AC17D8">
      <w:r w:rsidRPr="00903DBA">
        <w:t xml:space="preserve">The </w:t>
      </w:r>
      <w:r w:rsidR="00D4318D">
        <w:rPr>
          <w:rStyle w:val="KeyWord0"/>
        </w:rPr>
        <w:t>&lt;k&gt;</w:t>
      </w:r>
      <w:r w:rsidR="00D4318D" w:rsidRPr="00903DBA">
        <w:rPr>
          <w:rStyle w:val="KeyWord0"/>
        </w:rPr>
        <w:t>Type</w:t>
      </w:r>
      <w:r w:rsidR="00D4318D">
        <w:rPr>
          <w:rStyle w:val="KeyWord0"/>
        </w:rPr>
        <w:t>&lt;/k&gt;</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 struct or union has a member map</w:t>
      </w:r>
      <w:r w:rsidR="00427C6C">
        <w:t>, and a</w:t>
      </w:r>
      <w:r w:rsidR="007545EA">
        <w:t xml:space="preserve"> struct </w:t>
      </w:r>
      <w:r w:rsidR="00544820">
        <w:t xml:space="preserve">or union </w:t>
      </w:r>
      <w:r w:rsidR="00B67BFE" w:rsidRPr="00903DBA">
        <w:t xml:space="preserve">member </w:t>
      </w:r>
      <w:r w:rsidR="00672D44">
        <w:t>may</w:t>
      </w:r>
      <w:r w:rsidR="00B67BFE" w:rsidRPr="00903DBA">
        <w:t xml:space="preserve"> have a bitfield.</w:t>
      </w:r>
    </w:p>
    <w:p w14:paraId="5EBDC23E" w14:textId="2989B695" w:rsidR="00DF053B" w:rsidRPr="00903DBA" w:rsidRDefault="000274D4" w:rsidP="004242EC">
      <w:pPr>
        <w:pStyle w:val="CodeHeader"/>
      </w:pPr>
      <w:r>
        <w:t>&lt;</w:t>
      </w:r>
      <w:proofErr w:type="spellStart"/>
      <w:r>
        <w:t>ch</w:t>
      </w:r>
      <w:proofErr w:type="spellEnd"/>
      <w:r>
        <w:t>&gt;</w:t>
      </w:r>
      <w:proofErr w:type="spellStart"/>
      <w:r w:rsidRPr="00903DBA">
        <w:t>Type</w:t>
      </w:r>
      <w:r>
        <w:t>.</w:t>
      </w:r>
      <w:r w:rsidRPr="00903DBA">
        <w:t>cs</w:t>
      </w:r>
      <w:proofErr w:type="spellEnd"/>
      <w:r>
        <w:t>&lt;/</w:t>
      </w:r>
      <w:proofErr w:type="spellStart"/>
      <w:r>
        <w:t>ch</w:t>
      </w:r>
      <w:proofErr w:type="spellEnd"/>
      <w:r>
        <w:t>&gt;</w:t>
      </w:r>
    </w:p>
    <w:p w14:paraId="6B6C4DD6" w14:textId="77777777" w:rsidR="00E92E10" w:rsidRPr="00E92E10" w:rsidRDefault="00E92E10" w:rsidP="00E92E10">
      <w:pPr>
        <w:pStyle w:val="Code"/>
        <w:rPr>
          <w:highlight w:val="white"/>
        </w:rPr>
      </w:pPr>
      <w:r w:rsidRPr="00E92E10">
        <w:rPr>
          <w:highlight w:val="white"/>
        </w:rPr>
        <w:t>using System;</w:t>
      </w:r>
    </w:p>
    <w:p w14:paraId="34F2EED9" w14:textId="77777777" w:rsidR="00E92E10" w:rsidRPr="00E92E10" w:rsidRDefault="00E92E10" w:rsidP="00E92E10">
      <w:pPr>
        <w:pStyle w:val="Code"/>
        <w:rPr>
          <w:highlight w:val="white"/>
        </w:rPr>
      </w:pPr>
      <w:r w:rsidRPr="00E92E10">
        <w:rPr>
          <w:highlight w:val="white"/>
        </w:rPr>
        <w:t>using System.Linq;</w:t>
      </w:r>
    </w:p>
    <w:p w14:paraId="66C1C815" w14:textId="77777777" w:rsidR="00E92E10" w:rsidRPr="00E92E10" w:rsidRDefault="00E92E10" w:rsidP="00E92E10">
      <w:pPr>
        <w:pStyle w:val="Code"/>
        <w:rPr>
          <w:highlight w:val="white"/>
        </w:rPr>
      </w:pPr>
      <w:r w:rsidRPr="00E92E10">
        <w:rPr>
          <w:highlight w:val="white"/>
        </w:rPr>
        <w:t>using System.Numerics;</w:t>
      </w:r>
    </w:p>
    <w:p w14:paraId="3325B1E2" w14:textId="77777777" w:rsidR="00E92E10" w:rsidRPr="00E92E10" w:rsidRDefault="00E92E10" w:rsidP="00E92E10">
      <w:pPr>
        <w:pStyle w:val="Code"/>
        <w:rPr>
          <w:highlight w:val="white"/>
        </w:rPr>
      </w:pPr>
      <w:r w:rsidRPr="00E92E10">
        <w:rPr>
          <w:highlight w:val="white"/>
        </w:rPr>
        <w:t>using System.Collections.Generic;</w:t>
      </w:r>
    </w:p>
    <w:p w14:paraId="589D6C97" w14:textId="77777777" w:rsidR="009B5951" w:rsidRPr="00903DBA" w:rsidRDefault="009B5951" w:rsidP="009B5951">
      <w:pPr>
        <w:rPr>
          <w:highlight w:val="white"/>
        </w:rPr>
      </w:pPr>
      <w:r w:rsidRPr="00903DBA">
        <w:rPr>
          <w:highlight w:val="white"/>
        </w:rPr>
        <w:t>Each type holds a sort, it may be an integral sort (signed or unsigned character, short integer, integer, or long integer) a floating sort (float, double, or long double), a pointer or an array, a struct or a union, or a function.</w:t>
      </w:r>
    </w:p>
    <w:p w14:paraId="75CC20E4" w14:textId="77777777" w:rsidR="00E92E10" w:rsidRPr="00E92E10" w:rsidRDefault="00E92E10" w:rsidP="00E92E10">
      <w:pPr>
        <w:pStyle w:val="Code"/>
        <w:rPr>
          <w:highlight w:val="white"/>
        </w:rPr>
      </w:pPr>
      <w:r w:rsidRPr="00E92E10">
        <w:rPr>
          <w:highlight w:val="white"/>
        </w:rPr>
        <w:t>namespace CCompiler {</w:t>
      </w:r>
    </w:p>
    <w:p w14:paraId="3316CD21" w14:textId="77777777" w:rsidR="00E92E10" w:rsidRPr="00E92E10" w:rsidRDefault="00E92E10" w:rsidP="00E92E10">
      <w:pPr>
        <w:pStyle w:val="Code"/>
        <w:rPr>
          <w:highlight w:val="white"/>
        </w:rPr>
      </w:pPr>
      <w:r w:rsidRPr="00E92E10">
        <w:rPr>
          <w:highlight w:val="white"/>
        </w:rPr>
        <w:t xml:space="preserve">  public class Type {</w:t>
      </w:r>
    </w:p>
    <w:p w14:paraId="2B8C6F35" w14:textId="5FA479BD" w:rsidR="00A25E9D" w:rsidRPr="006B6E9B" w:rsidRDefault="00A25E9D" w:rsidP="00A25E9D">
      <w:pPr>
        <w:pStyle w:val="Code"/>
        <w:rPr>
          <w:highlight w:val="white"/>
          <w:lang w:val="en-GB"/>
        </w:rPr>
      </w:pPr>
      <w:r w:rsidRPr="00E92E10">
        <w:rPr>
          <w:highlight w:val="white"/>
        </w:rPr>
        <w:t xml:space="preserve">    </w:t>
      </w:r>
      <w:r w:rsidRPr="006B6E9B">
        <w:rPr>
          <w:highlight w:val="white"/>
          <w:lang w:val="en-GB"/>
        </w:rPr>
        <w:t xml:space="preserve">private </w:t>
      </w:r>
      <w:r w:rsidR="00815CA4" w:rsidRPr="006B6E9B">
        <w:rPr>
          <w:highlight w:val="white"/>
          <w:lang w:val="en-GB"/>
        </w:rPr>
        <w:t xml:space="preserve">readonly </w:t>
      </w:r>
      <w:r w:rsidRPr="006B6E9B">
        <w:rPr>
          <w:highlight w:val="white"/>
          <w:lang w:val="en-GB"/>
        </w:rPr>
        <w:t>Sort m_sort;</w:t>
      </w:r>
    </w:p>
    <w:p w14:paraId="024B787E" w14:textId="77777777" w:rsidR="0064435B" w:rsidRPr="006B6E9B" w:rsidRDefault="0064435B" w:rsidP="00A25E9D">
      <w:pPr>
        <w:pStyle w:val="Code"/>
        <w:rPr>
          <w:b/>
          <w:bCs/>
          <w:highlight w:val="white"/>
          <w:lang w:val="en-GB"/>
        </w:rPr>
      </w:pPr>
    </w:p>
    <w:p w14:paraId="73D4D196" w14:textId="77777777" w:rsidR="00A25E9D" w:rsidRPr="006B6E9B" w:rsidRDefault="00A25E9D" w:rsidP="00A25E9D">
      <w:pPr>
        <w:pStyle w:val="Code"/>
        <w:rPr>
          <w:highlight w:val="white"/>
          <w:lang w:val="en-GB"/>
        </w:rPr>
      </w:pPr>
      <w:r w:rsidRPr="006B6E9B">
        <w:rPr>
          <w:highlight w:val="white"/>
          <w:lang w:val="en-GB"/>
        </w:rPr>
        <w:t xml:space="preserve">    public Type(Sort sort) {</w:t>
      </w:r>
    </w:p>
    <w:p w14:paraId="46795423" w14:textId="77777777" w:rsidR="00A25E9D" w:rsidRPr="00A25E9D" w:rsidRDefault="00A25E9D" w:rsidP="00A25E9D">
      <w:pPr>
        <w:pStyle w:val="Code"/>
        <w:rPr>
          <w:highlight w:val="white"/>
        </w:rPr>
      </w:pPr>
      <w:r w:rsidRPr="006B6E9B">
        <w:rPr>
          <w:highlight w:val="white"/>
          <w:lang w:val="en-GB"/>
        </w:rPr>
        <w:t xml:space="preserve">      </w:t>
      </w:r>
      <w:r w:rsidRPr="00A25E9D">
        <w:rPr>
          <w:highlight w:val="white"/>
        </w:rPr>
        <w:t>m_sort = sort;</w:t>
      </w:r>
    </w:p>
    <w:p w14:paraId="379DAB3E" w14:textId="77777777" w:rsidR="00A25E9D" w:rsidRPr="00A25E9D" w:rsidRDefault="00A25E9D" w:rsidP="00A25E9D">
      <w:pPr>
        <w:pStyle w:val="Code"/>
        <w:rPr>
          <w:highlight w:val="white"/>
        </w:rPr>
      </w:pPr>
      <w:r w:rsidRPr="00A25E9D">
        <w:rPr>
          <w:highlight w:val="white"/>
        </w:rPr>
        <w:t xml:space="preserve">    }</w:t>
      </w:r>
    </w:p>
    <w:p w14:paraId="36BF2BE9" w14:textId="77777777" w:rsidR="00A25E9D" w:rsidRPr="00A25E9D" w:rsidRDefault="00A25E9D" w:rsidP="00A25E9D">
      <w:pPr>
        <w:pStyle w:val="Code"/>
        <w:rPr>
          <w:highlight w:val="white"/>
        </w:rPr>
      </w:pPr>
    </w:p>
    <w:p w14:paraId="3D08616A" w14:textId="77777777" w:rsidR="00010160" w:rsidRPr="00A25E9D" w:rsidRDefault="00010160" w:rsidP="00010160">
      <w:pPr>
        <w:pStyle w:val="Code"/>
        <w:rPr>
          <w:highlight w:val="white"/>
        </w:rPr>
      </w:pPr>
      <w:r w:rsidRPr="00A25E9D">
        <w:rPr>
          <w:highlight w:val="white"/>
        </w:rPr>
        <w:t xml:space="preserve">    public Sort Sort {</w:t>
      </w:r>
    </w:p>
    <w:p w14:paraId="058DE558" w14:textId="77777777" w:rsidR="00010160" w:rsidRPr="00A25E9D" w:rsidRDefault="00010160" w:rsidP="00010160">
      <w:pPr>
        <w:pStyle w:val="Code"/>
        <w:rPr>
          <w:highlight w:val="white"/>
        </w:rPr>
      </w:pPr>
      <w:r w:rsidRPr="00A25E9D">
        <w:rPr>
          <w:highlight w:val="white"/>
        </w:rPr>
        <w:t xml:space="preserve">      get { return m_sort; }</w:t>
      </w:r>
    </w:p>
    <w:p w14:paraId="2FA41F89" w14:textId="77777777" w:rsidR="00010160" w:rsidRPr="00A25E9D" w:rsidRDefault="00010160" w:rsidP="00010160">
      <w:pPr>
        <w:pStyle w:val="Code"/>
        <w:rPr>
          <w:highlight w:val="white"/>
        </w:rPr>
      </w:pPr>
      <w:r w:rsidRPr="00A25E9D">
        <w:rPr>
          <w:highlight w:val="white"/>
        </w:rPr>
        <w:t xml:space="preserve">    }</w:t>
      </w:r>
    </w:p>
    <w:p w14:paraId="465A97F2" w14:textId="77777777" w:rsidR="00010160" w:rsidRPr="00A25E9D" w:rsidRDefault="00010160" w:rsidP="00010160">
      <w:pPr>
        <w:pStyle w:val="Code"/>
        <w:rPr>
          <w:highlight w:val="white"/>
        </w:rPr>
      </w:pPr>
    </w:p>
    <w:p w14:paraId="5F0460EF" w14:textId="77777777" w:rsidR="00A25E9D" w:rsidRPr="00A25E9D" w:rsidRDefault="00A25E9D" w:rsidP="00A25E9D">
      <w:pPr>
        <w:pStyle w:val="Code"/>
        <w:rPr>
          <w:highlight w:val="white"/>
        </w:rPr>
      </w:pPr>
      <w:r w:rsidRPr="00A25E9D">
        <w:rPr>
          <w:highlight w:val="white"/>
        </w:rPr>
        <w:t xml:space="preserve">    public bool IsVoid() {</w:t>
      </w:r>
    </w:p>
    <w:p w14:paraId="4607A21E" w14:textId="77777777" w:rsidR="00A25E9D" w:rsidRPr="00A25E9D" w:rsidRDefault="00A25E9D" w:rsidP="00A25E9D">
      <w:pPr>
        <w:pStyle w:val="Code"/>
        <w:rPr>
          <w:highlight w:val="white"/>
        </w:rPr>
      </w:pPr>
      <w:r w:rsidRPr="00A25E9D">
        <w:rPr>
          <w:highlight w:val="white"/>
        </w:rPr>
        <w:t xml:space="preserve">      return (m_sort == Sort.Void);</w:t>
      </w:r>
    </w:p>
    <w:p w14:paraId="2DE324F4" w14:textId="77777777" w:rsidR="00A25E9D" w:rsidRPr="00A25E9D" w:rsidRDefault="00A25E9D" w:rsidP="00A25E9D">
      <w:pPr>
        <w:pStyle w:val="Code"/>
        <w:rPr>
          <w:highlight w:val="white"/>
        </w:rPr>
      </w:pPr>
      <w:r w:rsidRPr="00A25E9D">
        <w:rPr>
          <w:highlight w:val="white"/>
        </w:rPr>
        <w:t xml:space="preserve">    }</w:t>
      </w:r>
    </w:p>
    <w:p w14:paraId="7E0D6620" w14:textId="77777777" w:rsidR="00A25E9D" w:rsidRPr="00A25E9D" w:rsidRDefault="00A25E9D" w:rsidP="00A25E9D">
      <w:pPr>
        <w:pStyle w:val="Code"/>
        <w:rPr>
          <w:highlight w:val="white"/>
        </w:rPr>
      </w:pPr>
    </w:p>
    <w:p w14:paraId="6313D062" w14:textId="77777777" w:rsidR="00A25E9D" w:rsidRPr="00A25E9D" w:rsidRDefault="00A25E9D" w:rsidP="00A25E9D">
      <w:pPr>
        <w:pStyle w:val="Code"/>
        <w:rPr>
          <w:highlight w:val="white"/>
        </w:rPr>
      </w:pPr>
      <w:r w:rsidRPr="00A25E9D">
        <w:rPr>
          <w:highlight w:val="white"/>
        </w:rPr>
        <w:t xml:space="preserve">    public bool IsChar() {</w:t>
      </w:r>
    </w:p>
    <w:p w14:paraId="0A2E3C10" w14:textId="77777777" w:rsidR="00A25E9D" w:rsidRPr="00A25E9D" w:rsidRDefault="00A25E9D" w:rsidP="00A25E9D">
      <w:pPr>
        <w:pStyle w:val="Code"/>
        <w:rPr>
          <w:highlight w:val="white"/>
        </w:rPr>
      </w:pPr>
      <w:r w:rsidRPr="00A25E9D">
        <w:rPr>
          <w:highlight w:val="white"/>
        </w:rPr>
        <w:t xml:space="preserve">      return (m_sort == Sort.SignedChar) || (m_sort == Sort.UnsignedChar);</w:t>
      </w:r>
    </w:p>
    <w:p w14:paraId="2AC2D9FA" w14:textId="77777777" w:rsidR="00A25E9D" w:rsidRPr="00A25E9D" w:rsidRDefault="00A25E9D" w:rsidP="00A25E9D">
      <w:pPr>
        <w:pStyle w:val="Code"/>
        <w:rPr>
          <w:highlight w:val="white"/>
        </w:rPr>
      </w:pPr>
      <w:r w:rsidRPr="00A25E9D">
        <w:rPr>
          <w:highlight w:val="white"/>
        </w:rPr>
        <w:lastRenderedPageBreak/>
        <w:t xml:space="preserve">    }</w:t>
      </w:r>
    </w:p>
    <w:p w14:paraId="10310D16" w14:textId="77777777" w:rsidR="00A25E9D" w:rsidRPr="00A25E9D" w:rsidRDefault="00A25E9D" w:rsidP="00A25E9D">
      <w:pPr>
        <w:pStyle w:val="Code"/>
        <w:rPr>
          <w:highlight w:val="white"/>
        </w:rPr>
      </w:pPr>
    </w:p>
    <w:p w14:paraId="44CFC07C" w14:textId="77777777" w:rsidR="00A25E9D" w:rsidRPr="00A25E9D" w:rsidRDefault="00A25E9D" w:rsidP="00A25E9D">
      <w:pPr>
        <w:pStyle w:val="Code"/>
        <w:rPr>
          <w:highlight w:val="white"/>
        </w:rPr>
      </w:pPr>
      <w:r w:rsidRPr="00A25E9D">
        <w:rPr>
          <w:highlight w:val="white"/>
        </w:rPr>
        <w:t xml:space="preserve">    public bool IsShort() {</w:t>
      </w:r>
    </w:p>
    <w:p w14:paraId="7118376D" w14:textId="77777777" w:rsidR="00A25E9D" w:rsidRPr="00A25E9D" w:rsidRDefault="00A25E9D" w:rsidP="00A25E9D">
      <w:pPr>
        <w:pStyle w:val="Code"/>
        <w:rPr>
          <w:highlight w:val="white"/>
        </w:rPr>
      </w:pPr>
      <w:r w:rsidRPr="00A25E9D">
        <w:rPr>
          <w:highlight w:val="white"/>
        </w:rPr>
        <w:t xml:space="preserve">      return (m_sort == Sort.SignedShortInt) ||</w:t>
      </w:r>
    </w:p>
    <w:p w14:paraId="49133D65" w14:textId="77777777" w:rsidR="00A25E9D" w:rsidRPr="00A25E9D" w:rsidRDefault="00A25E9D" w:rsidP="00A25E9D">
      <w:pPr>
        <w:pStyle w:val="Code"/>
        <w:rPr>
          <w:highlight w:val="white"/>
        </w:rPr>
      </w:pPr>
      <w:r w:rsidRPr="00A25E9D">
        <w:rPr>
          <w:highlight w:val="white"/>
        </w:rPr>
        <w:t xml:space="preserve">             (m_sort == Sort.UnsignedShortInt);</w:t>
      </w:r>
    </w:p>
    <w:p w14:paraId="02271BA5" w14:textId="77777777" w:rsidR="00A25E9D" w:rsidRPr="00A25E9D" w:rsidRDefault="00A25E9D" w:rsidP="00A25E9D">
      <w:pPr>
        <w:pStyle w:val="Code"/>
        <w:rPr>
          <w:highlight w:val="white"/>
        </w:rPr>
      </w:pPr>
      <w:r w:rsidRPr="00A25E9D">
        <w:rPr>
          <w:highlight w:val="white"/>
        </w:rPr>
        <w:t xml:space="preserve">    }</w:t>
      </w:r>
    </w:p>
    <w:p w14:paraId="315C3526" w14:textId="77777777" w:rsidR="00A25E9D" w:rsidRPr="00A25E9D" w:rsidRDefault="00A25E9D" w:rsidP="00A25E9D">
      <w:pPr>
        <w:pStyle w:val="Code"/>
        <w:rPr>
          <w:highlight w:val="white"/>
        </w:rPr>
      </w:pPr>
    </w:p>
    <w:p w14:paraId="396FD317" w14:textId="77777777" w:rsidR="00A25E9D" w:rsidRPr="00A25E9D" w:rsidRDefault="00A25E9D" w:rsidP="00A25E9D">
      <w:pPr>
        <w:pStyle w:val="Code"/>
        <w:rPr>
          <w:highlight w:val="white"/>
        </w:rPr>
      </w:pPr>
      <w:r w:rsidRPr="00A25E9D">
        <w:rPr>
          <w:highlight w:val="white"/>
        </w:rPr>
        <w:t xml:space="preserve">    public bool IsInteger() {</w:t>
      </w:r>
    </w:p>
    <w:p w14:paraId="1201F37F" w14:textId="77777777" w:rsidR="00A25E9D" w:rsidRPr="00A25E9D" w:rsidRDefault="00A25E9D" w:rsidP="00A25E9D">
      <w:pPr>
        <w:pStyle w:val="Code"/>
        <w:rPr>
          <w:highlight w:val="white"/>
        </w:rPr>
      </w:pPr>
      <w:r w:rsidRPr="00A25E9D">
        <w:rPr>
          <w:highlight w:val="white"/>
        </w:rPr>
        <w:t xml:space="preserve">      return (m_sort == Sort.SignedInt) || (m_sort == Sort.UnsignedInt);</w:t>
      </w:r>
    </w:p>
    <w:p w14:paraId="6FE71651" w14:textId="77777777" w:rsidR="00A25E9D" w:rsidRPr="00A25E9D" w:rsidRDefault="00A25E9D" w:rsidP="00A25E9D">
      <w:pPr>
        <w:pStyle w:val="Code"/>
        <w:rPr>
          <w:highlight w:val="white"/>
        </w:rPr>
      </w:pPr>
      <w:r w:rsidRPr="00A25E9D">
        <w:rPr>
          <w:highlight w:val="white"/>
        </w:rPr>
        <w:t xml:space="preserve">    }</w:t>
      </w:r>
    </w:p>
    <w:p w14:paraId="1A0F6894" w14:textId="734E16B8" w:rsidR="00F316FA" w:rsidRPr="00903DBA" w:rsidRDefault="00F316FA" w:rsidP="00F316F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IsSigned</w:t>
      </w:r>
      <w:r w:rsidR="00D4318D">
        <w:rPr>
          <w:rStyle w:val="KeyWord0"/>
          <w:highlight w:val="white"/>
        </w:rPr>
        <w:t>&lt;/k&gt;</w:t>
      </w:r>
      <w:r w:rsidRPr="00903DBA">
        <w:rPr>
          <w:highlight w:val="white"/>
        </w:rPr>
        <w:t xml:space="preserve"> method return true if the type a signed character, short integer, integer, or long integer.</w:t>
      </w:r>
    </w:p>
    <w:p w14:paraId="0D9D4C77" w14:textId="77777777" w:rsidR="00A25E9D" w:rsidRPr="00A25E9D" w:rsidRDefault="00A25E9D" w:rsidP="00A25E9D">
      <w:pPr>
        <w:pStyle w:val="Code"/>
        <w:rPr>
          <w:highlight w:val="white"/>
        </w:rPr>
      </w:pPr>
      <w:r w:rsidRPr="00A25E9D">
        <w:rPr>
          <w:highlight w:val="white"/>
        </w:rPr>
        <w:t xml:space="preserve">    public bool IsSigned() {</w:t>
      </w:r>
    </w:p>
    <w:p w14:paraId="668B35DD" w14:textId="77777777" w:rsidR="00A25E9D" w:rsidRPr="00A25E9D" w:rsidRDefault="00A25E9D" w:rsidP="00A25E9D">
      <w:pPr>
        <w:pStyle w:val="Code"/>
        <w:rPr>
          <w:highlight w:val="white"/>
        </w:rPr>
      </w:pPr>
      <w:r w:rsidRPr="00A25E9D">
        <w:rPr>
          <w:highlight w:val="white"/>
        </w:rPr>
        <w:t xml:space="preserve">      return (m_sort == Sort.SignedChar) || (m_sort == Sort.SignedShortInt) ||</w:t>
      </w:r>
    </w:p>
    <w:p w14:paraId="059E47D0" w14:textId="77777777" w:rsidR="00A25E9D" w:rsidRPr="00A25E9D" w:rsidRDefault="00A25E9D" w:rsidP="00A25E9D">
      <w:pPr>
        <w:pStyle w:val="Code"/>
        <w:rPr>
          <w:highlight w:val="white"/>
        </w:rPr>
      </w:pPr>
      <w:r w:rsidRPr="00A25E9D">
        <w:rPr>
          <w:highlight w:val="white"/>
        </w:rPr>
        <w:t xml:space="preserve">             (m_sort == Sort.SignedInt) || (m_sort == Sort.SignedLongInt);</w:t>
      </w:r>
    </w:p>
    <w:p w14:paraId="2435B8F3" w14:textId="77777777" w:rsidR="00A25E9D" w:rsidRPr="00A25E9D" w:rsidRDefault="00A25E9D" w:rsidP="00A25E9D">
      <w:pPr>
        <w:pStyle w:val="Code"/>
        <w:rPr>
          <w:highlight w:val="white"/>
        </w:rPr>
      </w:pPr>
      <w:r w:rsidRPr="00A25E9D">
        <w:rPr>
          <w:highlight w:val="white"/>
        </w:rPr>
        <w:t xml:space="preserve">    }</w:t>
      </w:r>
    </w:p>
    <w:p w14:paraId="3C051992" w14:textId="77777777" w:rsidR="00A25E9D" w:rsidRPr="00A25E9D" w:rsidRDefault="00A25E9D" w:rsidP="00A25E9D">
      <w:pPr>
        <w:pStyle w:val="Code"/>
        <w:rPr>
          <w:highlight w:val="white"/>
        </w:rPr>
      </w:pPr>
    </w:p>
    <w:p w14:paraId="2AB2C0F8" w14:textId="77777777" w:rsidR="00A25E9D" w:rsidRPr="00A25E9D" w:rsidRDefault="00A25E9D" w:rsidP="00A25E9D">
      <w:pPr>
        <w:pStyle w:val="Code"/>
        <w:rPr>
          <w:highlight w:val="white"/>
        </w:rPr>
      </w:pPr>
      <w:r w:rsidRPr="00A25E9D">
        <w:rPr>
          <w:highlight w:val="white"/>
        </w:rPr>
        <w:t xml:space="preserve">    public bool IsUnsigned() {</w:t>
      </w:r>
    </w:p>
    <w:p w14:paraId="01A4540A" w14:textId="2ED6243A" w:rsidR="00010160" w:rsidRDefault="00A25E9D" w:rsidP="00A25E9D">
      <w:pPr>
        <w:pStyle w:val="Code"/>
        <w:rPr>
          <w:highlight w:val="white"/>
        </w:rPr>
      </w:pPr>
      <w:r w:rsidRPr="00A25E9D">
        <w:rPr>
          <w:highlight w:val="white"/>
        </w:rPr>
        <w:t xml:space="preserve">      return (m_sort == Sort.UnsignedChar)</w:t>
      </w:r>
      <w:r w:rsidR="00302193">
        <w:rPr>
          <w:highlight w:val="white"/>
        </w:rPr>
        <w:t xml:space="preserve"> </w:t>
      </w:r>
      <w:r w:rsidRPr="00A25E9D">
        <w:rPr>
          <w:highlight w:val="white"/>
        </w:rPr>
        <w:t>||</w:t>
      </w:r>
      <w:r w:rsidR="00302193">
        <w:rPr>
          <w:highlight w:val="white"/>
        </w:rPr>
        <w:t xml:space="preserve"> </w:t>
      </w:r>
      <w:r w:rsidRPr="00A25E9D">
        <w:rPr>
          <w:highlight w:val="white"/>
        </w:rPr>
        <w:t>(m_sort == Sort.UnsignedShortInt)</w:t>
      </w:r>
    </w:p>
    <w:p w14:paraId="24D5914B" w14:textId="7C7F3B37" w:rsidR="00A25E9D" w:rsidRPr="00A25E9D" w:rsidRDefault="00010160" w:rsidP="00010160">
      <w:pPr>
        <w:pStyle w:val="Code"/>
        <w:rPr>
          <w:highlight w:val="white"/>
        </w:rPr>
      </w:pPr>
      <w:r>
        <w:rPr>
          <w:highlight w:val="white"/>
        </w:rPr>
        <w:t xml:space="preserve">         </w:t>
      </w:r>
      <w:r w:rsidR="00A25E9D" w:rsidRPr="00A25E9D">
        <w:rPr>
          <w:highlight w:val="white"/>
        </w:rPr>
        <w:t xml:space="preserve"> ||</w:t>
      </w:r>
      <w:r w:rsidR="00F316FA">
        <w:rPr>
          <w:highlight w:val="white"/>
        </w:rPr>
        <w:t xml:space="preserve"> </w:t>
      </w:r>
      <w:r w:rsidR="00A25E9D" w:rsidRPr="00A25E9D">
        <w:rPr>
          <w:highlight w:val="white"/>
        </w:rPr>
        <w:t>(m_sort == Sort.UnsignedInt) || (m_sort == Sort.UnsignedLongInt);</w:t>
      </w:r>
    </w:p>
    <w:p w14:paraId="3033BAA5" w14:textId="77777777" w:rsidR="00A25E9D" w:rsidRPr="00A25E9D" w:rsidRDefault="00A25E9D" w:rsidP="00A25E9D">
      <w:pPr>
        <w:pStyle w:val="Code"/>
        <w:rPr>
          <w:highlight w:val="white"/>
        </w:rPr>
      </w:pPr>
      <w:r w:rsidRPr="00A25E9D">
        <w:rPr>
          <w:highlight w:val="white"/>
        </w:rPr>
        <w:t xml:space="preserve">    }</w:t>
      </w:r>
    </w:p>
    <w:p w14:paraId="4B8C21F5" w14:textId="77777777" w:rsidR="00A25E9D" w:rsidRPr="00A25E9D" w:rsidRDefault="00A25E9D" w:rsidP="00A25E9D">
      <w:pPr>
        <w:pStyle w:val="Code"/>
        <w:rPr>
          <w:highlight w:val="white"/>
        </w:rPr>
      </w:pPr>
    </w:p>
    <w:p w14:paraId="59FFA1EC" w14:textId="77777777" w:rsidR="00A25E9D" w:rsidRPr="00A25E9D" w:rsidRDefault="00A25E9D" w:rsidP="00A25E9D">
      <w:pPr>
        <w:pStyle w:val="Code"/>
        <w:rPr>
          <w:highlight w:val="white"/>
        </w:rPr>
      </w:pPr>
      <w:r w:rsidRPr="00A25E9D">
        <w:rPr>
          <w:highlight w:val="white"/>
        </w:rPr>
        <w:t xml:space="preserve">    public bool IsIntegral() {</w:t>
      </w:r>
    </w:p>
    <w:p w14:paraId="3EF3C67B" w14:textId="77777777" w:rsidR="00A25E9D" w:rsidRPr="00A25E9D" w:rsidRDefault="00A25E9D" w:rsidP="00A25E9D">
      <w:pPr>
        <w:pStyle w:val="Code"/>
        <w:rPr>
          <w:highlight w:val="white"/>
        </w:rPr>
      </w:pPr>
      <w:r w:rsidRPr="00A25E9D">
        <w:rPr>
          <w:highlight w:val="white"/>
        </w:rPr>
        <w:t xml:space="preserve">      return IsSigned() || IsUnsigned();</w:t>
      </w:r>
    </w:p>
    <w:p w14:paraId="29123E2B" w14:textId="77777777" w:rsidR="00A25E9D" w:rsidRPr="00A25E9D" w:rsidRDefault="00A25E9D" w:rsidP="00A25E9D">
      <w:pPr>
        <w:pStyle w:val="Code"/>
        <w:rPr>
          <w:highlight w:val="white"/>
        </w:rPr>
      </w:pPr>
      <w:r w:rsidRPr="00A25E9D">
        <w:rPr>
          <w:highlight w:val="white"/>
        </w:rPr>
        <w:t xml:space="preserve">    }</w:t>
      </w:r>
    </w:p>
    <w:p w14:paraId="3BE7B729" w14:textId="77777777" w:rsidR="00A25E9D" w:rsidRPr="00A25E9D" w:rsidRDefault="00A25E9D" w:rsidP="00A25E9D">
      <w:pPr>
        <w:pStyle w:val="Code"/>
        <w:rPr>
          <w:highlight w:val="white"/>
        </w:rPr>
      </w:pPr>
    </w:p>
    <w:p w14:paraId="436A7AEF" w14:textId="77777777" w:rsidR="00A25E9D" w:rsidRPr="00A25E9D" w:rsidRDefault="00A25E9D" w:rsidP="00A25E9D">
      <w:pPr>
        <w:pStyle w:val="Code"/>
        <w:rPr>
          <w:highlight w:val="white"/>
        </w:rPr>
      </w:pPr>
      <w:r w:rsidRPr="00A25E9D">
        <w:rPr>
          <w:highlight w:val="white"/>
        </w:rPr>
        <w:t xml:space="preserve">    public bool IsFloat() {</w:t>
      </w:r>
    </w:p>
    <w:p w14:paraId="66FAF0E6" w14:textId="77777777" w:rsidR="00A25E9D" w:rsidRPr="00A25E9D" w:rsidRDefault="00A25E9D" w:rsidP="00A25E9D">
      <w:pPr>
        <w:pStyle w:val="Code"/>
        <w:rPr>
          <w:highlight w:val="white"/>
        </w:rPr>
      </w:pPr>
      <w:r w:rsidRPr="00A25E9D">
        <w:rPr>
          <w:highlight w:val="white"/>
        </w:rPr>
        <w:t xml:space="preserve">      return (m_sort == Sort.Float);</w:t>
      </w:r>
    </w:p>
    <w:p w14:paraId="43F88BBC" w14:textId="77777777" w:rsidR="00A25E9D" w:rsidRPr="00A25E9D" w:rsidRDefault="00A25E9D" w:rsidP="00A25E9D">
      <w:pPr>
        <w:pStyle w:val="Code"/>
        <w:rPr>
          <w:highlight w:val="white"/>
        </w:rPr>
      </w:pPr>
      <w:r w:rsidRPr="00A25E9D">
        <w:rPr>
          <w:highlight w:val="white"/>
        </w:rPr>
        <w:t xml:space="preserve">    }</w:t>
      </w:r>
    </w:p>
    <w:p w14:paraId="31157F84" w14:textId="77777777" w:rsidR="00A25E9D" w:rsidRPr="00A25E9D" w:rsidRDefault="00A25E9D" w:rsidP="00A25E9D">
      <w:pPr>
        <w:pStyle w:val="Code"/>
        <w:rPr>
          <w:highlight w:val="white"/>
        </w:rPr>
      </w:pPr>
      <w:r w:rsidRPr="00A25E9D">
        <w:rPr>
          <w:highlight w:val="white"/>
        </w:rPr>
        <w:t xml:space="preserve">  </w:t>
      </w:r>
    </w:p>
    <w:p w14:paraId="20C9CB17" w14:textId="77777777" w:rsidR="00A25E9D" w:rsidRPr="00A25E9D" w:rsidRDefault="00A25E9D" w:rsidP="00A25E9D">
      <w:pPr>
        <w:pStyle w:val="Code"/>
        <w:rPr>
          <w:highlight w:val="white"/>
        </w:rPr>
      </w:pPr>
      <w:r w:rsidRPr="00A25E9D">
        <w:rPr>
          <w:highlight w:val="white"/>
        </w:rPr>
        <w:t xml:space="preserve">    public bool IsFloating() {</w:t>
      </w:r>
    </w:p>
    <w:p w14:paraId="7880E68D" w14:textId="77777777" w:rsidR="00A25E9D" w:rsidRPr="00A25E9D" w:rsidRDefault="00A25E9D" w:rsidP="00A25E9D">
      <w:pPr>
        <w:pStyle w:val="Code"/>
        <w:rPr>
          <w:highlight w:val="white"/>
        </w:rPr>
      </w:pPr>
      <w:r w:rsidRPr="00A25E9D">
        <w:rPr>
          <w:highlight w:val="white"/>
        </w:rPr>
        <w:t xml:space="preserve">      return (m_sort == Sort.Float) || (m_sort == Sort.Double) ||</w:t>
      </w:r>
    </w:p>
    <w:p w14:paraId="0419AE15" w14:textId="77777777" w:rsidR="00A25E9D" w:rsidRPr="00A25E9D" w:rsidRDefault="00A25E9D" w:rsidP="00A25E9D">
      <w:pPr>
        <w:pStyle w:val="Code"/>
        <w:rPr>
          <w:highlight w:val="white"/>
        </w:rPr>
      </w:pPr>
      <w:r w:rsidRPr="00A25E9D">
        <w:rPr>
          <w:highlight w:val="white"/>
        </w:rPr>
        <w:t xml:space="preserve">             (m_sort == Sort.LongDouble);</w:t>
      </w:r>
    </w:p>
    <w:p w14:paraId="6837FCAC" w14:textId="77777777" w:rsidR="00A25E9D" w:rsidRPr="00A25E9D" w:rsidRDefault="00A25E9D" w:rsidP="00A25E9D">
      <w:pPr>
        <w:pStyle w:val="Code"/>
        <w:rPr>
          <w:highlight w:val="white"/>
        </w:rPr>
      </w:pPr>
      <w:r w:rsidRPr="00A25E9D">
        <w:rPr>
          <w:highlight w:val="white"/>
        </w:rPr>
        <w:t xml:space="preserve">    }</w:t>
      </w:r>
    </w:p>
    <w:p w14:paraId="46E5304B" w14:textId="77777777" w:rsidR="00A25E9D" w:rsidRPr="00A25E9D" w:rsidRDefault="00A25E9D" w:rsidP="00A25E9D">
      <w:pPr>
        <w:pStyle w:val="Code"/>
        <w:rPr>
          <w:highlight w:val="white"/>
        </w:rPr>
      </w:pPr>
    </w:p>
    <w:p w14:paraId="617A96F8" w14:textId="77777777" w:rsidR="00A25E9D" w:rsidRPr="00A25E9D" w:rsidRDefault="00A25E9D" w:rsidP="00A25E9D">
      <w:pPr>
        <w:pStyle w:val="Code"/>
        <w:rPr>
          <w:highlight w:val="white"/>
        </w:rPr>
      </w:pPr>
      <w:r w:rsidRPr="00A25E9D">
        <w:rPr>
          <w:highlight w:val="white"/>
        </w:rPr>
        <w:t xml:space="preserve">    public bool IsArithmetic() {</w:t>
      </w:r>
    </w:p>
    <w:p w14:paraId="36FE8D3F" w14:textId="77777777" w:rsidR="00A25E9D" w:rsidRPr="00A25E9D" w:rsidRDefault="00A25E9D" w:rsidP="00A25E9D">
      <w:pPr>
        <w:pStyle w:val="Code"/>
        <w:rPr>
          <w:highlight w:val="white"/>
        </w:rPr>
      </w:pPr>
      <w:r w:rsidRPr="00A25E9D">
        <w:rPr>
          <w:highlight w:val="white"/>
        </w:rPr>
        <w:t xml:space="preserve">      return IsIntegral() || IsFloating();</w:t>
      </w:r>
    </w:p>
    <w:p w14:paraId="5E7D8BF7" w14:textId="77777777" w:rsidR="00A25E9D" w:rsidRPr="00A25E9D" w:rsidRDefault="00A25E9D" w:rsidP="00A25E9D">
      <w:pPr>
        <w:pStyle w:val="Code"/>
        <w:rPr>
          <w:highlight w:val="white"/>
        </w:rPr>
      </w:pPr>
      <w:r w:rsidRPr="00A25E9D">
        <w:rPr>
          <w:highlight w:val="white"/>
        </w:rPr>
        <w:t xml:space="preserve">    }</w:t>
      </w:r>
    </w:p>
    <w:p w14:paraId="116F7A05" w14:textId="77777777" w:rsidR="00A25E9D" w:rsidRPr="00A25E9D" w:rsidRDefault="00A25E9D" w:rsidP="00A25E9D">
      <w:pPr>
        <w:pStyle w:val="Code"/>
        <w:rPr>
          <w:highlight w:val="white"/>
        </w:rPr>
      </w:pPr>
    </w:p>
    <w:p w14:paraId="7CA8CBE2" w14:textId="77777777" w:rsidR="00A25E9D" w:rsidRPr="00A25E9D" w:rsidRDefault="00A25E9D" w:rsidP="00A25E9D">
      <w:pPr>
        <w:pStyle w:val="Code"/>
        <w:rPr>
          <w:highlight w:val="white"/>
        </w:rPr>
      </w:pPr>
      <w:r w:rsidRPr="00A25E9D">
        <w:rPr>
          <w:highlight w:val="white"/>
        </w:rPr>
        <w:t xml:space="preserve">    public bool IsString() {</w:t>
      </w:r>
    </w:p>
    <w:p w14:paraId="72A29489" w14:textId="77777777" w:rsidR="00A25E9D" w:rsidRPr="00A25E9D" w:rsidRDefault="00A25E9D" w:rsidP="00A25E9D">
      <w:pPr>
        <w:pStyle w:val="Code"/>
        <w:rPr>
          <w:highlight w:val="white"/>
        </w:rPr>
      </w:pPr>
      <w:r w:rsidRPr="00A25E9D">
        <w:rPr>
          <w:highlight w:val="white"/>
        </w:rPr>
        <w:t xml:space="preserve">      return (m_sort == Sort.String);</w:t>
      </w:r>
    </w:p>
    <w:p w14:paraId="62293A49" w14:textId="77777777" w:rsidR="00A25E9D" w:rsidRPr="00A25E9D" w:rsidRDefault="00A25E9D" w:rsidP="00A25E9D">
      <w:pPr>
        <w:pStyle w:val="Code"/>
        <w:rPr>
          <w:highlight w:val="white"/>
        </w:rPr>
      </w:pPr>
      <w:r w:rsidRPr="00A25E9D">
        <w:rPr>
          <w:highlight w:val="white"/>
        </w:rPr>
        <w:t xml:space="preserve">    }</w:t>
      </w:r>
    </w:p>
    <w:p w14:paraId="6CCB805F" w14:textId="10C64060" w:rsidR="00EB6850" w:rsidRDefault="00EB6850" w:rsidP="00671562">
      <w:ins w:id="307" w:author="Stefan Bjornander" w:date="2015-04-25T10:41:00Z">
        <w:r w:rsidRPr="00903DBA">
          <w:t>Contrary</w:t>
        </w:r>
      </w:ins>
      <w:ins w:id="308" w:author="Stefan Bjornander" w:date="2015-04-25T10:40:00Z">
        <w:r w:rsidRPr="00903DBA">
          <w:t xml:space="preserve"> to some other languages, there is no logical type in C. </w:t>
        </w:r>
      </w:ins>
      <w:ins w:id="309" w:author="Stefan Bjornander" w:date="2015-04-25T10:41:00Z">
        <w:r w:rsidRPr="00903DBA">
          <w:t xml:space="preserve">However, as C applies </w:t>
        </w:r>
      </w:ins>
      <w:r w:rsidR="00493E8C">
        <w:rPr>
          <w:rStyle w:val="CodeInText"/>
        </w:rPr>
        <w:t>&lt;</w:t>
      </w:r>
      <w:proofErr w:type="spellStart"/>
      <w:r w:rsidR="00493E8C">
        <w:rPr>
          <w:rStyle w:val="CodeInText"/>
        </w:rPr>
        <w:t>ct</w:t>
      </w:r>
      <w:proofErr w:type="spellEnd"/>
      <w:r w:rsidR="00493E8C">
        <w:rPr>
          <w:rStyle w:val="CodeInText"/>
        </w:rPr>
        <w:t>&gt;</w:t>
      </w:r>
      <w:ins w:id="310" w:author="Stefan Bjornander" w:date="2015-04-25T10:41:00Z">
        <w:r w:rsidR="00493E8C" w:rsidRPr="00903DBA">
          <w:rPr>
            <w:rStyle w:val="CodeInText"/>
          </w:rPr>
          <w:t>lazy</w:t>
        </w:r>
      </w:ins>
      <w:r w:rsidR="00964E8E">
        <w:rPr>
          <w:rStyle w:val="CodeInText"/>
        </w:rPr>
        <w:t xml:space="preserve"> </w:t>
      </w:r>
      <w:ins w:id="311" w:author="Stefan Bjornander" w:date="2015-04-25T10:41:00Z">
        <w:r w:rsidR="00493E8C" w:rsidRPr="00903DBA">
          <w:rPr>
            <w:rStyle w:val="CodeInText"/>
          </w:rPr>
          <w:t>evaluation</w:t>
        </w:r>
      </w:ins>
      <w:r w:rsidR="00493E8C">
        <w:rPr>
          <w:rStyle w:val="CodeInText"/>
        </w:rPr>
        <w:t>&lt;/</w:t>
      </w:r>
      <w:proofErr w:type="spellStart"/>
      <w:r w:rsidR="00493E8C">
        <w:rPr>
          <w:rStyle w:val="CodeInText"/>
        </w:rPr>
        <w:t>ct</w:t>
      </w:r>
      <w:proofErr w:type="spellEnd"/>
      <w:r w:rsidR="00493E8C">
        <w:rPr>
          <w:rStyle w:val="CodeInText"/>
        </w:rPr>
        <w:t>&gt;</w:t>
      </w:r>
      <w:ins w:id="312" w:author="Stefan Bjornander" w:date="2015-04-25T10:41:00Z">
        <w:r w:rsidRPr="00903DBA">
          <w:t>, we need a logical type.</w:t>
        </w:r>
      </w:ins>
      <w:r w:rsidRPr="00903DBA">
        <w:t xml:space="preserve"> Lazy evaluation </w:t>
      </w:r>
      <w:ins w:id="313" w:author="Stefan Bjornander" w:date="2015-04-25T10:41:00Z">
        <w:r w:rsidRPr="00903DBA">
          <w:t>means that an expression shall not be evaluated more than necessary to determine its value</w:t>
        </w:r>
      </w:ins>
      <w:r w:rsidRPr="00903DBA">
        <w:t xml:space="preserve">. More specifically, if the left operand of the logical </w:t>
      </w:r>
      <w:r w:rsidR="00D4318D">
        <w:rPr>
          <w:rStyle w:val="KeyWord0"/>
        </w:rPr>
        <w:t>&lt;k&gt;</w:t>
      </w:r>
      <w:r w:rsidR="00D4318D" w:rsidRPr="00671562">
        <w:rPr>
          <w:rStyle w:val="KeyWord0"/>
        </w:rPr>
        <w:t>or</w:t>
      </w:r>
      <w:r w:rsidR="00D4318D">
        <w:rPr>
          <w:rStyle w:val="KeyWord0"/>
        </w:rPr>
        <w:t>&lt;/k&gt;</w:t>
      </w:r>
      <w:r w:rsidR="00B67BFE" w:rsidRPr="00E65FE6">
        <w:t xml:space="preserve"> </w:t>
      </w:r>
      <w:r w:rsidRPr="00903DBA">
        <w:t>operator is true the right operand shall not be evaluated</w:t>
      </w:r>
      <w:r w:rsidR="00BB0521">
        <w:t xml:space="preserve">, and </w:t>
      </w:r>
      <w:r w:rsidRPr="00903DBA">
        <w:t xml:space="preserve">if the left operand of the logical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and</w:t>
      </w:r>
      <w:r w:rsidR="00493E8C">
        <w:rPr>
          <w:rStyle w:val="CodeInText"/>
        </w:rPr>
        <w:t>&lt;/</w:t>
      </w:r>
      <w:proofErr w:type="spellStart"/>
      <w:r w:rsidR="00493E8C">
        <w:rPr>
          <w:rStyle w:val="CodeInText"/>
        </w:rPr>
        <w:t>ct</w:t>
      </w:r>
      <w:proofErr w:type="spellEnd"/>
      <w:r w:rsidR="00493E8C">
        <w:rPr>
          <w:rStyle w:val="CodeInText"/>
        </w:rPr>
        <w:t>&gt;</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w:t>
      </w:r>
    </w:p>
    <w:p w14:paraId="7BB9C4C6" w14:textId="77777777" w:rsidR="00A25E9D" w:rsidRPr="00A25E9D" w:rsidRDefault="00A25E9D" w:rsidP="00A25E9D">
      <w:pPr>
        <w:pStyle w:val="Code"/>
        <w:rPr>
          <w:highlight w:val="white"/>
        </w:rPr>
      </w:pPr>
      <w:r w:rsidRPr="00A25E9D">
        <w:rPr>
          <w:highlight w:val="white"/>
        </w:rPr>
        <w:t xml:space="preserve">    public bool IsLogical() {</w:t>
      </w:r>
    </w:p>
    <w:p w14:paraId="20BED292" w14:textId="77777777" w:rsidR="00A25E9D" w:rsidRPr="00A25E9D" w:rsidRDefault="00A25E9D" w:rsidP="00A25E9D">
      <w:pPr>
        <w:pStyle w:val="Code"/>
        <w:rPr>
          <w:highlight w:val="white"/>
        </w:rPr>
      </w:pPr>
      <w:r w:rsidRPr="00A25E9D">
        <w:rPr>
          <w:highlight w:val="white"/>
        </w:rPr>
        <w:t xml:space="preserve">      return (m_sort == Sort.Logical);</w:t>
      </w:r>
    </w:p>
    <w:p w14:paraId="53A10195" w14:textId="77777777" w:rsidR="00A25E9D" w:rsidRPr="00A25E9D" w:rsidRDefault="00A25E9D" w:rsidP="00A25E9D">
      <w:pPr>
        <w:pStyle w:val="Code"/>
        <w:rPr>
          <w:highlight w:val="white"/>
        </w:rPr>
      </w:pPr>
      <w:r w:rsidRPr="00A25E9D">
        <w:rPr>
          <w:highlight w:val="white"/>
        </w:rPr>
        <w:t xml:space="preserve">    }</w:t>
      </w:r>
    </w:p>
    <w:p w14:paraId="7EEFFCE4" w14:textId="3572447A" w:rsidR="00B84ED8" w:rsidRDefault="00B84ED8" w:rsidP="00B84ED8">
      <w:pPr>
        <w:pStyle w:val="Code"/>
        <w:rPr>
          <w:highlight w:val="white"/>
        </w:rPr>
      </w:pPr>
    </w:p>
    <w:p w14:paraId="34A85669" w14:textId="70DFC67C" w:rsidR="00F316FA" w:rsidRPr="00903DBA" w:rsidRDefault="00CC1DF4" w:rsidP="00F316FA">
      <w:pPr>
        <w:pStyle w:val="Heading3"/>
        <w:rPr>
          <w:highlight w:val="white"/>
        </w:rPr>
      </w:pPr>
      <w:bookmarkStart w:id="314" w:name="_Toc98936347"/>
      <w:r>
        <w:rPr>
          <w:highlight w:val="white"/>
        </w:rPr>
        <w:lastRenderedPageBreak/>
        <w:t>&lt;</w:t>
      </w:r>
      <w:proofErr w:type="spellStart"/>
      <w:r>
        <w:rPr>
          <w:highlight w:val="white"/>
        </w:rPr>
        <w:t>h3</w:t>
      </w:r>
      <w:proofErr w:type="spellEnd"/>
      <w:r>
        <w:rPr>
          <w:highlight w:val="white"/>
        </w:rPr>
        <w:t>&gt;Enumerations&lt;/</w:t>
      </w:r>
      <w:proofErr w:type="spellStart"/>
      <w:r>
        <w:rPr>
          <w:highlight w:val="white"/>
        </w:rPr>
        <w:t>h3</w:t>
      </w:r>
      <w:proofErr w:type="spellEnd"/>
      <w:r>
        <w:rPr>
          <w:highlight w:val="white"/>
        </w:rPr>
        <w:t>&gt;</w:t>
      </w:r>
      <w:bookmarkEnd w:id="314"/>
    </w:p>
    <w:p w14:paraId="3907CE11" w14:textId="4C5DD5DB" w:rsidR="00F316FA" w:rsidRPr="00903DBA" w:rsidRDefault="00F316FA">
      <w:pPr>
        <w:rPr>
          <w:color w:val="auto"/>
        </w:rPr>
        <w:pPrChange w:id="315" w:author="Stefan Bjornander" w:date="2015-04-25T10:38:00Z">
          <w:pPr>
            <w:pStyle w:val="Heading3"/>
          </w:pPr>
        </w:pPrChange>
      </w:pPr>
      <w:ins w:id="316" w:author="Stefan Bjornander" w:date="2015-04-25T10:38:00Z">
        <w:r w:rsidRPr="00903DBA">
          <w:t>The enumeration type (</w:t>
        </w:r>
      </w:ins>
      <w:r w:rsidR="00D4318D">
        <w:rPr>
          <w:rStyle w:val="KeyWord0"/>
        </w:rPr>
        <w:t>&lt;k&gt;</w:t>
      </w:r>
      <w:proofErr w:type="spellStart"/>
      <w:ins w:id="317" w:author="Stefan Bjornander" w:date="2015-04-25T10:38:00Z">
        <w:r w:rsidR="00D4318D" w:rsidRPr="00903DBA">
          <w:rPr>
            <w:rStyle w:val="KeyWord0"/>
            <w:rPrChange w:id="318" w:author="Stefan Bjornander" w:date="2015-04-25T10:38:00Z">
              <w:rPr>
                <w:rStyle w:val="CodeInText"/>
                <w:b/>
                <w:sz w:val="32"/>
              </w:rPr>
            </w:rPrChange>
          </w:rPr>
          <w:t>enum</w:t>
        </w:r>
      </w:ins>
      <w:proofErr w:type="spellEnd"/>
      <w:r w:rsidR="00D4318D">
        <w:rPr>
          <w:rStyle w:val="KeyWord0"/>
        </w:rPr>
        <w:t>&lt;/k&gt;</w:t>
      </w:r>
      <w:ins w:id="319" w:author="Stefan Bjornander" w:date="2015-04-25T10:38:00Z">
        <w:r w:rsidRPr="00903DBA">
          <w:t>) is stored as a</w:t>
        </w:r>
      </w:ins>
      <w:r>
        <w:t xml:space="preserve"> signed </w:t>
      </w:r>
      <w:ins w:id="320" w:author="Stefan Bjornander" w:date="2015-04-25T10:38:00Z">
        <w:r w:rsidRPr="00903DBA">
          <w:t>integer</w:t>
        </w:r>
      </w:ins>
      <w:r w:rsidRPr="00903DBA">
        <w:t xml:space="preserve"> with a value, explicitly stated or implicitly assigned</w:t>
      </w:r>
      <w:ins w:id="321" w:author="Stefan Bjornander" w:date="2015-04-25T10:38:00Z">
        <w:r w:rsidRPr="00903DBA">
          <w:t xml:space="preserve">. However, the </w:t>
        </w:r>
      </w:ins>
      <w:r w:rsidR="00493E8C">
        <w:rPr>
          <w:rStyle w:val="CodeInText"/>
        </w:rPr>
        <w:t>&lt;</w:t>
      </w:r>
      <w:proofErr w:type="spellStart"/>
      <w:r w:rsidR="00493E8C">
        <w:rPr>
          <w:rStyle w:val="CodeInText"/>
        </w:rPr>
        <w:t>ct</w:t>
      </w:r>
      <w:proofErr w:type="spellEnd"/>
      <w:r w:rsidR="00493E8C">
        <w:rPr>
          <w:rStyle w:val="CodeInText"/>
        </w:rPr>
        <w:t>&gt;</w:t>
      </w:r>
      <w:ins w:id="322" w:author="Stefan Bjornander" w:date="2015-04-25T10:38:00Z">
        <w:r w:rsidR="00493E8C" w:rsidRPr="00903DBA">
          <w:rPr>
            <w:rStyle w:val="CodeInText"/>
          </w:rPr>
          <w:t>Specifi</w:t>
        </w:r>
      </w:ins>
      <w:r w:rsidR="00493E8C" w:rsidRPr="00903DBA">
        <w:rPr>
          <w:rStyle w:val="CodeInText"/>
        </w:rPr>
        <w:t>er</w:t>
      </w:r>
      <w:r w:rsidR="00493E8C">
        <w:rPr>
          <w:rStyle w:val="CodeInText"/>
        </w:rPr>
        <w:t>&lt;/</w:t>
      </w:r>
      <w:proofErr w:type="spellStart"/>
      <w:r w:rsidR="00493E8C">
        <w:rPr>
          <w:rStyle w:val="CodeInText"/>
        </w:rPr>
        <w:t>ct</w:t>
      </w:r>
      <w:proofErr w:type="spellEnd"/>
      <w:r w:rsidR="00493E8C">
        <w:rPr>
          <w:rStyle w:val="CodeInText"/>
        </w:rPr>
        <w:t>&gt;</w:t>
      </w:r>
      <w:ins w:id="323" w:author="Stefan Bjornander" w:date="2015-04-25T10:38:00Z">
        <w:r w:rsidRPr="00903DBA">
          <w:t xml:space="preserve"> class of</w:t>
        </w:r>
      </w:ins>
      <w:r>
        <w:t xml:space="preserve"> Chapter </w:t>
      </w:r>
      <w:r>
        <w:fldChar w:fldCharType="begin"/>
      </w:r>
      <w:r>
        <w:instrText xml:space="preserve"> REF _Ref58079178 \r \h </w:instrText>
      </w:r>
      <w:r>
        <w:fldChar w:fldCharType="separate"/>
      </w:r>
      <w:r w:rsidR="00F23462">
        <w:t>5</w:t>
      </w:r>
      <w:r>
        <w:fldChar w:fldCharType="end"/>
      </w:r>
      <w:r w:rsidRPr="00903DBA">
        <w:t xml:space="preserve"> </w:t>
      </w:r>
      <w:ins w:id="324" w:author="Stefan Bjornander" w:date="2015-04-25T10:38:00Z">
        <w:r w:rsidRPr="00903DBA">
          <w:t>needs to know if the type is</w:t>
        </w:r>
      </w:ins>
      <w:r w:rsidR="00350FDD">
        <w:t xml:space="preserve"> an</w:t>
      </w:r>
      <w:ins w:id="325" w:author="Stefan Bjornander" w:date="2015-04-25T10:38:00Z">
        <w:r w:rsidRPr="00903DBA">
          <w:t xml:space="preserve"> </w:t>
        </w:r>
        <w:r w:rsidR="00350FDD" w:rsidRPr="00903DBA">
          <w:t xml:space="preserve">enumeration </w:t>
        </w:r>
      </w:ins>
      <w:r w:rsidRPr="00903DBA">
        <w:t>to</w:t>
      </w:r>
      <w:ins w:id="326" w:author="Stefan Bjornander" w:date="2015-04-25T10:38:00Z">
        <w:r w:rsidRPr="00903DBA">
          <w:t xml:space="preserve"> initialize its value. </w:t>
        </w:r>
      </w:ins>
      <w:r w:rsidRPr="00903DBA">
        <w:t>Therefore,</w:t>
      </w:r>
      <w:ins w:id="327" w:author="Stefan Bjornander" w:date="2015-04-25T10:38:00Z">
        <w:r w:rsidRPr="00903DBA">
          <w:t xml:space="preserve"> we add the </w:t>
        </w:r>
      </w:ins>
      <w:r w:rsidR="00D4318D">
        <w:rPr>
          <w:rStyle w:val="KeyWord0"/>
          <w:highlight w:val="white"/>
        </w:rPr>
        <w:t>&lt;k&gt;</w:t>
      </w:r>
      <w:r w:rsidR="00D4318D" w:rsidRPr="00350FDD">
        <w:rPr>
          <w:rStyle w:val="KeyWord0"/>
          <w:highlight w:val="white"/>
        </w:rPr>
        <w:t>m_enumeratorItemSet</w:t>
      </w:r>
      <w:r w:rsidR="00D4318D">
        <w:rPr>
          <w:rStyle w:val="KeyWord0"/>
          <w:highlight w:val="white"/>
        </w:rPr>
        <w:t>&lt;/k&gt;</w:t>
      </w:r>
      <w:ins w:id="328" w:author="Stefan Bjornander" w:date="2015-04-25T10:38:00Z">
        <w:r w:rsidRPr="00903DBA">
          <w:t xml:space="preserve"> field</w:t>
        </w:r>
      </w:ins>
      <w:r w:rsidR="00350FDD">
        <w:t xml:space="preserve"> </w:t>
      </w:r>
      <w:r w:rsidR="007F6EFC">
        <w:t>to hold all the enumeration item</w:t>
      </w:r>
      <w:r w:rsidR="00271E5D">
        <w:t>s</w:t>
      </w:r>
      <w:r w:rsidR="007F6EFC">
        <w:t xml:space="preserve"> of the type.</w:t>
      </w:r>
    </w:p>
    <w:p w14:paraId="24D5BA8B" w14:textId="44846390" w:rsidR="00280817" w:rsidRPr="00280817" w:rsidRDefault="00280817" w:rsidP="00280817">
      <w:pPr>
        <w:pStyle w:val="Code"/>
        <w:rPr>
          <w:highlight w:val="white"/>
        </w:rPr>
      </w:pPr>
      <w:r w:rsidRPr="00280817">
        <w:rPr>
          <w:highlight w:val="white"/>
        </w:rPr>
        <w:t xml:space="preserve">    </w:t>
      </w:r>
      <w:r w:rsidR="00E457BA">
        <w:rPr>
          <w:highlight w:val="white"/>
        </w:rPr>
        <w:t>p</w:t>
      </w:r>
      <w:r w:rsidRPr="00280817">
        <w:rPr>
          <w:highlight w:val="white"/>
        </w:rPr>
        <w:t>rivate</w:t>
      </w:r>
      <w:r w:rsidR="00E457BA">
        <w:rPr>
          <w:highlight w:val="white"/>
        </w:rPr>
        <w:t xml:space="preserve"> readonly </w:t>
      </w:r>
      <w:r w:rsidRPr="00280817">
        <w:rPr>
          <w:highlight w:val="white"/>
        </w:rPr>
        <w:t>ISet&lt;Symbol&gt; m_enumeratorItemSet = null;</w:t>
      </w:r>
    </w:p>
    <w:p w14:paraId="36623D30" w14:textId="77777777" w:rsidR="00280817" w:rsidRPr="00280817" w:rsidRDefault="00280817" w:rsidP="00280817">
      <w:pPr>
        <w:pStyle w:val="Code"/>
        <w:rPr>
          <w:highlight w:val="white"/>
        </w:rPr>
      </w:pPr>
    </w:p>
    <w:p w14:paraId="71D23A58" w14:textId="77777777" w:rsidR="00280817" w:rsidRPr="00280817" w:rsidRDefault="00280817" w:rsidP="00280817">
      <w:pPr>
        <w:pStyle w:val="Code"/>
        <w:rPr>
          <w:highlight w:val="white"/>
        </w:rPr>
      </w:pPr>
      <w:r w:rsidRPr="00280817">
        <w:rPr>
          <w:highlight w:val="white"/>
        </w:rPr>
        <w:t xml:space="preserve">    public Type(ISet&lt;Symbol&gt; EnumeratorItemSet) {</w:t>
      </w:r>
    </w:p>
    <w:p w14:paraId="29152EFE" w14:textId="77777777" w:rsidR="00280817" w:rsidRPr="00280817" w:rsidRDefault="00280817" w:rsidP="00280817">
      <w:pPr>
        <w:pStyle w:val="Code"/>
        <w:rPr>
          <w:highlight w:val="white"/>
        </w:rPr>
      </w:pPr>
      <w:r w:rsidRPr="00280817">
        <w:rPr>
          <w:highlight w:val="white"/>
        </w:rPr>
        <w:t xml:space="preserve">      m_sort = Sort.SignedInt;</w:t>
      </w:r>
    </w:p>
    <w:p w14:paraId="2CB884D7" w14:textId="77777777" w:rsidR="00280817" w:rsidRPr="00280817" w:rsidRDefault="00280817" w:rsidP="00280817">
      <w:pPr>
        <w:pStyle w:val="Code"/>
        <w:rPr>
          <w:highlight w:val="white"/>
        </w:rPr>
      </w:pPr>
      <w:r w:rsidRPr="00280817">
        <w:rPr>
          <w:highlight w:val="white"/>
        </w:rPr>
        <w:t xml:space="preserve">      m_enumeratorItemSet = EnumeratorItemSet;</w:t>
      </w:r>
    </w:p>
    <w:p w14:paraId="3DCCF948" w14:textId="77777777" w:rsidR="00280817" w:rsidRPr="00280817" w:rsidRDefault="00280817" w:rsidP="00280817">
      <w:pPr>
        <w:pStyle w:val="Code"/>
        <w:rPr>
          <w:highlight w:val="white"/>
        </w:rPr>
      </w:pPr>
      <w:r w:rsidRPr="00280817">
        <w:rPr>
          <w:highlight w:val="white"/>
        </w:rPr>
        <w:t xml:space="preserve">    }</w:t>
      </w:r>
    </w:p>
    <w:p w14:paraId="7B841C70" w14:textId="77777777" w:rsidR="00280817" w:rsidRPr="00280817" w:rsidRDefault="00280817" w:rsidP="00280817">
      <w:pPr>
        <w:pStyle w:val="Code"/>
        <w:rPr>
          <w:highlight w:val="white"/>
        </w:rPr>
      </w:pPr>
    </w:p>
    <w:p w14:paraId="1643FA5D" w14:textId="77777777" w:rsidR="00280817" w:rsidRPr="00280817" w:rsidRDefault="00280817" w:rsidP="00280817">
      <w:pPr>
        <w:pStyle w:val="Code"/>
        <w:rPr>
          <w:highlight w:val="white"/>
        </w:rPr>
      </w:pPr>
      <w:r w:rsidRPr="00280817">
        <w:rPr>
          <w:highlight w:val="white"/>
        </w:rPr>
        <w:t xml:space="preserve">    public bool IsEnumerator() {</w:t>
      </w:r>
    </w:p>
    <w:p w14:paraId="48E8770F" w14:textId="77777777" w:rsidR="00280817" w:rsidRPr="00280817" w:rsidRDefault="00280817" w:rsidP="00280817">
      <w:pPr>
        <w:pStyle w:val="Code"/>
        <w:rPr>
          <w:highlight w:val="white"/>
        </w:rPr>
      </w:pPr>
      <w:r w:rsidRPr="00280817">
        <w:rPr>
          <w:highlight w:val="white"/>
        </w:rPr>
        <w:t xml:space="preserve">      return (m_enumeratorItemSet != null);</w:t>
      </w:r>
    </w:p>
    <w:p w14:paraId="192C59E9" w14:textId="77777777" w:rsidR="00280817" w:rsidRPr="00280817" w:rsidRDefault="00280817" w:rsidP="00280817">
      <w:pPr>
        <w:pStyle w:val="Code"/>
        <w:rPr>
          <w:highlight w:val="white"/>
        </w:rPr>
      </w:pPr>
      <w:r w:rsidRPr="00280817">
        <w:rPr>
          <w:highlight w:val="white"/>
        </w:rPr>
        <w:t xml:space="preserve">    }</w:t>
      </w:r>
    </w:p>
    <w:p w14:paraId="558202DB" w14:textId="77777777" w:rsidR="00280817" w:rsidRPr="00280817" w:rsidRDefault="00280817" w:rsidP="00280817">
      <w:pPr>
        <w:pStyle w:val="Code"/>
        <w:rPr>
          <w:highlight w:val="white"/>
        </w:rPr>
      </w:pPr>
    </w:p>
    <w:p w14:paraId="77B462C6" w14:textId="77777777" w:rsidR="00280817" w:rsidRPr="00280817" w:rsidRDefault="00280817" w:rsidP="00280817">
      <w:pPr>
        <w:pStyle w:val="Code"/>
        <w:rPr>
          <w:highlight w:val="white"/>
        </w:rPr>
      </w:pPr>
      <w:r w:rsidRPr="00280817">
        <w:rPr>
          <w:highlight w:val="white"/>
        </w:rPr>
        <w:t xml:space="preserve">    public ISet&lt;Symbol&gt; EnumeratorItemSet {</w:t>
      </w:r>
    </w:p>
    <w:p w14:paraId="5E3E3040" w14:textId="77777777" w:rsidR="00280817" w:rsidRPr="00280817" w:rsidRDefault="00280817" w:rsidP="00280817">
      <w:pPr>
        <w:pStyle w:val="Code"/>
        <w:rPr>
          <w:highlight w:val="white"/>
        </w:rPr>
      </w:pPr>
      <w:r w:rsidRPr="00280817">
        <w:rPr>
          <w:highlight w:val="white"/>
        </w:rPr>
        <w:t xml:space="preserve">      get { return m_enumeratorItemSet; }</w:t>
      </w:r>
    </w:p>
    <w:p w14:paraId="12CDFDDD" w14:textId="77777777" w:rsidR="00280817" w:rsidRPr="00280817" w:rsidRDefault="00280817" w:rsidP="00280817">
      <w:pPr>
        <w:pStyle w:val="Code"/>
        <w:rPr>
          <w:highlight w:val="white"/>
        </w:rPr>
      </w:pPr>
      <w:r w:rsidRPr="00280817">
        <w:rPr>
          <w:highlight w:val="white"/>
        </w:rPr>
        <w:t xml:space="preserve">    }</w:t>
      </w:r>
    </w:p>
    <w:p w14:paraId="64ED3FB1" w14:textId="54D5E592" w:rsidR="00692204" w:rsidRDefault="00CC1DF4" w:rsidP="0060539D">
      <w:pPr>
        <w:pStyle w:val="Heading3"/>
        <w:rPr>
          <w:highlight w:val="white"/>
        </w:rPr>
      </w:pPr>
      <w:bookmarkStart w:id="329" w:name="_Toc98936348"/>
      <w:r>
        <w:rPr>
          <w:highlight w:val="white"/>
        </w:rPr>
        <w:t>&lt;</w:t>
      </w:r>
      <w:proofErr w:type="spellStart"/>
      <w:r>
        <w:rPr>
          <w:highlight w:val="white"/>
        </w:rPr>
        <w:t>h3</w:t>
      </w:r>
      <w:proofErr w:type="spellEnd"/>
      <w:r>
        <w:rPr>
          <w:highlight w:val="white"/>
        </w:rPr>
        <w:t>&gt;Bitfields&lt;/</w:t>
      </w:r>
      <w:proofErr w:type="spellStart"/>
      <w:r>
        <w:rPr>
          <w:highlight w:val="white"/>
        </w:rPr>
        <w:t>h3</w:t>
      </w:r>
      <w:proofErr w:type="spellEnd"/>
      <w:r>
        <w:rPr>
          <w:highlight w:val="white"/>
        </w:rPr>
        <w:t>&gt;</w:t>
      </w:r>
      <w:bookmarkEnd w:id="329"/>
    </w:p>
    <w:p w14:paraId="7BB2347F" w14:textId="512330F5"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5BE7D829" w14:textId="77777777" w:rsidR="00472CE3" w:rsidRPr="00492109" w:rsidRDefault="00472CE3" w:rsidP="00472CE3">
      <w:pPr>
        <w:pStyle w:val="Code"/>
        <w:rPr>
          <w:highlight w:val="white"/>
          <w:lang w:val="nb-NO"/>
        </w:rPr>
      </w:pPr>
      <w:r w:rsidRPr="00472CE3">
        <w:rPr>
          <w:highlight w:val="white"/>
        </w:rPr>
        <w:t xml:space="preserve">    </w:t>
      </w:r>
      <w:r w:rsidRPr="00492109">
        <w:rPr>
          <w:highlight w:val="white"/>
          <w:lang w:val="nb-NO"/>
        </w:rPr>
        <w:t>private BigInteger? m_bitfieldMask = null;</w:t>
      </w:r>
    </w:p>
    <w:p w14:paraId="685C73CF" w14:textId="77777777" w:rsidR="00472CE3" w:rsidRPr="00492109" w:rsidRDefault="00472CE3" w:rsidP="00472CE3">
      <w:pPr>
        <w:pStyle w:val="Code"/>
        <w:rPr>
          <w:highlight w:val="white"/>
          <w:lang w:val="nb-NO"/>
        </w:rPr>
      </w:pPr>
    </w:p>
    <w:p w14:paraId="3DD3C103" w14:textId="77777777" w:rsidR="00472CE3" w:rsidRPr="00472CE3" w:rsidRDefault="00472CE3" w:rsidP="00472CE3">
      <w:pPr>
        <w:pStyle w:val="Code"/>
        <w:rPr>
          <w:highlight w:val="white"/>
        </w:rPr>
      </w:pPr>
      <w:r w:rsidRPr="00492109">
        <w:rPr>
          <w:highlight w:val="white"/>
          <w:lang w:val="nb-NO"/>
        </w:rPr>
        <w:t xml:space="preserve">    </w:t>
      </w:r>
      <w:r w:rsidRPr="00472CE3">
        <w:rPr>
          <w:highlight w:val="white"/>
        </w:rPr>
        <w:t>public bool IsBitfield() {</w:t>
      </w:r>
    </w:p>
    <w:p w14:paraId="7FA070BE" w14:textId="77777777" w:rsidR="00472CE3" w:rsidRPr="00472CE3" w:rsidRDefault="00472CE3" w:rsidP="00472CE3">
      <w:pPr>
        <w:pStyle w:val="Code"/>
        <w:rPr>
          <w:highlight w:val="white"/>
        </w:rPr>
      </w:pPr>
      <w:r w:rsidRPr="00472CE3">
        <w:rPr>
          <w:highlight w:val="white"/>
        </w:rPr>
        <w:t xml:space="preserve">      return (m_bitfieldMask != null);</w:t>
      </w:r>
    </w:p>
    <w:p w14:paraId="4912355D" w14:textId="77777777" w:rsidR="00472CE3" w:rsidRPr="00472CE3" w:rsidRDefault="00472CE3" w:rsidP="00472CE3">
      <w:pPr>
        <w:pStyle w:val="Code"/>
        <w:rPr>
          <w:highlight w:val="white"/>
        </w:rPr>
      </w:pPr>
      <w:r w:rsidRPr="00472CE3">
        <w:rPr>
          <w:highlight w:val="white"/>
        </w:rPr>
        <w:t xml:space="preserve">    }</w:t>
      </w:r>
    </w:p>
    <w:p w14:paraId="5A9612DD" w14:textId="77777777" w:rsidR="00472CE3" w:rsidRPr="00472CE3" w:rsidRDefault="00472CE3" w:rsidP="00472CE3">
      <w:pPr>
        <w:pStyle w:val="Code"/>
        <w:rPr>
          <w:highlight w:val="white"/>
        </w:rPr>
      </w:pPr>
    </w:p>
    <w:p w14:paraId="4A5E9F92" w14:textId="77777777" w:rsidR="00472CE3" w:rsidRPr="00472CE3" w:rsidRDefault="00472CE3" w:rsidP="00472CE3">
      <w:pPr>
        <w:pStyle w:val="Code"/>
        <w:rPr>
          <w:highlight w:val="white"/>
        </w:rPr>
      </w:pPr>
      <w:r w:rsidRPr="00472CE3">
        <w:rPr>
          <w:highlight w:val="white"/>
        </w:rPr>
        <w:t xml:space="preserve">    public BigInteger BitfieldMask {</w:t>
      </w:r>
    </w:p>
    <w:p w14:paraId="2B1C8479" w14:textId="77777777" w:rsidR="00472CE3" w:rsidRPr="00472CE3" w:rsidRDefault="00472CE3" w:rsidP="00472CE3">
      <w:pPr>
        <w:pStyle w:val="Code"/>
        <w:rPr>
          <w:highlight w:val="white"/>
        </w:rPr>
      </w:pPr>
      <w:r w:rsidRPr="00472CE3">
        <w:rPr>
          <w:highlight w:val="white"/>
        </w:rPr>
        <w:t xml:space="preserve">      get {return m_bitfieldMask.Value;}</w:t>
      </w:r>
    </w:p>
    <w:p w14:paraId="0012E709" w14:textId="77777777" w:rsidR="00472CE3" w:rsidRPr="00472CE3" w:rsidRDefault="00472CE3" w:rsidP="00472CE3">
      <w:pPr>
        <w:pStyle w:val="Code"/>
        <w:rPr>
          <w:highlight w:val="white"/>
        </w:rPr>
      </w:pPr>
      <w:r w:rsidRPr="00472CE3">
        <w:rPr>
          <w:highlight w:val="white"/>
        </w:rPr>
        <w:t xml:space="preserve">    }</w:t>
      </w:r>
    </w:p>
    <w:p w14:paraId="7035E5E9" w14:textId="77777777" w:rsidR="00472CE3" w:rsidRPr="00472CE3" w:rsidRDefault="00472CE3" w:rsidP="00472CE3">
      <w:pPr>
        <w:pStyle w:val="Code"/>
        <w:rPr>
          <w:highlight w:val="white"/>
        </w:rPr>
      </w:pPr>
    </w:p>
    <w:p w14:paraId="5EC20AD7" w14:textId="77777777" w:rsidR="00472CE3" w:rsidRPr="00472CE3" w:rsidRDefault="00472CE3" w:rsidP="00472CE3">
      <w:pPr>
        <w:pStyle w:val="Code"/>
        <w:rPr>
          <w:highlight w:val="white"/>
        </w:rPr>
      </w:pPr>
      <w:r w:rsidRPr="00472CE3">
        <w:rPr>
          <w:highlight w:val="white"/>
        </w:rPr>
        <w:t xml:space="preserve">    public void SetBitfieldMask(int bits) {</w:t>
      </w:r>
    </w:p>
    <w:p w14:paraId="5526B0A6" w14:textId="77777777" w:rsidR="00472CE3" w:rsidRPr="00472CE3" w:rsidRDefault="00472CE3" w:rsidP="00472CE3">
      <w:pPr>
        <w:pStyle w:val="Code"/>
        <w:rPr>
          <w:highlight w:val="white"/>
        </w:rPr>
      </w:pPr>
      <w:r w:rsidRPr="00472CE3">
        <w:rPr>
          <w:highlight w:val="white"/>
        </w:rPr>
        <w:t xml:space="preserve">      m_bitfieldMask = (BigInteger) (Math.Pow(2, bits) - 1);</w:t>
      </w:r>
    </w:p>
    <w:p w14:paraId="4853A247" w14:textId="77777777" w:rsidR="00472CE3" w:rsidRPr="00472CE3" w:rsidRDefault="00472CE3" w:rsidP="00472CE3">
      <w:pPr>
        <w:pStyle w:val="Code"/>
        <w:rPr>
          <w:highlight w:val="white"/>
        </w:rPr>
      </w:pPr>
      <w:r w:rsidRPr="00472CE3">
        <w:rPr>
          <w:highlight w:val="white"/>
        </w:rPr>
        <w:t xml:space="preserve">    }</w:t>
      </w:r>
    </w:p>
    <w:p w14:paraId="1A480219" w14:textId="1DD86C69" w:rsidR="0016675E" w:rsidRPr="00903DBA" w:rsidRDefault="00CC1DF4" w:rsidP="0060539D">
      <w:pPr>
        <w:pStyle w:val="Heading3"/>
        <w:rPr>
          <w:highlight w:val="white"/>
        </w:rPr>
      </w:pPr>
      <w:bookmarkStart w:id="335" w:name="_Toc98936349"/>
      <w:r>
        <w:rPr>
          <w:highlight w:val="white"/>
        </w:rPr>
        <w:t>&lt;</w:t>
      </w:r>
      <w:proofErr w:type="spellStart"/>
      <w:r>
        <w:rPr>
          <w:highlight w:val="white"/>
        </w:rPr>
        <w:t>h3</w:t>
      </w:r>
      <w:proofErr w:type="spellEnd"/>
      <w:r>
        <w:rPr>
          <w:highlight w:val="white"/>
        </w:rPr>
        <w:t>&gt;Pointers&lt;/</w:t>
      </w:r>
      <w:proofErr w:type="spellStart"/>
      <w:r>
        <w:rPr>
          <w:highlight w:val="white"/>
        </w:rPr>
        <w:t>h3</w:t>
      </w:r>
      <w:proofErr w:type="spellEnd"/>
      <w:r>
        <w:rPr>
          <w:highlight w:val="white"/>
        </w:rPr>
        <w:t>&gt;</w:t>
      </w:r>
      <w:bookmarkEnd w:id="335"/>
    </w:p>
    <w:p w14:paraId="02C33183" w14:textId="11B2B92E" w:rsidR="00A41837" w:rsidRPr="00903DBA" w:rsidRDefault="00C45AA7" w:rsidP="00477362">
      <w:pPr>
        <w:rPr>
          <w:highlight w:val="white"/>
        </w:rPr>
      </w:pPr>
      <w:ins w:id="336" w:author="Stefan Bjornander" w:date="2015-04-25T11:02:00Z">
        <w:r w:rsidRPr="00903DBA">
          <w:t xml:space="preserve">The type </w:t>
        </w:r>
      </w:ins>
      <w:r w:rsidR="00167656">
        <w:t xml:space="preserve">of the pointer </w:t>
      </w:r>
      <w:r w:rsidR="00BB2CF5">
        <w:t xml:space="preserve">is null </w:t>
      </w:r>
      <w:ins w:id="337" w:author="Stefan Bjornander" w:date="2015-04-25T11:02:00Z">
        <w:r w:rsidRPr="00903DBA">
          <w:t xml:space="preserve">when </w:t>
        </w:r>
      </w:ins>
      <w:r w:rsidR="00167656">
        <w:t>the pointer</w:t>
      </w:r>
      <w:ins w:id="338" w:author="Stefan Bjornander" w:date="2015-04-25T11:02:00Z">
        <w:r w:rsidRPr="00903DBA">
          <w:t xml:space="preserve"> is </w:t>
        </w:r>
      </w:ins>
      <w:r w:rsidR="00167656">
        <w:t xml:space="preserve">being </w:t>
      </w:r>
      <w:ins w:id="339" w:author="Stefan Bjornander" w:date="2015-04-25T11:02:00Z">
        <w:r w:rsidRPr="00903DBA">
          <w:t xml:space="preserve">created, it will later be set by the </w:t>
        </w:r>
      </w:ins>
      <w:r w:rsidR="00D4318D">
        <w:rPr>
          <w:rStyle w:val="KeyWord0"/>
        </w:rPr>
        <w:t>&lt;k&gt;</w:t>
      </w:r>
      <w:r w:rsidR="00D4318D" w:rsidRPr="00A66EE2">
        <w:rPr>
          <w:rStyle w:val="KeyWord0"/>
        </w:rPr>
        <w:t>Declarator</w:t>
      </w:r>
      <w:r w:rsidR="00D4318D">
        <w:rPr>
          <w:rStyle w:val="KeyWord0"/>
        </w:rPr>
        <w:t>&lt;/k&gt;</w:t>
      </w:r>
      <w:ins w:id="340" w:author="Stefan Bjornander" w:date="2015-04-25T11:02:00Z">
        <w:r w:rsidRPr="00903DBA">
          <w:t xml:space="preserve"> </w:t>
        </w:r>
      </w:ins>
      <w:r w:rsidR="00A66EE2">
        <w:t>class</w:t>
      </w:r>
      <w:ins w:id="341" w:author="Stefan Bjornander" w:date="2015-04-25T11:02:00Z">
        <w:r w:rsidRPr="00903DBA">
          <w:t>.</w:t>
        </w:r>
      </w:ins>
      <w:ins w:id="342"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208D7729" w14:textId="77777777" w:rsidR="006074B0" w:rsidRPr="006074B0" w:rsidRDefault="006074B0" w:rsidP="006074B0">
      <w:pPr>
        <w:pStyle w:val="Code"/>
        <w:rPr>
          <w:highlight w:val="white"/>
        </w:rPr>
      </w:pPr>
      <w:r w:rsidRPr="006074B0">
        <w:rPr>
          <w:highlight w:val="white"/>
        </w:rPr>
        <w:t xml:space="preserve">    private Type m_pointerType;</w:t>
      </w:r>
    </w:p>
    <w:p w14:paraId="6E211F6E" w14:textId="77777777" w:rsidR="006074B0" w:rsidRPr="006074B0" w:rsidRDefault="006074B0" w:rsidP="006074B0">
      <w:pPr>
        <w:pStyle w:val="Code"/>
        <w:rPr>
          <w:highlight w:val="white"/>
        </w:rPr>
      </w:pPr>
    </w:p>
    <w:p w14:paraId="07BFC05E" w14:textId="77777777" w:rsidR="006074B0" w:rsidRPr="006074B0" w:rsidRDefault="006074B0" w:rsidP="006074B0">
      <w:pPr>
        <w:pStyle w:val="Code"/>
        <w:rPr>
          <w:highlight w:val="white"/>
        </w:rPr>
      </w:pPr>
      <w:r w:rsidRPr="006074B0">
        <w:rPr>
          <w:highlight w:val="white"/>
        </w:rPr>
        <w:t xml:space="preserve">    public Type(Type pointerType) {</w:t>
      </w:r>
    </w:p>
    <w:p w14:paraId="62437DEF" w14:textId="77777777" w:rsidR="006074B0" w:rsidRPr="006074B0" w:rsidRDefault="006074B0" w:rsidP="006074B0">
      <w:pPr>
        <w:pStyle w:val="Code"/>
        <w:rPr>
          <w:highlight w:val="white"/>
        </w:rPr>
      </w:pPr>
      <w:r w:rsidRPr="006074B0">
        <w:rPr>
          <w:highlight w:val="white"/>
        </w:rPr>
        <w:t xml:space="preserve">      m_sort = Sort.Pointer;</w:t>
      </w:r>
    </w:p>
    <w:p w14:paraId="524324F9" w14:textId="77777777" w:rsidR="006074B0" w:rsidRPr="006074B0" w:rsidRDefault="006074B0" w:rsidP="006074B0">
      <w:pPr>
        <w:pStyle w:val="Code"/>
        <w:rPr>
          <w:highlight w:val="white"/>
        </w:rPr>
      </w:pPr>
      <w:r w:rsidRPr="006074B0">
        <w:rPr>
          <w:highlight w:val="white"/>
        </w:rPr>
        <w:t xml:space="preserve">      m_pointerType = pointerType;</w:t>
      </w:r>
    </w:p>
    <w:p w14:paraId="74EE348D" w14:textId="77777777" w:rsidR="006074B0" w:rsidRPr="006074B0" w:rsidRDefault="006074B0" w:rsidP="006074B0">
      <w:pPr>
        <w:pStyle w:val="Code"/>
        <w:rPr>
          <w:highlight w:val="white"/>
        </w:rPr>
      </w:pPr>
      <w:r w:rsidRPr="006074B0">
        <w:rPr>
          <w:highlight w:val="white"/>
        </w:rPr>
        <w:t xml:space="preserve">    }</w:t>
      </w:r>
    </w:p>
    <w:p w14:paraId="71630C17" w14:textId="77777777" w:rsidR="006074B0" w:rsidRPr="006074B0" w:rsidRDefault="006074B0" w:rsidP="006074B0">
      <w:pPr>
        <w:pStyle w:val="Code"/>
        <w:rPr>
          <w:highlight w:val="white"/>
        </w:rPr>
      </w:pPr>
    </w:p>
    <w:p w14:paraId="7FD3CCC2" w14:textId="77777777" w:rsidR="006074B0" w:rsidRPr="006074B0" w:rsidRDefault="006074B0" w:rsidP="006074B0">
      <w:pPr>
        <w:pStyle w:val="Code"/>
        <w:rPr>
          <w:highlight w:val="white"/>
        </w:rPr>
      </w:pPr>
      <w:r w:rsidRPr="006074B0">
        <w:rPr>
          <w:highlight w:val="white"/>
        </w:rPr>
        <w:t xml:space="preserve">    public bool IsPointer() {</w:t>
      </w:r>
    </w:p>
    <w:p w14:paraId="7B6318CC" w14:textId="77777777" w:rsidR="006074B0" w:rsidRPr="006074B0" w:rsidRDefault="006074B0" w:rsidP="006074B0">
      <w:pPr>
        <w:pStyle w:val="Code"/>
        <w:rPr>
          <w:highlight w:val="white"/>
        </w:rPr>
      </w:pPr>
      <w:r w:rsidRPr="006074B0">
        <w:rPr>
          <w:highlight w:val="white"/>
        </w:rPr>
        <w:lastRenderedPageBreak/>
        <w:t xml:space="preserve">      return (m_sort == Sort.Pointer);</w:t>
      </w:r>
    </w:p>
    <w:p w14:paraId="23BB40B9" w14:textId="77777777" w:rsidR="006074B0" w:rsidRPr="006074B0" w:rsidRDefault="006074B0" w:rsidP="006074B0">
      <w:pPr>
        <w:pStyle w:val="Code"/>
        <w:rPr>
          <w:highlight w:val="white"/>
        </w:rPr>
      </w:pPr>
      <w:r w:rsidRPr="006074B0">
        <w:rPr>
          <w:highlight w:val="white"/>
        </w:rPr>
        <w:t xml:space="preserve">    }</w:t>
      </w:r>
    </w:p>
    <w:p w14:paraId="61AEC15C" w14:textId="77777777" w:rsidR="006074B0" w:rsidRPr="006074B0" w:rsidRDefault="006074B0" w:rsidP="006074B0">
      <w:pPr>
        <w:pStyle w:val="Code"/>
        <w:rPr>
          <w:highlight w:val="white"/>
        </w:rPr>
      </w:pPr>
    </w:p>
    <w:p w14:paraId="083CE38E" w14:textId="77777777" w:rsidR="006074B0" w:rsidRPr="006074B0" w:rsidRDefault="006074B0" w:rsidP="006074B0">
      <w:pPr>
        <w:pStyle w:val="Code"/>
        <w:rPr>
          <w:highlight w:val="white"/>
        </w:rPr>
      </w:pPr>
      <w:r w:rsidRPr="006074B0">
        <w:rPr>
          <w:highlight w:val="white"/>
        </w:rPr>
        <w:t xml:space="preserve">    public Type PointerType {</w:t>
      </w:r>
    </w:p>
    <w:p w14:paraId="22F27F1A" w14:textId="77777777" w:rsidR="006074B0" w:rsidRPr="006074B0" w:rsidRDefault="006074B0" w:rsidP="006074B0">
      <w:pPr>
        <w:pStyle w:val="Code"/>
        <w:rPr>
          <w:highlight w:val="white"/>
        </w:rPr>
      </w:pPr>
      <w:r w:rsidRPr="006074B0">
        <w:rPr>
          <w:highlight w:val="white"/>
        </w:rPr>
        <w:t xml:space="preserve">      get { return m_pointerType; }</w:t>
      </w:r>
    </w:p>
    <w:p w14:paraId="4C02CAFB" w14:textId="77777777" w:rsidR="006074B0" w:rsidRPr="006074B0" w:rsidRDefault="006074B0" w:rsidP="006074B0">
      <w:pPr>
        <w:pStyle w:val="Code"/>
        <w:rPr>
          <w:highlight w:val="white"/>
        </w:rPr>
      </w:pPr>
      <w:r w:rsidRPr="006074B0">
        <w:rPr>
          <w:highlight w:val="white"/>
        </w:rPr>
        <w:t xml:space="preserve">      set { m_pointerType = value; }</w:t>
      </w:r>
    </w:p>
    <w:p w14:paraId="2231E46A" w14:textId="77777777" w:rsidR="006074B0" w:rsidRPr="006074B0" w:rsidRDefault="006074B0" w:rsidP="006074B0">
      <w:pPr>
        <w:pStyle w:val="Code"/>
        <w:rPr>
          <w:highlight w:val="white"/>
        </w:rPr>
      </w:pPr>
      <w:r w:rsidRPr="006074B0">
        <w:rPr>
          <w:highlight w:val="white"/>
        </w:rPr>
        <w:t xml:space="preserve">    }</w:t>
      </w:r>
    </w:p>
    <w:p w14:paraId="6F147931" w14:textId="77777777" w:rsidR="006074B0" w:rsidRPr="006074B0" w:rsidRDefault="006074B0" w:rsidP="006074B0">
      <w:pPr>
        <w:pStyle w:val="Code"/>
        <w:rPr>
          <w:highlight w:val="white"/>
        </w:rPr>
      </w:pPr>
    </w:p>
    <w:p w14:paraId="7F7A3FF6" w14:textId="77777777" w:rsidR="006074B0" w:rsidRPr="006074B0" w:rsidRDefault="006074B0" w:rsidP="006074B0">
      <w:pPr>
        <w:pStyle w:val="Code"/>
        <w:rPr>
          <w:highlight w:val="white"/>
        </w:rPr>
      </w:pPr>
      <w:r w:rsidRPr="006074B0">
        <w:rPr>
          <w:highlight w:val="white"/>
        </w:rPr>
        <w:t xml:space="preserve">    public bool IsIntegralOrPointer() {</w:t>
      </w:r>
    </w:p>
    <w:p w14:paraId="0FF4C79E" w14:textId="77777777" w:rsidR="006074B0" w:rsidRPr="006074B0" w:rsidRDefault="006074B0" w:rsidP="006074B0">
      <w:pPr>
        <w:pStyle w:val="Code"/>
        <w:rPr>
          <w:highlight w:val="white"/>
        </w:rPr>
      </w:pPr>
      <w:r w:rsidRPr="006074B0">
        <w:rPr>
          <w:highlight w:val="white"/>
        </w:rPr>
        <w:t xml:space="preserve">      return IsIntegral() || IsPointer();</w:t>
      </w:r>
    </w:p>
    <w:p w14:paraId="3C9AA6A1" w14:textId="77777777" w:rsidR="006074B0" w:rsidRPr="006074B0" w:rsidRDefault="006074B0" w:rsidP="006074B0">
      <w:pPr>
        <w:pStyle w:val="Code"/>
        <w:rPr>
          <w:highlight w:val="white"/>
        </w:rPr>
      </w:pPr>
      <w:r w:rsidRPr="006074B0">
        <w:rPr>
          <w:highlight w:val="white"/>
        </w:rPr>
        <w:t xml:space="preserve">    }</w:t>
      </w:r>
    </w:p>
    <w:p w14:paraId="13F74B1A" w14:textId="77777777" w:rsidR="006074B0" w:rsidRPr="006074B0" w:rsidRDefault="006074B0" w:rsidP="006074B0">
      <w:pPr>
        <w:pStyle w:val="Code"/>
        <w:rPr>
          <w:highlight w:val="white"/>
        </w:rPr>
      </w:pPr>
    </w:p>
    <w:p w14:paraId="1108EB68" w14:textId="77777777" w:rsidR="006074B0" w:rsidRPr="006074B0" w:rsidRDefault="006074B0" w:rsidP="006074B0">
      <w:pPr>
        <w:pStyle w:val="Code"/>
        <w:rPr>
          <w:highlight w:val="white"/>
        </w:rPr>
      </w:pPr>
      <w:r w:rsidRPr="006074B0">
        <w:rPr>
          <w:highlight w:val="white"/>
        </w:rPr>
        <w:t xml:space="preserve">    public bool IsArithmeticOrPointer() {</w:t>
      </w:r>
    </w:p>
    <w:p w14:paraId="1E3BA8C9" w14:textId="77777777" w:rsidR="006074B0" w:rsidRPr="006074B0" w:rsidRDefault="006074B0" w:rsidP="006074B0">
      <w:pPr>
        <w:pStyle w:val="Code"/>
        <w:rPr>
          <w:highlight w:val="white"/>
        </w:rPr>
      </w:pPr>
      <w:r w:rsidRPr="006074B0">
        <w:rPr>
          <w:highlight w:val="white"/>
        </w:rPr>
        <w:t xml:space="preserve">      return IsArithmetic() || IsPointer();</w:t>
      </w:r>
    </w:p>
    <w:p w14:paraId="71C6DCBE" w14:textId="77777777" w:rsidR="006074B0" w:rsidRPr="006074B0" w:rsidRDefault="006074B0" w:rsidP="006074B0">
      <w:pPr>
        <w:pStyle w:val="Code"/>
        <w:rPr>
          <w:highlight w:val="white"/>
        </w:rPr>
      </w:pPr>
      <w:r w:rsidRPr="006074B0">
        <w:rPr>
          <w:highlight w:val="white"/>
        </w:rPr>
        <w:t xml:space="preserve">    }</w:t>
      </w:r>
    </w:p>
    <w:p w14:paraId="1C599BEA" w14:textId="7CEB7637" w:rsidR="0016675E" w:rsidRPr="00903DBA" w:rsidRDefault="00CC1DF4" w:rsidP="0060539D">
      <w:pPr>
        <w:pStyle w:val="Heading3"/>
        <w:rPr>
          <w:highlight w:val="white"/>
        </w:rPr>
      </w:pPr>
      <w:bookmarkStart w:id="343" w:name="_Toc98936350"/>
      <w:r>
        <w:rPr>
          <w:highlight w:val="white"/>
        </w:rPr>
        <w:t>&lt;</w:t>
      </w:r>
      <w:proofErr w:type="spellStart"/>
      <w:r>
        <w:rPr>
          <w:highlight w:val="white"/>
        </w:rPr>
        <w:t>h3</w:t>
      </w:r>
      <w:proofErr w:type="spellEnd"/>
      <w:r>
        <w:rPr>
          <w:highlight w:val="white"/>
        </w:rPr>
        <w:t>&gt;Arrays&lt;/</w:t>
      </w:r>
      <w:proofErr w:type="spellStart"/>
      <w:r>
        <w:rPr>
          <w:highlight w:val="white"/>
        </w:rPr>
        <w:t>h3</w:t>
      </w:r>
      <w:proofErr w:type="spellEnd"/>
      <w:r>
        <w:rPr>
          <w:highlight w:val="white"/>
        </w:rPr>
        <w:t>&gt;</w:t>
      </w:r>
      <w:bookmarkEnd w:id="343"/>
    </w:p>
    <w:p w14:paraId="38BE3263" w14:textId="466C14BB" w:rsidR="007071E3" w:rsidRPr="00903DBA" w:rsidRDefault="00F73509">
      <w:pPr>
        <w:rPr>
          <w:color w:val="auto"/>
        </w:rPr>
        <w:pPrChange w:id="344" w:author="Stefan Bjornander" w:date="2015-04-25T11:00:00Z">
          <w:pPr>
            <w:pStyle w:val="Heading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5" w:author="Stefan Bjornander" w:date="2015-04-25T11:00:00Z">
        <w:r w:rsidR="00270234" w:rsidRPr="00903DBA">
          <w:t>hen the type is created</w:t>
        </w:r>
      </w:ins>
      <w:r w:rsidR="00270234" w:rsidRPr="00903DBA">
        <w:t>, t</w:t>
      </w:r>
      <w:ins w:id="346" w:author="Stefan Bjornander" w:date="2015-04-25T11:00:00Z">
        <w:r w:rsidR="007071E3" w:rsidRPr="00903DBA">
          <w:t>he array size can be zero. In that case it will later be set by the length of its ini</w:t>
        </w:r>
      </w:ins>
      <w:ins w:id="347" w:author="Stefan Bjornander" w:date="2015-04-25T11:01:00Z">
        <w:r w:rsidR="007071E3" w:rsidRPr="00903DBA">
          <w:t xml:space="preserve">tialization </w:t>
        </w:r>
      </w:ins>
      <w:ins w:id="348"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129B18B" w14:textId="77777777" w:rsidR="006074B0" w:rsidRPr="00492109" w:rsidRDefault="006074B0" w:rsidP="006074B0">
      <w:pPr>
        <w:pStyle w:val="Code"/>
        <w:rPr>
          <w:highlight w:val="white"/>
          <w:lang w:val="nb-NO"/>
        </w:rPr>
      </w:pPr>
      <w:r w:rsidRPr="006074B0">
        <w:rPr>
          <w:highlight w:val="white"/>
        </w:rPr>
        <w:t xml:space="preserve">    </w:t>
      </w:r>
      <w:r w:rsidRPr="00492109">
        <w:rPr>
          <w:highlight w:val="white"/>
          <w:lang w:val="nb-NO"/>
        </w:rPr>
        <w:t>private int m_arraySize;</w:t>
      </w:r>
    </w:p>
    <w:p w14:paraId="478D0C45" w14:textId="77777777" w:rsidR="006074B0" w:rsidRPr="00492109" w:rsidRDefault="006074B0" w:rsidP="006074B0">
      <w:pPr>
        <w:pStyle w:val="Code"/>
        <w:rPr>
          <w:highlight w:val="white"/>
          <w:lang w:val="nb-NO"/>
        </w:rPr>
      </w:pPr>
      <w:r w:rsidRPr="00492109">
        <w:rPr>
          <w:highlight w:val="white"/>
          <w:lang w:val="nb-NO"/>
        </w:rPr>
        <w:t xml:space="preserve">    private Type m_arrayType;</w:t>
      </w:r>
    </w:p>
    <w:p w14:paraId="091C86B1" w14:textId="77777777" w:rsidR="006074B0" w:rsidRPr="00492109" w:rsidRDefault="006074B0" w:rsidP="006074B0">
      <w:pPr>
        <w:pStyle w:val="Code"/>
        <w:rPr>
          <w:highlight w:val="white"/>
          <w:lang w:val="nb-NO"/>
        </w:rPr>
      </w:pPr>
    </w:p>
    <w:p w14:paraId="2667DCB0" w14:textId="77777777" w:rsidR="006074B0" w:rsidRPr="006074B0" w:rsidRDefault="006074B0" w:rsidP="006074B0">
      <w:pPr>
        <w:pStyle w:val="Code"/>
        <w:rPr>
          <w:highlight w:val="white"/>
        </w:rPr>
      </w:pPr>
      <w:r w:rsidRPr="00492109">
        <w:rPr>
          <w:highlight w:val="white"/>
          <w:lang w:val="nb-NO"/>
        </w:rPr>
        <w:t xml:space="preserve">    </w:t>
      </w:r>
      <w:r w:rsidRPr="006074B0">
        <w:rPr>
          <w:highlight w:val="white"/>
        </w:rPr>
        <w:t>public Type(int arraySize, Type arrayType) {</w:t>
      </w:r>
    </w:p>
    <w:p w14:paraId="798A221A" w14:textId="77777777" w:rsidR="006074B0" w:rsidRPr="006074B0" w:rsidRDefault="006074B0" w:rsidP="006074B0">
      <w:pPr>
        <w:pStyle w:val="Code"/>
        <w:rPr>
          <w:highlight w:val="white"/>
        </w:rPr>
      </w:pPr>
      <w:r w:rsidRPr="006074B0">
        <w:rPr>
          <w:highlight w:val="white"/>
        </w:rPr>
        <w:t xml:space="preserve">      m_sort = Sort.Array;</w:t>
      </w:r>
    </w:p>
    <w:p w14:paraId="434B3B4D" w14:textId="77777777" w:rsidR="006074B0" w:rsidRPr="006074B0" w:rsidRDefault="006074B0" w:rsidP="006074B0">
      <w:pPr>
        <w:pStyle w:val="Code"/>
        <w:rPr>
          <w:highlight w:val="white"/>
        </w:rPr>
      </w:pPr>
      <w:r w:rsidRPr="006074B0">
        <w:rPr>
          <w:highlight w:val="white"/>
        </w:rPr>
        <w:t xml:space="preserve">      m_arraySize = arraySize;</w:t>
      </w:r>
    </w:p>
    <w:p w14:paraId="382EDC8E" w14:textId="77777777" w:rsidR="006074B0" w:rsidRPr="006074B0" w:rsidRDefault="006074B0" w:rsidP="006074B0">
      <w:pPr>
        <w:pStyle w:val="Code"/>
        <w:rPr>
          <w:highlight w:val="white"/>
        </w:rPr>
      </w:pPr>
      <w:r w:rsidRPr="006074B0">
        <w:rPr>
          <w:highlight w:val="white"/>
        </w:rPr>
        <w:t xml:space="preserve">      m_arrayType = arrayType;</w:t>
      </w:r>
    </w:p>
    <w:p w14:paraId="78CFF66B" w14:textId="77777777" w:rsidR="006074B0" w:rsidRPr="006074B0" w:rsidRDefault="006074B0" w:rsidP="006074B0">
      <w:pPr>
        <w:pStyle w:val="Code"/>
        <w:rPr>
          <w:highlight w:val="white"/>
        </w:rPr>
      </w:pPr>
      <w:r w:rsidRPr="006074B0">
        <w:rPr>
          <w:highlight w:val="white"/>
        </w:rPr>
        <w:t xml:space="preserve">    }</w:t>
      </w:r>
    </w:p>
    <w:p w14:paraId="5D2D67F9" w14:textId="77777777" w:rsidR="006074B0" w:rsidRPr="006074B0" w:rsidRDefault="006074B0" w:rsidP="006074B0">
      <w:pPr>
        <w:pStyle w:val="Code"/>
        <w:rPr>
          <w:highlight w:val="white"/>
        </w:rPr>
      </w:pPr>
    </w:p>
    <w:p w14:paraId="31FA9419" w14:textId="77777777" w:rsidR="006074B0" w:rsidRPr="006074B0" w:rsidRDefault="006074B0" w:rsidP="006074B0">
      <w:pPr>
        <w:pStyle w:val="Code"/>
        <w:rPr>
          <w:highlight w:val="white"/>
        </w:rPr>
      </w:pPr>
      <w:r w:rsidRPr="006074B0">
        <w:rPr>
          <w:highlight w:val="white"/>
        </w:rPr>
        <w:t xml:space="preserve">    public bool IsArray() {</w:t>
      </w:r>
    </w:p>
    <w:p w14:paraId="75105859" w14:textId="77777777" w:rsidR="006074B0" w:rsidRPr="006074B0" w:rsidRDefault="006074B0" w:rsidP="006074B0">
      <w:pPr>
        <w:pStyle w:val="Code"/>
        <w:rPr>
          <w:highlight w:val="white"/>
        </w:rPr>
      </w:pPr>
      <w:r w:rsidRPr="006074B0">
        <w:rPr>
          <w:highlight w:val="white"/>
        </w:rPr>
        <w:t xml:space="preserve">      return (m_sort == Sort.Array);</w:t>
      </w:r>
    </w:p>
    <w:p w14:paraId="0F1A434C" w14:textId="77777777" w:rsidR="006074B0" w:rsidRPr="006074B0" w:rsidRDefault="006074B0" w:rsidP="006074B0">
      <w:pPr>
        <w:pStyle w:val="Code"/>
        <w:rPr>
          <w:highlight w:val="white"/>
        </w:rPr>
      </w:pPr>
      <w:r w:rsidRPr="006074B0">
        <w:rPr>
          <w:highlight w:val="white"/>
        </w:rPr>
        <w:t xml:space="preserve">    }</w:t>
      </w:r>
    </w:p>
    <w:p w14:paraId="7D9482E9" w14:textId="77777777" w:rsidR="006074B0" w:rsidRPr="006074B0" w:rsidRDefault="006074B0" w:rsidP="006074B0">
      <w:pPr>
        <w:pStyle w:val="Code"/>
        <w:rPr>
          <w:highlight w:val="white"/>
        </w:rPr>
      </w:pPr>
    </w:p>
    <w:p w14:paraId="456F2FB6" w14:textId="77777777" w:rsidR="006074B0" w:rsidRPr="006074B0" w:rsidRDefault="006074B0" w:rsidP="006074B0">
      <w:pPr>
        <w:pStyle w:val="Code"/>
        <w:rPr>
          <w:highlight w:val="white"/>
        </w:rPr>
      </w:pPr>
      <w:r w:rsidRPr="006074B0">
        <w:rPr>
          <w:highlight w:val="white"/>
        </w:rPr>
        <w:t xml:space="preserve">    public int ArraySize {</w:t>
      </w:r>
    </w:p>
    <w:p w14:paraId="558637C0" w14:textId="77777777" w:rsidR="006074B0" w:rsidRPr="006074B0" w:rsidRDefault="006074B0" w:rsidP="006074B0">
      <w:pPr>
        <w:pStyle w:val="Code"/>
        <w:rPr>
          <w:highlight w:val="white"/>
        </w:rPr>
      </w:pPr>
      <w:r w:rsidRPr="006074B0">
        <w:rPr>
          <w:highlight w:val="white"/>
        </w:rPr>
        <w:t xml:space="preserve">      get { return m_arraySize; }</w:t>
      </w:r>
    </w:p>
    <w:p w14:paraId="1915AA67" w14:textId="77777777" w:rsidR="006074B0" w:rsidRPr="006074B0" w:rsidRDefault="006074B0" w:rsidP="006074B0">
      <w:pPr>
        <w:pStyle w:val="Code"/>
        <w:rPr>
          <w:highlight w:val="white"/>
        </w:rPr>
      </w:pPr>
      <w:r w:rsidRPr="006074B0">
        <w:rPr>
          <w:highlight w:val="white"/>
        </w:rPr>
        <w:t xml:space="preserve">      set { m_arraySize = value; }</w:t>
      </w:r>
    </w:p>
    <w:p w14:paraId="6F36E93D" w14:textId="77777777" w:rsidR="006074B0" w:rsidRPr="006074B0" w:rsidRDefault="006074B0" w:rsidP="006074B0">
      <w:pPr>
        <w:pStyle w:val="Code"/>
        <w:rPr>
          <w:highlight w:val="white"/>
        </w:rPr>
      </w:pPr>
      <w:r w:rsidRPr="006074B0">
        <w:rPr>
          <w:highlight w:val="white"/>
        </w:rPr>
        <w:t xml:space="preserve">    }</w:t>
      </w:r>
    </w:p>
    <w:p w14:paraId="289EAF5D" w14:textId="77777777" w:rsidR="006074B0" w:rsidRPr="006074B0" w:rsidRDefault="006074B0" w:rsidP="006074B0">
      <w:pPr>
        <w:pStyle w:val="Code"/>
        <w:rPr>
          <w:highlight w:val="white"/>
        </w:rPr>
      </w:pPr>
    </w:p>
    <w:p w14:paraId="6ABA5355" w14:textId="77777777" w:rsidR="006074B0" w:rsidRPr="006074B0" w:rsidRDefault="006074B0" w:rsidP="006074B0">
      <w:pPr>
        <w:pStyle w:val="Code"/>
        <w:rPr>
          <w:highlight w:val="white"/>
        </w:rPr>
      </w:pPr>
      <w:r w:rsidRPr="006074B0">
        <w:rPr>
          <w:highlight w:val="white"/>
        </w:rPr>
        <w:t xml:space="preserve">    public Type ArrayType {</w:t>
      </w:r>
    </w:p>
    <w:p w14:paraId="091BC7D6" w14:textId="77777777" w:rsidR="006074B0" w:rsidRPr="006074B0" w:rsidRDefault="006074B0" w:rsidP="006074B0">
      <w:pPr>
        <w:pStyle w:val="Code"/>
        <w:rPr>
          <w:highlight w:val="white"/>
        </w:rPr>
      </w:pPr>
      <w:r w:rsidRPr="006074B0">
        <w:rPr>
          <w:highlight w:val="white"/>
        </w:rPr>
        <w:t xml:space="preserve">      get { return m_arrayType; }</w:t>
      </w:r>
    </w:p>
    <w:p w14:paraId="09CE1C0F" w14:textId="77777777" w:rsidR="006074B0" w:rsidRPr="006074B0" w:rsidRDefault="006074B0" w:rsidP="006074B0">
      <w:pPr>
        <w:pStyle w:val="Code"/>
        <w:rPr>
          <w:highlight w:val="white"/>
        </w:rPr>
      </w:pPr>
      <w:r w:rsidRPr="006074B0">
        <w:rPr>
          <w:highlight w:val="white"/>
        </w:rPr>
        <w:t xml:space="preserve">      set { m_arrayType = value; }</w:t>
      </w:r>
    </w:p>
    <w:p w14:paraId="43173195" w14:textId="77777777" w:rsidR="006074B0" w:rsidRPr="006074B0" w:rsidRDefault="006074B0" w:rsidP="006074B0">
      <w:pPr>
        <w:pStyle w:val="Code"/>
        <w:rPr>
          <w:highlight w:val="white"/>
        </w:rPr>
      </w:pPr>
      <w:r w:rsidRPr="006074B0">
        <w:rPr>
          <w:highlight w:val="white"/>
        </w:rPr>
        <w:t xml:space="preserve">    }</w:t>
      </w:r>
    </w:p>
    <w:p w14:paraId="6BD5FB91" w14:textId="77777777" w:rsidR="006074B0" w:rsidRPr="006074B0" w:rsidRDefault="006074B0" w:rsidP="006074B0">
      <w:pPr>
        <w:pStyle w:val="Code"/>
        <w:rPr>
          <w:highlight w:val="white"/>
        </w:rPr>
      </w:pPr>
    </w:p>
    <w:p w14:paraId="0B20CCBC" w14:textId="77777777" w:rsidR="006074B0" w:rsidRPr="006074B0" w:rsidRDefault="006074B0" w:rsidP="006074B0">
      <w:pPr>
        <w:pStyle w:val="Code"/>
        <w:rPr>
          <w:highlight w:val="white"/>
        </w:rPr>
      </w:pPr>
      <w:r w:rsidRPr="006074B0">
        <w:rPr>
          <w:highlight w:val="white"/>
        </w:rPr>
        <w:t xml:space="preserve">    public bool IsPointerOrArray() {</w:t>
      </w:r>
    </w:p>
    <w:p w14:paraId="045B00DF" w14:textId="77777777" w:rsidR="006074B0" w:rsidRPr="006074B0" w:rsidRDefault="006074B0" w:rsidP="006074B0">
      <w:pPr>
        <w:pStyle w:val="Code"/>
        <w:rPr>
          <w:highlight w:val="white"/>
        </w:rPr>
      </w:pPr>
      <w:r w:rsidRPr="006074B0">
        <w:rPr>
          <w:highlight w:val="white"/>
        </w:rPr>
        <w:t xml:space="preserve">      return IsPointer() || IsArray();</w:t>
      </w:r>
    </w:p>
    <w:p w14:paraId="323D23CF" w14:textId="77777777" w:rsidR="006074B0" w:rsidRPr="006074B0" w:rsidRDefault="006074B0" w:rsidP="006074B0">
      <w:pPr>
        <w:pStyle w:val="Code"/>
        <w:rPr>
          <w:highlight w:val="white"/>
        </w:rPr>
      </w:pPr>
      <w:r w:rsidRPr="006074B0">
        <w:rPr>
          <w:highlight w:val="white"/>
        </w:rPr>
        <w:t xml:space="preserve">    }</w:t>
      </w:r>
    </w:p>
    <w:p w14:paraId="6E9389E6" w14:textId="77777777" w:rsidR="006074B0" w:rsidRPr="006074B0" w:rsidRDefault="006074B0" w:rsidP="006074B0">
      <w:pPr>
        <w:pStyle w:val="Code"/>
        <w:rPr>
          <w:highlight w:val="white"/>
        </w:rPr>
      </w:pPr>
    </w:p>
    <w:p w14:paraId="2D1E2442" w14:textId="77777777" w:rsidR="006074B0" w:rsidRPr="006074B0" w:rsidRDefault="006074B0" w:rsidP="006074B0">
      <w:pPr>
        <w:pStyle w:val="Code"/>
        <w:rPr>
          <w:highlight w:val="white"/>
        </w:rPr>
      </w:pPr>
      <w:r w:rsidRPr="006074B0">
        <w:rPr>
          <w:highlight w:val="white"/>
        </w:rPr>
        <w:t xml:space="preserve">    public Type PointerOrArrayType {</w:t>
      </w:r>
    </w:p>
    <w:p w14:paraId="7861BA6F" w14:textId="77777777" w:rsidR="006074B0" w:rsidRPr="006074B0" w:rsidRDefault="006074B0" w:rsidP="006074B0">
      <w:pPr>
        <w:pStyle w:val="Code"/>
        <w:rPr>
          <w:highlight w:val="white"/>
        </w:rPr>
      </w:pPr>
      <w:r w:rsidRPr="006074B0">
        <w:rPr>
          <w:highlight w:val="white"/>
        </w:rPr>
        <w:t xml:space="preserve">      get { return IsPointer() ? PointerType : ArrayType; }</w:t>
      </w:r>
    </w:p>
    <w:p w14:paraId="583A38F2" w14:textId="77777777" w:rsidR="006074B0" w:rsidRPr="006074B0" w:rsidRDefault="006074B0" w:rsidP="006074B0">
      <w:pPr>
        <w:pStyle w:val="Code"/>
        <w:rPr>
          <w:highlight w:val="white"/>
        </w:rPr>
      </w:pPr>
      <w:r w:rsidRPr="006074B0">
        <w:rPr>
          <w:highlight w:val="white"/>
        </w:rPr>
        <w:t xml:space="preserve">    }</w:t>
      </w:r>
    </w:p>
    <w:p w14:paraId="4CA7893C" w14:textId="77777777" w:rsidR="006074B0" w:rsidRPr="006074B0" w:rsidRDefault="006074B0" w:rsidP="006074B0">
      <w:pPr>
        <w:pStyle w:val="Code"/>
        <w:rPr>
          <w:highlight w:val="white"/>
        </w:rPr>
      </w:pPr>
    </w:p>
    <w:p w14:paraId="52489D29" w14:textId="77777777" w:rsidR="006074B0" w:rsidRPr="006074B0" w:rsidRDefault="006074B0" w:rsidP="006074B0">
      <w:pPr>
        <w:pStyle w:val="Code"/>
        <w:rPr>
          <w:highlight w:val="white"/>
        </w:rPr>
      </w:pPr>
      <w:r w:rsidRPr="006074B0">
        <w:rPr>
          <w:highlight w:val="white"/>
        </w:rPr>
        <w:t xml:space="preserve">    public bool IsPointerArrayOrString() {</w:t>
      </w:r>
    </w:p>
    <w:p w14:paraId="46C209FB" w14:textId="77777777" w:rsidR="006074B0" w:rsidRPr="006074B0" w:rsidRDefault="006074B0" w:rsidP="006074B0">
      <w:pPr>
        <w:pStyle w:val="Code"/>
        <w:rPr>
          <w:highlight w:val="white"/>
        </w:rPr>
      </w:pPr>
      <w:r w:rsidRPr="006074B0">
        <w:rPr>
          <w:highlight w:val="white"/>
        </w:rPr>
        <w:t xml:space="preserve">      return IsPointerOrArray() || IsString();</w:t>
      </w:r>
    </w:p>
    <w:p w14:paraId="1D05C517" w14:textId="77777777" w:rsidR="006074B0" w:rsidRPr="006074B0" w:rsidRDefault="006074B0" w:rsidP="006074B0">
      <w:pPr>
        <w:pStyle w:val="Code"/>
        <w:rPr>
          <w:highlight w:val="white"/>
        </w:rPr>
      </w:pPr>
      <w:r w:rsidRPr="006074B0">
        <w:rPr>
          <w:highlight w:val="white"/>
        </w:rPr>
        <w:t xml:space="preserve">    }</w:t>
      </w:r>
    </w:p>
    <w:p w14:paraId="0166D435" w14:textId="77777777" w:rsidR="006074B0" w:rsidRPr="006074B0" w:rsidRDefault="006074B0" w:rsidP="006074B0">
      <w:pPr>
        <w:pStyle w:val="Code"/>
        <w:rPr>
          <w:highlight w:val="white"/>
        </w:rPr>
      </w:pPr>
    </w:p>
    <w:p w14:paraId="60E7A85A" w14:textId="77777777" w:rsidR="006074B0" w:rsidRPr="006074B0" w:rsidRDefault="006074B0" w:rsidP="006074B0">
      <w:pPr>
        <w:pStyle w:val="Code"/>
        <w:rPr>
          <w:highlight w:val="white"/>
        </w:rPr>
      </w:pPr>
      <w:r w:rsidRPr="006074B0">
        <w:rPr>
          <w:highlight w:val="white"/>
        </w:rPr>
        <w:lastRenderedPageBreak/>
        <w:t xml:space="preserve">    public bool IsIntegralPointerOrArray() {</w:t>
      </w:r>
    </w:p>
    <w:p w14:paraId="32328041" w14:textId="77777777" w:rsidR="006074B0" w:rsidRPr="006074B0" w:rsidRDefault="006074B0" w:rsidP="006074B0">
      <w:pPr>
        <w:pStyle w:val="Code"/>
        <w:rPr>
          <w:highlight w:val="white"/>
        </w:rPr>
      </w:pPr>
      <w:r w:rsidRPr="006074B0">
        <w:rPr>
          <w:highlight w:val="white"/>
        </w:rPr>
        <w:t xml:space="preserve">      return IsIntegral() || IsPointerOrArray();</w:t>
      </w:r>
    </w:p>
    <w:p w14:paraId="0E7BA68F" w14:textId="6C731EB0" w:rsidR="00EF7420" w:rsidRPr="006074B0" w:rsidRDefault="006074B0" w:rsidP="006074B0">
      <w:pPr>
        <w:pStyle w:val="Code"/>
        <w:rPr>
          <w:highlight w:val="white"/>
        </w:rPr>
      </w:pPr>
      <w:r w:rsidRPr="006074B0">
        <w:rPr>
          <w:highlight w:val="white"/>
        </w:rPr>
        <w:t xml:space="preserve">    }</w:t>
      </w:r>
    </w:p>
    <w:p w14:paraId="16242342" w14:textId="194476ED" w:rsidR="008F6017" w:rsidRDefault="00CC1DF4" w:rsidP="008F6017">
      <w:pPr>
        <w:pStyle w:val="Heading3"/>
        <w:numPr>
          <w:ilvl w:val="2"/>
          <w:numId w:val="212"/>
        </w:numPr>
      </w:pPr>
      <w:bookmarkStart w:id="349" w:name="_Toc98936351"/>
      <w:r>
        <w:t>&lt;</w:t>
      </w:r>
      <w:proofErr w:type="spellStart"/>
      <w:r>
        <w:t>h3</w:t>
      </w:r>
      <w:proofErr w:type="spellEnd"/>
      <w:r>
        <w:t>&gt;Structs and Unions&lt;/</w:t>
      </w:r>
      <w:proofErr w:type="spellStart"/>
      <w:r>
        <w:t>h3</w:t>
      </w:r>
      <w:proofErr w:type="spellEnd"/>
      <w:r>
        <w:t>&gt;</w:t>
      </w:r>
      <w:bookmarkEnd w:id="349"/>
    </w:p>
    <w:p w14:paraId="0369538D" w14:textId="5239400B" w:rsidR="008F6017" w:rsidRPr="00903DBA" w:rsidRDefault="008F6017" w:rsidP="008F6017">
      <w:pPr>
        <w:rPr>
          <w:color w:val="auto"/>
        </w:rPr>
      </w:pPr>
      <w:r w:rsidRPr="00903DBA">
        <w:t xml:space="preserve">A struct and union takes a list of symbols. A struct or union is </w:t>
      </w:r>
      <w:r w:rsidR="00D4318D">
        <w:rPr>
          <w:rStyle w:val="KeyWord0"/>
        </w:rPr>
        <w:t>&lt;k&gt;</w:t>
      </w:r>
      <w:r w:rsidR="00D4318D" w:rsidRPr="00903DBA">
        <w:rPr>
          <w:rStyle w:val="KeyWord0"/>
        </w:rPr>
        <w:t>tagged</w:t>
      </w:r>
      <w:r w:rsidR="00D4318D">
        <w:rPr>
          <w:rStyle w:val="KeyWord0"/>
        </w:rPr>
        <w:t>&lt;/k&gt;</w:t>
      </w:r>
      <w:r w:rsidRPr="00903DBA">
        <w:t xml:space="preserve"> if is given a name:</w:t>
      </w:r>
    </w:p>
    <w:tbl>
      <w:tblPr>
        <w:tblStyle w:val="TableGrid"/>
        <w:tblW w:w="0" w:type="auto"/>
        <w:tblLook w:val="04A0" w:firstRow="1" w:lastRow="0" w:firstColumn="1" w:lastColumn="0" w:noHBand="0" w:noVBand="1"/>
      </w:tblPr>
      <w:tblGrid>
        <w:gridCol w:w="4675"/>
        <w:gridCol w:w="4675"/>
      </w:tblGrid>
      <w:tr w:rsidR="008F6017" w:rsidRPr="00903DBA" w14:paraId="65970EEE" w14:textId="77777777" w:rsidTr="008932E9">
        <w:tc>
          <w:tcPr>
            <w:tcW w:w="4675" w:type="dxa"/>
            <w:tcBorders>
              <w:top w:val="nil"/>
              <w:left w:val="nil"/>
              <w:bottom w:val="nil"/>
              <w:right w:val="nil"/>
            </w:tcBorders>
            <w:hideMark/>
          </w:tcPr>
          <w:p w14:paraId="7AB70104" w14:textId="77777777" w:rsidR="008F6017" w:rsidRPr="00903DBA" w:rsidRDefault="008F6017" w:rsidP="008932E9">
            <w:pPr>
              <w:pStyle w:val="Code"/>
            </w:pPr>
            <w:r w:rsidRPr="00903DBA">
              <w:t>struct {</w:t>
            </w:r>
          </w:p>
          <w:p w14:paraId="59AEEA84" w14:textId="77777777" w:rsidR="008F6017" w:rsidRPr="00903DBA" w:rsidRDefault="008F6017" w:rsidP="008932E9">
            <w:pPr>
              <w:pStyle w:val="Code"/>
            </w:pPr>
            <w:r w:rsidRPr="00903DBA">
              <w:t xml:space="preserve">  int a, b;</w:t>
            </w:r>
          </w:p>
          <w:p w14:paraId="2667B1BB" w14:textId="77777777" w:rsidR="008F6017" w:rsidRPr="00903DBA" w:rsidRDefault="008F6017" w:rsidP="008932E9">
            <w:pPr>
              <w:pStyle w:val="Code"/>
            </w:pPr>
            <w:r w:rsidRPr="00903DBA">
              <w:t>};</w:t>
            </w:r>
          </w:p>
        </w:tc>
        <w:tc>
          <w:tcPr>
            <w:tcW w:w="4675" w:type="dxa"/>
            <w:tcBorders>
              <w:top w:val="nil"/>
              <w:left w:val="nil"/>
              <w:bottom w:val="nil"/>
              <w:right w:val="nil"/>
            </w:tcBorders>
            <w:hideMark/>
          </w:tcPr>
          <w:p w14:paraId="731A1C5C" w14:textId="77777777" w:rsidR="008F6017" w:rsidRPr="00903DBA" w:rsidRDefault="008F6017" w:rsidP="008932E9">
            <w:pPr>
              <w:pStyle w:val="Code"/>
            </w:pPr>
            <w:r w:rsidRPr="00903DBA">
              <w:t>struct s {</w:t>
            </w:r>
          </w:p>
          <w:p w14:paraId="4BBEF5EC" w14:textId="77777777" w:rsidR="008F6017" w:rsidRPr="00903DBA" w:rsidRDefault="008F6017" w:rsidP="008932E9">
            <w:pPr>
              <w:pStyle w:val="Code"/>
            </w:pPr>
            <w:r w:rsidRPr="00903DBA">
              <w:t xml:space="preserve">  int a, b;</w:t>
            </w:r>
          </w:p>
          <w:p w14:paraId="77ED4C5A" w14:textId="77777777" w:rsidR="008F6017" w:rsidRPr="00903DBA" w:rsidRDefault="008F6017" w:rsidP="008932E9">
            <w:pPr>
              <w:pStyle w:val="Code"/>
            </w:pPr>
            <w:r w:rsidRPr="00903DBA">
              <w:t>};</w:t>
            </w:r>
          </w:p>
        </w:tc>
      </w:tr>
      <w:tr w:rsidR="008F6017" w:rsidRPr="00903DBA" w14:paraId="510D910E" w14:textId="77777777" w:rsidTr="008932E9">
        <w:tc>
          <w:tcPr>
            <w:tcW w:w="4675" w:type="dxa"/>
            <w:tcBorders>
              <w:top w:val="nil"/>
              <w:left w:val="nil"/>
              <w:bottom w:val="nil"/>
              <w:right w:val="nil"/>
            </w:tcBorders>
            <w:hideMark/>
          </w:tcPr>
          <w:p w14:paraId="6F24B293" w14:textId="77777777" w:rsidR="008F6017" w:rsidRPr="00903DBA" w:rsidRDefault="008F6017" w:rsidP="008932E9">
            <w:r w:rsidRPr="00903DBA">
              <w:t>(a) An untagged struct</w:t>
            </w:r>
          </w:p>
        </w:tc>
        <w:tc>
          <w:tcPr>
            <w:tcW w:w="4675" w:type="dxa"/>
            <w:tcBorders>
              <w:top w:val="nil"/>
              <w:left w:val="nil"/>
              <w:bottom w:val="nil"/>
              <w:right w:val="nil"/>
            </w:tcBorders>
            <w:hideMark/>
          </w:tcPr>
          <w:p w14:paraId="6DE3A3BE" w14:textId="290DCFAD" w:rsidR="008F6017" w:rsidRPr="00903DBA" w:rsidRDefault="008F6017" w:rsidP="008932E9">
            <w:r w:rsidRPr="00903DBA">
              <w:t xml:space="preserve">(b) A struct </w:t>
            </w:r>
            <w:r>
              <w:t xml:space="preserve">with tag </w:t>
            </w:r>
            <w:r w:rsidRPr="00903DBA">
              <w:t xml:space="preserve">name </w:t>
            </w:r>
            <w:r w:rsidR="00D4318D">
              <w:rPr>
                <w:rStyle w:val="KeyWord0"/>
              </w:rPr>
              <w:t>&lt;k&gt;</w:t>
            </w:r>
            <w:r w:rsidR="00D4318D" w:rsidRPr="00903DBA">
              <w:rPr>
                <w:rStyle w:val="KeyWord0"/>
              </w:rPr>
              <w:t>s</w:t>
            </w:r>
            <w:r w:rsidR="00D4318D">
              <w:rPr>
                <w:rStyle w:val="KeyWord0"/>
              </w:rPr>
              <w:t>&lt;/k&gt;</w:t>
            </w:r>
          </w:p>
        </w:tc>
      </w:tr>
    </w:tbl>
    <w:p w14:paraId="1082A89F" w14:textId="77ED65C4" w:rsidR="008F6017" w:rsidRPr="00903DBA" w:rsidRDefault="008F6017" w:rsidP="008F6017">
      <w:r w:rsidRPr="00903DBA">
        <w:t xml:space="preserve">A struct or union definition can be meaningful or meaningless.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s</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meaningful, since</w:t>
      </w:r>
      <w:r w:rsidR="009F6D56">
        <w:t xml:space="preserve"> the</w:t>
      </w:r>
      <w:r w:rsidRPr="00903DBA">
        <w:t xml:space="preserve"> </w:t>
      </w:r>
      <w:r w:rsidR="00D4318D">
        <w:rPr>
          <w:rStyle w:val="KeyWord0"/>
        </w:rPr>
        <w:t>&lt;k&gt;</w:t>
      </w:r>
      <w:r w:rsidR="00D4318D" w:rsidRPr="00903DBA">
        <w:rPr>
          <w:rStyle w:val="KeyWord0"/>
        </w:rPr>
        <w:t>s</w:t>
      </w:r>
      <w:r w:rsidR="00D4318D">
        <w:rPr>
          <w:rStyle w:val="KeyWord0"/>
        </w:rPr>
        <w:t>&lt;/k&gt;</w:t>
      </w:r>
      <w:r w:rsidRPr="00903DBA">
        <w:t xml:space="preserve"> </w:t>
      </w:r>
      <w:r w:rsidR="009F6D56">
        <w:t xml:space="preserve">tag </w:t>
      </w:r>
      <w:r w:rsidRPr="00903DBA">
        <w:t xml:space="preserve">can later be used to define variables.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 xml:space="preserve"> </w:t>
      </w:r>
      <w:r w:rsidR="00D4318D" w:rsidRPr="00903DBA">
        <w:rPr>
          <w:rStyle w:val="KeyWord0"/>
        </w:rPr>
        <w:t>t;</w:t>
      </w:r>
      <w:r w:rsidR="00D4318D">
        <w:rPr>
          <w:rStyle w:val="KeyWord0"/>
        </w:rPr>
        <w:t>&lt;/k&gt;</w:t>
      </w:r>
      <w:r w:rsidRPr="00903DBA">
        <w:t xml:space="preserve"> is also meaningful, since </w:t>
      </w:r>
      <w:r w:rsidR="00D4318D">
        <w:rPr>
          <w:rStyle w:val="KeyWord0"/>
        </w:rPr>
        <w:t>&lt;k&gt;</w:t>
      </w:r>
      <w:r w:rsidR="00D4318D" w:rsidRPr="00903DBA">
        <w:rPr>
          <w:rStyle w:val="KeyWord0"/>
        </w:rPr>
        <w:t>t</w:t>
      </w:r>
      <w:r w:rsidR="00D4318D">
        <w:rPr>
          <w:rStyle w:val="KeyWord0"/>
        </w:rPr>
        <w:t>&lt;/k&gt;</w:t>
      </w:r>
      <w:r w:rsidRPr="00903DBA">
        <w:t xml:space="preserve"> is a defined variable. However, the declaration </w:t>
      </w:r>
      <w:r w:rsidR="00D4318D">
        <w:rPr>
          <w:rStyle w:val="KeyWord0"/>
        </w:rPr>
        <w:t>&lt;k&gt;</w:t>
      </w:r>
      <w:r w:rsidR="00D4318D" w:rsidRPr="00903DBA">
        <w:rPr>
          <w:rStyle w:val="KeyWord0"/>
        </w:rPr>
        <w:t>struct</w:t>
      </w:r>
      <w:r w:rsidR="00D4318D">
        <w:rPr>
          <w:rStyle w:val="KeyWord0"/>
        </w:rPr>
        <w:t xml:space="preserve"> </w:t>
      </w:r>
      <w:r w:rsidR="00D4318D" w:rsidRPr="00903DBA">
        <w:rPr>
          <w:rStyle w:val="KeyWord0"/>
        </w:rPr>
        <w:t>{int</w:t>
      </w:r>
      <w:r w:rsidR="00D4318D">
        <w:rPr>
          <w:rStyle w:val="KeyWord0"/>
        </w:rPr>
        <w:t xml:space="preserve"> </w:t>
      </w:r>
      <w:r w:rsidR="00D4318D" w:rsidRPr="00903DBA">
        <w:rPr>
          <w:rStyle w:val="KeyWord0"/>
        </w:rPr>
        <w:t>i;};</w:t>
      </w:r>
      <w:r w:rsidR="00D4318D">
        <w:rPr>
          <w:rStyle w:val="KeyWord0"/>
        </w:rPr>
        <w:t>&lt;/k&gt;</w:t>
      </w:r>
      <w:r w:rsidRPr="00903DBA">
        <w:t xml:space="preserve"> is meaningless, but allowed.</w:t>
      </w:r>
    </w:p>
    <w:p w14:paraId="7F8B89C4" w14:textId="77777777" w:rsidR="008F6017" w:rsidRDefault="008F6017" w:rsidP="008F6017">
      <w:r w:rsidRPr="00903DBA">
        <w:t>The member map may be null, in which case the declaration is uncomplete. Then it can only be used when defining a pointer to it, which is useful when constructing linked lists.</w:t>
      </w:r>
    </w:p>
    <w:p w14:paraId="27311246" w14:textId="77777777" w:rsidR="008F6017" w:rsidRPr="007D5D98" w:rsidRDefault="008F6017" w:rsidP="008F6017">
      <w:pPr>
        <w:pStyle w:val="Code"/>
        <w:rPr>
          <w:highlight w:val="white"/>
        </w:rPr>
      </w:pPr>
      <w:r w:rsidRPr="007D5D98">
        <w:rPr>
          <w:highlight w:val="white"/>
        </w:rPr>
        <w:t xml:space="preserve">    private IDictionary&lt;string,Symbol&gt; m_memberMap;</w:t>
      </w:r>
    </w:p>
    <w:p w14:paraId="2096DAD4" w14:textId="77777777" w:rsidR="008F6017" w:rsidRPr="007D5D98" w:rsidRDefault="008F6017" w:rsidP="008F6017">
      <w:pPr>
        <w:pStyle w:val="Code"/>
        <w:rPr>
          <w:highlight w:val="white"/>
        </w:rPr>
      </w:pPr>
      <w:r w:rsidRPr="007D5D98">
        <w:rPr>
          <w:highlight w:val="white"/>
        </w:rPr>
        <w:t xml:space="preserve">    private List&lt;Symbol&gt; m_memberList;</w:t>
      </w:r>
    </w:p>
    <w:p w14:paraId="5655B0DC" w14:textId="77777777" w:rsidR="008F6017" w:rsidRPr="007D5D98" w:rsidRDefault="008F6017" w:rsidP="008F6017">
      <w:pPr>
        <w:pStyle w:val="Code"/>
        <w:rPr>
          <w:highlight w:val="white"/>
        </w:rPr>
      </w:pPr>
      <w:r w:rsidRPr="007D5D98">
        <w:rPr>
          <w:highlight w:val="white"/>
        </w:rPr>
        <w:t xml:space="preserve">    </w:t>
      </w:r>
    </w:p>
    <w:p w14:paraId="306ECA74" w14:textId="77777777" w:rsidR="008F6017" w:rsidRPr="007D5D98" w:rsidRDefault="008F6017" w:rsidP="008F6017">
      <w:pPr>
        <w:pStyle w:val="Code"/>
        <w:rPr>
          <w:highlight w:val="white"/>
        </w:rPr>
      </w:pPr>
      <w:r w:rsidRPr="007D5D98">
        <w:rPr>
          <w:highlight w:val="white"/>
        </w:rPr>
        <w:t xml:space="preserve">    public Type(Sort sort, IDictionary&lt;string,Symbol&gt; symbolMap,</w:t>
      </w:r>
    </w:p>
    <w:p w14:paraId="25599883" w14:textId="77777777" w:rsidR="008F6017" w:rsidRPr="007D5D98" w:rsidRDefault="008F6017" w:rsidP="008F6017">
      <w:pPr>
        <w:pStyle w:val="Code"/>
        <w:rPr>
          <w:highlight w:val="white"/>
        </w:rPr>
      </w:pPr>
      <w:r w:rsidRPr="007D5D98">
        <w:rPr>
          <w:highlight w:val="white"/>
        </w:rPr>
        <w:t xml:space="preserve">                List&lt;Symbol&gt; symbolList) {</w:t>
      </w:r>
    </w:p>
    <w:p w14:paraId="793CA14B" w14:textId="77777777" w:rsidR="008F6017" w:rsidRPr="007D5D98" w:rsidRDefault="008F6017" w:rsidP="008F6017">
      <w:pPr>
        <w:pStyle w:val="Code"/>
        <w:rPr>
          <w:highlight w:val="white"/>
        </w:rPr>
      </w:pPr>
      <w:r w:rsidRPr="007D5D98">
        <w:rPr>
          <w:highlight w:val="white"/>
        </w:rPr>
        <w:t xml:space="preserve">      m_sort = sort;</w:t>
      </w:r>
    </w:p>
    <w:p w14:paraId="2604B3EE" w14:textId="77777777" w:rsidR="008F6017" w:rsidRPr="007D5D98" w:rsidRDefault="008F6017" w:rsidP="008F6017">
      <w:pPr>
        <w:pStyle w:val="Code"/>
        <w:rPr>
          <w:highlight w:val="white"/>
        </w:rPr>
      </w:pPr>
      <w:r w:rsidRPr="007D5D98">
        <w:rPr>
          <w:highlight w:val="white"/>
        </w:rPr>
        <w:t xml:space="preserve">      m_memberMap = symbolMap;</w:t>
      </w:r>
    </w:p>
    <w:p w14:paraId="1D778AB4" w14:textId="77777777" w:rsidR="008F6017" w:rsidRPr="007D5D98" w:rsidRDefault="008F6017" w:rsidP="008F6017">
      <w:pPr>
        <w:pStyle w:val="Code"/>
        <w:rPr>
          <w:highlight w:val="white"/>
        </w:rPr>
      </w:pPr>
      <w:r w:rsidRPr="007D5D98">
        <w:rPr>
          <w:highlight w:val="white"/>
        </w:rPr>
        <w:t xml:space="preserve">      m_memberList = symbolList;</w:t>
      </w:r>
    </w:p>
    <w:p w14:paraId="0E10DBAF" w14:textId="77777777" w:rsidR="008F6017" w:rsidRPr="007D5D98" w:rsidRDefault="008F6017" w:rsidP="008F6017">
      <w:pPr>
        <w:pStyle w:val="Code"/>
        <w:rPr>
          <w:highlight w:val="white"/>
        </w:rPr>
      </w:pPr>
      <w:r w:rsidRPr="007D5D98">
        <w:rPr>
          <w:highlight w:val="white"/>
        </w:rPr>
        <w:t xml:space="preserve">    }</w:t>
      </w:r>
    </w:p>
    <w:p w14:paraId="37C87635" w14:textId="77777777" w:rsidR="008F6017" w:rsidRPr="007D5D98" w:rsidRDefault="008F6017" w:rsidP="008F6017">
      <w:pPr>
        <w:pStyle w:val="Code"/>
        <w:rPr>
          <w:highlight w:val="white"/>
        </w:rPr>
      </w:pPr>
    </w:p>
    <w:p w14:paraId="206B9A7C" w14:textId="77777777" w:rsidR="008F6017" w:rsidRPr="007D5D98" w:rsidRDefault="008F6017" w:rsidP="008F6017">
      <w:pPr>
        <w:pStyle w:val="Code"/>
        <w:rPr>
          <w:highlight w:val="white"/>
        </w:rPr>
      </w:pPr>
      <w:r w:rsidRPr="007D5D98">
        <w:rPr>
          <w:highlight w:val="white"/>
        </w:rPr>
        <w:t xml:space="preserve">    public IDictionary&lt;string,Symbol&gt; MemberMap {</w:t>
      </w:r>
    </w:p>
    <w:p w14:paraId="5B12489C" w14:textId="77777777" w:rsidR="008F6017" w:rsidRPr="007D5D98" w:rsidRDefault="008F6017" w:rsidP="008F6017">
      <w:pPr>
        <w:pStyle w:val="Code"/>
        <w:rPr>
          <w:highlight w:val="white"/>
        </w:rPr>
      </w:pPr>
      <w:r w:rsidRPr="007D5D98">
        <w:rPr>
          <w:highlight w:val="white"/>
        </w:rPr>
        <w:t xml:space="preserve">      get { return m_memberMap; }</w:t>
      </w:r>
    </w:p>
    <w:p w14:paraId="67786009" w14:textId="77777777" w:rsidR="008F6017" w:rsidRPr="007D5D98" w:rsidRDefault="008F6017" w:rsidP="008F6017">
      <w:pPr>
        <w:pStyle w:val="Code"/>
        <w:rPr>
          <w:highlight w:val="white"/>
        </w:rPr>
      </w:pPr>
      <w:r w:rsidRPr="007D5D98">
        <w:rPr>
          <w:highlight w:val="white"/>
        </w:rPr>
        <w:t xml:space="preserve">      set { m_memberMap = value; }</w:t>
      </w:r>
    </w:p>
    <w:p w14:paraId="10093188" w14:textId="77777777" w:rsidR="008F6017" w:rsidRPr="007D5D98" w:rsidRDefault="008F6017" w:rsidP="008F6017">
      <w:pPr>
        <w:pStyle w:val="Code"/>
        <w:rPr>
          <w:highlight w:val="white"/>
        </w:rPr>
      </w:pPr>
      <w:r w:rsidRPr="007D5D98">
        <w:rPr>
          <w:highlight w:val="white"/>
        </w:rPr>
        <w:t xml:space="preserve">    }</w:t>
      </w:r>
    </w:p>
    <w:p w14:paraId="4BBDF656" w14:textId="77777777" w:rsidR="008F6017" w:rsidRPr="007D5D98" w:rsidRDefault="008F6017" w:rsidP="008F6017">
      <w:pPr>
        <w:pStyle w:val="Code"/>
        <w:rPr>
          <w:highlight w:val="white"/>
        </w:rPr>
      </w:pPr>
    </w:p>
    <w:p w14:paraId="51A02977" w14:textId="77777777" w:rsidR="008F6017" w:rsidRPr="007D5D98" w:rsidRDefault="008F6017" w:rsidP="008F6017">
      <w:pPr>
        <w:pStyle w:val="Code"/>
        <w:rPr>
          <w:highlight w:val="white"/>
        </w:rPr>
      </w:pPr>
      <w:r w:rsidRPr="007D5D98">
        <w:rPr>
          <w:highlight w:val="white"/>
        </w:rPr>
        <w:t xml:space="preserve">    public List&lt;Symbol&gt; MemberList {</w:t>
      </w:r>
    </w:p>
    <w:p w14:paraId="0863AD79" w14:textId="77777777" w:rsidR="008F6017" w:rsidRPr="007D5D98" w:rsidRDefault="008F6017" w:rsidP="008F6017">
      <w:pPr>
        <w:pStyle w:val="Code"/>
        <w:rPr>
          <w:highlight w:val="white"/>
        </w:rPr>
      </w:pPr>
      <w:r w:rsidRPr="007D5D98">
        <w:rPr>
          <w:highlight w:val="white"/>
        </w:rPr>
        <w:t xml:space="preserve">      get { return m_memberList; }</w:t>
      </w:r>
    </w:p>
    <w:p w14:paraId="7302BC5E" w14:textId="77777777" w:rsidR="008F6017" w:rsidRPr="007D5D98" w:rsidRDefault="008F6017" w:rsidP="008F6017">
      <w:pPr>
        <w:pStyle w:val="Code"/>
        <w:rPr>
          <w:highlight w:val="white"/>
        </w:rPr>
      </w:pPr>
      <w:r w:rsidRPr="007D5D98">
        <w:rPr>
          <w:highlight w:val="white"/>
        </w:rPr>
        <w:t xml:space="preserve">      set { m_memberList = value; }</w:t>
      </w:r>
    </w:p>
    <w:p w14:paraId="4B0151F1" w14:textId="77777777" w:rsidR="008F6017" w:rsidRPr="007D5D98" w:rsidRDefault="008F6017" w:rsidP="008F6017">
      <w:pPr>
        <w:pStyle w:val="Code"/>
        <w:rPr>
          <w:highlight w:val="white"/>
        </w:rPr>
      </w:pPr>
      <w:r w:rsidRPr="007D5D98">
        <w:rPr>
          <w:highlight w:val="white"/>
        </w:rPr>
        <w:t xml:space="preserve">    }</w:t>
      </w:r>
    </w:p>
    <w:p w14:paraId="0CB164B1" w14:textId="77777777" w:rsidR="008F6017" w:rsidRPr="007D5D98" w:rsidRDefault="008F6017" w:rsidP="008F6017">
      <w:pPr>
        <w:pStyle w:val="Code"/>
        <w:rPr>
          <w:highlight w:val="white"/>
        </w:rPr>
      </w:pPr>
    </w:p>
    <w:p w14:paraId="0C70A17C" w14:textId="77777777" w:rsidR="008F6017" w:rsidRPr="007D5D98" w:rsidRDefault="008F6017" w:rsidP="008F6017">
      <w:pPr>
        <w:pStyle w:val="Code"/>
        <w:rPr>
          <w:highlight w:val="white"/>
        </w:rPr>
      </w:pPr>
      <w:r w:rsidRPr="007D5D98">
        <w:rPr>
          <w:highlight w:val="white"/>
        </w:rPr>
        <w:t xml:space="preserve">    public bool IsStructOrUnion() {</w:t>
      </w:r>
    </w:p>
    <w:p w14:paraId="57EFDAF3" w14:textId="77777777" w:rsidR="008F6017" w:rsidRPr="007D5D98" w:rsidRDefault="008F6017" w:rsidP="008F6017">
      <w:pPr>
        <w:pStyle w:val="Code"/>
        <w:rPr>
          <w:highlight w:val="white"/>
        </w:rPr>
      </w:pPr>
      <w:r w:rsidRPr="007D5D98">
        <w:rPr>
          <w:highlight w:val="white"/>
        </w:rPr>
        <w:t xml:space="preserve">      return (m_sort == Sort.Struct) || (m_sort == Sort.Union);</w:t>
      </w:r>
    </w:p>
    <w:p w14:paraId="164392E8" w14:textId="77777777" w:rsidR="008F6017" w:rsidRDefault="008F6017" w:rsidP="008F6017">
      <w:pPr>
        <w:pStyle w:val="Code"/>
        <w:rPr>
          <w:highlight w:val="white"/>
        </w:rPr>
      </w:pPr>
      <w:r w:rsidRPr="007D5D98">
        <w:rPr>
          <w:highlight w:val="white"/>
        </w:rPr>
        <w:t xml:space="preserve">    }</w:t>
      </w:r>
    </w:p>
    <w:p w14:paraId="06461AEA" w14:textId="35D5B869" w:rsidR="0016675E" w:rsidRPr="00903DBA" w:rsidRDefault="00CC1DF4" w:rsidP="008F6017">
      <w:pPr>
        <w:pStyle w:val="Heading3"/>
        <w:rPr>
          <w:highlight w:val="white"/>
        </w:rPr>
      </w:pPr>
      <w:bookmarkStart w:id="350" w:name="_Toc98936352"/>
      <w:r>
        <w:rPr>
          <w:highlight w:val="white"/>
        </w:rPr>
        <w:t>&lt;</w:t>
      </w:r>
      <w:proofErr w:type="spellStart"/>
      <w:r>
        <w:rPr>
          <w:highlight w:val="white"/>
        </w:rPr>
        <w:t>h3</w:t>
      </w:r>
      <w:proofErr w:type="spellEnd"/>
      <w:r>
        <w:rPr>
          <w:highlight w:val="white"/>
        </w:rPr>
        <w:t>&gt;Functions&lt;/</w:t>
      </w:r>
      <w:proofErr w:type="spellStart"/>
      <w:r>
        <w:rPr>
          <w:highlight w:val="white"/>
        </w:rPr>
        <w:t>h3</w:t>
      </w:r>
      <w:proofErr w:type="spellEnd"/>
      <w:r>
        <w:rPr>
          <w:highlight w:val="white"/>
        </w:rPr>
        <w:t>&gt;</w:t>
      </w:r>
      <w:bookmarkEnd w:id="350"/>
    </w:p>
    <w:p w14:paraId="609F437A" w14:textId="7CB264E9" w:rsidR="006E1FB9" w:rsidRPr="00903DBA" w:rsidRDefault="009C1D3E" w:rsidP="00243B8E">
      <w:pPr>
        <w:rPr>
          <w:highlight w:val="white"/>
        </w:rPr>
      </w:pPr>
      <w:ins w:id="351" w:author="Stefan Bjornander" w:date="2015-04-25T11:04:00Z">
        <w:r w:rsidRPr="00903DBA">
          <w:t xml:space="preserve">C support both old-style and new-style function declarations. The old-style declaration </w:t>
        </w:r>
      </w:ins>
      <w:r w:rsidRPr="00903DBA">
        <w:t xml:space="preserve">takes a parameter list of </w:t>
      </w:r>
      <w:r w:rsidR="009D2343">
        <w:t>names</w:t>
      </w:r>
      <w:r w:rsidRPr="00903DBA">
        <w:t>, that is matched to a set of declarations, while the new-style declaration takes a parameter list of declarations.</w:t>
      </w:r>
      <w:r w:rsidR="00697271">
        <w:t xml:space="preserve"> </w:t>
      </w:r>
      <w:r w:rsidR="002E2493" w:rsidRPr="00903DBA">
        <w:rPr>
          <w:highlight w:val="white"/>
        </w:rPr>
        <w:t>However, both styles have in common that the function has a return type.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46944437" w:rsidR="002E2493" w:rsidRPr="00903DBA" w:rsidRDefault="00BC1BD7" w:rsidP="007B5818">
      <w:pPr>
        <w:rPr>
          <w:highlight w:val="white"/>
        </w:rPr>
      </w:pPr>
      <w:r w:rsidRPr="00903DBA">
        <w:rPr>
          <w:highlight w:val="white"/>
        </w:rPr>
        <w:t>The old-style function has name list, while the new style function has a parameter</w:t>
      </w:r>
      <w:r w:rsidR="00A5189B">
        <w:rPr>
          <w:highlight w:val="white"/>
        </w:rPr>
        <w:t xml:space="preserve"> symbol</w:t>
      </w:r>
      <w:r w:rsidR="007B5818" w:rsidRPr="00903DBA">
        <w:rPr>
          <w:highlight w:val="white"/>
        </w:rPr>
        <w:t xml:space="preserve"> list</w:t>
      </w:r>
      <w:r w:rsidR="00A5189B">
        <w:rPr>
          <w:highlight w:val="white"/>
        </w:rPr>
        <w:t>.</w:t>
      </w:r>
    </w:p>
    <w:p w14:paraId="5CC1C8DE" w14:textId="5F69C45B" w:rsidR="006E1FB9" w:rsidRPr="00903DBA" w:rsidRDefault="006E1FB9" w:rsidP="006E1FB9">
      <w:pPr>
        <w:pStyle w:val="Code"/>
        <w:rPr>
          <w:highlight w:val="white"/>
        </w:rPr>
      </w:pPr>
      <w:r w:rsidRPr="00903DBA">
        <w:rPr>
          <w:highlight w:val="white"/>
        </w:rPr>
        <w:t xml:space="preserve">    private </w:t>
      </w:r>
      <w:r w:rsidR="008B5671">
        <w:rPr>
          <w:highlight w:val="white"/>
        </w:rPr>
        <w:t xml:space="preserve">readonly </w:t>
      </w:r>
      <w:r w:rsidRPr="00903DBA">
        <w:rPr>
          <w:highlight w:val="white"/>
        </w:rPr>
        <w:t>List&lt;string&gt; m_nameList;</w:t>
      </w:r>
    </w:p>
    <w:p w14:paraId="1143C465" w14:textId="749260C2" w:rsidR="006E1FB9" w:rsidRPr="00903DBA" w:rsidRDefault="006E1FB9" w:rsidP="006E1FB9">
      <w:pPr>
        <w:pStyle w:val="Code"/>
        <w:rPr>
          <w:highlight w:val="white"/>
        </w:rPr>
      </w:pPr>
      <w:r w:rsidRPr="00903DBA">
        <w:rPr>
          <w:highlight w:val="white"/>
        </w:rPr>
        <w:t xml:space="preserve">    private </w:t>
      </w:r>
      <w:r w:rsidR="0010651C">
        <w:rPr>
          <w:highlight w:val="white"/>
        </w:rPr>
        <w:t xml:space="preserve">readonly </w:t>
      </w:r>
      <w:r w:rsidRPr="00903DBA">
        <w:rPr>
          <w:highlight w:val="white"/>
        </w:rPr>
        <w:t>List&lt;Symbol&gt; m_parameterList;</w:t>
      </w:r>
    </w:p>
    <w:p w14:paraId="37D10D67" w14:textId="1079AF87" w:rsidR="00B34C0A" w:rsidRPr="00903DBA" w:rsidRDefault="00B34C0A" w:rsidP="00B34C0A">
      <w:pPr>
        <w:rPr>
          <w:highlight w:val="white"/>
        </w:rPr>
      </w:pPr>
      <w:r w:rsidRPr="00903DBA">
        <w:rPr>
          <w:highlight w:val="white"/>
        </w:rPr>
        <w:lastRenderedPageBreak/>
        <w:t xml:space="preserve">The </w:t>
      </w:r>
      <w:r w:rsidR="008A0745">
        <w:rPr>
          <w:highlight w:val="white"/>
        </w:rPr>
        <w:t xml:space="preserve">types of the </w:t>
      </w:r>
      <w:r w:rsidRPr="00903DBA">
        <w:rPr>
          <w:highlight w:val="white"/>
        </w:rPr>
        <w:t>parameter</w:t>
      </w:r>
      <w:r w:rsidR="008A0745">
        <w:rPr>
          <w:highlight w:val="white"/>
        </w:rPr>
        <w:t xml:space="preserve">s are extracted and placed in the </w:t>
      </w:r>
      <w:r w:rsidRPr="00903DBA">
        <w:rPr>
          <w:highlight w:val="white"/>
        </w:rPr>
        <w:t>type list</w:t>
      </w:r>
      <w:r w:rsidR="008A0745">
        <w:rPr>
          <w:highlight w:val="white"/>
        </w:rPr>
        <w:t>.</w:t>
      </w:r>
    </w:p>
    <w:p w14:paraId="6FD1FEB3" w14:textId="25ED25BD" w:rsidR="006E1FB9" w:rsidRPr="004E3FC4" w:rsidRDefault="006E1FB9" w:rsidP="006E1FB9">
      <w:pPr>
        <w:pStyle w:val="Code"/>
        <w:rPr>
          <w:highlight w:val="white"/>
          <w:lang w:val="en-GB"/>
        </w:rPr>
      </w:pPr>
      <w:r w:rsidRPr="00903DBA">
        <w:rPr>
          <w:highlight w:val="white"/>
        </w:rPr>
        <w:t xml:space="preserve">    </w:t>
      </w:r>
      <w:r w:rsidRPr="004E3FC4">
        <w:rPr>
          <w:highlight w:val="white"/>
          <w:lang w:val="en-GB"/>
        </w:rPr>
        <w:t xml:space="preserve">private </w:t>
      </w:r>
      <w:r w:rsidR="00773A3F" w:rsidRPr="004E3FC4">
        <w:rPr>
          <w:highlight w:val="white"/>
          <w:lang w:val="en-GB"/>
        </w:rPr>
        <w:t xml:space="preserve">readonly </w:t>
      </w:r>
      <w:r w:rsidRPr="004E3FC4">
        <w:rPr>
          <w:highlight w:val="white"/>
          <w:lang w:val="en-GB"/>
        </w:rPr>
        <w:t>List&lt;Type&gt; m_typeList;</w:t>
      </w:r>
    </w:p>
    <w:p w14:paraId="367EB0CE" w14:textId="08510B97"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00D4318D">
        <w:rPr>
          <w:rStyle w:val="KeyWord0"/>
          <w:highlight w:val="white"/>
        </w:rPr>
        <w:t>&lt;k&gt;</w:t>
      </w:r>
      <w:r w:rsidR="00D4318D" w:rsidRPr="00903DBA">
        <w:rPr>
          <w:rStyle w:val="KeyWord0"/>
          <w:highlight w:val="white"/>
        </w:rPr>
        <w:t>printf</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scanf</w:t>
      </w:r>
      <w:r w:rsidR="00D4318D">
        <w:rPr>
          <w:rStyle w:val="KeyWord0"/>
          <w:highlight w:val="white"/>
        </w:rPr>
        <w:t>&lt;/k&gt;</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6675258" w:rsidR="006E1FB9" w:rsidRPr="00903DBA" w:rsidRDefault="006E1FB9" w:rsidP="006E1FB9">
      <w:pPr>
        <w:pStyle w:val="Code"/>
        <w:rPr>
          <w:highlight w:val="white"/>
        </w:rPr>
      </w:pPr>
      <w:r w:rsidRPr="00903DBA">
        <w:rPr>
          <w:highlight w:val="white"/>
        </w:rPr>
        <w:t xml:space="preserve">    </w:t>
      </w:r>
      <w:r w:rsidR="00B027E0">
        <w:rPr>
          <w:highlight w:val="white"/>
        </w:rPr>
        <w:t>p</w:t>
      </w:r>
      <w:r w:rsidRPr="00903DBA">
        <w:rPr>
          <w:highlight w:val="white"/>
        </w:rPr>
        <w:t>rivate</w:t>
      </w:r>
      <w:r w:rsidR="00B027E0">
        <w:rPr>
          <w:highlight w:val="white"/>
        </w:rPr>
        <w:t xml:space="preserve"> readonly</w:t>
      </w:r>
      <w:r w:rsidRPr="00903DBA">
        <w:rPr>
          <w:highlight w:val="white"/>
        </w:rPr>
        <w:t xml:space="preserve"> bool m_</w:t>
      </w:r>
      <w:r w:rsidR="00D47EB7">
        <w:rPr>
          <w:highlight w:val="white"/>
        </w:rPr>
        <w:t>variadic</w:t>
      </w:r>
      <w:r w:rsidRPr="00903DBA">
        <w:rPr>
          <w:highlight w:val="white"/>
        </w:rPr>
        <w:t>;</w:t>
      </w:r>
    </w:p>
    <w:p w14:paraId="383FFE71" w14:textId="40598F35"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the same name may not appear twice in the list.</w:t>
      </w:r>
    </w:p>
    <w:p w14:paraId="23D3B72C" w14:textId="77777777" w:rsidR="004F10E3" w:rsidRPr="004F10E3" w:rsidRDefault="004F10E3" w:rsidP="004F10E3">
      <w:pPr>
        <w:pStyle w:val="Code"/>
        <w:rPr>
          <w:highlight w:val="white"/>
        </w:rPr>
      </w:pPr>
      <w:r w:rsidRPr="004F10E3">
        <w:rPr>
          <w:highlight w:val="white"/>
        </w:rPr>
        <w:t xml:space="preserve">    public Type(List&lt;string&gt; nameList) {</w:t>
      </w:r>
    </w:p>
    <w:p w14:paraId="0C26DE24" w14:textId="77777777" w:rsidR="004F10E3" w:rsidRPr="004F10E3" w:rsidRDefault="004F10E3" w:rsidP="004F10E3">
      <w:pPr>
        <w:pStyle w:val="Code"/>
        <w:rPr>
          <w:highlight w:val="white"/>
        </w:rPr>
      </w:pPr>
      <w:r w:rsidRPr="004F10E3">
        <w:rPr>
          <w:highlight w:val="white"/>
        </w:rPr>
        <w:t xml:space="preserve">      m_sort = Sort.Function;</w:t>
      </w:r>
    </w:p>
    <w:p w14:paraId="4A24C5AC" w14:textId="77777777" w:rsidR="004F10E3" w:rsidRPr="004F10E3" w:rsidRDefault="004F10E3" w:rsidP="004F10E3">
      <w:pPr>
        <w:pStyle w:val="Code"/>
        <w:rPr>
          <w:highlight w:val="white"/>
        </w:rPr>
      </w:pPr>
      <w:r w:rsidRPr="004F10E3">
        <w:rPr>
          <w:highlight w:val="white"/>
        </w:rPr>
        <w:t xml:space="preserve">      m_functionStyle = FunctionStyle.Old;</w:t>
      </w:r>
    </w:p>
    <w:p w14:paraId="7FC032F8" w14:textId="77777777" w:rsidR="004F10E3" w:rsidRPr="004F10E3" w:rsidRDefault="004F10E3" w:rsidP="004F10E3">
      <w:pPr>
        <w:pStyle w:val="Code"/>
        <w:rPr>
          <w:highlight w:val="white"/>
        </w:rPr>
      </w:pPr>
      <w:r w:rsidRPr="004F10E3">
        <w:rPr>
          <w:highlight w:val="white"/>
        </w:rPr>
        <w:t xml:space="preserve">      m_nameList = nameList;</w:t>
      </w:r>
    </w:p>
    <w:p w14:paraId="257474CF" w14:textId="73B8DFBD" w:rsidR="006F2B2B" w:rsidRPr="00903DBA" w:rsidRDefault="006F2B2B" w:rsidP="006F2B2B">
      <w:pPr>
        <w:rPr>
          <w:highlight w:val="white"/>
        </w:rPr>
      </w:pPr>
      <w:r w:rsidRPr="00903DBA">
        <w:rPr>
          <w:highlight w:val="white"/>
        </w:rPr>
        <w:t xml:space="preserve">We create a set and add the names of the name list to the set.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returns true as long as the name does not already occur in the set.</w:t>
      </w:r>
    </w:p>
    <w:p w14:paraId="7FB1E7E9" w14:textId="363E57FD" w:rsidR="006F2B2B" w:rsidRPr="00903DBA" w:rsidRDefault="006F2B2B" w:rsidP="006F2B2B">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nameSet </w:t>
      </w:r>
      <w:r w:rsidR="001B296B">
        <w:rPr>
          <w:highlight w:val="white"/>
        </w:rPr>
        <w:t>= new(</w:t>
      </w:r>
      <w:r w:rsidR="001B296B" w:rsidRPr="00903DBA">
        <w:rPr>
          <w:highlight w:val="white"/>
        </w:rPr>
        <w:t>);</w:t>
      </w:r>
    </w:p>
    <w:p w14:paraId="671AD71E" w14:textId="77777777" w:rsidR="006F2B2B" w:rsidRPr="00903DBA" w:rsidRDefault="006F2B2B" w:rsidP="006F2B2B">
      <w:pPr>
        <w:pStyle w:val="Code"/>
        <w:rPr>
          <w:highlight w:val="white"/>
        </w:rPr>
      </w:pPr>
      <w:r w:rsidRPr="00903DBA">
        <w:rPr>
          <w:highlight w:val="white"/>
        </w:rPr>
        <w:t xml:space="preserve">      foreach (string name in nameList) {</w:t>
      </w:r>
    </w:p>
    <w:p w14:paraId="0BBB954F" w14:textId="0477FB52" w:rsidR="006F2B2B" w:rsidRPr="00903DBA" w:rsidRDefault="006F2B2B" w:rsidP="006F2B2B">
      <w:pPr>
        <w:pStyle w:val="Code"/>
        <w:rPr>
          <w:highlight w:val="white"/>
        </w:rPr>
      </w:pPr>
      <w:r w:rsidRPr="00903DBA">
        <w:rPr>
          <w:highlight w:val="white"/>
        </w:rPr>
        <w:t xml:space="preserve">        </w:t>
      </w:r>
      <w:r w:rsidR="0056352A">
        <w:rPr>
          <w:highlight w:val="white"/>
        </w:rPr>
        <w:t>Error.Check</w:t>
      </w:r>
      <w:r w:rsidRPr="00903DBA">
        <w:rPr>
          <w:highlight w:val="white"/>
        </w:rPr>
        <w:t>(nameSet.Add(name), name, Message.Name_already_defined);</w:t>
      </w:r>
    </w:p>
    <w:p w14:paraId="365BB165" w14:textId="77777777" w:rsidR="006F2B2B" w:rsidRPr="00903DBA" w:rsidRDefault="006F2B2B" w:rsidP="006F2B2B">
      <w:pPr>
        <w:pStyle w:val="Code"/>
        <w:rPr>
          <w:highlight w:val="white"/>
        </w:rPr>
      </w:pPr>
      <w:r w:rsidRPr="00903DBA">
        <w:rPr>
          <w:highlight w:val="white"/>
        </w:rPr>
        <w:t xml:space="preserve">      }</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F9C98B" w:rsidR="006E1FB9" w:rsidRPr="00903DBA" w:rsidRDefault="000B5BAC" w:rsidP="000B5BAC">
      <w:pPr>
        <w:rPr>
          <w:highlight w:val="white"/>
        </w:rPr>
      </w:pPr>
      <w:r w:rsidRPr="00903DBA">
        <w:rPr>
          <w:highlight w:val="white"/>
        </w:rPr>
        <w:t>The following construct</w:t>
      </w:r>
      <w:r w:rsidR="00BE56B9">
        <w:rPr>
          <w:highlight w:val="white"/>
        </w:rPr>
        <w:t>or</w:t>
      </w:r>
      <w:r w:rsidRPr="00903DBA">
        <w:rPr>
          <w:highlight w:val="white"/>
        </w:rPr>
        <w:t xml:space="preserve"> takes a new-style function, with return type, parameter list, and </w:t>
      </w:r>
      <w:r w:rsidR="00D47EB7">
        <w:rPr>
          <w:highlight w:val="white"/>
        </w:rPr>
        <w:t>variadic</w:t>
      </w:r>
      <w:r w:rsidRPr="00903DBA">
        <w:rPr>
          <w:highlight w:val="white"/>
        </w:rPr>
        <w:t xml:space="preserve"> status.</w:t>
      </w:r>
    </w:p>
    <w:p w14:paraId="7C67C5A8" w14:textId="6A7BA214" w:rsidR="006E1FB9" w:rsidRPr="00903DBA" w:rsidRDefault="006E1FB9" w:rsidP="006E1FB9">
      <w:pPr>
        <w:pStyle w:val="Code"/>
        <w:rPr>
          <w:highlight w:val="white"/>
        </w:rPr>
      </w:pPr>
      <w:r w:rsidRPr="00903DBA">
        <w:rPr>
          <w:highlight w:val="white"/>
        </w:rPr>
        <w:t xml:space="preserve">    public Type(List&lt;Symbol&gt; parameterList,</w:t>
      </w:r>
      <w:r w:rsidR="00A120E1">
        <w:rPr>
          <w:highlight w:val="white"/>
        </w:rPr>
        <w:t xml:space="preserve"> </w:t>
      </w:r>
      <w:r w:rsidRPr="00903DBA">
        <w:rPr>
          <w:highlight w:val="white"/>
        </w:rPr>
        <w:t xml:space="preserve">bool </w:t>
      </w:r>
      <w:r w:rsidR="00D47EB7">
        <w:rPr>
          <w:highlight w:val="white"/>
        </w:rPr>
        <w:t>variadic</w:t>
      </w:r>
      <w:r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138731DD" w14:textId="6F84B5FA"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 xml:space="preserve">we iterate through it and add the types to the type list. If the parameter list is null, the type list becomes null. In that case the function lacks a </w:t>
      </w:r>
      <w:r w:rsidR="00000FD9">
        <w:rPr>
          <w:highlight w:val="white"/>
        </w:rPr>
        <w:t>type</w:t>
      </w:r>
      <w:r w:rsidR="005D50C9" w:rsidRPr="00903DBA">
        <w:rPr>
          <w:highlight w:val="white"/>
        </w:rPr>
        <w:t xml:space="preserve"> list and</w:t>
      </w:r>
      <w:r w:rsidR="008E1FA3" w:rsidRPr="00903DBA">
        <w:rPr>
          <w:highlight w:val="white"/>
        </w:rPr>
        <w:t xml:space="preserve"> </w:t>
      </w:r>
      <w:r w:rsidR="00C52057" w:rsidRPr="00903DBA">
        <w:rPr>
          <w:highlight w:val="white"/>
        </w:rPr>
        <w:t>accepts all arguments</w:t>
      </w:r>
      <w:r w:rsidR="00000FD9" w:rsidRPr="00903DBA">
        <w:rPr>
          <w:highlight w:val="white"/>
        </w:rPr>
        <w:t xml:space="preserve"> when called</w:t>
      </w:r>
      <w:r w:rsidR="00C52057" w:rsidRPr="00903DBA">
        <w:rPr>
          <w:highlight w:val="white"/>
        </w:rPr>
        <w:t>.</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554BE09A" w:rsidR="006E1FB9" w:rsidRPr="00903DBA" w:rsidRDefault="006E1FB9" w:rsidP="006E1FB9">
      <w:pPr>
        <w:pStyle w:val="Code"/>
        <w:rPr>
          <w:highlight w:val="white"/>
        </w:rPr>
      </w:pPr>
      <w:r w:rsidRPr="00903DBA">
        <w:rPr>
          <w:highlight w:val="white"/>
        </w:rPr>
        <w:t xml:space="preserve">        m_typeList </w:t>
      </w:r>
      <w:r w:rsidR="001F2BD0">
        <w:rPr>
          <w:highlight w:val="white"/>
        </w:rPr>
        <w:t>= new(</w:t>
      </w:r>
      <w:r w:rsidRPr="00903DBA">
        <w:rPr>
          <w:highlight w:val="white"/>
        </w:rPr>
        <w: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492109" w:rsidRDefault="006E1FB9" w:rsidP="006E1FB9">
      <w:pPr>
        <w:pStyle w:val="Code"/>
        <w:rPr>
          <w:highlight w:val="white"/>
          <w:lang w:val="nb-NO"/>
        </w:rPr>
      </w:pPr>
      <w:r w:rsidRPr="00903DBA">
        <w:rPr>
          <w:highlight w:val="white"/>
        </w:rPr>
        <w:t xml:space="preserve">          </w:t>
      </w:r>
      <w:r w:rsidRPr="00492109">
        <w:rPr>
          <w:highlight w:val="white"/>
          <w:lang w:val="nb-NO"/>
        </w:rPr>
        <w:t>m_typeList.Add(</w:t>
      </w:r>
      <w:r w:rsidR="00225A69" w:rsidRPr="00492109">
        <w:rPr>
          <w:highlight w:val="white"/>
          <w:lang w:val="nb-NO"/>
        </w:rPr>
        <w:t>symbol</w:t>
      </w:r>
      <w:r w:rsidRPr="00492109">
        <w:rPr>
          <w:highlight w:val="white"/>
          <w:lang w:val="nb-NO"/>
        </w:rPr>
        <w:t>.Type);</w:t>
      </w:r>
    </w:p>
    <w:p w14:paraId="3DBFE7E8" w14:textId="77777777" w:rsidR="006E1FB9" w:rsidRPr="00903DBA" w:rsidRDefault="006E1FB9" w:rsidP="006E1FB9">
      <w:pPr>
        <w:pStyle w:val="Code"/>
        <w:rPr>
          <w:highlight w:val="white"/>
        </w:rPr>
      </w:pPr>
      <w:r w:rsidRPr="00492109">
        <w:rPr>
          <w:highlight w:val="white"/>
          <w:lang w:val="nb-NO"/>
        </w:rPr>
        <w:t xml:space="preserve">        </w:t>
      </w:r>
      <w:r w:rsidRPr="00903DBA">
        <w:rPr>
          <w:highlight w:val="white"/>
        </w:rPr>
        <w:t>}</w:t>
      </w:r>
    </w:p>
    <w:p w14:paraId="06308BE5" w14:textId="0CD5D69D" w:rsidR="006E1FB9" w:rsidRDefault="006E1FB9" w:rsidP="006E1FB9">
      <w:pPr>
        <w:pStyle w:val="Code"/>
        <w:rPr>
          <w:highlight w:val="white"/>
        </w:rPr>
      </w:pPr>
      <w:r w:rsidRPr="00903DBA">
        <w:rPr>
          <w:highlight w:val="white"/>
        </w:rPr>
        <w:t xml:space="preserve">      }</w:t>
      </w:r>
    </w:p>
    <w:p w14:paraId="0296FF55" w14:textId="7C6D2E06" w:rsidR="007C4D7F" w:rsidRDefault="007C4D7F" w:rsidP="006E1FB9">
      <w:pPr>
        <w:pStyle w:val="Code"/>
        <w:rPr>
          <w:highlight w:val="white"/>
        </w:rPr>
      </w:pPr>
      <w:r>
        <w:rPr>
          <w:highlight w:val="white"/>
        </w:rPr>
        <w:t xml:space="preserve">      else {</w:t>
      </w:r>
    </w:p>
    <w:p w14:paraId="038BA48E" w14:textId="3BFFC5E7" w:rsidR="007C4D7F" w:rsidRPr="00903DBA" w:rsidRDefault="007C4D7F" w:rsidP="007C4D7F">
      <w:pPr>
        <w:pStyle w:val="Code"/>
        <w:rPr>
          <w:highlight w:val="white"/>
        </w:rPr>
      </w:pPr>
      <w:r>
        <w:rPr>
          <w:highlight w:val="white"/>
        </w:rPr>
        <w:t xml:space="preserve">  </w:t>
      </w:r>
      <w:r w:rsidRPr="00903DBA">
        <w:rPr>
          <w:highlight w:val="white"/>
        </w:rPr>
        <w:t xml:space="preserve">      m_typeList = null;</w:t>
      </w:r>
    </w:p>
    <w:p w14:paraId="5AA5B864" w14:textId="4854015D" w:rsidR="007C4D7F" w:rsidRPr="00903DBA" w:rsidRDefault="007C4D7F" w:rsidP="006E1FB9">
      <w:pPr>
        <w:pStyle w:val="Code"/>
        <w:rPr>
          <w:highlight w:val="white"/>
        </w:rPr>
      </w:pPr>
      <w:r>
        <w:rPr>
          <w:highlight w:val="white"/>
        </w:rPr>
        <w:t xml:space="preserve">      }</w:t>
      </w:r>
    </w:p>
    <w:p w14:paraId="0F739727" w14:textId="0FADF1C6" w:rsidR="006E1FB9" w:rsidRDefault="006E1FB9" w:rsidP="006E1FB9">
      <w:pPr>
        <w:pStyle w:val="Code"/>
        <w:rPr>
          <w:highlight w:val="white"/>
        </w:rPr>
      </w:pPr>
      <w:r w:rsidRPr="00903DBA">
        <w:rPr>
          <w:highlight w:val="white"/>
        </w:rPr>
        <w:t xml:space="preserve">    }</w:t>
      </w:r>
    </w:p>
    <w:p w14:paraId="261ACA04" w14:textId="77777777" w:rsidR="007575E4" w:rsidRDefault="007575E4" w:rsidP="007575E4">
      <w:pPr>
        <w:rPr>
          <w:highlight w:val="white"/>
        </w:rPr>
      </w:pPr>
      <w:r>
        <w:rPr>
          <w:highlight w:val="white"/>
        </w:rPr>
        <w:t>The following properties gets the style, name list, parameter list, type list, return type, and whether the function is variadic.</w:t>
      </w:r>
    </w:p>
    <w:p w14:paraId="35DA1355" w14:textId="77777777" w:rsidR="00DC47D3" w:rsidRPr="00DC47D3" w:rsidRDefault="00DC47D3" w:rsidP="00DC47D3">
      <w:pPr>
        <w:pStyle w:val="Code"/>
        <w:rPr>
          <w:highlight w:val="white"/>
        </w:rPr>
      </w:pPr>
      <w:r w:rsidRPr="00DC47D3">
        <w:rPr>
          <w:highlight w:val="white"/>
        </w:rPr>
        <w:t xml:space="preserve">    public bool IsFunction() {</w:t>
      </w:r>
    </w:p>
    <w:p w14:paraId="0A246C90" w14:textId="77777777" w:rsidR="00DC47D3" w:rsidRPr="00DC47D3" w:rsidRDefault="00DC47D3" w:rsidP="00DC47D3">
      <w:pPr>
        <w:pStyle w:val="Code"/>
        <w:rPr>
          <w:highlight w:val="white"/>
        </w:rPr>
      </w:pPr>
      <w:r w:rsidRPr="00DC47D3">
        <w:rPr>
          <w:highlight w:val="white"/>
        </w:rPr>
        <w:t xml:space="preserve">      return (m_sort == Sort.Function);</w:t>
      </w:r>
    </w:p>
    <w:p w14:paraId="32658B22" w14:textId="77777777" w:rsidR="00DC47D3" w:rsidRPr="00DC47D3" w:rsidRDefault="00DC47D3" w:rsidP="00DC47D3">
      <w:pPr>
        <w:pStyle w:val="Code"/>
        <w:rPr>
          <w:highlight w:val="white"/>
        </w:rPr>
      </w:pPr>
      <w:r w:rsidRPr="00DC47D3">
        <w:rPr>
          <w:highlight w:val="white"/>
        </w:rPr>
        <w:t xml:space="preserve">    }</w:t>
      </w:r>
    </w:p>
    <w:p w14:paraId="14D755E3" w14:textId="77777777" w:rsidR="00DC47D3" w:rsidRPr="00932FD2" w:rsidRDefault="00DC47D3" w:rsidP="00932FD2">
      <w:pPr>
        <w:pStyle w:val="Code"/>
        <w:rPr>
          <w:highlight w:val="white"/>
        </w:rPr>
      </w:pPr>
    </w:p>
    <w:p w14:paraId="2406A621" w14:textId="77777777" w:rsidR="00DC47D3" w:rsidRPr="00DC47D3" w:rsidRDefault="00DC47D3" w:rsidP="00DC47D3">
      <w:pPr>
        <w:pStyle w:val="Code"/>
        <w:rPr>
          <w:highlight w:val="white"/>
        </w:rPr>
      </w:pPr>
      <w:r w:rsidRPr="00DC47D3">
        <w:rPr>
          <w:highlight w:val="white"/>
        </w:rPr>
        <w:t xml:space="preserve">    public List&lt;string&gt; NameList {</w:t>
      </w:r>
    </w:p>
    <w:p w14:paraId="2E201076" w14:textId="77777777" w:rsidR="00DC47D3" w:rsidRPr="00DC47D3" w:rsidRDefault="00DC47D3" w:rsidP="00DC47D3">
      <w:pPr>
        <w:pStyle w:val="Code"/>
        <w:rPr>
          <w:highlight w:val="white"/>
        </w:rPr>
      </w:pPr>
      <w:r w:rsidRPr="00DC47D3">
        <w:rPr>
          <w:highlight w:val="white"/>
        </w:rPr>
        <w:t xml:space="preserve">      get { return m_nameList; }</w:t>
      </w:r>
    </w:p>
    <w:p w14:paraId="1F245BDB" w14:textId="77777777" w:rsidR="00DC47D3" w:rsidRPr="00DC47D3" w:rsidRDefault="00DC47D3" w:rsidP="00DC47D3">
      <w:pPr>
        <w:pStyle w:val="Code"/>
        <w:rPr>
          <w:highlight w:val="white"/>
        </w:rPr>
      </w:pPr>
      <w:r w:rsidRPr="00DC47D3">
        <w:rPr>
          <w:highlight w:val="white"/>
        </w:rPr>
        <w:t xml:space="preserve">    }</w:t>
      </w:r>
    </w:p>
    <w:p w14:paraId="50E4A3FE" w14:textId="77777777" w:rsidR="00DC47D3" w:rsidRPr="00DC47D3" w:rsidRDefault="00DC47D3" w:rsidP="00DC47D3">
      <w:pPr>
        <w:pStyle w:val="Code"/>
        <w:rPr>
          <w:highlight w:val="white"/>
        </w:rPr>
      </w:pPr>
    </w:p>
    <w:p w14:paraId="6E743364" w14:textId="77777777" w:rsidR="00DC47D3" w:rsidRPr="00DC47D3" w:rsidRDefault="00DC47D3" w:rsidP="00DC47D3">
      <w:pPr>
        <w:pStyle w:val="Code"/>
        <w:rPr>
          <w:highlight w:val="white"/>
        </w:rPr>
      </w:pPr>
      <w:r w:rsidRPr="00DC47D3">
        <w:rPr>
          <w:highlight w:val="white"/>
        </w:rPr>
        <w:t xml:space="preserve">    public List&lt;Symbol&gt; ParameterList {</w:t>
      </w:r>
    </w:p>
    <w:p w14:paraId="7AE487A6" w14:textId="77777777" w:rsidR="00DC47D3" w:rsidRPr="00DC47D3" w:rsidRDefault="00DC47D3" w:rsidP="00DC47D3">
      <w:pPr>
        <w:pStyle w:val="Code"/>
        <w:rPr>
          <w:highlight w:val="white"/>
        </w:rPr>
      </w:pPr>
      <w:r w:rsidRPr="00DC47D3">
        <w:rPr>
          <w:highlight w:val="white"/>
        </w:rPr>
        <w:t xml:space="preserve">      get { return m_parameterList; }</w:t>
      </w:r>
    </w:p>
    <w:p w14:paraId="2C34E31E" w14:textId="77777777" w:rsidR="00DC47D3" w:rsidRPr="00DC47D3" w:rsidRDefault="00DC47D3" w:rsidP="00DC47D3">
      <w:pPr>
        <w:pStyle w:val="Code"/>
        <w:rPr>
          <w:highlight w:val="white"/>
        </w:rPr>
      </w:pPr>
      <w:r w:rsidRPr="00DC47D3">
        <w:rPr>
          <w:highlight w:val="white"/>
        </w:rPr>
        <w:t xml:space="preserve">    }</w:t>
      </w:r>
    </w:p>
    <w:p w14:paraId="03F9BA76" w14:textId="77777777" w:rsidR="00DC47D3" w:rsidRPr="00DC47D3" w:rsidRDefault="00DC47D3" w:rsidP="00DC47D3">
      <w:pPr>
        <w:pStyle w:val="Code"/>
        <w:rPr>
          <w:highlight w:val="white"/>
        </w:rPr>
      </w:pPr>
    </w:p>
    <w:p w14:paraId="1E72FC10" w14:textId="77777777" w:rsidR="00DC47D3" w:rsidRPr="00DC47D3" w:rsidRDefault="00DC47D3" w:rsidP="00DC47D3">
      <w:pPr>
        <w:pStyle w:val="Code"/>
        <w:rPr>
          <w:highlight w:val="white"/>
        </w:rPr>
      </w:pPr>
      <w:r w:rsidRPr="00DC47D3">
        <w:rPr>
          <w:highlight w:val="white"/>
        </w:rPr>
        <w:t xml:space="preserve">    public List&lt;Type&gt; TypeList {</w:t>
      </w:r>
    </w:p>
    <w:p w14:paraId="3C3CB852" w14:textId="77777777" w:rsidR="00DC47D3" w:rsidRPr="00DC47D3" w:rsidRDefault="00DC47D3" w:rsidP="00DC47D3">
      <w:pPr>
        <w:pStyle w:val="Code"/>
        <w:rPr>
          <w:highlight w:val="white"/>
        </w:rPr>
      </w:pPr>
      <w:r w:rsidRPr="00DC47D3">
        <w:rPr>
          <w:highlight w:val="white"/>
        </w:rPr>
        <w:t xml:space="preserve">      get { return m_typeList; }</w:t>
      </w:r>
    </w:p>
    <w:p w14:paraId="0077F8B6" w14:textId="77777777" w:rsidR="00DC47D3" w:rsidRPr="00DC47D3" w:rsidRDefault="00DC47D3" w:rsidP="00DC47D3">
      <w:pPr>
        <w:pStyle w:val="Code"/>
        <w:rPr>
          <w:highlight w:val="white"/>
        </w:rPr>
      </w:pPr>
      <w:r w:rsidRPr="00DC47D3">
        <w:rPr>
          <w:highlight w:val="white"/>
        </w:rPr>
        <w:t xml:space="preserve">    }</w:t>
      </w:r>
    </w:p>
    <w:p w14:paraId="158D0635" w14:textId="77777777" w:rsidR="00DC47D3" w:rsidRPr="00DC47D3" w:rsidRDefault="00DC47D3" w:rsidP="00DC47D3">
      <w:pPr>
        <w:pStyle w:val="Code"/>
        <w:rPr>
          <w:highlight w:val="white"/>
        </w:rPr>
      </w:pPr>
    </w:p>
    <w:p w14:paraId="5E33D98C" w14:textId="77777777" w:rsidR="00DC47D3" w:rsidRPr="00DC47D3" w:rsidRDefault="00DC47D3" w:rsidP="00DC47D3">
      <w:pPr>
        <w:pStyle w:val="Code"/>
        <w:rPr>
          <w:highlight w:val="white"/>
        </w:rPr>
      </w:pPr>
      <w:r w:rsidRPr="00DC47D3">
        <w:rPr>
          <w:highlight w:val="white"/>
        </w:rPr>
        <w:t xml:space="preserve">    public Type ReturnType {</w:t>
      </w:r>
    </w:p>
    <w:p w14:paraId="062DC158" w14:textId="77777777" w:rsidR="00DC47D3" w:rsidRPr="00DC47D3" w:rsidRDefault="00DC47D3" w:rsidP="00DC47D3">
      <w:pPr>
        <w:pStyle w:val="Code"/>
        <w:rPr>
          <w:highlight w:val="white"/>
        </w:rPr>
      </w:pPr>
      <w:r w:rsidRPr="00DC47D3">
        <w:rPr>
          <w:highlight w:val="white"/>
        </w:rPr>
        <w:t xml:space="preserve">      get { return m_returnType; }</w:t>
      </w:r>
    </w:p>
    <w:p w14:paraId="245EF0F0" w14:textId="77777777" w:rsidR="00DC47D3" w:rsidRPr="00DC47D3" w:rsidRDefault="00DC47D3" w:rsidP="00DC47D3">
      <w:pPr>
        <w:pStyle w:val="Code"/>
        <w:rPr>
          <w:highlight w:val="white"/>
        </w:rPr>
      </w:pPr>
      <w:r w:rsidRPr="00DC47D3">
        <w:rPr>
          <w:highlight w:val="white"/>
        </w:rPr>
        <w:t xml:space="preserve">      set { m_returnType = value; }</w:t>
      </w:r>
    </w:p>
    <w:p w14:paraId="694DE1DB" w14:textId="77777777" w:rsidR="00DC47D3" w:rsidRPr="00DC47D3" w:rsidRDefault="00DC47D3" w:rsidP="00DC47D3">
      <w:pPr>
        <w:pStyle w:val="Code"/>
        <w:rPr>
          <w:highlight w:val="white"/>
        </w:rPr>
      </w:pPr>
      <w:r w:rsidRPr="00DC47D3">
        <w:rPr>
          <w:highlight w:val="white"/>
        </w:rPr>
        <w:t xml:space="preserve">    }</w:t>
      </w:r>
    </w:p>
    <w:p w14:paraId="6BDE7103" w14:textId="77777777" w:rsidR="00DC47D3" w:rsidRPr="00DC47D3" w:rsidRDefault="00DC47D3" w:rsidP="00DC47D3">
      <w:pPr>
        <w:pStyle w:val="Code"/>
        <w:rPr>
          <w:highlight w:val="white"/>
        </w:rPr>
      </w:pPr>
    </w:p>
    <w:p w14:paraId="4FA273DA" w14:textId="77777777" w:rsidR="00DC47D3" w:rsidRPr="00DC47D3" w:rsidRDefault="00DC47D3" w:rsidP="00DC47D3">
      <w:pPr>
        <w:pStyle w:val="Code"/>
        <w:rPr>
          <w:highlight w:val="white"/>
        </w:rPr>
      </w:pPr>
      <w:r w:rsidRPr="00DC47D3">
        <w:rPr>
          <w:highlight w:val="white"/>
        </w:rPr>
        <w:t xml:space="preserve">    public bool IsVariadic() {</w:t>
      </w:r>
    </w:p>
    <w:p w14:paraId="26436476" w14:textId="77777777" w:rsidR="00DC47D3" w:rsidRPr="00DC47D3" w:rsidRDefault="00DC47D3" w:rsidP="00DC47D3">
      <w:pPr>
        <w:pStyle w:val="Code"/>
        <w:rPr>
          <w:highlight w:val="white"/>
        </w:rPr>
      </w:pPr>
      <w:r w:rsidRPr="00DC47D3">
        <w:rPr>
          <w:highlight w:val="white"/>
        </w:rPr>
        <w:t xml:space="preserve">      return m_variadic;</w:t>
      </w:r>
    </w:p>
    <w:p w14:paraId="0271DCC9" w14:textId="77777777" w:rsidR="00DC47D3" w:rsidRPr="00DC47D3" w:rsidRDefault="00DC47D3" w:rsidP="00DC47D3">
      <w:pPr>
        <w:pStyle w:val="Code"/>
        <w:rPr>
          <w:highlight w:val="white"/>
        </w:rPr>
      </w:pPr>
      <w:r w:rsidRPr="00DC47D3">
        <w:rPr>
          <w:highlight w:val="white"/>
        </w:rPr>
        <w:t xml:space="preserve">    }</w:t>
      </w:r>
    </w:p>
    <w:p w14:paraId="751A1480" w14:textId="77777777" w:rsidR="0035771D" w:rsidRPr="00932FD2" w:rsidRDefault="0035771D" w:rsidP="0035771D">
      <w:pPr>
        <w:rPr>
          <w:highlight w:val="white"/>
        </w:rPr>
      </w:pPr>
      <w:r>
        <w:rPr>
          <w:highlight w:val="white"/>
        </w:rPr>
        <w:t>The function is an old-style function it the name list is not null.</w:t>
      </w:r>
    </w:p>
    <w:p w14:paraId="04915C27" w14:textId="77777777" w:rsidR="0035771D" w:rsidRPr="00932FD2" w:rsidRDefault="0035771D" w:rsidP="0035771D">
      <w:pPr>
        <w:pStyle w:val="Code"/>
        <w:rPr>
          <w:highlight w:val="white"/>
        </w:rPr>
      </w:pPr>
      <w:r w:rsidRPr="00932FD2">
        <w:rPr>
          <w:highlight w:val="white"/>
        </w:rPr>
        <w:t xml:space="preserve">    public bool IsOldStyle() {</w:t>
      </w:r>
    </w:p>
    <w:p w14:paraId="5788FC23" w14:textId="77777777" w:rsidR="0035771D" w:rsidRPr="00932FD2" w:rsidRDefault="0035771D" w:rsidP="0035771D">
      <w:pPr>
        <w:pStyle w:val="Code"/>
        <w:rPr>
          <w:highlight w:val="white"/>
        </w:rPr>
      </w:pPr>
      <w:r w:rsidRPr="00932FD2">
        <w:rPr>
          <w:highlight w:val="white"/>
        </w:rPr>
        <w:t xml:space="preserve">      return (m_nameList != null);</w:t>
      </w:r>
    </w:p>
    <w:p w14:paraId="3D3DBEDB" w14:textId="77777777" w:rsidR="0035771D" w:rsidRPr="00932FD2" w:rsidRDefault="0035771D" w:rsidP="0035771D">
      <w:pPr>
        <w:pStyle w:val="Code"/>
        <w:rPr>
          <w:highlight w:val="white"/>
        </w:rPr>
      </w:pPr>
      <w:r w:rsidRPr="00932FD2">
        <w:rPr>
          <w:highlight w:val="white"/>
        </w:rPr>
        <w:t xml:space="preserve">    }</w:t>
      </w:r>
    </w:p>
    <w:p w14:paraId="2C34C5FE" w14:textId="3F121011" w:rsidR="0035771D" w:rsidRDefault="0035771D" w:rsidP="0035771D">
      <w:pPr>
        <w:rPr>
          <w:highlight w:val="white"/>
        </w:rPr>
      </w:pPr>
      <w:r>
        <w:rPr>
          <w:highlight w:val="white"/>
        </w:rPr>
        <w:t>The following methods test function-related features.</w:t>
      </w:r>
    </w:p>
    <w:p w14:paraId="737DE1E1" w14:textId="04CF9FDE" w:rsidR="00DC47D3" w:rsidRPr="00DC47D3" w:rsidRDefault="00DC47D3" w:rsidP="00DC47D3">
      <w:pPr>
        <w:pStyle w:val="Code"/>
        <w:rPr>
          <w:highlight w:val="white"/>
        </w:rPr>
      </w:pPr>
      <w:r w:rsidRPr="00DC47D3">
        <w:rPr>
          <w:highlight w:val="white"/>
        </w:rPr>
        <w:t xml:space="preserve">    public bool IsArrayFunctionOrString() {</w:t>
      </w:r>
    </w:p>
    <w:p w14:paraId="3F4F5A57" w14:textId="77777777" w:rsidR="00DC47D3" w:rsidRPr="00DC47D3" w:rsidRDefault="00DC47D3" w:rsidP="00DC47D3">
      <w:pPr>
        <w:pStyle w:val="Code"/>
        <w:rPr>
          <w:highlight w:val="white"/>
        </w:rPr>
      </w:pPr>
      <w:r w:rsidRPr="00DC47D3">
        <w:rPr>
          <w:highlight w:val="white"/>
        </w:rPr>
        <w:t xml:space="preserve">      return IsArray() || IsFunction() || IsString();</w:t>
      </w:r>
    </w:p>
    <w:p w14:paraId="6249A122" w14:textId="77777777" w:rsidR="00DC47D3" w:rsidRPr="00DC47D3" w:rsidRDefault="00DC47D3" w:rsidP="00DC47D3">
      <w:pPr>
        <w:pStyle w:val="Code"/>
        <w:rPr>
          <w:highlight w:val="white"/>
        </w:rPr>
      </w:pPr>
      <w:r w:rsidRPr="00DC47D3">
        <w:rPr>
          <w:highlight w:val="white"/>
        </w:rPr>
        <w:t xml:space="preserve">    }</w:t>
      </w:r>
    </w:p>
    <w:p w14:paraId="3DB773E9" w14:textId="77777777" w:rsidR="00DC47D3" w:rsidRPr="00DC47D3" w:rsidRDefault="00DC47D3" w:rsidP="00DC47D3">
      <w:pPr>
        <w:pStyle w:val="Code"/>
        <w:rPr>
          <w:highlight w:val="white"/>
        </w:rPr>
      </w:pPr>
    </w:p>
    <w:p w14:paraId="41E69453" w14:textId="77777777" w:rsidR="00DC47D3" w:rsidRPr="00DC47D3" w:rsidRDefault="00DC47D3" w:rsidP="00DC47D3">
      <w:pPr>
        <w:pStyle w:val="Code"/>
        <w:rPr>
          <w:highlight w:val="white"/>
        </w:rPr>
      </w:pPr>
      <w:r w:rsidRPr="00DC47D3">
        <w:rPr>
          <w:highlight w:val="white"/>
        </w:rPr>
        <w:t xml:space="preserve">    public bool IsPointerArrayStringOrFunction() {</w:t>
      </w:r>
    </w:p>
    <w:p w14:paraId="45D51675" w14:textId="77777777" w:rsidR="00DC47D3" w:rsidRPr="00DC47D3" w:rsidRDefault="00DC47D3" w:rsidP="00DC47D3">
      <w:pPr>
        <w:pStyle w:val="Code"/>
        <w:rPr>
          <w:highlight w:val="white"/>
        </w:rPr>
      </w:pPr>
      <w:r w:rsidRPr="00DC47D3">
        <w:rPr>
          <w:highlight w:val="white"/>
        </w:rPr>
        <w:t xml:space="preserve">      return IsPointer() || IsArrayFunctionOrString ();</w:t>
      </w:r>
    </w:p>
    <w:p w14:paraId="1ACB6C56" w14:textId="77777777" w:rsidR="00DC47D3" w:rsidRPr="00DC47D3" w:rsidRDefault="00DC47D3" w:rsidP="00DC47D3">
      <w:pPr>
        <w:pStyle w:val="Code"/>
        <w:rPr>
          <w:highlight w:val="white"/>
        </w:rPr>
      </w:pPr>
      <w:r w:rsidRPr="00DC47D3">
        <w:rPr>
          <w:highlight w:val="white"/>
        </w:rPr>
        <w:t xml:space="preserve">    }</w:t>
      </w:r>
    </w:p>
    <w:p w14:paraId="0907CCF4" w14:textId="77777777" w:rsidR="00DC47D3" w:rsidRPr="00DC47D3" w:rsidRDefault="00DC47D3" w:rsidP="00DC47D3">
      <w:pPr>
        <w:pStyle w:val="Code"/>
        <w:rPr>
          <w:highlight w:val="white"/>
        </w:rPr>
      </w:pPr>
    </w:p>
    <w:p w14:paraId="0B4E587A" w14:textId="77777777" w:rsidR="00DC47D3" w:rsidRPr="00DC47D3" w:rsidRDefault="00DC47D3" w:rsidP="00DC47D3">
      <w:pPr>
        <w:pStyle w:val="Code"/>
        <w:rPr>
          <w:highlight w:val="white"/>
        </w:rPr>
      </w:pPr>
      <w:r w:rsidRPr="00DC47D3">
        <w:rPr>
          <w:highlight w:val="white"/>
        </w:rPr>
        <w:t xml:space="preserve">    public bool IsIntegralPointerOrFunction() {</w:t>
      </w:r>
    </w:p>
    <w:p w14:paraId="57A4FDC3" w14:textId="77777777" w:rsidR="00DC47D3" w:rsidRPr="00DC47D3" w:rsidRDefault="00DC47D3" w:rsidP="00DC47D3">
      <w:pPr>
        <w:pStyle w:val="Code"/>
        <w:rPr>
          <w:highlight w:val="white"/>
        </w:rPr>
      </w:pPr>
      <w:r w:rsidRPr="00DC47D3">
        <w:rPr>
          <w:highlight w:val="white"/>
        </w:rPr>
        <w:t xml:space="preserve">      return IsIntegralOrPointer() || IsFunction();</w:t>
      </w:r>
    </w:p>
    <w:p w14:paraId="6FA7F994" w14:textId="77777777" w:rsidR="00DC47D3" w:rsidRPr="00DC47D3" w:rsidRDefault="00DC47D3" w:rsidP="00DC47D3">
      <w:pPr>
        <w:pStyle w:val="Code"/>
        <w:rPr>
          <w:highlight w:val="white"/>
        </w:rPr>
      </w:pPr>
      <w:r w:rsidRPr="00DC47D3">
        <w:rPr>
          <w:highlight w:val="white"/>
        </w:rPr>
        <w:t xml:space="preserve">    }</w:t>
      </w:r>
    </w:p>
    <w:p w14:paraId="1A1E9782" w14:textId="77777777" w:rsidR="00DC47D3" w:rsidRPr="00DC47D3" w:rsidRDefault="00DC47D3" w:rsidP="00DC47D3">
      <w:pPr>
        <w:pStyle w:val="Code"/>
        <w:rPr>
          <w:highlight w:val="white"/>
        </w:rPr>
      </w:pPr>
    </w:p>
    <w:p w14:paraId="22A709B4" w14:textId="77777777" w:rsidR="00DC47D3" w:rsidRPr="00DC47D3" w:rsidRDefault="00DC47D3" w:rsidP="00DC47D3">
      <w:pPr>
        <w:pStyle w:val="Code"/>
        <w:rPr>
          <w:highlight w:val="white"/>
        </w:rPr>
      </w:pPr>
      <w:r w:rsidRPr="00DC47D3">
        <w:rPr>
          <w:highlight w:val="white"/>
        </w:rPr>
        <w:t xml:space="preserve">    public bool IsIntegralPointerArrayOrFunction() {</w:t>
      </w:r>
    </w:p>
    <w:p w14:paraId="7D2C100F" w14:textId="77777777" w:rsidR="00DC47D3" w:rsidRPr="00DC47D3" w:rsidRDefault="00DC47D3" w:rsidP="00DC47D3">
      <w:pPr>
        <w:pStyle w:val="Code"/>
        <w:rPr>
          <w:highlight w:val="white"/>
        </w:rPr>
      </w:pPr>
      <w:r w:rsidRPr="00DC47D3">
        <w:rPr>
          <w:highlight w:val="white"/>
        </w:rPr>
        <w:t xml:space="preserve">      return IsIntegralPointerOrArray() || IsFunction();</w:t>
      </w:r>
    </w:p>
    <w:p w14:paraId="1E710F34" w14:textId="77777777" w:rsidR="00DC47D3" w:rsidRPr="00DC47D3" w:rsidRDefault="00DC47D3" w:rsidP="00DC47D3">
      <w:pPr>
        <w:pStyle w:val="Code"/>
        <w:rPr>
          <w:highlight w:val="white"/>
        </w:rPr>
      </w:pPr>
      <w:r w:rsidRPr="00DC47D3">
        <w:rPr>
          <w:highlight w:val="white"/>
        </w:rPr>
        <w:t xml:space="preserve">    }</w:t>
      </w:r>
    </w:p>
    <w:p w14:paraId="72610C30" w14:textId="77777777" w:rsidR="00DC47D3" w:rsidRPr="00DC47D3" w:rsidRDefault="00DC47D3" w:rsidP="00DC47D3">
      <w:pPr>
        <w:pStyle w:val="Code"/>
        <w:rPr>
          <w:highlight w:val="white"/>
        </w:rPr>
      </w:pPr>
    </w:p>
    <w:p w14:paraId="101D8686" w14:textId="77777777" w:rsidR="00DC47D3" w:rsidRPr="00DC47D3" w:rsidRDefault="00DC47D3" w:rsidP="00DC47D3">
      <w:pPr>
        <w:pStyle w:val="Code"/>
        <w:rPr>
          <w:highlight w:val="white"/>
        </w:rPr>
      </w:pPr>
      <w:r w:rsidRPr="00DC47D3">
        <w:rPr>
          <w:highlight w:val="white"/>
        </w:rPr>
        <w:t xml:space="preserve">    public bool IsIntegralPointerArrayStringOrFunction() {</w:t>
      </w:r>
    </w:p>
    <w:p w14:paraId="57BE8A89" w14:textId="77777777" w:rsidR="00DC47D3" w:rsidRPr="00DC47D3" w:rsidRDefault="00DC47D3" w:rsidP="00DC47D3">
      <w:pPr>
        <w:pStyle w:val="Code"/>
        <w:rPr>
          <w:highlight w:val="white"/>
        </w:rPr>
      </w:pPr>
      <w:r w:rsidRPr="00DC47D3">
        <w:rPr>
          <w:highlight w:val="white"/>
        </w:rPr>
        <w:t xml:space="preserve">      return IsIntegralPointerArrayOrFunction() || IsString();</w:t>
      </w:r>
    </w:p>
    <w:p w14:paraId="4248C2D8" w14:textId="0841B1BA" w:rsidR="00DC47D3" w:rsidRPr="00DC47D3" w:rsidRDefault="00DC47D3" w:rsidP="00DC47D3">
      <w:pPr>
        <w:pStyle w:val="Code"/>
        <w:rPr>
          <w:highlight w:val="white"/>
        </w:rPr>
      </w:pPr>
      <w:r w:rsidRPr="00DC47D3">
        <w:rPr>
          <w:highlight w:val="white"/>
        </w:rPr>
        <w:t xml:space="preserve">    }</w:t>
      </w:r>
    </w:p>
    <w:p w14:paraId="4B70AF47" w14:textId="4A0895DC" w:rsidR="00024D4D" w:rsidRPr="00903DBA" w:rsidRDefault="00CC1DF4" w:rsidP="0060539D">
      <w:pPr>
        <w:pStyle w:val="Heading3"/>
        <w:rPr>
          <w:highlight w:val="white"/>
        </w:rPr>
      </w:pPr>
      <w:bookmarkStart w:id="352" w:name="_Toc98936353"/>
      <w:r>
        <w:rPr>
          <w:highlight w:val="white"/>
        </w:rPr>
        <w:t>&lt;</w:t>
      </w:r>
      <w:proofErr w:type="spellStart"/>
      <w:r>
        <w:rPr>
          <w:highlight w:val="white"/>
        </w:rPr>
        <w:t>h3</w:t>
      </w:r>
      <w:proofErr w:type="spellEnd"/>
      <w:r>
        <w:rPr>
          <w:highlight w:val="white"/>
        </w:rPr>
        <w:t>&gt;Type Size&lt;/</w:t>
      </w:r>
      <w:proofErr w:type="spellStart"/>
      <w:r>
        <w:rPr>
          <w:highlight w:val="white"/>
        </w:rPr>
        <w:t>h3</w:t>
      </w:r>
      <w:proofErr w:type="spellEnd"/>
      <w:r>
        <w:rPr>
          <w:highlight w:val="white"/>
        </w:rPr>
        <w:t>&gt;</w:t>
      </w:r>
      <w:bookmarkEnd w:id="352"/>
    </w:p>
    <w:p w14:paraId="1ACBF843" w14:textId="1F1CD86E" w:rsidR="003903B8" w:rsidRPr="00903DBA" w:rsidRDefault="003903B8">
      <w:pPr>
        <w:rPr>
          <w:ins w:id="353" w:author="Stefan Bjornander" w:date="2015-04-25T11:15:00Z"/>
        </w:rPr>
        <w:pPrChange w:id="354" w:author="Stefan Bjornander" w:date="2015-04-25T14:54:00Z">
          <w:pPr>
            <w:pStyle w:val="Heading3"/>
          </w:pPr>
        </w:pPrChange>
      </w:pPr>
      <w:ins w:id="355" w:author="Stefan Bjornander" w:date="2015-04-25T14:54:00Z">
        <w:r w:rsidRPr="00903DBA">
          <w:t xml:space="preserve">Each type has a size, even though </w:t>
        </w:r>
      </w:ins>
      <w:r w:rsidR="0042736E">
        <w:t xml:space="preserve">the size of </w:t>
      </w:r>
      <w:ins w:id="356" w:author="Stefan Bjornander" w:date="2015-04-25T14:54:00Z">
        <w:r w:rsidRPr="00903DBA">
          <w:t xml:space="preserve">void </w:t>
        </w:r>
      </w:ins>
      <w:ins w:id="357" w:author="Stefan Bjornander" w:date="2015-04-25T16:04:00Z">
        <w:r w:rsidRPr="00903DBA">
          <w:t>and</w:t>
        </w:r>
      </w:ins>
      <w:ins w:id="358" w:author="Stefan Bjornander" w:date="2015-04-25T14:54:00Z">
        <w:r w:rsidRPr="00903DBA">
          <w:t xml:space="preserve"> function </w:t>
        </w:r>
      </w:ins>
      <w:r w:rsidR="00A80393">
        <w:t>as well as incomplete arrays, struct, and union defined to zero</w:t>
      </w:r>
      <w:ins w:id="359" w:author="Stefan Bjornander" w:date="2015-04-25T14:54:00Z">
        <w:r w:rsidRPr="00903DBA">
          <w:t>. The size of an array is its size times the size of its type</w:t>
        </w:r>
      </w:ins>
      <w:ins w:id="360" w:author="Stefan Bjornander" w:date="2015-04-25T14:55:00Z">
        <w:r w:rsidRPr="00903DBA">
          <w:t xml:space="preserve">, the size of a struct is the sum of the sizes of its members, and the size of a union is the size of its </w:t>
        </w:r>
      </w:ins>
      <w:ins w:id="361" w:author="Stefan Bjornander" w:date="2015-04-25T16:04:00Z">
        <w:r w:rsidRPr="00903DBA">
          <w:t>largest</w:t>
        </w:r>
      </w:ins>
      <w:ins w:id="362" w:author="Stefan Bjornander" w:date="2015-04-25T14:55:00Z">
        <w:r w:rsidRPr="00903DBA">
          <w:t xml:space="preserve"> member. Not</w:t>
        </w:r>
      </w:ins>
      <w:ins w:id="363" w:author="Stefan Bjornander" w:date="2015-04-25T16:04:00Z">
        <w:r w:rsidRPr="00903DBA">
          <w:t>e</w:t>
        </w:r>
      </w:ins>
      <w:ins w:id="364" w:author="Stefan Bjornander" w:date="2015-04-25T14:55:00Z">
        <w:r w:rsidRPr="00903DBA">
          <w:t xml:space="preserve"> that pointer</w:t>
        </w:r>
      </w:ins>
      <w:r w:rsidR="0042736E">
        <w:t>s</w:t>
      </w:r>
      <w:ins w:id="365" w:author="Stefan Bjornander" w:date="2015-04-25T14:55:00Z">
        <w:r w:rsidRPr="00903DBA">
          <w:t xml:space="preserve"> always ha</w:t>
        </w:r>
      </w:ins>
      <w:r w:rsidR="0042736E">
        <w:t>ve</w:t>
      </w:r>
      <w:ins w:id="366" w:author="Stefan Bjornander" w:date="2015-04-25T14:55:00Z">
        <w:r w:rsidRPr="00903DBA">
          <w:t xml:space="preserve"> the same size, regardless of </w:t>
        </w:r>
      </w:ins>
      <w:r w:rsidR="0042736E">
        <w:t>its pointer type.</w:t>
      </w:r>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lastRenderedPageBreak/>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3C575082" w14:textId="0445A1B2" w:rsidR="00F16BB0" w:rsidRPr="00903DBA" w:rsidRDefault="00F16BB0" w:rsidP="00F16BB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w:t>
      </w:r>
      <w:r w:rsidR="00D4318D">
        <w:rPr>
          <w:rStyle w:val="KeyWord0"/>
          <w:highlight w:val="white"/>
        </w:rPr>
        <w:t>Return&lt;/k&gt;</w:t>
      </w:r>
      <w:r w:rsidRPr="00903DBA">
        <w:rPr>
          <w:highlight w:val="white"/>
        </w:rPr>
        <w:t xml:space="preserve"> </w:t>
      </w:r>
      <w:r>
        <w:rPr>
          <w:highlight w:val="white"/>
        </w:rPr>
        <w:t xml:space="preserve">method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2E00F8">
        <w:rPr>
          <w:highlight w:val="white"/>
        </w:rPr>
        <w:t>structs and unions are</w:t>
      </w:r>
      <w:r w:rsidRPr="00903DBA">
        <w:rPr>
          <w:highlight w:val="white"/>
        </w:rPr>
        <w:t xml:space="preserve"> given pointer size.</w:t>
      </w:r>
      <w:r>
        <w:rPr>
          <w:highlight w:val="white"/>
        </w:rPr>
        <w:t xml:space="preserve"> This method is called when </w:t>
      </w:r>
      <w:r w:rsidR="002E00F8">
        <w:rPr>
          <w:highlight w:val="white"/>
        </w:rPr>
        <w:t xml:space="preserve">values </w:t>
      </w:r>
      <w:r>
        <w:rPr>
          <w:highlight w:val="white"/>
        </w:rPr>
        <w:t xml:space="preserve">are </w:t>
      </w:r>
      <w:r w:rsidR="002E00F8">
        <w:rPr>
          <w:highlight w:val="white"/>
        </w:rPr>
        <w:t xml:space="preserve">returned </w:t>
      </w:r>
      <w:r>
        <w:rPr>
          <w:highlight w:val="white"/>
        </w:rPr>
        <w:t>in function calls</w:t>
      </w:r>
      <w:r w:rsidR="00CB010C">
        <w:rPr>
          <w:highlight w:val="white"/>
        </w:rPr>
        <w:t>, in which the addresses of structs and unions are returned.</w:t>
      </w:r>
    </w:p>
    <w:p w14:paraId="1B824E13" w14:textId="77777777" w:rsidR="002E00F8" w:rsidRPr="002E00F8" w:rsidRDefault="002E00F8" w:rsidP="002E00F8">
      <w:pPr>
        <w:pStyle w:val="Code"/>
        <w:rPr>
          <w:highlight w:val="white"/>
        </w:rPr>
      </w:pPr>
      <w:r w:rsidRPr="002E00F8">
        <w:rPr>
          <w:highlight w:val="white"/>
        </w:rPr>
        <w:t xml:space="preserve">    public int ReturnSize() {</w:t>
      </w:r>
    </w:p>
    <w:p w14:paraId="70F9E00D" w14:textId="77777777" w:rsidR="002E00F8" w:rsidRPr="002E00F8" w:rsidRDefault="002E00F8" w:rsidP="002E00F8">
      <w:pPr>
        <w:pStyle w:val="Code"/>
        <w:rPr>
          <w:highlight w:val="white"/>
        </w:rPr>
      </w:pPr>
      <w:r w:rsidRPr="002E00F8">
        <w:rPr>
          <w:highlight w:val="white"/>
        </w:rPr>
        <w:t xml:space="preserve">      switch (m_sort) {</w:t>
      </w:r>
    </w:p>
    <w:p w14:paraId="3D1558EB" w14:textId="77777777" w:rsidR="002E00F8" w:rsidRPr="002E00F8" w:rsidRDefault="002E00F8" w:rsidP="002E00F8">
      <w:pPr>
        <w:pStyle w:val="Code"/>
        <w:rPr>
          <w:highlight w:val="white"/>
        </w:rPr>
      </w:pPr>
      <w:r w:rsidRPr="002E00F8">
        <w:rPr>
          <w:highlight w:val="white"/>
        </w:rPr>
        <w:t xml:space="preserve">        case Sort.Struct:</w:t>
      </w:r>
    </w:p>
    <w:p w14:paraId="0CB60C4A" w14:textId="77777777" w:rsidR="001A5315" w:rsidRPr="002E00F8" w:rsidRDefault="001A5315" w:rsidP="001A5315">
      <w:pPr>
        <w:pStyle w:val="Code"/>
        <w:rPr>
          <w:highlight w:val="white"/>
        </w:rPr>
      </w:pPr>
      <w:r w:rsidRPr="002E00F8">
        <w:rPr>
          <w:highlight w:val="white"/>
        </w:rPr>
        <w:t xml:space="preserve">        case Sort.Union:</w:t>
      </w:r>
    </w:p>
    <w:p w14:paraId="3F021BF2" w14:textId="6A019BA6" w:rsidR="001A5315" w:rsidRPr="002E00F8" w:rsidRDefault="001A5315" w:rsidP="001A5315">
      <w:pPr>
        <w:pStyle w:val="Code"/>
        <w:rPr>
          <w:highlight w:val="white"/>
        </w:rPr>
      </w:pPr>
      <w:r w:rsidRPr="002E00F8">
        <w:rPr>
          <w:highlight w:val="white"/>
        </w:rPr>
        <w:t xml:space="preserve">        case Sort.</w:t>
      </w:r>
      <w:r>
        <w:rPr>
          <w:highlight w:val="white"/>
        </w:rPr>
        <w:t>Array</w:t>
      </w:r>
      <w:r w:rsidRPr="002E00F8">
        <w:rPr>
          <w:highlight w:val="white"/>
        </w:rPr>
        <w:t>:</w:t>
      </w:r>
    </w:p>
    <w:p w14:paraId="7FA29913" w14:textId="77777777" w:rsidR="002E00F8" w:rsidRPr="002E00F8" w:rsidRDefault="002E00F8" w:rsidP="002E00F8">
      <w:pPr>
        <w:pStyle w:val="Code"/>
        <w:rPr>
          <w:highlight w:val="white"/>
        </w:rPr>
      </w:pPr>
      <w:r w:rsidRPr="002E00F8">
        <w:rPr>
          <w:highlight w:val="white"/>
        </w:rPr>
        <w:t xml:space="preserve">          return TypeSize.PointerSize;</w:t>
      </w:r>
    </w:p>
    <w:p w14:paraId="1BD77C7E" w14:textId="77777777" w:rsidR="002E00F8" w:rsidRPr="002E00F8" w:rsidRDefault="002E00F8" w:rsidP="002E00F8">
      <w:pPr>
        <w:pStyle w:val="Code"/>
        <w:rPr>
          <w:highlight w:val="white"/>
        </w:rPr>
      </w:pPr>
    </w:p>
    <w:p w14:paraId="34CFBABA" w14:textId="77777777" w:rsidR="002E00F8" w:rsidRPr="002E00F8" w:rsidRDefault="002E00F8" w:rsidP="002E00F8">
      <w:pPr>
        <w:pStyle w:val="Code"/>
        <w:rPr>
          <w:highlight w:val="white"/>
        </w:rPr>
      </w:pPr>
      <w:r w:rsidRPr="002E00F8">
        <w:rPr>
          <w:highlight w:val="white"/>
        </w:rPr>
        <w:t xml:space="preserve">        default:</w:t>
      </w:r>
    </w:p>
    <w:p w14:paraId="203B39F4" w14:textId="77777777" w:rsidR="002E00F8" w:rsidRPr="002E00F8" w:rsidRDefault="002E00F8" w:rsidP="002E00F8">
      <w:pPr>
        <w:pStyle w:val="Code"/>
        <w:rPr>
          <w:highlight w:val="white"/>
        </w:rPr>
      </w:pPr>
      <w:r w:rsidRPr="002E00F8">
        <w:rPr>
          <w:highlight w:val="white"/>
        </w:rPr>
        <w:t xml:space="preserve">          return Size();</w:t>
      </w:r>
    </w:p>
    <w:p w14:paraId="1B2B0AF4" w14:textId="77777777" w:rsidR="002E00F8" w:rsidRPr="002E00F8" w:rsidRDefault="002E00F8" w:rsidP="002E00F8">
      <w:pPr>
        <w:pStyle w:val="Code"/>
        <w:rPr>
          <w:highlight w:val="white"/>
        </w:rPr>
      </w:pPr>
      <w:r w:rsidRPr="002E00F8">
        <w:rPr>
          <w:highlight w:val="white"/>
        </w:rPr>
        <w:t xml:space="preserve">      }</w:t>
      </w:r>
    </w:p>
    <w:p w14:paraId="5D4FE6CA" w14:textId="77777777" w:rsidR="002E00F8" w:rsidRPr="002E00F8" w:rsidRDefault="002E00F8" w:rsidP="002E00F8">
      <w:pPr>
        <w:pStyle w:val="Code"/>
        <w:rPr>
          <w:highlight w:val="white"/>
        </w:rPr>
      </w:pPr>
      <w:r w:rsidRPr="002E00F8">
        <w:rPr>
          <w:highlight w:val="white"/>
        </w:rPr>
        <w:t xml:space="preserve">    }</w:t>
      </w:r>
    </w:p>
    <w:p w14:paraId="72460D23" w14:textId="2A5E417C" w:rsidR="006E1FB9" w:rsidRPr="00903DBA" w:rsidRDefault="005B37F6" w:rsidP="005B37F6">
      <w:pPr>
        <w:rPr>
          <w:highlight w:val="white"/>
        </w:rPr>
      </w:pPr>
      <w:r w:rsidRPr="00903DBA">
        <w:rPr>
          <w:highlight w:val="white"/>
        </w:rPr>
        <w:t xml:space="preserve">The </w:t>
      </w:r>
      <w:r w:rsidR="00D4318D">
        <w:rPr>
          <w:rStyle w:val="KeyWord0"/>
          <w:highlight w:val="white"/>
        </w:rPr>
        <w:t>&lt;k&gt;SizeAddress&lt;/k&gt;</w:t>
      </w:r>
      <w:r w:rsidRPr="00903DBA">
        <w:rPr>
          <w:highlight w:val="white"/>
        </w:rPr>
        <w:t xml:space="preserve"> </w:t>
      </w:r>
      <w:r w:rsidR="00F16BB0">
        <w:rPr>
          <w:highlight w:val="white"/>
        </w:rPr>
        <w:t xml:space="preserve">method also </w:t>
      </w:r>
      <w:r w:rsidRPr="00903DBA">
        <w:rPr>
          <w:highlight w:val="white"/>
        </w:rPr>
        <w:t xml:space="preserve">works as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Pr="00903DBA">
        <w:rPr>
          <w:highlight w:val="white"/>
        </w:rPr>
        <w:t xml:space="preserve"> above, with the difference that </w:t>
      </w:r>
      <w:r w:rsidR="00EA627A" w:rsidRPr="00903DBA">
        <w:rPr>
          <w:highlight w:val="white"/>
        </w:rPr>
        <w:t xml:space="preserve">arrays, functions, and strings </w:t>
      </w:r>
      <w:r w:rsidR="002E00F8">
        <w:rPr>
          <w:highlight w:val="white"/>
        </w:rPr>
        <w:t>are</w:t>
      </w:r>
      <w:r w:rsidR="00EA627A" w:rsidRPr="00903DBA">
        <w:rPr>
          <w:highlight w:val="white"/>
        </w:rPr>
        <w:t xml:space="preserve"> given pointer size.</w:t>
      </w:r>
      <w:r w:rsidR="008C07AF">
        <w:rPr>
          <w:highlight w:val="white"/>
        </w:rPr>
        <w:t xml:space="preserve"> This method is called when arguments are passed in function calls.</w:t>
      </w:r>
    </w:p>
    <w:p w14:paraId="70C42BA2" w14:textId="4BF6D633" w:rsidR="00D6402F" w:rsidRPr="00903DBA" w:rsidRDefault="00D6402F" w:rsidP="00D6402F">
      <w:pPr>
        <w:pStyle w:val="Code"/>
        <w:rPr>
          <w:highlight w:val="white"/>
        </w:rPr>
      </w:pPr>
      <w:r w:rsidRPr="00903DBA">
        <w:rPr>
          <w:highlight w:val="white"/>
        </w:rPr>
        <w:t xml:space="preserve">    public int </w:t>
      </w:r>
      <w:r w:rsidR="00F93D91">
        <w:rPr>
          <w:highlight w:val="white"/>
        </w:rPr>
        <w:t>SizeAddress</w:t>
      </w:r>
      <w:r w:rsidRPr="00903DBA">
        <w:rPr>
          <w:highlight w:val="white"/>
        </w:rPr>
        <w:t>() {</w:t>
      </w:r>
    </w:p>
    <w:p w14:paraId="30CADBDD" w14:textId="77777777" w:rsidR="00D6402F" w:rsidRPr="00903DBA" w:rsidRDefault="00D6402F" w:rsidP="00D6402F">
      <w:pPr>
        <w:pStyle w:val="Code"/>
        <w:rPr>
          <w:highlight w:val="white"/>
        </w:rPr>
      </w:pPr>
      <w:r w:rsidRPr="00903DBA">
        <w:rPr>
          <w:highlight w:val="white"/>
        </w:rPr>
        <w:lastRenderedPageBreak/>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73FB03AF" w:rsidR="008C07AF" w:rsidRPr="00903DBA" w:rsidRDefault="00CC1DF4" w:rsidP="0060539D">
      <w:pPr>
        <w:pStyle w:val="Heading3"/>
        <w:rPr>
          <w:highlight w:val="white"/>
        </w:rPr>
      </w:pPr>
      <w:bookmarkStart w:id="367" w:name="_Toc98936354"/>
      <w:r>
        <w:rPr>
          <w:highlight w:val="white"/>
        </w:rPr>
        <w:t>&lt;</w:t>
      </w:r>
      <w:proofErr w:type="spellStart"/>
      <w:r>
        <w:rPr>
          <w:highlight w:val="white"/>
        </w:rPr>
        <w:t>h3</w:t>
      </w:r>
      <w:proofErr w:type="spellEnd"/>
      <w:r>
        <w:rPr>
          <w:highlight w:val="white"/>
        </w:rPr>
        <w:t>&gt;Complete Types&lt;/</w:t>
      </w:r>
      <w:proofErr w:type="spellStart"/>
      <w:r>
        <w:rPr>
          <w:highlight w:val="white"/>
        </w:rPr>
        <w:t>h3</w:t>
      </w:r>
      <w:proofErr w:type="spellEnd"/>
      <w:r>
        <w:rPr>
          <w:highlight w:val="white"/>
        </w:rPr>
        <w:t>&gt;</w:t>
      </w:r>
      <w:bookmarkEnd w:id="367"/>
    </w:p>
    <w:p w14:paraId="004BF223" w14:textId="31F926BD" w:rsidR="004409FB" w:rsidRPr="00903DBA" w:rsidRDefault="004409FB">
      <w:pPr>
        <w:rPr>
          <w:noProof/>
        </w:rPr>
      </w:pPr>
      <w:ins w:id="368" w:author="Stefan Bjornander" w:date="2015-04-25T11:37:00Z">
        <w:r w:rsidRPr="00903DBA">
          <w:t xml:space="preserve">It is possible to define an array without </w:t>
        </w:r>
      </w:ins>
      <w:ins w:id="369" w:author="Stefan Bjornander" w:date="2015-04-25T11:38:00Z">
        <w:r w:rsidRPr="00903DBA">
          <w:rPr>
            <w:noProof/>
          </w:rPr>
          <w:t xml:space="preserve">stating its size, </w:t>
        </w:r>
      </w:ins>
      <w:ins w:id="370" w:author="Stefan Bjornander" w:date="2015-04-25T14:31:00Z">
        <w:r w:rsidRPr="00903DBA">
          <w:rPr>
            <w:noProof/>
          </w:rPr>
          <w:t>in which case the array is given the size zero. I</w:t>
        </w:r>
      </w:ins>
      <w:ins w:id="371" w:author="Stefan Bjornander" w:date="2015-04-25T11:38:00Z">
        <w:r w:rsidRPr="00903DBA">
          <w:rPr>
            <w:noProof/>
          </w:rPr>
          <w:t>n that case</w:t>
        </w:r>
      </w:ins>
      <w:ins w:id="372" w:author="Stefan Bjornander" w:date="2015-04-25T14:31:00Z">
        <w:r w:rsidRPr="00903DBA">
          <w:rPr>
            <w:noProof/>
          </w:rPr>
          <w:t>,</w:t>
        </w:r>
      </w:ins>
      <w:ins w:id="373" w:author="Stefan Bjornander" w:date="2015-04-25T11:38:00Z">
        <w:r w:rsidRPr="00903DBA">
          <w:rPr>
            <w:noProof/>
          </w:rPr>
          <w:t xml:space="preserve"> </w:t>
        </w:r>
      </w:ins>
      <w:ins w:id="374" w:author="Stefan Bjornander" w:date="2015-04-25T14:31:00Z">
        <w:r w:rsidRPr="00903DBA">
          <w:rPr>
            <w:noProof/>
          </w:rPr>
          <w:t>the</w:t>
        </w:r>
      </w:ins>
      <w:ins w:id="375" w:author="Stefan Bjornander" w:date="2015-04-25T11:38:00Z">
        <w:r w:rsidRPr="00903DBA">
          <w:rPr>
            <w:noProof/>
          </w:rPr>
          <w:t xml:space="preserve"> </w:t>
        </w:r>
      </w:ins>
      <w:ins w:id="376" w:author="Stefan Bjornander" w:date="2015-04-25T14:31:00Z">
        <w:r w:rsidRPr="00903DBA">
          <w:rPr>
            <w:noProof/>
          </w:rPr>
          <w:t xml:space="preserve">array </w:t>
        </w:r>
      </w:ins>
      <w:ins w:id="377" w:author="Stefan Bjornander" w:date="2015-04-25T11:38:00Z">
        <w:r w:rsidRPr="00903DBA">
          <w:rPr>
            <w:noProof/>
          </w:rPr>
          <w:t xml:space="preserve">size must be determined by the size of its initialization list. </w:t>
        </w:r>
      </w:ins>
      <w:ins w:id="378" w:author="Stefan Bjornander" w:date="2015-04-25T11:39:00Z">
        <w:r w:rsidRPr="00903DBA">
          <w:rPr>
            <w:noProof/>
          </w:rPr>
          <w:t xml:space="preserve">However, if the </w:t>
        </w:r>
      </w:ins>
      <w:ins w:id="379" w:author="Stefan Bjornander" w:date="2015-04-25T11:40:00Z">
        <w:r w:rsidRPr="00903DBA">
          <w:rPr>
            <w:noProof/>
          </w:rPr>
          <w:t xml:space="preserve">array </w:t>
        </w:r>
      </w:ins>
      <w:ins w:id="380" w:author="Stefan Bjornander" w:date="2015-04-25T11:39:00Z">
        <w:r w:rsidRPr="00903DBA">
          <w:rPr>
            <w:noProof/>
          </w:rPr>
          <w:t xml:space="preserve">definition </w:t>
        </w:r>
      </w:ins>
      <w:ins w:id="381" w:author="Stefan Bjornander" w:date="2015-04-25T11:40:00Z">
        <w:r w:rsidRPr="00903DBA">
          <w:rPr>
            <w:noProof/>
          </w:rPr>
          <w:t>lacks</w:t>
        </w:r>
      </w:ins>
      <w:ins w:id="382" w:author="Stefan Bjornander" w:date="2015-04-25T11:39:00Z">
        <w:r w:rsidRPr="00903DBA">
          <w:rPr>
            <w:noProof/>
          </w:rPr>
          <w:t xml:space="preserve"> an initialization list</w:t>
        </w:r>
      </w:ins>
      <w:ins w:id="383" w:author="Stefan Bjornander" w:date="2015-04-25T11:40:00Z">
        <w:r w:rsidRPr="00903DBA">
          <w:rPr>
            <w:noProof/>
          </w:rPr>
          <w:t xml:space="preserve">, the array </w:t>
        </w:r>
      </w:ins>
      <w:ins w:id="384" w:author="Stefan Bjornander" w:date="2015-04-25T14:31:00Z">
        <w:r w:rsidRPr="00903DBA">
          <w:rPr>
            <w:noProof/>
          </w:rPr>
          <w:t xml:space="preserve">keeps the size zero and is considered </w:t>
        </w:r>
      </w:ins>
      <w:ins w:id="385" w:author="Stefan Bjornander" w:date="2015-04-25T11:40:00Z">
        <w:r w:rsidRPr="00903DBA">
          <w:rPr>
            <w:noProof/>
          </w:rPr>
          <w:t>incomplete</w:t>
        </w:r>
      </w:ins>
      <w:ins w:id="386" w:author="Stefan Bjornander" w:date="2015-04-25T11:39:00Z">
        <w:r w:rsidRPr="00903DBA">
          <w:rPr>
            <w:noProof/>
          </w:rPr>
          <w:t>.</w:t>
        </w:r>
      </w:ins>
      <w:ins w:id="387" w:author="Stefan Bjornander" w:date="2015-04-25T14:30:00Z">
        <w:r w:rsidRPr="00903DBA">
          <w:rPr>
            <w:noProof/>
          </w:rPr>
          <w:t xml:space="preserve"> In the same</w:t>
        </w:r>
      </w:ins>
      <w:ins w:id="388" w:author="Stefan Bjornander" w:date="2015-04-25T14:33:00Z">
        <w:r w:rsidRPr="00903DBA">
          <w:rPr>
            <w:noProof/>
          </w:rPr>
          <w:t xml:space="preserve"> way</w:t>
        </w:r>
      </w:ins>
      <w:ins w:id="389" w:author="Stefan Bjornander" w:date="2015-04-25T14:30:00Z">
        <w:r w:rsidRPr="00903DBA">
          <w:rPr>
            <w:noProof/>
          </w:rPr>
          <w:t xml:space="preserve">, it is possible to define only the </w:t>
        </w:r>
      </w:ins>
      <w:ins w:id="390" w:author="Stefan Bjornander" w:date="2015-04-25T14:32:00Z">
        <w:r w:rsidRPr="00903DBA">
          <w:rPr>
            <w:noProof/>
          </w:rPr>
          <w:t>n</w:t>
        </w:r>
      </w:ins>
      <w:ins w:id="391" w:author="Stefan Bjornander" w:date="2015-04-25T14:33:00Z">
        <w:r w:rsidRPr="00903DBA">
          <w:rPr>
            <w:noProof/>
          </w:rPr>
          <w:t>ame tag</w:t>
        </w:r>
      </w:ins>
      <w:ins w:id="392" w:author="Stefan Bjornander" w:date="2015-04-25T14:30:00Z">
        <w:r w:rsidRPr="00903DBA">
          <w:rPr>
            <w:noProof/>
          </w:rPr>
          <w:t xml:space="preserve"> of a struct</w:t>
        </w:r>
      </w:ins>
      <w:ins w:id="393" w:author="Stefan Bjornander" w:date="2015-04-25T14:33:00Z">
        <w:r w:rsidRPr="00903DBA">
          <w:rPr>
            <w:noProof/>
          </w:rPr>
          <w:t xml:space="preserve"> or union</w:t>
        </w:r>
      </w:ins>
      <w:ins w:id="394" w:author="Stefan Bjornander" w:date="2015-04-25T14:30:00Z">
        <w:r w:rsidRPr="00903DBA">
          <w:rPr>
            <w:noProof/>
          </w:rPr>
          <w:t xml:space="preserve">, with its </w:t>
        </w:r>
      </w:ins>
      <w:ins w:id="395" w:author="Stefan Bjornander" w:date="2015-04-25T14:33:00Z">
        <w:r w:rsidRPr="00903DBA">
          <w:rPr>
            <w:noProof/>
          </w:rPr>
          <w:t xml:space="preserve">member </w:t>
        </w:r>
      </w:ins>
      <w:r w:rsidRPr="00903DBA">
        <w:rPr>
          <w:noProof/>
        </w:rPr>
        <w:t>map</w:t>
      </w:r>
      <w:ins w:id="396" w:author="Stefan Bjornander" w:date="2015-04-25T14:33:00Z">
        <w:r w:rsidRPr="00903DBA">
          <w:rPr>
            <w:noProof/>
          </w:rPr>
          <w:t xml:space="preserve"> </w:t>
        </w:r>
      </w:ins>
      <w:ins w:id="397" w:author="Stefan Bjornander" w:date="2015-04-25T14:30:00Z">
        <w:r w:rsidRPr="00903DBA">
          <w:rPr>
            <w:noProof/>
          </w:rPr>
          <w:t xml:space="preserve">to be defined later. </w:t>
        </w:r>
      </w:ins>
      <w:ins w:id="398" w:author="Stefan Bjornander" w:date="2015-04-25T14:32:00Z">
        <w:r w:rsidRPr="00903DBA">
          <w:rPr>
            <w:noProof/>
          </w:rPr>
          <w:t xml:space="preserve">In that case, the member </w:t>
        </w:r>
      </w:ins>
      <w:r w:rsidRPr="00903DBA">
        <w:rPr>
          <w:noProof/>
        </w:rPr>
        <w:t>map</w:t>
      </w:r>
      <w:ins w:id="399" w:author="Stefan Bjornander" w:date="2015-04-25T14:32:00Z">
        <w:r w:rsidRPr="00903DBA">
          <w:rPr>
            <w:noProof/>
          </w:rPr>
          <w:t xml:space="preserve"> is given the value null</w:t>
        </w:r>
      </w:ins>
      <w:ins w:id="400" w:author="Stefan Bjornander" w:date="2015-04-25T14:33:00Z">
        <w:r w:rsidRPr="00903DBA">
          <w:rPr>
            <w:noProof/>
          </w:rPr>
          <w:t xml:space="preserve"> and the struct or union is consider incomplete.</w:t>
        </w:r>
      </w:ins>
      <w:ins w:id="401" w:author="Stefan Bjornander" w:date="2015-04-25T14:34:00Z">
        <w:r w:rsidRPr="00903DBA">
          <w:rPr>
            <w:noProof/>
          </w:rPr>
          <w:t xml:space="preserve"> Variables </w:t>
        </w:r>
      </w:ins>
      <w:r w:rsidR="0051694F">
        <w:rPr>
          <w:noProof/>
        </w:rPr>
        <w:t xml:space="preserve">of </w:t>
      </w:r>
      <w:ins w:id="402" w:author="Stefan Bjornander" w:date="2015-04-25T14:34:00Z">
        <w:r w:rsidRPr="00903DBA">
          <w:rPr>
            <w:noProof/>
          </w:rPr>
          <w:t>array</w:t>
        </w:r>
      </w:ins>
      <w:r w:rsidR="0051694F">
        <w:rPr>
          <w:noProof/>
        </w:rPr>
        <w:t>, struct, or union</w:t>
      </w:r>
      <w:ins w:id="403" w:author="Stefan Bjornander" w:date="2015-04-25T14:34:00Z">
        <w:r w:rsidRPr="00903DBA">
          <w:rPr>
            <w:noProof/>
          </w:rPr>
          <w:t xml:space="preserve"> type </w:t>
        </w:r>
      </w:ins>
      <w:r w:rsidR="0051694F">
        <w:rPr>
          <w:noProof/>
        </w:rPr>
        <w:t>m</w:t>
      </w:r>
      <w:ins w:id="404" w:author="Stefan Bjornander" w:date="2015-04-25T14:34:00Z">
        <w:r w:rsidRPr="00903DBA">
          <w:rPr>
            <w:noProof/>
          </w:rPr>
          <w:t>ust be 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10A5D33C" w:rsidR="008C07AF" w:rsidRPr="00903DBA" w:rsidRDefault="00CC1DF4" w:rsidP="0060539D">
      <w:pPr>
        <w:pStyle w:val="Heading3"/>
        <w:rPr>
          <w:highlight w:val="white"/>
        </w:rPr>
      </w:pPr>
      <w:bookmarkStart w:id="405" w:name="_Toc98936355"/>
      <w:r>
        <w:rPr>
          <w:highlight w:val="white"/>
        </w:rPr>
        <w:t>&lt;</w:t>
      </w:r>
      <w:proofErr w:type="spellStart"/>
      <w:r>
        <w:rPr>
          <w:highlight w:val="white"/>
        </w:rPr>
        <w:t>h3</w:t>
      </w:r>
      <w:proofErr w:type="spellEnd"/>
      <w:r>
        <w:rPr>
          <w:highlight w:val="white"/>
        </w:rPr>
        <w:t>&gt;Constant and Volatile&lt;/</w:t>
      </w:r>
      <w:proofErr w:type="spellStart"/>
      <w:r>
        <w:rPr>
          <w:highlight w:val="white"/>
        </w:rPr>
        <w:t>h3</w:t>
      </w:r>
      <w:proofErr w:type="spellEnd"/>
      <w:r>
        <w:rPr>
          <w:highlight w:val="white"/>
        </w:rPr>
        <w:t>&gt;</w:t>
      </w:r>
      <w:bookmarkEnd w:id="405"/>
    </w:p>
    <w:p w14:paraId="66A16E10" w14:textId="4A7B8A14" w:rsidR="00B864B2" w:rsidRPr="00903DBA" w:rsidRDefault="00B864B2">
      <w:pPr>
        <w:pPrChange w:id="406" w:author="Stefan Bjornander" w:date="2015-04-25T10:27:00Z">
          <w:pPr>
            <w:pStyle w:val="Heading3"/>
          </w:pPr>
        </w:pPrChange>
      </w:pPr>
      <w:ins w:id="407" w:author="Stefan Bjornander" w:date="2015-04-25T10:30:00Z">
        <w:r w:rsidRPr="00903DBA">
          <w:t xml:space="preserve">The idea of the </w:t>
        </w:r>
      </w:ins>
      <w:r w:rsidR="00D4318D">
        <w:rPr>
          <w:rStyle w:val="KeyWord0"/>
        </w:rPr>
        <w:t>&lt;k&gt;</w:t>
      </w:r>
      <w:ins w:id="408" w:author="Stefan Bjornander" w:date="2015-04-25T10:30:00Z">
        <w:r w:rsidR="00D4318D" w:rsidRPr="0051694F">
          <w:rPr>
            <w:rStyle w:val="KeyWord0"/>
          </w:rPr>
          <w:t>volatile</w:t>
        </w:r>
      </w:ins>
      <w:r w:rsidR="00D4318D">
        <w:rPr>
          <w:rStyle w:val="KeyWord0"/>
        </w:rPr>
        <w:t>&lt;/k&gt;</w:t>
      </w:r>
      <w:ins w:id="409" w:author="Stefan Bjornander" w:date="2015-04-25T10:30:00Z">
        <w:r w:rsidRPr="00903DBA">
          <w:t xml:space="preserve"> </w:t>
        </w:r>
      </w:ins>
      <w:ins w:id="410" w:author="Stefan Bjornander" w:date="2015-04-25T10:31:00Z">
        <w:r w:rsidRPr="00903DBA">
          <w:t xml:space="preserve">qualifier is to </w:t>
        </w:r>
      </w:ins>
      <w:ins w:id="411" w:author="Stefan Bjornander" w:date="2015-04-25T10:30:00Z">
        <w:r w:rsidRPr="00903DBA">
          <w:t xml:space="preserve">prevent optimization, and since this book </w:t>
        </w:r>
      </w:ins>
      <w:ins w:id="412" w:author="Stefan Bjornander" w:date="2015-04-25T10:31:00Z">
        <w:r w:rsidRPr="00903DBA">
          <w:t>is focused on optimization techniques</w:t>
        </w:r>
      </w:ins>
      <w:r w:rsidR="001832E0" w:rsidRPr="00903DBA">
        <w:t>,</w:t>
      </w:r>
      <w:ins w:id="413" w:author="Stefan Bjornander" w:date="2015-04-25T10:31:00Z">
        <w:r w:rsidRPr="00903DBA">
          <w:t xml:space="preserve"> we have no real use for the </w:t>
        </w:r>
      </w:ins>
      <w:r w:rsidR="00D4318D">
        <w:rPr>
          <w:rStyle w:val="KeyWord0"/>
        </w:rPr>
        <w:t>&lt;k&gt;</w:t>
      </w:r>
      <w:ins w:id="414" w:author="Stefan Bjornander" w:date="2015-04-25T10:31:00Z">
        <w:r w:rsidR="00D4318D" w:rsidRPr="0051694F">
          <w:rPr>
            <w:rStyle w:val="KeyWord0"/>
          </w:rPr>
          <w:t>volatile</w:t>
        </w:r>
      </w:ins>
      <w:r w:rsidR="00D4318D">
        <w:rPr>
          <w:rStyle w:val="KeyWord0"/>
        </w:rPr>
        <w:t>&lt;/k&gt;</w:t>
      </w:r>
      <w:ins w:id="415" w:author="Stefan Bjornander" w:date="2015-04-25T10:31:00Z">
        <w:r w:rsidRPr="00903DBA">
          <w:t xml:space="preserv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ins>
      <w:r w:rsidR="00D4318D">
        <w:rPr>
          <w:rStyle w:val="KeyWord0"/>
        </w:rPr>
        <w:t>&lt;k&gt;</w:t>
      </w:r>
      <w:ins w:id="418" w:author="Stefan Bjornander" w:date="2015-04-25T10:31:00Z">
        <w:r w:rsidR="00D4318D" w:rsidRPr="00903DBA">
          <w:rPr>
            <w:rStyle w:val="KeyWord0"/>
            <w:rPrChange w:id="419" w:author="Stefan Bjornander" w:date="2015-04-25T10:32:00Z">
              <w:rPr>
                <w:rStyle w:val="CodeInText"/>
                <w:b/>
                <w:sz w:val="32"/>
              </w:rPr>
            </w:rPrChange>
          </w:rPr>
          <w:t>m_volatile</w:t>
        </w:r>
      </w:ins>
      <w:r w:rsidR="00D4318D">
        <w:rPr>
          <w:rStyle w:val="KeyWord0"/>
        </w:rPr>
        <w:t>&lt;/k&gt;</w:t>
      </w:r>
      <w:ins w:id="420" w:author="Stefan Bjornander" w:date="2015-04-25T10:31:00Z">
        <w:r w:rsidRPr="00903DBA">
          <w:t xml:space="preserve"> field in the </w:t>
        </w:r>
      </w:ins>
      <w:r w:rsidR="00D4318D">
        <w:rPr>
          <w:rStyle w:val="KeyWord0"/>
        </w:rPr>
        <w:t>&lt;k&gt;</w:t>
      </w:r>
      <w:ins w:id="421" w:author="Stefan Bjornander" w:date="2015-04-25T10:31:00Z">
        <w:r w:rsidR="00D4318D" w:rsidRPr="00903DBA">
          <w:rPr>
            <w:rStyle w:val="KeyWord0"/>
            <w:rPrChange w:id="422" w:author="Stefan Bjornander" w:date="2015-04-25T10:32:00Z">
              <w:rPr>
                <w:rStyle w:val="CodeInText"/>
                <w:b/>
                <w:sz w:val="32"/>
              </w:rPr>
            </w:rPrChange>
          </w:rPr>
          <w:t>Type</w:t>
        </w:r>
      </w:ins>
      <w:r w:rsidR="00D4318D">
        <w:rPr>
          <w:rStyle w:val="KeyWord0"/>
        </w:rPr>
        <w:t>&lt;/k&gt;</w:t>
      </w:r>
      <w:ins w:id="423" w:author="Stefan Bjornander" w:date="2015-04-25T10:31:00Z">
        <w:r w:rsidRPr="00903DBA">
          <w:t xml:space="preserve"> class.</w:t>
        </w:r>
      </w:ins>
      <w:r w:rsidR="001832E0" w:rsidRPr="00903DBA">
        <w:t xml:space="preserve"> </w:t>
      </w:r>
      <w:r w:rsidR="000F0901">
        <w:t>I</w:t>
      </w:r>
      <w:r w:rsidR="00CE22F5">
        <w:t>n this book, i</w:t>
      </w:r>
      <w:r w:rsidR="000F0901">
        <w:t>t</w:t>
      </w:r>
      <w:r w:rsidR="001832E0" w:rsidRPr="00903DBA">
        <w:t xml:space="preserv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7256F08B" w:rsidR="006E1FB9" w:rsidRPr="00903DBA" w:rsidRDefault="0026755D" w:rsidP="0026755D">
      <w:pPr>
        <w:rPr>
          <w:color w:val="auto"/>
        </w:rPr>
      </w:pPr>
      <w:r w:rsidRPr="00903DBA">
        <w:t>A</w:t>
      </w:r>
      <w:ins w:id="424" w:author="Stefan Bjornander" w:date="2015-04-25T10:28:00Z">
        <w:r w:rsidRPr="00903DBA">
          <w:t xml:space="preserve"> type is constant if its field </w:t>
        </w:r>
      </w:ins>
      <w:r w:rsidR="00D4318D">
        <w:rPr>
          <w:rStyle w:val="KeyWord0"/>
        </w:rPr>
        <w:t>&lt;k&gt;</w:t>
      </w:r>
      <w:ins w:id="425" w:author="Stefan Bjornander" w:date="2015-04-25T10:28:00Z">
        <w:r w:rsidR="00D4318D" w:rsidRPr="00903DBA">
          <w:rPr>
            <w:rStyle w:val="KeyWord0"/>
            <w:rPrChange w:id="426" w:author="Stefan Bjornander" w:date="2015-04-25T10:28:00Z">
              <w:rPr>
                <w:rStyle w:val="CodeInText"/>
              </w:rPr>
            </w:rPrChange>
          </w:rPr>
          <w:t>m_constant</w:t>
        </w:r>
      </w:ins>
      <w:r w:rsidR="00D4318D">
        <w:rPr>
          <w:rStyle w:val="KeyWord0"/>
        </w:rPr>
        <w:t>&lt;/k&gt;</w:t>
      </w:r>
      <w:ins w:id="427" w:author="Stefan Bjornander" w:date="2015-04-25T10:28:00Z">
        <w:r w:rsidRPr="00903DBA">
          <w:t xml:space="preserve"> is true. </w:t>
        </w:r>
      </w:ins>
      <w:r w:rsidR="00CE22F5">
        <w:t>A</w:t>
      </w:r>
      <w:ins w:id="428" w:author="Stefan Bjornander" w:date="2015-04-25T10:28:00Z">
        <w:r w:rsidRPr="00903DBA">
          <w:t xml:space="preserve"> struct or union is </w:t>
        </w:r>
      </w:ins>
      <w:r w:rsidR="00D96162" w:rsidRPr="00903DBA">
        <w:t>c</w:t>
      </w:r>
      <w:ins w:id="429" w:author="Stefan Bjornander" w:date="2015-04-25T10:29:00Z">
        <w:r w:rsidRPr="00903DBA">
          <w:t>onstant</w:t>
        </w:r>
      </w:ins>
      <w:ins w:id="430" w:author="Stefan Bjornander" w:date="2015-04-25T10:28:00Z">
        <w:r w:rsidRPr="00903DBA">
          <w:t xml:space="preserve"> if </w:t>
        </w:r>
      </w:ins>
      <w:ins w:id="431"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32" w:author="Stefan Bjornander" w:date="2015-04-25T10:29:00Z">
        <w:r w:rsidRPr="00903DBA">
          <w:t xml:space="preserve"> </w:t>
        </w:r>
      </w:ins>
      <w:r w:rsidR="00C04FC7" w:rsidRPr="00903DBA">
        <w:t xml:space="preserve">if </w:t>
      </w:r>
      <w:ins w:id="433" w:author="Stefan Bjornander" w:date="2015-04-25T10:29:00Z">
        <w:r w:rsidRPr="00903DBA">
          <w:t xml:space="preserve">is any of its members </w:t>
        </w:r>
      </w:ins>
      <w:r w:rsidR="00CE22F5">
        <w:t xml:space="preserve">is, </w:t>
      </w:r>
      <w:ins w:id="434" w:author="Stefan Bjornander" w:date="2015-04-25T10:30:00Z">
        <w:r w:rsidRPr="00903DBA">
          <w:t>recursively</w:t>
        </w:r>
      </w:ins>
      <w:r w:rsidR="00CE22F5">
        <w:t>,</w:t>
      </w:r>
      <w:ins w:id="435"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lastRenderedPageBreak/>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25FEAAFF" w:rsidR="00A86C0C" w:rsidRPr="00903DBA" w:rsidRDefault="00CC1DF4" w:rsidP="0060539D">
      <w:pPr>
        <w:pStyle w:val="Heading3"/>
        <w:rPr>
          <w:highlight w:val="white"/>
        </w:rPr>
      </w:pPr>
      <w:bookmarkStart w:id="436" w:name="_Toc98936356"/>
      <w:r>
        <w:rPr>
          <w:highlight w:val="white"/>
        </w:rPr>
        <w:t>&lt;</w:t>
      </w:r>
      <w:proofErr w:type="spellStart"/>
      <w:r>
        <w:rPr>
          <w:highlight w:val="white"/>
        </w:rPr>
        <w:t>h3</w:t>
      </w:r>
      <w:proofErr w:type="spellEnd"/>
      <w:r>
        <w:rPr>
          <w:highlight w:val="white"/>
        </w:rPr>
        <w:t>&gt;Hash Code and Equals&lt;/</w:t>
      </w:r>
      <w:proofErr w:type="spellStart"/>
      <w:r>
        <w:rPr>
          <w:highlight w:val="white"/>
        </w:rPr>
        <w:t>h3</w:t>
      </w:r>
      <w:proofErr w:type="spellEnd"/>
      <w:r>
        <w:rPr>
          <w:highlight w:val="white"/>
        </w:rPr>
        <w:t>&gt;</w:t>
      </w:r>
      <w:bookmarkEnd w:id="436"/>
    </w:p>
    <w:p w14:paraId="59ED11FD" w14:textId="5250C154" w:rsidR="006E1FB9" w:rsidRPr="00903DBA" w:rsidRDefault="0031522E" w:rsidP="0031522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GetHashCode</w:t>
      </w:r>
      <w:r w:rsidR="00D4318D">
        <w:rPr>
          <w:rStyle w:val="KeyWord0"/>
          <w:highlight w:val="white"/>
        </w:rPr>
        <w:t>&lt;/k&gt;</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00D4318D">
        <w:rPr>
          <w:rStyle w:val="KeyWord0"/>
          <w:highlight w:val="white"/>
        </w:rPr>
        <w:t>&lt;k&gt;</w:t>
      </w:r>
      <w:r w:rsidR="00D4318D" w:rsidRPr="00903DBA">
        <w:rPr>
          <w:rStyle w:val="KeyWord0"/>
          <w:highlight w:val="white"/>
        </w:rPr>
        <w:t>Equals</w:t>
      </w:r>
      <w:r w:rsidR="00D4318D">
        <w:rPr>
          <w:rStyle w:val="KeyWord0"/>
          <w:highlight w:val="white"/>
        </w:rPr>
        <w:t>&lt;/k&gt;</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904D2B4" w:rsidR="00B95083" w:rsidRPr="00903DBA" w:rsidRDefault="00B95083">
      <w:r w:rsidRPr="00903DBA">
        <w:t xml:space="preserve">The </w:t>
      </w:r>
      <w:r w:rsidR="00D4318D">
        <w:rPr>
          <w:rStyle w:val="KeyWord0"/>
        </w:rPr>
        <w:t>&lt;k&gt;</w:t>
      </w:r>
      <w:r w:rsidR="00D4318D" w:rsidRPr="00E877EB">
        <w:rPr>
          <w:rStyle w:val="KeyWord0"/>
        </w:rPr>
        <w:t>Equals</w:t>
      </w:r>
      <w:r w:rsidR="00D4318D">
        <w:rPr>
          <w:rStyle w:val="KeyWord0"/>
        </w:rPr>
        <w:t>&lt;/k&gt;</w:t>
      </w:r>
      <w:r w:rsidRPr="00903DBA">
        <w:t xml:space="preserve">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1EFE5799" w:rsidR="006E1FB9" w:rsidRPr="00903DBA" w:rsidRDefault="006E1FB9" w:rsidP="006E1FB9">
      <w:pPr>
        <w:pStyle w:val="Code"/>
        <w:rPr>
          <w:highlight w:val="white"/>
        </w:rPr>
      </w:pPr>
      <w:r w:rsidRPr="00903DBA">
        <w:rPr>
          <w:highlight w:val="white"/>
        </w:rPr>
        <w:t xml:space="preserve">      if (obj is Type</w:t>
      </w:r>
      <w:r w:rsidR="00EA7FDC">
        <w:rPr>
          <w:highlight w:val="white"/>
        </w:rPr>
        <w:t xml:space="preserve"> </w:t>
      </w:r>
      <w:r w:rsidR="00EA7FDC" w:rsidRPr="00903DBA">
        <w:rPr>
          <w:highlight w:val="white"/>
        </w:rPr>
        <w:t>type</w:t>
      </w:r>
      <w:r w:rsidRPr="00903DBA">
        <w:rPr>
          <w:highlight w:val="white"/>
        </w:rPr>
        <w:t>) {</w:t>
      </w: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7" w:author="Stefan Bjornander" w:date="2015-04-25T14:35:00Z">
        <w:r w:rsidRPr="00903DBA">
          <w:t>Two pointer</w:t>
        </w:r>
      </w:ins>
      <w:r w:rsidRPr="00903DBA">
        <w:rPr>
          <w:noProof/>
        </w:rPr>
        <w:t>s</w:t>
      </w:r>
      <w:ins w:id="438" w:author="Stefan Bjornander" w:date="2015-04-25T14:35:00Z">
        <w:r w:rsidRPr="00903DBA">
          <w:rPr>
            <w:noProof/>
          </w:rPr>
          <w:t xml:space="preserve"> are </w:t>
        </w:r>
      </w:ins>
      <w:r w:rsidRPr="00903DBA">
        <w:rPr>
          <w:noProof/>
        </w:rPr>
        <w:t xml:space="preserve">considered to be </w:t>
      </w:r>
      <w:ins w:id="439" w:author="Stefan Bjornander" w:date="2015-04-25T14:35:00Z">
        <w:r w:rsidRPr="00903DBA">
          <w:rPr>
            <w:noProof/>
          </w:rPr>
          <w:t>equal if the type</w:t>
        </w:r>
      </w:ins>
      <w:r w:rsidRPr="00903DBA">
        <w:rPr>
          <w:noProof/>
        </w:rPr>
        <w:t>s</w:t>
      </w:r>
      <w:ins w:id="440"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41" w:author="Stefan Bjornander" w:date="2015-04-25T14:56:00Z">
        <w:r w:rsidRPr="00903DBA">
          <w:rPr>
            <w:noProof/>
          </w:rPr>
          <w:t xml:space="preserve">wo arrays are </w:t>
        </w:r>
      </w:ins>
      <w:r w:rsidRPr="00903DBA">
        <w:rPr>
          <w:noProof/>
        </w:rPr>
        <w:t xml:space="preserve">equal </w:t>
      </w:r>
      <w:ins w:id="442" w:author="Stefan Bjornander" w:date="2015-04-25T17:26:00Z">
        <w:r w:rsidRPr="00903DBA">
          <w:rPr>
            <w:noProof/>
          </w:rPr>
          <w:t>if</w:t>
        </w:r>
      </w:ins>
      <w:r w:rsidRPr="00903DBA">
        <w:rPr>
          <w:noProof/>
        </w:rPr>
        <w:t xml:space="preserve"> </w:t>
      </w:r>
      <w:ins w:id="443"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D4EF8D0" w:rsidR="006E1FB9" w:rsidRPr="00903DBA" w:rsidRDefault="00B40B97" w:rsidP="00B40B97">
      <w:pPr>
        <w:rPr>
          <w:color w:val="auto"/>
        </w:rPr>
      </w:pPr>
      <w:ins w:id="444" w:author="Stefan Bjornander" w:date="2015-04-25T14:58:00Z">
        <w:r w:rsidRPr="00903DBA">
          <w:rPr>
            <w:noProof/>
          </w:rPr>
          <w:t>Two struct</w:t>
        </w:r>
      </w:ins>
      <w:ins w:id="445" w:author="Stefan Bjornander" w:date="2015-04-25T16:07:00Z">
        <w:r w:rsidRPr="00903DBA">
          <w:rPr>
            <w:noProof/>
          </w:rPr>
          <w:t>s</w:t>
        </w:r>
      </w:ins>
      <w:ins w:id="446" w:author="Stefan Bjornander" w:date="2015-04-25T14:58:00Z">
        <w:r w:rsidRPr="00903DBA">
          <w:rPr>
            <w:noProof/>
          </w:rPr>
          <w:t xml:space="preserve"> or unions are equal if </w:t>
        </w:r>
      </w:ins>
      <w:ins w:id="447" w:author="Stefan Bjornander" w:date="2015-04-25T16:06:00Z">
        <w:r w:rsidRPr="00903DBA">
          <w:rPr>
            <w:noProof/>
          </w:rPr>
          <w:t xml:space="preserve">they both are incomplete </w:t>
        </w:r>
      </w:ins>
      <w:r w:rsidRPr="00903DBA">
        <w:rPr>
          <w:noProof/>
        </w:rPr>
        <w:t xml:space="preserve">(their member maps are null) </w:t>
      </w:r>
      <w:ins w:id="448" w:author="Stefan Bjornander" w:date="2015-04-25T16:06:00Z">
        <w:r w:rsidRPr="00903DBA">
          <w:rPr>
            <w:noProof/>
          </w:rPr>
          <w:t xml:space="preserve">or if </w:t>
        </w:r>
      </w:ins>
      <w:ins w:id="449" w:author="Stefan Bjornander" w:date="2015-04-25T14:58:00Z">
        <w:r w:rsidRPr="00903DBA">
          <w:rPr>
            <w:noProof/>
          </w:rPr>
          <w:t xml:space="preserve">their member </w:t>
        </w:r>
      </w:ins>
      <w:r w:rsidRPr="00903DBA">
        <w:rPr>
          <w:noProof/>
        </w:rPr>
        <w:t>maps</w:t>
      </w:r>
      <w:ins w:id="450" w:author="Stefan Bjornander" w:date="2015-04-25T14:58:00Z">
        <w:r w:rsidRPr="00903DBA">
          <w:rPr>
            <w:noProof/>
          </w:rPr>
          <w:t xml:space="preserve"> are equal</w:t>
        </w:r>
      </w:ins>
      <w:ins w:id="451" w:author="Stefan Bjornander" w:date="2015-04-25T16:07:00Z">
        <w:r w:rsidRPr="00903DBA">
          <w:rPr>
            <w:noProof/>
          </w:rPr>
          <w:t>. N</w:t>
        </w:r>
      </w:ins>
      <w:ins w:id="452" w:author="Stefan Bjornander" w:date="2015-04-25T16:05:00Z">
        <w:r w:rsidRPr="00903DBA">
          <w:rPr>
            <w:noProof/>
          </w:rPr>
          <w:t xml:space="preserve">ote that they </w:t>
        </w:r>
      </w:ins>
      <w:r w:rsidRPr="00903DBA">
        <w:rPr>
          <w:noProof/>
        </w:rPr>
        <w:t xml:space="preserve">must not only </w:t>
      </w:r>
      <w:ins w:id="453" w:author="Stefan Bjornander" w:date="2015-04-25T16:06:00Z">
        <w:r w:rsidRPr="00903DBA">
          <w:rPr>
            <w:noProof/>
          </w:rPr>
          <w:t>have the same members, the</w:t>
        </w:r>
      </w:ins>
      <w:r w:rsidRPr="00903DBA">
        <w:rPr>
          <w:noProof/>
        </w:rPr>
        <w:t xml:space="preserve"> members</w:t>
      </w:r>
      <w:ins w:id="454" w:author="Stefan Bjornander" w:date="2015-04-25T16:06:00Z">
        <w:r w:rsidRPr="00903DBA">
          <w:rPr>
            <w:noProof/>
          </w:rPr>
          <w:t xml:space="preserve"> </w:t>
        </w:r>
      </w:ins>
      <w:r w:rsidRPr="00903DBA">
        <w:rPr>
          <w:noProof/>
        </w:rPr>
        <w:t xml:space="preserve">must also appear in the </w:t>
      </w:r>
      <w:ins w:id="455"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193161E6" w:rsidR="006E1FB9" w:rsidRPr="00903DBA" w:rsidRDefault="000B4F48" w:rsidP="000B4F48">
      <w:pPr>
        <w:rPr>
          <w:highlight w:val="white"/>
        </w:rPr>
      </w:pPr>
      <w:ins w:id="456" w:author="Stefan Bjornander" w:date="2015-04-25T16:08:00Z">
        <w:r w:rsidRPr="00903DBA">
          <w:rPr>
            <w:noProof/>
          </w:rPr>
          <w:t>Two functions are equal if their return types are equal, they have the same style (old or new) and their type lists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492109" w:rsidRDefault="00A17B20" w:rsidP="00A17B20">
      <w:pPr>
        <w:pStyle w:val="Code"/>
        <w:rPr>
          <w:highlight w:val="white"/>
          <w:lang w:val="sv-SE"/>
        </w:rPr>
      </w:pPr>
      <w:r w:rsidRPr="00903DBA">
        <w:rPr>
          <w:highlight w:val="white"/>
        </w:rPr>
        <w:lastRenderedPageBreak/>
        <w:t xml:space="preserve">                     </w:t>
      </w:r>
      <w:r w:rsidRPr="00492109">
        <w:rPr>
          <w:highlight w:val="white"/>
          <w:lang w:val="sv-SE"/>
        </w:rPr>
        <w:t>(((m_typeList == null) &amp;&amp; (type.m_typeList == null)) ||</w:t>
      </w:r>
    </w:p>
    <w:p w14:paraId="504521A6" w14:textId="77777777" w:rsidR="00A17B20" w:rsidRPr="00492109" w:rsidRDefault="00A17B20" w:rsidP="00A17B20">
      <w:pPr>
        <w:pStyle w:val="Code"/>
        <w:rPr>
          <w:highlight w:val="white"/>
          <w:lang w:val="sv-SE"/>
        </w:rPr>
      </w:pPr>
      <w:r w:rsidRPr="00492109">
        <w:rPr>
          <w:highlight w:val="white"/>
          <w:lang w:val="sv-SE"/>
        </w:rPr>
        <w:t xml:space="preserve">                      ((m_typeList != null) &amp;&amp; (type.m_typeList != null) &amp;&amp;</w:t>
      </w:r>
    </w:p>
    <w:p w14:paraId="0728BBB8" w14:textId="77777777" w:rsidR="00A17B20" w:rsidRPr="00903DBA" w:rsidRDefault="00A17B20" w:rsidP="00A17B20">
      <w:pPr>
        <w:pStyle w:val="Code"/>
        <w:rPr>
          <w:highlight w:val="white"/>
        </w:rPr>
      </w:pPr>
      <w:r w:rsidRPr="00492109">
        <w:rPr>
          <w:highlight w:val="white"/>
          <w:lang w:val="sv-SE"/>
        </w:rPr>
        <w:t xml:space="preserve">                     </w:t>
      </w:r>
      <w:r w:rsidRPr="00903DBA">
        <w:rPr>
          <w:highlight w:val="white"/>
        </w:rPr>
        <w:t>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56FADF16" w:rsidR="00FC32A3" w:rsidRPr="00903DBA" w:rsidRDefault="00CC1DF4" w:rsidP="0060539D">
      <w:pPr>
        <w:pStyle w:val="Heading3"/>
        <w:rPr>
          <w:highlight w:val="white"/>
        </w:rPr>
      </w:pPr>
      <w:bookmarkStart w:id="457" w:name="_Toc98936357"/>
      <w:r>
        <w:rPr>
          <w:highlight w:val="white"/>
        </w:rPr>
        <w:t>&lt;</w:t>
      </w:r>
      <w:proofErr w:type="spellStart"/>
      <w:r>
        <w:rPr>
          <w:highlight w:val="white"/>
        </w:rPr>
        <w:t>h3</w:t>
      </w:r>
      <w:proofErr w:type="spellEnd"/>
      <w:r>
        <w:rPr>
          <w:highlight w:val="white"/>
        </w:rPr>
        <w:t>&gt;Predefined Types&lt;/</w:t>
      </w:r>
      <w:proofErr w:type="spellStart"/>
      <w:r>
        <w:rPr>
          <w:highlight w:val="white"/>
        </w:rPr>
        <w:t>h3</w:t>
      </w:r>
      <w:proofErr w:type="spellEnd"/>
      <w:r>
        <w:rPr>
          <w:highlight w:val="white"/>
        </w:rPr>
        <w:t>&gt;</w:t>
      </w:r>
      <w:bookmarkEnd w:id="457"/>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4430528D" w14:textId="77777777" w:rsidR="00E21B2F" w:rsidRPr="00E21B2F" w:rsidRDefault="00E21B2F" w:rsidP="00E21B2F">
      <w:pPr>
        <w:pStyle w:val="Code"/>
      </w:pPr>
      <w:bookmarkStart w:id="458" w:name="_Toc98936358"/>
      <w:r w:rsidRPr="00E21B2F">
        <w:t xml:space="preserve">    public static Type SignedShortIntegerType = new(Sort.SignedShortInt);</w:t>
      </w:r>
    </w:p>
    <w:p w14:paraId="0CDBCBF5" w14:textId="77777777" w:rsidR="00E21B2F" w:rsidRPr="00E21B2F" w:rsidRDefault="00E21B2F" w:rsidP="00E21B2F">
      <w:pPr>
        <w:pStyle w:val="Code"/>
      </w:pPr>
      <w:r w:rsidRPr="00E21B2F">
        <w:t xml:space="preserve">    public static Type UnsignedShortIntegerType = new(Sort.UnsignedShortInt);</w:t>
      </w:r>
    </w:p>
    <w:p w14:paraId="672C3C96" w14:textId="77777777" w:rsidR="00E21B2F" w:rsidRPr="00E21B2F" w:rsidRDefault="00E21B2F" w:rsidP="00E21B2F">
      <w:pPr>
        <w:pStyle w:val="Code"/>
      </w:pPr>
      <w:r w:rsidRPr="00E21B2F">
        <w:t xml:space="preserve">    public static Type SignedIntegerType = new Type(Sort.SignedInt);</w:t>
      </w:r>
    </w:p>
    <w:p w14:paraId="271D2461" w14:textId="77777777" w:rsidR="00E21B2F" w:rsidRPr="00E21B2F" w:rsidRDefault="00E21B2F" w:rsidP="00E21B2F">
      <w:pPr>
        <w:pStyle w:val="Code"/>
      </w:pPr>
      <w:r w:rsidRPr="00E21B2F">
        <w:t xml:space="preserve">    public static Type UnsignedIntegerType = new Type(Sort.UnsignedInt);</w:t>
      </w:r>
    </w:p>
    <w:p w14:paraId="24096792" w14:textId="77777777" w:rsidR="00E21B2F" w:rsidRPr="00E21B2F" w:rsidRDefault="00E21B2F" w:rsidP="00E21B2F">
      <w:pPr>
        <w:pStyle w:val="Code"/>
      </w:pPr>
      <w:r w:rsidRPr="00E21B2F">
        <w:t xml:space="preserve">    public static Type SignedLongIntegerType = new Type(Sort.SignedLongInt);</w:t>
      </w:r>
    </w:p>
    <w:p w14:paraId="17D706B6" w14:textId="5F4562AC" w:rsidR="00E21B2F" w:rsidRPr="00E21B2F" w:rsidRDefault="00E21B2F" w:rsidP="00E21B2F">
      <w:pPr>
        <w:pStyle w:val="Code"/>
      </w:pPr>
      <w:r w:rsidRPr="00E21B2F">
        <w:t xml:space="preserve">    public static Type UnsignedLongIntegerType = new(Sort.UnsignedLongInt);</w:t>
      </w:r>
    </w:p>
    <w:p w14:paraId="2F293036" w14:textId="77777777" w:rsidR="00E21B2F" w:rsidRPr="00E21B2F" w:rsidRDefault="00E21B2F" w:rsidP="00E21B2F">
      <w:pPr>
        <w:pStyle w:val="Code"/>
      </w:pPr>
      <w:r w:rsidRPr="00E21B2F">
        <w:t xml:space="preserve">    public static Type FloatType = new Type(Sort.Float);</w:t>
      </w:r>
    </w:p>
    <w:p w14:paraId="5A2B5504" w14:textId="77777777" w:rsidR="00E21B2F" w:rsidRPr="00E21B2F" w:rsidRDefault="00E21B2F" w:rsidP="00E21B2F">
      <w:pPr>
        <w:pStyle w:val="Code"/>
      </w:pPr>
      <w:r w:rsidRPr="00E21B2F">
        <w:t xml:space="preserve">    public static Type DoubleType = new Type(Sort.Double);</w:t>
      </w:r>
    </w:p>
    <w:p w14:paraId="4B696CA5" w14:textId="77777777" w:rsidR="00E21B2F" w:rsidRPr="00E21B2F" w:rsidRDefault="00E21B2F" w:rsidP="00E21B2F">
      <w:pPr>
        <w:pStyle w:val="Code"/>
      </w:pPr>
      <w:r w:rsidRPr="00E21B2F">
        <w:t xml:space="preserve">    public static Type LongDoubleType = new Type(Sort.LongDouble);</w:t>
      </w:r>
    </w:p>
    <w:p w14:paraId="2679C8E4" w14:textId="77777777" w:rsidR="00E21B2F" w:rsidRPr="00E21B2F" w:rsidRDefault="00E21B2F" w:rsidP="00E21B2F">
      <w:pPr>
        <w:pStyle w:val="Code"/>
      </w:pPr>
      <w:r w:rsidRPr="00E21B2F">
        <w:t xml:space="preserve">    public static Type SignedCharType = new Type(Sort.SignedChar);</w:t>
      </w:r>
    </w:p>
    <w:p w14:paraId="291C893A" w14:textId="77777777" w:rsidR="00E21B2F" w:rsidRPr="00E21B2F" w:rsidRDefault="00E21B2F" w:rsidP="00E21B2F">
      <w:pPr>
        <w:pStyle w:val="Code"/>
      </w:pPr>
      <w:r w:rsidRPr="00E21B2F">
        <w:t xml:space="preserve">    public static Type UnsignedCharType = new Type(Sort.UnsignedChar);</w:t>
      </w:r>
    </w:p>
    <w:p w14:paraId="46C94AF7" w14:textId="77777777" w:rsidR="00E21B2F" w:rsidRPr="00E21B2F" w:rsidRDefault="00E21B2F" w:rsidP="00E21B2F">
      <w:pPr>
        <w:pStyle w:val="Code"/>
      </w:pPr>
      <w:r w:rsidRPr="00E21B2F">
        <w:t xml:space="preserve">    public static Type StringType = new Type(Sort.String);</w:t>
      </w:r>
    </w:p>
    <w:p w14:paraId="334DB7DA" w14:textId="77777777" w:rsidR="00E21B2F" w:rsidRPr="00E21B2F" w:rsidRDefault="00E21B2F" w:rsidP="00E21B2F">
      <w:pPr>
        <w:pStyle w:val="Code"/>
      </w:pPr>
      <w:r w:rsidRPr="00E21B2F">
        <w:t xml:space="preserve">    public static Type IntegerPointerType = new Type(SignedIntegerType);</w:t>
      </w:r>
    </w:p>
    <w:p w14:paraId="47930308" w14:textId="77777777" w:rsidR="00E21B2F" w:rsidRPr="00E21B2F" w:rsidRDefault="00E21B2F" w:rsidP="00E21B2F">
      <w:pPr>
        <w:pStyle w:val="Code"/>
      </w:pPr>
      <w:r w:rsidRPr="00E21B2F">
        <w:t xml:space="preserve">    public static Type VoidPointerType = new Type(new Type(Sort.Void));</w:t>
      </w:r>
    </w:p>
    <w:p w14:paraId="6DE825C4" w14:textId="77777777" w:rsidR="00E21B2F" w:rsidRPr="00E21B2F" w:rsidRDefault="00E21B2F" w:rsidP="00E21B2F">
      <w:pPr>
        <w:pStyle w:val="Code"/>
      </w:pPr>
      <w:r w:rsidRPr="00E21B2F">
        <w:t xml:space="preserve">    public static Type LogicalType = new Type(Sort.Logical);</w:t>
      </w:r>
    </w:p>
    <w:p w14:paraId="1867E164" w14:textId="37E533F0" w:rsidR="00AD5B79" w:rsidRPr="00B12950" w:rsidRDefault="00CC1DF4" w:rsidP="0060539D">
      <w:pPr>
        <w:pStyle w:val="Heading3"/>
        <w:rPr>
          <w:highlight w:val="white"/>
        </w:rPr>
      </w:pPr>
      <w:r>
        <w:rPr>
          <w:highlight w:val="white"/>
        </w:rPr>
        <w:t>&lt;</w:t>
      </w:r>
      <w:proofErr w:type="spellStart"/>
      <w:r>
        <w:rPr>
          <w:highlight w:val="white"/>
        </w:rPr>
        <w:t>h3</w:t>
      </w:r>
      <w:proofErr w:type="spellEnd"/>
      <w:r>
        <w:rPr>
          <w:highlight w:val="white"/>
        </w:rPr>
        <w:t>&gt;</w:t>
      </w:r>
      <w:proofErr w:type="spellStart"/>
      <w:r>
        <w:rPr>
          <w:highlight w:val="white"/>
        </w:rPr>
        <w:t>ToString</w:t>
      </w:r>
      <w:proofErr w:type="spellEnd"/>
      <w:r>
        <w:rPr>
          <w:highlight w:val="white"/>
        </w:rPr>
        <w:t>&lt;/</w:t>
      </w:r>
      <w:proofErr w:type="spellStart"/>
      <w:r>
        <w:rPr>
          <w:highlight w:val="white"/>
        </w:rPr>
        <w:t>h3</w:t>
      </w:r>
      <w:proofErr w:type="spellEnd"/>
      <w:r>
        <w:rPr>
          <w:highlight w:val="white"/>
        </w:rPr>
        <w:t>&gt;</w:t>
      </w:r>
      <w:bookmarkEnd w:id="458"/>
    </w:p>
    <w:p w14:paraId="319867AD" w14:textId="2CECD1D9" w:rsidR="006E0C59" w:rsidRDefault="00AD5B79" w:rsidP="00AD5B79">
      <w:pPr>
        <w:rPr>
          <w:highlight w:val="white"/>
        </w:rPr>
      </w:pPr>
      <w:r>
        <w:rPr>
          <w:highlight w:val="white"/>
        </w:rPr>
        <w:t xml:space="preserve">Finally, we the </w:t>
      </w:r>
      <w:r w:rsidR="00D4318D">
        <w:rPr>
          <w:rStyle w:val="KeyWord0"/>
          <w:highlight w:val="white"/>
        </w:rPr>
        <w:t>&lt;k&gt;</w:t>
      </w:r>
      <w:r w:rsidR="00D4318D" w:rsidRPr="00AD5B79">
        <w:rPr>
          <w:rStyle w:val="KeyWord0"/>
          <w:highlight w:val="white"/>
        </w:rPr>
        <w:t>ToString</w:t>
      </w:r>
      <w:r w:rsidR="00D4318D">
        <w:rPr>
          <w:rStyle w:val="KeyWord0"/>
          <w:highlight w:val="white"/>
        </w:rPr>
        <w:t>&lt;/k&gt;</w:t>
      </w:r>
      <w:r>
        <w:rPr>
          <w:highlight w:val="white"/>
        </w:rPr>
        <w:t xml:space="preserve"> method. It returns the </w:t>
      </w:r>
      <w:r w:rsidR="006E0C59">
        <w:rPr>
          <w:highlight w:val="white"/>
        </w:rPr>
        <w:t>sort of the type as a string, with underlines replaced bu</w:t>
      </w:r>
      <w:r w:rsidR="00E877EB">
        <w:rPr>
          <w:highlight w:val="white"/>
        </w:rPr>
        <w:t>t</w:t>
      </w:r>
      <w:r w:rsidR="006E0C59">
        <w:rPr>
          <w:highlight w:val="white"/>
        </w:rPr>
        <w:t xml:space="preserve"> spaces (‘ ‘).For instance, The sort </w:t>
      </w:r>
      <w:r w:rsidR="00D4318D">
        <w:rPr>
          <w:rStyle w:val="KeyWord0"/>
          <w:highlight w:val="white"/>
        </w:rPr>
        <w:t>&lt;k&gt;</w:t>
      </w:r>
      <w:r w:rsidR="00D4318D" w:rsidRPr="006E0C59">
        <w:rPr>
          <w:rStyle w:val="KeyWord0"/>
          <w:highlight w:val="white"/>
        </w:rPr>
        <w:t>signed_short_int</w:t>
      </w:r>
      <w:r w:rsidR="00D4318D">
        <w:rPr>
          <w:rStyle w:val="KeyWord0"/>
          <w:highlight w:val="white"/>
        </w:rPr>
        <w:t>&lt;/k&gt;</w:t>
      </w:r>
      <w:r w:rsidR="006E0C59">
        <w:rPr>
          <w:highlight w:val="white"/>
        </w:rPr>
        <w:t xml:space="preserve"> becomes the string “signed short int”. It is only </w:t>
      </w:r>
      <w:r w:rsidR="00AF3DB8">
        <w:rPr>
          <w:highlight w:val="white"/>
        </w:rPr>
        <w:t>used</w:t>
      </w:r>
      <w:r w:rsidR="006E0C59">
        <w:rPr>
          <w:highlight w:val="white"/>
        </w:rPr>
        <w:t xml:space="preserve"> in error message</w:t>
      </w:r>
      <w:r w:rsidR="00113CF7">
        <w:rPr>
          <w:highlight w:val="white"/>
        </w:rPr>
        <w:t>s</w:t>
      </w:r>
      <w:r w:rsidR="006E0C59">
        <w:rPr>
          <w:highlight w:val="white"/>
        </w:rPr>
        <w:t>.</w:t>
      </w:r>
    </w:p>
    <w:p w14:paraId="7338B042" w14:textId="77777777" w:rsidR="007273B2" w:rsidRPr="007273B2" w:rsidRDefault="007273B2" w:rsidP="007273B2">
      <w:pPr>
        <w:pStyle w:val="Code"/>
        <w:rPr>
          <w:highlight w:val="white"/>
        </w:rPr>
      </w:pPr>
      <w:r w:rsidRPr="007273B2">
        <w:rPr>
          <w:highlight w:val="white"/>
        </w:rPr>
        <w:t xml:space="preserve">    public override string ToString() {</w:t>
      </w:r>
    </w:p>
    <w:p w14:paraId="69EB40D6" w14:textId="77777777" w:rsidR="007273B2" w:rsidRDefault="007273B2" w:rsidP="007273B2">
      <w:pPr>
        <w:pStyle w:val="Code"/>
        <w:rPr>
          <w:highlight w:val="white"/>
        </w:rPr>
      </w:pPr>
      <w:r w:rsidRPr="007273B2">
        <w:rPr>
          <w:highlight w:val="white"/>
        </w:rPr>
        <w:t xml:space="preserve">      return Enum.GetName(typeof(Sort), m_sort).ToLower().</w:t>
      </w:r>
    </w:p>
    <w:p w14:paraId="76676038" w14:textId="18CFBBAF" w:rsidR="007273B2" w:rsidRDefault="007273B2" w:rsidP="007273B2">
      <w:pPr>
        <w:pStyle w:val="Code"/>
        <w:rPr>
          <w:highlight w:val="white"/>
        </w:rPr>
      </w:pPr>
      <w:r>
        <w:rPr>
          <w:highlight w:val="white"/>
        </w:rPr>
        <w:t xml:space="preserve">             </w:t>
      </w:r>
      <w:r w:rsidRPr="007273B2">
        <w:rPr>
          <w:highlight w:val="white"/>
        </w:rPr>
        <w:t>Replace("short", "short ").Replace("long", "long ")</w:t>
      </w:r>
      <w:r>
        <w:rPr>
          <w:highlight w:val="white"/>
        </w:rPr>
        <w:t>.</w:t>
      </w:r>
    </w:p>
    <w:p w14:paraId="745FDBD3" w14:textId="70CB9F1D" w:rsidR="007273B2" w:rsidRPr="007273B2" w:rsidRDefault="007273B2" w:rsidP="007273B2">
      <w:pPr>
        <w:pStyle w:val="Code"/>
        <w:rPr>
          <w:highlight w:val="white"/>
        </w:rPr>
      </w:pPr>
      <w:r>
        <w:rPr>
          <w:highlight w:val="white"/>
        </w:rPr>
        <w:t xml:space="preserve">             </w:t>
      </w:r>
      <w:r w:rsidRPr="007273B2">
        <w:rPr>
          <w:highlight w:val="white"/>
        </w:rPr>
        <w:t>Replace("signed", "signed ")</w:t>
      </w:r>
      <w:r>
        <w:rPr>
          <w:highlight w:val="white"/>
        </w:rPr>
        <w:t>;</w:t>
      </w:r>
    </w:p>
    <w:p w14:paraId="76E332C9" w14:textId="77777777" w:rsidR="007273B2" w:rsidRPr="007273B2" w:rsidRDefault="007273B2" w:rsidP="007273B2">
      <w:pPr>
        <w:pStyle w:val="Code"/>
        <w:rPr>
          <w:highlight w:val="white"/>
        </w:rPr>
      </w:pPr>
      <w:r w:rsidRPr="007273B2">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06DBF80B" w:rsidR="001F7724" w:rsidRPr="00903DBA" w:rsidRDefault="00CC1DF4" w:rsidP="0060539D">
      <w:pPr>
        <w:pStyle w:val="Heading2"/>
      </w:pPr>
      <w:bookmarkStart w:id="459" w:name="_Toc98936359"/>
      <w:r>
        <w:t>&lt;</w:t>
      </w:r>
      <w:proofErr w:type="spellStart"/>
      <w:r>
        <w:t>h2</w:t>
      </w:r>
      <w:proofErr w:type="spellEnd"/>
      <w:r>
        <w:t>&gt;</w:t>
      </w:r>
      <w:r w:rsidRPr="00903DBA">
        <w:t>Type Size</w:t>
      </w:r>
      <w:r>
        <w:t>&lt;/</w:t>
      </w:r>
      <w:proofErr w:type="spellStart"/>
      <w:r>
        <w:t>h2</w:t>
      </w:r>
      <w:proofErr w:type="spellEnd"/>
      <w:r>
        <w:t>&gt;</w:t>
      </w:r>
      <w:bookmarkEnd w:id="459"/>
    </w:p>
    <w:p w14:paraId="4134D035" w14:textId="34692A8A" w:rsidR="00981D97" w:rsidRPr="00903DBA" w:rsidRDefault="00981D97" w:rsidP="00981D97">
      <w:r w:rsidRPr="00903DBA">
        <w:t xml:space="preserve">The </w:t>
      </w:r>
      <w:r w:rsidR="00D4318D">
        <w:rPr>
          <w:rStyle w:val="KeyWord0"/>
        </w:rPr>
        <w:t>&lt;k&gt;</w:t>
      </w:r>
      <w:r w:rsidR="00D4318D" w:rsidRPr="00903DBA">
        <w:rPr>
          <w:rStyle w:val="KeyWord0"/>
        </w:rPr>
        <w:t>TypeSize</w:t>
      </w:r>
      <w:r w:rsidR="00D4318D">
        <w:rPr>
          <w:rStyle w:val="KeyWord0"/>
        </w:rPr>
        <w:t>&lt;/k&gt;</w:t>
      </w:r>
      <w:r w:rsidRPr="00903DBA">
        <w:t xml:space="preserve"> class holds the sizes of the types and the minimum and maximum values of each type.</w:t>
      </w:r>
    </w:p>
    <w:p w14:paraId="4E50C195" w14:textId="404AF01B" w:rsidR="00FB7182" w:rsidRPr="00903DBA" w:rsidRDefault="000274D4" w:rsidP="00FB7182">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lastRenderedPageBreak/>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3FA25060" w:rsidR="005F3B9F" w:rsidRPr="00903DBA" w:rsidRDefault="00655C13" w:rsidP="00655C1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m_maskMap</w:t>
      </w:r>
      <w:r w:rsidR="00D4318D">
        <w:rPr>
          <w:rStyle w:val="KeyWord0"/>
          <w:highlight w:val="white"/>
        </w:rPr>
        <w:t>&lt;/k&gt;</w:t>
      </w:r>
      <w:r w:rsidRPr="00903DBA">
        <w:rPr>
          <w:highlight w:val="white"/>
        </w:rPr>
        <w:t xml:space="preserve"> map holds the bit masks for integer values of one, two, and four bytes.</w:t>
      </w:r>
      <w:r w:rsidR="00450D60" w:rsidRPr="00903DBA">
        <w:rPr>
          <w:highlight w:val="white"/>
        </w:rPr>
        <w:t xml:space="preserve"> </w:t>
      </w:r>
      <w:r w:rsidR="00B235E6">
        <w:rPr>
          <w:highlight w:val="white"/>
        </w:rPr>
        <w:t>The</w:t>
      </w:r>
      <w:r w:rsidR="00450D60" w:rsidRPr="00903DBA">
        <w:rPr>
          <w:highlight w:val="white"/>
        </w:rPr>
        <w:t xml:space="preserve">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4B53BC50" w:rsidR="005F3B9F" w:rsidRPr="00903DBA" w:rsidRDefault="005F3B9F" w:rsidP="005F3B9F">
      <w:pPr>
        <w:pStyle w:val="Code"/>
        <w:rPr>
          <w:highlight w:val="white"/>
        </w:rPr>
      </w:pPr>
      <w:r w:rsidRPr="00903DBA">
        <w:rPr>
          <w:highlight w:val="white"/>
        </w:rPr>
        <w:t xml:space="preserve">    private static Dictionary&lt;int, BigInteger&gt;</w:t>
      </w:r>
    </w:p>
    <w:p w14:paraId="4442DB5D" w14:textId="4E06B764" w:rsidR="005F3B9F" w:rsidRPr="00903DBA" w:rsidRDefault="005F3B9F" w:rsidP="005F3B9F">
      <w:pPr>
        <w:pStyle w:val="Code"/>
        <w:rPr>
          <w:highlight w:val="white"/>
        </w:rPr>
      </w:pPr>
      <w:r w:rsidRPr="00903DBA">
        <w:rPr>
          <w:highlight w:val="white"/>
        </w:rPr>
        <w:t xml:space="preserve">      m_maskMap </w:t>
      </w:r>
      <w:r w:rsidR="001F2BD0">
        <w:rPr>
          <w:highlight w:val="white"/>
        </w:rPr>
        <w:t>= new(</w:t>
      </w:r>
      <w:r w:rsidRPr="00903DBA">
        <w:rPr>
          <w:highlight w:val="white"/>
        </w:rPr>
        <w: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7A16FE6B" w:rsidR="005F3B9F" w:rsidRPr="00903DBA" w:rsidRDefault="00655CA6" w:rsidP="00655C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m_sizeMap</w:t>
      </w:r>
      <w:r w:rsidR="00D4318D">
        <w:rPr>
          <w:rStyle w:val="KeyWord0"/>
          <w:highlight w:val="white"/>
        </w:rPr>
        <w:t>&lt;/k&gt;</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0436BE84" w:rsidR="00A074C7" w:rsidRPr="00903DBA" w:rsidRDefault="00A074C7" w:rsidP="00A074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m_signedMap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m_unsignedMap</w:t>
      </w:r>
      <w:r w:rsidR="00D4318D">
        <w:rPr>
          <w:rStyle w:val="KeyWord0"/>
          <w:highlight w:val="white"/>
        </w:rPr>
        <w:t>&lt;/k&gt;</w:t>
      </w:r>
      <w:r w:rsidRPr="00903DBA">
        <w:rPr>
          <w:highlight w:val="white"/>
        </w:rPr>
        <w:t xml:space="preserve"> maps hold the signed and unsigned integer types of each size.</w:t>
      </w:r>
    </w:p>
    <w:p w14:paraId="0468094D" w14:textId="089807B9" w:rsidR="005F3B9F" w:rsidRPr="00903DBA" w:rsidRDefault="005F3B9F" w:rsidP="005F3B9F">
      <w:pPr>
        <w:pStyle w:val="Code"/>
        <w:rPr>
          <w:highlight w:val="white"/>
        </w:rPr>
      </w:pPr>
      <w:r w:rsidRPr="00903DBA">
        <w:rPr>
          <w:highlight w:val="white"/>
        </w:rPr>
        <w:t xml:space="preserve">    public static Dictionary&lt;int,Sort&gt;</w:t>
      </w:r>
      <w:r w:rsidR="00817892">
        <w:rPr>
          <w:highlight w:val="white"/>
        </w:rPr>
        <w:t xml:space="preserve"> </w:t>
      </w:r>
      <w:r w:rsidRPr="00903DBA">
        <w:rPr>
          <w:highlight w:val="white"/>
        </w:rPr>
        <w:t>m_signedMap = new(),</w:t>
      </w:r>
    </w:p>
    <w:p w14:paraId="263980BA" w14:textId="4B6D01DF" w:rsidR="005F3B9F" w:rsidRPr="00903DBA" w:rsidRDefault="00817892" w:rsidP="005F3B9F">
      <w:pPr>
        <w:pStyle w:val="Code"/>
        <w:rPr>
          <w:highlight w:val="white"/>
        </w:rPr>
      </w:pPr>
      <w:r>
        <w:rPr>
          <w:highlight w:val="white"/>
        </w:rPr>
        <w:t xml:space="preserve">                                 </w:t>
      </w:r>
      <w:r w:rsidR="005F3B9F" w:rsidRPr="00903DBA">
        <w:rPr>
          <w:highlight w:val="white"/>
        </w:rPr>
        <w:t xml:space="preserve">      m_unsignedMap = new();</w:t>
      </w:r>
    </w:p>
    <w:p w14:paraId="070C35ED" w14:textId="0A0E668D" w:rsidR="005F3B9F" w:rsidRPr="00903DBA" w:rsidRDefault="00C7562D" w:rsidP="00C7562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m_minValueMap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m_maxValueMap</w:t>
      </w:r>
      <w:r w:rsidR="00D4318D">
        <w:rPr>
          <w:rStyle w:val="KeyWord0"/>
          <w:highlight w:val="white"/>
        </w:rPr>
        <w:t>&lt;/k&gt;</w:t>
      </w:r>
      <w:r w:rsidRPr="00903DBA">
        <w:rPr>
          <w:highlight w:val="white"/>
        </w:rPr>
        <w:t xml:space="preserve"> hold the minimum and maximum values of each integral type.</w:t>
      </w:r>
    </w:p>
    <w:p w14:paraId="3877F8CE" w14:textId="68A0598D" w:rsidR="005F3B9F" w:rsidRDefault="005F3B9F" w:rsidP="005F3B9F">
      <w:pPr>
        <w:pStyle w:val="Code"/>
        <w:rPr>
          <w:highlight w:val="white"/>
        </w:rPr>
      </w:pPr>
      <w:r w:rsidRPr="00903DBA">
        <w:rPr>
          <w:highlight w:val="white"/>
        </w:rPr>
        <w:t xml:space="preserve">    private static Dictionary&lt;Sort,BigInteger&gt; m_minValueMap = new(),</w:t>
      </w:r>
    </w:p>
    <w:p w14:paraId="6D90D877" w14:textId="4D003A8D" w:rsidR="005F3B9F" w:rsidRPr="00903DBA" w:rsidRDefault="00706D91" w:rsidP="005F3B9F">
      <w:pPr>
        <w:pStyle w:val="Code"/>
        <w:rPr>
          <w:highlight w:val="white"/>
        </w:rPr>
      </w:pPr>
      <w:r>
        <w:rPr>
          <w:highlight w:val="white"/>
        </w:rPr>
        <w:t xml:space="preserve">                                        </w:t>
      </w:r>
      <w:r w:rsidR="005F3B9F" w:rsidRPr="00903DBA">
        <w:rPr>
          <w:highlight w:val="white"/>
        </w:rPr>
        <w:t xml:space="preserve">      </w:t>
      </w:r>
      <w:r>
        <w:rPr>
          <w:highlight w:val="white"/>
        </w:rPr>
        <w:t xml:space="preserve"> </w:t>
      </w:r>
      <w:r w:rsidR="005F3B9F" w:rsidRPr="00903DBA">
        <w:rPr>
          <w:highlight w:val="white"/>
        </w:rPr>
        <w:t>m_maxValueMap = new();</w:t>
      </w:r>
    </w:p>
    <w:p w14:paraId="43727D31" w14:textId="113A57B3"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w:t>
      </w:r>
      <w:r w:rsidR="00AF3DB8">
        <w:rPr>
          <w:highlight w:val="white"/>
        </w:rPr>
        <w:t>holds</w:t>
      </w:r>
      <w:r w:rsidR="008B5B58" w:rsidRPr="00903DBA">
        <w:rPr>
          <w:highlight w:val="white"/>
        </w:rPr>
        <w:t xml:space="preserve"> eight bytes and an integer </w:t>
      </w:r>
      <w:r w:rsidR="00AF3DB8">
        <w:rPr>
          <w:highlight w:val="white"/>
        </w:rPr>
        <w:t>holds</w:t>
      </w:r>
      <w:r w:rsidR="008B5B58" w:rsidRPr="00903DBA">
        <w:rPr>
          <w:highlight w:val="white"/>
        </w:rPr>
        <w:t xml:space="preserve">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4DBAD522" w:rsidR="0063592A" w:rsidRPr="00903DBA" w:rsidRDefault="0063592A" w:rsidP="0063592A">
      <w:pPr>
        <w:pStyle w:val="Code"/>
        <w:rPr>
          <w:highlight w:val="white"/>
        </w:rPr>
      </w:pPr>
      <w:r w:rsidRPr="00903DBA">
        <w:rPr>
          <w:highlight w:val="white"/>
        </w:rPr>
        <w:t xml:space="preserve">        m_sizeMap.Add(Sort.String, </w:t>
      </w:r>
      <w:r w:rsidR="001657F3">
        <w:rPr>
          <w:highlight w:val="white"/>
        </w:rPr>
        <w:t>8</w:t>
      </w:r>
      <w:r w:rsidRPr="00903DBA">
        <w:rPr>
          <w:highlight w:val="white"/>
        </w:rPr>
        <w:t>);</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lastRenderedPageBreak/>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D8AC9C0"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F23462">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08C720E1" w14:textId="44ED0B45" w:rsidR="00C80F16" w:rsidRDefault="005448D2" w:rsidP="005448D2">
      <w:pPr>
        <w:pStyle w:val="Code"/>
        <w:rPr>
          <w:highlight w:val="white"/>
        </w:rPr>
      </w:pPr>
      <w:r w:rsidRPr="00903DBA">
        <w:rPr>
          <w:highlight w:val="white"/>
        </w:rPr>
        <w:t xml:space="preserve">        </w:t>
      </w:r>
      <w:r w:rsidR="00C80F16">
        <w:rPr>
          <w:highlight w:val="white"/>
        </w:rPr>
        <w:t>// ...</w:t>
      </w:r>
    </w:p>
    <w:p w14:paraId="6627F9C3" w14:textId="67A03967"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080FD34D" w:rsidR="00D27FC4" w:rsidRPr="00903DBA" w:rsidRDefault="00D27FC4" w:rsidP="00D27FC4">
      <w:pPr>
        <w:pStyle w:val="Code"/>
        <w:rPr>
          <w:highlight w:val="white"/>
        </w:rPr>
      </w:pPr>
      <w:r w:rsidRPr="00903DBA">
        <w:rPr>
          <w:highlight w:val="white"/>
        </w:rPr>
        <w:t xml:space="preserve">      return </w:t>
      </w:r>
      <w:r w:rsidR="00DB650F">
        <w:rPr>
          <w:highlight w:val="white"/>
        </w:rPr>
        <w:t>(</w:t>
      </w:r>
      <w:r w:rsidRPr="00903DBA">
        <w:rPr>
          <w:highlight w:val="white"/>
        </w:rPr>
        <w:t>new Type(m_signedMap[size])</w:t>
      </w:r>
      <w:r w:rsidR="00DB650F">
        <w:rPr>
          <w:highlight w:val="white"/>
        </w:rPr>
        <w:t>)</w:t>
      </w:r>
      <w:r w:rsidRPr="00903DBA">
        <w:rPr>
          <w:highlight w:val="white"/>
        </w:rPr>
        <w:t>;</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6A88DC94" w:rsidR="00D27FC4" w:rsidRPr="00903DBA" w:rsidRDefault="00D27FC4" w:rsidP="00D27FC4">
      <w:pPr>
        <w:pStyle w:val="Code"/>
        <w:rPr>
          <w:highlight w:val="white"/>
        </w:rPr>
      </w:pPr>
      <w:r w:rsidRPr="00903DBA">
        <w:rPr>
          <w:highlight w:val="white"/>
        </w:rPr>
        <w:lastRenderedPageBreak/>
        <w:t xml:space="preserve">      return </w:t>
      </w:r>
      <w:r w:rsidR="00DB650F">
        <w:rPr>
          <w:highlight w:val="white"/>
        </w:rPr>
        <w:t>(</w:t>
      </w:r>
      <w:r w:rsidRPr="00903DBA">
        <w:rPr>
          <w:highlight w:val="white"/>
        </w:rPr>
        <w:t>new Type(m_unsignedMap[size])</w:t>
      </w:r>
      <w:r w:rsidR="00DB650F">
        <w:rPr>
          <w:highlight w:val="white"/>
        </w:rPr>
        <w:t>)</w:t>
      </w:r>
      <w:r w:rsidRPr="00903DBA">
        <w:rPr>
          <w:highlight w:val="white"/>
        </w:rPr>
        <w:t>;</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50E433E3" w:rsidR="00FB7182" w:rsidRPr="00903DBA" w:rsidRDefault="00CC1DF4" w:rsidP="0060539D">
      <w:pPr>
        <w:pStyle w:val="Heading2"/>
      </w:pPr>
      <w:bookmarkStart w:id="460" w:name="_Toc98936360"/>
      <w:r>
        <w:t>&lt;</w:t>
      </w:r>
      <w:proofErr w:type="spellStart"/>
      <w:r>
        <w:t>h2</w:t>
      </w:r>
      <w:proofErr w:type="spellEnd"/>
      <w:r>
        <w:t>&gt;</w:t>
      </w:r>
      <w:r w:rsidRPr="00903DBA">
        <w:t>Type Cast</w:t>
      </w:r>
      <w:r>
        <w:t>ing&lt;/</w:t>
      </w:r>
      <w:proofErr w:type="spellStart"/>
      <w:r>
        <w:t>h2</w:t>
      </w:r>
      <w:proofErr w:type="spellEnd"/>
      <w:r>
        <w:t>&gt;</w:t>
      </w:r>
      <w:bookmarkEnd w:id="460"/>
    </w:p>
    <w:p w14:paraId="3EF8B06E" w14:textId="6F857246" w:rsidR="007D10DD" w:rsidRPr="00903DBA" w:rsidRDefault="007D10DD" w:rsidP="007D10DD">
      <w:pPr>
        <w:rPr>
          <w:color w:val="auto"/>
        </w:rPr>
      </w:pPr>
      <w:r w:rsidRPr="00903DBA">
        <w:t xml:space="preserve">Type casting occurs on several occasions in C. There are two types of cast: explicit (manual) conversation where type cast is stated and implicit (automatic) where it the type cast is </w:t>
      </w:r>
      <w:r w:rsidR="00757452">
        <w:t>not stated</w:t>
      </w:r>
      <w:r w:rsidRPr="00903DBA">
        <w:t>:</w:t>
      </w:r>
    </w:p>
    <w:p w14:paraId="659549FE" w14:textId="77777777" w:rsidR="007D10DD" w:rsidRPr="00903DBA" w:rsidRDefault="007D10DD" w:rsidP="007D10DD">
      <w:pPr>
        <w:pStyle w:val="Code"/>
      </w:pPr>
      <w:r w:rsidRPr="00903DBA">
        <w:t>double x = 3.1;</w:t>
      </w:r>
    </w:p>
    <w:p w14:paraId="2B4493E7" w14:textId="41D49A2E" w:rsidR="007D10DD" w:rsidRPr="00903DBA" w:rsidRDefault="007D10DD" w:rsidP="007D10DD">
      <w:pPr>
        <w:pStyle w:val="Code"/>
      </w:pPr>
      <w:r w:rsidRPr="00903DBA">
        <w:t>int y = x,       /</w:t>
      </w:r>
      <w:r w:rsidR="00B837DC">
        <w:t>/</w:t>
      </w:r>
      <w:r w:rsidRPr="00903DBA">
        <w:t xml:space="preserve"> </w:t>
      </w:r>
      <w:r w:rsidR="00662B98">
        <w:t>I</w:t>
      </w:r>
      <w:r w:rsidRPr="00903DBA">
        <w:t xml:space="preserve">mplicit </w:t>
      </w:r>
      <w:r w:rsidR="00725641">
        <w:t>c</w:t>
      </w:r>
      <w:r w:rsidRPr="00903DBA">
        <w:t>ast</w:t>
      </w:r>
    </w:p>
    <w:p w14:paraId="00EADDB6" w14:textId="6D11BFA7" w:rsidR="007D10DD" w:rsidRPr="00903DBA" w:rsidRDefault="007D10DD" w:rsidP="007D10DD">
      <w:pPr>
        <w:pStyle w:val="Code"/>
      </w:pPr>
      <w:r w:rsidRPr="00903DBA">
        <w:t xml:space="preserve">    z = (int) x; /</w:t>
      </w:r>
      <w:r w:rsidR="00B837DC">
        <w:t>/</w:t>
      </w:r>
      <w:r w:rsidRPr="00903DBA">
        <w:t xml:space="preserve"> </w:t>
      </w:r>
      <w:r w:rsidR="00662B98">
        <w:t>E</w:t>
      </w:r>
      <w:r w:rsidRPr="00903DBA">
        <w:t xml:space="preserve">xplicit </w:t>
      </w:r>
      <w:r w:rsidR="00725641">
        <w:t>c</w:t>
      </w:r>
      <w:r w:rsidRPr="00903DBA">
        <w:t>ast</w:t>
      </w:r>
    </w:p>
    <w:p w14:paraId="78973DCD" w14:textId="4EA6C5FD" w:rsidR="00862B4D" w:rsidRPr="00903DBA" w:rsidRDefault="000274D4" w:rsidP="00862B4D">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557B540A" w:rsidR="003653BA" w:rsidRPr="00903DBA" w:rsidRDefault="003653BA" w:rsidP="003653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LogicalToIntegral</w:t>
      </w:r>
      <w:r w:rsidR="00D4318D">
        <w:rPr>
          <w:rStyle w:val="KeyWord0"/>
          <w:highlight w:val="white"/>
        </w:rPr>
        <w:t>&lt;/k&gt;</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02DFDA26"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LogicalToFloating</w:t>
      </w:r>
      <w:r w:rsidR="00D4318D">
        <w:rPr>
          <w:rStyle w:val="KeyWord0"/>
          <w:highlight w:val="white"/>
        </w:rPr>
        <w:t>&lt;/k&gt;</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1AAD1A2B" w:rsidR="008D5237" w:rsidRPr="00903DBA" w:rsidRDefault="008D5237" w:rsidP="008D523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ToLogical</w:t>
      </w:r>
      <w:r w:rsidR="00D4318D">
        <w:rPr>
          <w:rStyle w:val="KeyWord0"/>
          <w:highlight w:val="white"/>
        </w:rPr>
        <w:t>&lt;/k&gt;</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6C7A7B4B" w:rsidR="00EF25EB" w:rsidRPr="00903DBA" w:rsidRDefault="00CC1DF4" w:rsidP="0060539D">
      <w:pPr>
        <w:pStyle w:val="Heading3"/>
        <w:rPr>
          <w:highlight w:val="white"/>
        </w:rPr>
      </w:pPr>
      <w:bookmarkStart w:id="461" w:name="_Toc98936361"/>
      <w:r>
        <w:rPr>
          <w:highlight w:val="white"/>
        </w:rPr>
        <w:lastRenderedPageBreak/>
        <w:t>&lt;</w:t>
      </w:r>
      <w:proofErr w:type="spellStart"/>
      <w:r>
        <w:rPr>
          <w:highlight w:val="white"/>
        </w:rPr>
        <w:t>h3</w:t>
      </w:r>
      <w:proofErr w:type="spellEnd"/>
      <w:r>
        <w:rPr>
          <w:highlight w:val="white"/>
        </w:rPr>
        <w:t>&gt;Implicit Cast&lt;/</w:t>
      </w:r>
      <w:proofErr w:type="spellStart"/>
      <w:r>
        <w:rPr>
          <w:highlight w:val="white"/>
        </w:rPr>
        <w:t>h3</w:t>
      </w:r>
      <w:proofErr w:type="spellEnd"/>
      <w:r>
        <w:rPr>
          <w:highlight w:val="white"/>
        </w:rPr>
        <w:t>&gt;</w:t>
      </w:r>
      <w:bookmarkEnd w:id="461"/>
    </w:p>
    <w:p w14:paraId="3E204B2B" w14:textId="5D7B438E" w:rsidR="005159E1" w:rsidRPr="00903DBA" w:rsidRDefault="00E03614" w:rsidP="00E0361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ImplicitCast</w:t>
      </w:r>
      <w:r w:rsidR="00D4318D">
        <w:rPr>
          <w:rStyle w:val="KeyWord0"/>
          <w:highlight w:val="white"/>
        </w:rPr>
        <w:t>&lt;/k&gt;</w:t>
      </w:r>
      <w:r w:rsidRPr="00903DBA">
        <w:rPr>
          <w:highlight w:val="white"/>
        </w:rPr>
        <w:t xml:space="preserve"> method</w:t>
      </w:r>
      <w:r w:rsidR="00DA10C7" w:rsidRPr="00903DBA">
        <w:rPr>
          <w:highlight w:val="white"/>
        </w:rPr>
        <w:t xml:space="preserve"> performs an implicit cast.</w:t>
      </w:r>
    </w:p>
    <w:p w14:paraId="2E30263A" w14:textId="1B7D2D28" w:rsidR="00D45188" w:rsidRPr="00D45188" w:rsidRDefault="00D45188" w:rsidP="00D45188">
      <w:pPr>
        <w:pStyle w:val="Code"/>
        <w:rPr>
          <w:highlight w:val="white"/>
        </w:rPr>
      </w:pPr>
      <w:r w:rsidRPr="00D45188">
        <w:rPr>
          <w:highlight w:val="white"/>
        </w:rPr>
        <w:t xml:space="preserve">    public static Expression ImplicitCast(Expression </w:t>
      </w:r>
      <w:r w:rsidR="004A4316">
        <w:rPr>
          <w:highlight w:val="white"/>
        </w:rPr>
        <w:t>sourceExpression</w:t>
      </w:r>
      <w:r w:rsidRPr="00D45188">
        <w:rPr>
          <w:highlight w:val="white"/>
        </w:rPr>
        <w:t>,</w:t>
      </w:r>
    </w:p>
    <w:p w14:paraId="0837516C" w14:textId="24513F41" w:rsidR="00D45188" w:rsidRPr="00D45188" w:rsidRDefault="00D45188" w:rsidP="00D45188">
      <w:pPr>
        <w:pStyle w:val="Code"/>
        <w:rPr>
          <w:highlight w:val="white"/>
        </w:rPr>
      </w:pPr>
      <w:r w:rsidRPr="00D45188">
        <w:rPr>
          <w:highlight w:val="white"/>
        </w:rPr>
        <w:t xml:space="preserve">                                          Type </w:t>
      </w:r>
      <w:r w:rsidR="004A4316">
        <w:rPr>
          <w:highlight w:val="white"/>
        </w:rPr>
        <w:t>targetType</w:t>
      </w:r>
      <w:r w:rsidRPr="00D45188">
        <w:rPr>
          <w:highlight w:val="white"/>
        </w:rPr>
        <w:t>) {</w:t>
      </w:r>
    </w:p>
    <w:p w14:paraId="4D3B4140" w14:textId="4C9F3C8D" w:rsidR="00D45188" w:rsidRDefault="00D45188" w:rsidP="00D45188">
      <w:pPr>
        <w:pStyle w:val="Code"/>
        <w:rPr>
          <w:highlight w:val="white"/>
        </w:rPr>
      </w:pPr>
      <w:r w:rsidRPr="00D45188">
        <w:rPr>
          <w:highlight w:val="white"/>
        </w:rPr>
        <w:t xml:space="preserve">      Type fromType = </w:t>
      </w:r>
      <w:r w:rsidR="004A4316">
        <w:rPr>
          <w:highlight w:val="white"/>
        </w:rPr>
        <w:t>sourceExpression</w:t>
      </w:r>
      <w:r w:rsidRPr="00D45188">
        <w:rPr>
          <w:highlight w:val="white"/>
        </w:rPr>
        <w:t>.Symbol.Type;</w:t>
      </w:r>
    </w:p>
    <w:p w14:paraId="11799F1F" w14:textId="47D82970" w:rsidR="004A4316" w:rsidRPr="00F7452F" w:rsidRDefault="00BE13E1" w:rsidP="00F7452F">
      <w:pPr>
        <w:rPr>
          <w:highlight w:val="white"/>
        </w:rPr>
      </w:pPr>
      <w:r>
        <w:rPr>
          <w:highlight w:val="white"/>
        </w:rPr>
        <w:t>We have three cases where we return the source expression</w:t>
      </w:r>
      <w:r w:rsidR="00F7452F">
        <w:rPr>
          <w:highlight w:val="white"/>
        </w:rPr>
        <w:t>: i</w:t>
      </w:r>
      <w:r w:rsidR="004A4316" w:rsidRPr="00F7452F">
        <w:rPr>
          <w:highlight w:val="white"/>
        </w:rPr>
        <w:t>f the types are equal</w:t>
      </w:r>
      <w:r w:rsidR="00F7452F">
        <w:rPr>
          <w:highlight w:val="white"/>
        </w:rPr>
        <w:t xml:space="preserve">, if both types are </w:t>
      </w:r>
      <w:r w:rsidR="008836D0">
        <w:rPr>
          <w:highlight w:val="white"/>
        </w:rPr>
        <w:t xml:space="preserve">floating or </w:t>
      </w:r>
      <w:r w:rsidR="00300CD9">
        <w:rPr>
          <w:highlight w:val="white"/>
        </w:rPr>
        <w:t xml:space="preserve">if both types are </w:t>
      </w:r>
      <w:r w:rsidR="008836D0">
        <w:rPr>
          <w:highlight w:val="white"/>
        </w:rPr>
        <w:t>integral, pointer, array, string, or function, and they have the same size.</w:t>
      </w:r>
      <w:r w:rsidR="00300CD9">
        <w:rPr>
          <w:highlight w:val="white"/>
        </w:rPr>
        <w:t xml:space="preserve"> In th</w:t>
      </w:r>
      <w:r w:rsidR="00EE0F9A">
        <w:rPr>
          <w:highlight w:val="white"/>
        </w:rPr>
        <w:t>o</w:t>
      </w:r>
      <w:r w:rsidR="00300CD9">
        <w:rPr>
          <w:highlight w:val="white"/>
        </w:rPr>
        <w:t>se cases</w:t>
      </w:r>
      <w:r w:rsidR="00EE0F9A">
        <w:rPr>
          <w:highlight w:val="white"/>
        </w:rPr>
        <w:t>,</w:t>
      </w:r>
      <w:r w:rsidR="00300CD9">
        <w:rPr>
          <w:highlight w:val="white"/>
        </w:rPr>
        <w:t xml:space="preserve"> there are no need to generate code for type casting.</w:t>
      </w:r>
    </w:p>
    <w:p w14:paraId="40A34103" w14:textId="77777777" w:rsidR="008836D0" w:rsidRPr="008836D0" w:rsidRDefault="008836D0" w:rsidP="008836D0">
      <w:pPr>
        <w:pStyle w:val="Code"/>
        <w:rPr>
          <w:highlight w:val="white"/>
        </w:rPr>
      </w:pPr>
      <w:r w:rsidRPr="008836D0">
        <w:rPr>
          <w:highlight w:val="white"/>
        </w:rPr>
        <w:t xml:space="preserve">      if (fromType.Equals(targetType) ||</w:t>
      </w:r>
    </w:p>
    <w:p w14:paraId="5201F88A" w14:textId="77777777" w:rsidR="008836D0" w:rsidRPr="008836D0" w:rsidRDefault="008836D0" w:rsidP="008836D0">
      <w:pPr>
        <w:pStyle w:val="Code"/>
        <w:rPr>
          <w:highlight w:val="white"/>
        </w:rPr>
      </w:pPr>
      <w:r w:rsidRPr="008836D0">
        <w:rPr>
          <w:highlight w:val="white"/>
        </w:rPr>
        <w:t xml:space="preserve">          ((fromType.IsFloating() &amp;&amp; targetType.IsFloating()) ||</w:t>
      </w:r>
    </w:p>
    <w:p w14:paraId="30A8A7EA" w14:textId="77777777" w:rsidR="008836D0" w:rsidRPr="008836D0" w:rsidRDefault="008836D0" w:rsidP="008836D0">
      <w:pPr>
        <w:pStyle w:val="Code"/>
        <w:rPr>
          <w:highlight w:val="white"/>
        </w:rPr>
      </w:pPr>
      <w:r w:rsidRPr="008836D0">
        <w:rPr>
          <w:highlight w:val="white"/>
        </w:rPr>
        <w:t xml:space="preserve">           (fromType.IsIntegralPointerArrayStringOrFunction() &amp;&amp;</w:t>
      </w:r>
    </w:p>
    <w:p w14:paraId="513E976B" w14:textId="77777777" w:rsidR="008836D0" w:rsidRPr="008836D0" w:rsidRDefault="008836D0" w:rsidP="008836D0">
      <w:pPr>
        <w:pStyle w:val="Code"/>
        <w:rPr>
          <w:highlight w:val="white"/>
        </w:rPr>
      </w:pPr>
      <w:r w:rsidRPr="008836D0">
        <w:rPr>
          <w:highlight w:val="white"/>
        </w:rPr>
        <w:t xml:space="preserve">            targetType.IsIntegralPointerArrayStringOrFunction())) &amp;&amp;</w:t>
      </w:r>
    </w:p>
    <w:p w14:paraId="6943D4C9" w14:textId="77777777" w:rsidR="008836D0" w:rsidRPr="008836D0" w:rsidRDefault="008836D0" w:rsidP="008836D0">
      <w:pPr>
        <w:pStyle w:val="Code"/>
        <w:rPr>
          <w:highlight w:val="white"/>
        </w:rPr>
      </w:pPr>
      <w:r w:rsidRPr="008836D0">
        <w:rPr>
          <w:highlight w:val="white"/>
        </w:rPr>
        <w:t xml:space="preserve">            (fromType.SizeAddress() == targetType.SizeAddress())) {</w:t>
      </w:r>
    </w:p>
    <w:p w14:paraId="5320BDAE" w14:textId="77777777" w:rsidR="008836D0" w:rsidRPr="008836D0" w:rsidRDefault="008836D0" w:rsidP="008836D0">
      <w:pPr>
        <w:pStyle w:val="Code"/>
        <w:rPr>
          <w:highlight w:val="white"/>
        </w:rPr>
      </w:pPr>
      <w:r w:rsidRPr="008836D0">
        <w:rPr>
          <w:highlight w:val="white"/>
        </w:rPr>
        <w:t xml:space="preserve">        return sourceExpression;</w:t>
      </w:r>
    </w:p>
    <w:p w14:paraId="2A199EBE" w14:textId="77777777" w:rsidR="008836D0" w:rsidRPr="008836D0" w:rsidRDefault="008836D0" w:rsidP="008836D0">
      <w:pPr>
        <w:pStyle w:val="Code"/>
        <w:rPr>
          <w:highlight w:val="white"/>
        </w:rPr>
      </w:pPr>
      <w:r w:rsidRPr="008836D0">
        <w:rPr>
          <w:highlight w:val="white"/>
        </w:rPr>
        <w:t xml:space="preserve">      }</w:t>
      </w:r>
    </w:p>
    <w:p w14:paraId="743D994B" w14:textId="526A6AFA" w:rsidR="004A5FD4" w:rsidRPr="00D45188" w:rsidRDefault="004A5FD4" w:rsidP="004A5FD4">
      <w:pPr>
        <w:rPr>
          <w:highlight w:val="white"/>
        </w:rPr>
      </w:pPr>
      <w:r>
        <w:rPr>
          <w:highlight w:val="white"/>
        </w:rPr>
        <w:t xml:space="preserve">Otherwise, we call </w:t>
      </w:r>
      <w:r w:rsidR="00D4318D">
        <w:rPr>
          <w:rStyle w:val="KeyWord0"/>
          <w:highlight w:val="white"/>
        </w:rPr>
        <w:t>&lt;k&gt;</w:t>
      </w:r>
      <w:r w:rsidR="00D4318D" w:rsidRPr="004A5FD4">
        <w:rPr>
          <w:rStyle w:val="KeyWord0"/>
          <w:highlight w:val="white"/>
        </w:rPr>
        <w:t>ExplicitCast</w:t>
      </w:r>
      <w:r w:rsidR="00D4318D">
        <w:rPr>
          <w:rStyle w:val="KeyWord0"/>
          <w:highlight w:val="white"/>
        </w:rPr>
        <w:t>&lt;/k&gt;</w:t>
      </w:r>
      <w:r>
        <w:rPr>
          <w:highlight w:val="white"/>
        </w:rPr>
        <w:t xml:space="preserve"> of the next section.</w:t>
      </w:r>
    </w:p>
    <w:p w14:paraId="36DB4853" w14:textId="77777777" w:rsidR="00D45188" w:rsidRPr="00D45188" w:rsidRDefault="00D45188" w:rsidP="00D45188">
      <w:pPr>
        <w:pStyle w:val="Code"/>
        <w:rPr>
          <w:highlight w:val="white"/>
        </w:rPr>
      </w:pPr>
      <w:r w:rsidRPr="00D45188">
        <w:rPr>
          <w:highlight w:val="white"/>
        </w:rPr>
        <w:t xml:space="preserve">      else {</w:t>
      </w:r>
    </w:p>
    <w:p w14:paraId="15727298" w14:textId="1E7A72D4" w:rsidR="00D45188" w:rsidRPr="00D45188" w:rsidRDefault="00D45188" w:rsidP="00D45188">
      <w:pPr>
        <w:pStyle w:val="Code"/>
        <w:rPr>
          <w:highlight w:val="white"/>
        </w:rPr>
      </w:pPr>
      <w:r w:rsidRPr="00D45188">
        <w:rPr>
          <w:highlight w:val="white"/>
        </w:rPr>
        <w:t xml:space="preserve">        return ExplicitCast(</w:t>
      </w:r>
      <w:r w:rsidR="004A4316">
        <w:rPr>
          <w:highlight w:val="white"/>
        </w:rPr>
        <w:t>sourceExpression</w:t>
      </w:r>
      <w:r w:rsidRPr="00D45188">
        <w:rPr>
          <w:highlight w:val="white"/>
        </w:rPr>
        <w:t xml:space="preserve">, </w:t>
      </w:r>
      <w:r w:rsidR="004A4316">
        <w:rPr>
          <w:highlight w:val="white"/>
        </w:rPr>
        <w:t>targetType</w:t>
      </w:r>
      <w:r w:rsidRPr="00D45188">
        <w:rPr>
          <w:highlight w:val="white"/>
        </w:rPr>
        <w:t>);</w:t>
      </w:r>
    </w:p>
    <w:p w14:paraId="62A2EDE9" w14:textId="77777777" w:rsidR="00D45188" w:rsidRPr="00D45188" w:rsidRDefault="00D45188" w:rsidP="00D45188">
      <w:pPr>
        <w:pStyle w:val="Code"/>
        <w:rPr>
          <w:highlight w:val="white"/>
        </w:rPr>
      </w:pPr>
      <w:r w:rsidRPr="00D45188">
        <w:rPr>
          <w:highlight w:val="white"/>
        </w:rPr>
        <w:t xml:space="preserve">      }</w:t>
      </w:r>
    </w:p>
    <w:p w14:paraId="1F8DE26E" w14:textId="77777777" w:rsidR="00D45188" w:rsidRPr="00D45188" w:rsidRDefault="00D45188" w:rsidP="00D45188">
      <w:pPr>
        <w:pStyle w:val="Code"/>
        <w:rPr>
          <w:highlight w:val="white"/>
        </w:rPr>
      </w:pPr>
      <w:r w:rsidRPr="00D45188">
        <w:rPr>
          <w:highlight w:val="white"/>
        </w:rPr>
        <w:t xml:space="preserve">    }</w:t>
      </w:r>
    </w:p>
    <w:p w14:paraId="378DB888" w14:textId="7024E5A2" w:rsidR="00EF25EB" w:rsidRPr="00903DBA" w:rsidRDefault="00CC1DF4" w:rsidP="0060539D">
      <w:pPr>
        <w:pStyle w:val="Heading3"/>
        <w:rPr>
          <w:highlight w:val="white"/>
        </w:rPr>
      </w:pPr>
      <w:bookmarkStart w:id="462" w:name="_Toc98936362"/>
      <w:r>
        <w:rPr>
          <w:highlight w:val="white"/>
        </w:rPr>
        <w:t>&lt;</w:t>
      </w:r>
      <w:proofErr w:type="spellStart"/>
      <w:r>
        <w:rPr>
          <w:highlight w:val="white"/>
        </w:rPr>
        <w:t>h3</w:t>
      </w:r>
      <w:proofErr w:type="spellEnd"/>
      <w:r>
        <w:rPr>
          <w:highlight w:val="white"/>
        </w:rPr>
        <w:t>&gt;Explicit Cast&lt;/</w:t>
      </w:r>
      <w:proofErr w:type="spellStart"/>
      <w:r>
        <w:rPr>
          <w:highlight w:val="white"/>
        </w:rPr>
        <w:t>h3</w:t>
      </w:r>
      <w:proofErr w:type="spellEnd"/>
      <w:r>
        <w:rPr>
          <w:highlight w:val="white"/>
        </w:rPr>
        <w:t>&gt;</w:t>
      </w:r>
      <w:bookmarkEnd w:id="462"/>
    </w:p>
    <w:p w14:paraId="5611962E" w14:textId="108FDFFC" w:rsidR="00703CB0" w:rsidRPr="00903DBA" w:rsidRDefault="00887489" w:rsidP="0088748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ExplicitCast</w:t>
      </w:r>
      <w:r w:rsidR="00D4318D">
        <w:rPr>
          <w:rStyle w:val="KeyWord0"/>
          <w:highlight w:val="white"/>
        </w:rPr>
        <w:t>&lt;/k&gt;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59237B78"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0CC92FCC" w:rsidR="00D56183" w:rsidRPr="00903DBA" w:rsidRDefault="00AB5B3F" w:rsidP="00AB5B3F">
      <w:pPr>
        <w:pStyle w:val="Code"/>
        <w:rPr>
          <w:highlight w:val="white"/>
        </w:rPr>
      </w:pPr>
      <w:r w:rsidRPr="00903DBA">
        <w:rPr>
          <w:highlight w:val="white"/>
        </w:rPr>
        <w:t xml:space="preserve">        </w:t>
      </w:r>
      <w:r w:rsidR="0056352A">
        <w:rPr>
          <w:highlight w:val="white"/>
        </w:rPr>
        <w:t>Error.Check</w:t>
      </w:r>
      <w:r w:rsidRPr="00903DBA">
        <w:rPr>
          <w:highlight w:val="white"/>
        </w:rPr>
        <w:t>(sourceType.Equals(targetType),</w:t>
      </w:r>
      <w:r w:rsidR="00D56183" w:rsidRPr="00903DBA">
        <w:rPr>
          <w:highlight w:val="white"/>
        </w:rPr>
        <w:t xml:space="preserve"> </w:t>
      </w:r>
      <w:r w:rsidR="009C3EB5">
        <w:rPr>
          <w:highlight w:val="white"/>
        </w:rPr>
        <w:t>$"{</w:t>
      </w:r>
      <w:r w:rsidRPr="00903DBA">
        <w:rPr>
          <w:highlight w:val="white"/>
        </w:rPr>
        <w:t>sourceType</w:t>
      </w:r>
      <w:r w:rsidR="009C3EB5">
        <w:rPr>
          <w:highlight w:val="white"/>
        </w:rPr>
        <w:t>}</w:t>
      </w:r>
      <w:r w:rsidRPr="00903DBA">
        <w:rPr>
          <w:highlight w:val="white"/>
        </w:rPr>
        <w:t xml:space="preserve"> to </w:t>
      </w:r>
      <w:r w:rsidR="009C3EB5">
        <w:rPr>
          <w:highlight w:val="white"/>
        </w:rPr>
        <w:t>" +</w:t>
      </w:r>
    </w:p>
    <w:p w14:paraId="383CEA0F" w14:textId="1D3B6480" w:rsidR="00AB5B3F" w:rsidRPr="00903DBA" w:rsidRDefault="00D56183" w:rsidP="00AB5B3F">
      <w:pPr>
        <w:pStyle w:val="Code"/>
        <w:rPr>
          <w:highlight w:val="white"/>
        </w:rPr>
      </w:pPr>
      <w:r w:rsidRPr="00903DBA">
        <w:rPr>
          <w:highlight w:val="white"/>
        </w:rPr>
        <w:t xml:space="preserve">                    </w:t>
      </w:r>
      <w:r w:rsidR="00AB5B3F" w:rsidRPr="00903DBA">
        <w:rPr>
          <w:highlight w:val="white"/>
        </w:rPr>
        <w:t>targetType, Message.Invalid_type_cast);</w:t>
      </w:r>
    </w:p>
    <w:p w14:paraId="13EC1931" w14:textId="0098B9F6"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lastRenderedPageBreak/>
        <w:t xml:space="preserve">               targetType.</w:t>
      </w:r>
      <w:r w:rsidR="002C4F32" w:rsidRPr="00903DBA">
        <w:rPr>
          <w:highlight w:val="white"/>
        </w:rPr>
        <w:t>IsIntegralPointerOrArray</w:t>
      </w:r>
      <w:r w:rsidRPr="00903DBA">
        <w:rPr>
          <w:highlight w:val="white"/>
        </w:rPr>
        <w:t>()) {</w:t>
      </w:r>
    </w:p>
    <w:p w14:paraId="4CF286D1" w14:textId="159711F5"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D6DCA8A" w:rsidR="00494193" w:rsidRPr="00903DBA" w:rsidRDefault="00494193" w:rsidP="00FF10D8">
      <w:pPr>
        <w:pStyle w:val="Code"/>
        <w:rPr>
          <w:highlight w:val="white"/>
        </w:rPr>
      </w:pPr>
      <w:r w:rsidRPr="00903DBA">
        <w:rPr>
          <w:highlight w:val="white"/>
        </w:rPr>
        <w:t xml:space="preserve">        Symbol oneSymbol </w:t>
      </w:r>
      <w:r w:rsidR="001F2BD0">
        <w:rPr>
          <w:highlight w:val="white"/>
        </w:rPr>
        <w:t>= new(</w:t>
      </w:r>
      <w:r w:rsidRPr="00903DBA">
        <w:rPr>
          <w:highlight w:val="white"/>
        </w:rPr>
        <w:t>targetType, BigInteger.One);</w:t>
      </w:r>
    </w:p>
    <w:p w14:paraId="4BB42367" w14:textId="77777777" w:rsidR="002D3809" w:rsidRDefault="00494193" w:rsidP="00FF10D8">
      <w:pPr>
        <w:pStyle w:val="Code"/>
        <w:rPr>
          <w:highlight w:val="white"/>
        </w:rPr>
      </w:pPr>
      <w:r w:rsidRPr="00903DBA">
        <w:rPr>
          <w:highlight w:val="white"/>
        </w:rPr>
        <w:t xml:space="preserve">        MiddleCode trueCode =</w:t>
      </w:r>
    </w:p>
    <w:p w14:paraId="0C12890B" w14:textId="4A54A9DC" w:rsidR="00494193" w:rsidRPr="00903DBA" w:rsidRDefault="002D3809" w:rsidP="00FF10D8">
      <w:pPr>
        <w:pStyle w:val="Code"/>
        <w:rPr>
          <w:highlight w:val="white"/>
        </w:rPr>
      </w:pPr>
      <w:r>
        <w:rPr>
          <w:highlight w:val="white"/>
        </w:rPr>
        <w:t xml:space="preserve">          </w:t>
      </w:r>
      <w:r w:rsidR="00494193" w:rsidRPr="00903DBA">
        <w:rPr>
          <w:highlight w:val="white"/>
        </w:rPr>
        <w:t>new(MiddleOperator.Assign,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35A20370"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 xml:space="preserve">Code </w:t>
      </w:r>
      <w:r w:rsidR="001F2BD0">
        <w:rPr>
          <w:highlight w:val="white"/>
        </w:rPr>
        <w:t>= new(</w:t>
      </w:r>
      <w:r w:rsidRPr="00903DBA">
        <w:rPr>
          <w:highlight w:val="white"/>
        </w:rPr>
        <w:t>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4FAFC979"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BigInteger.Zero);</w:t>
      </w:r>
    </w:p>
    <w:p w14:paraId="564F0589" w14:textId="77777777" w:rsidR="003A1AED" w:rsidRDefault="00494193" w:rsidP="00FF10D8">
      <w:pPr>
        <w:pStyle w:val="Code"/>
        <w:rPr>
          <w:highlight w:val="white"/>
        </w:rPr>
      </w:pPr>
      <w:r w:rsidRPr="00903DBA">
        <w:rPr>
          <w:highlight w:val="white"/>
        </w:rPr>
        <w:t xml:space="preserve">        MiddleCode falseCode =</w:t>
      </w:r>
    </w:p>
    <w:p w14:paraId="431AB95B" w14:textId="02C241C5" w:rsidR="00494193" w:rsidRPr="00903DBA" w:rsidRDefault="003A1AED" w:rsidP="00FF10D8">
      <w:pPr>
        <w:pStyle w:val="Code"/>
        <w:rPr>
          <w:highlight w:val="white"/>
        </w:rPr>
      </w:pPr>
      <w:r>
        <w:rPr>
          <w:highlight w:val="white"/>
        </w:rPr>
        <w:t xml:space="preserve">          n</w:t>
      </w:r>
      <w:r w:rsidR="00494193" w:rsidRPr="00903DBA">
        <w:rPr>
          <w:highlight w:val="white"/>
        </w:rPr>
        <w:t>ew(MiddleOperator.Assign,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60968712"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0332C99" w:rsidR="00494193" w:rsidRPr="00903DBA" w:rsidRDefault="00494193" w:rsidP="00FF10D8">
      <w:pPr>
        <w:pStyle w:val="Code"/>
        <w:rPr>
          <w:highlight w:val="white"/>
        </w:rPr>
      </w:pPr>
      <w:r w:rsidRPr="00903DBA">
        <w:rPr>
          <w:highlight w:val="white"/>
        </w:rPr>
        <w:t xml:space="preserve">        MiddleCode trueCode </w:t>
      </w:r>
      <w:r w:rsidR="001F2BD0">
        <w:rPr>
          <w:highlight w:val="white"/>
        </w:rPr>
        <w:t>= new(</w:t>
      </w:r>
      <w:r w:rsidRPr="00903DBA">
        <w:rPr>
          <w:highlight w:val="white"/>
        </w:rPr>
        <w:t>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BC5872A"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001F2BD0">
        <w:rPr>
          <w:highlight w:val="white"/>
        </w:rPr>
        <w:t>= new(</w:t>
      </w:r>
      <w:r w:rsidRPr="00903DBA">
        <w:rPr>
          <w:highlight w:val="white"/>
        </w:rPr>
        <w:t>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0B3570E9" w:rsidR="00494193" w:rsidRPr="00903DBA" w:rsidRDefault="00494193" w:rsidP="00FF10D8">
      <w:pPr>
        <w:pStyle w:val="Code"/>
        <w:rPr>
          <w:highlight w:val="white"/>
        </w:rPr>
      </w:pPr>
      <w:r w:rsidRPr="00903DBA">
        <w:rPr>
          <w:highlight w:val="white"/>
        </w:rPr>
        <w:t xml:space="preserve">        MiddleCode falseCode </w:t>
      </w:r>
      <w:r w:rsidR="001F2BD0">
        <w:rPr>
          <w:highlight w:val="white"/>
        </w:rPr>
        <w:t>= new(</w:t>
      </w:r>
      <w:r w:rsidRPr="00903DBA">
        <w:rPr>
          <w:highlight w:val="white"/>
        </w:rPr>
        <w:t>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lastRenderedPageBreak/>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663A24E7"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case of floating type,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5C37BB4A" w:rsidR="00494193" w:rsidRPr="00903DBA" w:rsidRDefault="00494193" w:rsidP="00FF10D8">
      <w:pPr>
        <w:pStyle w:val="Code"/>
        <w:rPr>
          <w:highlight w:val="white"/>
        </w:rPr>
      </w:pPr>
      <w:r w:rsidRPr="00903DBA">
        <w:rPr>
          <w:highlight w:val="white"/>
        </w:rPr>
        <w:t xml:space="preserve">        Symbol zeroSymbol </w:t>
      </w:r>
      <w:r w:rsidR="001F2BD0">
        <w:rPr>
          <w:highlight w:val="white"/>
        </w:rPr>
        <w:t>= new(</w:t>
      </w:r>
      <w:r w:rsidRPr="00903DBA">
        <w:rPr>
          <w:highlight w:val="white"/>
        </w:rPr>
        <w:t>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10ECB162" w14:textId="613D1181" w:rsidR="00494193" w:rsidRPr="00903DBA" w:rsidRDefault="00494193" w:rsidP="00FF10D8">
      <w:pPr>
        <w:pStyle w:val="Code"/>
        <w:rPr>
          <w:highlight w:val="white"/>
        </w:rPr>
      </w:pPr>
      <w:r w:rsidRPr="00903DBA">
        <w:rPr>
          <w:highlight w:val="white"/>
        </w:rPr>
        <w:t xml:space="preserve">        MiddleCode testCode = new(MiddleOperator.NotEqual, null,</w:t>
      </w:r>
    </w:p>
    <w:p w14:paraId="635DA6B6" w14:textId="54C27655" w:rsidR="00494193" w:rsidRPr="00903DBA" w:rsidRDefault="003A1AED" w:rsidP="00FF10D8">
      <w:pPr>
        <w:pStyle w:val="Code"/>
        <w:rPr>
          <w:highlight w:val="white"/>
        </w:rPr>
      </w:pPr>
      <w:r>
        <w:rPr>
          <w:highlight w:val="white"/>
        </w:rPr>
        <w:t xml:space="preserve">         </w:t>
      </w:r>
      <w:r w:rsidR="00494193" w:rsidRPr="00903DBA">
        <w:rPr>
          <w:highlight w:val="white"/>
        </w:rPr>
        <w:t xml:space="preserve">                         sourceSymbol, zeroSymbol);</w:t>
      </w:r>
    </w:p>
    <w:p w14:paraId="1AD1711B" w14:textId="75074E29"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trueSet </w:t>
      </w:r>
      <w:r w:rsidR="001B296B">
        <w:rPr>
          <w:highlight w:val="white"/>
        </w:rPr>
        <w:t>= new(</w:t>
      </w:r>
      <w:r w:rsidR="001B296B" w:rsidRPr="00903DBA">
        <w:rPr>
          <w:highlight w:val="white"/>
        </w:rPr>
        <w: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27830917" w:rsidR="00494193" w:rsidRPr="00903DBA" w:rsidRDefault="00494193" w:rsidP="00FF10D8">
      <w:pPr>
        <w:pStyle w:val="Code"/>
        <w:rPr>
          <w:highlight w:val="white"/>
        </w:rPr>
      </w:pPr>
      <w:r w:rsidRPr="00903DBA">
        <w:rPr>
          <w:highlight w:val="white"/>
        </w:rPr>
        <w:t xml:space="preserve">        MiddleCode gotoCode </w:t>
      </w:r>
      <w:r w:rsidR="001F2BD0">
        <w:rPr>
          <w:highlight w:val="white"/>
        </w:rPr>
        <w:t>= new(</w:t>
      </w:r>
      <w:r w:rsidRPr="00903DBA">
        <w:rPr>
          <w:highlight w:val="white"/>
        </w:rPr>
        <w:t>MiddleOperator.</w:t>
      </w:r>
      <w:r w:rsidR="00C0170C">
        <w:rPr>
          <w:highlight w:val="white"/>
        </w:rPr>
        <w:t>Jump</w:t>
      </w:r>
      <w:r w:rsidRPr="00903DBA">
        <w:rPr>
          <w:highlight w:val="white"/>
        </w:rPr>
        <w:t>);</w:t>
      </w:r>
    </w:p>
    <w:p w14:paraId="3E94F0A7" w14:textId="6E5DCAAF" w:rsidR="00494193" w:rsidRPr="00903DBA" w:rsidRDefault="00494193" w:rsidP="00FF10D8">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falseSet </w:t>
      </w:r>
      <w:r w:rsidR="001B296B">
        <w:rPr>
          <w:highlight w:val="white"/>
        </w:rPr>
        <w:t>= new(</w:t>
      </w:r>
      <w:r w:rsidR="001B296B" w:rsidRPr="00903DBA">
        <w:rPr>
          <w:highlight w:val="white"/>
        </w:rPr>
        <w: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49C3390B" w:rsidR="00494193" w:rsidRPr="00903DBA" w:rsidRDefault="00494193" w:rsidP="00FF10D8">
      <w:pPr>
        <w:pStyle w:val="Code"/>
        <w:rPr>
          <w:highlight w:val="white"/>
        </w:rPr>
      </w:pPr>
      <w:r w:rsidRPr="00903DBA">
        <w:rPr>
          <w:highlight w:val="white"/>
        </w:rPr>
        <w:t xml:space="preserve">        targetSymbol </w:t>
      </w:r>
      <w:r w:rsidR="001F2BD0">
        <w:rPr>
          <w:highlight w:val="white"/>
        </w:rPr>
        <w:t>= new(</w:t>
      </w:r>
      <w:r w:rsidRPr="00903DBA">
        <w:rPr>
          <w:highlight w:val="white"/>
        </w:rPr>
        <w:t>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2729789E"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4461C8D0"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1B602470" w:rsidR="00AB5B3F" w:rsidRPr="00903DBA" w:rsidRDefault="00AB5B3F" w:rsidP="00AB5B3F">
      <w:pPr>
        <w:pStyle w:val="Code"/>
        <w:rPr>
          <w:highlight w:val="white"/>
        </w:rPr>
      </w:pPr>
      <w:r w:rsidRPr="00903DBA">
        <w:rPr>
          <w:highlight w:val="white"/>
        </w:rPr>
        <w:lastRenderedPageBreak/>
        <w:t xml:space="preserve">          Symbol tempSymbol </w:t>
      </w:r>
      <w:r w:rsidR="001F2BD0">
        <w:rPr>
          <w:highlight w:val="white"/>
        </w:rPr>
        <w:t>= new(</w:t>
      </w:r>
      <w:r w:rsidRPr="00903DBA">
        <w:rPr>
          <w:highlight w:val="white"/>
        </w:rPr>
        <w:t>tempType);</w:t>
      </w:r>
    </w:p>
    <w:p w14:paraId="119D8BF3" w14:textId="77777777" w:rsidR="003A1AED" w:rsidRDefault="00AB5B3F" w:rsidP="00AB5B3F">
      <w:pPr>
        <w:pStyle w:val="Code"/>
        <w:rPr>
          <w:highlight w:val="white"/>
        </w:rPr>
      </w:pPr>
      <w:r w:rsidRPr="00903DBA">
        <w:rPr>
          <w:highlight w:val="white"/>
        </w:rPr>
        <w:t xml:space="preserve">          MiddleCode tempCode =</w:t>
      </w:r>
      <w:r w:rsidR="003A1AED">
        <w:rPr>
          <w:highlight w:val="white"/>
        </w:rPr>
        <w:t xml:space="preserve"> </w:t>
      </w:r>
      <w:r w:rsidRPr="00903DBA">
        <w:rPr>
          <w:highlight w:val="white"/>
        </w:rPr>
        <w:t>new(MiddleOperator.FloatingToIntegral,</w:t>
      </w:r>
    </w:p>
    <w:p w14:paraId="26DFC710" w14:textId="4200C630" w:rsidR="00AB5B3F" w:rsidRPr="00903DBA" w:rsidRDefault="003A1AED" w:rsidP="00AB5B3F">
      <w:pPr>
        <w:pStyle w:val="Code"/>
        <w:rPr>
          <w:highlight w:val="white"/>
        </w:rPr>
      </w:pPr>
      <w:r>
        <w:rPr>
          <w:highlight w:val="white"/>
        </w:rPr>
        <w:t xml:space="preserve">                                   </w:t>
      </w:r>
      <w:r w:rsidR="00AB5B3F" w:rsidRPr="00903DBA">
        <w:rPr>
          <w:highlight w:val="white"/>
        </w:rPr>
        <w:t xml:space="preserve"> tempSymbol,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279C97BF"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new(MiddleOperator.IntegralToIntegral,</w:t>
      </w:r>
    </w:p>
    <w:p w14:paraId="4B1E635E" w14:textId="537F7562" w:rsidR="00AB5B3F" w:rsidRPr="00903DBA" w:rsidRDefault="003A1AED" w:rsidP="00AB5B3F">
      <w:pPr>
        <w:pStyle w:val="Code"/>
        <w:rPr>
          <w:highlight w:val="white"/>
        </w:rPr>
      </w:pPr>
      <w:r>
        <w:rPr>
          <w:highlight w:val="white"/>
        </w:rPr>
        <w:t xml:space="preserve">                                     </w:t>
      </w:r>
      <w:r w:rsidR="00AB5B3F" w:rsidRPr="00903DBA">
        <w:rPr>
          <w:highlight w:val="white"/>
        </w:rPr>
        <w:t xml:space="preserve"> targetSymbol,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1E21C7C2" w14:textId="77777777" w:rsidR="003A1AED" w:rsidRDefault="00AB5B3F" w:rsidP="00AB5B3F">
      <w:pPr>
        <w:pStyle w:val="Code"/>
        <w:rPr>
          <w:highlight w:val="white"/>
        </w:rPr>
      </w:pPr>
      <w:r w:rsidRPr="00903DBA">
        <w:rPr>
          <w:highlight w:val="white"/>
        </w:rPr>
        <w:t xml:space="preserve">          MiddleCode resultCode =</w:t>
      </w:r>
      <w:r w:rsidR="003A1AED">
        <w:rPr>
          <w:highlight w:val="white"/>
        </w:rPr>
        <w:t xml:space="preserve"> </w:t>
      </w:r>
      <w:r w:rsidRPr="00903DBA">
        <w:rPr>
          <w:highlight w:val="white"/>
        </w:rPr>
        <w:t>new(MiddleOperator.FloatingToIntegral,</w:t>
      </w:r>
    </w:p>
    <w:p w14:paraId="710E98FE" w14:textId="5F46DB45" w:rsidR="00AB5B3F" w:rsidRPr="00903DBA" w:rsidRDefault="003A1AED" w:rsidP="003A1AED">
      <w:pPr>
        <w:pStyle w:val="Code"/>
        <w:rPr>
          <w:highlight w:val="white"/>
        </w:rPr>
      </w:pPr>
      <w:r>
        <w:rPr>
          <w:highlight w:val="white"/>
        </w:rPr>
        <w:t xml:space="preserve">                                     </w:t>
      </w:r>
      <w:r w:rsidR="00AB5B3F" w:rsidRPr="00903DBA">
        <w:rPr>
          <w:highlight w:val="white"/>
        </w:rPr>
        <w:t xml:space="preserve"> targetSymbol,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2D9FC622"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1AC6D941" w:rsidR="00AB5B3F" w:rsidRPr="00903DBA" w:rsidRDefault="00AB5B3F" w:rsidP="00AB5B3F">
      <w:pPr>
        <w:pStyle w:val="Code"/>
        <w:rPr>
          <w:highlight w:val="white"/>
        </w:rPr>
      </w:pPr>
      <w:r w:rsidRPr="00903DBA">
        <w:rPr>
          <w:highlight w:val="white"/>
        </w:rPr>
        <w:t xml:space="preserve">          Symbol tempSymbol </w:t>
      </w:r>
      <w:r w:rsidR="001F2BD0">
        <w:rPr>
          <w:highlight w:val="white"/>
        </w:rPr>
        <w:t>= new(</w:t>
      </w:r>
      <w:r w:rsidRPr="00903DBA">
        <w:rPr>
          <w:highlight w:val="white"/>
        </w:rPr>
        <w:t>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02DCABD3" w:rsidR="00AB5B3F" w:rsidRPr="00903DBA" w:rsidRDefault="00AB5B3F" w:rsidP="00AB5B3F">
      <w:pPr>
        <w:pStyle w:val="Code"/>
        <w:rPr>
          <w:highlight w:val="white"/>
        </w:rPr>
      </w:pPr>
      <w:r w:rsidRPr="00903DBA">
        <w:rPr>
          <w:highlight w:val="white"/>
        </w:rPr>
        <w:t xml:space="preserve">        targetSymbol </w:t>
      </w:r>
      <w:r w:rsidR="001F2BD0">
        <w:rPr>
          <w:highlight w:val="white"/>
        </w:rPr>
        <w:t>= new(</w:t>
      </w:r>
      <w:r w:rsidRPr="00903DBA">
        <w:rPr>
          <w:highlight w:val="white"/>
        </w:rPr>
        <w:t>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1D0E40EF" w:rsidR="00AB5B3F" w:rsidRPr="00903DBA" w:rsidRDefault="00AB5B3F" w:rsidP="00AB5B3F">
      <w:pPr>
        <w:pStyle w:val="Code"/>
        <w:rPr>
          <w:highlight w:val="white"/>
        </w:rPr>
      </w:pPr>
      <w:r w:rsidRPr="00903DBA">
        <w:rPr>
          <w:highlight w:val="white"/>
        </w:rPr>
        <w:lastRenderedPageBreak/>
        <w:t xml:space="preserve">      </w:t>
      </w:r>
      <w:r w:rsidR="0056352A">
        <w:rPr>
          <w:highlight w:val="white"/>
        </w:rPr>
        <w:t>Error.Check</w:t>
      </w:r>
      <w:r w:rsidRPr="00903DBA">
        <w:rPr>
          <w:highlight w:val="white"/>
        </w:rPr>
        <w:t>(targetSymbol != null,</w:t>
      </w:r>
      <w:r w:rsidR="005B6DD1">
        <w:rPr>
          <w:highlight w:val="white"/>
        </w:rPr>
        <w:t xml:space="preserve"> $"{</w:t>
      </w:r>
      <w:r w:rsidRPr="00903DBA">
        <w:rPr>
          <w:highlight w:val="white"/>
        </w:rPr>
        <w:t>sourceType</w:t>
      </w:r>
      <w:r w:rsidR="005B6DD1">
        <w:rPr>
          <w:highlight w:val="white"/>
        </w:rPr>
        <w:t>}</w:t>
      </w:r>
      <w:r w:rsidRPr="00903DBA">
        <w:rPr>
          <w:highlight w:val="white"/>
        </w:rPr>
        <w:t xml:space="preserve">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5A5F8864" w:rsidR="00A47350" w:rsidRPr="00903DBA" w:rsidRDefault="00CC1DF4" w:rsidP="0060539D">
      <w:pPr>
        <w:pStyle w:val="Heading3"/>
      </w:pPr>
      <w:bookmarkStart w:id="463" w:name="_Toc98936363"/>
      <w:r>
        <w:t>&lt;</w:t>
      </w:r>
      <w:proofErr w:type="spellStart"/>
      <w:r>
        <w:t>h3</w:t>
      </w:r>
      <w:proofErr w:type="spellEnd"/>
      <w:r>
        <w:t>&gt;</w:t>
      </w:r>
      <w:r w:rsidRPr="00903DBA">
        <w:t>Type Promotion</w:t>
      </w:r>
      <w:r>
        <w:t>&lt;/</w:t>
      </w:r>
      <w:proofErr w:type="spellStart"/>
      <w:r>
        <w:t>h3</w:t>
      </w:r>
      <w:proofErr w:type="spellEnd"/>
      <w:r>
        <w:t>&gt;</w:t>
      </w:r>
      <w:bookmarkEnd w:id="463"/>
    </w:p>
    <w:p w14:paraId="711F3ADD" w14:textId="44DBE925"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i</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7A89B101" w:rsidR="00BB78E9" w:rsidRPr="00903DBA" w:rsidRDefault="00BB78E9" w:rsidP="00212911">
      <w:r w:rsidRPr="00903DBA">
        <w:t xml:space="preserve">Below is a table holding the relations of the types. Note that </w:t>
      </w:r>
      <w:r w:rsidR="00D4318D">
        <w:rPr>
          <w:rStyle w:val="KeyWord0"/>
        </w:rPr>
        <w:t>&lt;k&gt;</w:t>
      </w:r>
      <w:r w:rsidR="00D4318D" w:rsidRPr="00B66BAB">
        <w:rPr>
          <w:rStyle w:val="KeyWord0"/>
        </w:rPr>
        <w:t>float</w:t>
      </w:r>
      <w:r w:rsidR="00D4318D">
        <w:rPr>
          <w:rStyle w:val="KeyWord0"/>
        </w:rPr>
        <w:t>&lt;/k&gt;</w:t>
      </w:r>
      <w:r w:rsidRPr="00903DBA">
        <w:t xml:space="preserve"> is considered to be larger than </w:t>
      </w:r>
      <w:r w:rsidR="00D4318D">
        <w:rPr>
          <w:rStyle w:val="KeyWord0"/>
        </w:rPr>
        <w:t>&lt;k&gt;</w:t>
      </w:r>
      <w:r w:rsidR="00D4318D" w:rsidRPr="00B66BAB">
        <w:rPr>
          <w:rStyle w:val="KeyWord0"/>
        </w:rPr>
        <w:t>long</w:t>
      </w:r>
      <w:r w:rsidR="00D4318D">
        <w:rPr>
          <w:rStyle w:val="KeyWord0"/>
        </w:rPr>
        <w:t xml:space="preserve"> </w:t>
      </w:r>
      <w:r w:rsidR="00D4318D" w:rsidRPr="00B66BAB">
        <w:rPr>
          <w:rStyle w:val="KeyWord0"/>
        </w:rPr>
        <w:t>int</w:t>
      </w:r>
      <w:r w:rsidR="00D4318D">
        <w:rPr>
          <w:rStyle w:val="KeyWord0"/>
        </w:rPr>
        <w:t>&lt;/k&gt;</w:t>
      </w:r>
      <w:r w:rsidRPr="00903DBA">
        <w:t>, even</w:t>
      </w:r>
      <w:r w:rsidR="00BA59CE" w:rsidRPr="00903DBA">
        <w:t xml:space="preserve"> </w:t>
      </w:r>
      <w:r w:rsidR="00255D49">
        <w:t>though</w:t>
      </w:r>
      <w:r w:rsidR="00BA59CE" w:rsidRPr="00903DBA">
        <w:t xml:space="preserve"> </w:t>
      </w:r>
      <w:r w:rsidRPr="00903DBA">
        <w:t xml:space="preserve">they </w:t>
      </w:r>
      <w:r w:rsidR="00255D49">
        <w:t>may</w:t>
      </w:r>
      <w:r w:rsidRPr="00903DBA">
        <w:t xml:space="preserve"> the same size. </w:t>
      </w:r>
      <w:r w:rsidR="00BA59CE" w:rsidRPr="00903DBA">
        <w:t xml:space="preserve">In the same way, </w:t>
      </w:r>
      <w:r w:rsidR="00D4318D">
        <w:rPr>
          <w:rStyle w:val="KeyWord0"/>
        </w:rPr>
        <w:t>&lt;k&gt;</w:t>
      </w:r>
      <w:r w:rsidR="00D4318D" w:rsidRPr="00B66BAB">
        <w:rPr>
          <w:rStyle w:val="KeyWord0"/>
        </w:rPr>
        <w:t>short</w:t>
      </w:r>
      <w:r w:rsidR="00D4318D">
        <w:rPr>
          <w:rStyle w:val="KeyWord0"/>
        </w:rPr>
        <w:t>&lt;/k&gt;</w:t>
      </w:r>
      <w:r w:rsidRPr="00903DBA">
        <w:t xml:space="preserve"> </w:t>
      </w:r>
      <w:r w:rsidR="00BA59CE" w:rsidRPr="00903DBA">
        <w:t xml:space="preserve">is considered to the larger than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BB777E">
        <w:t>.</w:t>
      </w:r>
    </w:p>
    <w:tbl>
      <w:tblPr>
        <w:tblStyle w:val="TableGrid"/>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57A1D5A8" w:rsidR="00B66BAB" w:rsidRPr="00903DBA" w:rsidRDefault="008C4970">
            <w:pPr>
              <w:pStyle w:val="NormalSingle"/>
            </w:pPr>
            <w:r>
              <w:t>&lt;s&gt;</w:t>
            </w:r>
            <w:r w:rsidRPr="00903DBA">
              <w:t>Largest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794BFA3" w14:textId="26792B3E" w:rsidR="00B66BAB" w:rsidRPr="00903DBA" w:rsidRDefault="008C4970">
            <w:pPr>
              <w:pStyle w:val="NormalSingle"/>
            </w:pPr>
            <w:r>
              <w:t>&lt;s&gt;</w:t>
            </w:r>
            <w:r w:rsidRPr="00903DBA">
              <w:t>long double</w:t>
            </w:r>
            <w:r>
              <w:t>&lt;/s&gt;</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529B0813" w:rsidR="00B66BAB" w:rsidRPr="00903DBA" w:rsidRDefault="008C4970">
            <w:pPr>
              <w:pStyle w:val="NormalSingle"/>
            </w:pPr>
            <w:r>
              <w:t>&lt;s&gt;</w:t>
            </w:r>
            <w:r w:rsidRPr="00903DBA">
              <w:t>double</w:t>
            </w:r>
            <w:r>
              <w:t>&lt;/s&gt;</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69996B50" w:rsidR="00B66BAB" w:rsidRPr="00903DBA" w:rsidRDefault="008C4970">
            <w:pPr>
              <w:pStyle w:val="NormalSingle"/>
            </w:pPr>
            <w:r>
              <w:t>&lt;s&gt;</w:t>
            </w:r>
            <w:r w:rsidRPr="00903DBA">
              <w:t>float</w:t>
            </w:r>
            <w:r>
              <w:t>&lt;/s&gt;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6DD13F6A" w:rsidR="00B66BAB" w:rsidRPr="00903DBA" w:rsidRDefault="008C4970">
            <w:pPr>
              <w:pStyle w:val="NormalSingle"/>
            </w:pPr>
            <w:r>
              <w:t>&lt;s&gt;</w:t>
            </w:r>
            <w:r w:rsidRPr="00903DBA">
              <w:t>signed long int</w:t>
            </w:r>
            <w:r>
              <w:t>&lt;/s&gt;</w:t>
            </w:r>
          </w:p>
          <w:p w14:paraId="39C41758" w14:textId="3B091DE8" w:rsidR="00B66BAB" w:rsidRPr="00903DBA" w:rsidRDefault="008C4970">
            <w:pPr>
              <w:pStyle w:val="NormalSingle"/>
            </w:pPr>
            <w:r>
              <w:t>&lt;s&gt;</w:t>
            </w:r>
            <w:r w:rsidRPr="00903DBA">
              <w:t>unsigned long int</w:t>
            </w:r>
            <w:r>
              <w:t>&lt;/s&gt;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17467636" w:rsidR="00B66BAB" w:rsidRPr="00903DBA" w:rsidRDefault="008C4970">
            <w:pPr>
              <w:pStyle w:val="NormalSingle"/>
            </w:pPr>
            <w:r>
              <w:t>&lt;s&gt;</w:t>
            </w:r>
            <w:r w:rsidRPr="00903DBA">
              <w:t>signed int</w:t>
            </w:r>
            <w:r>
              <w:t>&lt;/s&gt;</w:t>
            </w:r>
          </w:p>
          <w:p w14:paraId="1E2BE434" w14:textId="156217BC" w:rsidR="00B66BAB" w:rsidRPr="00903DBA" w:rsidRDefault="008C4970">
            <w:pPr>
              <w:pStyle w:val="NormalSingle"/>
            </w:pPr>
            <w:r>
              <w:t>&lt;s&gt;</w:t>
            </w:r>
            <w:r w:rsidRPr="00903DBA">
              <w:t>unsigned int</w:t>
            </w:r>
            <w:r>
              <w:t>&lt;/s&gt;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969E821" w:rsidR="00B66BAB" w:rsidRPr="00903DBA" w:rsidRDefault="008C4970">
            <w:pPr>
              <w:pStyle w:val="NormalSingle"/>
            </w:pPr>
            <w:r>
              <w:t>&lt;s&gt;</w:t>
            </w:r>
            <w:r w:rsidRPr="00903DBA">
              <w:t>signed short int</w:t>
            </w:r>
            <w:r>
              <w:t>&lt;/s&gt;</w:t>
            </w:r>
          </w:p>
          <w:p w14:paraId="12E0D1ED" w14:textId="5E233664" w:rsidR="00B66BAB" w:rsidRPr="00903DBA" w:rsidRDefault="008C4970">
            <w:pPr>
              <w:pStyle w:val="NormalSingle"/>
            </w:pPr>
            <w:r>
              <w:t>&lt;s&gt;</w:t>
            </w:r>
            <w:r w:rsidRPr="00903DBA">
              <w:t>unsigned short int</w:t>
            </w:r>
            <w:r>
              <w:t>&lt;/s&gt;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04BCDC5" w:rsidR="00B66BAB" w:rsidRPr="00903DBA" w:rsidRDefault="008C4970">
            <w:pPr>
              <w:pStyle w:val="NormalSingle"/>
            </w:pPr>
            <w:r>
              <w:t>&lt;s&gt;</w:t>
            </w:r>
            <w:r w:rsidRPr="00903DBA">
              <w:t>Smallest type</w:t>
            </w:r>
            <w:r>
              <w:t>&lt;/s&gt;</w:t>
            </w:r>
          </w:p>
        </w:tc>
        <w:tc>
          <w:tcPr>
            <w:tcW w:w="3226" w:type="dxa"/>
            <w:tcBorders>
              <w:top w:val="single" w:sz="4" w:space="0" w:color="auto"/>
              <w:left w:val="single" w:sz="4" w:space="0" w:color="auto"/>
              <w:bottom w:val="single" w:sz="4" w:space="0" w:color="auto"/>
              <w:right w:val="single" w:sz="4" w:space="0" w:color="auto"/>
            </w:tcBorders>
            <w:hideMark/>
          </w:tcPr>
          <w:p w14:paraId="01173E5D" w14:textId="20433084" w:rsidR="00B66BAB" w:rsidRPr="00903DBA" w:rsidRDefault="008C4970">
            <w:pPr>
              <w:pStyle w:val="NormalSingle"/>
            </w:pPr>
            <w:r>
              <w:t>&lt;s&gt;</w:t>
            </w:r>
            <w:r w:rsidRPr="00903DBA">
              <w:t>signed char</w:t>
            </w:r>
            <w:r>
              <w:t>&lt;/s&gt;</w:t>
            </w:r>
          </w:p>
          <w:p w14:paraId="73C03805" w14:textId="3A4D1402" w:rsidR="00B66BAB" w:rsidRPr="00903DBA" w:rsidRDefault="008C4970">
            <w:pPr>
              <w:pStyle w:val="NormalSingle"/>
            </w:pPr>
            <w:r>
              <w:t>&lt;s&gt;</w:t>
            </w:r>
            <w:r w:rsidRPr="00903DBA">
              <w:t>unsigned char</w:t>
            </w:r>
            <w:r>
              <w:t>&lt;/s&gt;</w:t>
            </w:r>
          </w:p>
        </w:tc>
      </w:tr>
    </w:tbl>
    <w:p w14:paraId="6ADAA5CE" w14:textId="528F7C64" w:rsidR="00BB78E9" w:rsidRPr="00903DBA" w:rsidRDefault="00BB78E9" w:rsidP="00212911">
      <w:r w:rsidRPr="00903DBA">
        <w:t xml:space="preserve">In accordance with the </w:t>
      </w:r>
      <w:r w:rsidR="00255D49">
        <w:t>ANSI</w:t>
      </w:r>
      <w:r w:rsidRPr="00903DBA">
        <w:t xml:space="preserve"> C</w:t>
      </w:r>
      <w:r w:rsidR="00E20487" w:rsidRPr="00E20487">
        <w:t xml:space="preserve"> </w:t>
      </w:r>
      <w:r w:rsidR="00E20487" w:rsidRPr="00903DBA">
        <w:t>standard</w:t>
      </w:r>
      <w:r w:rsidR="00E20487">
        <w:t xml:space="preserve">, </w:t>
      </w:r>
      <w:r w:rsidRPr="00903DBA">
        <w:t xml:space="preserve">the signed and unsigned </w:t>
      </w:r>
      <w:r w:rsidR="00B61219" w:rsidRPr="00903DBA">
        <w:t>types</w:t>
      </w:r>
      <w:r w:rsidRPr="00903DBA">
        <w:t xml:space="preserve"> have the same size, and character</w:t>
      </w:r>
      <w:r w:rsidR="00E20487">
        <w:t>s</w:t>
      </w:r>
      <w:r w:rsidRPr="00903DBA">
        <w:t xml:space="preserve"> </w:t>
      </w:r>
      <w:r w:rsidR="00E20487">
        <w:t>are</w:t>
      </w:r>
      <w:r w:rsidRPr="00903DBA">
        <w:t xml:space="preserve"> always one byte.</w:t>
      </w:r>
      <w:r w:rsidR="00C17E06" w:rsidRPr="00903DBA">
        <w:t xml:space="preserve"> In the early versions of C, there was no </w:t>
      </w:r>
      <w:r w:rsidR="00C17E06" w:rsidRPr="00E65FE6">
        <w:t>void</w:t>
      </w:r>
      <w:r w:rsidR="00C17E06" w:rsidRPr="00903DBA">
        <w:t xml:space="preserve"> type. Instead,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char</w:t>
      </w:r>
      <w:r w:rsidR="00493E8C">
        <w:rPr>
          <w:rStyle w:val="CodeInText"/>
        </w:rPr>
        <w:t>&lt;/</w:t>
      </w:r>
      <w:proofErr w:type="spellStart"/>
      <w:r w:rsidR="00493E8C">
        <w:rPr>
          <w:rStyle w:val="CodeInText"/>
        </w:rPr>
        <w:t>ct</w:t>
      </w:r>
      <w:proofErr w:type="spellEnd"/>
      <w:r w:rsidR="00493E8C">
        <w:rPr>
          <w:rStyle w:val="CodeInText"/>
        </w:rPr>
        <w:t>&gt;</w:t>
      </w:r>
      <w:r w:rsidR="00C17E06" w:rsidRPr="00903DBA">
        <w:t xml:space="preserve"> was used a generic type in pointer expressions</w:t>
      </w:r>
      <w:r w:rsidR="00E20487">
        <w:t xml:space="preserve"> and thereby always hold </w:t>
      </w:r>
      <w:r w:rsidR="00C17E06" w:rsidRPr="00903DBA">
        <w:t xml:space="preserve">one byte. </w:t>
      </w:r>
      <w:r w:rsidRPr="00903DBA">
        <w:t xml:space="preserve">However, the standard does not state whether a signed value shall be converted to an unsigned value or the other way around in the expression below. </w:t>
      </w:r>
      <w:r w:rsidR="00E20487">
        <w:t>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492109" w:rsidRDefault="00BB78E9" w:rsidP="00BB78E9">
      <w:pPr>
        <w:pStyle w:val="Code"/>
        <w:rPr>
          <w:lang w:val="da-DK"/>
        </w:rPr>
      </w:pPr>
      <w:r w:rsidRPr="00492109">
        <w:rPr>
          <w:lang w:val="da-DK"/>
        </w:rPr>
        <w:t>signed int i = -3;</w:t>
      </w:r>
    </w:p>
    <w:p w14:paraId="68FF681A" w14:textId="77777777" w:rsidR="00BB78E9" w:rsidRPr="00492109" w:rsidRDefault="00BB78E9" w:rsidP="00BB78E9">
      <w:pPr>
        <w:pStyle w:val="Code"/>
        <w:rPr>
          <w:lang w:val="da-DK"/>
        </w:rPr>
      </w:pPr>
      <w:r w:rsidRPr="00492109">
        <w:rPr>
          <w:lang w:val="da-DK"/>
        </w:rPr>
        <w:t>unsigned int u = 6;</w:t>
      </w:r>
    </w:p>
    <w:p w14:paraId="2949A449" w14:textId="72ADE1AD" w:rsidR="00BB78E9" w:rsidRPr="00492109" w:rsidRDefault="00BB78E9" w:rsidP="00BB78E9">
      <w:pPr>
        <w:pStyle w:val="Code"/>
        <w:rPr>
          <w:lang w:val="da-DK"/>
        </w:rPr>
      </w:pPr>
      <w:r w:rsidRPr="00492109">
        <w:rPr>
          <w:lang w:val="da-DK"/>
        </w:rPr>
        <w:t>i + u;</w:t>
      </w:r>
      <w:r w:rsidR="0092012C" w:rsidRPr="00492109">
        <w:rPr>
          <w:lang w:val="da-DK"/>
        </w:rPr>
        <w:t xml:space="preserve"> /</w:t>
      </w:r>
      <w:r w:rsidR="00271D16">
        <w:rPr>
          <w:lang w:val="da-DK"/>
        </w:rPr>
        <w:t>/</w:t>
      </w:r>
      <w:r w:rsidR="0092012C" w:rsidRPr="00492109">
        <w:rPr>
          <w:lang w:val="da-DK"/>
        </w:rPr>
        <w:t xml:space="preserve"> signed int</w:t>
      </w:r>
      <w:r w:rsidR="0062141B">
        <w:rPr>
          <w:lang w:val="da-DK"/>
        </w:rPr>
        <w:t xml:space="preserve"> </w:t>
      </w:r>
    </w:p>
    <w:p w14:paraId="5E8CF94E" w14:textId="5FA94A09" w:rsidR="00B47C7B" w:rsidRPr="00903DBA" w:rsidRDefault="000274D4" w:rsidP="00B47C7B">
      <w:pPr>
        <w:pStyle w:val="CodeHeader"/>
      </w:pPr>
      <w:r>
        <w:t>&lt;</w:t>
      </w:r>
      <w:proofErr w:type="spellStart"/>
      <w:r>
        <w:t>ch</w:t>
      </w:r>
      <w:proofErr w:type="spellEnd"/>
      <w:r>
        <w:t>&gt;</w:t>
      </w:r>
      <w:proofErr w:type="spellStart"/>
      <w:r w:rsidRPr="00903DBA">
        <w:t>TypeCast</w:t>
      </w:r>
      <w:r>
        <w:t>.</w:t>
      </w:r>
      <w:r w:rsidRPr="00903DBA">
        <w:t>cs</w:t>
      </w:r>
      <w:proofErr w:type="spellEnd"/>
      <w:r>
        <w:t>&lt;/</w:t>
      </w:r>
      <w:proofErr w:type="spellStart"/>
      <w:r>
        <w:t>ch</w:t>
      </w:r>
      <w:proofErr w:type="spellEnd"/>
      <w:r>
        <w:t>&gt;</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lastRenderedPageBreak/>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7B37CFE" w:rsidR="00CD295E" w:rsidRPr="00903DBA" w:rsidRDefault="00CC1DF4" w:rsidP="0060539D">
      <w:pPr>
        <w:pStyle w:val="Heading1"/>
      </w:pPr>
      <w:bookmarkStart w:id="464" w:name="_Toc98936364"/>
      <w:r>
        <w:lastRenderedPageBreak/>
        <w:t>&lt;</w:t>
      </w:r>
      <w:proofErr w:type="spellStart"/>
      <w:r>
        <w:t>h1</w:t>
      </w:r>
      <w:proofErr w:type="spellEnd"/>
      <w:r>
        <w:t>&gt;</w:t>
      </w:r>
      <w:bookmarkStart w:id="465" w:name="_Ref54016854"/>
      <w:r w:rsidRPr="00903DBA">
        <w:t>Constant Expression</w:t>
      </w:r>
      <w:bookmarkEnd w:id="465"/>
      <w:r>
        <w:t>&lt;/</w:t>
      </w:r>
      <w:proofErr w:type="spellStart"/>
      <w:r>
        <w:t>h1</w:t>
      </w:r>
      <w:proofErr w:type="spellEnd"/>
      <w:r>
        <w:t>&gt;</w:t>
      </w:r>
      <w:bookmarkEnd w:id="464"/>
    </w:p>
    <w:p w14:paraId="78866B91" w14:textId="6298D52F" w:rsidR="005A389B" w:rsidRDefault="005A389B" w:rsidP="005A389B">
      <w:r w:rsidRPr="00903DBA">
        <w:t>There are advantages by calculating the values of constant expression during the compilation rather than</w:t>
      </w:r>
      <w:r w:rsidR="00212911">
        <w:t xml:space="preserve"> </w:t>
      </w:r>
      <w:r w:rsidR="00293D55">
        <w:t xml:space="preserve">during </w:t>
      </w:r>
      <w:r w:rsidRPr="00903DBA">
        <w:t xml:space="preserve">the execution. </w:t>
      </w:r>
      <w:r w:rsidR="004F7249" w:rsidRPr="00903DBA">
        <w:t xml:space="preserve">Besides the optimization benefits, </w:t>
      </w:r>
      <w:r w:rsidR="006B04AB">
        <w:t xml:space="preserve">resulting in smaller and faster code, </w:t>
      </w:r>
      <w:r w:rsidR="004F7249" w:rsidRPr="00903DBA">
        <w:t>there are some occasions when we need to calculate the value</w:t>
      </w:r>
      <w:r w:rsidR="00293D55">
        <w:t xml:space="preserve"> in compile-time</w:t>
      </w:r>
      <w:r w:rsidR="004F7249" w:rsidRPr="00903DBA">
        <w:t xml:space="preserv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alue</w:t>
      </w:r>
      <w:r w:rsidR="00293D55">
        <w:t>s</w:t>
      </w:r>
      <w:r w:rsidR="00C96B06" w:rsidRPr="00903DBA">
        <w:t xml:space="preserve"> </w:t>
      </w:r>
      <w:r w:rsidR="00293D55">
        <w:t>in order</w:t>
      </w:r>
      <w:r w:rsidR="000233CE" w:rsidRPr="00903DBA">
        <w:t xml:space="preserve"> to assign the next un</w:t>
      </w:r>
      <w:r w:rsidR="00266D64" w:rsidRPr="00903DBA">
        <w:t>initialized</w:t>
      </w:r>
      <w:r w:rsidR="000233CE" w:rsidRPr="00903DBA">
        <w:t xml:space="preserve"> enumeration its correct value,</w:t>
      </w:r>
      <w:r w:rsidR="00DF4A2D">
        <w:t xml:space="preserve"> in case statement we </w:t>
      </w:r>
      <w:r w:rsidR="00293D55">
        <w:t xml:space="preserve">need to </w:t>
      </w:r>
      <w:r w:rsidR="00DF4A2D">
        <w:t>make sure the same case value,</w:t>
      </w:r>
      <w:r w:rsidR="000233CE" w:rsidRPr="00903DBA">
        <w:t xml:space="preserve"> and the preprocessor need to evaluate the value</w:t>
      </w:r>
      <w:r w:rsidR="00CB32B2">
        <w:t>s</w:t>
      </w:r>
      <w:r w:rsidR="000233CE" w:rsidRPr="00903DBA">
        <w:t xml:space="preserve"> of </w:t>
      </w:r>
      <w:r w:rsidR="00D4318D">
        <w:rPr>
          <w:rStyle w:val="KeyWord0"/>
        </w:rPr>
        <w:t>&lt;k&gt;</w:t>
      </w:r>
      <w:r w:rsidR="00D4318D" w:rsidRPr="00903DBA">
        <w:rPr>
          <w:rStyle w:val="KeyWord0"/>
        </w:rPr>
        <w:t>if</w:t>
      </w:r>
      <w:r w:rsidR="00D4318D">
        <w:rPr>
          <w:rStyle w:val="KeyWord0"/>
        </w:rPr>
        <w:t>&lt;/k&gt;</w:t>
      </w:r>
      <w:r w:rsidR="00D2762E" w:rsidRPr="00903DBA">
        <w:t xml:space="preserve"> </w:t>
      </w:r>
      <w:r w:rsidR="000233CE" w:rsidRPr="00903DBA">
        <w:t>directives.</w:t>
      </w:r>
    </w:p>
    <w:p w14:paraId="5E9AD2E1" w14:textId="793E5905" w:rsidR="004D36BB" w:rsidRDefault="00CC1DF4" w:rsidP="0060539D">
      <w:pPr>
        <w:pStyle w:val="Heading2"/>
      </w:pPr>
      <w:bookmarkStart w:id="466" w:name="_Toc98936365"/>
      <w:r>
        <w:t>&lt;</w:t>
      </w:r>
      <w:proofErr w:type="spellStart"/>
      <w:r>
        <w:t>h2</w:t>
      </w:r>
      <w:proofErr w:type="spellEnd"/>
      <w:r>
        <w:t>&gt;Unary and Binary Expressions&lt;/</w:t>
      </w:r>
      <w:proofErr w:type="spellStart"/>
      <w:r>
        <w:t>h2</w:t>
      </w:r>
      <w:proofErr w:type="spellEnd"/>
      <w:r>
        <w:t>&gt;</w:t>
      </w:r>
      <w:bookmarkEnd w:id="466"/>
    </w:p>
    <w:p w14:paraId="2E47FB49" w14:textId="1B636FAE" w:rsidR="004558D5" w:rsidRPr="00903DBA" w:rsidRDefault="004558D5" w:rsidP="005A389B">
      <w:r>
        <w:t xml:space="preserve">The </w:t>
      </w:r>
      <w:r w:rsidR="00D4318D">
        <w:rPr>
          <w:rStyle w:val="KeyWord0"/>
        </w:rPr>
        <w:t>&lt;k&gt;</w:t>
      </w:r>
      <w:r w:rsidR="00D4318D" w:rsidRPr="004558D5">
        <w:rPr>
          <w:rStyle w:val="KeyWord0"/>
        </w:rPr>
        <w:t>ConstantExpression</w:t>
      </w:r>
      <w:r w:rsidR="00D4318D">
        <w:rPr>
          <w:rStyle w:val="KeyWord0"/>
        </w:rPr>
        <w:t>&lt;/k&gt;</w:t>
      </w:r>
      <w:r>
        <w:t xml:space="preserve"> class </w:t>
      </w:r>
      <w:r w:rsidR="00FB7BE9">
        <w:t>holds methods that calculates the value of unary and binary logical and arithmetic expression, if their operands are constant.</w:t>
      </w:r>
    </w:p>
    <w:p w14:paraId="1AF5F664" w14:textId="59165C4F" w:rsidR="00862B4D" w:rsidRPr="00903DBA" w:rsidRDefault="000274D4" w:rsidP="00CD295E">
      <w:pPr>
        <w:pStyle w:val="CodeHeader"/>
      </w:pPr>
      <w:r>
        <w:t>&lt;</w:t>
      </w:r>
      <w:proofErr w:type="spellStart"/>
      <w:r>
        <w:t>ch</w:t>
      </w:r>
      <w:proofErr w:type="spellEnd"/>
      <w:r>
        <w:t>&gt;</w:t>
      </w:r>
      <w:proofErr w:type="spellStart"/>
      <w:r w:rsidRPr="00903DBA">
        <w:t>ConstantExpression</w:t>
      </w:r>
      <w:r>
        <w:t>.</w:t>
      </w:r>
      <w:r w:rsidRPr="00903DBA">
        <w:t>cs</w:t>
      </w:r>
      <w:proofErr w:type="spellEnd"/>
      <w:r>
        <w:t>&lt;/</w:t>
      </w:r>
      <w:proofErr w:type="spellStart"/>
      <w:r>
        <w:t>ch</w:t>
      </w:r>
      <w:proofErr w:type="spellEnd"/>
      <w:r>
        <w:t>&gt;</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287DA401" w:rsidR="00DF604F" w:rsidRPr="00903DBA" w:rsidRDefault="00DF604F" w:rsidP="00DF604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IsConstant</w:t>
      </w:r>
      <w:r w:rsidR="00D4318D">
        <w:rPr>
          <w:rStyle w:val="KeyWord0"/>
          <w:highlight w:val="white"/>
        </w:rPr>
        <w:t>&lt;/k&gt;</w:t>
      </w:r>
      <w:r w:rsidRPr="00903DBA">
        <w:rPr>
          <w:highlight w:val="white"/>
        </w:rPr>
        <w:t xml:space="preserve"> method </w:t>
      </w:r>
      <w:r w:rsidR="00801F2B" w:rsidRPr="00903DBA">
        <w:rPr>
          <w:highlight w:val="white"/>
        </w:rPr>
        <w:t xml:space="preserve">returns true if the expression can be evaluated to a value, which it can if it holds logical type </w:t>
      </w:r>
      <w:r w:rsidR="003E3EE0">
        <w:rPr>
          <w:highlight w:val="white"/>
        </w:rPr>
        <w:t>with</w:t>
      </w:r>
      <w:r w:rsidR="007236D8">
        <w:rPr>
          <w:highlight w:val="white"/>
        </w:rPr>
        <w:t xml:space="preserve"> one of</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D4318D">
        <w:rPr>
          <w:rStyle w:val="KeyWord0"/>
          <w:highlight w:val="white"/>
        </w:rPr>
        <w:t>&lt;k&gt;</w:t>
      </w:r>
      <w:r w:rsidR="00D4318D" w:rsidRPr="00903DBA">
        <w:rPr>
          <w:rStyle w:val="KeyWord0"/>
          <w:highlight w:val="white"/>
        </w:rPr>
        <w:t>if</w:t>
      </w:r>
      <w:r w:rsidR="00D4318D">
        <w:rPr>
          <w:rStyle w:val="KeyWord0"/>
          <w:highlight w:val="white"/>
        </w:rPr>
        <w:t>&lt;/k&gt;</w:t>
      </w:r>
      <w:r w:rsidR="00984ADE" w:rsidRPr="00903DBA">
        <w:rPr>
          <w:highlight w:val="white"/>
        </w:rPr>
        <w:t xml:space="preserve"> </w:t>
      </w:r>
      <w:r w:rsidR="0081276F" w:rsidRPr="00903DBA">
        <w:rPr>
          <w:highlight w:val="white"/>
        </w:rPr>
        <w:t xml:space="preserve">statement, only a </w:t>
      </w:r>
      <w:r w:rsidR="00D4318D">
        <w:rPr>
          <w:rStyle w:val="KeyWord0"/>
          <w:highlight w:val="white"/>
        </w:rPr>
        <w:t>&lt;k&gt;</w:t>
      </w:r>
      <w:r w:rsidR="00D4318D" w:rsidRPr="00903DBA">
        <w:rPr>
          <w:rStyle w:val="KeyWord0"/>
          <w:highlight w:val="white"/>
        </w:rPr>
        <w:t>goto</w:t>
      </w:r>
      <w:r w:rsidR="00D4318D">
        <w:rPr>
          <w:rStyle w:val="KeyWord0"/>
          <w:highlight w:val="white"/>
        </w:rPr>
        <w:t>&lt;/k&gt;</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226E1519" w14:textId="77777777" w:rsidR="00614242" w:rsidRPr="00614242" w:rsidRDefault="00614242" w:rsidP="00614242">
      <w:pPr>
        <w:pStyle w:val="Code"/>
        <w:rPr>
          <w:highlight w:val="white"/>
        </w:rPr>
      </w:pPr>
      <w:r w:rsidRPr="00614242">
        <w:rPr>
          <w:highlight w:val="white"/>
        </w:rPr>
        <w:t xml:space="preserve">  public class ConstantExpression {</w:t>
      </w:r>
    </w:p>
    <w:p w14:paraId="742C1B59" w14:textId="77777777" w:rsidR="00614242" w:rsidRPr="00614242" w:rsidRDefault="00614242" w:rsidP="00614242">
      <w:pPr>
        <w:pStyle w:val="Code"/>
        <w:rPr>
          <w:highlight w:val="white"/>
        </w:rPr>
      </w:pPr>
      <w:r w:rsidRPr="00614242">
        <w:rPr>
          <w:highlight w:val="white"/>
        </w:rPr>
        <w:t xml:space="preserve">    public static bool IsConstant(Expression expression) {</w:t>
      </w:r>
    </w:p>
    <w:p w14:paraId="5B22192B" w14:textId="77777777" w:rsidR="00614242" w:rsidRPr="00614242" w:rsidRDefault="00614242" w:rsidP="00614242">
      <w:pPr>
        <w:pStyle w:val="Code"/>
        <w:rPr>
          <w:highlight w:val="white"/>
        </w:rPr>
      </w:pPr>
      <w:r w:rsidRPr="00614242">
        <w:rPr>
          <w:highlight w:val="white"/>
        </w:rPr>
        <w:t xml:space="preserve">      Symbol resultSymbol = expression.Symbol;</w:t>
      </w:r>
    </w:p>
    <w:p w14:paraId="462C7FEE" w14:textId="77777777" w:rsidR="00614242" w:rsidRPr="00614242" w:rsidRDefault="00614242" w:rsidP="00614242">
      <w:pPr>
        <w:pStyle w:val="Code"/>
        <w:rPr>
          <w:highlight w:val="white"/>
        </w:rPr>
      </w:pPr>
    </w:p>
    <w:p w14:paraId="3434AA39" w14:textId="77777777" w:rsidR="00614242" w:rsidRPr="00614242" w:rsidRDefault="00614242" w:rsidP="00614242">
      <w:pPr>
        <w:pStyle w:val="Code"/>
        <w:rPr>
          <w:highlight w:val="white"/>
        </w:rPr>
      </w:pPr>
      <w:r w:rsidRPr="00614242">
        <w:rPr>
          <w:highlight w:val="white"/>
        </w:rPr>
        <w:t xml:space="preserve">      if (resultSymbol.Type.IsLogical()) {</w:t>
      </w:r>
    </w:p>
    <w:p w14:paraId="63732199" w14:textId="77777777" w:rsidR="00614242" w:rsidRPr="00614242" w:rsidRDefault="00614242" w:rsidP="00614242">
      <w:pPr>
        <w:pStyle w:val="Code"/>
        <w:rPr>
          <w:highlight w:val="white"/>
        </w:rPr>
      </w:pPr>
      <w:r w:rsidRPr="00614242">
        <w:rPr>
          <w:highlight w:val="white"/>
        </w:rPr>
        <w:t xml:space="preserve">        return (resultSymbol.TrueSet.Count == 0) ||</w:t>
      </w:r>
    </w:p>
    <w:p w14:paraId="52DCE311" w14:textId="77777777" w:rsidR="00614242" w:rsidRPr="00614242" w:rsidRDefault="00614242" w:rsidP="00614242">
      <w:pPr>
        <w:pStyle w:val="Code"/>
        <w:rPr>
          <w:highlight w:val="white"/>
        </w:rPr>
      </w:pPr>
      <w:r w:rsidRPr="00614242">
        <w:rPr>
          <w:highlight w:val="white"/>
        </w:rPr>
        <w:t xml:space="preserve">               (resultSymbol.FalseSet.Count == 0);</w:t>
      </w:r>
    </w:p>
    <w:p w14:paraId="7EFFE002" w14:textId="77777777" w:rsidR="00614242" w:rsidRPr="00614242" w:rsidRDefault="00614242" w:rsidP="00614242">
      <w:pPr>
        <w:pStyle w:val="Code"/>
        <w:rPr>
          <w:highlight w:val="white"/>
        </w:rPr>
      </w:pPr>
      <w:r w:rsidRPr="00614242">
        <w:rPr>
          <w:highlight w:val="white"/>
        </w:rPr>
        <w:t xml:space="preserve">      }</w:t>
      </w:r>
    </w:p>
    <w:p w14:paraId="3941AEF4" w14:textId="77777777" w:rsidR="00614242" w:rsidRPr="00614242" w:rsidRDefault="00614242" w:rsidP="00614242">
      <w:pPr>
        <w:pStyle w:val="Code"/>
        <w:rPr>
          <w:highlight w:val="white"/>
        </w:rPr>
      </w:pPr>
      <w:r w:rsidRPr="00614242">
        <w:rPr>
          <w:highlight w:val="white"/>
        </w:rPr>
        <w:t xml:space="preserve">      else {</w:t>
      </w:r>
    </w:p>
    <w:p w14:paraId="27E194CB" w14:textId="77777777" w:rsidR="00614242" w:rsidRPr="00614242" w:rsidRDefault="00614242" w:rsidP="00614242">
      <w:pPr>
        <w:pStyle w:val="Code"/>
        <w:rPr>
          <w:highlight w:val="white"/>
        </w:rPr>
      </w:pPr>
      <w:r w:rsidRPr="00614242">
        <w:rPr>
          <w:highlight w:val="white"/>
        </w:rPr>
        <w:t xml:space="preserve">        return (resultSymbol.Value is BigInteger) ||</w:t>
      </w:r>
    </w:p>
    <w:p w14:paraId="1415F489" w14:textId="77777777" w:rsidR="00614242" w:rsidRPr="00614242" w:rsidRDefault="00614242" w:rsidP="00614242">
      <w:pPr>
        <w:pStyle w:val="Code"/>
        <w:rPr>
          <w:highlight w:val="white"/>
        </w:rPr>
      </w:pPr>
      <w:r w:rsidRPr="00614242">
        <w:rPr>
          <w:highlight w:val="white"/>
        </w:rPr>
        <w:t xml:space="preserve">               (resultSymbol.Value is decimal);</w:t>
      </w:r>
    </w:p>
    <w:p w14:paraId="2952D582" w14:textId="77777777" w:rsidR="00614242" w:rsidRPr="00614242" w:rsidRDefault="00614242" w:rsidP="00614242">
      <w:pPr>
        <w:pStyle w:val="Code"/>
        <w:rPr>
          <w:highlight w:val="white"/>
        </w:rPr>
      </w:pPr>
      <w:r w:rsidRPr="00614242">
        <w:rPr>
          <w:highlight w:val="white"/>
        </w:rPr>
        <w:t xml:space="preserve">      }</w:t>
      </w:r>
    </w:p>
    <w:p w14:paraId="69D5965E" w14:textId="77777777" w:rsidR="00614242" w:rsidRPr="00614242" w:rsidRDefault="00614242" w:rsidP="00614242">
      <w:pPr>
        <w:pStyle w:val="Code"/>
        <w:rPr>
          <w:highlight w:val="white"/>
        </w:rPr>
      </w:pPr>
      <w:r w:rsidRPr="00614242">
        <w:rPr>
          <w:highlight w:val="white"/>
        </w:rPr>
        <w:t xml:space="preserve">    }</w:t>
      </w:r>
    </w:p>
    <w:p w14:paraId="267AA082" w14:textId="5F7F2514" w:rsidR="00CD295E" w:rsidRPr="00903DBA" w:rsidRDefault="00AD4A44" w:rsidP="00AD4A4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IsTrue</w:t>
      </w:r>
      <w:r w:rsidR="00D4318D">
        <w:rPr>
          <w:rStyle w:val="KeyWord0"/>
          <w:highlight w:val="white"/>
        </w:rPr>
        <w:t>&lt;/k&gt;</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3E3EE0">
        <w:rPr>
          <w:highlight w:val="white"/>
        </w:rPr>
        <w:t>,</w:t>
      </w:r>
      <w:r w:rsidR="00B33D7B" w:rsidRPr="00903DBA">
        <w:rPr>
          <w:highlight w:val="white"/>
        </w:rPr>
        <w:t xml:space="preserve"> which it can if the value is a reference to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33D7B" w:rsidRPr="00903DBA">
        <w:rPr>
          <w:highlight w:val="white"/>
        </w:rPr>
        <w:t xml:space="preserve"> object </w:t>
      </w:r>
      <w:r w:rsidR="00410DDA" w:rsidRPr="00903DBA">
        <w:rPr>
          <w:highlight w:val="white"/>
        </w:rPr>
        <w:t xml:space="preserve">that is not zero, or a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131DCDB4" w14:textId="77777777" w:rsidR="00614242" w:rsidRPr="00614242" w:rsidRDefault="00614242" w:rsidP="00614242">
      <w:pPr>
        <w:pStyle w:val="Code"/>
        <w:rPr>
          <w:highlight w:val="white"/>
        </w:rPr>
      </w:pPr>
      <w:r w:rsidRPr="00614242">
        <w:rPr>
          <w:highlight w:val="white"/>
        </w:rPr>
        <w:t xml:space="preserve">    public static bool IsTrue(Expression expression) {</w:t>
      </w:r>
    </w:p>
    <w:p w14:paraId="79693556" w14:textId="77777777" w:rsidR="00614242" w:rsidRPr="00614242" w:rsidRDefault="00614242" w:rsidP="00614242">
      <w:pPr>
        <w:pStyle w:val="Code"/>
        <w:rPr>
          <w:highlight w:val="white"/>
        </w:rPr>
      </w:pPr>
      <w:r w:rsidRPr="00614242">
        <w:rPr>
          <w:highlight w:val="white"/>
        </w:rPr>
        <w:t xml:space="preserve">      Symbol symbol = expression.Symbol;</w:t>
      </w:r>
    </w:p>
    <w:p w14:paraId="54301C9D" w14:textId="77777777" w:rsidR="00614242" w:rsidRPr="00614242" w:rsidRDefault="00614242" w:rsidP="00614242">
      <w:pPr>
        <w:pStyle w:val="Code"/>
        <w:rPr>
          <w:highlight w:val="white"/>
        </w:rPr>
      </w:pPr>
    </w:p>
    <w:p w14:paraId="54C698B6" w14:textId="77777777" w:rsidR="00614242" w:rsidRPr="00614242" w:rsidRDefault="00614242" w:rsidP="00614242">
      <w:pPr>
        <w:pStyle w:val="Code"/>
        <w:rPr>
          <w:highlight w:val="white"/>
        </w:rPr>
      </w:pPr>
      <w:r w:rsidRPr="00614242">
        <w:rPr>
          <w:highlight w:val="white"/>
        </w:rPr>
        <w:lastRenderedPageBreak/>
        <w:t xml:space="preserve">      if (symbol.Type.IsLogical()) {</w:t>
      </w:r>
    </w:p>
    <w:p w14:paraId="61DD6A9D" w14:textId="77777777" w:rsidR="00614242" w:rsidRPr="00614242" w:rsidRDefault="00614242" w:rsidP="00614242">
      <w:pPr>
        <w:pStyle w:val="Code"/>
        <w:rPr>
          <w:highlight w:val="white"/>
        </w:rPr>
      </w:pPr>
      <w:r w:rsidRPr="00614242">
        <w:rPr>
          <w:highlight w:val="white"/>
        </w:rPr>
        <w:t xml:space="preserve">        return (expression.Symbol.TrueSet.Count &gt; 0);</w:t>
      </w:r>
    </w:p>
    <w:p w14:paraId="064FE37A" w14:textId="77777777" w:rsidR="00614242" w:rsidRPr="00614242" w:rsidRDefault="00614242" w:rsidP="00614242">
      <w:pPr>
        <w:pStyle w:val="Code"/>
        <w:rPr>
          <w:highlight w:val="white"/>
        </w:rPr>
      </w:pPr>
      <w:r w:rsidRPr="00614242">
        <w:rPr>
          <w:highlight w:val="white"/>
        </w:rPr>
        <w:t xml:space="preserve">      }</w:t>
      </w:r>
    </w:p>
    <w:p w14:paraId="41D67C03" w14:textId="77777777" w:rsidR="00614242" w:rsidRPr="00614242" w:rsidRDefault="00614242" w:rsidP="00614242">
      <w:pPr>
        <w:pStyle w:val="Code"/>
        <w:rPr>
          <w:highlight w:val="white"/>
        </w:rPr>
      </w:pPr>
      <w:r w:rsidRPr="00614242">
        <w:rPr>
          <w:highlight w:val="white"/>
        </w:rPr>
        <w:t xml:space="preserve">      else {</w:t>
      </w:r>
    </w:p>
    <w:p w14:paraId="5C605DDF" w14:textId="77777777" w:rsidR="00614242" w:rsidRPr="00614242" w:rsidRDefault="00614242" w:rsidP="00614242">
      <w:pPr>
        <w:pStyle w:val="Code"/>
        <w:rPr>
          <w:highlight w:val="white"/>
        </w:rPr>
      </w:pPr>
      <w:r w:rsidRPr="00614242">
        <w:rPr>
          <w:highlight w:val="white"/>
        </w:rPr>
        <w:t xml:space="preserve">        return !symbol.Value.Equals(BigInteger.Zero) &amp;&amp;</w:t>
      </w:r>
    </w:p>
    <w:p w14:paraId="77FE2B98" w14:textId="77777777" w:rsidR="00614242" w:rsidRPr="00614242" w:rsidRDefault="00614242" w:rsidP="00614242">
      <w:pPr>
        <w:pStyle w:val="Code"/>
        <w:rPr>
          <w:highlight w:val="white"/>
        </w:rPr>
      </w:pPr>
      <w:r w:rsidRPr="00614242">
        <w:rPr>
          <w:highlight w:val="white"/>
        </w:rPr>
        <w:t xml:space="preserve">               !symbol.Value.Equals((decimal) 0);</w:t>
      </w:r>
    </w:p>
    <w:p w14:paraId="6CDB6286" w14:textId="77777777" w:rsidR="00614242" w:rsidRPr="00614242" w:rsidRDefault="00614242" w:rsidP="00614242">
      <w:pPr>
        <w:pStyle w:val="Code"/>
        <w:rPr>
          <w:highlight w:val="white"/>
        </w:rPr>
      </w:pPr>
      <w:r w:rsidRPr="00614242">
        <w:rPr>
          <w:highlight w:val="white"/>
        </w:rPr>
        <w:t xml:space="preserve">      }</w:t>
      </w:r>
    </w:p>
    <w:p w14:paraId="375F95B5" w14:textId="0961DCAC" w:rsidR="00614242" w:rsidRDefault="00614242" w:rsidP="00614242">
      <w:pPr>
        <w:pStyle w:val="Code"/>
        <w:rPr>
          <w:highlight w:val="white"/>
        </w:rPr>
      </w:pPr>
      <w:r w:rsidRPr="00614242">
        <w:rPr>
          <w:highlight w:val="white"/>
        </w:rPr>
        <w:t xml:space="preserve">    }</w:t>
      </w:r>
    </w:p>
    <w:p w14:paraId="0A5B60DE" w14:textId="158A9B8A" w:rsidR="00215CFE" w:rsidRDefault="007236D8" w:rsidP="007236D8">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LogicalToIntegral</w:t>
      </w:r>
      <w:r w:rsidR="00D4318D">
        <w:rPr>
          <w:rStyle w:val="KeyWord0"/>
          <w:highlight w:val="white"/>
        </w:rPr>
        <w:t>&lt;/k&gt;</w:t>
      </w:r>
      <w:r>
        <w:rPr>
          <w:highlight w:val="white"/>
        </w:rPr>
        <w:t xml:space="preserve"> method </w:t>
      </w:r>
      <w:r w:rsidR="004A6173">
        <w:rPr>
          <w:highlight w:val="white"/>
        </w:rPr>
        <w:t>ca</w:t>
      </w:r>
      <w:r w:rsidR="00382FCF">
        <w:rPr>
          <w:highlight w:val="white"/>
        </w:rPr>
        <w:t>st</w:t>
      </w:r>
      <w:r w:rsidR="004A6173">
        <w:rPr>
          <w:highlight w:val="white"/>
        </w:rPr>
        <w:t xml:space="preserve"> a potential </w:t>
      </w:r>
      <w:r w:rsidR="00382FCF">
        <w:rPr>
          <w:highlight w:val="white"/>
        </w:rPr>
        <w:t xml:space="preserve">constant </w:t>
      </w:r>
      <w:r w:rsidR="004A6173">
        <w:rPr>
          <w:highlight w:val="white"/>
        </w:rPr>
        <w:t xml:space="preserve">logical expression </w:t>
      </w:r>
      <w:r w:rsidR="00382FCF">
        <w:rPr>
          <w:highlight w:val="white"/>
        </w:rPr>
        <w:t>to a constant signed integer expression.</w:t>
      </w:r>
    </w:p>
    <w:p w14:paraId="27DC2E8D" w14:textId="77777777" w:rsidR="00215CFE" w:rsidRPr="00215CFE" w:rsidRDefault="00215CFE" w:rsidP="00215CFE">
      <w:pPr>
        <w:pStyle w:val="Code"/>
        <w:rPr>
          <w:highlight w:val="white"/>
        </w:rPr>
      </w:pPr>
      <w:r w:rsidRPr="00215CFE">
        <w:rPr>
          <w:highlight w:val="white"/>
        </w:rPr>
        <w:t xml:space="preserve">    private static Expression LogicalToIntegral(Expression expression) {</w:t>
      </w:r>
    </w:p>
    <w:p w14:paraId="44F290D8" w14:textId="77777777" w:rsidR="00215CFE" w:rsidRPr="00215CFE" w:rsidRDefault="00215CFE" w:rsidP="00215CFE">
      <w:pPr>
        <w:pStyle w:val="Code"/>
        <w:rPr>
          <w:highlight w:val="white"/>
        </w:rPr>
      </w:pPr>
      <w:r w:rsidRPr="00215CFE">
        <w:rPr>
          <w:highlight w:val="white"/>
        </w:rPr>
        <w:t xml:space="preserve">      if (expression.Symbol.Type.IsLogical()) {</w:t>
      </w:r>
    </w:p>
    <w:p w14:paraId="28AB7C19" w14:textId="77777777" w:rsidR="00215CFE" w:rsidRPr="00215CFE" w:rsidRDefault="00215CFE" w:rsidP="00215CFE">
      <w:pPr>
        <w:pStyle w:val="Code"/>
        <w:rPr>
          <w:highlight w:val="white"/>
        </w:rPr>
      </w:pPr>
      <w:r w:rsidRPr="00215CFE">
        <w:rPr>
          <w:highlight w:val="white"/>
        </w:rPr>
        <w:t xml:space="preserve">        return ConstantCast(expression, Type.SignedIntegerType);</w:t>
      </w:r>
    </w:p>
    <w:p w14:paraId="55C48573" w14:textId="77777777" w:rsidR="00215CFE" w:rsidRPr="00215CFE" w:rsidRDefault="00215CFE" w:rsidP="00215CFE">
      <w:pPr>
        <w:pStyle w:val="Code"/>
        <w:rPr>
          <w:highlight w:val="white"/>
        </w:rPr>
      </w:pPr>
      <w:r w:rsidRPr="00215CFE">
        <w:rPr>
          <w:highlight w:val="white"/>
        </w:rPr>
        <w:t xml:space="preserve">      }</w:t>
      </w:r>
    </w:p>
    <w:p w14:paraId="6F4079B8" w14:textId="77777777" w:rsidR="00215CFE" w:rsidRPr="00215CFE" w:rsidRDefault="00215CFE" w:rsidP="00215CFE">
      <w:pPr>
        <w:pStyle w:val="Code"/>
        <w:rPr>
          <w:highlight w:val="white"/>
        </w:rPr>
      </w:pPr>
    </w:p>
    <w:p w14:paraId="178A8C18" w14:textId="77777777" w:rsidR="00215CFE" w:rsidRPr="00215CFE" w:rsidRDefault="00215CFE" w:rsidP="00215CFE">
      <w:pPr>
        <w:pStyle w:val="Code"/>
        <w:rPr>
          <w:highlight w:val="white"/>
        </w:rPr>
      </w:pPr>
      <w:r w:rsidRPr="00215CFE">
        <w:rPr>
          <w:highlight w:val="white"/>
        </w:rPr>
        <w:t xml:space="preserve">      return expression;</w:t>
      </w:r>
    </w:p>
    <w:p w14:paraId="392D3F20" w14:textId="77777777" w:rsidR="00215CFE" w:rsidRPr="00215CFE" w:rsidRDefault="00215CFE" w:rsidP="00215CFE">
      <w:pPr>
        <w:pStyle w:val="Code"/>
        <w:rPr>
          <w:highlight w:val="white"/>
        </w:rPr>
      </w:pPr>
      <w:r w:rsidRPr="00215CFE">
        <w:rPr>
          <w:highlight w:val="white"/>
        </w:rPr>
        <w:t xml:space="preserve">    }</w:t>
      </w:r>
    </w:p>
    <w:p w14:paraId="6DD506E6" w14:textId="2052BA41" w:rsidR="00382FCF" w:rsidRDefault="00382FCF" w:rsidP="00382FCF">
      <w:pPr>
        <w:rPr>
          <w:highlight w:val="white"/>
        </w:rPr>
      </w:pPr>
      <w:r>
        <w:rPr>
          <w:highlight w:val="white"/>
        </w:rPr>
        <w:t xml:space="preserve">The </w:t>
      </w:r>
      <w:r w:rsidR="00D4318D">
        <w:rPr>
          <w:rStyle w:val="KeyWord0"/>
          <w:highlight w:val="white"/>
        </w:rPr>
        <w:t>&lt;k&gt;</w:t>
      </w:r>
      <w:r w:rsidR="00D4318D" w:rsidRPr="007236D8">
        <w:rPr>
          <w:rStyle w:val="KeyWord0"/>
          <w:highlight w:val="white"/>
        </w:rPr>
        <w:t>LogicalTo</w:t>
      </w:r>
      <w:r w:rsidR="00D4318D">
        <w:rPr>
          <w:rStyle w:val="KeyWord0"/>
          <w:highlight w:val="white"/>
        </w:rPr>
        <w:t>Floating&lt;/k&gt;</w:t>
      </w:r>
      <w:r>
        <w:rPr>
          <w:highlight w:val="white"/>
        </w:rPr>
        <w:t xml:space="preserve"> method cast a potential constant logical expression to a constant double expression.</w:t>
      </w:r>
    </w:p>
    <w:p w14:paraId="586E98AC" w14:textId="77777777" w:rsidR="00215CFE" w:rsidRPr="00215CFE" w:rsidRDefault="00215CFE" w:rsidP="00215CFE">
      <w:pPr>
        <w:pStyle w:val="Code"/>
        <w:rPr>
          <w:highlight w:val="white"/>
        </w:rPr>
      </w:pPr>
      <w:r w:rsidRPr="00215CFE">
        <w:rPr>
          <w:highlight w:val="white"/>
        </w:rPr>
        <w:t xml:space="preserve">    private static Expression LogicalToFloating(Expression expression) {</w:t>
      </w:r>
    </w:p>
    <w:p w14:paraId="25E3F2A0" w14:textId="77777777" w:rsidR="00215CFE" w:rsidRPr="00215CFE" w:rsidRDefault="00215CFE" w:rsidP="00215CFE">
      <w:pPr>
        <w:pStyle w:val="Code"/>
        <w:rPr>
          <w:highlight w:val="white"/>
        </w:rPr>
      </w:pPr>
      <w:r w:rsidRPr="00215CFE">
        <w:rPr>
          <w:highlight w:val="white"/>
        </w:rPr>
        <w:t xml:space="preserve">      if (expression.Symbol.Type.IsLogical()) {</w:t>
      </w:r>
    </w:p>
    <w:p w14:paraId="34DFAC6F" w14:textId="77777777" w:rsidR="00215CFE" w:rsidRPr="00215CFE" w:rsidRDefault="00215CFE" w:rsidP="00215CFE">
      <w:pPr>
        <w:pStyle w:val="Code"/>
        <w:rPr>
          <w:highlight w:val="white"/>
        </w:rPr>
      </w:pPr>
      <w:r w:rsidRPr="00215CFE">
        <w:rPr>
          <w:highlight w:val="white"/>
        </w:rPr>
        <w:t xml:space="preserve">        return ConstantCast(expression, Type.DoubleType);</w:t>
      </w:r>
    </w:p>
    <w:p w14:paraId="03E6DCAB" w14:textId="77777777" w:rsidR="00215CFE" w:rsidRPr="00215CFE" w:rsidRDefault="00215CFE" w:rsidP="00215CFE">
      <w:pPr>
        <w:pStyle w:val="Code"/>
        <w:rPr>
          <w:highlight w:val="white"/>
        </w:rPr>
      </w:pPr>
      <w:r w:rsidRPr="00215CFE">
        <w:rPr>
          <w:highlight w:val="white"/>
        </w:rPr>
        <w:t xml:space="preserve">      }</w:t>
      </w:r>
    </w:p>
    <w:p w14:paraId="4AAC4464" w14:textId="77777777" w:rsidR="00215CFE" w:rsidRPr="00215CFE" w:rsidRDefault="00215CFE" w:rsidP="00215CFE">
      <w:pPr>
        <w:pStyle w:val="Code"/>
        <w:rPr>
          <w:highlight w:val="white"/>
        </w:rPr>
      </w:pPr>
    </w:p>
    <w:p w14:paraId="4DC899FA" w14:textId="77777777" w:rsidR="00215CFE" w:rsidRPr="00215CFE" w:rsidRDefault="00215CFE" w:rsidP="00215CFE">
      <w:pPr>
        <w:pStyle w:val="Code"/>
        <w:rPr>
          <w:highlight w:val="white"/>
        </w:rPr>
      </w:pPr>
      <w:r w:rsidRPr="00215CFE">
        <w:rPr>
          <w:highlight w:val="white"/>
        </w:rPr>
        <w:t xml:space="preserve">      return expression;</w:t>
      </w:r>
    </w:p>
    <w:p w14:paraId="23C7EA02" w14:textId="77777777" w:rsidR="00215CFE" w:rsidRPr="00215CFE" w:rsidRDefault="00215CFE" w:rsidP="00215CFE">
      <w:pPr>
        <w:pStyle w:val="Code"/>
        <w:rPr>
          <w:highlight w:val="white"/>
        </w:rPr>
      </w:pPr>
      <w:r w:rsidRPr="00215CFE">
        <w:rPr>
          <w:highlight w:val="white"/>
        </w:rPr>
        <w:t xml:space="preserve">    }</w:t>
      </w:r>
    </w:p>
    <w:p w14:paraId="09C5433E" w14:textId="70F16837" w:rsidR="00382FCF" w:rsidRDefault="00382FCF" w:rsidP="00382FCF">
      <w:pPr>
        <w:rPr>
          <w:highlight w:val="white"/>
        </w:rPr>
      </w:pPr>
      <w:r>
        <w:rPr>
          <w:highlight w:val="white"/>
        </w:rPr>
        <w:t xml:space="preserve">The </w:t>
      </w:r>
      <w:r w:rsidR="00D4318D">
        <w:rPr>
          <w:rStyle w:val="KeyWord0"/>
          <w:highlight w:val="white"/>
        </w:rPr>
        <w:t>&lt;k&gt;ToL</w:t>
      </w:r>
      <w:r w:rsidR="00D4318D" w:rsidRPr="007236D8">
        <w:rPr>
          <w:rStyle w:val="KeyWord0"/>
          <w:highlight w:val="white"/>
        </w:rPr>
        <w:t>ogical</w:t>
      </w:r>
      <w:r w:rsidR="00D4318D">
        <w:rPr>
          <w:rStyle w:val="KeyWord0"/>
          <w:highlight w:val="white"/>
        </w:rPr>
        <w:t>&lt;/k&gt;</w:t>
      </w:r>
      <w:r>
        <w:rPr>
          <w:highlight w:val="white"/>
        </w:rPr>
        <w:t xml:space="preserve"> method cast a potential constant </w:t>
      </w:r>
      <w:r w:rsidR="00725D5D">
        <w:rPr>
          <w:highlight w:val="white"/>
        </w:rPr>
        <w:t xml:space="preserve">integral or floating </w:t>
      </w:r>
      <w:r>
        <w:rPr>
          <w:highlight w:val="white"/>
        </w:rPr>
        <w:t xml:space="preserve">expression to a constant </w:t>
      </w:r>
      <w:r w:rsidR="00725D5D">
        <w:rPr>
          <w:highlight w:val="white"/>
        </w:rPr>
        <w:t xml:space="preserve">logical </w:t>
      </w:r>
      <w:r>
        <w:rPr>
          <w:highlight w:val="white"/>
        </w:rPr>
        <w:t>expression.</w:t>
      </w:r>
    </w:p>
    <w:p w14:paraId="2460A13A" w14:textId="77777777" w:rsidR="00215CFE" w:rsidRPr="00215CFE" w:rsidRDefault="00215CFE" w:rsidP="00215CFE">
      <w:pPr>
        <w:pStyle w:val="Code"/>
        <w:rPr>
          <w:highlight w:val="white"/>
        </w:rPr>
      </w:pPr>
      <w:r w:rsidRPr="00215CFE">
        <w:rPr>
          <w:highlight w:val="white"/>
        </w:rPr>
        <w:t xml:space="preserve">    private static Expression ToLogical(Expression expression) {</w:t>
      </w:r>
    </w:p>
    <w:p w14:paraId="2A15EBAA" w14:textId="77777777" w:rsidR="00215CFE" w:rsidRPr="00215CFE" w:rsidRDefault="00215CFE" w:rsidP="00215CFE">
      <w:pPr>
        <w:pStyle w:val="Code"/>
        <w:rPr>
          <w:highlight w:val="white"/>
        </w:rPr>
      </w:pPr>
      <w:r w:rsidRPr="00215CFE">
        <w:rPr>
          <w:highlight w:val="white"/>
        </w:rPr>
        <w:t xml:space="preserve">      if (!expression.Symbol.Type.IsLogical()) {</w:t>
      </w:r>
    </w:p>
    <w:p w14:paraId="25FE9813" w14:textId="77777777" w:rsidR="00215CFE" w:rsidRPr="00215CFE" w:rsidRDefault="00215CFE" w:rsidP="00215CFE">
      <w:pPr>
        <w:pStyle w:val="Code"/>
        <w:rPr>
          <w:highlight w:val="white"/>
        </w:rPr>
      </w:pPr>
      <w:r w:rsidRPr="00215CFE">
        <w:rPr>
          <w:highlight w:val="white"/>
        </w:rPr>
        <w:t xml:space="preserve">        return ConstantCast(expression, Type.LogicalType);</w:t>
      </w:r>
    </w:p>
    <w:p w14:paraId="331CD709" w14:textId="77777777" w:rsidR="00215CFE" w:rsidRPr="00215CFE" w:rsidRDefault="00215CFE" w:rsidP="00215CFE">
      <w:pPr>
        <w:pStyle w:val="Code"/>
        <w:rPr>
          <w:highlight w:val="white"/>
        </w:rPr>
      </w:pPr>
      <w:r w:rsidRPr="00215CFE">
        <w:rPr>
          <w:highlight w:val="white"/>
        </w:rPr>
        <w:t xml:space="preserve">      }</w:t>
      </w:r>
    </w:p>
    <w:p w14:paraId="74724EB5" w14:textId="77777777" w:rsidR="00215CFE" w:rsidRPr="00215CFE" w:rsidRDefault="00215CFE" w:rsidP="00215CFE">
      <w:pPr>
        <w:pStyle w:val="Code"/>
        <w:rPr>
          <w:highlight w:val="white"/>
        </w:rPr>
      </w:pPr>
    </w:p>
    <w:p w14:paraId="604258CF" w14:textId="77777777" w:rsidR="00215CFE" w:rsidRPr="00215CFE" w:rsidRDefault="00215CFE" w:rsidP="00215CFE">
      <w:pPr>
        <w:pStyle w:val="Code"/>
        <w:rPr>
          <w:highlight w:val="white"/>
        </w:rPr>
      </w:pPr>
      <w:r w:rsidRPr="00215CFE">
        <w:rPr>
          <w:highlight w:val="white"/>
        </w:rPr>
        <w:t xml:space="preserve">      return expression;</w:t>
      </w:r>
    </w:p>
    <w:p w14:paraId="6C55DC22" w14:textId="77777777" w:rsidR="00215CFE" w:rsidRPr="00215CFE" w:rsidRDefault="00215CFE" w:rsidP="00215CFE">
      <w:pPr>
        <w:pStyle w:val="Code"/>
        <w:rPr>
          <w:highlight w:val="white"/>
        </w:rPr>
      </w:pPr>
      <w:r w:rsidRPr="00215CFE">
        <w:rPr>
          <w:highlight w:val="white"/>
        </w:rPr>
        <w:t xml:space="preserve">    }</w:t>
      </w:r>
    </w:p>
    <w:p w14:paraId="0B0407E2" w14:textId="313E7DB4" w:rsidR="00AE1C44" w:rsidRPr="00903DBA" w:rsidRDefault="00CC1DF4" w:rsidP="0060539D">
      <w:pPr>
        <w:pStyle w:val="Heading3"/>
        <w:rPr>
          <w:highlight w:val="white"/>
        </w:rPr>
      </w:pPr>
      <w:bookmarkStart w:id="467" w:name="_Toc98936366"/>
      <w:r>
        <w:rPr>
          <w:highlight w:val="white"/>
        </w:rPr>
        <w:t>&lt;</w:t>
      </w:r>
      <w:proofErr w:type="spellStart"/>
      <w:r>
        <w:rPr>
          <w:highlight w:val="white"/>
        </w:rPr>
        <w:t>h3</w:t>
      </w:r>
      <w:proofErr w:type="spellEnd"/>
      <w:r>
        <w:rPr>
          <w:highlight w:val="white"/>
        </w:rPr>
        <w:t>&gt;</w:t>
      </w:r>
      <w:r w:rsidRPr="00903DBA">
        <w:rPr>
          <w:highlight w:val="white"/>
        </w:rPr>
        <w:t>Relation Expressions</w:t>
      </w:r>
      <w:r>
        <w:rPr>
          <w:highlight w:val="white"/>
        </w:rPr>
        <w:t>&lt;/</w:t>
      </w:r>
      <w:proofErr w:type="spellStart"/>
      <w:r>
        <w:rPr>
          <w:highlight w:val="white"/>
        </w:rPr>
        <w:t>h3</w:t>
      </w:r>
      <w:proofErr w:type="spellEnd"/>
      <w:r>
        <w:rPr>
          <w:highlight w:val="white"/>
        </w:rPr>
        <w:t>&gt;</w:t>
      </w:r>
      <w:bookmarkEnd w:id="467"/>
    </w:p>
    <w:p w14:paraId="73B4E185" w14:textId="62FA631F" w:rsidR="004F7E5A" w:rsidRDefault="004F7E5A" w:rsidP="004F7E5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Relation</w:t>
      </w:r>
      <w:r w:rsidR="00D4318D">
        <w:rPr>
          <w:rStyle w:val="KeyWord0"/>
          <w:highlight w:val="white"/>
        </w:rPr>
        <w:t>&lt;/k&gt;</w:t>
      </w:r>
      <w:r w:rsidRPr="00903DBA">
        <w:rPr>
          <w:highlight w:val="white"/>
        </w:rPr>
        <w:t xml:space="preserve"> method returns the calculated value of the expression</w:t>
      </w:r>
      <w:r w:rsidR="009132CE">
        <w:rPr>
          <w:highlight w:val="white"/>
        </w:rPr>
        <w:t xml:space="preserve"> if both operands are constant</w:t>
      </w:r>
      <w:r w:rsidRPr="00903DBA">
        <w:rPr>
          <w:highlight w:val="white"/>
        </w:rPr>
        <w:t>. Otherwise, it returns null.</w:t>
      </w:r>
    </w:p>
    <w:p w14:paraId="65FD733C" w14:textId="77777777" w:rsidR="00BA1427" w:rsidRPr="00BA1427" w:rsidRDefault="00BA1427" w:rsidP="00BA1427">
      <w:pPr>
        <w:pStyle w:val="Code"/>
        <w:rPr>
          <w:highlight w:val="white"/>
        </w:rPr>
      </w:pPr>
      <w:r w:rsidRPr="00BA1427">
        <w:rPr>
          <w:highlight w:val="white"/>
        </w:rPr>
        <w:t xml:space="preserve">    public static Expression Relation(MiddleOperator middleOp,</w:t>
      </w:r>
    </w:p>
    <w:p w14:paraId="473ABAA9" w14:textId="77777777" w:rsidR="00BA1427" w:rsidRPr="00BA1427" w:rsidRDefault="00BA1427" w:rsidP="00BA1427">
      <w:pPr>
        <w:pStyle w:val="Code"/>
        <w:rPr>
          <w:highlight w:val="white"/>
        </w:rPr>
      </w:pPr>
      <w:r w:rsidRPr="00BA1427">
        <w:rPr>
          <w:highlight w:val="white"/>
        </w:rPr>
        <w:t xml:space="preserve">                                      Expression leftExpression,</w:t>
      </w:r>
    </w:p>
    <w:p w14:paraId="3317B485" w14:textId="77777777" w:rsidR="00BA1427" w:rsidRPr="00BA1427" w:rsidRDefault="00BA1427" w:rsidP="00BA1427">
      <w:pPr>
        <w:pStyle w:val="Code"/>
        <w:rPr>
          <w:highlight w:val="white"/>
        </w:rPr>
      </w:pPr>
      <w:r w:rsidRPr="00BA1427">
        <w:rPr>
          <w:highlight w:val="white"/>
        </w:rPr>
        <w:t xml:space="preserve">                                      Expression rightExpression) {</w:t>
      </w:r>
    </w:p>
    <w:p w14:paraId="2F7524F7" w14:textId="77777777" w:rsidR="00BA1427" w:rsidRPr="00BA1427" w:rsidRDefault="00BA1427" w:rsidP="00BA1427">
      <w:pPr>
        <w:pStyle w:val="Code"/>
        <w:rPr>
          <w:highlight w:val="white"/>
        </w:rPr>
      </w:pPr>
      <w:r w:rsidRPr="00BA1427">
        <w:rPr>
          <w:highlight w:val="white"/>
        </w:rPr>
        <w:t xml:space="preserve">      if (!IsConstant(leftExpression) || !IsConstant(rightExpression)) {</w:t>
      </w:r>
    </w:p>
    <w:p w14:paraId="3C17D89E" w14:textId="77777777" w:rsidR="00BA1427" w:rsidRPr="00BA1427" w:rsidRDefault="00BA1427" w:rsidP="00BA1427">
      <w:pPr>
        <w:pStyle w:val="Code"/>
        <w:rPr>
          <w:highlight w:val="white"/>
        </w:rPr>
      </w:pPr>
      <w:r w:rsidRPr="00BA1427">
        <w:rPr>
          <w:highlight w:val="white"/>
        </w:rPr>
        <w:t xml:space="preserve">        return null;</w:t>
      </w:r>
    </w:p>
    <w:p w14:paraId="79DE0AC6" w14:textId="77777777" w:rsidR="00BA1427" w:rsidRPr="00BA1427" w:rsidRDefault="00BA1427" w:rsidP="00BA1427">
      <w:pPr>
        <w:pStyle w:val="Code"/>
        <w:rPr>
          <w:highlight w:val="white"/>
        </w:rPr>
      </w:pPr>
      <w:r w:rsidRPr="00BA1427">
        <w:rPr>
          <w:highlight w:val="white"/>
        </w:rPr>
        <w:t xml:space="preserve">      }</w:t>
      </w:r>
    </w:p>
    <w:p w14:paraId="565044EA" w14:textId="77777777" w:rsidR="00BA1427" w:rsidRPr="00BA1427" w:rsidRDefault="00BA1427" w:rsidP="00BA1427">
      <w:pPr>
        <w:pStyle w:val="Code"/>
        <w:rPr>
          <w:highlight w:val="white"/>
        </w:rPr>
      </w:pPr>
    </w:p>
    <w:p w14:paraId="6070AFEE" w14:textId="77777777" w:rsidR="00BA1427" w:rsidRPr="00BA1427" w:rsidRDefault="00BA1427" w:rsidP="00BA1427">
      <w:pPr>
        <w:pStyle w:val="Code"/>
        <w:rPr>
          <w:highlight w:val="white"/>
        </w:rPr>
      </w:pPr>
      <w:r w:rsidRPr="00BA1427">
        <w:rPr>
          <w:highlight w:val="white"/>
        </w:rPr>
        <w:t xml:space="preserve">      leftExpression = LogicalToIntegral(leftExpression);</w:t>
      </w:r>
    </w:p>
    <w:p w14:paraId="5E1A1F04" w14:textId="77777777" w:rsidR="00BA1427" w:rsidRPr="00BA1427" w:rsidRDefault="00BA1427" w:rsidP="00BA1427">
      <w:pPr>
        <w:pStyle w:val="Code"/>
        <w:rPr>
          <w:highlight w:val="white"/>
        </w:rPr>
      </w:pPr>
      <w:r w:rsidRPr="00BA1427">
        <w:rPr>
          <w:highlight w:val="white"/>
        </w:rPr>
        <w:t xml:space="preserve">      rightExpression = LogicalToIntegral(rightExpression);</w:t>
      </w:r>
    </w:p>
    <w:p w14:paraId="2B24C953" w14:textId="77777777" w:rsidR="00BA1427" w:rsidRPr="00BA1427" w:rsidRDefault="00BA1427" w:rsidP="00BA1427">
      <w:pPr>
        <w:pStyle w:val="Code"/>
        <w:rPr>
          <w:highlight w:val="white"/>
        </w:rPr>
      </w:pPr>
      <w:r w:rsidRPr="00BA1427">
        <w:rPr>
          <w:highlight w:val="white"/>
        </w:rPr>
        <w:t xml:space="preserve">                     </w:t>
      </w:r>
    </w:p>
    <w:p w14:paraId="3D4C4C12" w14:textId="4BE19BC9" w:rsidR="00BA1427" w:rsidRPr="00BA1427" w:rsidRDefault="00BA1427" w:rsidP="00BA1427">
      <w:pPr>
        <w:pStyle w:val="Code"/>
        <w:rPr>
          <w:highlight w:val="white"/>
        </w:rPr>
      </w:pPr>
      <w:r w:rsidRPr="00BA1427">
        <w:rPr>
          <w:highlight w:val="white"/>
        </w:rPr>
        <w:t xml:space="preserve">      List&lt;MiddleCode&gt; longList </w:t>
      </w:r>
      <w:r w:rsidR="001F2BD0">
        <w:rPr>
          <w:highlight w:val="white"/>
        </w:rPr>
        <w:t>= new(</w:t>
      </w:r>
      <w:r w:rsidRPr="00BA1427">
        <w:rPr>
          <w:highlight w:val="white"/>
        </w:rPr>
        <w:t>);</w:t>
      </w:r>
    </w:p>
    <w:p w14:paraId="330F1CFD" w14:textId="222BC01B" w:rsidR="00BA1427" w:rsidRPr="00BA1427" w:rsidRDefault="00BA1427" w:rsidP="00BA1427">
      <w:pPr>
        <w:pStyle w:val="Code"/>
        <w:rPr>
          <w:highlight w:val="white"/>
        </w:rPr>
      </w:pPr>
      <w:r w:rsidRPr="00BA1427">
        <w:rPr>
          <w:highlight w:val="white"/>
        </w:rPr>
        <w:t xml:space="preserve">      MiddleCode jumpCode </w:t>
      </w:r>
      <w:r w:rsidR="001F2BD0">
        <w:rPr>
          <w:highlight w:val="white"/>
        </w:rPr>
        <w:t>= new(</w:t>
      </w:r>
      <w:r w:rsidRPr="00BA1427">
        <w:rPr>
          <w:highlight w:val="white"/>
        </w:rPr>
        <w:t>MiddleOperator.Jump);</w:t>
      </w:r>
    </w:p>
    <w:p w14:paraId="65D7F691" w14:textId="77777777" w:rsidR="00BA1427" w:rsidRPr="00BA1427" w:rsidRDefault="00BA1427" w:rsidP="00BA1427">
      <w:pPr>
        <w:pStyle w:val="Code"/>
        <w:rPr>
          <w:highlight w:val="white"/>
        </w:rPr>
      </w:pPr>
      <w:r w:rsidRPr="00BA1427">
        <w:rPr>
          <w:highlight w:val="white"/>
        </w:rPr>
        <w:lastRenderedPageBreak/>
        <w:t xml:space="preserve">      longList.Add(jumpCode);</w:t>
      </w:r>
    </w:p>
    <w:p w14:paraId="291AFEA8" w14:textId="5A89D20A" w:rsidR="00BA1427" w:rsidRPr="00BA1427" w:rsidRDefault="00BA1427" w:rsidP="00BA1427">
      <w:pPr>
        <w:pStyle w:val="Code"/>
        <w:rPr>
          <w:highlight w:val="white"/>
        </w:rPr>
      </w:pPr>
      <w:r w:rsidRPr="00BA1427">
        <w:rPr>
          <w:highlight w:val="white"/>
        </w:rPr>
        <w:t xml:space="preserve">      </w:t>
      </w:r>
      <w:r w:rsidR="001B296B">
        <w:rPr>
          <w:highlight w:val="white"/>
        </w:rPr>
        <w:t>HashSet</w:t>
      </w:r>
      <w:r w:rsidR="001B296B" w:rsidRPr="00BA1427">
        <w:rPr>
          <w:highlight w:val="white"/>
        </w:rPr>
        <w:t xml:space="preserve">&lt;MiddleCode&gt; jumpSet </w:t>
      </w:r>
      <w:r w:rsidR="001B296B">
        <w:rPr>
          <w:highlight w:val="white"/>
        </w:rPr>
        <w:t>= new(</w:t>
      </w:r>
      <w:r w:rsidR="001B296B" w:rsidRPr="00BA1427">
        <w:rPr>
          <w:highlight w:val="white"/>
        </w:rPr>
        <w:t>);</w:t>
      </w:r>
    </w:p>
    <w:p w14:paraId="0BA82EAD" w14:textId="77777777" w:rsidR="00BA1427" w:rsidRPr="00BA1427" w:rsidRDefault="00BA1427" w:rsidP="00BA1427">
      <w:pPr>
        <w:pStyle w:val="Code"/>
        <w:rPr>
          <w:highlight w:val="white"/>
        </w:rPr>
      </w:pPr>
      <w:r w:rsidRPr="00BA1427">
        <w:rPr>
          <w:highlight w:val="white"/>
        </w:rPr>
        <w:t xml:space="preserve">      jumpSet.Add(jumpCode);</w:t>
      </w:r>
    </w:p>
    <w:p w14:paraId="4E136CCD" w14:textId="77777777" w:rsidR="00BA1427" w:rsidRPr="00BA1427" w:rsidRDefault="00BA1427" w:rsidP="00BA1427">
      <w:pPr>
        <w:pStyle w:val="Code"/>
        <w:rPr>
          <w:highlight w:val="white"/>
        </w:rPr>
      </w:pPr>
    </w:p>
    <w:p w14:paraId="5A41D906" w14:textId="77777777" w:rsidR="00BA1427" w:rsidRPr="00BA1427" w:rsidRDefault="00BA1427" w:rsidP="00BA1427">
      <w:pPr>
        <w:pStyle w:val="Code"/>
        <w:rPr>
          <w:highlight w:val="white"/>
        </w:rPr>
      </w:pPr>
      <w:r w:rsidRPr="00BA1427">
        <w:rPr>
          <w:highlight w:val="white"/>
        </w:rPr>
        <w:t xml:space="preserve">      object leftValue = leftExpression.Symbol.Value,</w:t>
      </w:r>
    </w:p>
    <w:p w14:paraId="2B2FB23E" w14:textId="77777777" w:rsidR="00BA1427" w:rsidRPr="00BA1427" w:rsidRDefault="00BA1427" w:rsidP="00BA1427">
      <w:pPr>
        <w:pStyle w:val="Code"/>
        <w:rPr>
          <w:highlight w:val="white"/>
        </w:rPr>
      </w:pPr>
      <w:r w:rsidRPr="00BA1427">
        <w:rPr>
          <w:highlight w:val="white"/>
        </w:rPr>
        <w:t xml:space="preserve">             rightValue = leftExpression.Symbol.Value;</w:t>
      </w:r>
    </w:p>
    <w:p w14:paraId="5FD5C00D" w14:textId="77777777" w:rsidR="00BA1427" w:rsidRPr="00BA1427" w:rsidRDefault="00BA1427" w:rsidP="00BA1427">
      <w:pPr>
        <w:pStyle w:val="Code"/>
        <w:rPr>
          <w:highlight w:val="white"/>
        </w:rPr>
      </w:pPr>
    </w:p>
    <w:p w14:paraId="26359029" w14:textId="4C730A28" w:rsidR="00BA1427" w:rsidRPr="00BA1427" w:rsidRDefault="00BA1427" w:rsidP="00BA1427">
      <w:pPr>
        <w:pStyle w:val="Code"/>
        <w:rPr>
          <w:highlight w:val="white"/>
        </w:rPr>
      </w:pPr>
      <w:r w:rsidRPr="00BA1427">
        <w:rPr>
          <w:highlight w:val="white"/>
        </w:rPr>
        <w:t xml:space="preserve">      </w:t>
      </w:r>
      <w:r w:rsidR="00D516D4">
        <w:rPr>
          <w:highlight w:val="white"/>
        </w:rPr>
        <w:t>Debug.Assert</w:t>
      </w:r>
      <w:r w:rsidRPr="00BA1427">
        <w:rPr>
          <w:highlight w:val="white"/>
        </w:rPr>
        <w:t>(((leftValue is BigInteger) &amp;&amp; (rightValue is BigInteger)) ||</w:t>
      </w:r>
    </w:p>
    <w:p w14:paraId="6FE83BC6" w14:textId="2F268B6B" w:rsidR="00BA1427" w:rsidRPr="00BA1427" w:rsidRDefault="00BA1427" w:rsidP="00BA1427">
      <w:pPr>
        <w:pStyle w:val="Code"/>
        <w:rPr>
          <w:highlight w:val="white"/>
        </w:rPr>
      </w:pPr>
      <w:r w:rsidRPr="00BA1427">
        <w:rPr>
          <w:highlight w:val="white"/>
        </w:rPr>
        <w:t xml:space="preserve">                   ((leftValue is decimal) &amp;&amp; (rightValue is decimal)));</w:t>
      </w:r>
    </w:p>
    <w:p w14:paraId="3B4A14B0" w14:textId="4B0CA988" w:rsidR="00BA1427" w:rsidRPr="00BA1427" w:rsidRDefault="008A5BFE" w:rsidP="008A5BFE">
      <w:pPr>
        <w:rPr>
          <w:highlight w:val="white"/>
        </w:rPr>
      </w:pPr>
      <w:r>
        <w:rPr>
          <w:highlight w:val="white"/>
        </w:rPr>
        <w:t>If both operands are integral, we compare their integral values. Otherwise, at we convert the operands to decimal and compare their floating values.</w:t>
      </w:r>
    </w:p>
    <w:p w14:paraId="24088439" w14:textId="77777777" w:rsidR="00BA1427" w:rsidRPr="00BA1427" w:rsidRDefault="00BA1427" w:rsidP="00BA1427">
      <w:pPr>
        <w:pStyle w:val="Code"/>
        <w:rPr>
          <w:highlight w:val="white"/>
        </w:rPr>
      </w:pPr>
      <w:r w:rsidRPr="00BA1427">
        <w:rPr>
          <w:highlight w:val="white"/>
        </w:rPr>
        <w:t xml:space="preserve">      int compareTo = 0;</w:t>
      </w:r>
    </w:p>
    <w:p w14:paraId="75C541D7" w14:textId="77777777" w:rsidR="00BA1427" w:rsidRPr="00BA1427" w:rsidRDefault="00BA1427" w:rsidP="00BA1427">
      <w:pPr>
        <w:pStyle w:val="Code"/>
        <w:rPr>
          <w:highlight w:val="white"/>
        </w:rPr>
      </w:pPr>
      <w:r w:rsidRPr="00BA1427">
        <w:rPr>
          <w:highlight w:val="white"/>
        </w:rPr>
        <w:t xml:space="preserve">      if ((leftValue is BigInteger) &amp;&amp; (rightValue is BigInteger)) {</w:t>
      </w:r>
    </w:p>
    <w:p w14:paraId="2B7BCBB8" w14:textId="77777777" w:rsidR="00BA1427" w:rsidRPr="00BA1427" w:rsidRDefault="00BA1427" w:rsidP="00BA1427">
      <w:pPr>
        <w:pStyle w:val="Code"/>
        <w:rPr>
          <w:highlight w:val="white"/>
        </w:rPr>
      </w:pPr>
      <w:r w:rsidRPr="00BA1427">
        <w:rPr>
          <w:highlight w:val="white"/>
        </w:rPr>
        <w:t xml:space="preserve">        BigInteger leftBigInteger = (BigInteger) leftValue,</w:t>
      </w:r>
    </w:p>
    <w:p w14:paraId="47431A00" w14:textId="77777777" w:rsidR="00BA1427" w:rsidRPr="00BA1427" w:rsidRDefault="00BA1427" w:rsidP="00BA1427">
      <w:pPr>
        <w:pStyle w:val="Code"/>
        <w:rPr>
          <w:highlight w:val="white"/>
        </w:rPr>
      </w:pPr>
      <w:r w:rsidRPr="00BA1427">
        <w:rPr>
          <w:highlight w:val="white"/>
        </w:rPr>
        <w:t xml:space="preserve">                   rightBigInteger = (BigInteger) leftValue;</w:t>
      </w:r>
    </w:p>
    <w:p w14:paraId="744948C4" w14:textId="77777777" w:rsidR="00BA1427" w:rsidRPr="00BA1427" w:rsidRDefault="00BA1427" w:rsidP="00BA1427">
      <w:pPr>
        <w:pStyle w:val="Code"/>
        <w:rPr>
          <w:highlight w:val="white"/>
        </w:rPr>
      </w:pPr>
      <w:r w:rsidRPr="00BA1427">
        <w:rPr>
          <w:highlight w:val="white"/>
        </w:rPr>
        <w:t xml:space="preserve">        compareTo = leftBigInteger.CompareTo(rightBigInteger);</w:t>
      </w:r>
    </w:p>
    <w:p w14:paraId="3A796E15" w14:textId="77777777" w:rsidR="00BA1427" w:rsidRPr="00BA1427" w:rsidRDefault="00BA1427" w:rsidP="00BA1427">
      <w:pPr>
        <w:pStyle w:val="Code"/>
        <w:rPr>
          <w:highlight w:val="white"/>
        </w:rPr>
      </w:pPr>
      <w:r w:rsidRPr="00BA1427">
        <w:rPr>
          <w:highlight w:val="white"/>
        </w:rPr>
        <w:t xml:space="preserve">      }</w:t>
      </w:r>
    </w:p>
    <w:p w14:paraId="5F80DE3D" w14:textId="77777777" w:rsidR="00BA1427" w:rsidRPr="00BA1427" w:rsidRDefault="00BA1427" w:rsidP="00BA1427">
      <w:pPr>
        <w:pStyle w:val="Code"/>
        <w:rPr>
          <w:highlight w:val="white"/>
        </w:rPr>
      </w:pPr>
      <w:r w:rsidRPr="00BA1427">
        <w:rPr>
          <w:highlight w:val="white"/>
        </w:rPr>
        <w:t xml:space="preserve">      else {        </w:t>
      </w:r>
    </w:p>
    <w:p w14:paraId="6DDAB65B" w14:textId="77777777" w:rsidR="00BA1427" w:rsidRPr="00BA1427" w:rsidRDefault="00BA1427" w:rsidP="00BA1427">
      <w:pPr>
        <w:pStyle w:val="Code"/>
        <w:rPr>
          <w:highlight w:val="white"/>
        </w:rPr>
      </w:pPr>
      <w:r w:rsidRPr="00BA1427">
        <w:rPr>
          <w:highlight w:val="white"/>
        </w:rPr>
        <w:t xml:space="preserve">        decimal leftDecimal, rightDecimal;</w:t>
      </w:r>
    </w:p>
    <w:p w14:paraId="7A92A5FC" w14:textId="77777777" w:rsidR="00BA1427" w:rsidRPr="00BA1427" w:rsidRDefault="00BA1427" w:rsidP="00BA1427">
      <w:pPr>
        <w:pStyle w:val="Code"/>
        <w:rPr>
          <w:highlight w:val="white"/>
        </w:rPr>
      </w:pPr>
    </w:p>
    <w:p w14:paraId="66F6A829" w14:textId="77777777" w:rsidR="00BA1427" w:rsidRPr="00BA1427" w:rsidRDefault="00BA1427" w:rsidP="00BA1427">
      <w:pPr>
        <w:pStyle w:val="Code"/>
        <w:rPr>
          <w:highlight w:val="white"/>
        </w:rPr>
      </w:pPr>
      <w:r w:rsidRPr="00BA1427">
        <w:rPr>
          <w:highlight w:val="white"/>
        </w:rPr>
        <w:t xml:space="preserve">        if (leftValue is BigInteger) {</w:t>
      </w:r>
    </w:p>
    <w:p w14:paraId="1F9E113A" w14:textId="77777777" w:rsidR="00BA1427" w:rsidRPr="00BA1427" w:rsidRDefault="00BA1427" w:rsidP="00BA1427">
      <w:pPr>
        <w:pStyle w:val="Code"/>
        <w:rPr>
          <w:highlight w:val="white"/>
        </w:rPr>
      </w:pPr>
      <w:r w:rsidRPr="00BA1427">
        <w:rPr>
          <w:highlight w:val="white"/>
        </w:rPr>
        <w:t xml:space="preserve">          leftDecimal = (decimal) ((BigInteger) leftValue);</w:t>
      </w:r>
    </w:p>
    <w:p w14:paraId="0E0799DE" w14:textId="77777777" w:rsidR="00BA1427" w:rsidRPr="00BA1427" w:rsidRDefault="00BA1427" w:rsidP="00BA1427">
      <w:pPr>
        <w:pStyle w:val="Code"/>
        <w:rPr>
          <w:highlight w:val="white"/>
        </w:rPr>
      </w:pPr>
      <w:r w:rsidRPr="00BA1427">
        <w:rPr>
          <w:highlight w:val="white"/>
        </w:rPr>
        <w:t xml:space="preserve">          rightDecimal = (decimal) rightValue;</w:t>
      </w:r>
    </w:p>
    <w:p w14:paraId="54A68B2D" w14:textId="77777777" w:rsidR="00BA1427" w:rsidRPr="00BA1427" w:rsidRDefault="00BA1427" w:rsidP="00BA1427">
      <w:pPr>
        <w:pStyle w:val="Code"/>
        <w:rPr>
          <w:highlight w:val="white"/>
        </w:rPr>
      </w:pPr>
      <w:r w:rsidRPr="00BA1427">
        <w:rPr>
          <w:highlight w:val="white"/>
        </w:rPr>
        <w:t xml:space="preserve">        }</w:t>
      </w:r>
    </w:p>
    <w:p w14:paraId="143619AA" w14:textId="77777777" w:rsidR="00BA1427" w:rsidRPr="00BA1427" w:rsidRDefault="00BA1427" w:rsidP="00BA1427">
      <w:pPr>
        <w:pStyle w:val="Code"/>
        <w:rPr>
          <w:highlight w:val="white"/>
        </w:rPr>
      </w:pPr>
      <w:r w:rsidRPr="00BA1427">
        <w:rPr>
          <w:highlight w:val="white"/>
        </w:rPr>
        <w:t xml:space="preserve">        else if (rightValue is BigInteger) {</w:t>
      </w:r>
    </w:p>
    <w:p w14:paraId="7A8339D7" w14:textId="77777777" w:rsidR="00BA1427" w:rsidRPr="00BA1427" w:rsidRDefault="00BA1427" w:rsidP="00BA1427">
      <w:pPr>
        <w:pStyle w:val="Code"/>
        <w:rPr>
          <w:highlight w:val="white"/>
        </w:rPr>
      </w:pPr>
      <w:r w:rsidRPr="00BA1427">
        <w:rPr>
          <w:highlight w:val="white"/>
        </w:rPr>
        <w:t xml:space="preserve">          leftDecimal = (decimal) leftValue;</w:t>
      </w:r>
    </w:p>
    <w:p w14:paraId="174ED7F5" w14:textId="77777777" w:rsidR="00BA1427" w:rsidRPr="00BA1427" w:rsidRDefault="00BA1427" w:rsidP="00BA1427">
      <w:pPr>
        <w:pStyle w:val="Code"/>
        <w:rPr>
          <w:highlight w:val="white"/>
        </w:rPr>
      </w:pPr>
      <w:r w:rsidRPr="00BA1427">
        <w:rPr>
          <w:highlight w:val="white"/>
        </w:rPr>
        <w:t xml:space="preserve">          rightDecimal = (decimal) ((BigInteger)rightValue);</w:t>
      </w:r>
    </w:p>
    <w:p w14:paraId="46BF8661" w14:textId="77777777" w:rsidR="00BA1427" w:rsidRPr="00BA1427" w:rsidRDefault="00BA1427" w:rsidP="00BA1427">
      <w:pPr>
        <w:pStyle w:val="Code"/>
        <w:rPr>
          <w:highlight w:val="white"/>
        </w:rPr>
      </w:pPr>
      <w:r w:rsidRPr="00BA1427">
        <w:rPr>
          <w:highlight w:val="white"/>
        </w:rPr>
        <w:t xml:space="preserve">        }</w:t>
      </w:r>
    </w:p>
    <w:p w14:paraId="3C930FCE" w14:textId="77777777" w:rsidR="00BA1427" w:rsidRPr="00BA1427" w:rsidRDefault="00BA1427" w:rsidP="00BA1427">
      <w:pPr>
        <w:pStyle w:val="Code"/>
        <w:rPr>
          <w:highlight w:val="white"/>
        </w:rPr>
      </w:pPr>
      <w:r w:rsidRPr="00BA1427">
        <w:rPr>
          <w:highlight w:val="white"/>
        </w:rPr>
        <w:t xml:space="preserve">        else {</w:t>
      </w:r>
    </w:p>
    <w:p w14:paraId="70D22022" w14:textId="77777777" w:rsidR="00BA1427" w:rsidRPr="00BA1427" w:rsidRDefault="00BA1427" w:rsidP="00BA1427">
      <w:pPr>
        <w:pStyle w:val="Code"/>
        <w:rPr>
          <w:highlight w:val="white"/>
        </w:rPr>
      </w:pPr>
      <w:r w:rsidRPr="00BA1427">
        <w:rPr>
          <w:highlight w:val="white"/>
        </w:rPr>
        <w:t xml:space="preserve">          leftDecimal = (decimal) leftValue;</w:t>
      </w:r>
    </w:p>
    <w:p w14:paraId="4827B16F" w14:textId="77777777" w:rsidR="00BA1427" w:rsidRPr="00BA1427" w:rsidRDefault="00BA1427" w:rsidP="00BA1427">
      <w:pPr>
        <w:pStyle w:val="Code"/>
        <w:rPr>
          <w:highlight w:val="white"/>
        </w:rPr>
      </w:pPr>
      <w:r w:rsidRPr="00BA1427">
        <w:rPr>
          <w:highlight w:val="white"/>
        </w:rPr>
        <w:t xml:space="preserve">          rightDecimal = (decimal) rightValue;</w:t>
      </w:r>
    </w:p>
    <w:p w14:paraId="35CEDD8B" w14:textId="77777777" w:rsidR="00BA1427" w:rsidRPr="00BA1427" w:rsidRDefault="00BA1427" w:rsidP="00BA1427">
      <w:pPr>
        <w:pStyle w:val="Code"/>
        <w:rPr>
          <w:highlight w:val="white"/>
        </w:rPr>
      </w:pPr>
      <w:r w:rsidRPr="00BA1427">
        <w:rPr>
          <w:highlight w:val="white"/>
        </w:rPr>
        <w:t xml:space="preserve">        }</w:t>
      </w:r>
    </w:p>
    <w:p w14:paraId="5C15FEC0" w14:textId="77777777" w:rsidR="00BA1427" w:rsidRPr="00BA1427" w:rsidRDefault="00BA1427" w:rsidP="00BA1427">
      <w:pPr>
        <w:pStyle w:val="Code"/>
        <w:rPr>
          <w:highlight w:val="white"/>
        </w:rPr>
      </w:pPr>
    </w:p>
    <w:p w14:paraId="52DB031C" w14:textId="77777777" w:rsidR="00BA1427" w:rsidRPr="00BA1427" w:rsidRDefault="00BA1427" w:rsidP="00BA1427">
      <w:pPr>
        <w:pStyle w:val="Code"/>
        <w:rPr>
          <w:highlight w:val="white"/>
        </w:rPr>
      </w:pPr>
      <w:r w:rsidRPr="00BA1427">
        <w:rPr>
          <w:highlight w:val="white"/>
        </w:rPr>
        <w:t xml:space="preserve">        compareTo = leftDecimal.CompareTo(rightDecimal);</w:t>
      </w:r>
    </w:p>
    <w:p w14:paraId="37133093" w14:textId="77777777" w:rsidR="00BA1427" w:rsidRPr="00BA1427" w:rsidRDefault="00BA1427" w:rsidP="00BA1427">
      <w:pPr>
        <w:pStyle w:val="Code"/>
        <w:rPr>
          <w:highlight w:val="white"/>
        </w:rPr>
      </w:pPr>
      <w:r w:rsidRPr="00BA1427">
        <w:rPr>
          <w:highlight w:val="white"/>
        </w:rPr>
        <w:t xml:space="preserve">      }</w:t>
      </w:r>
    </w:p>
    <w:p w14:paraId="763B445A" w14:textId="3047F06A" w:rsidR="00BA1427" w:rsidRPr="00BA1427" w:rsidRDefault="008A5BFE" w:rsidP="008A5BFE">
      <w:pPr>
        <w:rPr>
          <w:highlight w:val="white"/>
        </w:rPr>
      </w:pPr>
      <w:r>
        <w:rPr>
          <w:highlight w:val="white"/>
        </w:rPr>
        <w:t>The resulting value is either true or false, depending on the operator and the operands.</w:t>
      </w:r>
    </w:p>
    <w:p w14:paraId="5ABA1F70" w14:textId="77777777" w:rsidR="00BA1427" w:rsidRPr="00BA1427" w:rsidRDefault="00BA1427" w:rsidP="00BA1427">
      <w:pPr>
        <w:pStyle w:val="Code"/>
        <w:rPr>
          <w:highlight w:val="white"/>
        </w:rPr>
      </w:pPr>
      <w:r w:rsidRPr="00BA1427">
        <w:rPr>
          <w:highlight w:val="white"/>
        </w:rPr>
        <w:t xml:space="preserve">      bool resultValue = false;</w:t>
      </w:r>
    </w:p>
    <w:p w14:paraId="3154F783" w14:textId="77777777" w:rsidR="00BA1427" w:rsidRPr="00BA1427" w:rsidRDefault="00BA1427" w:rsidP="00BA1427">
      <w:pPr>
        <w:pStyle w:val="Code"/>
        <w:rPr>
          <w:highlight w:val="white"/>
        </w:rPr>
      </w:pPr>
      <w:r w:rsidRPr="00BA1427">
        <w:rPr>
          <w:highlight w:val="white"/>
        </w:rPr>
        <w:t xml:space="preserve">      switch (middleOp) {</w:t>
      </w:r>
    </w:p>
    <w:p w14:paraId="23A81EAE" w14:textId="77777777" w:rsidR="00BA1427" w:rsidRPr="00BA1427" w:rsidRDefault="00BA1427" w:rsidP="00BA1427">
      <w:pPr>
        <w:pStyle w:val="Code"/>
        <w:rPr>
          <w:highlight w:val="white"/>
        </w:rPr>
      </w:pPr>
      <w:r w:rsidRPr="00BA1427">
        <w:rPr>
          <w:highlight w:val="white"/>
        </w:rPr>
        <w:t xml:space="preserve">        case MiddleOperator.Equal:</w:t>
      </w:r>
    </w:p>
    <w:p w14:paraId="03ADB4A2" w14:textId="77777777" w:rsidR="00BA1427" w:rsidRPr="00BA1427" w:rsidRDefault="00BA1427" w:rsidP="00BA1427">
      <w:pPr>
        <w:pStyle w:val="Code"/>
        <w:rPr>
          <w:highlight w:val="white"/>
        </w:rPr>
      </w:pPr>
      <w:r w:rsidRPr="00BA1427">
        <w:rPr>
          <w:highlight w:val="white"/>
        </w:rPr>
        <w:t xml:space="preserve">          resultValue = (compareTo == 0);</w:t>
      </w:r>
    </w:p>
    <w:p w14:paraId="39F75FE7" w14:textId="77777777" w:rsidR="00BA1427" w:rsidRPr="00BA1427" w:rsidRDefault="00BA1427" w:rsidP="00BA1427">
      <w:pPr>
        <w:pStyle w:val="Code"/>
        <w:rPr>
          <w:highlight w:val="white"/>
        </w:rPr>
      </w:pPr>
      <w:r w:rsidRPr="00BA1427">
        <w:rPr>
          <w:highlight w:val="white"/>
        </w:rPr>
        <w:t xml:space="preserve">          break;</w:t>
      </w:r>
    </w:p>
    <w:p w14:paraId="6226EB78" w14:textId="77777777" w:rsidR="00BA1427" w:rsidRPr="00BA1427" w:rsidRDefault="00BA1427" w:rsidP="00BA1427">
      <w:pPr>
        <w:pStyle w:val="Code"/>
        <w:rPr>
          <w:highlight w:val="white"/>
        </w:rPr>
      </w:pPr>
    </w:p>
    <w:p w14:paraId="0A245089" w14:textId="77777777" w:rsidR="00BA1427" w:rsidRPr="00BA1427" w:rsidRDefault="00BA1427" w:rsidP="00BA1427">
      <w:pPr>
        <w:pStyle w:val="Code"/>
        <w:rPr>
          <w:highlight w:val="white"/>
        </w:rPr>
      </w:pPr>
      <w:r w:rsidRPr="00BA1427">
        <w:rPr>
          <w:highlight w:val="white"/>
        </w:rPr>
        <w:t xml:space="preserve">        case MiddleOperator.NotEqual:</w:t>
      </w:r>
    </w:p>
    <w:p w14:paraId="2E324780" w14:textId="77777777" w:rsidR="00BA1427" w:rsidRPr="00BA1427" w:rsidRDefault="00BA1427" w:rsidP="00BA1427">
      <w:pPr>
        <w:pStyle w:val="Code"/>
        <w:rPr>
          <w:highlight w:val="white"/>
        </w:rPr>
      </w:pPr>
      <w:r w:rsidRPr="00BA1427">
        <w:rPr>
          <w:highlight w:val="white"/>
        </w:rPr>
        <w:t xml:space="preserve">          resultValue = (compareTo != 0);</w:t>
      </w:r>
    </w:p>
    <w:p w14:paraId="59EDC806" w14:textId="77777777" w:rsidR="00BA1427" w:rsidRPr="00BA1427" w:rsidRDefault="00BA1427" w:rsidP="00BA1427">
      <w:pPr>
        <w:pStyle w:val="Code"/>
        <w:rPr>
          <w:highlight w:val="white"/>
        </w:rPr>
      </w:pPr>
      <w:r w:rsidRPr="00BA1427">
        <w:rPr>
          <w:highlight w:val="white"/>
        </w:rPr>
        <w:t xml:space="preserve">          break;</w:t>
      </w:r>
    </w:p>
    <w:p w14:paraId="121F75CF" w14:textId="77777777" w:rsidR="00BA1427" w:rsidRPr="00BA1427" w:rsidRDefault="00BA1427" w:rsidP="00BA1427">
      <w:pPr>
        <w:pStyle w:val="Code"/>
        <w:rPr>
          <w:highlight w:val="white"/>
        </w:rPr>
      </w:pPr>
    </w:p>
    <w:p w14:paraId="5BF741B1" w14:textId="77777777" w:rsidR="00BA1427" w:rsidRPr="00BA1427" w:rsidRDefault="00BA1427" w:rsidP="00BA1427">
      <w:pPr>
        <w:pStyle w:val="Code"/>
        <w:rPr>
          <w:highlight w:val="white"/>
        </w:rPr>
      </w:pPr>
      <w:r w:rsidRPr="00BA1427">
        <w:rPr>
          <w:highlight w:val="white"/>
        </w:rPr>
        <w:t xml:space="preserve">        case MiddleOperator.LessThan:</w:t>
      </w:r>
    </w:p>
    <w:p w14:paraId="37A005AF" w14:textId="77777777" w:rsidR="00BA1427" w:rsidRPr="00BA1427" w:rsidRDefault="00BA1427" w:rsidP="00BA1427">
      <w:pPr>
        <w:pStyle w:val="Code"/>
        <w:rPr>
          <w:highlight w:val="white"/>
        </w:rPr>
      </w:pPr>
      <w:r w:rsidRPr="00BA1427">
        <w:rPr>
          <w:highlight w:val="white"/>
        </w:rPr>
        <w:t xml:space="preserve">          resultValue = (compareTo &lt; 0);</w:t>
      </w:r>
    </w:p>
    <w:p w14:paraId="1106D103" w14:textId="77777777" w:rsidR="00BA1427" w:rsidRPr="00BA1427" w:rsidRDefault="00BA1427" w:rsidP="00BA1427">
      <w:pPr>
        <w:pStyle w:val="Code"/>
        <w:rPr>
          <w:highlight w:val="white"/>
        </w:rPr>
      </w:pPr>
      <w:r w:rsidRPr="00BA1427">
        <w:rPr>
          <w:highlight w:val="white"/>
        </w:rPr>
        <w:t xml:space="preserve">          break;</w:t>
      </w:r>
    </w:p>
    <w:p w14:paraId="4D8D09AD" w14:textId="77777777" w:rsidR="00BA1427" w:rsidRPr="00BA1427" w:rsidRDefault="00BA1427" w:rsidP="00BA1427">
      <w:pPr>
        <w:pStyle w:val="Code"/>
        <w:rPr>
          <w:highlight w:val="white"/>
        </w:rPr>
      </w:pPr>
    </w:p>
    <w:p w14:paraId="36B9046B" w14:textId="77777777" w:rsidR="00BA1427" w:rsidRPr="00BA1427" w:rsidRDefault="00BA1427" w:rsidP="00BA1427">
      <w:pPr>
        <w:pStyle w:val="Code"/>
        <w:rPr>
          <w:highlight w:val="white"/>
        </w:rPr>
      </w:pPr>
      <w:r w:rsidRPr="00BA1427">
        <w:rPr>
          <w:highlight w:val="white"/>
        </w:rPr>
        <w:t xml:space="preserve">        case MiddleOperator.LessThanEqual:</w:t>
      </w:r>
    </w:p>
    <w:p w14:paraId="72EB5D27" w14:textId="77777777" w:rsidR="00BA1427" w:rsidRPr="00BA1427" w:rsidRDefault="00BA1427" w:rsidP="00BA1427">
      <w:pPr>
        <w:pStyle w:val="Code"/>
        <w:rPr>
          <w:highlight w:val="white"/>
        </w:rPr>
      </w:pPr>
      <w:r w:rsidRPr="00BA1427">
        <w:rPr>
          <w:highlight w:val="white"/>
        </w:rPr>
        <w:t xml:space="preserve">          resultValue = (compareTo &lt;= 0);</w:t>
      </w:r>
    </w:p>
    <w:p w14:paraId="4A618AAB" w14:textId="77777777" w:rsidR="00BA1427" w:rsidRPr="00BA1427" w:rsidRDefault="00BA1427" w:rsidP="00BA1427">
      <w:pPr>
        <w:pStyle w:val="Code"/>
        <w:rPr>
          <w:highlight w:val="white"/>
        </w:rPr>
      </w:pPr>
      <w:r w:rsidRPr="00BA1427">
        <w:rPr>
          <w:highlight w:val="white"/>
        </w:rPr>
        <w:t xml:space="preserve">          break;</w:t>
      </w:r>
    </w:p>
    <w:p w14:paraId="1B11925F" w14:textId="77777777" w:rsidR="00BA1427" w:rsidRPr="00BA1427" w:rsidRDefault="00BA1427" w:rsidP="00BA1427">
      <w:pPr>
        <w:pStyle w:val="Code"/>
        <w:rPr>
          <w:highlight w:val="white"/>
        </w:rPr>
      </w:pPr>
    </w:p>
    <w:p w14:paraId="0C290E99" w14:textId="77777777" w:rsidR="00BA1427" w:rsidRPr="00BA1427" w:rsidRDefault="00BA1427" w:rsidP="00BA1427">
      <w:pPr>
        <w:pStyle w:val="Code"/>
        <w:rPr>
          <w:highlight w:val="white"/>
        </w:rPr>
      </w:pPr>
      <w:r w:rsidRPr="00BA1427">
        <w:rPr>
          <w:highlight w:val="white"/>
        </w:rPr>
        <w:lastRenderedPageBreak/>
        <w:t xml:space="preserve">        case MiddleOperator.GreaterThan:</w:t>
      </w:r>
    </w:p>
    <w:p w14:paraId="1E21AD05" w14:textId="77777777" w:rsidR="00BA1427" w:rsidRPr="00BA1427" w:rsidRDefault="00BA1427" w:rsidP="00BA1427">
      <w:pPr>
        <w:pStyle w:val="Code"/>
        <w:rPr>
          <w:highlight w:val="white"/>
        </w:rPr>
      </w:pPr>
      <w:r w:rsidRPr="00BA1427">
        <w:rPr>
          <w:highlight w:val="white"/>
        </w:rPr>
        <w:t xml:space="preserve">          resultValue = (compareTo &gt; 0);</w:t>
      </w:r>
    </w:p>
    <w:p w14:paraId="0CF75D74" w14:textId="77777777" w:rsidR="00BA1427" w:rsidRPr="00BA1427" w:rsidRDefault="00BA1427" w:rsidP="00BA1427">
      <w:pPr>
        <w:pStyle w:val="Code"/>
        <w:rPr>
          <w:highlight w:val="white"/>
        </w:rPr>
      </w:pPr>
      <w:r w:rsidRPr="00BA1427">
        <w:rPr>
          <w:highlight w:val="white"/>
        </w:rPr>
        <w:t xml:space="preserve">          break;</w:t>
      </w:r>
    </w:p>
    <w:p w14:paraId="08C8ED4E" w14:textId="77777777" w:rsidR="00BA1427" w:rsidRPr="00BA1427" w:rsidRDefault="00BA1427" w:rsidP="00BA1427">
      <w:pPr>
        <w:pStyle w:val="Code"/>
        <w:rPr>
          <w:highlight w:val="white"/>
        </w:rPr>
      </w:pPr>
    </w:p>
    <w:p w14:paraId="1F448BBA" w14:textId="77777777" w:rsidR="00BA1427" w:rsidRPr="00BA1427" w:rsidRDefault="00BA1427" w:rsidP="00BA1427">
      <w:pPr>
        <w:pStyle w:val="Code"/>
        <w:rPr>
          <w:highlight w:val="white"/>
        </w:rPr>
      </w:pPr>
      <w:r w:rsidRPr="00BA1427">
        <w:rPr>
          <w:highlight w:val="white"/>
        </w:rPr>
        <w:t xml:space="preserve">        case MiddleOperator.GreaterThanEqual:</w:t>
      </w:r>
    </w:p>
    <w:p w14:paraId="23B10F80" w14:textId="77777777" w:rsidR="00BA1427" w:rsidRPr="00BA1427" w:rsidRDefault="00BA1427" w:rsidP="00BA1427">
      <w:pPr>
        <w:pStyle w:val="Code"/>
        <w:rPr>
          <w:highlight w:val="white"/>
        </w:rPr>
      </w:pPr>
      <w:r w:rsidRPr="00BA1427">
        <w:rPr>
          <w:highlight w:val="white"/>
        </w:rPr>
        <w:t xml:space="preserve">          resultValue = (compareTo &gt;= 0);</w:t>
      </w:r>
    </w:p>
    <w:p w14:paraId="5AAC6C6D" w14:textId="77777777" w:rsidR="00BA1427" w:rsidRPr="00BA1427" w:rsidRDefault="00BA1427" w:rsidP="00BA1427">
      <w:pPr>
        <w:pStyle w:val="Code"/>
        <w:rPr>
          <w:highlight w:val="white"/>
        </w:rPr>
      </w:pPr>
      <w:r w:rsidRPr="00BA1427">
        <w:rPr>
          <w:highlight w:val="white"/>
        </w:rPr>
        <w:t xml:space="preserve">          break;</w:t>
      </w:r>
    </w:p>
    <w:p w14:paraId="23C88404" w14:textId="77777777" w:rsidR="00BA1427" w:rsidRPr="00BA1427" w:rsidRDefault="00BA1427" w:rsidP="00BA1427">
      <w:pPr>
        <w:pStyle w:val="Code"/>
        <w:rPr>
          <w:highlight w:val="white"/>
        </w:rPr>
      </w:pPr>
      <w:r w:rsidRPr="00BA1427">
        <w:rPr>
          <w:highlight w:val="white"/>
        </w:rPr>
        <w:t xml:space="preserve">      }</w:t>
      </w:r>
    </w:p>
    <w:p w14:paraId="5E7D4EF0" w14:textId="77777777" w:rsidR="00BA1427" w:rsidRPr="00BA1427" w:rsidRDefault="00BA1427" w:rsidP="00BA1427">
      <w:pPr>
        <w:pStyle w:val="Code"/>
        <w:rPr>
          <w:highlight w:val="white"/>
        </w:rPr>
      </w:pPr>
    </w:p>
    <w:p w14:paraId="084A43F4" w14:textId="77777777" w:rsidR="00BA1427" w:rsidRPr="00BA1427" w:rsidRDefault="00BA1427" w:rsidP="00BA1427">
      <w:pPr>
        <w:pStyle w:val="Code"/>
        <w:rPr>
          <w:highlight w:val="white"/>
        </w:rPr>
      </w:pPr>
      <w:r w:rsidRPr="00BA1427">
        <w:rPr>
          <w:highlight w:val="white"/>
        </w:rPr>
        <w:t xml:space="preserve">      Symbol resultSymbol = resultValue ? (new Symbol(jumpSet, null))</w:t>
      </w:r>
    </w:p>
    <w:p w14:paraId="241D974C" w14:textId="77777777" w:rsidR="00BA1427" w:rsidRPr="00BA1427" w:rsidRDefault="00BA1427" w:rsidP="00BA1427">
      <w:pPr>
        <w:pStyle w:val="Code"/>
        <w:rPr>
          <w:highlight w:val="white"/>
        </w:rPr>
      </w:pPr>
      <w:r w:rsidRPr="00BA1427">
        <w:rPr>
          <w:highlight w:val="white"/>
        </w:rPr>
        <w:t xml:space="preserve">                                        : (new Symbol(null, jumpSet));</w:t>
      </w:r>
    </w:p>
    <w:p w14:paraId="1E42062B" w14:textId="77777777" w:rsidR="00BA1427" w:rsidRPr="00BA1427" w:rsidRDefault="00BA1427" w:rsidP="00BA1427">
      <w:pPr>
        <w:pStyle w:val="Code"/>
        <w:rPr>
          <w:highlight w:val="white"/>
        </w:rPr>
      </w:pPr>
      <w:r w:rsidRPr="00BA1427">
        <w:rPr>
          <w:highlight w:val="white"/>
        </w:rPr>
        <w:t xml:space="preserve">      return (new Expression(resultSymbol, null, longList));</w:t>
      </w:r>
    </w:p>
    <w:p w14:paraId="6559BEA1" w14:textId="3A334660" w:rsidR="00095238" w:rsidRPr="00BA1427" w:rsidRDefault="00BA1427" w:rsidP="00BA1427">
      <w:pPr>
        <w:pStyle w:val="Code"/>
        <w:rPr>
          <w:highlight w:val="white"/>
        </w:rPr>
      </w:pPr>
      <w:r w:rsidRPr="00BA1427">
        <w:rPr>
          <w:highlight w:val="white"/>
        </w:rPr>
        <w:t xml:space="preserve">    }</w:t>
      </w:r>
    </w:p>
    <w:p w14:paraId="3A43A099" w14:textId="5A1B1736" w:rsidR="00095238" w:rsidRDefault="00CC1DF4" w:rsidP="00095238">
      <w:pPr>
        <w:pStyle w:val="Heading3"/>
        <w:rPr>
          <w:highlight w:val="white"/>
        </w:rPr>
      </w:pPr>
      <w:bookmarkStart w:id="468" w:name="_Toc98936367"/>
      <w:r>
        <w:rPr>
          <w:highlight w:val="white"/>
        </w:rPr>
        <w:t>&lt;</w:t>
      </w:r>
      <w:proofErr w:type="spellStart"/>
      <w:r>
        <w:rPr>
          <w:highlight w:val="white"/>
        </w:rPr>
        <w:t>h3</w:t>
      </w:r>
      <w:proofErr w:type="spellEnd"/>
      <w:r>
        <w:rPr>
          <w:highlight w:val="white"/>
        </w:rPr>
        <w:t>&gt;Logical Expressions&lt;/</w:t>
      </w:r>
      <w:proofErr w:type="spellStart"/>
      <w:r>
        <w:rPr>
          <w:highlight w:val="white"/>
        </w:rPr>
        <w:t>h3</w:t>
      </w:r>
      <w:proofErr w:type="spellEnd"/>
      <w:r>
        <w:rPr>
          <w:highlight w:val="white"/>
        </w:rPr>
        <w:t>&gt;</w:t>
      </w:r>
      <w:bookmarkEnd w:id="468"/>
    </w:p>
    <w:p w14:paraId="7765D712" w14:textId="1A6D0272" w:rsidR="00CD295E" w:rsidRDefault="00B51A4B" w:rsidP="00B51A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w:t>
      </w:r>
      <w:r w:rsidR="00D4318D">
        <w:rPr>
          <w:rStyle w:val="KeyWord0"/>
          <w:highlight w:val="white"/>
        </w:rPr>
        <w:t>&lt;/k&gt;</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D4318D">
        <w:rPr>
          <w:rStyle w:val="KeyWord0"/>
          <w:highlight w:val="white"/>
        </w:rPr>
        <w:t>&lt;k&gt;</w:t>
      </w:r>
      <w:r w:rsidR="00D4318D" w:rsidRPr="00903DBA">
        <w:rPr>
          <w:rStyle w:val="KeyWord0"/>
          <w:highlight w:val="white"/>
        </w:rPr>
        <w:t>or</w:t>
      </w:r>
      <w:r w:rsidR="00D4318D">
        <w:rPr>
          <w:rStyle w:val="KeyWord0"/>
          <w:highlight w:val="white"/>
        </w:rPr>
        <w:t>&lt;/k&gt;</w:t>
      </w:r>
      <w:r w:rsidR="004B6C11"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4B6C11" w:rsidRPr="00903DBA">
        <w:rPr>
          <w:highlight w:val="white"/>
        </w:rPr>
        <w:t xml:space="preserve"> operator.</w:t>
      </w:r>
    </w:p>
    <w:p w14:paraId="748639E7" w14:textId="77777777" w:rsidR="005B77A1" w:rsidRPr="005B77A1" w:rsidRDefault="005B77A1" w:rsidP="005B77A1">
      <w:pPr>
        <w:pStyle w:val="Code"/>
        <w:rPr>
          <w:highlight w:val="white"/>
        </w:rPr>
      </w:pPr>
      <w:r w:rsidRPr="005B77A1">
        <w:rPr>
          <w:highlight w:val="white"/>
        </w:rPr>
        <w:t xml:space="preserve">    public static Expression Logical(MiddleOperator middleOp,</w:t>
      </w:r>
    </w:p>
    <w:p w14:paraId="5C68579D" w14:textId="77777777" w:rsidR="005B77A1" w:rsidRPr="005B77A1" w:rsidRDefault="005B77A1" w:rsidP="005B77A1">
      <w:pPr>
        <w:pStyle w:val="Code"/>
        <w:rPr>
          <w:highlight w:val="white"/>
        </w:rPr>
      </w:pPr>
      <w:r w:rsidRPr="005B77A1">
        <w:rPr>
          <w:highlight w:val="white"/>
        </w:rPr>
        <w:t xml:space="preserve">                                     Expression leftExpression,</w:t>
      </w:r>
    </w:p>
    <w:p w14:paraId="29F61640" w14:textId="77777777" w:rsidR="005B77A1" w:rsidRPr="005B77A1" w:rsidRDefault="005B77A1" w:rsidP="005B77A1">
      <w:pPr>
        <w:pStyle w:val="Code"/>
        <w:rPr>
          <w:highlight w:val="white"/>
        </w:rPr>
      </w:pPr>
      <w:r w:rsidRPr="005B77A1">
        <w:rPr>
          <w:highlight w:val="white"/>
        </w:rPr>
        <w:t xml:space="preserve">                                     Expression rightExpression) {</w:t>
      </w:r>
    </w:p>
    <w:p w14:paraId="60C06486" w14:textId="77777777" w:rsidR="005B77A1" w:rsidRPr="005B77A1" w:rsidRDefault="005B77A1" w:rsidP="005B77A1">
      <w:pPr>
        <w:pStyle w:val="Code"/>
        <w:rPr>
          <w:highlight w:val="white"/>
        </w:rPr>
      </w:pPr>
      <w:r w:rsidRPr="005B77A1">
        <w:rPr>
          <w:highlight w:val="white"/>
        </w:rPr>
        <w:t xml:space="preserve">      if (!IsConstant(leftExpression) || !IsConstant(rightExpression)) {</w:t>
      </w:r>
    </w:p>
    <w:p w14:paraId="4FDD4943" w14:textId="77777777" w:rsidR="005B77A1" w:rsidRPr="005B77A1" w:rsidRDefault="005B77A1" w:rsidP="005B77A1">
      <w:pPr>
        <w:pStyle w:val="Code"/>
        <w:rPr>
          <w:highlight w:val="white"/>
        </w:rPr>
      </w:pPr>
      <w:r w:rsidRPr="005B77A1">
        <w:rPr>
          <w:highlight w:val="white"/>
        </w:rPr>
        <w:t xml:space="preserve">        return null;</w:t>
      </w:r>
    </w:p>
    <w:p w14:paraId="77506E59" w14:textId="77777777" w:rsidR="005B77A1" w:rsidRPr="005B77A1" w:rsidRDefault="005B77A1" w:rsidP="005B77A1">
      <w:pPr>
        <w:pStyle w:val="Code"/>
        <w:rPr>
          <w:highlight w:val="white"/>
        </w:rPr>
      </w:pPr>
      <w:r w:rsidRPr="005B77A1">
        <w:rPr>
          <w:highlight w:val="white"/>
        </w:rPr>
        <w:t xml:space="preserve">      }</w:t>
      </w:r>
    </w:p>
    <w:p w14:paraId="63A63275" w14:textId="77777777" w:rsidR="005B77A1" w:rsidRPr="005B77A1" w:rsidRDefault="005B77A1" w:rsidP="005B77A1">
      <w:pPr>
        <w:pStyle w:val="Code"/>
        <w:rPr>
          <w:highlight w:val="white"/>
        </w:rPr>
      </w:pPr>
    </w:p>
    <w:p w14:paraId="79EAA285" w14:textId="77777777" w:rsidR="005B77A1" w:rsidRPr="005B77A1" w:rsidRDefault="005B77A1" w:rsidP="005B77A1">
      <w:pPr>
        <w:pStyle w:val="Code"/>
        <w:rPr>
          <w:highlight w:val="white"/>
        </w:rPr>
      </w:pPr>
      <w:r w:rsidRPr="005B77A1">
        <w:rPr>
          <w:highlight w:val="white"/>
        </w:rPr>
        <w:t xml:space="preserve">      bool resultValue = false;</w:t>
      </w:r>
    </w:p>
    <w:p w14:paraId="3969B75C" w14:textId="77777777" w:rsidR="005B77A1" w:rsidRPr="005B77A1" w:rsidRDefault="005B77A1" w:rsidP="005B77A1">
      <w:pPr>
        <w:pStyle w:val="Code"/>
        <w:rPr>
          <w:highlight w:val="white"/>
        </w:rPr>
      </w:pPr>
      <w:r w:rsidRPr="005B77A1">
        <w:rPr>
          <w:highlight w:val="white"/>
        </w:rPr>
        <w:t xml:space="preserve">      switch (middleOp) {</w:t>
      </w:r>
    </w:p>
    <w:p w14:paraId="27AC25C1" w14:textId="77777777" w:rsidR="005B77A1" w:rsidRPr="005B77A1" w:rsidRDefault="005B77A1" w:rsidP="005B77A1">
      <w:pPr>
        <w:pStyle w:val="Code"/>
        <w:rPr>
          <w:highlight w:val="white"/>
        </w:rPr>
      </w:pPr>
      <w:r w:rsidRPr="005B77A1">
        <w:rPr>
          <w:highlight w:val="white"/>
        </w:rPr>
        <w:t xml:space="preserve">        case MiddleOperator.LogicalAnd:</w:t>
      </w:r>
    </w:p>
    <w:p w14:paraId="12313515" w14:textId="77777777" w:rsidR="005B77A1" w:rsidRPr="005B77A1" w:rsidRDefault="005B77A1" w:rsidP="005B77A1">
      <w:pPr>
        <w:pStyle w:val="Code"/>
        <w:rPr>
          <w:highlight w:val="white"/>
        </w:rPr>
      </w:pPr>
      <w:r w:rsidRPr="005B77A1">
        <w:rPr>
          <w:highlight w:val="white"/>
        </w:rPr>
        <w:t xml:space="preserve">          resultValue = IsTrue(leftExpression) &amp;&amp; IsTrue(rightExpression);</w:t>
      </w:r>
    </w:p>
    <w:p w14:paraId="04CE238D" w14:textId="77777777" w:rsidR="005B77A1" w:rsidRPr="005B77A1" w:rsidRDefault="005B77A1" w:rsidP="005B77A1">
      <w:pPr>
        <w:pStyle w:val="Code"/>
        <w:rPr>
          <w:highlight w:val="white"/>
        </w:rPr>
      </w:pPr>
      <w:r w:rsidRPr="005B77A1">
        <w:rPr>
          <w:highlight w:val="white"/>
        </w:rPr>
        <w:t xml:space="preserve">          break;</w:t>
      </w:r>
    </w:p>
    <w:p w14:paraId="73367F2F" w14:textId="77777777" w:rsidR="005B77A1" w:rsidRPr="005B77A1" w:rsidRDefault="005B77A1" w:rsidP="005B77A1">
      <w:pPr>
        <w:pStyle w:val="Code"/>
        <w:rPr>
          <w:highlight w:val="white"/>
        </w:rPr>
      </w:pPr>
    </w:p>
    <w:p w14:paraId="0CBA194D" w14:textId="77777777" w:rsidR="005B77A1" w:rsidRPr="005B77A1" w:rsidRDefault="005B77A1" w:rsidP="005B77A1">
      <w:pPr>
        <w:pStyle w:val="Code"/>
        <w:rPr>
          <w:highlight w:val="white"/>
        </w:rPr>
      </w:pPr>
      <w:r w:rsidRPr="005B77A1">
        <w:rPr>
          <w:highlight w:val="white"/>
        </w:rPr>
        <w:t xml:space="preserve">        case MiddleOperator.LogicalOr:</w:t>
      </w:r>
    </w:p>
    <w:p w14:paraId="5A694FC0" w14:textId="77777777" w:rsidR="005B77A1" w:rsidRPr="005B77A1" w:rsidRDefault="005B77A1" w:rsidP="005B77A1">
      <w:pPr>
        <w:pStyle w:val="Code"/>
        <w:rPr>
          <w:highlight w:val="white"/>
        </w:rPr>
      </w:pPr>
      <w:r w:rsidRPr="005B77A1">
        <w:rPr>
          <w:highlight w:val="white"/>
        </w:rPr>
        <w:t xml:space="preserve">          resultValue = IsTrue(leftExpression) || IsTrue(rightExpression);</w:t>
      </w:r>
    </w:p>
    <w:p w14:paraId="15255C1C" w14:textId="77777777" w:rsidR="005B77A1" w:rsidRPr="005B77A1" w:rsidRDefault="005B77A1" w:rsidP="005B77A1">
      <w:pPr>
        <w:pStyle w:val="Code"/>
        <w:rPr>
          <w:highlight w:val="white"/>
        </w:rPr>
      </w:pPr>
      <w:r w:rsidRPr="005B77A1">
        <w:rPr>
          <w:highlight w:val="white"/>
        </w:rPr>
        <w:t xml:space="preserve">          break;</w:t>
      </w:r>
    </w:p>
    <w:p w14:paraId="554B4C1A" w14:textId="77777777" w:rsidR="005B77A1" w:rsidRPr="005B77A1" w:rsidRDefault="005B77A1" w:rsidP="005B77A1">
      <w:pPr>
        <w:pStyle w:val="Code"/>
        <w:rPr>
          <w:highlight w:val="white"/>
        </w:rPr>
      </w:pPr>
      <w:r w:rsidRPr="005B77A1">
        <w:rPr>
          <w:highlight w:val="white"/>
        </w:rPr>
        <w:t xml:space="preserve">      }</w:t>
      </w:r>
    </w:p>
    <w:p w14:paraId="14781706" w14:textId="77777777" w:rsidR="00462BBC" w:rsidRPr="00903DBA" w:rsidRDefault="00462BBC" w:rsidP="00462BBC">
      <w:pPr>
        <w:rPr>
          <w:highlight w:val="white"/>
        </w:rPr>
      </w:pPr>
      <w:r w:rsidRPr="00903DBA">
        <w:rPr>
          <w:highlight w:val="white"/>
        </w:rPr>
        <w:t xml:space="preserve">The long list of the final expression holds only one unconditional jump instruction that is added to the jump set, which will be the </w:t>
      </w:r>
      <w:r>
        <w:rPr>
          <w:highlight w:val="white"/>
        </w:rPr>
        <w:t>true-set</w:t>
      </w:r>
      <w:r w:rsidRPr="00903DBA">
        <w:rPr>
          <w:highlight w:val="white"/>
        </w:rPr>
        <w:t xml:space="preserve"> or false of the final expression.</w:t>
      </w:r>
    </w:p>
    <w:p w14:paraId="31BE9A4D" w14:textId="26D8C901" w:rsidR="005B77A1" w:rsidRPr="005B77A1" w:rsidRDefault="005B77A1" w:rsidP="005B77A1">
      <w:pPr>
        <w:pStyle w:val="Code"/>
        <w:rPr>
          <w:highlight w:val="white"/>
        </w:rPr>
      </w:pPr>
      <w:r w:rsidRPr="005B77A1">
        <w:rPr>
          <w:highlight w:val="white"/>
        </w:rPr>
        <w:t xml:space="preserve">      List&lt;MiddleCode&gt; longList </w:t>
      </w:r>
      <w:r w:rsidR="001F2BD0">
        <w:rPr>
          <w:highlight w:val="white"/>
        </w:rPr>
        <w:t>= new(</w:t>
      </w:r>
      <w:r w:rsidRPr="005B77A1">
        <w:rPr>
          <w:highlight w:val="white"/>
        </w:rPr>
        <w:t>);</w:t>
      </w:r>
    </w:p>
    <w:p w14:paraId="783254D6" w14:textId="5F79D84B" w:rsidR="005B77A1" w:rsidRPr="005B77A1" w:rsidRDefault="005B77A1" w:rsidP="005B77A1">
      <w:pPr>
        <w:pStyle w:val="Code"/>
        <w:rPr>
          <w:highlight w:val="white"/>
        </w:rPr>
      </w:pPr>
      <w:r w:rsidRPr="005B77A1">
        <w:rPr>
          <w:highlight w:val="white"/>
        </w:rPr>
        <w:t xml:space="preserve">      MiddleCode jumpCode </w:t>
      </w:r>
      <w:r w:rsidR="001F2BD0">
        <w:rPr>
          <w:highlight w:val="white"/>
        </w:rPr>
        <w:t>= new(</w:t>
      </w:r>
      <w:r w:rsidRPr="005B77A1">
        <w:rPr>
          <w:highlight w:val="white"/>
        </w:rPr>
        <w:t>MiddleOperator.Jump);</w:t>
      </w:r>
    </w:p>
    <w:p w14:paraId="3DED7FEB" w14:textId="77777777" w:rsidR="005B77A1" w:rsidRPr="005B77A1" w:rsidRDefault="005B77A1" w:rsidP="005B77A1">
      <w:pPr>
        <w:pStyle w:val="Code"/>
        <w:rPr>
          <w:highlight w:val="white"/>
        </w:rPr>
      </w:pPr>
      <w:r w:rsidRPr="005B77A1">
        <w:rPr>
          <w:highlight w:val="white"/>
        </w:rPr>
        <w:t xml:space="preserve">      longList.Add(jumpCode);</w:t>
      </w:r>
    </w:p>
    <w:p w14:paraId="5B511CAE" w14:textId="5A4D83E3" w:rsidR="005B77A1" w:rsidRPr="005B77A1" w:rsidRDefault="005B77A1" w:rsidP="005B77A1">
      <w:pPr>
        <w:pStyle w:val="Code"/>
        <w:rPr>
          <w:highlight w:val="white"/>
        </w:rPr>
      </w:pPr>
      <w:r w:rsidRPr="005B77A1">
        <w:rPr>
          <w:highlight w:val="white"/>
        </w:rPr>
        <w:t xml:space="preserve">      </w:t>
      </w:r>
      <w:r w:rsidR="001B296B">
        <w:rPr>
          <w:highlight w:val="white"/>
        </w:rPr>
        <w:t>HashSet</w:t>
      </w:r>
      <w:r w:rsidR="001B296B" w:rsidRPr="005B77A1">
        <w:rPr>
          <w:highlight w:val="white"/>
        </w:rPr>
        <w:t xml:space="preserve">&lt;MiddleCode&gt; jumpSet </w:t>
      </w:r>
      <w:r w:rsidR="001B296B">
        <w:rPr>
          <w:highlight w:val="white"/>
        </w:rPr>
        <w:t>= new(</w:t>
      </w:r>
      <w:r w:rsidR="001B296B" w:rsidRPr="005B77A1">
        <w:rPr>
          <w:highlight w:val="white"/>
        </w:rPr>
        <w:t>);</w:t>
      </w:r>
    </w:p>
    <w:p w14:paraId="51C635E6" w14:textId="77777777" w:rsidR="005B77A1" w:rsidRPr="005B77A1" w:rsidRDefault="005B77A1" w:rsidP="005B77A1">
      <w:pPr>
        <w:pStyle w:val="Code"/>
        <w:rPr>
          <w:highlight w:val="white"/>
        </w:rPr>
      </w:pPr>
      <w:r w:rsidRPr="005B77A1">
        <w:rPr>
          <w:highlight w:val="white"/>
        </w:rPr>
        <w:t xml:space="preserve">      jumpSet.Add(jumpCode);</w:t>
      </w:r>
    </w:p>
    <w:p w14:paraId="59A130BA" w14:textId="77777777" w:rsidR="00462BBC" w:rsidRPr="00903DBA" w:rsidRDefault="00462BBC" w:rsidP="00462BBC">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2228265" w14:textId="2E3744E9" w:rsidR="00CF44B7" w:rsidRPr="005B77A1" w:rsidRDefault="005B77A1" w:rsidP="00CF44B7">
      <w:pPr>
        <w:pStyle w:val="Code"/>
        <w:rPr>
          <w:highlight w:val="white"/>
        </w:rPr>
      </w:pPr>
      <w:r w:rsidRPr="005B77A1">
        <w:rPr>
          <w:highlight w:val="white"/>
        </w:rPr>
        <w:t xml:space="preserve">      Symbol resultSymbol</w:t>
      </w:r>
      <w:r w:rsidR="00CF44B7" w:rsidRPr="00CF44B7">
        <w:rPr>
          <w:highlight w:val="white"/>
        </w:rPr>
        <w:t xml:space="preserve"> </w:t>
      </w:r>
      <w:r w:rsidR="001F2BD0">
        <w:rPr>
          <w:highlight w:val="white"/>
        </w:rPr>
        <w:t>= new(</w:t>
      </w:r>
      <w:r w:rsidR="00CF44B7">
        <w:rPr>
          <w:highlight w:val="white"/>
        </w:rPr>
        <w:t>null</w:t>
      </w:r>
      <w:r w:rsidR="00CF44B7" w:rsidRPr="005B77A1">
        <w:rPr>
          <w:highlight w:val="white"/>
        </w:rPr>
        <w:t>, null);</w:t>
      </w:r>
    </w:p>
    <w:p w14:paraId="6A197EEB" w14:textId="77777777" w:rsidR="005B77A1" w:rsidRPr="005B77A1" w:rsidRDefault="005B77A1" w:rsidP="005B77A1">
      <w:pPr>
        <w:pStyle w:val="Code"/>
        <w:rPr>
          <w:highlight w:val="white"/>
        </w:rPr>
      </w:pPr>
      <w:r w:rsidRPr="005B77A1">
        <w:rPr>
          <w:highlight w:val="white"/>
        </w:rPr>
        <w:t xml:space="preserve">      if (resultValue) {</w:t>
      </w:r>
    </w:p>
    <w:p w14:paraId="6F26E25F" w14:textId="75779B13" w:rsidR="005B77A1" w:rsidRPr="005B77A1" w:rsidRDefault="005B77A1" w:rsidP="005B77A1">
      <w:pPr>
        <w:pStyle w:val="Code"/>
        <w:rPr>
          <w:highlight w:val="white"/>
        </w:rPr>
      </w:pPr>
      <w:r w:rsidRPr="005B77A1">
        <w:rPr>
          <w:highlight w:val="white"/>
        </w:rPr>
        <w:t xml:space="preserve">        resultSymbol</w:t>
      </w:r>
      <w:r w:rsidR="00CF44B7">
        <w:rPr>
          <w:highlight w:val="white"/>
        </w:rPr>
        <w:t xml:space="preserve">.TrueSet = </w:t>
      </w:r>
      <w:r w:rsidRPr="005B77A1">
        <w:rPr>
          <w:highlight w:val="white"/>
        </w:rPr>
        <w:t>jumpSet</w:t>
      </w:r>
      <w:r w:rsidR="00CF44B7">
        <w:rPr>
          <w:highlight w:val="white"/>
        </w:rPr>
        <w:t>;</w:t>
      </w:r>
    </w:p>
    <w:p w14:paraId="41C75105" w14:textId="77777777" w:rsidR="005B77A1" w:rsidRPr="005B77A1" w:rsidRDefault="005B77A1" w:rsidP="005B77A1">
      <w:pPr>
        <w:pStyle w:val="Code"/>
        <w:rPr>
          <w:highlight w:val="white"/>
        </w:rPr>
      </w:pPr>
      <w:r w:rsidRPr="005B77A1">
        <w:rPr>
          <w:highlight w:val="white"/>
        </w:rPr>
        <w:t xml:space="preserve">      }</w:t>
      </w:r>
    </w:p>
    <w:p w14:paraId="167C060F" w14:textId="77777777" w:rsidR="005B77A1" w:rsidRPr="005B77A1" w:rsidRDefault="005B77A1" w:rsidP="005B77A1">
      <w:pPr>
        <w:pStyle w:val="Code"/>
        <w:rPr>
          <w:highlight w:val="white"/>
        </w:rPr>
      </w:pPr>
      <w:r w:rsidRPr="005B77A1">
        <w:rPr>
          <w:highlight w:val="white"/>
        </w:rPr>
        <w:t xml:space="preserve">      else {</w:t>
      </w:r>
    </w:p>
    <w:p w14:paraId="750D603F" w14:textId="40F4C07C" w:rsidR="00CF44B7" w:rsidRPr="005B77A1" w:rsidRDefault="00CF44B7" w:rsidP="00CF44B7">
      <w:pPr>
        <w:pStyle w:val="Code"/>
        <w:rPr>
          <w:highlight w:val="white"/>
        </w:rPr>
      </w:pPr>
      <w:r w:rsidRPr="005B77A1">
        <w:rPr>
          <w:highlight w:val="white"/>
        </w:rPr>
        <w:t xml:space="preserve">        resultSymbol</w:t>
      </w:r>
      <w:r>
        <w:rPr>
          <w:highlight w:val="white"/>
        </w:rPr>
        <w:t xml:space="preserve">.FalseSet = </w:t>
      </w:r>
      <w:r w:rsidRPr="005B77A1">
        <w:rPr>
          <w:highlight w:val="white"/>
        </w:rPr>
        <w:t>jumpSet</w:t>
      </w:r>
      <w:r>
        <w:rPr>
          <w:highlight w:val="white"/>
        </w:rPr>
        <w:t>;</w:t>
      </w:r>
    </w:p>
    <w:p w14:paraId="5B447FA7" w14:textId="77777777" w:rsidR="005B77A1" w:rsidRPr="005B77A1" w:rsidRDefault="005B77A1" w:rsidP="005B77A1">
      <w:pPr>
        <w:pStyle w:val="Code"/>
        <w:rPr>
          <w:highlight w:val="white"/>
        </w:rPr>
      </w:pPr>
      <w:r w:rsidRPr="005B77A1">
        <w:rPr>
          <w:highlight w:val="white"/>
        </w:rPr>
        <w:t xml:space="preserve">      }</w:t>
      </w:r>
    </w:p>
    <w:p w14:paraId="34AFCF11" w14:textId="77777777" w:rsidR="00462BBC" w:rsidRPr="00903DBA" w:rsidRDefault="00462BBC" w:rsidP="00462BBC">
      <w:pPr>
        <w:rPr>
          <w:highlight w:val="white"/>
        </w:rPr>
      </w:pPr>
      <w:r w:rsidRPr="00903DBA">
        <w:rPr>
          <w:highlight w:val="white"/>
        </w:rPr>
        <w:lastRenderedPageBreak/>
        <w:t>The final expression does not have a short list, and its long list is made up by the unconditional jump instruction only.</w:t>
      </w:r>
    </w:p>
    <w:p w14:paraId="163C9AE8" w14:textId="77777777" w:rsidR="005B77A1" w:rsidRPr="005B77A1" w:rsidRDefault="005B77A1" w:rsidP="005B77A1">
      <w:pPr>
        <w:pStyle w:val="Code"/>
        <w:rPr>
          <w:highlight w:val="white"/>
        </w:rPr>
      </w:pPr>
      <w:r w:rsidRPr="005B77A1">
        <w:rPr>
          <w:highlight w:val="white"/>
        </w:rPr>
        <w:t xml:space="preserve">      return (new Expression(resultSymbol, null, longList));</w:t>
      </w:r>
    </w:p>
    <w:p w14:paraId="4B404A13" w14:textId="168094F2" w:rsidR="005B77A1" w:rsidRDefault="005B77A1" w:rsidP="005B77A1">
      <w:pPr>
        <w:pStyle w:val="Code"/>
        <w:rPr>
          <w:highlight w:val="white"/>
        </w:rPr>
      </w:pPr>
      <w:r w:rsidRPr="005B77A1">
        <w:rPr>
          <w:highlight w:val="white"/>
        </w:rPr>
        <w:t xml:space="preserve">    }</w:t>
      </w:r>
    </w:p>
    <w:p w14:paraId="2FBDD75C" w14:textId="454B17C4" w:rsidR="00AE1C44" w:rsidRPr="00903DBA" w:rsidRDefault="00CC1DF4" w:rsidP="0060539D">
      <w:pPr>
        <w:pStyle w:val="Heading3"/>
        <w:rPr>
          <w:highlight w:val="white"/>
        </w:rPr>
      </w:pPr>
      <w:bookmarkStart w:id="469" w:name="_Toc98936368"/>
      <w:r>
        <w:rPr>
          <w:highlight w:val="white"/>
        </w:rPr>
        <w:t>&lt;</w:t>
      </w:r>
      <w:proofErr w:type="spellStart"/>
      <w:r>
        <w:rPr>
          <w:highlight w:val="white"/>
        </w:rPr>
        <w:t>h3</w:t>
      </w:r>
      <w:proofErr w:type="spellEnd"/>
      <w:r>
        <w:rPr>
          <w:highlight w:val="white"/>
        </w:rPr>
        <w:t>&gt;</w:t>
      </w:r>
      <w:r w:rsidRPr="00903DBA">
        <w:rPr>
          <w:highlight w:val="white"/>
        </w:rPr>
        <w:t>Arithmetic Expressions</w:t>
      </w:r>
      <w:r>
        <w:rPr>
          <w:highlight w:val="white"/>
        </w:rPr>
        <w:t>&lt;/</w:t>
      </w:r>
      <w:proofErr w:type="spellStart"/>
      <w:r>
        <w:rPr>
          <w:highlight w:val="white"/>
        </w:rPr>
        <w:t>h3</w:t>
      </w:r>
      <w:proofErr w:type="spellEnd"/>
      <w:r>
        <w:rPr>
          <w:highlight w:val="white"/>
        </w:rPr>
        <w:t>&gt;</w:t>
      </w:r>
      <w:bookmarkEnd w:id="469"/>
    </w:p>
    <w:p w14:paraId="47DDA334" w14:textId="679C5677" w:rsidR="006E437D" w:rsidRPr="00903DBA" w:rsidRDefault="002D5350" w:rsidP="006E437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r w:rsidR="006E437D">
        <w:rPr>
          <w:highlight w:val="white"/>
        </w:rPr>
        <w:t xml:space="preserve"> If</w:t>
      </w:r>
      <w:r w:rsidR="006E437D" w:rsidRPr="00903DBA">
        <w:rPr>
          <w:highlight w:val="white"/>
        </w:rPr>
        <w:t xml:space="preserve"> at least one of the expressions has floating type, we call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43090E">
        <w:rPr>
          <w:highlight w:val="white"/>
        </w:rPr>
        <w:t>.</w:t>
      </w:r>
      <w:r w:rsidR="006E437D">
        <w:rPr>
          <w:highlight w:val="white"/>
        </w:rPr>
        <w:t xml:space="preserve"> I</w:t>
      </w:r>
      <w:r w:rsidR="006E437D" w:rsidRPr="00903DBA">
        <w:rPr>
          <w:highlight w:val="white"/>
        </w:rPr>
        <w:t xml:space="preserve">f neither of the expressions has floating type, we call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6E437D" w:rsidRPr="00903DBA">
        <w:rPr>
          <w:highlight w:val="white"/>
        </w:rPr>
        <w:t>.</w:t>
      </w:r>
    </w:p>
    <w:p w14:paraId="7E08F721" w14:textId="77777777" w:rsidR="00191585" w:rsidRPr="00191585" w:rsidRDefault="00191585" w:rsidP="00191585">
      <w:pPr>
        <w:pStyle w:val="Code"/>
        <w:rPr>
          <w:highlight w:val="white"/>
        </w:rPr>
      </w:pPr>
      <w:r w:rsidRPr="00191585">
        <w:rPr>
          <w:highlight w:val="white"/>
        </w:rPr>
        <w:t xml:space="preserve">    public static Expression Arithmetic(MiddleOperator middleOp,</w:t>
      </w:r>
    </w:p>
    <w:p w14:paraId="38FDB908" w14:textId="77777777" w:rsidR="00191585" w:rsidRPr="00191585" w:rsidRDefault="00191585" w:rsidP="00191585">
      <w:pPr>
        <w:pStyle w:val="Code"/>
        <w:rPr>
          <w:highlight w:val="white"/>
        </w:rPr>
      </w:pPr>
      <w:r w:rsidRPr="00191585">
        <w:rPr>
          <w:highlight w:val="white"/>
        </w:rPr>
        <w:t xml:space="preserve">                                        Expression leftExpression,</w:t>
      </w:r>
    </w:p>
    <w:p w14:paraId="78B02E1C" w14:textId="77777777" w:rsidR="00191585" w:rsidRPr="00191585" w:rsidRDefault="00191585" w:rsidP="00191585">
      <w:pPr>
        <w:pStyle w:val="Code"/>
        <w:rPr>
          <w:highlight w:val="white"/>
        </w:rPr>
      </w:pPr>
      <w:r w:rsidRPr="00191585">
        <w:rPr>
          <w:highlight w:val="white"/>
        </w:rPr>
        <w:t xml:space="preserve">                                        Expression rightExpression) {</w:t>
      </w:r>
    </w:p>
    <w:p w14:paraId="19E5EFF2" w14:textId="77777777" w:rsidR="00191585" w:rsidRPr="00191585" w:rsidRDefault="00191585" w:rsidP="00191585">
      <w:pPr>
        <w:pStyle w:val="Code"/>
        <w:rPr>
          <w:highlight w:val="white"/>
        </w:rPr>
      </w:pPr>
      <w:r w:rsidRPr="00191585">
        <w:rPr>
          <w:highlight w:val="white"/>
        </w:rPr>
        <w:t xml:space="preserve">      if (!IsConstant(leftExpression) || !IsConstant(rightExpression)) {</w:t>
      </w:r>
    </w:p>
    <w:p w14:paraId="2532CF7D" w14:textId="77777777" w:rsidR="00191585" w:rsidRPr="00191585" w:rsidRDefault="00191585" w:rsidP="00191585">
      <w:pPr>
        <w:pStyle w:val="Code"/>
        <w:rPr>
          <w:highlight w:val="white"/>
        </w:rPr>
      </w:pPr>
      <w:r w:rsidRPr="00191585">
        <w:rPr>
          <w:highlight w:val="white"/>
        </w:rPr>
        <w:t xml:space="preserve">        return null;</w:t>
      </w:r>
    </w:p>
    <w:p w14:paraId="294EA735" w14:textId="77777777" w:rsidR="00191585" w:rsidRPr="00191585" w:rsidRDefault="00191585" w:rsidP="00191585">
      <w:pPr>
        <w:pStyle w:val="Code"/>
        <w:rPr>
          <w:highlight w:val="white"/>
        </w:rPr>
      </w:pPr>
      <w:r w:rsidRPr="00191585">
        <w:rPr>
          <w:highlight w:val="white"/>
        </w:rPr>
        <w:t xml:space="preserve">      }</w:t>
      </w:r>
    </w:p>
    <w:p w14:paraId="497169F4" w14:textId="77777777" w:rsidR="00191585" w:rsidRPr="00191585" w:rsidRDefault="00191585" w:rsidP="00191585">
      <w:pPr>
        <w:pStyle w:val="Code"/>
        <w:rPr>
          <w:highlight w:val="white"/>
        </w:rPr>
      </w:pPr>
      <w:r w:rsidRPr="00191585">
        <w:rPr>
          <w:highlight w:val="white"/>
        </w:rPr>
        <w:t xml:space="preserve">      else if (leftExpression.Symbol.Type.IsFloating() ||</w:t>
      </w:r>
    </w:p>
    <w:p w14:paraId="1EFA9D58" w14:textId="77777777" w:rsidR="00191585" w:rsidRPr="00191585" w:rsidRDefault="00191585" w:rsidP="00191585">
      <w:pPr>
        <w:pStyle w:val="Code"/>
        <w:rPr>
          <w:highlight w:val="white"/>
        </w:rPr>
      </w:pPr>
      <w:r w:rsidRPr="00191585">
        <w:rPr>
          <w:highlight w:val="white"/>
        </w:rPr>
        <w:t xml:space="preserve">               rightExpression.Symbol.Type.IsFloating()) {</w:t>
      </w:r>
    </w:p>
    <w:p w14:paraId="0F72FB6F" w14:textId="77777777" w:rsidR="00191585" w:rsidRPr="00191585" w:rsidRDefault="00191585" w:rsidP="00191585">
      <w:pPr>
        <w:pStyle w:val="Code"/>
        <w:rPr>
          <w:highlight w:val="white"/>
        </w:rPr>
      </w:pPr>
      <w:r w:rsidRPr="00191585">
        <w:rPr>
          <w:highlight w:val="white"/>
        </w:rPr>
        <w:t xml:space="preserve">        return ArithmeticFloating(middleOp, leftExpression, rightExpression);</w:t>
      </w:r>
    </w:p>
    <w:p w14:paraId="49248938" w14:textId="77777777" w:rsidR="00191585" w:rsidRPr="00191585" w:rsidRDefault="00191585" w:rsidP="00191585">
      <w:pPr>
        <w:pStyle w:val="Code"/>
        <w:rPr>
          <w:highlight w:val="white"/>
        </w:rPr>
      </w:pPr>
      <w:r w:rsidRPr="00191585">
        <w:rPr>
          <w:highlight w:val="white"/>
        </w:rPr>
        <w:t xml:space="preserve">      }</w:t>
      </w:r>
    </w:p>
    <w:p w14:paraId="19B11684" w14:textId="77777777" w:rsidR="00191585" w:rsidRPr="00191585" w:rsidRDefault="00191585" w:rsidP="00191585">
      <w:pPr>
        <w:pStyle w:val="Code"/>
        <w:rPr>
          <w:highlight w:val="white"/>
        </w:rPr>
      </w:pPr>
      <w:r w:rsidRPr="00191585">
        <w:rPr>
          <w:highlight w:val="white"/>
        </w:rPr>
        <w:t xml:space="preserve">      else {</w:t>
      </w:r>
    </w:p>
    <w:p w14:paraId="39B99261" w14:textId="77777777" w:rsidR="00191585" w:rsidRPr="00191585" w:rsidRDefault="00191585" w:rsidP="00191585">
      <w:pPr>
        <w:pStyle w:val="Code"/>
        <w:rPr>
          <w:highlight w:val="white"/>
        </w:rPr>
      </w:pPr>
      <w:r w:rsidRPr="00191585">
        <w:rPr>
          <w:highlight w:val="white"/>
        </w:rPr>
        <w:t xml:space="preserve">        return ArithmeticIntegral(middleOp, leftExpression, rightExpression);</w:t>
      </w:r>
    </w:p>
    <w:p w14:paraId="1F317792" w14:textId="77777777" w:rsidR="00191585" w:rsidRPr="00191585" w:rsidRDefault="00191585" w:rsidP="00191585">
      <w:pPr>
        <w:pStyle w:val="Code"/>
        <w:rPr>
          <w:highlight w:val="white"/>
        </w:rPr>
      </w:pPr>
      <w:r w:rsidRPr="00191585">
        <w:rPr>
          <w:highlight w:val="white"/>
        </w:rPr>
        <w:t xml:space="preserve">      }</w:t>
      </w:r>
    </w:p>
    <w:p w14:paraId="47C4D7D5" w14:textId="77777777" w:rsidR="00191585" w:rsidRPr="00191585" w:rsidRDefault="00191585" w:rsidP="00191585">
      <w:pPr>
        <w:pStyle w:val="Code"/>
        <w:rPr>
          <w:highlight w:val="white"/>
        </w:rPr>
      </w:pPr>
      <w:r w:rsidRPr="00191585">
        <w:rPr>
          <w:highlight w:val="white"/>
        </w:rPr>
        <w:t xml:space="preserve">    }</w:t>
      </w:r>
    </w:p>
    <w:p w14:paraId="51D1E555" w14:textId="2663B55E" w:rsidR="00CD295E" w:rsidRPr="00903DBA" w:rsidRDefault="00D05EDC" w:rsidP="00D05ED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4B9048C4" w14:textId="77777777" w:rsidR="00191585" w:rsidRPr="00191585" w:rsidRDefault="00191585" w:rsidP="00191585">
      <w:pPr>
        <w:pStyle w:val="Code"/>
        <w:rPr>
          <w:highlight w:val="white"/>
        </w:rPr>
      </w:pPr>
      <w:r w:rsidRPr="00191585">
        <w:rPr>
          <w:highlight w:val="white"/>
        </w:rPr>
        <w:t xml:space="preserve">    private static Expression ArithmeticIntegral(MiddleOperator middleOp,</w:t>
      </w:r>
    </w:p>
    <w:p w14:paraId="794470A0" w14:textId="77777777" w:rsidR="00191585" w:rsidRPr="00191585" w:rsidRDefault="00191585" w:rsidP="00191585">
      <w:pPr>
        <w:pStyle w:val="Code"/>
        <w:rPr>
          <w:highlight w:val="white"/>
        </w:rPr>
      </w:pPr>
      <w:r w:rsidRPr="00191585">
        <w:rPr>
          <w:highlight w:val="white"/>
        </w:rPr>
        <w:t xml:space="preserve">                                                 Expression leftExpression,</w:t>
      </w:r>
    </w:p>
    <w:p w14:paraId="51A199C4" w14:textId="77777777" w:rsidR="00191585" w:rsidRPr="00191585" w:rsidRDefault="00191585" w:rsidP="00191585">
      <w:pPr>
        <w:pStyle w:val="Code"/>
        <w:rPr>
          <w:highlight w:val="white"/>
        </w:rPr>
      </w:pPr>
      <w:r w:rsidRPr="00191585">
        <w:rPr>
          <w:highlight w:val="white"/>
        </w:rPr>
        <w:t xml:space="preserve">                                                 Expression rightExpression){</w:t>
      </w:r>
    </w:p>
    <w:p w14:paraId="3F94E6EB" w14:textId="77777777" w:rsidR="00191585" w:rsidRPr="00191585" w:rsidRDefault="00191585" w:rsidP="00191585">
      <w:pPr>
        <w:pStyle w:val="Code"/>
        <w:rPr>
          <w:highlight w:val="white"/>
        </w:rPr>
      </w:pPr>
      <w:r w:rsidRPr="00191585">
        <w:rPr>
          <w:highlight w:val="white"/>
        </w:rPr>
        <w:t xml:space="preserve">      leftExpression = LogicalToIntegral(leftExpression);</w:t>
      </w:r>
    </w:p>
    <w:p w14:paraId="4E6BA2BB" w14:textId="77777777" w:rsidR="00191585" w:rsidRPr="00191585" w:rsidRDefault="00191585" w:rsidP="00191585">
      <w:pPr>
        <w:pStyle w:val="Code"/>
        <w:rPr>
          <w:highlight w:val="white"/>
        </w:rPr>
      </w:pPr>
      <w:r w:rsidRPr="00191585">
        <w:rPr>
          <w:highlight w:val="white"/>
        </w:rPr>
        <w:t xml:space="preserve">      rightExpression = LogicalToIntegral(rightExpression);</w:t>
      </w:r>
    </w:p>
    <w:p w14:paraId="124EC637" w14:textId="77777777" w:rsidR="00191585" w:rsidRPr="00191585" w:rsidRDefault="00191585" w:rsidP="00191585">
      <w:pPr>
        <w:pStyle w:val="Code"/>
        <w:rPr>
          <w:highlight w:val="white"/>
        </w:rPr>
      </w:pPr>
      <w:r w:rsidRPr="00191585">
        <w:rPr>
          <w:highlight w:val="white"/>
        </w:rPr>
        <w:t xml:space="preserve">      Symbol symbol = ArithmeticIntegral(middleOp, leftExpression.Symbol,</w:t>
      </w:r>
    </w:p>
    <w:p w14:paraId="7316DD21" w14:textId="77777777" w:rsidR="00191585" w:rsidRPr="00191585" w:rsidRDefault="00191585" w:rsidP="00191585">
      <w:pPr>
        <w:pStyle w:val="Code"/>
        <w:rPr>
          <w:highlight w:val="white"/>
        </w:rPr>
      </w:pPr>
      <w:r w:rsidRPr="00191585">
        <w:rPr>
          <w:highlight w:val="white"/>
        </w:rPr>
        <w:t xml:space="preserve">                                         rightExpression.Symbol);</w:t>
      </w:r>
    </w:p>
    <w:p w14:paraId="4F2E412F" w14:textId="77777777" w:rsidR="00191585" w:rsidRPr="00191585" w:rsidRDefault="00191585" w:rsidP="00191585">
      <w:pPr>
        <w:pStyle w:val="Code"/>
        <w:rPr>
          <w:highlight w:val="white"/>
        </w:rPr>
      </w:pPr>
      <w:r w:rsidRPr="00191585">
        <w:rPr>
          <w:highlight w:val="white"/>
        </w:rPr>
        <w:t xml:space="preserve">      return (new Expression(symbol, null, null));</w:t>
      </w:r>
    </w:p>
    <w:p w14:paraId="3C878E34" w14:textId="77777777" w:rsidR="00191585" w:rsidRPr="00191585" w:rsidRDefault="00191585" w:rsidP="00191585">
      <w:pPr>
        <w:pStyle w:val="Code"/>
        <w:rPr>
          <w:highlight w:val="white"/>
        </w:rPr>
      </w:pPr>
      <w:r w:rsidRPr="00191585">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16360C6E"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lastRenderedPageBreak/>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23A54104" w14:textId="77777777" w:rsidR="00547B22" w:rsidRPr="00547B22" w:rsidRDefault="00547B22" w:rsidP="00547B22">
      <w:pPr>
        <w:pStyle w:val="Code"/>
        <w:rPr>
          <w:highlight w:val="white"/>
        </w:rPr>
      </w:pPr>
      <w:r w:rsidRPr="00547B22">
        <w:rPr>
          <w:highlight w:val="white"/>
        </w:rPr>
        <w:t xml:space="preserve">      switch (middleOp) {</w:t>
      </w:r>
    </w:p>
    <w:p w14:paraId="15BC0282" w14:textId="77777777" w:rsidR="00547B22" w:rsidRPr="00547B22" w:rsidRDefault="00547B22" w:rsidP="00547B22">
      <w:pPr>
        <w:pStyle w:val="Code"/>
        <w:rPr>
          <w:highlight w:val="white"/>
        </w:rPr>
      </w:pPr>
      <w:r w:rsidRPr="00547B22">
        <w:rPr>
          <w:highlight w:val="white"/>
        </w:rPr>
        <w:t xml:space="preserve">        case MiddleOperator.Add:</w:t>
      </w:r>
    </w:p>
    <w:p w14:paraId="68B8F6B6" w14:textId="77777777" w:rsidR="00547B22" w:rsidRPr="00547B22" w:rsidRDefault="00547B22" w:rsidP="00547B22">
      <w:pPr>
        <w:pStyle w:val="Code"/>
        <w:rPr>
          <w:highlight w:val="white"/>
        </w:rPr>
      </w:pPr>
      <w:r w:rsidRPr="00547B22">
        <w:rPr>
          <w:highlight w:val="white"/>
        </w:rPr>
        <w:t xml:space="preserve">          if (leftType.IsPointerOrArray()) {</w:t>
      </w:r>
    </w:p>
    <w:p w14:paraId="1ADD9AE2" w14:textId="77777777" w:rsidR="00547B22" w:rsidRPr="00547B22" w:rsidRDefault="00547B22" w:rsidP="00547B22">
      <w:pPr>
        <w:pStyle w:val="Code"/>
        <w:rPr>
          <w:highlight w:val="white"/>
        </w:rPr>
      </w:pPr>
      <w:r w:rsidRPr="00547B22">
        <w:rPr>
          <w:highlight w:val="white"/>
        </w:rPr>
        <w:t xml:space="preserve">            resultValue = leftValue +</w:t>
      </w:r>
    </w:p>
    <w:p w14:paraId="428B7FC2"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CB0FD08" w14:textId="77777777" w:rsidR="00547B22" w:rsidRPr="00547B22" w:rsidRDefault="00547B22" w:rsidP="00547B22">
      <w:pPr>
        <w:pStyle w:val="Code"/>
        <w:rPr>
          <w:highlight w:val="white"/>
        </w:rPr>
      </w:pPr>
      <w:r w:rsidRPr="00547B22">
        <w:rPr>
          <w:highlight w:val="white"/>
        </w:rPr>
        <w:t xml:space="preserve">          }</w:t>
      </w:r>
    </w:p>
    <w:p w14:paraId="2CE807A8" w14:textId="77777777" w:rsidR="00547B22" w:rsidRPr="00547B22" w:rsidRDefault="00547B22" w:rsidP="00547B22">
      <w:pPr>
        <w:pStyle w:val="Code"/>
        <w:rPr>
          <w:highlight w:val="white"/>
        </w:rPr>
      </w:pPr>
      <w:r w:rsidRPr="00547B22">
        <w:rPr>
          <w:highlight w:val="white"/>
        </w:rPr>
        <w:t xml:space="preserve">          else if (leftType.IsPointerOrArray()) {</w:t>
      </w:r>
    </w:p>
    <w:p w14:paraId="5C7A734C" w14:textId="77777777" w:rsidR="00547B22" w:rsidRPr="00547B22" w:rsidRDefault="00547B22" w:rsidP="00547B22">
      <w:pPr>
        <w:pStyle w:val="Code"/>
        <w:rPr>
          <w:highlight w:val="white"/>
        </w:rPr>
      </w:pPr>
      <w:r w:rsidRPr="00547B22">
        <w:rPr>
          <w:highlight w:val="white"/>
        </w:rPr>
        <w:t xml:space="preserve">            resultValue = (leftValue * rightType.PointerOrArrayType.Size()) +</w:t>
      </w:r>
    </w:p>
    <w:p w14:paraId="60A61E72" w14:textId="77777777" w:rsidR="00547B22" w:rsidRPr="00547B22" w:rsidRDefault="00547B22" w:rsidP="00547B22">
      <w:pPr>
        <w:pStyle w:val="Code"/>
        <w:rPr>
          <w:highlight w:val="white"/>
        </w:rPr>
      </w:pPr>
      <w:r w:rsidRPr="00547B22">
        <w:rPr>
          <w:highlight w:val="white"/>
        </w:rPr>
        <w:t xml:space="preserve">                          rightValue;</w:t>
      </w:r>
    </w:p>
    <w:p w14:paraId="5FEAF492" w14:textId="77777777" w:rsidR="00547B22" w:rsidRPr="00547B22" w:rsidRDefault="00547B22" w:rsidP="00547B22">
      <w:pPr>
        <w:pStyle w:val="Code"/>
        <w:rPr>
          <w:highlight w:val="white"/>
        </w:rPr>
      </w:pPr>
      <w:r w:rsidRPr="00547B22">
        <w:rPr>
          <w:highlight w:val="white"/>
        </w:rPr>
        <w:t xml:space="preserve">          }</w:t>
      </w:r>
    </w:p>
    <w:p w14:paraId="53B57A3A" w14:textId="77777777" w:rsidR="00547B22" w:rsidRPr="00547B22" w:rsidRDefault="00547B22" w:rsidP="00547B22">
      <w:pPr>
        <w:pStyle w:val="Code"/>
        <w:rPr>
          <w:highlight w:val="white"/>
        </w:rPr>
      </w:pPr>
      <w:r w:rsidRPr="00547B22">
        <w:rPr>
          <w:highlight w:val="white"/>
        </w:rPr>
        <w:t xml:space="preserve">          else {</w:t>
      </w:r>
    </w:p>
    <w:p w14:paraId="741EE034" w14:textId="77777777" w:rsidR="00547B22" w:rsidRPr="00547B22" w:rsidRDefault="00547B22" w:rsidP="00547B22">
      <w:pPr>
        <w:pStyle w:val="Code"/>
        <w:rPr>
          <w:highlight w:val="white"/>
        </w:rPr>
      </w:pPr>
      <w:r w:rsidRPr="00547B22">
        <w:rPr>
          <w:highlight w:val="white"/>
        </w:rPr>
        <w:t xml:space="preserve">            resultValue = leftValue + rightValue;</w:t>
      </w:r>
    </w:p>
    <w:p w14:paraId="5F8C22A0" w14:textId="77777777" w:rsidR="00547B22" w:rsidRPr="00547B22" w:rsidRDefault="00547B22" w:rsidP="00547B22">
      <w:pPr>
        <w:pStyle w:val="Code"/>
        <w:rPr>
          <w:highlight w:val="white"/>
        </w:rPr>
      </w:pPr>
      <w:r w:rsidRPr="00547B22">
        <w:rPr>
          <w:highlight w:val="white"/>
        </w:rPr>
        <w:t xml:space="preserve">          }</w:t>
      </w:r>
    </w:p>
    <w:p w14:paraId="1E193828" w14:textId="77777777" w:rsidR="00547B22" w:rsidRPr="00547B22" w:rsidRDefault="00547B22" w:rsidP="00547B22">
      <w:pPr>
        <w:pStyle w:val="Code"/>
        <w:rPr>
          <w:highlight w:val="white"/>
        </w:rPr>
      </w:pPr>
      <w:r w:rsidRPr="00547B22">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180ACF09" w14:textId="77777777" w:rsidR="00547B22" w:rsidRPr="00547B22" w:rsidRDefault="00547B22" w:rsidP="00547B22">
      <w:pPr>
        <w:pStyle w:val="Code"/>
        <w:rPr>
          <w:highlight w:val="white"/>
        </w:rPr>
      </w:pPr>
      <w:r w:rsidRPr="00547B22">
        <w:rPr>
          <w:highlight w:val="white"/>
        </w:rPr>
        <w:t xml:space="preserve">        case MiddleOperator.Subtract:</w:t>
      </w:r>
    </w:p>
    <w:p w14:paraId="71B54656" w14:textId="77777777" w:rsidR="00547B22" w:rsidRPr="00547B22" w:rsidRDefault="00547B22" w:rsidP="00547B22">
      <w:pPr>
        <w:pStyle w:val="Code"/>
        <w:rPr>
          <w:highlight w:val="white"/>
        </w:rPr>
      </w:pPr>
      <w:r w:rsidRPr="00547B22">
        <w:rPr>
          <w:highlight w:val="white"/>
        </w:rPr>
        <w:t xml:space="preserve">          if (leftType.IsPointerOrArray() &amp;&amp; rightType.IsPointerOrArray()) {</w:t>
      </w:r>
    </w:p>
    <w:p w14:paraId="525848AD" w14:textId="77777777" w:rsidR="00547B22" w:rsidRPr="00547B22" w:rsidRDefault="00547B22" w:rsidP="00547B22">
      <w:pPr>
        <w:pStyle w:val="Code"/>
        <w:rPr>
          <w:highlight w:val="white"/>
        </w:rPr>
      </w:pPr>
      <w:r w:rsidRPr="00547B22">
        <w:rPr>
          <w:highlight w:val="white"/>
        </w:rPr>
        <w:t xml:space="preserve">            resultValue = (leftValue - rightValue) /</w:t>
      </w:r>
    </w:p>
    <w:p w14:paraId="1FE9035F" w14:textId="77777777" w:rsidR="00547B22" w:rsidRPr="00547B22" w:rsidRDefault="00547B22" w:rsidP="00547B22">
      <w:pPr>
        <w:pStyle w:val="Code"/>
        <w:rPr>
          <w:highlight w:val="white"/>
        </w:rPr>
      </w:pPr>
      <w:r w:rsidRPr="00547B22">
        <w:rPr>
          <w:highlight w:val="white"/>
        </w:rPr>
        <w:t xml:space="preserve">                          leftType.PointerOrArrayType.Size();</w:t>
      </w:r>
    </w:p>
    <w:p w14:paraId="493303EA" w14:textId="77777777" w:rsidR="00547B22" w:rsidRPr="00547B22" w:rsidRDefault="00547B22" w:rsidP="00547B22">
      <w:pPr>
        <w:pStyle w:val="Code"/>
        <w:rPr>
          <w:highlight w:val="white"/>
        </w:rPr>
      </w:pPr>
      <w:r w:rsidRPr="00547B22">
        <w:rPr>
          <w:highlight w:val="white"/>
        </w:rPr>
        <w:t xml:space="preserve">          }</w:t>
      </w:r>
    </w:p>
    <w:p w14:paraId="452A0EE2" w14:textId="77777777" w:rsidR="00547B22" w:rsidRPr="00547B22" w:rsidRDefault="00547B22" w:rsidP="00547B22">
      <w:pPr>
        <w:pStyle w:val="Code"/>
        <w:rPr>
          <w:highlight w:val="white"/>
        </w:rPr>
      </w:pPr>
      <w:r w:rsidRPr="00547B22">
        <w:rPr>
          <w:highlight w:val="white"/>
        </w:rPr>
        <w:t xml:space="preserve">          else if (leftType.IsPointerOrArray()) {</w:t>
      </w:r>
    </w:p>
    <w:p w14:paraId="7989DCFF" w14:textId="77777777" w:rsidR="00547B22" w:rsidRPr="00547B22" w:rsidRDefault="00547B22" w:rsidP="00547B22">
      <w:pPr>
        <w:pStyle w:val="Code"/>
        <w:rPr>
          <w:highlight w:val="white"/>
        </w:rPr>
      </w:pPr>
      <w:r w:rsidRPr="00547B22">
        <w:rPr>
          <w:highlight w:val="white"/>
        </w:rPr>
        <w:t xml:space="preserve">            resultValue = leftValue -</w:t>
      </w:r>
    </w:p>
    <w:p w14:paraId="38F02E3B" w14:textId="77777777" w:rsidR="00547B22" w:rsidRPr="00547B22" w:rsidRDefault="00547B22" w:rsidP="00547B22">
      <w:pPr>
        <w:pStyle w:val="Code"/>
        <w:rPr>
          <w:highlight w:val="white"/>
        </w:rPr>
      </w:pPr>
      <w:r w:rsidRPr="00547B22">
        <w:rPr>
          <w:highlight w:val="white"/>
        </w:rPr>
        <w:t xml:space="preserve">                          (rightValue * leftType.PointerOrArrayType.Size());</w:t>
      </w:r>
    </w:p>
    <w:p w14:paraId="712A5031" w14:textId="77777777" w:rsidR="00547B22" w:rsidRPr="00547B22" w:rsidRDefault="00547B22" w:rsidP="00547B22">
      <w:pPr>
        <w:pStyle w:val="Code"/>
        <w:rPr>
          <w:highlight w:val="white"/>
        </w:rPr>
      </w:pPr>
      <w:r w:rsidRPr="00547B22">
        <w:rPr>
          <w:highlight w:val="white"/>
        </w:rPr>
        <w:t xml:space="preserve">          }</w:t>
      </w:r>
    </w:p>
    <w:p w14:paraId="7F5361EE" w14:textId="77777777" w:rsidR="00547B22" w:rsidRPr="00547B22" w:rsidRDefault="00547B22" w:rsidP="00547B22">
      <w:pPr>
        <w:pStyle w:val="Code"/>
        <w:rPr>
          <w:highlight w:val="white"/>
        </w:rPr>
      </w:pPr>
      <w:r w:rsidRPr="00547B22">
        <w:rPr>
          <w:highlight w:val="white"/>
        </w:rPr>
        <w:t xml:space="preserve">          else {</w:t>
      </w:r>
    </w:p>
    <w:p w14:paraId="3CE0EAA9" w14:textId="77777777" w:rsidR="00547B22" w:rsidRPr="00547B22" w:rsidRDefault="00547B22" w:rsidP="00547B22">
      <w:pPr>
        <w:pStyle w:val="Code"/>
        <w:rPr>
          <w:highlight w:val="white"/>
        </w:rPr>
      </w:pPr>
      <w:r w:rsidRPr="00547B22">
        <w:rPr>
          <w:highlight w:val="white"/>
        </w:rPr>
        <w:t xml:space="preserve">            resultValue = leftValue - rightValue;</w:t>
      </w:r>
    </w:p>
    <w:p w14:paraId="1B973156" w14:textId="77777777" w:rsidR="00547B22" w:rsidRPr="00547B22" w:rsidRDefault="00547B22" w:rsidP="00547B22">
      <w:pPr>
        <w:pStyle w:val="Code"/>
        <w:rPr>
          <w:highlight w:val="white"/>
        </w:rPr>
      </w:pPr>
      <w:r w:rsidRPr="00547B22">
        <w:rPr>
          <w:highlight w:val="white"/>
        </w:rPr>
        <w:t xml:space="preserve">          }</w:t>
      </w:r>
    </w:p>
    <w:p w14:paraId="124C5EDA" w14:textId="77777777" w:rsidR="00547B22" w:rsidRPr="00547B22" w:rsidRDefault="00547B22" w:rsidP="00547B22">
      <w:pPr>
        <w:pStyle w:val="Code"/>
        <w:rPr>
          <w:highlight w:val="white"/>
        </w:rPr>
      </w:pPr>
      <w:r w:rsidRPr="00547B22">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lastRenderedPageBreak/>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6BAF0AE8" w:rsidR="00CD295E" w:rsidRPr="00903DBA" w:rsidRDefault="00C165DC" w:rsidP="00C165DC">
      <w:pPr>
        <w:rPr>
          <w:highlight w:val="white"/>
        </w:rPr>
      </w:pPr>
      <w:r w:rsidRPr="00903DBA">
        <w:rPr>
          <w:highlight w:val="white"/>
        </w:rPr>
        <w:t xml:space="preserve">In case of shift operators, we need to type cast the right value from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to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simply because the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58E927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D4318D">
        <w:rPr>
          <w:rStyle w:val="KeyWord0"/>
          <w:highlight w:val="white"/>
        </w:rPr>
        <w:t>&lt;k&gt;</w:t>
      </w:r>
      <w:r w:rsidR="00D4318D" w:rsidRPr="00903DBA">
        <w:rPr>
          <w:rStyle w:val="KeyWord0"/>
          <w:highlight w:val="white"/>
        </w:rPr>
        <w:t>MaxType</w:t>
      </w:r>
      <w:r w:rsidR="00D4318D">
        <w:rPr>
          <w:rStyle w:val="KeyWord0"/>
          <w:highlight w:val="white"/>
        </w:rPr>
        <w:t>&lt;/k&gt;</w:t>
      </w:r>
      <w:r w:rsidR="00E546DF" w:rsidRPr="00903DBA">
        <w:rPr>
          <w:highlight w:val="white"/>
        </w:rPr>
        <w:t xml:space="preserve"> method in the </w:t>
      </w:r>
      <w:r w:rsidR="00D4318D">
        <w:rPr>
          <w:rStyle w:val="KeyWord0"/>
          <w:highlight w:val="white"/>
        </w:rPr>
        <w:t>&lt;k&gt;</w:t>
      </w:r>
      <w:r w:rsidR="00D4318D" w:rsidRPr="00903DBA">
        <w:rPr>
          <w:rStyle w:val="KeyWord0"/>
          <w:highlight w:val="white"/>
        </w:rPr>
        <w:t>TypeCast</w:t>
      </w:r>
      <w:r w:rsidR="00D4318D">
        <w:rPr>
          <w:rStyle w:val="KeyWord0"/>
          <w:highlight w:val="white"/>
        </w:rPr>
        <w:t>&lt;/k&gt;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52D905B8" w14:textId="524F7B94" w:rsidR="00FF4A26" w:rsidRPr="00903DBA" w:rsidRDefault="00FF4A26" w:rsidP="00FF4A26">
      <w:pPr>
        <w:rPr>
          <w:highlight w:val="white"/>
        </w:rPr>
      </w:pPr>
      <w:r w:rsidRPr="00903DBA">
        <w:rPr>
          <w:highlight w:val="white"/>
        </w:rPr>
        <w:t xml:space="preserve">The value of each expression can be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In the case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we first cast the value to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and then to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w:t>
      </w:r>
    </w:p>
    <w:p w14:paraId="6F1F602D" w14:textId="77777777" w:rsidR="008A17F5" w:rsidRPr="007723C5" w:rsidRDefault="008A17F5" w:rsidP="007723C5">
      <w:pPr>
        <w:pStyle w:val="Code"/>
        <w:rPr>
          <w:highlight w:val="white"/>
        </w:rPr>
      </w:pPr>
      <w:r w:rsidRPr="007723C5">
        <w:rPr>
          <w:highlight w:val="white"/>
        </w:rPr>
        <w:t xml:space="preserve">      Type maxType = TypeCast.MaxType(leftExpression.Symbol.Type,</w:t>
      </w:r>
    </w:p>
    <w:p w14:paraId="21B98EBE" w14:textId="77777777" w:rsidR="008A17F5" w:rsidRPr="007723C5" w:rsidRDefault="008A17F5" w:rsidP="007723C5">
      <w:pPr>
        <w:pStyle w:val="Code"/>
        <w:rPr>
          <w:highlight w:val="white"/>
        </w:rPr>
      </w:pPr>
      <w:r w:rsidRPr="007723C5">
        <w:rPr>
          <w:highlight w:val="white"/>
        </w:rPr>
        <w:t xml:space="preserve">                                      rightExpression.Symbol.Type);</w:t>
      </w:r>
    </w:p>
    <w:p w14:paraId="66A5D42E" w14:textId="77777777" w:rsidR="008A17F5" w:rsidRPr="007723C5" w:rsidRDefault="008A17F5" w:rsidP="007723C5">
      <w:pPr>
        <w:pStyle w:val="Code"/>
        <w:rPr>
          <w:highlight w:val="white"/>
        </w:rPr>
      </w:pPr>
      <w:r w:rsidRPr="007723C5">
        <w:rPr>
          <w:highlight w:val="white"/>
        </w:rPr>
        <w:t xml:space="preserve">      leftExpression = ConstantCast(leftExpression, maxType);</w:t>
      </w:r>
    </w:p>
    <w:p w14:paraId="02C9DBA8" w14:textId="77777777" w:rsidR="008A17F5" w:rsidRPr="007723C5" w:rsidRDefault="008A17F5" w:rsidP="007723C5">
      <w:pPr>
        <w:pStyle w:val="Code"/>
        <w:rPr>
          <w:highlight w:val="white"/>
        </w:rPr>
      </w:pPr>
      <w:r w:rsidRPr="007723C5">
        <w:rPr>
          <w:highlight w:val="white"/>
        </w:rPr>
        <w:t xml:space="preserve">      rightExpression = ConstantCast(rightExpression, maxType);</w:t>
      </w:r>
    </w:p>
    <w:p w14:paraId="14FC6193" w14:textId="77777777" w:rsidR="008A17F5" w:rsidRPr="007723C5" w:rsidRDefault="008A17F5" w:rsidP="007723C5">
      <w:pPr>
        <w:pStyle w:val="Code"/>
        <w:rPr>
          <w:highlight w:val="white"/>
        </w:rPr>
      </w:pPr>
    </w:p>
    <w:p w14:paraId="3137F7F5" w14:textId="77777777" w:rsidR="008A17F5" w:rsidRPr="007723C5" w:rsidRDefault="008A17F5" w:rsidP="007723C5">
      <w:pPr>
        <w:pStyle w:val="Code"/>
        <w:rPr>
          <w:highlight w:val="white"/>
        </w:rPr>
      </w:pPr>
      <w:r w:rsidRPr="007723C5">
        <w:rPr>
          <w:highlight w:val="white"/>
        </w:rPr>
        <w:t xml:space="preserve">      decimal leftDecimal = (decimal) leftExpression.Symbol.Value,</w:t>
      </w:r>
    </w:p>
    <w:p w14:paraId="4B303B49" w14:textId="77777777" w:rsidR="008A17F5" w:rsidRPr="007723C5" w:rsidRDefault="008A17F5" w:rsidP="007723C5">
      <w:pPr>
        <w:pStyle w:val="Code"/>
        <w:rPr>
          <w:highlight w:val="white"/>
        </w:rPr>
      </w:pPr>
      <w:r w:rsidRPr="007723C5">
        <w:rPr>
          <w:highlight w:val="white"/>
        </w:rPr>
        <w:t xml:space="preserve">              rightDecimal = (decimal) rightExpression.Symbol.Value,</w:t>
      </w:r>
    </w:p>
    <w:p w14:paraId="145F2BB9" w14:textId="77777777" w:rsidR="008A17F5" w:rsidRPr="007723C5" w:rsidRDefault="008A17F5" w:rsidP="007723C5">
      <w:pPr>
        <w:pStyle w:val="Code"/>
        <w:rPr>
          <w:highlight w:val="white"/>
        </w:rPr>
      </w:pPr>
      <w:r w:rsidRPr="007723C5">
        <w:rPr>
          <w:highlight w:val="white"/>
        </w:rPr>
        <w:t xml:space="preserve">              resultDecimal = 0;</w:t>
      </w:r>
    </w:p>
    <w:p w14:paraId="6A82AB9A" w14:textId="53975321" w:rsidR="00CD295E" w:rsidRPr="00903DBA" w:rsidRDefault="007F19D4" w:rsidP="007723C5">
      <w:pPr>
        <w:rPr>
          <w:highlight w:val="white"/>
        </w:rPr>
      </w:pPr>
      <w:r w:rsidRPr="00903DBA">
        <w:rPr>
          <w:highlight w:val="white"/>
        </w:rPr>
        <w:t xml:space="preserve">Since the values are object of the </w:t>
      </w:r>
      <w:r w:rsidR="00D4318D">
        <w:rPr>
          <w:rStyle w:val="KeyWord0"/>
          <w:highlight w:val="white"/>
        </w:rPr>
        <w:t>&lt;k&gt;</w:t>
      </w:r>
      <w:r w:rsidR="00D4318D" w:rsidRPr="00903DBA">
        <w:rPr>
          <w:rStyle w:val="KeyWord0"/>
          <w:highlight w:val="white"/>
        </w:rPr>
        <w:t>decimal</w:t>
      </w:r>
      <w:r w:rsidR="00D4318D">
        <w:rPr>
          <w:rStyle w:val="KeyWord0"/>
          <w:highlight w:val="white"/>
        </w:rPr>
        <w:t>&lt;/k&gt;</w:t>
      </w:r>
      <w:r w:rsidRPr="00903DBA">
        <w:rPr>
          <w:highlight w:val="white"/>
        </w:rPr>
        <w:t xml:space="preserve"> class, we can user the regular operators.</w:t>
      </w:r>
    </w:p>
    <w:p w14:paraId="4AFDEF95" w14:textId="77777777" w:rsidR="007723C5" w:rsidRPr="007723C5" w:rsidRDefault="007723C5" w:rsidP="007723C5">
      <w:pPr>
        <w:pStyle w:val="Code"/>
        <w:rPr>
          <w:highlight w:val="white"/>
        </w:rPr>
      </w:pPr>
      <w:r w:rsidRPr="007723C5">
        <w:rPr>
          <w:highlight w:val="white"/>
        </w:rPr>
        <w:t xml:space="preserve">      switch (middleOp) {</w:t>
      </w:r>
    </w:p>
    <w:p w14:paraId="0ADD14C1" w14:textId="77777777" w:rsidR="007723C5" w:rsidRPr="007723C5" w:rsidRDefault="007723C5" w:rsidP="007723C5">
      <w:pPr>
        <w:pStyle w:val="Code"/>
        <w:rPr>
          <w:highlight w:val="white"/>
        </w:rPr>
      </w:pPr>
      <w:r w:rsidRPr="007723C5">
        <w:rPr>
          <w:highlight w:val="white"/>
        </w:rPr>
        <w:t xml:space="preserve">        case MiddleOperator.Add:</w:t>
      </w:r>
    </w:p>
    <w:p w14:paraId="5E71D99F" w14:textId="77777777" w:rsidR="007723C5" w:rsidRPr="007723C5" w:rsidRDefault="007723C5" w:rsidP="007723C5">
      <w:pPr>
        <w:pStyle w:val="Code"/>
        <w:rPr>
          <w:highlight w:val="white"/>
        </w:rPr>
      </w:pPr>
      <w:r w:rsidRPr="007723C5">
        <w:rPr>
          <w:highlight w:val="white"/>
        </w:rPr>
        <w:t xml:space="preserve">          resultDecimal = leftDecimal + rightDecimal;</w:t>
      </w:r>
    </w:p>
    <w:p w14:paraId="50B69ABA" w14:textId="77777777" w:rsidR="007723C5" w:rsidRPr="007723C5" w:rsidRDefault="007723C5" w:rsidP="007723C5">
      <w:pPr>
        <w:pStyle w:val="Code"/>
        <w:rPr>
          <w:highlight w:val="white"/>
        </w:rPr>
      </w:pPr>
      <w:r w:rsidRPr="007723C5">
        <w:rPr>
          <w:highlight w:val="white"/>
        </w:rPr>
        <w:lastRenderedPageBreak/>
        <w:t xml:space="preserve">          break;</w:t>
      </w:r>
    </w:p>
    <w:p w14:paraId="028BCD9D" w14:textId="77777777" w:rsidR="007723C5" w:rsidRDefault="007723C5" w:rsidP="007723C5">
      <w:pPr>
        <w:pStyle w:val="Code"/>
        <w:rPr>
          <w:highlight w:val="white"/>
        </w:rPr>
      </w:pPr>
    </w:p>
    <w:p w14:paraId="1B03FA96" w14:textId="4F04B475" w:rsidR="007723C5" w:rsidRPr="007723C5" w:rsidRDefault="007723C5" w:rsidP="007723C5">
      <w:pPr>
        <w:pStyle w:val="Code"/>
        <w:rPr>
          <w:highlight w:val="white"/>
        </w:rPr>
      </w:pPr>
      <w:r w:rsidRPr="007723C5">
        <w:rPr>
          <w:highlight w:val="white"/>
        </w:rPr>
        <w:t xml:space="preserve">        case MiddleOperator.Subtract:</w:t>
      </w:r>
    </w:p>
    <w:p w14:paraId="02B0F9E7" w14:textId="77777777" w:rsidR="007723C5" w:rsidRPr="007723C5" w:rsidRDefault="007723C5" w:rsidP="007723C5">
      <w:pPr>
        <w:pStyle w:val="Code"/>
        <w:rPr>
          <w:highlight w:val="white"/>
        </w:rPr>
      </w:pPr>
      <w:r w:rsidRPr="007723C5">
        <w:rPr>
          <w:highlight w:val="white"/>
        </w:rPr>
        <w:t xml:space="preserve">          resultDecimal = leftDecimal - rightDecimal;</w:t>
      </w:r>
    </w:p>
    <w:p w14:paraId="5A6FC93D" w14:textId="77777777" w:rsidR="007723C5" w:rsidRPr="007723C5" w:rsidRDefault="007723C5" w:rsidP="007723C5">
      <w:pPr>
        <w:pStyle w:val="Code"/>
        <w:rPr>
          <w:highlight w:val="white"/>
        </w:rPr>
      </w:pPr>
      <w:r w:rsidRPr="007723C5">
        <w:rPr>
          <w:highlight w:val="white"/>
        </w:rPr>
        <w:t xml:space="preserve">          break;</w:t>
      </w:r>
    </w:p>
    <w:p w14:paraId="03585F5E" w14:textId="77777777" w:rsidR="007723C5" w:rsidRDefault="007723C5" w:rsidP="007723C5">
      <w:pPr>
        <w:pStyle w:val="Code"/>
        <w:rPr>
          <w:highlight w:val="white"/>
        </w:rPr>
      </w:pPr>
    </w:p>
    <w:p w14:paraId="39DEB206" w14:textId="485BC319" w:rsidR="007723C5" w:rsidRPr="007723C5" w:rsidRDefault="007723C5" w:rsidP="007723C5">
      <w:pPr>
        <w:pStyle w:val="Code"/>
        <w:rPr>
          <w:highlight w:val="white"/>
        </w:rPr>
      </w:pPr>
      <w:r w:rsidRPr="007723C5">
        <w:rPr>
          <w:highlight w:val="white"/>
        </w:rPr>
        <w:t xml:space="preserve">        case MiddleOperator.Multiply:</w:t>
      </w:r>
    </w:p>
    <w:p w14:paraId="2F606394" w14:textId="77777777" w:rsidR="007723C5" w:rsidRPr="007723C5" w:rsidRDefault="007723C5" w:rsidP="007723C5">
      <w:pPr>
        <w:pStyle w:val="Code"/>
        <w:rPr>
          <w:highlight w:val="white"/>
        </w:rPr>
      </w:pPr>
      <w:r w:rsidRPr="007723C5">
        <w:rPr>
          <w:highlight w:val="white"/>
        </w:rPr>
        <w:t xml:space="preserve">          resultDecimal = leftDecimal * rightDecimal;</w:t>
      </w:r>
    </w:p>
    <w:p w14:paraId="1FD8DE9D" w14:textId="77777777" w:rsidR="007723C5" w:rsidRPr="007723C5" w:rsidRDefault="007723C5" w:rsidP="007723C5">
      <w:pPr>
        <w:pStyle w:val="Code"/>
        <w:rPr>
          <w:highlight w:val="white"/>
        </w:rPr>
      </w:pPr>
      <w:r w:rsidRPr="007723C5">
        <w:rPr>
          <w:highlight w:val="white"/>
        </w:rPr>
        <w:t xml:space="preserve">          break;</w:t>
      </w:r>
    </w:p>
    <w:p w14:paraId="2EA2B7A2" w14:textId="77777777" w:rsidR="007723C5" w:rsidRDefault="007723C5" w:rsidP="007723C5">
      <w:pPr>
        <w:pStyle w:val="Code"/>
        <w:rPr>
          <w:highlight w:val="white"/>
        </w:rPr>
      </w:pPr>
    </w:p>
    <w:p w14:paraId="185F4443" w14:textId="704F55FD" w:rsidR="007723C5" w:rsidRPr="007723C5" w:rsidRDefault="007723C5" w:rsidP="007723C5">
      <w:pPr>
        <w:pStyle w:val="Code"/>
        <w:rPr>
          <w:highlight w:val="white"/>
        </w:rPr>
      </w:pPr>
      <w:r w:rsidRPr="007723C5">
        <w:rPr>
          <w:highlight w:val="white"/>
        </w:rPr>
        <w:t xml:space="preserve">        case MiddleOperator.Divide:</w:t>
      </w:r>
    </w:p>
    <w:p w14:paraId="19CA860D" w14:textId="77777777" w:rsidR="007723C5" w:rsidRPr="007723C5" w:rsidRDefault="007723C5" w:rsidP="007723C5">
      <w:pPr>
        <w:pStyle w:val="Code"/>
        <w:rPr>
          <w:highlight w:val="white"/>
        </w:rPr>
      </w:pPr>
      <w:r w:rsidRPr="007723C5">
        <w:rPr>
          <w:highlight w:val="white"/>
        </w:rPr>
        <w:t xml:space="preserve">          resultDecimal = leftDecimal / rightDecimal;</w:t>
      </w:r>
    </w:p>
    <w:p w14:paraId="09854DAF" w14:textId="77777777" w:rsidR="007723C5" w:rsidRPr="007723C5" w:rsidRDefault="007723C5" w:rsidP="007723C5">
      <w:pPr>
        <w:pStyle w:val="Code"/>
        <w:rPr>
          <w:highlight w:val="white"/>
        </w:rPr>
      </w:pPr>
      <w:r w:rsidRPr="007723C5">
        <w:rPr>
          <w:highlight w:val="white"/>
        </w:rPr>
        <w:t xml:space="preserve">          break;</w:t>
      </w:r>
    </w:p>
    <w:p w14:paraId="5A01E573" w14:textId="77777777" w:rsidR="007723C5" w:rsidRPr="007723C5" w:rsidRDefault="007723C5" w:rsidP="007723C5">
      <w:pPr>
        <w:pStyle w:val="Code"/>
        <w:rPr>
          <w:highlight w:val="white"/>
        </w:rPr>
      </w:pPr>
      <w:r w:rsidRPr="007723C5">
        <w:rPr>
          <w:highlight w:val="white"/>
        </w:rPr>
        <w:t xml:space="preserve">      }</w:t>
      </w:r>
    </w:p>
    <w:p w14:paraId="3FBCC3F1" w14:textId="77777777" w:rsidR="007723C5" w:rsidRDefault="007723C5" w:rsidP="007723C5">
      <w:pPr>
        <w:pStyle w:val="Code"/>
        <w:rPr>
          <w:highlight w:val="white"/>
        </w:rPr>
      </w:pPr>
    </w:p>
    <w:p w14:paraId="625A671C" w14:textId="65EA960D" w:rsidR="007723C5" w:rsidRPr="007723C5" w:rsidRDefault="007723C5" w:rsidP="007723C5">
      <w:pPr>
        <w:pStyle w:val="Code"/>
        <w:rPr>
          <w:highlight w:val="white"/>
        </w:rPr>
      </w:pPr>
      <w:r w:rsidRPr="007723C5">
        <w:rPr>
          <w:highlight w:val="white"/>
        </w:rPr>
        <w:t xml:space="preserve">      Symbol resultSymbol </w:t>
      </w:r>
      <w:r w:rsidR="001F2BD0">
        <w:rPr>
          <w:highlight w:val="white"/>
        </w:rPr>
        <w:t>= new(</w:t>
      </w:r>
      <w:r w:rsidRPr="007723C5">
        <w:rPr>
          <w:highlight w:val="white"/>
        </w:rPr>
        <w:t>maxType, resultDecimal);</w:t>
      </w:r>
    </w:p>
    <w:p w14:paraId="41328566" w14:textId="4644739B" w:rsidR="007723C5" w:rsidRPr="007723C5" w:rsidRDefault="007723C5" w:rsidP="007723C5">
      <w:pPr>
        <w:pStyle w:val="Code"/>
        <w:rPr>
          <w:highlight w:val="white"/>
        </w:rPr>
      </w:pPr>
      <w:r w:rsidRPr="007723C5">
        <w:rPr>
          <w:highlight w:val="white"/>
        </w:rPr>
        <w:t xml:space="preserve">      List&lt;MiddleCode&gt; longList </w:t>
      </w:r>
      <w:r w:rsidR="001F2BD0">
        <w:rPr>
          <w:highlight w:val="white"/>
        </w:rPr>
        <w:t>= new(</w:t>
      </w:r>
      <w:r w:rsidRPr="007723C5">
        <w:rPr>
          <w:highlight w:val="white"/>
        </w:rPr>
        <w:t>);</w:t>
      </w:r>
    </w:p>
    <w:p w14:paraId="4A3466EE" w14:textId="77777777" w:rsidR="007723C5" w:rsidRPr="007723C5" w:rsidRDefault="007723C5" w:rsidP="007723C5">
      <w:pPr>
        <w:pStyle w:val="Code"/>
        <w:rPr>
          <w:highlight w:val="white"/>
        </w:rPr>
      </w:pPr>
      <w:r w:rsidRPr="007723C5">
        <w:rPr>
          <w:highlight w:val="white"/>
        </w:rPr>
        <w:t xml:space="preserve">      MiddleCodeGenerator.AddMiddleCode(longList, MiddleOperator.PushFloat,</w:t>
      </w:r>
    </w:p>
    <w:p w14:paraId="575DA03C" w14:textId="77777777" w:rsidR="007723C5" w:rsidRPr="007723C5" w:rsidRDefault="007723C5" w:rsidP="007723C5">
      <w:pPr>
        <w:pStyle w:val="Code"/>
        <w:rPr>
          <w:highlight w:val="white"/>
        </w:rPr>
      </w:pPr>
      <w:r w:rsidRPr="007723C5">
        <w:rPr>
          <w:highlight w:val="white"/>
        </w:rPr>
        <w:t xml:space="preserve">                                        resultSymbol);</w:t>
      </w:r>
    </w:p>
    <w:p w14:paraId="3DD90D97" w14:textId="77777777" w:rsidR="007723C5" w:rsidRPr="007723C5" w:rsidRDefault="007723C5" w:rsidP="007723C5">
      <w:pPr>
        <w:pStyle w:val="Code"/>
        <w:rPr>
          <w:highlight w:val="white"/>
        </w:rPr>
      </w:pPr>
      <w:r w:rsidRPr="007723C5">
        <w:rPr>
          <w:highlight w:val="white"/>
        </w:rPr>
        <w:t xml:space="preserve">      return (new Expression(resultSymbol, null, longList));</w:t>
      </w:r>
    </w:p>
    <w:p w14:paraId="4AEB33FE" w14:textId="77777777" w:rsidR="007723C5" w:rsidRPr="007723C5" w:rsidRDefault="007723C5" w:rsidP="007723C5">
      <w:pPr>
        <w:pStyle w:val="Code"/>
        <w:rPr>
          <w:highlight w:val="white"/>
        </w:rPr>
      </w:pPr>
      <w:r w:rsidRPr="007723C5">
        <w:rPr>
          <w:highlight w:val="white"/>
        </w:rPr>
        <w:t xml:space="preserve">    }</w:t>
      </w:r>
    </w:p>
    <w:p w14:paraId="3749E5A3" w14:textId="21960757" w:rsidR="00CD295E" w:rsidRPr="00903DBA" w:rsidRDefault="007A565C" w:rsidP="00CD6DB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LogicalNot</w:t>
      </w:r>
      <w:r w:rsidR="00D4318D">
        <w:rPr>
          <w:rStyle w:val="KeyWord0"/>
          <w:highlight w:val="white"/>
        </w:rPr>
        <w:t>&lt;/k&gt;</w:t>
      </w:r>
      <w:r w:rsidRPr="00903DBA">
        <w:rPr>
          <w:highlight w:val="white"/>
        </w:rPr>
        <w:t xml:space="preserve"> method </w:t>
      </w:r>
      <w:r w:rsidR="00CD6DB7" w:rsidRPr="00903DBA">
        <w:rPr>
          <w:highlight w:val="white"/>
        </w:rPr>
        <w:t>evaluates the logical invers</w:t>
      </w:r>
      <w:r w:rsidR="00C20552">
        <w:rPr>
          <w:highlight w:val="white"/>
        </w:rPr>
        <w:t>e</w:t>
      </w:r>
      <w:r w:rsidR="00CD6DB7" w:rsidRPr="00903DBA">
        <w:rPr>
          <w:highlight w:val="white"/>
        </w:rPr>
        <w:t xml:space="preserve">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5693F267" w:rsidR="00276390" w:rsidRPr="00903DBA" w:rsidRDefault="00D82885" w:rsidP="00276390">
      <w:pPr>
        <w:pStyle w:val="Code"/>
        <w:rPr>
          <w:highlight w:val="white"/>
        </w:rPr>
      </w:pPr>
      <w:r w:rsidRPr="00903DBA">
        <w:rPr>
          <w:highlight w:val="white"/>
        </w:rPr>
        <w:t xml:space="preserve">        Symbol resultSymbol </w:t>
      </w:r>
      <w:r w:rsidR="001F2BD0">
        <w:rPr>
          <w:highlight w:val="white"/>
        </w:rPr>
        <w:t>= new(</w:t>
      </w:r>
      <w:r w:rsidR="00276390" w:rsidRPr="00903DBA">
        <w:rPr>
          <w:highlight w:val="white"/>
        </w:rPr>
        <w:t>expression.Symbol.FalseSet,</w:t>
      </w:r>
    </w:p>
    <w:p w14:paraId="09003B7F" w14:textId="7925AC52"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2A266821" w:rsidR="002D2125" w:rsidRPr="00903DBA" w:rsidRDefault="00FD45A1" w:rsidP="002D212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w:t>
      </w:r>
      <w:r w:rsidR="00D4318D">
        <w:rPr>
          <w:rStyle w:val="KeyWord0"/>
          <w:highlight w:val="white"/>
        </w:rPr>
        <w:t>&lt;/k&gt;</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2D2125" w:rsidRPr="00903DBA">
        <w:rPr>
          <w:highlight w:val="white"/>
        </w:rPr>
        <w:t xml:space="preserve"> is called, and if it is constant and integral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244D3A15" w:rsidR="00CD295E" w:rsidRPr="00903DBA" w:rsidRDefault="004A3750" w:rsidP="004A375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ArithmeticIntegral</w:t>
      </w:r>
      <w:r w:rsidR="00D4318D">
        <w:rPr>
          <w:rStyle w:val="KeyWord0"/>
          <w:highlight w:val="white"/>
        </w:rPr>
        <w:t>&lt;/k&gt;</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lastRenderedPageBreak/>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0EDC9B5C" w14:textId="58FCC50B" w:rsidR="00CD295E" w:rsidRPr="00903DBA" w:rsidRDefault="00CD295E" w:rsidP="00FD2B5F">
      <w:pPr>
        <w:pStyle w:val="Code"/>
        <w:rPr>
          <w:highlight w:val="white"/>
        </w:rPr>
      </w:pPr>
      <w:r w:rsidRPr="00903DBA">
        <w:rPr>
          <w:highlight w:val="white"/>
        </w:rPr>
        <w:t xml:space="preserve">      BigInteger value = (BigInteger) expression.Symbol.Value</w:t>
      </w:r>
      <w:r w:rsidR="00FD2B5F">
        <w:rPr>
          <w:highlight w:val="white"/>
        </w:rPr>
        <w:t>;</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A8C467E" w14:textId="77777777" w:rsidR="00FD2B5F" w:rsidRPr="00FD2B5F" w:rsidRDefault="00FD2B5F" w:rsidP="00FD2B5F">
      <w:pPr>
        <w:pStyle w:val="Code"/>
        <w:rPr>
          <w:highlight w:val="white"/>
        </w:rPr>
      </w:pPr>
      <w:r w:rsidRPr="00FD2B5F">
        <w:rPr>
          <w:highlight w:val="white"/>
        </w:rPr>
        <w:t xml:space="preserve">      Symbol resultSymbol = null;</w:t>
      </w:r>
    </w:p>
    <w:p w14:paraId="1279110A" w14:textId="77777777" w:rsidR="00FD2B5F" w:rsidRPr="00FD2B5F" w:rsidRDefault="00FD2B5F" w:rsidP="00FD2B5F">
      <w:pPr>
        <w:pStyle w:val="Code"/>
        <w:rPr>
          <w:highlight w:val="white"/>
        </w:rPr>
      </w:pPr>
      <w:r w:rsidRPr="00FD2B5F">
        <w:rPr>
          <w:highlight w:val="white"/>
        </w:rPr>
        <w:t xml:space="preserve">      switch (middleOp) {</w:t>
      </w:r>
    </w:p>
    <w:p w14:paraId="498F6820" w14:textId="77777777" w:rsidR="00FD2B5F" w:rsidRPr="00FD2B5F" w:rsidRDefault="00FD2B5F" w:rsidP="00FD2B5F">
      <w:pPr>
        <w:pStyle w:val="Code"/>
        <w:rPr>
          <w:highlight w:val="white"/>
        </w:rPr>
      </w:pPr>
      <w:r w:rsidRPr="00FD2B5F">
        <w:rPr>
          <w:highlight w:val="white"/>
        </w:rPr>
        <w:t xml:space="preserve">        case MiddleOperator.Plus:</w:t>
      </w:r>
    </w:p>
    <w:p w14:paraId="1D9A7602" w14:textId="6B05E5A0"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49ADF129" w14:textId="77777777" w:rsidR="00FD2B5F" w:rsidRPr="00FD2B5F" w:rsidRDefault="00FD2B5F" w:rsidP="00FD2B5F">
      <w:pPr>
        <w:pStyle w:val="Code"/>
        <w:rPr>
          <w:highlight w:val="white"/>
        </w:rPr>
      </w:pPr>
      <w:r w:rsidRPr="00FD2B5F">
        <w:rPr>
          <w:highlight w:val="white"/>
        </w:rPr>
        <w:t xml:space="preserve">          break;</w:t>
      </w:r>
    </w:p>
    <w:p w14:paraId="310981D8" w14:textId="77777777" w:rsidR="00FD2B5F" w:rsidRPr="00FD2B5F" w:rsidRDefault="00FD2B5F" w:rsidP="00FD2B5F">
      <w:pPr>
        <w:pStyle w:val="Code"/>
        <w:rPr>
          <w:highlight w:val="white"/>
        </w:rPr>
      </w:pPr>
    </w:p>
    <w:p w14:paraId="54C70E0A" w14:textId="77777777" w:rsidR="00FD2B5F" w:rsidRPr="00FD2B5F" w:rsidRDefault="00FD2B5F" w:rsidP="00FD2B5F">
      <w:pPr>
        <w:pStyle w:val="Code"/>
        <w:rPr>
          <w:highlight w:val="white"/>
        </w:rPr>
      </w:pPr>
      <w:r w:rsidRPr="00FD2B5F">
        <w:rPr>
          <w:highlight w:val="white"/>
        </w:rPr>
        <w:t xml:space="preserve">        case MiddleOperator.Minus:</w:t>
      </w:r>
    </w:p>
    <w:p w14:paraId="737275EA" w14:textId="3092900F"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09227B83" w14:textId="77777777" w:rsidR="00FD2B5F" w:rsidRPr="00FD2B5F" w:rsidRDefault="00FD2B5F" w:rsidP="00FD2B5F">
      <w:pPr>
        <w:pStyle w:val="Code"/>
        <w:rPr>
          <w:highlight w:val="white"/>
        </w:rPr>
      </w:pPr>
      <w:r w:rsidRPr="00FD2B5F">
        <w:rPr>
          <w:highlight w:val="white"/>
        </w:rPr>
        <w:t xml:space="preserve">          break;</w:t>
      </w:r>
    </w:p>
    <w:p w14:paraId="0AE8FA7A" w14:textId="77777777" w:rsidR="00FD2B5F" w:rsidRPr="00FD2B5F" w:rsidRDefault="00FD2B5F" w:rsidP="00FD2B5F">
      <w:pPr>
        <w:pStyle w:val="Code"/>
        <w:rPr>
          <w:highlight w:val="white"/>
        </w:rPr>
      </w:pPr>
    </w:p>
    <w:p w14:paraId="26DDE267" w14:textId="77777777" w:rsidR="00FD2B5F" w:rsidRPr="00FD2B5F" w:rsidRDefault="00FD2B5F" w:rsidP="00FD2B5F">
      <w:pPr>
        <w:pStyle w:val="Code"/>
        <w:rPr>
          <w:highlight w:val="white"/>
        </w:rPr>
      </w:pPr>
      <w:r w:rsidRPr="00FD2B5F">
        <w:rPr>
          <w:highlight w:val="white"/>
        </w:rPr>
        <w:t xml:space="preserve">        case MiddleOperator.BitwiseNot:</w:t>
      </w:r>
    </w:p>
    <w:p w14:paraId="29435938" w14:textId="71A7D057" w:rsidR="00FD2B5F" w:rsidRPr="00FD2B5F" w:rsidRDefault="00FD2B5F" w:rsidP="00FD2B5F">
      <w:pPr>
        <w:pStyle w:val="Code"/>
        <w:rPr>
          <w:highlight w:val="white"/>
        </w:rPr>
      </w:pPr>
      <w:r w:rsidRPr="00FD2B5F">
        <w:rPr>
          <w:highlight w:val="white"/>
        </w:rPr>
        <w:t xml:space="preserve">          resultSymbol </w:t>
      </w:r>
      <w:r w:rsidR="001F2BD0">
        <w:rPr>
          <w:highlight w:val="white"/>
        </w:rPr>
        <w:t>= new(</w:t>
      </w:r>
      <w:r w:rsidRPr="00FD2B5F">
        <w:rPr>
          <w:highlight w:val="white"/>
        </w:rPr>
        <w:t>expression.Symbol.Type, ~value);</w:t>
      </w:r>
    </w:p>
    <w:p w14:paraId="17C27DFB" w14:textId="77777777" w:rsidR="00FD2B5F" w:rsidRPr="00FD2B5F" w:rsidRDefault="00FD2B5F" w:rsidP="00FD2B5F">
      <w:pPr>
        <w:pStyle w:val="Code"/>
        <w:rPr>
          <w:highlight w:val="white"/>
        </w:rPr>
      </w:pPr>
      <w:r w:rsidRPr="00FD2B5F">
        <w:rPr>
          <w:highlight w:val="white"/>
        </w:rPr>
        <w:t xml:space="preserve">          break;</w:t>
      </w:r>
    </w:p>
    <w:p w14:paraId="1B67C859" w14:textId="77777777" w:rsidR="00FD2B5F" w:rsidRPr="00FD2B5F" w:rsidRDefault="00FD2B5F" w:rsidP="00FD2B5F">
      <w:pPr>
        <w:pStyle w:val="Code"/>
        <w:rPr>
          <w:highlight w:val="white"/>
        </w:rPr>
      </w:pPr>
      <w:r w:rsidRPr="00FD2B5F">
        <w:rPr>
          <w:highlight w:val="white"/>
        </w:rPr>
        <w:t xml:space="preserve">      }</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76642178" w:rsidR="00CD295E" w:rsidRPr="00903DBA" w:rsidRDefault="00D775B4" w:rsidP="00D8402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ArithmeticFloating</w:t>
      </w:r>
      <w:r w:rsidR="00D4318D">
        <w:rPr>
          <w:rStyle w:val="KeyWord0"/>
          <w:highlight w:val="white"/>
        </w:rPr>
        <w:t>&lt;/k&gt;</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3EC6EB04" w:rsidR="00CD295E" w:rsidRPr="00903DBA" w:rsidRDefault="00CD295E" w:rsidP="00CD295E">
      <w:pPr>
        <w:pStyle w:val="Code"/>
        <w:rPr>
          <w:highlight w:val="white"/>
        </w:rPr>
      </w:pPr>
      <w:r w:rsidRPr="00903DBA">
        <w:rPr>
          <w:highlight w:val="white"/>
        </w:rPr>
        <w:t xml:space="preserve">        case MiddleOperator.</w:t>
      </w:r>
      <w:r w:rsidR="00455D0F">
        <w:rPr>
          <w:highlight w:val="white"/>
        </w:rPr>
        <w:t>Plus</w:t>
      </w:r>
      <w:r w:rsidRPr="00903DBA">
        <w:rPr>
          <w:highlight w:val="white"/>
        </w:rPr>
        <w:t>:</w:t>
      </w:r>
    </w:p>
    <w:p w14:paraId="23F82FB5" w14:textId="219FEA95"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11546628" w:rsidR="00CD295E" w:rsidRPr="00903DBA" w:rsidRDefault="00CD295E" w:rsidP="00CD295E">
      <w:pPr>
        <w:pStyle w:val="Code"/>
        <w:rPr>
          <w:highlight w:val="white"/>
        </w:rPr>
      </w:pPr>
      <w:r w:rsidRPr="00903DBA">
        <w:rPr>
          <w:highlight w:val="white"/>
        </w:rPr>
        <w:t xml:space="preserve">        case MiddleOperator.</w:t>
      </w:r>
      <w:r w:rsidR="00455D0F">
        <w:rPr>
          <w:highlight w:val="white"/>
        </w:rPr>
        <w:t>Minus</w:t>
      </w:r>
      <w:r w:rsidRPr="00903DBA">
        <w:rPr>
          <w:highlight w:val="white"/>
        </w:rPr>
        <w:t>:</w:t>
      </w:r>
    </w:p>
    <w:p w14:paraId="56C06822" w14:textId="37C7DF01" w:rsidR="00CD295E" w:rsidRPr="00903DBA" w:rsidRDefault="00CD295E" w:rsidP="00CD295E">
      <w:pPr>
        <w:pStyle w:val="Code"/>
        <w:rPr>
          <w:highlight w:val="white"/>
        </w:rPr>
      </w:pPr>
      <w:r w:rsidRPr="00903DBA">
        <w:rPr>
          <w:highlight w:val="white"/>
        </w:rPr>
        <w:t xml:space="preserve">          resultSymbol </w:t>
      </w:r>
      <w:r w:rsidR="001F2BD0">
        <w:rPr>
          <w:highlight w:val="white"/>
        </w:rPr>
        <w:t>= new(</w:t>
      </w:r>
      <w:r w:rsidRPr="00903DBA">
        <w:rPr>
          <w:highlight w:val="white"/>
        </w:rPr>
        <w:t>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0E98F5CB" w:rsidR="00CD295E" w:rsidRPr="00903DBA" w:rsidRDefault="00FF42C3" w:rsidP="00443026">
      <w:pPr>
        <w:rPr>
          <w:highlight w:val="white"/>
        </w:rPr>
      </w:pPr>
      <w:r>
        <w:rPr>
          <w:highlight w:val="white"/>
        </w:rPr>
        <w:t xml:space="preserve">Since the result is floating value, we push it on </w:t>
      </w:r>
      <w:r w:rsidR="00443026" w:rsidRPr="00903DBA">
        <w:rPr>
          <w:highlight w:val="white"/>
        </w:rPr>
        <w:t>the floating value stack.</w:t>
      </w:r>
    </w:p>
    <w:p w14:paraId="67062424" w14:textId="19B20FD1"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w:t>
      </w:r>
      <w:r w:rsidR="001F2BD0">
        <w:rPr>
          <w:highlight w:val="white"/>
        </w:rPr>
        <w:t>= new(</w:t>
      </w:r>
      <w:r w:rsidRPr="00903DBA">
        <w:rPr>
          <w:highlight w:val="white"/>
        </w:rPr>
        <w: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744A909" w:rsidR="0080006D" w:rsidRPr="00903DBA" w:rsidRDefault="00CC1DF4" w:rsidP="008A2EFE">
      <w:pPr>
        <w:pStyle w:val="Heading3"/>
        <w:rPr>
          <w:highlight w:val="white"/>
        </w:rPr>
      </w:pPr>
      <w:bookmarkStart w:id="470" w:name="_Toc98936369"/>
      <w:r>
        <w:rPr>
          <w:highlight w:val="white"/>
        </w:rPr>
        <w:lastRenderedPageBreak/>
        <w:t>&lt;</w:t>
      </w:r>
      <w:proofErr w:type="spellStart"/>
      <w:r>
        <w:rPr>
          <w:highlight w:val="white"/>
        </w:rPr>
        <w:t>h3</w:t>
      </w:r>
      <w:proofErr w:type="spellEnd"/>
      <w:r>
        <w:rPr>
          <w:highlight w:val="white"/>
        </w:rPr>
        <w:t>&gt;</w:t>
      </w:r>
      <w:r w:rsidRPr="00903DBA">
        <w:rPr>
          <w:highlight w:val="white"/>
        </w:rPr>
        <w:t>Constant Type Cast</w:t>
      </w:r>
      <w:r>
        <w:rPr>
          <w:highlight w:val="white"/>
        </w:rPr>
        <w:t>&lt;/</w:t>
      </w:r>
      <w:proofErr w:type="spellStart"/>
      <w:r>
        <w:rPr>
          <w:highlight w:val="white"/>
        </w:rPr>
        <w:t>h3</w:t>
      </w:r>
      <w:proofErr w:type="spellEnd"/>
      <w:r>
        <w:rPr>
          <w:highlight w:val="white"/>
        </w:rPr>
        <w:t>&gt;</w:t>
      </w:r>
      <w:bookmarkEnd w:id="470"/>
    </w:p>
    <w:p w14:paraId="4F48746B" w14:textId="59235B92" w:rsidR="00CD295E" w:rsidRPr="00903DBA" w:rsidRDefault="00C22B75" w:rsidP="003D122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ConstantCast</w:t>
      </w:r>
      <w:r w:rsidR="00D4318D">
        <w:rPr>
          <w:rStyle w:val="KeyWord0"/>
          <w:highlight w:val="white"/>
        </w:rPr>
        <w:t>&lt;/k&gt;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return null.</w:t>
      </w:r>
    </w:p>
    <w:p w14:paraId="0CCF6289" w14:textId="77777777" w:rsidR="00DD2134" w:rsidRPr="00DD2134" w:rsidRDefault="00DD2134" w:rsidP="00DD2134">
      <w:pPr>
        <w:pStyle w:val="Code"/>
        <w:rPr>
          <w:highlight w:val="white"/>
        </w:rPr>
      </w:pPr>
      <w:r w:rsidRPr="00DD2134">
        <w:rPr>
          <w:highlight w:val="white"/>
        </w:rPr>
        <w:t xml:space="preserve">    public static Expression ConstantCast(Expression sourceExpression,</w:t>
      </w:r>
    </w:p>
    <w:p w14:paraId="0B03D613" w14:textId="77777777" w:rsidR="00DD2134" w:rsidRPr="00DD2134" w:rsidRDefault="00DD2134" w:rsidP="00DD2134">
      <w:pPr>
        <w:pStyle w:val="Code"/>
        <w:rPr>
          <w:highlight w:val="white"/>
        </w:rPr>
      </w:pPr>
      <w:r w:rsidRPr="00DD2134">
        <w:rPr>
          <w:highlight w:val="white"/>
        </w:rPr>
        <w:t xml:space="preserve">                                          Type targetType) {</w:t>
      </w:r>
    </w:p>
    <w:p w14:paraId="2D384223" w14:textId="77777777" w:rsidR="00DD2134" w:rsidRPr="00DD2134" w:rsidRDefault="00DD2134" w:rsidP="00DD2134">
      <w:pPr>
        <w:pStyle w:val="Code"/>
        <w:rPr>
          <w:highlight w:val="white"/>
        </w:rPr>
      </w:pPr>
      <w:r w:rsidRPr="00DD2134">
        <w:rPr>
          <w:highlight w:val="white"/>
        </w:rPr>
        <w:t xml:space="preserve">      if (!IsConstant(sourceExpression)) {</w:t>
      </w:r>
    </w:p>
    <w:p w14:paraId="624E0B22" w14:textId="77777777" w:rsidR="00DD2134" w:rsidRPr="00DD2134" w:rsidRDefault="00DD2134" w:rsidP="00DD2134">
      <w:pPr>
        <w:pStyle w:val="Code"/>
        <w:rPr>
          <w:highlight w:val="white"/>
        </w:rPr>
      </w:pPr>
      <w:r w:rsidRPr="00DD2134">
        <w:rPr>
          <w:highlight w:val="white"/>
        </w:rPr>
        <w:t xml:space="preserve">        return null;</w:t>
      </w:r>
    </w:p>
    <w:p w14:paraId="670E100F" w14:textId="77777777" w:rsidR="00DD2134" w:rsidRPr="00DD2134" w:rsidRDefault="00DD2134" w:rsidP="00DD2134">
      <w:pPr>
        <w:pStyle w:val="Code"/>
        <w:rPr>
          <w:highlight w:val="white"/>
        </w:rPr>
      </w:pPr>
      <w:r w:rsidRPr="00DD2134">
        <w:rPr>
          <w:highlight w:val="white"/>
        </w:rPr>
        <w:t xml:space="preserve">      }</w:t>
      </w:r>
    </w:p>
    <w:p w14:paraId="218B0131" w14:textId="77777777" w:rsidR="00DD2134" w:rsidRPr="00DD2134" w:rsidRDefault="00DD2134" w:rsidP="00DD2134">
      <w:pPr>
        <w:pStyle w:val="Code"/>
        <w:rPr>
          <w:highlight w:val="white"/>
        </w:rPr>
      </w:pPr>
      <w:r w:rsidRPr="00DD2134">
        <w:rPr>
          <w:highlight w:val="white"/>
        </w:rPr>
        <w:t xml:space="preserve">      </w:t>
      </w:r>
    </w:p>
    <w:p w14:paraId="6CB9844C" w14:textId="77777777" w:rsidR="00DD2134" w:rsidRPr="00DD2134" w:rsidRDefault="00DD2134" w:rsidP="00DD2134">
      <w:pPr>
        <w:pStyle w:val="Code"/>
        <w:rPr>
          <w:highlight w:val="white"/>
        </w:rPr>
      </w:pPr>
      <w:r w:rsidRPr="00DD2134">
        <w:rPr>
          <w:highlight w:val="white"/>
        </w:rPr>
        <w:t xml:space="preserve">      Symbol sourceSymbol = sourceExpression.Symbol, targetSymbol;</w:t>
      </w:r>
    </w:p>
    <w:p w14:paraId="24154D19" w14:textId="77777777" w:rsidR="00DD2134" w:rsidRPr="00DD2134" w:rsidRDefault="00DD2134" w:rsidP="00DD2134">
      <w:pPr>
        <w:pStyle w:val="Code"/>
        <w:rPr>
          <w:highlight w:val="white"/>
        </w:rPr>
      </w:pPr>
      <w:r w:rsidRPr="00DD2134">
        <w:rPr>
          <w:highlight w:val="white"/>
        </w:rPr>
        <w:t xml:space="preserve">      Type sourceType = sourceSymbol.Type;</w:t>
      </w:r>
    </w:p>
    <w:p w14:paraId="603B8ABA" w14:textId="77777777" w:rsidR="00DD2134" w:rsidRPr="00DD2134" w:rsidRDefault="00DD2134" w:rsidP="00DD2134">
      <w:pPr>
        <w:pStyle w:val="Code"/>
        <w:rPr>
          <w:highlight w:val="white"/>
        </w:rPr>
      </w:pPr>
      <w:r w:rsidRPr="00DD2134">
        <w:rPr>
          <w:highlight w:val="white"/>
        </w:rPr>
        <w:t xml:space="preserve">      object sourceValue = sourceSymbol.Value;</w:t>
      </w:r>
    </w:p>
    <w:p w14:paraId="6745E8D2" w14:textId="54FE017F" w:rsidR="00DD2134" w:rsidRPr="00DD2134" w:rsidRDefault="00DD2134" w:rsidP="00DD2134">
      <w:pPr>
        <w:pStyle w:val="Code"/>
        <w:rPr>
          <w:highlight w:val="white"/>
        </w:rPr>
      </w:pPr>
      <w:r w:rsidRPr="00DD2134">
        <w:rPr>
          <w:highlight w:val="white"/>
        </w:rPr>
        <w:t xml:space="preserve">      List&lt;MiddleCode&gt; longList </w:t>
      </w:r>
      <w:r w:rsidR="001F2BD0">
        <w:rPr>
          <w:highlight w:val="white"/>
        </w:rPr>
        <w:t>= new(</w:t>
      </w:r>
      <w:r w:rsidRPr="00DD2134">
        <w:rPr>
          <w:highlight w:val="white"/>
        </w:rPr>
        <w:t>);</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4EC96773" w14:textId="77777777" w:rsidR="00DD2134" w:rsidRPr="00DD2134" w:rsidRDefault="00DD2134" w:rsidP="00DD2134">
      <w:pPr>
        <w:pStyle w:val="Code"/>
        <w:rPr>
          <w:highlight w:val="white"/>
        </w:rPr>
      </w:pPr>
      <w:r w:rsidRPr="00DD2134">
        <w:rPr>
          <w:highlight w:val="white"/>
        </w:rPr>
        <w:t xml:space="preserve">      if (sourceType.IsIntegralOrPointer() &amp;&amp; targetType.IsFloating()) {</w:t>
      </w:r>
    </w:p>
    <w:p w14:paraId="1F927D06" w14:textId="77777777" w:rsidR="00DD2134" w:rsidRPr="00DD2134" w:rsidRDefault="00DD2134" w:rsidP="00DD2134">
      <w:pPr>
        <w:pStyle w:val="Code"/>
        <w:rPr>
          <w:highlight w:val="white"/>
        </w:rPr>
      </w:pPr>
      <w:r w:rsidRPr="00DD2134">
        <w:rPr>
          <w:highlight w:val="white"/>
        </w:rPr>
        <w:t xml:space="preserve">        decimal targetValue = ((decimal) ((BigInteger) sourceValue));</w:t>
      </w:r>
    </w:p>
    <w:p w14:paraId="51D30547" w14:textId="322DB06F"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277E542E" w14:textId="77777777" w:rsidR="00DD2134" w:rsidRPr="00DD2134" w:rsidRDefault="00DD2134" w:rsidP="00DD2134">
      <w:pPr>
        <w:pStyle w:val="Code"/>
        <w:rPr>
          <w:highlight w:val="white"/>
        </w:rPr>
      </w:pPr>
      <w:r w:rsidRPr="00DD2134">
        <w:rPr>
          <w:highlight w:val="white"/>
        </w:rPr>
        <w:t xml:space="preserve">      }</w:t>
      </w:r>
    </w:p>
    <w:p w14:paraId="347024F4" w14:textId="77777777" w:rsidR="00DD2134" w:rsidRPr="00DD2134" w:rsidRDefault="00DD2134" w:rsidP="00DD2134">
      <w:pPr>
        <w:pStyle w:val="Code"/>
        <w:rPr>
          <w:highlight w:val="white"/>
        </w:rPr>
      </w:pPr>
      <w:r w:rsidRPr="00DD2134">
        <w:rPr>
          <w:highlight w:val="white"/>
        </w:rPr>
        <w:t xml:space="preserve">      else if (sourceType.IsFloating() &amp;&amp; targetType.IsIntegralOrPointer()) {</w:t>
      </w:r>
    </w:p>
    <w:p w14:paraId="4D467FFA" w14:textId="77777777" w:rsidR="00DD2134" w:rsidRPr="00DD2134" w:rsidRDefault="00DD2134" w:rsidP="00DD2134">
      <w:pPr>
        <w:pStyle w:val="Code"/>
        <w:rPr>
          <w:highlight w:val="white"/>
        </w:rPr>
      </w:pPr>
      <w:r w:rsidRPr="00DD2134">
        <w:rPr>
          <w:highlight w:val="white"/>
        </w:rPr>
        <w:t xml:space="preserve">        BigInteger targetValue = ((BigInteger)((decimal)sourceValue));</w:t>
      </w:r>
    </w:p>
    <w:p w14:paraId="24A883C5" w14:textId="43B31371" w:rsidR="00DD2134" w:rsidRPr="00DD2134" w:rsidRDefault="00DD2134" w:rsidP="00DD2134">
      <w:pPr>
        <w:pStyle w:val="Code"/>
        <w:rPr>
          <w:highlight w:val="white"/>
        </w:rPr>
      </w:pPr>
      <w:r w:rsidRPr="00DD2134">
        <w:rPr>
          <w:highlight w:val="white"/>
        </w:rPr>
        <w:t xml:space="preserve">        targetSymbol </w:t>
      </w:r>
      <w:r w:rsidR="001F2BD0">
        <w:rPr>
          <w:highlight w:val="white"/>
        </w:rPr>
        <w:t>= new(</w:t>
      </w:r>
      <w:r w:rsidRPr="00DD2134">
        <w:rPr>
          <w:highlight w:val="white"/>
        </w:rPr>
        <w:t>targetType, targetValue);</w:t>
      </w:r>
    </w:p>
    <w:p w14:paraId="6FD3F042" w14:textId="77777777" w:rsidR="00DD2134" w:rsidRPr="00DD2134" w:rsidRDefault="00DD2134" w:rsidP="00DD2134">
      <w:pPr>
        <w:pStyle w:val="Code"/>
        <w:rPr>
          <w:highlight w:val="white"/>
        </w:rPr>
      </w:pPr>
      <w:r w:rsidRPr="00DD2134">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639D5BBC" w14:textId="77777777" w:rsidR="00DD2134" w:rsidRPr="0020354D" w:rsidRDefault="00DD2134" w:rsidP="0020354D">
      <w:pPr>
        <w:pStyle w:val="Code"/>
        <w:rPr>
          <w:highlight w:val="white"/>
        </w:rPr>
      </w:pPr>
      <w:r w:rsidRPr="0020354D">
        <w:rPr>
          <w:highlight w:val="white"/>
        </w:rPr>
        <w:t xml:space="preserve">      else if (sourceType.IsLogical() &amp;&amp; targetType.IsArithmeticOrPointer()) {</w:t>
      </w:r>
    </w:p>
    <w:p w14:paraId="26D52433" w14:textId="77777777" w:rsidR="00DD2134" w:rsidRPr="0020354D" w:rsidRDefault="00DD2134" w:rsidP="0020354D">
      <w:pPr>
        <w:pStyle w:val="Code"/>
        <w:rPr>
          <w:highlight w:val="white"/>
        </w:rPr>
      </w:pPr>
      <w:r w:rsidRPr="0020354D">
        <w:rPr>
          <w:highlight w:val="white"/>
        </w:rPr>
        <w:t xml:space="preserve">        bool isTrue = (sourceSymbol.TrueSet.Count &gt; 0);</w:t>
      </w:r>
    </w:p>
    <w:p w14:paraId="59DA7764" w14:textId="77777777" w:rsidR="00DD2134" w:rsidRPr="0020354D" w:rsidRDefault="00DD2134" w:rsidP="0020354D">
      <w:pPr>
        <w:pStyle w:val="Code"/>
        <w:rPr>
          <w:highlight w:val="white"/>
        </w:rPr>
      </w:pPr>
      <w:r w:rsidRPr="0020354D">
        <w:rPr>
          <w:highlight w:val="white"/>
        </w:rPr>
        <w:t xml:space="preserve">        object targetValue;</w:t>
      </w:r>
    </w:p>
    <w:p w14:paraId="2D232061" w14:textId="77777777" w:rsidR="00DD2134" w:rsidRPr="0020354D" w:rsidRDefault="00DD2134" w:rsidP="0020354D">
      <w:pPr>
        <w:pStyle w:val="Code"/>
        <w:rPr>
          <w:highlight w:val="white"/>
        </w:rPr>
      </w:pPr>
    </w:p>
    <w:p w14:paraId="379DF60A" w14:textId="77777777" w:rsidR="00DD2134" w:rsidRPr="0020354D" w:rsidRDefault="00DD2134" w:rsidP="0020354D">
      <w:pPr>
        <w:pStyle w:val="Code"/>
        <w:rPr>
          <w:highlight w:val="white"/>
        </w:rPr>
      </w:pPr>
      <w:r w:rsidRPr="0020354D">
        <w:rPr>
          <w:highlight w:val="white"/>
        </w:rPr>
        <w:t xml:space="preserve">        if (targetType.IsIntegralOrPointer()) {</w:t>
      </w:r>
    </w:p>
    <w:p w14:paraId="41F4BE71" w14:textId="77777777" w:rsidR="00DD2134" w:rsidRPr="0020354D" w:rsidRDefault="00DD2134" w:rsidP="0020354D">
      <w:pPr>
        <w:pStyle w:val="Code"/>
        <w:rPr>
          <w:highlight w:val="white"/>
        </w:rPr>
      </w:pPr>
      <w:r w:rsidRPr="0020354D">
        <w:rPr>
          <w:highlight w:val="white"/>
        </w:rPr>
        <w:t xml:space="preserve">          targetValue = isTrue ? BigInteger.One : BigInteger.Zero;</w:t>
      </w:r>
    </w:p>
    <w:p w14:paraId="653AC29A" w14:textId="77777777" w:rsidR="00DD2134" w:rsidRPr="0020354D" w:rsidRDefault="00DD2134" w:rsidP="0020354D">
      <w:pPr>
        <w:pStyle w:val="Code"/>
        <w:rPr>
          <w:highlight w:val="white"/>
        </w:rPr>
      </w:pPr>
      <w:r w:rsidRPr="0020354D">
        <w:rPr>
          <w:highlight w:val="white"/>
        </w:rPr>
        <w:t xml:space="preserve">        }</w:t>
      </w:r>
    </w:p>
    <w:p w14:paraId="1A4867B6" w14:textId="77777777" w:rsidR="00DD2134" w:rsidRPr="0020354D" w:rsidRDefault="00DD2134" w:rsidP="0020354D">
      <w:pPr>
        <w:pStyle w:val="Code"/>
        <w:rPr>
          <w:highlight w:val="white"/>
        </w:rPr>
      </w:pPr>
      <w:r w:rsidRPr="0020354D">
        <w:rPr>
          <w:highlight w:val="white"/>
        </w:rPr>
        <w:t xml:space="preserve">        else {</w:t>
      </w:r>
    </w:p>
    <w:p w14:paraId="66BF7BD2" w14:textId="77777777" w:rsidR="00DD2134" w:rsidRPr="0020354D" w:rsidRDefault="00DD2134" w:rsidP="0020354D">
      <w:pPr>
        <w:pStyle w:val="Code"/>
        <w:rPr>
          <w:highlight w:val="white"/>
        </w:rPr>
      </w:pPr>
      <w:r w:rsidRPr="0020354D">
        <w:rPr>
          <w:highlight w:val="white"/>
        </w:rPr>
        <w:t xml:space="preserve">          targetValue = isTrue ? decimal.One : decimal.Zero;</w:t>
      </w:r>
    </w:p>
    <w:p w14:paraId="5AFE04CC" w14:textId="77777777" w:rsidR="00DD2134" w:rsidRPr="0020354D" w:rsidRDefault="00DD2134" w:rsidP="0020354D">
      <w:pPr>
        <w:pStyle w:val="Code"/>
        <w:rPr>
          <w:highlight w:val="white"/>
        </w:rPr>
      </w:pPr>
      <w:r w:rsidRPr="0020354D">
        <w:rPr>
          <w:highlight w:val="white"/>
        </w:rPr>
        <w:t xml:space="preserve">        }</w:t>
      </w:r>
    </w:p>
    <w:p w14:paraId="5E0AFA52" w14:textId="77777777" w:rsidR="00DD2134" w:rsidRPr="0020354D" w:rsidRDefault="00DD2134" w:rsidP="0020354D">
      <w:pPr>
        <w:pStyle w:val="Code"/>
        <w:rPr>
          <w:highlight w:val="white"/>
        </w:rPr>
      </w:pPr>
    </w:p>
    <w:p w14:paraId="6632116D" w14:textId="6A5FEEDA"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targetValue);</w:t>
      </w:r>
    </w:p>
    <w:p w14:paraId="29D3632F" w14:textId="77777777" w:rsidR="00DD2134" w:rsidRPr="0020354D" w:rsidRDefault="00DD2134" w:rsidP="0020354D">
      <w:pPr>
        <w:pStyle w:val="Code"/>
        <w:rPr>
          <w:highlight w:val="white"/>
        </w:rPr>
      </w:pPr>
      <w:r w:rsidRPr="0020354D">
        <w:rPr>
          <w:highlight w:val="white"/>
        </w:rPr>
        <w:t xml:space="preserve">      }</w:t>
      </w:r>
    </w:p>
    <w:p w14:paraId="2D90BAB9" w14:textId="77777777" w:rsidR="00DD2134" w:rsidRPr="0020354D" w:rsidRDefault="00DD2134" w:rsidP="0020354D">
      <w:pPr>
        <w:pStyle w:val="Code"/>
        <w:rPr>
          <w:highlight w:val="white"/>
        </w:rPr>
      </w:pPr>
      <w:r w:rsidRPr="0020354D">
        <w:rPr>
          <w:highlight w:val="white"/>
        </w:rPr>
        <w:t xml:space="preserve">      else if (sourceType.IsArithmeticOrPointer() &amp;&amp; targetType.IsLogical()) {</w:t>
      </w:r>
    </w:p>
    <w:p w14:paraId="24580AF9" w14:textId="77777777" w:rsidR="00DD2134" w:rsidRPr="0020354D" w:rsidRDefault="00DD2134" w:rsidP="0020354D">
      <w:pPr>
        <w:pStyle w:val="Code"/>
        <w:rPr>
          <w:highlight w:val="white"/>
        </w:rPr>
      </w:pPr>
      <w:r w:rsidRPr="0020354D">
        <w:rPr>
          <w:highlight w:val="white"/>
        </w:rPr>
        <w:t xml:space="preserve">        bool isTrue = !sourceValue.Equals(BigInteger.Zero) &amp;&amp;</w:t>
      </w:r>
    </w:p>
    <w:p w14:paraId="60A9BC09" w14:textId="77777777" w:rsidR="00DD2134" w:rsidRPr="0020354D" w:rsidRDefault="00DD2134" w:rsidP="0020354D">
      <w:pPr>
        <w:pStyle w:val="Code"/>
        <w:rPr>
          <w:highlight w:val="white"/>
        </w:rPr>
      </w:pPr>
      <w:r w:rsidRPr="0020354D">
        <w:rPr>
          <w:highlight w:val="white"/>
        </w:rPr>
        <w:t xml:space="preserve">                      !sourceValue.Equals(decimal.Zero);</w:t>
      </w:r>
    </w:p>
    <w:p w14:paraId="6A9F8D58" w14:textId="77777777" w:rsidR="00DD2134" w:rsidRPr="0020354D" w:rsidRDefault="00DD2134" w:rsidP="0020354D">
      <w:pPr>
        <w:pStyle w:val="Code"/>
        <w:rPr>
          <w:highlight w:val="white"/>
        </w:rPr>
      </w:pPr>
    </w:p>
    <w:p w14:paraId="05FE4E47" w14:textId="28F55C12" w:rsidR="00DD2134" w:rsidRPr="0020354D" w:rsidRDefault="00DD2134" w:rsidP="0020354D">
      <w:pPr>
        <w:pStyle w:val="Code"/>
        <w:rPr>
          <w:highlight w:val="white"/>
        </w:rPr>
      </w:pPr>
      <w:r w:rsidRPr="0020354D">
        <w:rPr>
          <w:highlight w:val="white"/>
        </w:rPr>
        <w:t xml:space="preserve">        MiddleCode gotoCode </w:t>
      </w:r>
      <w:r w:rsidR="001F2BD0">
        <w:rPr>
          <w:highlight w:val="white"/>
        </w:rPr>
        <w:t>= new(</w:t>
      </w:r>
      <w:r w:rsidRPr="0020354D">
        <w:rPr>
          <w:highlight w:val="white"/>
        </w:rPr>
        <w:t>MiddleOperator.Jump);</w:t>
      </w:r>
    </w:p>
    <w:p w14:paraId="080D9D17" w14:textId="77777777" w:rsidR="00DD2134" w:rsidRPr="0020354D" w:rsidRDefault="00DD2134" w:rsidP="0020354D">
      <w:pPr>
        <w:pStyle w:val="Code"/>
        <w:rPr>
          <w:highlight w:val="white"/>
        </w:rPr>
      </w:pPr>
      <w:r w:rsidRPr="0020354D">
        <w:rPr>
          <w:highlight w:val="white"/>
        </w:rPr>
        <w:lastRenderedPageBreak/>
        <w:t xml:space="preserve">        longList.Add(gotoCode);</w:t>
      </w:r>
    </w:p>
    <w:p w14:paraId="0D501DAD" w14:textId="77777777" w:rsidR="00DD2134" w:rsidRPr="0020354D" w:rsidRDefault="00DD2134" w:rsidP="0020354D">
      <w:pPr>
        <w:pStyle w:val="Code"/>
        <w:rPr>
          <w:highlight w:val="white"/>
        </w:rPr>
      </w:pPr>
    </w:p>
    <w:p w14:paraId="714ADA26" w14:textId="098A6748" w:rsidR="00DD2134" w:rsidRPr="0020354D" w:rsidRDefault="00DD2134" w:rsidP="0020354D">
      <w:pPr>
        <w:pStyle w:val="Code"/>
        <w:rPr>
          <w:highlight w:val="white"/>
        </w:rPr>
      </w:pPr>
      <w:r w:rsidRPr="0020354D">
        <w:rPr>
          <w:highlight w:val="white"/>
        </w:rPr>
        <w:t xml:space="preserve">        </w:t>
      </w:r>
      <w:r w:rsidR="00706D91">
        <w:rPr>
          <w:highlight w:val="white"/>
        </w:rPr>
        <w:t>Hash</w:t>
      </w:r>
      <w:r w:rsidRPr="0020354D">
        <w:rPr>
          <w:highlight w:val="white"/>
        </w:rPr>
        <w:t>Set&lt;MiddleCode&gt; trueSet = new(),</w:t>
      </w:r>
      <w:r w:rsidR="00706D91">
        <w:rPr>
          <w:highlight w:val="white"/>
        </w:rPr>
        <w:t xml:space="preserve"> </w:t>
      </w:r>
      <w:r w:rsidRPr="0020354D">
        <w:rPr>
          <w:highlight w:val="white"/>
        </w:rPr>
        <w:t>falseSet = new();</w:t>
      </w:r>
    </w:p>
    <w:p w14:paraId="748C9989" w14:textId="77777777" w:rsidR="00706D91" w:rsidRDefault="00706D91" w:rsidP="0020354D">
      <w:pPr>
        <w:pStyle w:val="Code"/>
        <w:rPr>
          <w:highlight w:val="white"/>
        </w:rPr>
      </w:pPr>
    </w:p>
    <w:p w14:paraId="5F9FCF53" w14:textId="1DA8ECAE" w:rsidR="00DD2134" w:rsidRPr="0020354D" w:rsidRDefault="00DD2134" w:rsidP="0020354D">
      <w:pPr>
        <w:pStyle w:val="Code"/>
        <w:rPr>
          <w:highlight w:val="white"/>
        </w:rPr>
      </w:pPr>
      <w:r w:rsidRPr="0020354D">
        <w:rPr>
          <w:highlight w:val="white"/>
        </w:rPr>
        <w:t xml:space="preserve">        if (isTrue) {</w:t>
      </w:r>
    </w:p>
    <w:p w14:paraId="10E1962C" w14:textId="77777777" w:rsidR="00DD2134" w:rsidRPr="0020354D" w:rsidRDefault="00DD2134" w:rsidP="0020354D">
      <w:pPr>
        <w:pStyle w:val="Code"/>
        <w:rPr>
          <w:highlight w:val="white"/>
        </w:rPr>
      </w:pPr>
      <w:r w:rsidRPr="0020354D">
        <w:rPr>
          <w:highlight w:val="white"/>
        </w:rPr>
        <w:t xml:space="preserve">          trueSet.Add(gotoCode);</w:t>
      </w:r>
    </w:p>
    <w:p w14:paraId="394AC27E" w14:textId="77777777" w:rsidR="00DD2134" w:rsidRPr="0020354D" w:rsidRDefault="00DD2134" w:rsidP="0020354D">
      <w:pPr>
        <w:pStyle w:val="Code"/>
        <w:rPr>
          <w:highlight w:val="white"/>
        </w:rPr>
      </w:pPr>
      <w:r w:rsidRPr="0020354D">
        <w:rPr>
          <w:highlight w:val="white"/>
        </w:rPr>
        <w:t xml:space="preserve">        }</w:t>
      </w:r>
    </w:p>
    <w:p w14:paraId="04143192" w14:textId="77777777" w:rsidR="00DD2134" w:rsidRPr="0020354D" w:rsidRDefault="00DD2134" w:rsidP="0020354D">
      <w:pPr>
        <w:pStyle w:val="Code"/>
        <w:rPr>
          <w:highlight w:val="white"/>
        </w:rPr>
      </w:pPr>
      <w:r w:rsidRPr="0020354D">
        <w:rPr>
          <w:highlight w:val="white"/>
        </w:rPr>
        <w:t xml:space="preserve">        else {</w:t>
      </w:r>
    </w:p>
    <w:p w14:paraId="15BE60B2" w14:textId="77777777" w:rsidR="00DD2134" w:rsidRPr="0020354D" w:rsidRDefault="00DD2134" w:rsidP="0020354D">
      <w:pPr>
        <w:pStyle w:val="Code"/>
        <w:rPr>
          <w:highlight w:val="white"/>
        </w:rPr>
      </w:pPr>
      <w:r w:rsidRPr="0020354D">
        <w:rPr>
          <w:highlight w:val="white"/>
        </w:rPr>
        <w:t xml:space="preserve">          falseSet.Add(gotoCode);</w:t>
      </w:r>
    </w:p>
    <w:p w14:paraId="4390380C" w14:textId="77777777" w:rsidR="00DD2134" w:rsidRPr="0020354D" w:rsidRDefault="00DD2134" w:rsidP="0020354D">
      <w:pPr>
        <w:pStyle w:val="Code"/>
        <w:rPr>
          <w:highlight w:val="white"/>
        </w:rPr>
      </w:pPr>
      <w:r w:rsidRPr="0020354D">
        <w:rPr>
          <w:highlight w:val="white"/>
        </w:rPr>
        <w:t xml:space="preserve">        }</w:t>
      </w:r>
    </w:p>
    <w:p w14:paraId="0EC304B8" w14:textId="77777777" w:rsidR="00DD2134" w:rsidRPr="0020354D" w:rsidRDefault="00DD2134" w:rsidP="0020354D">
      <w:pPr>
        <w:pStyle w:val="Code"/>
        <w:rPr>
          <w:highlight w:val="white"/>
        </w:rPr>
      </w:pPr>
    </w:p>
    <w:p w14:paraId="6A98D0F2" w14:textId="2B5D697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trueSet, falseSet);</w:t>
      </w:r>
    </w:p>
    <w:p w14:paraId="0394C669" w14:textId="77777777" w:rsidR="00DD2134" w:rsidRPr="0020354D" w:rsidRDefault="00DD2134" w:rsidP="0020354D">
      <w:pPr>
        <w:pStyle w:val="Code"/>
        <w:rPr>
          <w:highlight w:val="white"/>
        </w:rPr>
      </w:pPr>
      <w:r w:rsidRPr="0020354D">
        <w:rPr>
          <w:highlight w:val="white"/>
        </w:rPr>
        <w:t xml:space="preserve">      }</w:t>
      </w:r>
    </w:p>
    <w:p w14:paraId="7D8C4C3C" w14:textId="77777777" w:rsidR="00DD2134" w:rsidRPr="0020354D" w:rsidRDefault="00DD2134" w:rsidP="0020354D">
      <w:pPr>
        <w:pStyle w:val="Code"/>
        <w:rPr>
          <w:highlight w:val="white"/>
        </w:rPr>
      </w:pPr>
      <w:r w:rsidRPr="0020354D">
        <w:rPr>
          <w:highlight w:val="white"/>
        </w:rPr>
        <w:t xml:space="preserve">      else {</w:t>
      </w:r>
    </w:p>
    <w:p w14:paraId="0A558C71" w14:textId="7BA1A7ED" w:rsidR="00DD2134" w:rsidRPr="0020354D" w:rsidRDefault="00DD2134" w:rsidP="0020354D">
      <w:pPr>
        <w:pStyle w:val="Code"/>
        <w:rPr>
          <w:highlight w:val="white"/>
        </w:rPr>
      </w:pPr>
      <w:r w:rsidRPr="0020354D">
        <w:rPr>
          <w:highlight w:val="white"/>
        </w:rPr>
        <w:t xml:space="preserve">        targetSymbol </w:t>
      </w:r>
      <w:r w:rsidR="001F2BD0">
        <w:rPr>
          <w:highlight w:val="white"/>
        </w:rPr>
        <w:t>= new(</w:t>
      </w:r>
      <w:r w:rsidRPr="0020354D">
        <w:rPr>
          <w:highlight w:val="white"/>
        </w:rPr>
        <w:t>targetType, sourceValue);</w:t>
      </w:r>
    </w:p>
    <w:p w14:paraId="0EF97B3C" w14:textId="77777777" w:rsidR="00DD2134" w:rsidRPr="0020354D" w:rsidRDefault="00DD2134" w:rsidP="0020354D">
      <w:pPr>
        <w:pStyle w:val="Code"/>
        <w:rPr>
          <w:highlight w:val="white"/>
        </w:rPr>
      </w:pPr>
      <w:r w:rsidRPr="0020354D">
        <w:rPr>
          <w:highlight w:val="white"/>
        </w:rPr>
        <w:t xml:space="preserve">      }</w:t>
      </w:r>
    </w:p>
    <w:p w14:paraId="13F95868" w14:textId="77777777" w:rsidR="00DD2134" w:rsidRPr="0020354D" w:rsidRDefault="00DD2134" w:rsidP="0020354D">
      <w:pPr>
        <w:pStyle w:val="Code"/>
        <w:rPr>
          <w:highlight w:val="white"/>
        </w:rPr>
      </w:pPr>
    </w:p>
    <w:p w14:paraId="5FC15CAE" w14:textId="77777777" w:rsidR="00DD2134" w:rsidRPr="0020354D" w:rsidRDefault="00DD2134" w:rsidP="0020354D">
      <w:pPr>
        <w:pStyle w:val="Code"/>
        <w:rPr>
          <w:highlight w:val="white"/>
        </w:rPr>
      </w:pPr>
      <w:r w:rsidRPr="0020354D">
        <w:rPr>
          <w:highlight w:val="white"/>
        </w:rPr>
        <w:t xml:space="preserve">      if (targetType.IsFloating()) {</w:t>
      </w:r>
    </w:p>
    <w:p w14:paraId="180D6351" w14:textId="77777777" w:rsidR="00DD2134" w:rsidRPr="0020354D" w:rsidRDefault="00DD2134" w:rsidP="0020354D">
      <w:pPr>
        <w:pStyle w:val="Code"/>
        <w:rPr>
          <w:highlight w:val="white"/>
        </w:rPr>
      </w:pPr>
      <w:r w:rsidRPr="0020354D">
        <w:rPr>
          <w:highlight w:val="white"/>
        </w:rPr>
        <w:t xml:space="preserve">        longList.Add(new MiddleCode(MiddleOperator.PushFloat, targetSymbol));</w:t>
      </w:r>
    </w:p>
    <w:p w14:paraId="54A7E7AD" w14:textId="77777777" w:rsidR="00DD2134" w:rsidRPr="0020354D" w:rsidRDefault="00DD2134" w:rsidP="0020354D">
      <w:pPr>
        <w:pStyle w:val="Code"/>
        <w:rPr>
          <w:highlight w:val="white"/>
        </w:rPr>
      </w:pPr>
      <w:r w:rsidRPr="0020354D">
        <w:rPr>
          <w:highlight w:val="white"/>
        </w:rPr>
        <w:t xml:space="preserve">      }</w:t>
      </w:r>
    </w:p>
    <w:p w14:paraId="486FBC1A" w14:textId="77777777" w:rsidR="00DD2134" w:rsidRPr="0020354D" w:rsidRDefault="00DD2134" w:rsidP="0020354D">
      <w:pPr>
        <w:pStyle w:val="Code"/>
        <w:rPr>
          <w:highlight w:val="white"/>
        </w:rPr>
      </w:pPr>
    </w:p>
    <w:p w14:paraId="01900CA3" w14:textId="77777777" w:rsidR="00DD2134" w:rsidRPr="0020354D" w:rsidRDefault="00DD2134" w:rsidP="0020354D">
      <w:pPr>
        <w:pStyle w:val="Code"/>
        <w:rPr>
          <w:highlight w:val="white"/>
        </w:rPr>
      </w:pPr>
      <w:r w:rsidRPr="0020354D">
        <w:rPr>
          <w:highlight w:val="white"/>
        </w:rPr>
        <w:t xml:space="preserve">      return (new Expression(targetSymbol, null, longList));</w:t>
      </w:r>
    </w:p>
    <w:p w14:paraId="0E417EDE" w14:textId="77777777" w:rsidR="00DD2134" w:rsidRPr="0020354D" w:rsidRDefault="00DD2134" w:rsidP="0020354D">
      <w:pPr>
        <w:pStyle w:val="Code"/>
        <w:rPr>
          <w:highlight w:val="white"/>
        </w:rPr>
      </w:pPr>
      <w:r w:rsidRPr="0020354D">
        <w:rPr>
          <w:highlight w:val="white"/>
        </w:rPr>
        <w:t xml:space="preserve">    }</w:t>
      </w:r>
    </w:p>
    <w:p w14:paraId="061D1FFF" w14:textId="30A7D241" w:rsidR="004D36BB" w:rsidRPr="00903DBA" w:rsidRDefault="00CC1DF4" w:rsidP="0060539D">
      <w:pPr>
        <w:pStyle w:val="Heading3"/>
        <w:rPr>
          <w:highlight w:val="white"/>
        </w:rPr>
      </w:pPr>
      <w:bookmarkStart w:id="471" w:name="_Toc98936370"/>
      <w:r>
        <w:rPr>
          <w:highlight w:val="white"/>
        </w:rPr>
        <w:t>&lt;</w:t>
      </w:r>
      <w:proofErr w:type="spellStart"/>
      <w:r>
        <w:rPr>
          <w:highlight w:val="white"/>
        </w:rPr>
        <w:t>h3</w:t>
      </w:r>
      <w:proofErr w:type="spellEnd"/>
      <w:r>
        <w:rPr>
          <w:highlight w:val="white"/>
        </w:rPr>
        <w:t>&gt;Constant Value&lt;/</w:t>
      </w:r>
      <w:proofErr w:type="spellStart"/>
      <w:r>
        <w:rPr>
          <w:highlight w:val="white"/>
        </w:rPr>
        <w:t>h3</w:t>
      </w:r>
      <w:proofErr w:type="spellEnd"/>
      <w:r>
        <w:rPr>
          <w:highlight w:val="white"/>
        </w:rPr>
        <w:t>&gt;</w:t>
      </w:r>
      <w:bookmarkEnd w:id="471"/>
    </w:p>
    <w:p w14:paraId="5A79D78F" w14:textId="5A79A624" w:rsidR="00942851" w:rsidRPr="00903DBA" w:rsidRDefault="00FE574F" w:rsidP="002360C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Value</w:t>
      </w:r>
      <w:r w:rsidR="00D4318D">
        <w:rPr>
          <w:rStyle w:val="KeyWord0"/>
          <w:highlight w:val="white"/>
        </w:rPr>
        <w:t>&lt;/k&gt;</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2EE9D85D" w:rsidR="00CD295E" w:rsidRPr="00903DBA" w:rsidRDefault="00CD295E" w:rsidP="00CD295E">
      <w:pPr>
        <w:pStyle w:val="Code"/>
        <w:rPr>
          <w:highlight w:val="white"/>
        </w:rPr>
      </w:pPr>
      <w:r w:rsidRPr="00903DBA">
        <w:rPr>
          <w:highlight w:val="white"/>
        </w:rPr>
        <w:t xml:space="preserve">      List&lt;MiddleCode&gt; middleCodeList </w:t>
      </w:r>
      <w:r w:rsidR="001F2BD0">
        <w:rPr>
          <w:highlight w:val="white"/>
        </w:rPr>
        <w:t>= new(</w:t>
      </w:r>
      <w:r w:rsidRPr="00903DBA">
        <w:rPr>
          <w:highlight w:val="white"/>
        </w:rPr>
        <w: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0E66D8B5" w:rsidR="00CD295E" w:rsidRPr="00903DBA" w:rsidRDefault="00CD295E" w:rsidP="00CD295E">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7472DAF5"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473EFAC9" w:rsidR="00CD295E" w:rsidRPr="00903DBA" w:rsidRDefault="00CD295E" w:rsidP="00CD295E">
      <w:pPr>
        <w:pStyle w:val="Code"/>
        <w:rPr>
          <w:highlight w:val="white"/>
        </w:rPr>
      </w:pPr>
      <w:r w:rsidRPr="00903DBA">
        <w:rPr>
          <w:highlight w:val="white"/>
        </w:rPr>
        <w:lastRenderedPageBreak/>
        <w:t xml:space="preserve">        List&lt;string&gt; textList </w:t>
      </w:r>
      <w:r w:rsidR="001F2BD0">
        <w:rPr>
          <w:highlight w:val="white"/>
        </w:rPr>
        <w:t>= new(</w:t>
      </w:r>
      <w:r w:rsidRPr="00903DBA">
        <w:rPr>
          <w:highlight w:val="white"/>
        </w:rPr>
        <w: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579DDA19" w:rsidR="00CD295E" w:rsidRPr="00903DBA" w:rsidRDefault="00CD295E" w:rsidP="00CD295E">
      <w:pPr>
        <w:pStyle w:val="Code"/>
        <w:rPr>
          <w:highlight w:val="white"/>
        </w:rPr>
      </w:pPr>
      <w:r w:rsidRPr="00903DBA">
        <w:rPr>
          <w:highlight w:val="white"/>
        </w:rPr>
        <w:t xml:space="preserve">        textList.Add(</w:t>
      </w:r>
      <w:r w:rsidR="00DE214B">
        <w:rPr>
          <w:highlight w:val="white"/>
        </w:rPr>
        <w:t>$</w:t>
      </w:r>
      <w:r w:rsidRPr="00903DBA">
        <w:rPr>
          <w:highlight w:val="white"/>
        </w:rPr>
        <w:t>"\n</w:t>
      </w:r>
      <w:r w:rsidR="00DE214B">
        <w:rPr>
          <w:highlight w:val="white"/>
        </w:rPr>
        <w:t>{</w:t>
      </w:r>
      <w:r w:rsidRPr="00903DBA">
        <w:rPr>
          <w:highlight w:val="white"/>
        </w:rPr>
        <w:t>uniqueName</w:t>
      </w:r>
      <w:r w:rsidR="00DE214B">
        <w:rPr>
          <w:highlight w:val="white"/>
        </w:rPr>
        <w:t>}</w:t>
      </w:r>
      <w:r w:rsidRPr="00903DBA">
        <w:rPr>
          <w:highlight w:val="white"/>
        </w:rPr>
        <w:t>:");</w:t>
      </w:r>
    </w:p>
    <w:p w14:paraId="2FFB86B6" w14:textId="72A6B6A2" w:rsidR="00CD295E" w:rsidRPr="00903DBA" w:rsidRDefault="00CD295E" w:rsidP="00CD295E">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241A022F" w14:textId="38014891" w:rsidR="00C80F16" w:rsidRDefault="004C0EBE" w:rsidP="0045597A">
      <w:pPr>
        <w:pStyle w:val="Code"/>
        <w:rPr>
          <w:highlight w:val="white"/>
        </w:rPr>
      </w:pPr>
      <w:r w:rsidRPr="00903DBA">
        <w:rPr>
          <w:highlight w:val="white"/>
        </w:rPr>
        <w:t xml:space="preserve">        </w:t>
      </w:r>
      <w:r w:rsidR="00C80F16">
        <w:rPr>
          <w:highlight w:val="white"/>
        </w:rPr>
        <w:t>// ...</w:t>
      </w:r>
    </w:p>
    <w:p w14:paraId="05F386C5" w14:textId="5A44FFE6"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bookmarkStart w:id="472" w:name="_Hlk64222489"/>
    </w:p>
    <w:p w14:paraId="24D7EB70" w14:textId="6282DC01" w:rsidR="00B838C8" w:rsidRPr="00903DBA" w:rsidRDefault="00CC1DF4" w:rsidP="0060539D">
      <w:pPr>
        <w:pStyle w:val="Heading1"/>
      </w:pPr>
      <w:bookmarkStart w:id="473" w:name="_Toc98936371"/>
      <w:r>
        <w:lastRenderedPageBreak/>
        <w:t>&lt;</w:t>
      </w:r>
      <w:proofErr w:type="spellStart"/>
      <w:r>
        <w:t>h1</w:t>
      </w:r>
      <w:proofErr w:type="spellEnd"/>
      <w:r>
        <w:t>&gt;</w:t>
      </w:r>
      <w:r w:rsidRPr="00903DBA">
        <w:t>Static Address</w:t>
      </w:r>
      <w:r>
        <w:t>es&lt;/</w:t>
      </w:r>
      <w:proofErr w:type="spellStart"/>
      <w:r>
        <w:t>h1</w:t>
      </w:r>
      <w:proofErr w:type="spellEnd"/>
      <w:r>
        <w:t>&gt;</w:t>
      </w:r>
      <w:bookmarkEnd w:id="473"/>
    </w:p>
    <w:p w14:paraId="2C360ECA" w14:textId="6B863A58" w:rsidR="00F4523B" w:rsidRDefault="00470D27" w:rsidP="00917F74">
      <w:r>
        <w:t xml:space="preserve">A static expression is an expression that is located at a specific place in memory. The address can be identified by its name and offset. </w:t>
      </w:r>
      <w:r w:rsidR="00423B51">
        <w:t>In the following example</w:t>
      </w:r>
      <w:r w:rsidR="00320F33">
        <w:t xml:space="preserve"> where </w:t>
      </w:r>
      <w:r w:rsidR="00D4318D">
        <w:rPr>
          <w:rStyle w:val="KeyWord0"/>
        </w:rPr>
        <w:t>&lt;k&gt;</w:t>
      </w:r>
      <w:r w:rsidR="00D4318D" w:rsidRPr="00320F33">
        <w:rPr>
          <w:rStyle w:val="KeyWord0"/>
        </w:rPr>
        <w:t>i</w:t>
      </w:r>
      <w:r w:rsidR="00D4318D">
        <w:rPr>
          <w:rStyle w:val="KeyWord0"/>
        </w:rPr>
        <w:t>&lt;/k&gt;</w:t>
      </w:r>
      <w:r w:rsidR="00320F33">
        <w:t xml:space="preserve"> and </w:t>
      </w:r>
      <w:r w:rsidR="00D4318D">
        <w:rPr>
          <w:rStyle w:val="KeyWord0"/>
        </w:rPr>
        <w:t>&lt;k&gt;</w:t>
      </w:r>
      <w:r w:rsidR="00D4318D" w:rsidRPr="00320F33">
        <w:rPr>
          <w:rStyle w:val="KeyWord0"/>
        </w:rPr>
        <w:t>p</w:t>
      </w:r>
      <w:r w:rsidR="00D4318D">
        <w:rPr>
          <w:rStyle w:val="KeyWord0"/>
        </w:rPr>
        <w:t>&lt;/k&gt;</w:t>
      </w:r>
      <w:r w:rsidR="00320F33">
        <w:t xml:space="preserve"> are static variables</w:t>
      </w:r>
      <w:r w:rsidR="00423B51">
        <w:t xml:space="preserve">, </w:t>
      </w:r>
      <w:r w:rsidR="00D4318D">
        <w:rPr>
          <w:rStyle w:val="KeyWord0"/>
        </w:rPr>
        <w:t>&lt;k&gt;</w:t>
      </w:r>
      <w:r w:rsidR="00D4318D" w:rsidRPr="00895493">
        <w:rPr>
          <w:rStyle w:val="KeyWord0"/>
        </w:rPr>
        <w:t>p</w:t>
      </w:r>
      <w:r w:rsidR="00D4318D">
        <w:rPr>
          <w:rStyle w:val="KeyWord0"/>
        </w:rPr>
        <w:t>&lt;/k&gt;</w:t>
      </w:r>
      <w:r w:rsidR="00423B51">
        <w:t xml:space="preserve"> is </w:t>
      </w:r>
      <w:r w:rsidR="00585CFB">
        <w:t xml:space="preserve">given a static value, which is decided by the compiler and linker as </w:t>
      </w:r>
      <w:r w:rsidR="00D4318D">
        <w:rPr>
          <w:rStyle w:val="KeyWord0"/>
        </w:rPr>
        <w:t>&lt;k&gt;</w:t>
      </w:r>
      <w:r w:rsidR="00D4318D" w:rsidRPr="00590F27">
        <w:rPr>
          <w:rStyle w:val="KeyWord0"/>
        </w:rPr>
        <w:t>i</w:t>
      </w:r>
      <w:r w:rsidR="00D4318D">
        <w:rPr>
          <w:rStyle w:val="KeyWord0"/>
        </w:rPr>
        <w:t>&lt;/k&gt;</w:t>
      </w:r>
      <w:r w:rsidR="00590F27">
        <w:t xml:space="preserve"> i</w:t>
      </w:r>
      <w:r w:rsidR="00585CFB">
        <w:t>s constant in run-time.</w:t>
      </w:r>
    </w:p>
    <w:p w14:paraId="1D412887" w14:textId="405C0A1D" w:rsidR="00895493" w:rsidRDefault="00895493" w:rsidP="00895493">
      <w:pPr>
        <w:pStyle w:val="Code"/>
      </w:pPr>
      <w:r>
        <w:t>int i;</w:t>
      </w:r>
    </w:p>
    <w:p w14:paraId="25FCD6D9" w14:textId="6E7B65DD" w:rsidR="00895493" w:rsidRDefault="00895493" w:rsidP="00895493">
      <w:pPr>
        <w:pStyle w:val="Code"/>
      </w:pPr>
      <w:r>
        <w:t>int *p = &amp;</w:t>
      </w:r>
      <w:r w:rsidR="00B571B2">
        <w:t>i</w:t>
      </w:r>
      <w:r>
        <w:t>;</w:t>
      </w:r>
    </w:p>
    <w:p w14:paraId="3C98430D" w14:textId="29337C12" w:rsidR="00F4523B" w:rsidRDefault="00CC1DF4" w:rsidP="0060539D">
      <w:pPr>
        <w:pStyle w:val="Heading3"/>
      </w:pPr>
      <w:bookmarkStart w:id="474" w:name="_Toc98936372"/>
      <w:r>
        <w:t>&lt;</w:t>
      </w:r>
      <w:proofErr w:type="spellStart"/>
      <w:r>
        <w:t>h3</w:t>
      </w:r>
      <w:proofErr w:type="spellEnd"/>
      <w:r>
        <w:t>&gt;Static Value and Address&lt;/</w:t>
      </w:r>
      <w:proofErr w:type="spellStart"/>
      <w:r>
        <w:t>h3</w:t>
      </w:r>
      <w:proofErr w:type="spellEnd"/>
      <w:r>
        <w:t>&gt;</w:t>
      </w:r>
      <w:bookmarkEnd w:id="474"/>
    </w:p>
    <w:p w14:paraId="1984430F" w14:textId="1465D366" w:rsidR="007F289B" w:rsidRPr="00903DBA" w:rsidRDefault="007F289B" w:rsidP="00917F74">
      <w:r w:rsidRPr="00903DBA">
        <w:t xml:space="preserve">The </w:t>
      </w:r>
      <w:r w:rsidR="00D4318D">
        <w:rPr>
          <w:rStyle w:val="KeyWord0"/>
        </w:rPr>
        <w:t>&lt;k&gt;</w:t>
      </w:r>
      <w:r w:rsidR="00D4318D" w:rsidRPr="00903DBA">
        <w:rPr>
          <w:rStyle w:val="KeyWord0"/>
        </w:rPr>
        <w:t>StaticValue</w:t>
      </w:r>
      <w:r w:rsidR="00D4318D">
        <w:rPr>
          <w:rStyle w:val="KeyWord0"/>
        </w:rPr>
        <w:t>&lt;/k&gt;</w:t>
      </w:r>
      <w:r w:rsidRPr="00903DBA">
        <w:t xml:space="preserve"> and </w:t>
      </w:r>
      <w:r w:rsidR="00D4318D">
        <w:rPr>
          <w:rStyle w:val="KeyWord0"/>
        </w:rPr>
        <w:t>&lt;k&gt;</w:t>
      </w:r>
      <w:r w:rsidR="00D4318D" w:rsidRPr="00903DBA">
        <w:rPr>
          <w:rStyle w:val="KeyWord0"/>
        </w:rPr>
        <w:t>StaticAddress</w:t>
      </w:r>
      <w:r w:rsidR="00D4318D">
        <w:rPr>
          <w:rStyle w:val="KeyWord0"/>
        </w:rPr>
        <w:t>&lt;/k&gt;</w:t>
      </w:r>
      <w:r w:rsidRPr="00903DBA">
        <w:t xml:space="preserve"> classes are identical</w:t>
      </w:r>
      <w:r w:rsidR="00F4523B">
        <w:t xml:space="preserve"> sub classes of </w:t>
      </w:r>
      <w:r w:rsidR="00D4318D">
        <w:rPr>
          <w:rStyle w:val="KeyWord0"/>
        </w:rPr>
        <w:t>&lt;k&gt;</w:t>
      </w:r>
      <w:r w:rsidR="00D4318D" w:rsidRPr="00F4523B">
        <w:rPr>
          <w:rStyle w:val="KeyWord0"/>
        </w:rPr>
        <w:t>StaticBase</w:t>
      </w:r>
      <w:r w:rsidR="00D4318D">
        <w:rPr>
          <w:rStyle w:val="KeyWord0"/>
        </w:rPr>
        <w:t>&lt;/k&gt;</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D4318D">
        <w:rPr>
          <w:rStyle w:val="KeyWord0"/>
        </w:rPr>
        <w:t>&lt;k&gt;</w:t>
      </w:r>
      <w:r w:rsidR="00D4318D" w:rsidRPr="00903DBA">
        <w:rPr>
          <w:rStyle w:val="KeyWord0"/>
        </w:rPr>
        <w:t>&amp;a[3]</w:t>
      </w:r>
      <w:r w:rsidR="00D4318D">
        <w:rPr>
          <w:rStyle w:val="KeyWord0"/>
        </w:rPr>
        <w:t>&lt;/k&gt;</w:t>
      </w:r>
      <w:r w:rsidR="00CD3466" w:rsidRPr="00903DBA">
        <w:t xml:space="preserve">, </w:t>
      </w:r>
      <w:r w:rsidR="00D4318D">
        <w:rPr>
          <w:rStyle w:val="KeyWord0"/>
        </w:rPr>
        <w:t>&lt;k&gt;</w:t>
      </w:r>
      <w:r w:rsidR="00D4318D" w:rsidRPr="00903DBA">
        <w:rPr>
          <w:rStyle w:val="KeyWord0"/>
        </w:rPr>
        <w:t>a[3]</w:t>
      </w:r>
      <w:r w:rsidR="00D4318D">
        <w:rPr>
          <w:rStyle w:val="KeyWord0"/>
        </w:rPr>
        <w:t>&lt;/k&gt;</w:t>
      </w:r>
      <w:r w:rsidR="00CD3466" w:rsidRPr="00903DBA">
        <w:t xml:space="preserve"> is temporary stored as a static value.</w:t>
      </w:r>
    </w:p>
    <w:p w14:paraId="75BA2BA1" w14:textId="351E3288" w:rsidR="002A27E2" w:rsidRPr="00903DBA" w:rsidRDefault="000274D4" w:rsidP="002A27E2">
      <w:pPr>
        <w:pStyle w:val="CodeHeader"/>
      </w:pPr>
      <w:r>
        <w:t>&lt;</w:t>
      </w:r>
      <w:proofErr w:type="spellStart"/>
      <w:r>
        <w:t>ch</w:t>
      </w:r>
      <w:proofErr w:type="spellEnd"/>
      <w:r>
        <w:t>&gt;</w:t>
      </w:r>
      <w:proofErr w:type="spellStart"/>
      <w:r w:rsidRPr="00903DBA">
        <w:t>Static</w:t>
      </w:r>
      <w:r>
        <w:t>Base.</w:t>
      </w:r>
      <w:r w:rsidRPr="00903DBA">
        <w:t>cs</w:t>
      </w:r>
      <w:proofErr w:type="spellEnd"/>
      <w:r>
        <w:t>&lt;/</w:t>
      </w:r>
      <w:proofErr w:type="spellStart"/>
      <w:r>
        <w:t>ch</w:t>
      </w:r>
      <w:proofErr w:type="spellEnd"/>
      <w:r>
        <w:t>&gt;</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51ABC5A4"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 </w:t>
      </w:r>
      <w:r w:rsidR="00071229">
        <w:rPr>
          <w:highlight w:val="white"/>
        </w:rPr>
        <w:t>{</w:t>
      </w:r>
      <w:r w:rsidRPr="00F4523B">
        <w:rPr>
          <w:highlight w:val="white"/>
        </w:rPr>
        <w:t>m_offset</w:t>
      </w:r>
      <w:r w:rsidR="00071229">
        <w:rPr>
          <w:highlight w:val="white"/>
        </w:rPr>
        <w:t>}"</w:t>
      </w:r>
      <w:r w:rsidRPr="00F4523B">
        <w:rPr>
          <w:highlight w:val="white"/>
        </w:rPr>
        <w: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043539EB" w:rsidR="00F4523B" w:rsidRPr="00F4523B" w:rsidRDefault="00F4523B" w:rsidP="00F4523B">
      <w:pPr>
        <w:pStyle w:val="Code"/>
        <w:rPr>
          <w:highlight w:val="white"/>
        </w:rPr>
      </w:pPr>
      <w:r w:rsidRPr="00F4523B">
        <w:rPr>
          <w:highlight w:val="white"/>
        </w:rPr>
        <w:t xml:space="preserve">        return </w:t>
      </w:r>
      <w:r w:rsidR="00071229">
        <w:rPr>
          <w:highlight w:val="white"/>
        </w:rPr>
        <w:t>$"{</w:t>
      </w:r>
      <w:r w:rsidRPr="00F4523B">
        <w:rPr>
          <w:highlight w:val="white"/>
        </w:rPr>
        <w:t>m_uniqueName</w:t>
      </w:r>
      <w:r w:rsidR="00071229">
        <w:rPr>
          <w:highlight w:val="white"/>
        </w:rPr>
        <w:t>}</w:t>
      </w:r>
      <w:r w:rsidRPr="00F4523B">
        <w:rPr>
          <w:highlight w:val="white"/>
        </w:rPr>
        <w:t xml:space="preserve"> </w:t>
      </w:r>
      <w:r w:rsidR="00071229">
        <w:rPr>
          <w:highlight w:val="white"/>
        </w:rPr>
        <w:t>–</w:t>
      </w:r>
      <w:r w:rsidRPr="00F4523B">
        <w:rPr>
          <w:highlight w:val="white"/>
        </w:rPr>
        <w:t xml:space="preserve"> </w:t>
      </w:r>
      <w:r w:rsidR="00071229">
        <w:rPr>
          <w:highlight w:val="white"/>
        </w:rPr>
        <w:t>{</w:t>
      </w:r>
      <w:r w:rsidRPr="00F4523B">
        <w:rPr>
          <w:highlight w:val="white"/>
        </w:rPr>
        <w:t>(-m_offset)</w:t>
      </w:r>
      <w:r w:rsidR="00071229">
        <w:rPr>
          <w:highlight w:val="white"/>
        </w:rPr>
        <w:t>}"</w:t>
      </w:r>
      <w:r w:rsidRPr="00F4523B">
        <w:rPr>
          <w:highlight w:val="white"/>
        </w:rPr>
        <w: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22D39D0E"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2C8F035D" w14:textId="17AEAA9A"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lastRenderedPageBreak/>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5A048E06" w14:textId="77777777" w:rsidR="00CD667B" w:rsidRDefault="00F4523B" w:rsidP="00F4523B">
      <w:pPr>
        <w:pStyle w:val="Code"/>
        <w:rPr>
          <w:highlight w:val="white"/>
        </w:rPr>
      </w:pPr>
      <w:r w:rsidRPr="00F4523B">
        <w:rPr>
          <w:highlight w:val="white"/>
        </w:rPr>
        <w:t xml:space="preserve">      </w:t>
      </w:r>
      <w:r w:rsidR="00CD667B">
        <w:rPr>
          <w:highlight w:val="white"/>
        </w:rPr>
        <w:t>// Empty</w:t>
      </w:r>
    </w:p>
    <w:p w14:paraId="0FBFA442" w14:textId="2B3CE406"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442FED01" w:rsidR="001C3073" w:rsidRPr="00903DBA" w:rsidRDefault="00CC1DF4" w:rsidP="0060539D">
      <w:pPr>
        <w:pStyle w:val="Heading3"/>
      </w:pPr>
      <w:bookmarkStart w:id="475" w:name="_Toc98936373"/>
      <w:r>
        <w:t>&lt;</w:t>
      </w:r>
      <w:proofErr w:type="spellStart"/>
      <w:r>
        <w:t>h3</w:t>
      </w:r>
      <w:proofErr w:type="spellEnd"/>
      <w:r>
        <w:t>&gt;Static Expression&lt;/</w:t>
      </w:r>
      <w:proofErr w:type="spellStart"/>
      <w:r>
        <w:t>h3</w:t>
      </w:r>
      <w:proofErr w:type="spellEnd"/>
      <w:r>
        <w:t>&gt;</w:t>
      </w:r>
      <w:bookmarkEnd w:id="475"/>
    </w:p>
    <w:p w14:paraId="28070311" w14:textId="2F84C638" w:rsidR="00006E57" w:rsidRPr="00903DBA" w:rsidRDefault="00522EB0" w:rsidP="00522EB0">
      <w:r w:rsidRPr="00903DBA">
        <w:t xml:space="preserve">The </w:t>
      </w:r>
      <w:r w:rsidR="00D4318D">
        <w:rPr>
          <w:rStyle w:val="KeyWord0"/>
        </w:rPr>
        <w:t>&lt;k&gt;</w:t>
      </w:r>
      <w:r w:rsidR="00D4318D" w:rsidRPr="00903DBA">
        <w:rPr>
          <w:rStyle w:val="KeyWord0"/>
        </w:rPr>
        <w:t>StaticExpression</w:t>
      </w:r>
      <w:r w:rsidR="00D4318D">
        <w:rPr>
          <w:rStyle w:val="KeyWord0"/>
        </w:rPr>
        <w:t>&lt;/k&gt;</w:t>
      </w:r>
      <w:r w:rsidRPr="00903DBA">
        <w:t xml:space="preserve"> class hold</w:t>
      </w:r>
      <w:r w:rsidR="00D77A80">
        <w:t>s</w:t>
      </w:r>
      <w:r w:rsidRPr="00903DBA">
        <w:t xml:space="preserve"> the two methods </w:t>
      </w:r>
      <w:r w:rsidR="00D4318D">
        <w:rPr>
          <w:rStyle w:val="KeyWord0"/>
        </w:rPr>
        <w:t>&lt;k&gt;</w:t>
      </w:r>
      <w:r w:rsidR="00D4318D" w:rsidRPr="00903DBA">
        <w:rPr>
          <w:rStyle w:val="KeyWord0"/>
        </w:rPr>
        <w:t>Binary</w:t>
      </w:r>
      <w:r w:rsidR="00D4318D">
        <w:rPr>
          <w:rStyle w:val="KeyWord0"/>
        </w:rPr>
        <w:t>&lt;/k&gt;</w:t>
      </w:r>
      <w:r w:rsidRPr="00903DBA">
        <w:t xml:space="preserve"> and </w:t>
      </w:r>
      <w:r w:rsidR="00D4318D">
        <w:rPr>
          <w:rStyle w:val="KeyWord0"/>
        </w:rPr>
        <w:t>&lt;k&gt;</w:t>
      </w:r>
      <w:r w:rsidR="00D4318D" w:rsidRPr="00903DBA">
        <w:rPr>
          <w:rStyle w:val="KeyWord0"/>
        </w:rPr>
        <w:t>Unary</w:t>
      </w:r>
      <w:r w:rsidR="00D4318D">
        <w:rPr>
          <w:rStyle w:val="KeyWord0"/>
        </w:rPr>
        <w:t>&lt;/k&gt;</w:t>
      </w:r>
      <w:r w:rsidRPr="00903DBA">
        <w:t xml:space="preserve">, </w:t>
      </w:r>
      <w:r w:rsidR="007D353E" w:rsidRPr="00903DBA">
        <w:t>which takes a binary or unary expression and returns a static expression</w:t>
      </w:r>
      <w:r w:rsidR="00E52011" w:rsidRPr="00903DBA">
        <w:t xml:space="preserve"> if there is one, or null </w:t>
      </w:r>
      <w:r w:rsidR="00470D27">
        <w:t>otherwise.</w:t>
      </w:r>
    </w:p>
    <w:p w14:paraId="6B353FE8" w14:textId="30174FC1" w:rsidR="00614078" w:rsidRPr="00903DBA" w:rsidRDefault="000274D4" w:rsidP="00614078">
      <w:pPr>
        <w:pStyle w:val="CodeHeader"/>
      </w:pPr>
      <w:r>
        <w:t>&lt;</w:t>
      </w:r>
      <w:proofErr w:type="spellStart"/>
      <w:r>
        <w:t>ch</w:t>
      </w:r>
      <w:proofErr w:type="spellEnd"/>
      <w:r>
        <w:t>&gt;</w:t>
      </w:r>
      <w:proofErr w:type="spellStart"/>
      <w:r w:rsidRPr="00903DBA">
        <w:t>StaticExpression</w:t>
      </w:r>
      <w:r>
        <w:t>.</w:t>
      </w:r>
      <w:r w:rsidRPr="00903DBA">
        <w:t>cs</w:t>
      </w:r>
      <w:proofErr w:type="spellEnd"/>
      <w:r>
        <w:t>&lt;/</w:t>
      </w:r>
      <w:proofErr w:type="spellStart"/>
      <w:r>
        <w:t>ch</w:t>
      </w:r>
      <w:proofErr w:type="spellEnd"/>
      <w:r>
        <w:t>&gt;</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1B343E1B" w:rsidR="00786D2B" w:rsidRPr="00903DBA" w:rsidRDefault="00786D2B" w:rsidP="00786D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Binary</w:t>
      </w:r>
      <w:r w:rsidR="00D4318D">
        <w:rPr>
          <w:rStyle w:val="KeyWord0"/>
          <w:highlight w:val="white"/>
        </w:rPr>
        <w:t>&lt;/k&gt;</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7C294C3C" w14:textId="7D1B4270" w:rsidR="00EF5925" w:rsidRPr="00903DBA" w:rsidRDefault="00786D2B" w:rsidP="00EF5925">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&amp;i</w:t>
      </w:r>
      <w:r w:rsidR="00D4318D">
        <w:rPr>
          <w:rStyle w:val="KeyWord0"/>
          <w:highlight w:val="white"/>
        </w:rPr>
        <w:t>&lt;/k&gt;</w:t>
      </w:r>
      <w:r w:rsidR="008B40CD" w:rsidRPr="00903DBA">
        <w:rPr>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008B40CD" w:rsidRPr="00903DBA">
        <w:rPr>
          <w:highlight w:val="white"/>
        </w:rPr>
        <w:t xml:space="preserve"> or </w:t>
      </w:r>
      <w:r w:rsidR="00D4318D">
        <w:rPr>
          <w:rStyle w:val="KeyWord0"/>
          <w:highlight w:val="white"/>
        </w:rPr>
        <w:t>&lt;k&gt;</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a</w:t>
      </w:r>
      <w:r w:rsidR="00D4318D">
        <w:rPr>
          <w:rStyle w:val="KeyWord0"/>
          <w:highlight w:val="white"/>
        </w:rPr>
        <w:t>&lt;/k&gt;</w:t>
      </w:r>
      <w:r w:rsidR="00BE1369" w:rsidRPr="00903DBA">
        <w:rPr>
          <w:highlight w:val="white"/>
        </w:rPr>
        <w:t xml:space="preserve">, where </w:t>
      </w:r>
      <w:r w:rsidR="00D4318D">
        <w:rPr>
          <w:rStyle w:val="KeyWord0"/>
          <w:highlight w:val="white"/>
        </w:rPr>
        <w:t>&lt;k&gt;</w:t>
      </w:r>
      <w:r w:rsidR="00D4318D" w:rsidRPr="00903DBA">
        <w:rPr>
          <w:rStyle w:val="KeyWord0"/>
          <w:highlight w:val="white"/>
        </w:rPr>
        <w:t>i</w:t>
      </w:r>
      <w:r w:rsidR="00D4318D">
        <w:rPr>
          <w:rStyle w:val="KeyWord0"/>
          <w:highlight w:val="white"/>
        </w:rPr>
        <w:t>&lt;/k&gt;</w:t>
      </w:r>
      <w:r w:rsidR="00476671" w:rsidRPr="00903DBA">
        <w:rPr>
          <w:highlight w:val="white"/>
        </w:rPr>
        <w:t xml:space="preserve"> an integer</w:t>
      </w:r>
      <w:r w:rsidR="00476671">
        <w:rPr>
          <w:highlight w:val="white"/>
        </w:rPr>
        <w:t xml:space="preserve"> and</w:t>
      </w:r>
      <w:r w:rsidR="00476671" w:rsidRPr="00903DBA">
        <w:rPr>
          <w:rStyle w:val="KeyWord0"/>
          <w:highlight w:val="white"/>
        </w:rPr>
        <w:t xml:space="preserve"> </w:t>
      </w:r>
      <w:r w:rsidR="00D4318D">
        <w:rPr>
          <w:rStyle w:val="KeyWord0"/>
          <w:highlight w:val="white"/>
        </w:rPr>
        <w:t>&lt;k&gt;</w:t>
      </w:r>
      <w:r w:rsidR="00D4318D" w:rsidRPr="00903DBA">
        <w:rPr>
          <w:rStyle w:val="KeyWord0"/>
          <w:highlight w:val="white"/>
        </w:rPr>
        <w:t>a</w:t>
      </w:r>
      <w:r w:rsidR="00D4318D">
        <w:rPr>
          <w:rStyle w:val="KeyWord0"/>
          <w:highlight w:val="white"/>
        </w:rPr>
        <w:t>&lt;/k&gt;</w:t>
      </w:r>
      <w:r w:rsidR="00BE1369" w:rsidRPr="00903DBA">
        <w:rPr>
          <w:highlight w:val="white"/>
        </w:rPr>
        <w:t xml:space="preserve"> is an array.</w:t>
      </w:r>
      <w:r w:rsidR="003E0414">
        <w:rPr>
          <w:highlight w:val="white"/>
        </w:rPr>
        <w:t xml:space="preserve"> </w:t>
      </w:r>
      <w:r w:rsidR="00EF5925" w:rsidRPr="00903DBA">
        <w:rPr>
          <w:highlight w:val="white"/>
        </w:rPr>
        <w:t>In case of static address and an integral value</w:t>
      </w:r>
      <w:r w:rsidR="00D65D6A">
        <w:rPr>
          <w:highlight w:val="white"/>
        </w:rPr>
        <w:t xml:space="preserve"> on either side</w:t>
      </w:r>
      <w:r w:rsidR="00EF5925" w:rsidRPr="00903DBA">
        <w:rPr>
          <w:highlight w:val="white"/>
        </w:rPr>
        <w:t>, we</w:t>
      </w:r>
      <w:r w:rsidR="0057632F">
        <w:rPr>
          <w:highlight w:val="white"/>
        </w:rPr>
        <w:t xml:space="preserve"> call</w:t>
      </w:r>
      <w:r w:rsidR="00EF5925" w:rsidRPr="00903DBA">
        <w:rPr>
          <w:highlight w:val="white"/>
        </w:rPr>
        <w:t xml:space="preserv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00EF5925" w:rsidRPr="00903DBA">
        <w:rPr>
          <w:highlight w:val="white"/>
        </w:rPr>
        <w:t xml:space="preserve"> to generate the resulting static address.</w:t>
      </w:r>
    </w:p>
    <w:p w14:paraId="332E90C9" w14:textId="28E0CC5C" w:rsidR="00E13494" w:rsidRDefault="00C42870" w:rsidP="00C42870">
      <w:pPr>
        <w:pStyle w:val="Code"/>
        <w:rPr>
          <w:highlight w:val="white"/>
        </w:rPr>
      </w:pPr>
      <w:r w:rsidRPr="00C42870">
        <w:rPr>
          <w:highlight w:val="white"/>
        </w:rPr>
        <w:t xml:space="preserve">          if ((leftValue is StaticAddress) &amp;&amp;</w:t>
      </w:r>
      <w:r w:rsidR="00E13494">
        <w:rPr>
          <w:highlight w:val="white"/>
        </w:rPr>
        <w:t xml:space="preserve"> // &amp;i + 2</w:t>
      </w:r>
    </w:p>
    <w:p w14:paraId="55995A72" w14:textId="17EAFC09" w:rsidR="00C42870" w:rsidRPr="00C42870" w:rsidRDefault="00E13494" w:rsidP="00C42870">
      <w:pPr>
        <w:pStyle w:val="Code"/>
        <w:rPr>
          <w:highlight w:val="white"/>
        </w:rPr>
      </w:pPr>
      <w:r>
        <w:rPr>
          <w:highlight w:val="white"/>
        </w:rPr>
        <w:t xml:space="preserve">              </w:t>
      </w:r>
      <w:r w:rsidR="00C42870" w:rsidRPr="00C42870">
        <w:rPr>
          <w:highlight w:val="white"/>
        </w:rPr>
        <w:t>(rightValue is BigInteger)) {</w:t>
      </w:r>
    </w:p>
    <w:p w14:paraId="772F9C4E" w14:textId="77777777" w:rsidR="00C42870" w:rsidRPr="00C42870" w:rsidRDefault="00C42870" w:rsidP="00C42870">
      <w:pPr>
        <w:pStyle w:val="Code"/>
        <w:rPr>
          <w:highlight w:val="white"/>
        </w:rPr>
      </w:pPr>
      <w:r w:rsidRPr="00C42870">
        <w:rPr>
          <w:highlight w:val="white"/>
        </w:rPr>
        <w:t xml:space="preserve">            return GenerateAddition(leftSymbol, (BigInteger) rightValue);</w:t>
      </w:r>
    </w:p>
    <w:p w14:paraId="788C54D1" w14:textId="77777777" w:rsidR="00C42870" w:rsidRPr="00C42870" w:rsidRDefault="00C42870" w:rsidP="00C42870">
      <w:pPr>
        <w:pStyle w:val="Code"/>
        <w:rPr>
          <w:highlight w:val="white"/>
        </w:rPr>
      </w:pPr>
      <w:r w:rsidRPr="00C42870">
        <w:rPr>
          <w:highlight w:val="white"/>
        </w:rPr>
        <w:t xml:space="preserve">          }</w:t>
      </w:r>
    </w:p>
    <w:p w14:paraId="2B123F03" w14:textId="40783064" w:rsidR="00E13494" w:rsidRDefault="00C42870" w:rsidP="00C42870">
      <w:pPr>
        <w:pStyle w:val="Code"/>
        <w:rPr>
          <w:highlight w:val="white"/>
        </w:rPr>
      </w:pPr>
      <w:r w:rsidRPr="00C42870">
        <w:rPr>
          <w:highlight w:val="white"/>
        </w:rPr>
        <w:t xml:space="preserve">          else if ((leftValue is BigInteger) &amp;&amp;</w:t>
      </w:r>
      <w:r w:rsidR="00E13494">
        <w:rPr>
          <w:highlight w:val="white"/>
        </w:rPr>
        <w:t xml:space="preserve"> // 2 + &amp;i</w:t>
      </w:r>
    </w:p>
    <w:p w14:paraId="3A9ED920" w14:textId="4835F871" w:rsidR="00C42870" w:rsidRPr="00C42870" w:rsidRDefault="00E13494" w:rsidP="00C42870">
      <w:pPr>
        <w:pStyle w:val="Code"/>
        <w:rPr>
          <w:highlight w:val="white"/>
        </w:rPr>
      </w:pPr>
      <w:r>
        <w:rPr>
          <w:highlight w:val="white"/>
        </w:rPr>
        <w:t xml:space="preserve">                  </w:t>
      </w:r>
      <w:r w:rsidR="00C42870" w:rsidRPr="00C42870">
        <w:rPr>
          <w:highlight w:val="white"/>
        </w:rPr>
        <w:t xml:space="preserve"> (rightValue is StaticAddress)){</w:t>
      </w:r>
    </w:p>
    <w:p w14:paraId="7AFC7C8F" w14:textId="77777777" w:rsidR="00C42870" w:rsidRPr="00C42870" w:rsidRDefault="00C42870" w:rsidP="00C42870">
      <w:pPr>
        <w:pStyle w:val="Code"/>
        <w:rPr>
          <w:highlight w:val="white"/>
        </w:rPr>
      </w:pPr>
      <w:r w:rsidRPr="00C42870">
        <w:rPr>
          <w:highlight w:val="white"/>
        </w:rPr>
        <w:t xml:space="preserve">            return GenerateAddition(rightSymbol, (BigInteger) leftValue);</w:t>
      </w:r>
    </w:p>
    <w:p w14:paraId="43437548" w14:textId="77777777" w:rsidR="00C42870" w:rsidRPr="00C42870" w:rsidRDefault="00C42870" w:rsidP="00C42870">
      <w:pPr>
        <w:pStyle w:val="Code"/>
        <w:rPr>
          <w:highlight w:val="white"/>
        </w:rPr>
      </w:pPr>
      <w:r w:rsidRPr="00C42870">
        <w:rPr>
          <w:highlight w:val="white"/>
        </w:rPr>
        <w:t xml:space="preserve">          }</w:t>
      </w:r>
    </w:p>
    <w:p w14:paraId="524ED3F9" w14:textId="2EAA379C" w:rsidR="00EF5925" w:rsidRPr="00903DBA" w:rsidRDefault="00EF5925" w:rsidP="00EF5925">
      <w:pPr>
        <w:rPr>
          <w:highlight w:val="white"/>
        </w:rPr>
      </w:pPr>
      <w:r w:rsidRPr="00903DBA">
        <w:rPr>
          <w:highlight w:val="white"/>
        </w:rPr>
        <w:t>In case of a</w:t>
      </w:r>
      <w:r w:rsidR="00B5654E">
        <w:rPr>
          <w:highlight w:val="white"/>
        </w:rPr>
        <w:t>n</w:t>
      </w:r>
      <w:r w:rsidRPr="00903DBA">
        <w:rPr>
          <w:highlight w:val="white"/>
        </w:rPr>
        <w:t xml:space="preserve"> </w:t>
      </w:r>
      <w:r w:rsidR="0089597B">
        <w:rPr>
          <w:highlight w:val="white"/>
        </w:rPr>
        <w:t xml:space="preserve">extern or </w:t>
      </w:r>
      <w:r w:rsidR="00B5654E">
        <w:rPr>
          <w:highlight w:val="white"/>
        </w:rPr>
        <w:t xml:space="preserve">a </w:t>
      </w:r>
      <w:r w:rsidR="0089597B">
        <w:rPr>
          <w:highlight w:val="white"/>
        </w:rPr>
        <w:t>static</w:t>
      </w:r>
      <w:r w:rsidR="00476671">
        <w:rPr>
          <w:highlight w:val="white"/>
        </w:rPr>
        <w:t xml:space="preserve"> array and an integer value</w:t>
      </w:r>
      <w:r w:rsidR="00D65D6A">
        <w:rPr>
          <w:highlight w:val="white"/>
        </w:rPr>
        <w:t xml:space="preserve"> on either side</w:t>
      </w:r>
      <w:r w:rsidRPr="00903DBA">
        <w:rPr>
          <w:highlight w:val="white"/>
        </w:rPr>
        <w:t xml:space="preserve">, we </w:t>
      </w:r>
      <w:r w:rsidR="00476671">
        <w:rPr>
          <w:highlight w:val="white"/>
        </w:rPr>
        <w:t xml:space="preserve">also call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w:t>
      </w:r>
    </w:p>
    <w:p w14:paraId="7AD2B8E4" w14:textId="5D884F41" w:rsidR="00CF6059" w:rsidRDefault="00CF6059" w:rsidP="00CF6059">
      <w:pPr>
        <w:pStyle w:val="Code"/>
        <w:rPr>
          <w:highlight w:val="white"/>
        </w:rPr>
      </w:pPr>
      <w:r w:rsidRPr="00CF6059">
        <w:rPr>
          <w:highlight w:val="white"/>
        </w:rPr>
        <w:t xml:space="preserve">          else if (leftSymbol.IsExternOrStaticArray() &amp;&amp;</w:t>
      </w:r>
      <w:r w:rsidR="0051448A">
        <w:rPr>
          <w:highlight w:val="white"/>
        </w:rPr>
        <w:t xml:space="preserve"> // a + 2</w:t>
      </w:r>
    </w:p>
    <w:p w14:paraId="40B8094F" w14:textId="26EE9F04" w:rsidR="00CF6059" w:rsidRPr="00CF6059" w:rsidRDefault="00CF6059" w:rsidP="00CF6059">
      <w:pPr>
        <w:pStyle w:val="Code"/>
        <w:rPr>
          <w:highlight w:val="white"/>
        </w:rPr>
      </w:pPr>
      <w:r>
        <w:rPr>
          <w:highlight w:val="white"/>
        </w:rPr>
        <w:t xml:space="preserve">                  </w:t>
      </w:r>
      <w:r w:rsidRPr="00CF6059">
        <w:rPr>
          <w:highlight w:val="white"/>
        </w:rPr>
        <w:t xml:space="preserve"> (rightValue is BigInteger)) {</w:t>
      </w:r>
    </w:p>
    <w:p w14:paraId="6F49FB15" w14:textId="77777777" w:rsidR="00CF6059" w:rsidRPr="00CF6059" w:rsidRDefault="00CF6059" w:rsidP="00CF6059">
      <w:pPr>
        <w:pStyle w:val="Code"/>
        <w:rPr>
          <w:highlight w:val="white"/>
        </w:rPr>
      </w:pPr>
      <w:r w:rsidRPr="00CF6059">
        <w:rPr>
          <w:highlight w:val="white"/>
        </w:rPr>
        <w:t xml:space="preserve">            return GenerateAddition(leftSymbol, (BigInteger)rightValue);</w:t>
      </w:r>
    </w:p>
    <w:p w14:paraId="0432373D" w14:textId="77777777" w:rsidR="00CF6059" w:rsidRPr="00CF6059" w:rsidRDefault="00CF6059" w:rsidP="00CF6059">
      <w:pPr>
        <w:pStyle w:val="Code"/>
        <w:rPr>
          <w:highlight w:val="white"/>
        </w:rPr>
      </w:pPr>
      <w:r w:rsidRPr="00CF6059">
        <w:rPr>
          <w:highlight w:val="white"/>
        </w:rPr>
        <w:t xml:space="preserve">          }</w:t>
      </w:r>
    </w:p>
    <w:p w14:paraId="6A95949F" w14:textId="7B568139" w:rsidR="00CF6059" w:rsidRDefault="00CF6059" w:rsidP="00CF6059">
      <w:pPr>
        <w:pStyle w:val="Code"/>
        <w:rPr>
          <w:highlight w:val="white"/>
        </w:rPr>
      </w:pPr>
      <w:r w:rsidRPr="00CF6059">
        <w:rPr>
          <w:highlight w:val="white"/>
        </w:rPr>
        <w:t xml:space="preserve">          else if ((leftValue is BigInteger) &amp;&amp;</w:t>
      </w:r>
      <w:r w:rsidR="0051448A">
        <w:rPr>
          <w:highlight w:val="white"/>
        </w:rPr>
        <w:t xml:space="preserve"> // 2 + a</w:t>
      </w:r>
    </w:p>
    <w:p w14:paraId="157DD423" w14:textId="29D68D11" w:rsidR="00CF6059" w:rsidRPr="00CF6059" w:rsidRDefault="00CF6059" w:rsidP="00CF6059">
      <w:pPr>
        <w:pStyle w:val="Code"/>
        <w:rPr>
          <w:highlight w:val="white"/>
        </w:rPr>
      </w:pPr>
      <w:r>
        <w:rPr>
          <w:highlight w:val="white"/>
        </w:rPr>
        <w:t xml:space="preserve">                  </w:t>
      </w:r>
      <w:r w:rsidRPr="00CF6059">
        <w:rPr>
          <w:highlight w:val="white"/>
        </w:rPr>
        <w:t xml:space="preserve"> rightSymbol.IsExternOrStaticArray()) {</w:t>
      </w:r>
    </w:p>
    <w:p w14:paraId="1740064E" w14:textId="77777777" w:rsidR="00CF6059" w:rsidRPr="00CF6059" w:rsidRDefault="00CF6059" w:rsidP="00CF6059">
      <w:pPr>
        <w:pStyle w:val="Code"/>
        <w:rPr>
          <w:highlight w:val="white"/>
        </w:rPr>
      </w:pPr>
      <w:r w:rsidRPr="00CF6059">
        <w:rPr>
          <w:highlight w:val="white"/>
        </w:rPr>
        <w:t xml:space="preserve">            return GenerateAddition(rightSymbol, (BigInteger) leftValue);</w:t>
      </w:r>
    </w:p>
    <w:p w14:paraId="0E3E8BAC" w14:textId="77777777" w:rsidR="00CF6059" w:rsidRPr="00CF6059" w:rsidRDefault="00CF6059" w:rsidP="00CF6059">
      <w:pPr>
        <w:pStyle w:val="Code"/>
        <w:rPr>
          <w:highlight w:val="white"/>
        </w:rPr>
      </w:pPr>
      <w:r w:rsidRPr="00CF6059">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5059C865" w:rsidR="00F02135" w:rsidRPr="00903DBA" w:rsidRDefault="00F02135" w:rsidP="00F02135">
      <w:pPr>
        <w:rPr>
          <w:highlight w:val="white"/>
        </w:rPr>
      </w:pPr>
      <w:r w:rsidRPr="00903DBA">
        <w:rPr>
          <w:highlight w:val="white"/>
        </w:rPr>
        <w:lastRenderedPageBreak/>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or </w:t>
      </w:r>
      <w:r w:rsidR="00425F96">
        <w:rPr>
          <w:highlight w:val="white"/>
        </w:rPr>
        <w:t xml:space="preserve">a </w:t>
      </w:r>
      <w:r w:rsidR="0089597B">
        <w:rPr>
          <w:highlight w:val="white"/>
        </w:rPr>
        <w:t>extern or static</w:t>
      </w:r>
      <w:r w:rsidR="00860C9B" w:rsidRPr="00903DBA">
        <w:rPr>
          <w:highlight w:val="white"/>
        </w:rPr>
        <w:t xml:space="preserve"> array, and the right operand must be </w:t>
      </w:r>
      <w:r w:rsidRPr="00903DBA">
        <w:rPr>
          <w:highlight w:val="white"/>
        </w:rPr>
        <w:t xml:space="preserve">a constant integer value. For instance, </w:t>
      </w:r>
      <w:r w:rsidR="00D4318D">
        <w:rPr>
          <w:rStyle w:val="KeyWord0"/>
          <w:highlight w:val="white"/>
        </w:rPr>
        <w:t>&lt;k&gt;</w:t>
      </w:r>
      <w:r w:rsidR="00D4318D" w:rsidRPr="00903DBA">
        <w:rPr>
          <w:rStyle w:val="KeyWord0"/>
          <w:highlight w:val="white"/>
        </w:rPr>
        <w:t>&amp;i</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w:t>
      </w:r>
      <w:r w:rsidR="00C61C69">
        <w:rPr>
          <w:highlight w:val="white"/>
        </w:rPr>
        <w:t xml:space="preserve"> </w:t>
      </w:r>
      <w:r w:rsidR="00096B0F">
        <w:rPr>
          <w:highlight w:val="white"/>
        </w:rPr>
        <w:t>Unlik</w:t>
      </w:r>
      <w:r w:rsidR="00F955DC">
        <w:rPr>
          <w:highlight w:val="white"/>
        </w:rPr>
        <w:t>e</w:t>
      </w:r>
      <w:r w:rsidR="00096B0F">
        <w:rPr>
          <w:highlight w:val="white"/>
        </w:rPr>
        <w:t xml:space="preserve"> the addition case above, </w:t>
      </w:r>
      <w:r w:rsidR="00833A0F">
        <w:rPr>
          <w:highlight w:val="white"/>
        </w:rPr>
        <w:t>w</w:t>
      </w:r>
      <w:r w:rsidR="00C61C69">
        <w:rPr>
          <w:highlight w:val="white"/>
        </w:rPr>
        <w:t>e cannot swap the operands,</w:t>
      </w:r>
      <w:r w:rsidR="00833A0F">
        <w:rPr>
          <w:highlight w:val="white"/>
        </w:rPr>
        <w:t xml:space="preserve"> the</w:t>
      </w:r>
      <w:r w:rsidR="00C61C69">
        <w:rPr>
          <w:highlight w:val="white"/>
        </w:rPr>
        <w:t xml:space="preserve"> </w:t>
      </w:r>
      <w:r w:rsidR="00D4318D">
        <w:rPr>
          <w:rStyle w:val="KeyWord0"/>
          <w:highlight w:val="white"/>
        </w:rPr>
        <w:t>&lt;k&gt;2 - &amp;i&lt;/k&gt;</w:t>
      </w:r>
      <w:r w:rsidR="00C61C69" w:rsidRPr="00903DBA">
        <w:rPr>
          <w:highlight w:val="white"/>
        </w:rPr>
        <w:t xml:space="preserve"> </w:t>
      </w:r>
      <w:r w:rsidR="00C61C69">
        <w:rPr>
          <w:highlight w:val="white"/>
        </w:rPr>
        <w:t>and</w:t>
      </w:r>
      <w:r w:rsidR="00C61C69" w:rsidRPr="00903DBA">
        <w:rPr>
          <w:highlight w:val="white"/>
        </w:rPr>
        <w:t xml:space="preserve"> </w:t>
      </w:r>
      <w:r w:rsidR="00D4318D">
        <w:rPr>
          <w:rStyle w:val="KeyWord0"/>
          <w:highlight w:val="white"/>
        </w:rPr>
        <w:t xml:space="preserve">&lt;k&gt;2 </w:t>
      </w:r>
      <w:r w:rsidR="00D4318D" w:rsidRPr="00903DBA">
        <w:rPr>
          <w:rStyle w:val="KeyWord0"/>
          <w:highlight w:val="white"/>
        </w:rPr>
        <w:t>-</w:t>
      </w:r>
      <w:r w:rsidR="00D4318D">
        <w:rPr>
          <w:rStyle w:val="KeyWord0"/>
          <w:highlight w:val="white"/>
        </w:rPr>
        <w:t xml:space="preserve"> a&lt;/k&gt;</w:t>
      </w:r>
      <w:r w:rsidR="00C61C69">
        <w:rPr>
          <w:highlight w:val="white"/>
        </w:rPr>
        <w:t xml:space="preserve"> cases are not allowed.</w:t>
      </w:r>
    </w:p>
    <w:p w14:paraId="463258FC" w14:textId="77777777" w:rsidR="00450353" w:rsidRPr="00450353" w:rsidRDefault="00450353" w:rsidP="00450353">
      <w:pPr>
        <w:pStyle w:val="Code"/>
        <w:rPr>
          <w:highlight w:val="white"/>
        </w:rPr>
      </w:pPr>
      <w:r w:rsidRPr="00450353">
        <w:rPr>
          <w:highlight w:val="white"/>
        </w:rPr>
        <w:t xml:space="preserve">        case MiddleOperator.Subtract:</w:t>
      </w:r>
    </w:p>
    <w:p w14:paraId="242E33C3" w14:textId="0CDB89B6" w:rsidR="00613BC6" w:rsidRDefault="00450353" w:rsidP="00450353">
      <w:pPr>
        <w:pStyle w:val="Code"/>
        <w:rPr>
          <w:highlight w:val="white"/>
        </w:rPr>
      </w:pPr>
      <w:r w:rsidRPr="00450353">
        <w:rPr>
          <w:highlight w:val="white"/>
        </w:rPr>
        <w:t xml:space="preserve">          if ((leftValue is StaticAddress) &amp;&amp;</w:t>
      </w:r>
      <w:r w:rsidR="00613BC6">
        <w:rPr>
          <w:highlight w:val="white"/>
        </w:rPr>
        <w:t xml:space="preserve"> // &amp;i - 2</w:t>
      </w:r>
    </w:p>
    <w:p w14:paraId="148CA81F" w14:textId="7594B4B9" w:rsidR="00450353" w:rsidRPr="00450353" w:rsidRDefault="00613BC6" w:rsidP="00450353">
      <w:pPr>
        <w:pStyle w:val="Code"/>
        <w:rPr>
          <w:highlight w:val="white"/>
        </w:rPr>
      </w:pPr>
      <w:r>
        <w:rPr>
          <w:highlight w:val="white"/>
        </w:rPr>
        <w:t xml:space="preserve">             </w:t>
      </w:r>
      <w:r w:rsidR="00450353" w:rsidRPr="00450353">
        <w:rPr>
          <w:highlight w:val="white"/>
        </w:rPr>
        <w:t xml:space="preserve"> (rightValue is BigInteger)) {</w:t>
      </w:r>
    </w:p>
    <w:p w14:paraId="731A684D"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57205745" w14:textId="77777777" w:rsidR="00450353" w:rsidRPr="00450353" w:rsidRDefault="00450353" w:rsidP="00450353">
      <w:pPr>
        <w:pStyle w:val="Code"/>
        <w:rPr>
          <w:highlight w:val="white"/>
        </w:rPr>
      </w:pPr>
      <w:r w:rsidRPr="00450353">
        <w:rPr>
          <w:highlight w:val="white"/>
        </w:rPr>
        <w:t xml:space="preserve">          }</w:t>
      </w:r>
    </w:p>
    <w:p w14:paraId="0F28D51D" w14:textId="536B4119" w:rsidR="00073884" w:rsidRDefault="00450353" w:rsidP="00450353">
      <w:pPr>
        <w:pStyle w:val="Code"/>
        <w:rPr>
          <w:highlight w:val="white"/>
        </w:rPr>
      </w:pPr>
      <w:r w:rsidRPr="00450353">
        <w:rPr>
          <w:highlight w:val="white"/>
        </w:rPr>
        <w:t xml:space="preserve">          </w:t>
      </w:r>
      <w:r w:rsidR="00FB344B">
        <w:rPr>
          <w:highlight w:val="white"/>
        </w:rPr>
        <w:t>e</w:t>
      </w:r>
      <w:r w:rsidR="00073884">
        <w:rPr>
          <w:highlight w:val="white"/>
        </w:rPr>
        <w:t xml:space="preserve">lse </w:t>
      </w:r>
      <w:r w:rsidRPr="00450353">
        <w:rPr>
          <w:highlight w:val="white"/>
        </w:rPr>
        <w:t>if (leftSymbol.IsExternOrStaticArray()</w:t>
      </w:r>
      <w:r w:rsidR="00073884">
        <w:rPr>
          <w:highlight w:val="white"/>
        </w:rPr>
        <w:t xml:space="preserve"> </w:t>
      </w:r>
      <w:r w:rsidRPr="00450353">
        <w:rPr>
          <w:highlight w:val="white"/>
        </w:rPr>
        <w:t>&amp;&amp;</w:t>
      </w:r>
      <w:r w:rsidR="00613BC6">
        <w:rPr>
          <w:highlight w:val="white"/>
        </w:rPr>
        <w:t xml:space="preserve"> // a - 2</w:t>
      </w:r>
    </w:p>
    <w:p w14:paraId="0EC0D14E" w14:textId="2086CB4B" w:rsidR="00450353" w:rsidRPr="00450353" w:rsidRDefault="00073884" w:rsidP="00450353">
      <w:pPr>
        <w:pStyle w:val="Code"/>
        <w:rPr>
          <w:highlight w:val="white"/>
        </w:rPr>
      </w:pPr>
      <w:r>
        <w:rPr>
          <w:highlight w:val="white"/>
        </w:rPr>
        <w:t xml:space="preserve">                   </w:t>
      </w:r>
      <w:r w:rsidR="00450353" w:rsidRPr="00450353">
        <w:rPr>
          <w:highlight w:val="white"/>
        </w:rPr>
        <w:t>(rightValue is BigInteger))</w:t>
      </w:r>
      <w:r>
        <w:rPr>
          <w:highlight w:val="white"/>
        </w:rPr>
        <w:t xml:space="preserve"> </w:t>
      </w:r>
      <w:r w:rsidR="00450353" w:rsidRPr="00450353">
        <w:rPr>
          <w:highlight w:val="white"/>
        </w:rPr>
        <w:t>{</w:t>
      </w:r>
    </w:p>
    <w:p w14:paraId="162A4BA5" w14:textId="77777777" w:rsidR="00450353" w:rsidRPr="00450353" w:rsidRDefault="00450353" w:rsidP="00450353">
      <w:pPr>
        <w:pStyle w:val="Code"/>
        <w:rPr>
          <w:highlight w:val="white"/>
        </w:rPr>
      </w:pPr>
      <w:r w:rsidRPr="00450353">
        <w:rPr>
          <w:highlight w:val="white"/>
        </w:rPr>
        <w:t xml:space="preserve">            return GenerateAddition(leftSymbol, -((BigInteger) rightValue));</w:t>
      </w:r>
    </w:p>
    <w:p w14:paraId="6FA4B628" w14:textId="77777777" w:rsidR="00450353" w:rsidRPr="00450353" w:rsidRDefault="00450353" w:rsidP="00450353">
      <w:pPr>
        <w:pStyle w:val="Code"/>
        <w:rPr>
          <w:highlight w:val="white"/>
        </w:rPr>
      </w:pPr>
      <w:r w:rsidRPr="00450353">
        <w:rPr>
          <w:highlight w:val="white"/>
        </w:rPr>
        <w:t xml:space="preserve">          }</w:t>
      </w:r>
    </w:p>
    <w:p w14:paraId="1CED05BC" w14:textId="77777777" w:rsidR="00450353" w:rsidRPr="00450353" w:rsidRDefault="00450353" w:rsidP="00450353">
      <w:pPr>
        <w:pStyle w:val="Code"/>
        <w:rPr>
          <w:highlight w:val="white"/>
        </w:rPr>
      </w:pPr>
      <w:r w:rsidRPr="00450353">
        <w:rPr>
          <w:highlight w:val="white"/>
        </w:rPr>
        <w:t xml:space="preserve">          break;</w:t>
      </w:r>
    </w:p>
    <w:p w14:paraId="59E8F75B" w14:textId="4A169B67" w:rsidR="00C8332E" w:rsidRDefault="00E96792" w:rsidP="000F667E">
      <w:pPr>
        <w:rPr>
          <w:highlight w:val="white"/>
        </w:rPr>
      </w:pPr>
      <w:r w:rsidRPr="00903DBA">
        <w:rPr>
          <w:highlight w:val="white"/>
        </w:rPr>
        <w:t xml:space="preserve">In the index case, </w:t>
      </w:r>
      <w:r w:rsidR="00784585" w:rsidRPr="00903DBA">
        <w:rPr>
          <w:highlight w:val="white"/>
        </w:rPr>
        <w:t>the operands must be a</w:t>
      </w:r>
      <w:r w:rsidR="002C40F0" w:rsidRPr="002C40F0">
        <w:rPr>
          <w:highlight w:val="white"/>
        </w:rPr>
        <w:t xml:space="preserve"> </w:t>
      </w:r>
      <w:r w:rsidR="002C40F0" w:rsidRPr="00903DBA">
        <w:rPr>
          <w:highlight w:val="white"/>
        </w:rPr>
        <w:t xml:space="preserve">static address </w:t>
      </w:r>
      <w:r w:rsidR="002C40F0">
        <w:rPr>
          <w:highlight w:val="white"/>
        </w:rPr>
        <w:t xml:space="preserve">or a </w:t>
      </w:r>
      <w:r w:rsidR="0089597B">
        <w:rPr>
          <w:highlight w:val="white"/>
        </w:rPr>
        <w:t>extern or static</w:t>
      </w:r>
      <w:r w:rsidR="00784585" w:rsidRPr="00903DBA">
        <w:rPr>
          <w:highlight w:val="white"/>
        </w:rPr>
        <w:t xml:space="preserve"> array</w:t>
      </w:r>
      <w:r w:rsidR="00F57CB4" w:rsidRPr="00903DBA">
        <w:rPr>
          <w:highlight w:val="white"/>
        </w:rPr>
        <w:t xml:space="preserve">, </w:t>
      </w:r>
      <w:r w:rsidR="00784585" w:rsidRPr="00903DBA">
        <w:rPr>
          <w:highlight w:val="white"/>
        </w:rPr>
        <w:t>and a constant integer value</w:t>
      </w:r>
      <w:r w:rsidR="007F2C92">
        <w:rPr>
          <w:highlight w:val="white"/>
        </w:rPr>
        <w:t>, on either side</w:t>
      </w:r>
      <w:r w:rsidR="00784585" w:rsidRPr="00903DBA">
        <w:rPr>
          <w:highlight w:val="white"/>
        </w:rPr>
        <w:t>.</w:t>
      </w:r>
      <w:r w:rsidR="005B634F" w:rsidRPr="00903DBA">
        <w:rPr>
          <w:highlight w:val="white"/>
        </w:rPr>
        <w:t xml:space="preserve"> </w:t>
      </w:r>
      <w:r w:rsidR="007F2C92">
        <w:rPr>
          <w:highlight w:val="white"/>
        </w:rPr>
        <w:t xml:space="preserve">For instance, </w:t>
      </w:r>
      <w:r w:rsidR="00D4318D">
        <w:rPr>
          <w:rStyle w:val="KeyWord0"/>
          <w:highlight w:val="white"/>
        </w:rPr>
        <w:t>&lt;k&gt;</w:t>
      </w:r>
      <w:r w:rsidR="00D4318D" w:rsidRPr="002F7B43">
        <w:rPr>
          <w:rStyle w:val="KeyWord0"/>
          <w:highlight w:val="white"/>
        </w:rPr>
        <w:t>&amp;i[2]</w:t>
      </w:r>
      <w:r w:rsidR="00D4318D">
        <w:rPr>
          <w:rStyle w:val="KeyWord0"/>
          <w:highlight w:val="white"/>
        </w:rPr>
        <w:t>&lt;/k&gt;</w:t>
      </w:r>
      <w:r w:rsidR="00436D2B">
        <w:rPr>
          <w:highlight w:val="white"/>
        </w:rPr>
        <w:t xml:space="preserve"> and </w:t>
      </w:r>
      <w:r w:rsidR="00D4318D">
        <w:rPr>
          <w:rStyle w:val="KeyWord0"/>
          <w:highlight w:val="white"/>
        </w:rPr>
        <w:t>&lt;k&gt;</w:t>
      </w:r>
      <w:r w:rsidR="00D4318D" w:rsidRPr="007F2C92">
        <w:rPr>
          <w:rStyle w:val="KeyWord0"/>
          <w:highlight w:val="white"/>
        </w:rPr>
        <w:t>a[2]</w:t>
      </w:r>
      <w:r w:rsidR="00D4318D">
        <w:rPr>
          <w:rStyle w:val="KeyWord0"/>
          <w:highlight w:val="white"/>
        </w:rPr>
        <w:t>&lt;/k&gt;</w:t>
      </w:r>
      <w:r w:rsidR="007F2C92">
        <w:rPr>
          <w:highlight w:val="white"/>
        </w:rPr>
        <w:t xml:space="preserve"> </w:t>
      </w:r>
      <w:r w:rsidR="00436D2B">
        <w:rPr>
          <w:highlight w:val="white"/>
        </w:rPr>
        <w:t xml:space="preserve">as well as </w:t>
      </w:r>
      <w:r w:rsidR="00D4318D">
        <w:rPr>
          <w:rStyle w:val="KeyWord0"/>
          <w:highlight w:val="white"/>
        </w:rPr>
        <w:t>&lt;k&gt;</w:t>
      </w:r>
      <w:r w:rsidR="00D4318D" w:rsidRPr="002F7B43">
        <w:rPr>
          <w:rStyle w:val="KeyWord0"/>
          <w:highlight w:val="white"/>
        </w:rPr>
        <w:t>2[&amp;i]</w:t>
      </w:r>
      <w:r w:rsidR="00D4318D">
        <w:rPr>
          <w:rStyle w:val="KeyWord0"/>
          <w:highlight w:val="white"/>
        </w:rPr>
        <w:t>&lt;/k&gt;</w:t>
      </w:r>
      <w:r w:rsidR="002F7B43">
        <w:rPr>
          <w:highlight w:val="white"/>
        </w:rPr>
        <w:t xml:space="preserve"> are </w:t>
      </w:r>
      <w:r w:rsidR="00D4318D">
        <w:rPr>
          <w:rStyle w:val="KeyWord0"/>
          <w:highlight w:val="white"/>
        </w:rPr>
        <w:t>&lt;k&gt;</w:t>
      </w:r>
      <w:r w:rsidR="00D4318D" w:rsidRPr="007F2C92">
        <w:rPr>
          <w:rStyle w:val="KeyWord0"/>
          <w:highlight w:val="white"/>
        </w:rPr>
        <w:t>2[a]</w:t>
      </w:r>
      <w:r w:rsidR="00D4318D">
        <w:rPr>
          <w:rStyle w:val="KeyWord0"/>
          <w:highlight w:val="white"/>
        </w:rPr>
        <w:t>&lt;/k&gt;</w:t>
      </w:r>
      <w:r w:rsidR="007F2C92">
        <w:rPr>
          <w:highlight w:val="white"/>
        </w:rPr>
        <w:t xml:space="preserve"> are allowed. </w:t>
      </w:r>
      <w:r w:rsidR="005B634F" w:rsidRPr="00903DBA">
        <w:rPr>
          <w:highlight w:val="white"/>
        </w:rPr>
        <w:t xml:space="preserve">We call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002B397C" w:rsidRPr="00903DBA">
        <w:rPr>
          <w:highlight w:val="white"/>
        </w:rPr>
        <w:t xml:space="preserve"> to generate the static address.</w:t>
      </w:r>
    </w:p>
    <w:p w14:paraId="0809E7A9" w14:textId="77777777" w:rsidR="009745F8" w:rsidRPr="008D47D9" w:rsidRDefault="009745F8" w:rsidP="008D47D9">
      <w:pPr>
        <w:pStyle w:val="Code"/>
        <w:rPr>
          <w:highlight w:val="white"/>
        </w:rPr>
      </w:pPr>
      <w:r w:rsidRPr="008D47D9">
        <w:rPr>
          <w:highlight w:val="white"/>
        </w:rPr>
        <w:t xml:space="preserve">        case MiddleOperator.Index:</w:t>
      </w:r>
    </w:p>
    <w:p w14:paraId="6B1F415E" w14:textId="77777777" w:rsidR="009745F8" w:rsidRPr="008D47D9" w:rsidRDefault="009745F8" w:rsidP="008D47D9">
      <w:pPr>
        <w:pStyle w:val="Code"/>
        <w:rPr>
          <w:highlight w:val="white"/>
        </w:rPr>
      </w:pPr>
      <w:r w:rsidRPr="008D47D9">
        <w:rPr>
          <w:highlight w:val="white"/>
        </w:rPr>
        <w:t xml:space="preserve">          if ((leftValue is StaticAddress)  &amp;&amp; (rightValue is BigInteger)) {</w:t>
      </w:r>
    </w:p>
    <w:p w14:paraId="14B54F60" w14:textId="41868A91" w:rsidR="009745F8" w:rsidRPr="008D47D9" w:rsidRDefault="009745F8" w:rsidP="008D47D9">
      <w:pPr>
        <w:pStyle w:val="Code"/>
        <w:rPr>
          <w:highlight w:val="white"/>
        </w:rPr>
      </w:pPr>
      <w:r w:rsidRPr="008D47D9">
        <w:rPr>
          <w:highlight w:val="white"/>
        </w:rPr>
        <w:t xml:space="preserve">            return GenerateIndex(leftSymbol, (BigInteger) rightValue);</w:t>
      </w:r>
      <w:r w:rsidR="00991CC3" w:rsidRPr="008D47D9">
        <w:rPr>
          <w:highlight w:val="white"/>
        </w:rPr>
        <w:t xml:space="preserve"> // </w:t>
      </w:r>
      <w:r w:rsidR="00D4318D">
        <w:rPr>
          <w:rStyle w:val="KeyWord0"/>
          <w:b w:val="0"/>
          <w:highlight w:val="white"/>
        </w:rPr>
        <w:t>&lt;k&gt;</w:t>
      </w:r>
      <w:r w:rsidR="00D4318D" w:rsidRPr="008D47D9">
        <w:rPr>
          <w:rStyle w:val="KeyWord0"/>
          <w:b w:val="0"/>
          <w:highlight w:val="white"/>
        </w:rPr>
        <w:t>&amp;i[2]</w:t>
      </w:r>
      <w:r w:rsidR="00D4318D">
        <w:rPr>
          <w:rStyle w:val="KeyWord0"/>
          <w:b w:val="0"/>
          <w:highlight w:val="white"/>
        </w:rPr>
        <w:t>&lt;/k&gt;</w:t>
      </w:r>
    </w:p>
    <w:p w14:paraId="0AB2E4EE" w14:textId="77777777" w:rsidR="009745F8" w:rsidRPr="008D47D9" w:rsidRDefault="009745F8" w:rsidP="008D47D9">
      <w:pPr>
        <w:pStyle w:val="Code"/>
        <w:rPr>
          <w:highlight w:val="white"/>
        </w:rPr>
      </w:pPr>
      <w:r w:rsidRPr="008D47D9">
        <w:rPr>
          <w:highlight w:val="white"/>
        </w:rPr>
        <w:t xml:space="preserve">          }</w:t>
      </w:r>
    </w:p>
    <w:p w14:paraId="0C0523C7" w14:textId="291BA63D" w:rsidR="009745F8" w:rsidRPr="008D47D9" w:rsidRDefault="009745F8" w:rsidP="008D47D9">
      <w:pPr>
        <w:pStyle w:val="Code"/>
        <w:rPr>
          <w:highlight w:val="white"/>
        </w:rPr>
      </w:pPr>
      <w:r w:rsidRPr="008D47D9">
        <w:rPr>
          <w:highlight w:val="white"/>
        </w:rPr>
        <w:t xml:space="preserve">          else if ((leftValue is BigInteger) &amp;&amp; (rightValue is StaticAddress)){</w:t>
      </w:r>
    </w:p>
    <w:p w14:paraId="3C3A4E4D" w14:textId="4493F2AB"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2[&amp;i]</w:t>
      </w:r>
      <w:r w:rsidR="00D4318D">
        <w:rPr>
          <w:rStyle w:val="KeyWord0"/>
          <w:b w:val="0"/>
          <w:highlight w:val="white"/>
        </w:rPr>
        <w:t>&lt;/k&gt;</w:t>
      </w:r>
    </w:p>
    <w:p w14:paraId="23DAC4FA" w14:textId="77777777" w:rsidR="009745F8" w:rsidRPr="008D47D9" w:rsidRDefault="009745F8" w:rsidP="008D47D9">
      <w:pPr>
        <w:pStyle w:val="Code"/>
        <w:rPr>
          <w:highlight w:val="white"/>
        </w:rPr>
      </w:pPr>
      <w:r w:rsidRPr="008D47D9">
        <w:rPr>
          <w:highlight w:val="white"/>
        </w:rPr>
        <w:t xml:space="preserve">          }</w:t>
      </w:r>
    </w:p>
    <w:p w14:paraId="40016DAC" w14:textId="77777777" w:rsidR="009745F8" w:rsidRPr="008D47D9" w:rsidRDefault="009745F8" w:rsidP="008D47D9">
      <w:pPr>
        <w:pStyle w:val="Code"/>
        <w:rPr>
          <w:highlight w:val="white"/>
        </w:rPr>
      </w:pPr>
      <w:r w:rsidRPr="008D47D9">
        <w:rPr>
          <w:highlight w:val="white"/>
        </w:rPr>
        <w:t xml:space="preserve">          else if (leftSymbol.IsExternOrStaticArray() &amp;&amp;</w:t>
      </w:r>
    </w:p>
    <w:p w14:paraId="1AC37EF8" w14:textId="7635FC21" w:rsidR="009745F8" w:rsidRPr="008D47D9" w:rsidRDefault="009745F8" w:rsidP="008D47D9">
      <w:pPr>
        <w:pStyle w:val="Code"/>
        <w:rPr>
          <w:highlight w:val="white"/>
        </w:rPr>
      </w:pPr>
      <w:r w:rsidRPr="008D47D9">
        <w:rPr>
          <w:highlight w:val="white"/>
        </w:rPr>
        <w:t xml:space="preserve">                   (rightValue is BigInteger)) {</w:t>
      </w:r>
    </w:p>
    <w:p w14:paraId="58EAA2E5" w14:textId="0AAA203B" w:rsidR="009745F8" w:rsidRPr="008D47D9" w:rsidRDefault="009745F8" w:rsidP="008D47D9">
      <w:pPr>
        <w:pStyle w:val="Code"/>
        <w:rPr>
          <w:highlight w:val="white"/>
        </w:rPr>
      </w:pPr>
      <w:r w:rsidRPr="008D47D9">
        <w:rPr>
          <w:highlight w:val="white"/>
        </w:rPr>
        <w:t xml:space="preserve">            return GenerateIndex(leftSymbol, (BigInteger) rightValue);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a[2]</w:t>
      </w:r>
      <w:r w:rsidR="00D4318D">
        <w:rPr>
          <w:rStyle w:val="KeyWord0"/>
          <w:b w:val="0"/>
          <w:highlight w:val="white"/>
        </w:rPr>
        <w:t>&lt;/k&gt;</w:t>
      </w:r>
    </w:p>
    <w:p w14:paraId="3C780AE0" w14:textId="77777777" w:rsidR="009745F8" w:rsidRPr="008D47D9" w:rsidRDefault="009745F8" w:rsidP="008D47D9">
      <w:pPr>
        <w:pStyle w:val="Code"/>
        <w:rPr>
          <w:highlight w:val="white"/>
        </w:rPr>
      </w:pPr>
      <w:r w:rsidRPr="008D47D9">
        <w:rPr>
          <w:highlight w:val="white"/>
        </w:rPr>
        <w:t xml:space="preserve">          }</w:t>
      </w:r>
    </w:p>
    <w:p w14:paraId="2CB40FD9" w14:textId="77777777" w:rsidR="009745F8" w:rsidRPr="008D47D9" w:rsidRDefault="009745F8" w:rsidP="008D47D9">
      <w:pPr>
        <w:pStyle w:val="Code"/>
        <w:rPr>
          <w:highlight w:val="white"/>
        </w:rPr>
      </w:pPr>
      <w:r w:rsidRPr="008D47D9">
        <w:rPr>
          <w:highlight w:val="white"/>
        </w:rPr>
        <w:t xml:space="preserve">          else if ((leftValue is BigInteger) &amp;&amp;</w:t>
      </w:r>
    </w:p>
    <w:p w14:paraId="64460B7D" w14:textId="7839A8CB" w:rsidR="009745F8" w:rsidRPr="008D47D9" w:rsidRDefault="009745F8" w:rsidP="008D47D9">
      <w:pPr>
        <w:pStyle w:val="Code"/>
        <w:rPr>
          <w:highlight w:val="white"/>
        </w:rPr>
      </w:pPr>
      <w:r w:rsidRPr="008D47D9">
        <w:rPr>
          <w:highlight w:val="white"/>
        </w:rPr>
        <w:t xml:space="preserve">                   rightSymbol.IsExternOrStaticArray()) {</w:t>
      </w:r>
    </w:p>
    <w:p w14:paraId="6E33ABA0" w14:textId="261A02C0" w:rsidR="009745F8" w:rsidRPr="008D47D9" w:rsidRDefault="009745F8" w:rsidP="008D47D9">
      <w:pPr>
        <w:pStyle w:val="Code"/>
        <w:rPr>
          <w:highlight w:val="white"/>
        </w:rPr>
      </w:pPr>
      <w:r w:rsidRPr="008D47D9">
        <w:rPr>
          <w:highlight w:val="white"/>
        </w:rPr>
        <w:t xml:space="preserve">            return GenerateIndex(rightSymbol, (BigInteger) leftValue);</w:t>
      </w:r>
      <w:r w:rsidR="008D47D9" w:rsidRPr="008D47D9">
        <w:rPr>
          <w:highlight w:val="white"/>
        </w:rPr>
        <w:t xml:space="preserve"> // </w:t>
      </w:r>
      <w:r w:rsidR="00D4318D">
        <w:rPr>
          <w:rStyle w:val="KeyWord0"/>
          <w:b w:val="0"/>
          <w:highlight w:val="white"/>
        </w:rPr>
        <w:t>&lt;k&gt;</w:t>
      </w:r>
      <w:r w:rsidR="00D4318D" w:rsidRPr="008D47D9">
        <w:rPr>
          <w:rStyle w:val="KeyWord0"/>
          <w:b w:val="0"/>
          <w:highlight w:val="white"/>
        </w:rPr>
        <w:t>2[a]</w:t>
      </w:r>
      <w:r w:rsidR="00D4318D">
        <w:rPr>
          <w:rStyle w:val="KeyWord0"/>
          <w:b w:val="0"/>
          <w:highlight w:val="white"/>
        </w:rPr>
        <w:t>&lt;/k&gt;</w:t>
      </w:r>
    </w:p>
    <w:p w14:paraId="4F4C0492" w14:textId="77777777" w:rsidR="009745F8" w:rsidRPr="008D47D9" w:rsidRDefault="009745F8" w:rsidP="008D47D9">
      <w:pPr>
        <w:pStyle w:val="Code"/>
        <w:rPr>
          <w:highlight w:val="white"/>
        </w:rPr>
      </w:pPr>
      <w:r w:rsidRPr="008D47D9">
        <w:rPr>
          <w:highlight w:val="white"/>
        </w:rPr>
        <w:t xml:space="preserve">          }</w:t>
      </w:r>
    </w:p>
    <w:p w14:paraId="32584129" w14:textId="77777777" w:rsidR="009745F8" w:rsidRPr="008D47D9" w:rsidRDefault="009745F8" w:rsidP="008D47D9">
      <w:pPr>
        <w:pStyle w:val="Code"/>
        <w:rPr>
          <w:highlight w:val="white"/>
        </w:rPr>
      </w:pPr>
      <w:r w:rsidRPr="008D47D9">
        <w:rPr>
          <w:highlight w:val="white"/>
        </w:rPr>
        <w:t xml:space="preserve">          break;</w:t>
      </w:r>
    </w:p>
    <w:p w14:paraId="2B1889C0" w14:textId="3F357BE5"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r w:rsidR="008B0507">
        <w:rPr>
          <w:highlight w:val="white"/>
        </w:rPr>
        <w:t xml:space="preserve"> For instance, </w:t>
      </w:r>
      <w:r w:rsidR="00D4318D">
        <w:rPr>
          <w:rStyle w:val="KeyWord0"/>
          <w:highlight w:val="white"/>
        </w:rPr>
        <w:t>&lt;k&gt;</w:t>
      </w:r>
      <w:r w:rsidR="00D4318D" w:rsidRPr="008B0507">
        <w:rPr>
          <w:rStyle w:val="KeyWord0"/>
          <w:highlight w:val="white"/>
        </w:rPr>
        <w:t>s.i</w:t>
      </w:r>
      <w:r w:rsidR="00D4318D">
        <w:rPr>
          <w:rStyle w:val="KeyWord0"/>
          <w:highlight w:val="white"/>
        </w:rPr>
        <w:t>&lt;/k&gt;</w:t>
      </w:r>
      <w:r w:rsidR="008B0507">
        <w:rPr>
          <w:highlight w:val="white"/>
        </w:rPr>
        <w:t xml:space="preserve"> where </w:t>
      </w:r>
      <w:r w:rsidR="00D4318D">
        <w:rPr>
          <w:rStyle w:val="KeyWord0"/>
          <w:highlight w:val="white"/>
        </w:rPr>
        <w:t>&lt;k&gt;</w:t>
      </w:r>
      <w:r w:rsidR="00D4318D" w:rsidRPr="008B0507">
        <w:rPr>
          <w:rStyle w:val="KeyWord0"/>
          <w:highlight w:val="white"/>
        </w:rPr>
        <w:t>s</w:t>
      </w:r>
      <w:r w:rsidR="00D4318D">
        <w:rPr>
          <w:rStyle w:val="KeyWord0"/>
          <w:highlight w:val="white"/>
        </w:rPr>
        <w:t>&lt;/k&gt;</w:t>
      </w:r>
      <w:r w:rsidR="008B0507">
        <w:rPr>
          <w:highlight w:val="white"/>
        </w:rPr>
        <w:t xml:space="preserve"> is a</w:t>
      </w:r>
      <w:r w:rsidR="00F955DC">
        <w:rPr>
          <w:highlight w:val="white"/>
        </w:rPr>
        <w:t>n</w:t>
      </w:r>
      <w:r w:rsidR="008B0507">
        <w:rPr>
          <w:highlight w:val="white"/>
        </w:rPr>
        <w:t xml:space="preserve"> </w:t>
      </w:r>
      <w:r w:rsidR="0089597B">
        <w:rPr>
          <w:highlight w:val="white"/>
        </w:rPr>
        <w:t>extern or static</w:t>
      </w:r>
      <w:r w:rsidR="008B0507">
        <w:rPr>
          <w:highlight w:val="white"/>
        </w:rPr>
        <w:t xml:space="preserve"> struct and </w:t>
      </w:r>
      <w:r w:rsidR="00D4318D">
        <w:rPr>
          <w:rStyle w:val="KeyWord0"/>
          <w:highlight w:val="white"/>
        </w:rPr>
        <w:t>&lt;k&gt;</w:t>
      </w:r>
      <w:r w:rsidR="00D4318D" w:rsidRPr="008B0507">
        <w:rPr>
          <w:rStyle w:val="KeyWord0"/>
          <w:highlight w:val="white"/>
        </w:rPr>
        <w:t>i</w:t>
      </w:r>
      <w:r w:rsidR="00D4318D">
        <w:rPr>
          <w:rStyle w:val="KeyWord0"/>
          <w:highlight w:val="white"/>
        </w:rPr>
        <w:t>&lt;/k&gt;</w:t>
      </w:r>
      <w:r w:rsidR="008B0507">
        <w:rPr>
          <w:highlight w:val="white"/>
        </w:rPr>
        <w:t xml:space="preserve"> is one of its members.</w:t>
      </w:r>
      <w:r w:rsidR="00096B0F">
        <w:rPr>
          <w:highlight w:val="white"/>
        </w:rPr>
        <w:t xml:space="preserve"> Note that the resulting value is an object of the </w:t>
      </w:r>
      <w:r w:rsidR="00D4318D">
        <w:rPr>
          <w:rStyle w:val="KeyWord0"/>
          <w:highlight w:val="white"/>
        </w:rPr>
        <w:t>&lt;k&gt;</w:t>
      </w:r>
      <w:r w:rsidR="00D4318D" w:rsidRPr="00096B0F">
        <w:rPr>
          <w:rStyle w:val="KeyWord0"/>
          <w:highlight w:val="white"/>
        </w:rPr>
        <w:t>StaticValue</w:t>
      </w:r>
      <w:r w:rsidR="00D4318D">
        <w:rPr>
          <w:rStyle w:val="KeyWord0"/>
          <w:highlight w:val="white"/>
        </w:rPr>
        <w:t>&lt;/k&gt;</w:t>
      </w:r>
      <w:r w:rsidR="00096B0F">
        <w:rPr>
          <w:highlight w:val="white"/>
        </w:rPr>
        <w:t xml:space="preserve"> class rather than the </w:t>
      </w:r>
      <w:r w:rsidR="00D4318D">
        <w:rPr>
          <w:rStyle w:val="KeyWord0"/>
          <w:highlight w:val="white"/>
        </w:rPr>
        <w:t>&lt;k&gt;</w:t>
      </w:r>
      <w:r w:rsidR="00D4318D" w:rsidRPr="00096B0F">
        <w:rPr>
          <w:rStyle w:val="KeyWord0"/>
          <w:highlight w:val="white"/>
        </w:rPr>
        <w:t>StaticAddress</w:t>
      </w:r>
      <w:r w:rsidR="00D4318D">
        <w:rPr>
          <w:rStyle w:val="KeyWord0"/>
          <w:highlight w:val="white"/>
        </w:rPr>
        <w:t>&lt;/k&gt;</w:t>
      </w:r>
      <w:r w:rsidR="00096B0F">
        <w:rPr>
          <w:highlight w:val="white"/>
        </w:rPr>
        <w:t xml:space="preserve"> class.</w:t>
      </w:r>
    </w:p>
    <w:p w14:paraId="2E8620B2" w14:textId="77777777" w:rsidR="00A842D8" w:rsidRPr="00A842D8" w:rsidRDefault="00A842D8" w:rsidP="00A842D8">
      <w:pPr>
        <w:pStyle w:val="Code"/>
        <w:rPr>
          <w:highlight w:val="white"/>
        </w:rPr>
      </w:pPr>
      <w:r w:rsidRPr="00A842D8">
        <w:rPr>
          <w:highlight w:val="white"/>
        </w:rPr>
        <w:t xml:space="preserve">        case MiddleOperator.Dot:</w:t>
      </w:r>
    </w:p>
    <w:p w14:paraId="6AA129F3" w14:textId="73DC1C06" w:rsidR="00A842D8" w:rsidRPr="00A842D8" w:rsidRDefault="00A842D8" w:rsidP="00A842D8">
      <w:pPr>
        <w:pStyle w:val="Code"/>
        <w:rPr>
          <w:highlight w:val="white"/>
        </w:rPr>
      </w:pPr>
      <w:r w:rsidRPr="00A842D8">
        <w:rPr>
          <w:highlight w:val="white"/>
        </w:rPr>
        <w:t xml:space="preserve">          if (leftSymbol.IsExternOrStatic()) {</w:t>
      </w:r>
    </w:p>
    <w:p w14:paraId="43D32E96" w14:textId="77777777" w:rsidR="00A842D8" w:rsidRPr="00A842D8" w:rsidRDefault="00A842D8" w:rsidP="00A842D8">
      <w:pPr>
        <w:pStyle w:val="Code"/>
        <w:rPr>
          <w:highlight w:val="white"/>
        </w:rPr>
      </w:pPr>
      <w:r w:rsidRPr="00A842D8">
        <w:rPr>
          <w:highlight w:val="white"/>
        </w:rPr>
        <w:t xml:space="preserve">            object resultValue =</w:t>
      </w:r>
    </w:p>
    <w:p w14:paraId="31712D73" w14:textId="4CC82418" w:rsidR="00A842D8" w:rsidRPr="00A842D8" w:rsidRDefault="00A842D8" w:rsidP="00A842D8">
      <w:pPr>
        <w:pStyle w:val="Code"/>
        <w:rPr>
          <w:highlight w:val="white"/>
        </w:rPr>
      </w:pPr>
      <w:r w:rsidRPr="00A842D8">
        <w:rPr>
          <w:highlight w:val="white"/>
        </w:rPr>
        <w:t xml:space="preserve">              new StaticValue(leftSymbol.UniqueName,</w:t>
      </w:r>
      <w:r>
        <w:rPr>
          <w:highlight w:val="white"/>
        </w:rPr>
        <w:t xml:space="preserve"> </w:t>
      </w:r>
      <w:r w:rsidRPr="00A842D8">
        <w:rPr>
          <w:highlight w:val="white"/>
        </w:rPr>
        <w:t>rightSymbol.Offset);</w:t>
      </w:r>
    </w:p>
    <w:p w14:paraId="5DE957FD" w14:textId="1E23D9FE" w:rsidR="00A842D8" w:rsidRPr="00A842D8" w:rsidRDefault="00A842D8" w:rsidP="00A842D8">
      <w:pPr>
        <w:pStyle w:val="Code"/>
        <w:rPr>
          <w:highlight w:val="white"/>
        </w:rPr>
      </w:pPr>
      <w:r w:rsidRPr="00A842D8">
        <w:rPr>
          <w:highlight w:val="white"/>
        </w:rPr>
        <w:t xml:space="preserve">            Symbol resultSymbol </w:t>
      </w:r>
      <w:r w:rsidR="001F2BD0">
        <w:rPr>
          <w:highlight w:val="white"/>
        </w:rPr>
        <w:t>= new(</w:t>
      </w:r>
      <w:r w:rsidRPr="00A842D8">
        <w:rPr>
          <w:highlight w:val="white"/>
        </w:rPr>
        <w:t>leftType, resultValue);</w:t>
      </w:r>
    </w:p>
    <w:p w14:paraId="5BE15C20" w14:textId="77777777" w:rsidR="00A842D8" w:rsidRPr="00A842D8" w:rsidRDefault="00A842D8" w:rsidP="00A842D8">
      <w:pPr>
        <w:pStyle w:val="Code"/>
        <w:rPr>
          <w:highlight w:val="white"/>
        </w:rPr>
      </w:pPr>
      <w:r w:rsidRPr="00A842D8">
        <w:rPr>
          <w:highlight w:val="white"/>
        </w:rPr>
        <w:t xml:space="preserve">            return (new Expression(resultSymbol, null, null));</w:t>
      </w:r>
    </w:p>
    <w:p w14:paraId="6F9821F2" w14:textId="77777777" w:rsidR="00A842D8" w:rsidRPr="00A842D8" w:rsidRDefault="00A842D8" w:rsidP="00A842D8">
      <w:pPr>
        <w:pStyle w:val="Code"/>
        <w:rPr>
          <w:highlight w:val="white"/>
        </w:rPr>
      </w:pPr>
      <w:r w:rsidRPr="00A842D8">
        <w:rPr>
          <w:highlight w:val="white"/>
        </w:rPr>
        <w:t xml:space="preserve">          }</w:t>
      </w:r>
    </w:p>
    <w:p w14:paraId="3A5B3774" w14:textId="77777777" w:rsidR="00A842D8" w:rsidRPr="00A842D8" w:rsidRDefault="00A842D8" w:rsidP="00A842D8">
      <w:pPr>
        <w:pStyle w:val="Code"/>
        <w:rPr>
          <w:highlight w:val="white"/>
        </w:rPr>
      </w:pPr>
      <w:r w:rsidRPr="00A842D8">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D5134" w:rsidR="00C8332E" w:rsidRPr="00903DBA" w:rsidRDefault="00BA56BE" w:rsidP="00BA56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GenerateAddition</w:t>
      </w:r>
      <w:r w:rsidR="00D4318D">
        <w:rPr>
          <w:rStyle w:val="KeyWord0"/>
          <w:highlight w:val="white"/>
        </w:rPr>
        <w:t>&lt;/k&gt;</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lastRenderedPageBreak/>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847C649" w:rsidR="00F0216C" w:rsidRPr="00903DBA" w:rsidRDefault="00F0216C" w:rsidP="00F0216C">
      <w:pPr>
        <w:pStyle w:val="Code"/>
        <w:rPr>
          <w:highlight w:val="white"/>
        </w:rPr>
      </w:pPr>
      <w:r w:rsidRPr="00903DBA">
        <w:rPr>
          <w:highlight w:val="white"/>
        </w:rPr>
        <w:t xml:space="preserve">      if (symbol.Value is StaticAddress</w:t>
      </w:r>
      <w:r w:rsidR="00333A40">
        <w:rPr>
          <w:highlight w:val="white"/>
        </w:rPr>
        <w:t xml:space="preserve"> </w:t>
      </w:r>
      <w:r w:rsidR="00333A40" w:rsidRPr="00903DBA">
        <w:rPr>
          <w:highlight w:val="white"/>
        </w:rPr>
        <w:t>staticAddress</w:t>
      </w:r>
      <w:r w:rsidRPr="00903DBA">
        <w:rPr>
          <w:highlight w:val="white"/>
        </w:rPr>
        <w:t>) {</w:t>
      </w:r>
    </w:p>
    <w:p w14:paraId="2E8B5FF4" w14:textId="0F202154"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6D6A5D73"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41F6DB8F"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4F0C0A3E" w:rsidR="00F0216C" w:rsidRPr="00903DBA" w:rsidRDefault="000B4C7E" w:rsidP="000B4C7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GenerateIndex</w:t>
      </w:r>
      <w:r w:rsidR="00D4318D">
        <w:rPr>
          <w:rStyle w:val="KeyWord0"/>
          <w:highlight w:val="white"/>
        </w:rPr>
        <w:t>&lt;/k&gt;</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79D295C5"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13A6FA40" w:rsidR="00F0216C" w:rsidRPr="00903DBA" w:rsidRDefault="00F0216C" w:rsidP="00F0216C">
      <w:pPr>
        <w:pStyle w:val="Code"/>
        <w:rPr>
          <w:highlight w:val="white"/>
        </w:rPr>
      </w:pPr>
      <w:r w:rsidRPr="00903DBA">
        <w:rPr>
          <w:highlight w:val="white"/>
        </w:rPr>
        <w:t xml:space="preserve">        resultValue </w:t>
      </w:r>
      <w:r w:rsidR="001F2BD0">
        <w:rPr>
          <w:highlight w:val="white"/>
        </w:rPr>
        <w:t>= new(</w:t>
      </w:r>
      <w:r w:rsidRPr="00903DBA">
        <w:rPr>
          <w:highlight w:val="white"/>
        </w:rPr>
        <w:t>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B1806AE" w:rsidR="00F0216C" w:rsidRPr="00903DBA" w:rsidRDefault="00F0216C" w:rsidP="00F0216C">
      <w:pPr>
        <w:pStyle w:val="Code"/>
        <w:rPr>
          <w:highlight w:val="white"/>
        </w:rPr>
      </w:pPr>
      <w:r w:rsidRPr="00903DBA">
        <w:rPr>
          <w:highlight w:val="white"/>
        </w:rPr>
        <w:t xml:space="preserve">      Symbol resultSymbol </w:t>
      </w:r>
      <w:r w:rsidR="001F2BD0">
        <w:rPr>
          <w:highlight w:val="white"/>
        </w:rPr>
        <w:t>= new(</w:t>
      </w:r>
      <w:r w:rsidRPr="00903DBA">
        <w:rPr>
          <w:highlight w:val="white"/>
        </w:rPr>
        <w:t>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21201269"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002B577C">
        <w:rPr>
          <w:highlight w:val="white"/>
        </w:rPr>
        <w:t xml:space="preserve"> (‘&amp;’)</w:t>
      </w:r>
      <w:r w:rsidRPr="00903DBA">
        <w:rPr>
          <w:highlight w:val="white"/>
        </w:rPr>
        <w:t>.</w:t>
      </w:r>
    </w:p>
    <w:p w14:paraId="05689544" w14:textId="77777777" w:rsidR="00473813" w:rsidRDefault="00EE4558" w:rsidP="00473813">
      <w:pPr>
        <w:pStyle w:val="Code"/>
        <w:rPr>
          <w:highlight w:val="white"/>
        </w:rPr>
      </w:pPr>
      <w:r w:rsidRPr="00473813">
        <w:rPr>
          <w:highlight w:val="white"/>
        </w:rPr>
        <w:t xml:space="preserve">    public static Expression Unary(MiddleOperator middleOp,</w:t>
      </w:r>
    </w:p>
    <w:p w14:paraId="207F628E" w14:textId="28CEAEAF" w:rsidR="00EE4558" w:rsidRPr="00473813" w:rsidRDefault="00473813" w:rsidP="00473813">
      <w:pPr>
        <w:pStyle w:val="Code"/>
        <w:rPr>
          <w:highlight w:val="white"/>
        </w:rPr>
      </w:pPr>
      <w:r>
        <w:rPr>
          <w:highlight w:val="white"/>
        </w:rPr>
        <w:t xml:space="preserve">                                  </w:t>
      </w:r>
      <w:r w:rsidR="00EE4558" w:rsidRPr="00473813">
        <w:rPr>
          <w:highlight w:val="white"/>
        </w:rPr>
        <w:t xml:space="preserve"> Expression expression) {</w:t>
      </w:r>
    </w:p>
    <w:p w14:paraId="51F4B415" w14:textId="77777777" w:rsidR="00EE4558" w:rsidRPr="00473813" w:rsidRDefault="00EE4558" w:rsidP="00473813">
      <w:pPr>
        <w:pStyle w:val="Code"/>
        <w:rPr>
          <w:highlight w:val="white"/>
        </w:rPr>
      </w:pPr>
      <w:r w:rsidRPr="00473813">
        <w:rPr>
          <w:highlight w:val="white"/>
        </w:rPr>
        <w:t xml:space="preserve">      Symbol symbol = expression.Symbol;</w:t>
      </w:r>
    </w:p>
    <w:p w14:paraId="5F13DE1A" w14:textId="71E85270" w:rsidR="001E34CD" w:rsidRPr="00903DBA" w:rsidRDefault="001E34CD" w:rsidP="001E34CD">
      <w:pPr>
        <w:rPr>
          <w:highlight w:val="white"/>
        </w:rPr>
      </w:pPr>
      <w:r w:rsidRPr="00903DBA">
        <w:rPr>
          <w:highlight w:val="white"/>
        </w:rPr>
        <w:t xml:space="preserve">If the symbol </w:t>
      </w:r>
      <w:r w:rsidR="008C7B45">
        <w:rPr>
          <w:highlight w:val="white"/>
        </w:rPr>
        <w:t>of the address operator</w:t>
      </w:r>
      <w:r w:rsidRPr="00903DBA">
        <w:rPr>
          <w:highlight w:val="white"/>
        </w:rPr>
        <w:t xml:space="preserv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r w:rsidR="00A206EA">
        <w:rPr>
          <w:highlight w:val="white"/>
        </w:rPr>
        <w:t xml:space="preserve"> For instance, </w:t>
      </w:r>
      <w:r w:rsidR="00D4318D">
        <w:rPr>
          <w:rStyle w:val="KeyWord0"/>
          <w:highlight w:val="white"/>
        </w:rPr>
        <w:t>&lt;k&gt;</w:t>
      </w:r>
      <w:r w:rsidR="00D4318D" w:rsidRPr="00054B5C">
        <w:rPr>
          <w:rStyle w:val="KeyWord0"/>
          <w:highlight w:val="white"/>
        </w:rPr>
        <w:t>&amp;a[i]</w:t>
      </w:r>
      <w:r w:rsidR="00D4318D">
        <w:rPr>
          <w:rStyle w:val="KeyWord0"/>
          <w:highlight w:val="white"/>
        </w:rPr>
        <w:t>&lt;/k&gt;</w:t>
      </w:r>
      <w:r w:rsidR="00054B5C">
        <w:rPr>
          <w:highlight w:val="white"/>
        </w:rPr>
        <w:t xml:space="preserve"> or </w:t>
      </w:r>
      <w:r w:rsidR="00D4318D">
        <w:rPr>
          <w:rStyle w:val="KeyWord0"/>
          <w:highlight w:val="white"/>
        </w:rPr>
        <w:t>&lt;k&gt;</w:t>
      </w:r>
      <w:r w:rsidR="00D4318D" w:rsidRPr="00054B5C">
        <w:rPr>
          <w:rStyle w:val="KeyWord0"/>
          <w:highlight w:val="white"/>
        </w:rPr>
        <w:t>&amp;s.i</w:t>
      </w:r>
      <w:r w:rsidR="00D4318D">
        <w:rPr>
          <w:rStyle w:val="KeyWord0"/>
          <w:highlight w:val="white"/>
        </w:rPr>
        <w:t>&lt;/k&gt;</w:t>
      </w:r>
      <w:r w:rsidR="00054B5C">
        <w:rPr>
          <w:highlight w:val="white"/>
        </w:rPr>
        <w:t>.</w:t>
      </w:r>
    </w:p>
    <w:p w14:paraId="1959850A" w14:textId="77777777" w:rsidR="00342B2A" w:rsidRPr="00342B2A" w:rsidRDefault="00342B2A" w:rsidP="00342B2A">
      <w:pPr>
        <w:pStyle w:val="Code"/>
      </w:pPr>
      <w:r w:rsidRPr="00342B2A">
        <w:t xml:space="preserve">      switch (middleOp) {</w:t>
      </w:r>
    </w:p>
    <w:p w14:paraId="1A518576" w14:textId="147C44BC" w:rsidR="00342B2A" w:rsidRPr="00342B2A" w:rsidRDefault="00342B2A" w:rsidP="00342B2A">
      <w:pPr>
        <w:pStyle w:val="Code"/>
      </w:pPr>
      <w:r w:rsidRPr="00342B2A">
        <w:t xml:space="preserve">        case MiddleOperator.Address:</w:t>
      </w:r>
      <w:r w:rsidR="00AA5F6C">
        <w:t xml:space="preserve"> {</w:t>
      </w:r>
    </w:p>
    <w:p w14:paraId="4479B584" w14:textId="4C5708DB" w:rsidR="00342B2A" w:rsidRPr="00342B2A" w:rsidRDefault="00342B2A" w:rsidP="00342B2A">
      <w:pPr>
        <w:pStyle w:val="Code"/>
      </w:pPr>
      <w:r w:rsidRPr="00342B2A">
        <w:t xml:space="preserve">          </w:t>
      </w:r>
      <w:r w:rsidR="00AA5F6C">
        <w:t xml:space="preserve">  </w:t>
      </w:r>
      <w:r w:rsidRPr="00342B2A">
        <w:t>if (symbol.Value is StaticValue staticValue) { // &amp;a[i], &amp;s.i</w:t>
      </w:r>
    </w:p>
    <w:p w14:paraId="0C3564E5" w14:textId="6B9A5E7E" w:rsidR="00342B2A" w:rsidRPr="00342B2A" w:rsidRDefault="00342B2A" w:rsidP="00342B2A">
      <w:pPr>
        <w:pStyle w:val="Code"/>
      </w:pPr>
      <w:r w:rsidRPr="00342B2A">
        <w:t xml:space="preserve">            </w:t>
      </w:r>
      <w:r w:rsidR="00AA5F6C">
        <w:t xml:space="preserve">  </w:t>
      </w:r>
      <w:r w:rsidRPr="00342B2A">
        <w:t>StaticAddress staticAddress =</w:t>
      </w:r>
    </w:p>
    <w:p w14:paraId="776C53CB" w14:textId="2E496721" w:rsidR="00342B2A" w:rsidRPr="00342B2A" w:rsidRDefault="00342B2A" w:rsidP="00342B2A">
      <w:pPr>
        <w:pStyle w:val="Code"/>
      </w:pPr>
      <w:r w:rsidRPr="00342B2A">
        <w:t xml:space="preserve">              </w:t>
      </w:r>
      <w:r w:rsidR="00AA5F6C">
        <w:t xml:space="preserve">  </w:t>
      </w:r>
      <w:r w:rsidRPr="00342B2A">
        <w:t>new(staticValue.UniqueName, staticValue.Offset);</w:t>
      </w:r>
    </w:p>
    <w:p w14:paraId="16108752" w14:textId="6E0A3051" w:rsidR="00342B2A" w:rsidRPr="00342B2A" w:rsidRDefault="00342B2A" w:rsidP="00342B2A">
      <w:pPr>
        <w:pStyle w:val="Code"/>
      </w:pPr>
      <w:r w:rsidRPr="00342B2A">
        <w:t xml:space="preserve">        </w:t>
      </w:r>
      <w:r w:rsidR="00AA5F6C">
        <w:t xml:space="preserve">  </w:t>
      </w:r>
      <w:r w:rsidRPr="00342B2A">
        <w:t xml:space="preserve">    Symbol resultSymbol =</w:t>
      </w:r>
      <w:r w:rsidR="00DE7173">
        <w:t xml:space="preserve"> </w:t>
      </w:r>
      <w:r w:rsidRPr="00342B2A">
        <w:t>new(new Type(symbol.Type), staticAddress);</w:t>
      </w:r>
    </w:p>
    <w:p w14:paraId="132411A2" w14:textId="6346B915"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69C53A35" w14:textId="606E5235" w:rsidR="00342B2A" w:rsidRPr="00342B2A" w:rsidRDefault="00342B2A" w:rsidP="00342B2A">
      <w:pPr>
        <w:pStyle w:val="Code"/>
      </w:pPr>
      <w:r w:rsidRPr="00342B2A">
        <w:t xml:space="preserve">  </w:t>
      </w:r>
      <w:r w:rsidR="00AA5F6C">
        <w:t xml:space="preserve">  </w:t>
      </w:r>
      <w:r w:rsidRPr="00342B2A">
        <w:t xml:space="preserve">        }</w:t>
      </w:r>
    </w:p>
    <w:p w14:paraId="5FF630AE" w14:textId="78AF8B65" w:rsidR="00427791" w:rsidRPr="00903DBA" w:rsidRDefault="00427791" w:rsidP="00427791">
      <w:pPr>
        <w:rPr>
          <w:highlight w:val="white"/>
        </w:rPr>
      </w:pPr>
      <w:r w:rsidRPr="00903DBA">
        <w:rPr>
          <w:highlight w:val="white"/>
        </w:rPr>
        <w:t xml:space="preserve">If the symbol is </w:t>
      </w:r>
      <w:r w:rsidR="004360E5">
        <w:rPr>
          <w:highlight w:val="white"/>
        </w:rPr>
        <w:t xml:space="preserve">not a static value, but holds </w:t>
      </w:r>
      <w:r w:rsidRPr="00903DBA">
        <w:rPr>
          <w:highlight w:val="white"/>
        </w:rPr>
        <w:t>extern or static</w:t>
      </w:r>
      <w:r w:rsidR="004360E5">
        <w:rPr>
          <w:highlight w:val="white"/>
        </w:rPr>
        <w:t xml:space="preserve"> storage</w:t>
      </w:r>
      <w:r w:rsidRPr="00903DBA">
        <w:rPr>
          <w:highlight w:val="white"/>
        </w:rPr>
        <w:t>,</w:t>
      </w:r>
      <w:r w:rsidR="009023EB" w:rsidRPr="00903DBA">
        <w:rPr>
          <w:highlight w:val="white"/>
        </w:rPr>
        <w:t xml:space="preserve"> we create a static address,</w:t>
      </w:r>
      <w:r w:rsidR="00BF7245" w:rsidRPr="00903DBA">
        <w:rPr>
          <w:highlight w:val="white"/>
        </w:rPr>
        <w:t xml:space="preserve"> with the symbol name and offset zero.</w:t>
      </w:r>
      <w:r w:rsidR="004360E5">
        <w:rPr>
          <w:highlight w:val="white"/>
        </w:rPr>
        <w:t xml:space="preserve"> For instance, </w:t>
      </w:r>
      <w:r w:rsidR="00D4318D">
        <w:rPr>
          <w:rStyle w:val="KeyWord0"/>
          <w:highlight w:val="white"/>
        </w:rPr>
        <w:t>&lt;k&gt;</w:t>
      </w:r>
      <w:r w:rsidR="00D4318D" w:rsidRPr="004360E5">
        <w:rPr>
          <w:rStyle w:val="KeyWord0"/>
          <w:highlight w:val="white"/>
        </w:rPr>
        <w:t>&amp;</w:t>
      </w:r>
      <w:r w:rsidR="00D4318D">
        <w:rPr>
          <w:rStyle w:val="KeyWord0"/>
          <w:highlight w:val="white"/>
        </w:rPr>
        <w:t>i&lt;/k&gt;</w:t>
      </w:r>
      <w:r w:rsidR="00616350">
        <w:rPr>
          <w:highlight w:val="white"/>
        </w:rPr>
        <w:t xml:space="preserve">, where </w:t>
      </w:r>
      <w:r w:rsidR="00D4318D">
        <w:rPr>
          <w:rStyle w:val="KeyWord0"/>
          <w:highlight w:val="white"/>
        </w:rPr>
        <w:t>&lt;k&gt;</w:t>
      </w:r>
      <w:r w:rsidR="00D4318D" w:rsidRPr="00616350">
        <w:rPr>
          <w:rStyle w:val="KeyWord0"/>
          <w:highlight w:val="white"/>
        </w:rPr>
        <w:t>i</w:t>
      </w:r>
      <w:r w:rsidR="00D4318D">
        <w:rPr>
          <w:rStyle w:val="KeyWord0"/>
          <w:highlight w:val="white"/>
        </w:rPr>
        <w:t>&lt;/k&gt;</w:t>
      </w:r>
      <w:r w:rsidR="00616350">
        <w:rPr>
          <w:highlight w:val="white"/>
        </w:rPr>
        <w:t xml:space="preserve"> holds </w:t>
      </w:r>
      <w:r w:rsidR="0089597B">
        <w:rPr>
          <w:highlight w:val="white"/>
        </w:rPr>
        <w:t>extern or static</w:t>
      </w:r>
      <w:r w:rsidR="00616350">
        <w:rPr>
          <w:highlight w:val="white"/>
        </w:rPr>
        <w:t xml:space="preserve"> storage.</w:t>
      </w:r>
    </w:p>
    <w:p w14:paraId="52F28A71" w14:textId="35C73C6E" w:rsidR="00342B2A" w:rsidRPr="00342B2A" w:rsidRDefault="00AA5F6C" w:rsidP="00342B2A">
      <w:pPr>
        <w:pStyle w:val="Code"/>
      </w:pPr>
      <w:r>
        <w:t xml:space="preserve">  </w:t>
      </w:r>
      <w:r w:rsidR="00342B2A" w:rsidRPr="00342B2A">
        <w:t xml:space="preserve">          else if (symbol.IsExternOrStatic()) { // &amp;i</w:t>
      </w:r>
    </w:p>
    <w:p w14:paraId="093FE4A3" w14:textId="4DBE8C79" w:rsidR="00342B2A" w:rsidRPr="00342B2A" w:rsidRDefault="00342B2A" w:rsidP="00342B2A">
      <w:pPr>
        <w:pStyle w:val="Code"/>
      </w:pPr>
      <w:r w:rsidRPr="00342B2A">
        <w:lastRenderedPageBreak/>
        <w:t xml:space="preserve">          </w:t>
      </w:r>
      <w:r w:rsidR="00AA5F6C">
        <w:t xml:space="preserve">  </w:t>
      </w:r>
      <w:r w:rsidRPr="00342B2A">
        <w:t xml:space="preserve">  StaticAddress staticAddress =</w:t>
      </w:r>
      <w:r w:rsidR="00DE7173">
        <w:t xml:space="preserve"> </w:t>
      </w:r>
      <w:r w:rsidRPr="00342B2A">
        <w:t>new(symbol.UniqueName, 0);</w:t>
      </w:r>
    </w:p>
    <w:p w14:paraId="07C79A9C" w14:textId="537EBDC0" w:rsidR="00342B2A" w:rsidRPr="00342B2A" w:rsidRDefault="00342B2A" w:rsidP="00342B2A">
      <w:pPr>
        <w:pStyle w:val="Code"/>
      </w:pPr>
      <w:r w:rsidRPr="00342B2A">
        <w:t xml:space="preserve">      </w:t>
      </w:r>
      <w:r w:rsidR="00AA5F6C">
        <w:t xml:space="preserve">  </w:t>
      </w:r>
      <w:r w:rsidRPr="00342B2A">
        <w:t xml:space="preserve">      Symbol resultSymbol =</w:t>
      </w:r>
      <w:r w:rsidR="00944BCB">
        <w:t xml:space="preserve"> </w:t>
      </w:r>
      <w:r w:rsidR="00DB650F">
        <w:t>n</w:t>
      </w:r>
      <w:r w:rsidRPr="00342B2A">
        <w:t>ew(new Type(symbol.Type), staticAddress);</w:t>
      </w:r>
    </w:p>
    <w:p w14:paraId="0F8310A4" w14:textId="48BDDBCE"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32221F5F" w14:textId="0AFC563D" w:rsidR="00342B2A" w:rsidRDefault="00AA5F6C" w:rsidP="00342B2A">
      <w:pPr>
        <w:pStyle w:val="Code"/>
      </w:pPr>
      <w:r>
        <w:t xml:space="preserve">  </w:t>
      </w:r>
      <w:r w:rsidR="00342B2A" w:rsidRPr="00342B2A">
        <w:t xml:space="preserve">          }</w:t>
      </w:r>
    </w:p>
    <w:p w14:paraId="1DE23690" w14:textId="7A62DDFF" w:rsidR="00AA5F6C" w:rsidRPr="00342B2A" w:rsidRDefault="00AA5F6C" w:rsidP="00342B2A">
      <w:pPr>
        <w:pStyle w:val="Code"/>
      </w:pPr>
      <w:r>
        <w:t xml:space="preserve">          }</w:t>
      </w:r>
    </w:p>
    <w:p w14:paraId="621A5767" w14:textId="77777777" w:rsidR="00342B2A" w:rsidRPr="00342B2A" w:rsidRDefault="00342B2A" w:rsidP="00342B2A">
      <w:pPr>
        <w:pStyle w:val="Code"/>
      </w:pPr>
      <w:r w:rsidRPr="00342B2A">
        <w:t xml:space="preserve">          break;</w:t>
      </w:r>
    </w:p>
    <w:p w14:paraId="1EE630D8" w14:textId="5DED2516" w:rsidR="00473813" w:rsidRPr="00342B2A" w:rsidRDefault="00473813" w:rsidP="00342B2A">
      <w:pPr>
        <w:pStyle w:val="Code"/>
        <w:rPr>
          <w:highlight w:val="white"/>
        </w:rPr>
      </w:pPr>
    </w:p>
    <w:p w14:paraId="7A0E62E0" w14:textId="0D24C513" w:rsidR="00342B2A" w:rsidRPr="00342B2A" w:rsidRDefault="00342B2A" w:rsidP="00342B2A">
      <w:pPr>
        <w:pStyle w:val="Code"/>
      </w:pPr>
      <w:r w:rsidRPr="00342B2A">
        <w:t xml:space="preserve">        case MiddleOperator.Dereference:</w:t>
      </w:r>
      <w:r w:rsidR="00AA5F6C">
        <w:t xml:space="preserve"> {</w:t>
      </w:r>
    </w:p>
    <w:p w14:paraId="14F42BBB" w14:textId="2F2C972E" w:rsidR="00342B2A" w:rsidRPr="00342B2A" w:rsidRDefault="00AA5F6C" w:rsidP="00342B2A">
      <w:pPr>
        <w:pStyle w:val="Code"/>
      </w:pPr>
      <w:r>
        <w:t xml:space="preserve">  </w:t>
      </w:r>
      <w:r w:rsidR="00342B2A" w:rsidRPr="00342B2A">
        <w:t xml:space="preserve">          if (symbol.Value is StaticAddress</w:t>
      </w:r>
      <w:r w:rsidR="00EA7FDC">
        <w:t xml:space="preserve"> </w:t>
      </w:r>
      <w:r w:rsidR="00EA7FDC" w:rsidRPr="00342B2A">
        <w:t>staticAddress</w:t>
      </w:r>
      <w:r w:rsidR="00342B2A" w:rsidRPr="00342B2A">
        <w:t>) {</w:t>
      </w:r>
    </w:p>
    <w:p w14:paraId="5F6B9382" w14:textId="1ADA1865" w:rsidR="00AA5F6C" w:rsidRDefault="00342B2A" w:rsidP="00342B2A">
      <w:pPr>
        <w:pStyle w:val="Code"/>
      </w:pPr>
      <w:r w:rsidRPr="00342B2A">
        <w:t xml:space="preserve">  </w:t>
      </w:r>
      <w:r w:rsidR="00AA5F6C">
        <w:t xml:space="preserve">  </w:t>
      </w:r>
      <w:r w:rsidRPr="00342B2A">
        <w:t xml:space="preserve">          StaticValue staticValue =</w:t>
      </w:r>
      <w:r w:rsidR="00DE7173">
        <w:t xml:space="preserve"> </w:t>
      </w:r>
      <w:r w:rsidRPr="00342B2A">
        <w:t>new(staticAddress.UniqueName,</w:t>
      </w:r>
    </w:p>
    <w:p w14:paraId="50D8BFC9" w14:textId="3BE6A0FA" w:rsidR="00342B2A" w:rsidRPr="00342B2A" w:rsidRDefault="00DE7173" w:rsidP="00342B2A">
      <w:pPr>
        <w:pStyle w:val="Code"/>
      </w:pPr>
      <w:r>
        <w:t xml:space="preserve">             </w:t>
      </w:r>
      <w:r w:rsidR="00AA5F6C">
        <w:t xml:space="preserve">                              </w:t>
      </w:r>
      <w:r w:rsidR="00342B2A" w:rsidRPr="00342B2A">
        <w:t xml:space="preserve"> staticAddress.Offset);</w:t>
      </w:r>
    </w:p>
    <w:p w14:paraId="5D6E5A33" w14:textId="17C40AAE" w:rsidR="00342B2A" w:rsidRPr="00342B2A" w:rsidRDefault="00342B2A" w:rsidP="00342B2A">
      <w:pPr>
        <w:pStyle w:val="Code"/>
      </w:pPr>
      <w:r w:rsidRPr="00342B2A">
        <w:t xml:space="preserve">      </w:t>
      </w:r>
      <w:r w:rsidR="00AA5F6C">
        <w:t xml:space="preserve">  </w:t>
      </w:r>
      <w:r w:rsidRPr="00342B2A">
        <w:t xml:space="preserve">      Symbol resultSymbol = new(new Type(symbol.Type), staticValue);</w:t>
      </w:r>
    </w:p>
    <w:p w14:paraId="6D874CE9" w14:textId="013671B0" w:rsidR="00342B2A" w:rsidRPr="00342B2A" w:rsidRDefault="00342B2A" w:rsidP="00342B2A">
      <w:pPr>
        <w:pStyle w:val="Code"/>
      </w:pPr>
      <w:r w:rsidRPr="00342B2A">
        <w:t xml:space="preserve">          </w:t>
      </w:r>
      <w:r w:rsidR="00AA5F6C">
        <w:t xml:space="preserve">  </w:t>
      </w:r>
      <w:r w:rsidRPr="00342B2A">
        <w:t xml:space="preserve">  return (new Expression(resultSymbol, null, null));</w:t>
      </w:r>
    </w:p>
    <w:p w14:paraId="7A9E868B" w14:textId="39A5702C" w:rsidR="00342B2A" w:rsidRDefault="00342B2A" w:rsidP="00342B2A">
      <w:pPr>
        <w:pStyle w:val="Code"/>
      </w:pPr>
      <w:r w:rsidRPr="00342B2A">
        <w:t xml:space="preserve">          </w:t>
      </w:r>
      <w:r w:rsidR="00AA5F6C">
        <w:t xml:space="preserve">  </w:t>
      </w:r>
      <w:r w:rsidRPr="00342B2A">
        <w:t>}</w:t>
      </w:r>
    </w:p>
    <w:p w14:paraId="375FAEE1" w14:textId="4D89F2E4" w:rsidR="00AA5F6C" w:rsidRPr="00342B2A" w:rsidRDefault="00AA5F6C" w:rsidP="00342B2A">
      <w:pPr>
        <w:pStyle w:val="Code"/>
      </w:pPr>
      <w:r>
        <w:t xml:space="preserve">          }</w:t>
      </w:r>
    </w:p>
    <w:p w14:paraId="2E9C8519" w14:textId="77777777" w:rsidR="00342B2A" w:rsidRPr="00342B2A" w:rsidRDefault="00342B2A" w:rsidP="00342B2A">
      <w:pPr>
        <w:pStyle w:val="Code"/>
      </w:pPr>
      <w:r w:rsidRPr="00342B2A">
        <w:t xml:space="preserve">          break;</w:t>
      </w:r>
    </w:p>
    <w:p w14:paraId="45AADAA3" w14:textId="77777777" w:rsidR="00342B2A" w:rsidRPr="00342B2A" w:rsidRDefault="00342B2A" w:rsidP="00342B2A">
      <w:pPr>
        <w:pStyle w:val="Code"/>
      </w:pPr>
      <w:r w:rsidRPr="00342B2A">
        <w:t xml:space="preserve">      }</w:t>
      </w:r>
    </w:p>
    <w:p w14:paraId="6DB49794" w14:textId="77777777" w:rsidR="00342B2A" w:rsidRPr="00342B2A" w:rsidRDefault="00342B2A" w:rsidP="00342B2A">
      <w:pPr>
        <w:pStyle w:val="Code"/>
        <w:rPr>
          <w:highlight w:val="white"/>
        </w:rPr>
      </w:pPr>
    </w:p>
    <w:p w14:paraId="7FEC7F65" w14:textId="77777777" w:rsidR="00473813" w:rsidRPr="00473813" w:rsidRDefault="00473813" w:rsidP="00473813">
      <w:pPr>
        <w:pStyle w:val="Code"/>
        <w:rPr>
          <w:highlight w:val="white"/>
        </w:rPr>
      </w:pPr>
      <w:r w:rsidRPr="00473813">
        <w:rPr>
          <w:highlight w:val="white"/>
        </w:rPr>
        <w:t xml:space="preserve">      return null;</w:t>
      </w:r>
    </w:p>
    <w:p w14:paraId="2EE036FC" w14:textId="77777777" w:rsidR="00473813" w:rsidRPr="00473813" w:rsidRDefault="00473813" w:rsidP="00473813">
      <w:pPr>
        <w:pStyle w:val="Code"/>
        <w:rPr>
          <w:highlight w:val="white"/>
        </w:rPr>
      </w:pPr>
      <w:r w:rsidRPr="00473813">
        <w:rPr>
          <w:highlight w:val="white"/>
        </w:rPr>
        <w:t xml:space="preserve">    }</w:t>
      </w:r>
    </w:p>
    <w:p w14:paraId="6AAA2D99" w14:textId="77777777" w:rsidR="00473813" w:rsidRPr="00473813" w:rsidRDefault="00473813" w:rsidP="00473813">
      <w:pPr>
        <w:pStyle w:val="Code"/>
        <w:rPr>
          <w:highlight w:val="white"/>
        </w:rPr>
      </w:pPr>
      <w:r w:rsidRPr="00473813">
        <w:rPr>
          <w:highlight w:val="white"/>
        </w:rPr>
        <w:t xml:space="preserve">  }</w:t>
      </w:r>
    </w:p>
    <w:p w14:paraId="1C69A70D" w14:textId="1DA42E6F" w:rsidR="00B838C8" w:rsidRPr="00473813" w:rsidRDefault="00473813" w:rsidP="00473813">
      <w:pPr>
        <w:pStyle w:val="Code"/>
      </w:pPr>
      <w:r w:rsidRPr="00473813">
        <w:rPr>
          <w:highlight w:val="white"/>
        </w:rPr>
        <w:t>}</w:t>
      </w:r>
    </w:p>
    <w:p w14:paraId="240CCCC5" w14:textId="407CD096" w:rsidR="00EF74E4" w:rsidRPr="00903DBA" w:rsidRDefault="00CC1DF4" w:rsidP="0060539D">
      <w:pPr>
        <w:pStyle w:val="Heading1"/>
      </w:pPr>
      <w:bookmarkStart w:id="476" w:name="_Toc98936374"/>
      <w:bookmarkEnd w:id="472"/>
      <w:r>
        <w:lastRenderedPageBreak/>
        <w:t>&lt;</w:t>
      </w:r>
      <w:proofErr w:type="spellStart"/>
      <w:r>
        <w:t>h1</w:t>
      </w:r>
      <w:proofErr w:type="spellEnd"/>
      <w:r>
        <w:t>&gt;</w:t>
      </w:r>
      <w:r w:rsidRPr="00903DBA">
        <w:t>Initialization</w:t>
      </w:r>
      <w:r>
        <w:t>&lt;/</w:t>
      </w:r>
      <w:proofErr w:type="spellStart"/>
      <w:r>
        <w:t>h1</w:t>
      </w:r>
      <w:proofErr w:type="spellEnd"/>
      <w:r>
        <w:t>&gt;</w:t>
      </w:r>
      <w:bookmarkEnd w:id="476"/>
    </w:p>
    <w:p w14:paraId="3E8BC185" w14:textId="58841135" w:rsidR="00CE2068" w:rsidRDefault="00A5295F" w:rsidP="00A5295F">
      <w:r w:rsidRPr="00903DBA">
        <w:t>In C, it is possible to initialize simple and compound variables</w:t>
      </w:r>
      <w:r w:rsidR="002F41AC">
        <w:t xml:space="preserve">, and </w:t>
      </w:r>
      <w:r w:rsidRPr="00903DBA">
        <w:t xml:space="preserve">we need </w:t>
      </w:r>
      <w:ins w:id="477" w:author="Stefan Bjornander" w:date="2015-04-25T17:28:00Z">
        <w:r w:rsidRPr="00903DBA">
          <w:t xml:space="preserve">to check that </w:t>
        </w:r>
      </w:ins>
      <w:del w:id="478" w:author="Stefan Bjornander" w:date="2015-04-25T17:28:00Z">
        <w:r w:rsidRPr="00903DBA" w:rsidDel="00A35C17">
          <w:delText>a way to make sure</w:delText>
        </w:r>
      </w:del>
      <w:ins w:id="479" w:author="Stefan Bjornander" w:date="2015-04-25T17:27:00Z">
        <w:r w:rsidRPr="00903DBA">
          <w:t xml:space="preserve">the </w:t>
        </w:r>
      </w:ins>
      <w:r w:rsidRPr="00903DBA">
        <w:t xml:space="preserve">initialized </w:t>
      </w:r>
      <w:ins w:id="480" w:author="Stefan Bjornander" w:date="2015-04-25T17:28:00Z">
        <w:r w:rsidRPr="00903DBA">
          <w:t xml:space="preserve">value </w:t>
        </w:r>
      </w:ins>
      <w:r w:rsidR="005069DE">
        <w:t>holds</w:t>
      </w:r>
      <w:ins w:id="481" w:author="Stefan Bjornander" w:date="2015-04-25T17:28:00Z">
        <w:r w:rsidRPr="00903DBA">
          <w:t xml:space="preserve">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 xml:space="preserve">They perform the same task: matching a type against an initializer. However, </w:t>
      </w:r>
      <w:r w:rsidR="008173E4">
        <w:t xml:space="preserve">the result of a </w:t>
      </w:r>
      <w:r w:rsidR="005B5DC9" w:rsidRPr="00903DBA">
        <w:t>s</w:t>
      </w:r>
      <w:r w:rsidRPr="00903DBA">
        <w:t xml:space="preserve">tatic initialization </w:t>
      </w:r>
      <w:r w:rsidR="008173E4">
        <w:t xml:space="preserve">is </w:t>
      </w:r>
      <w:r w:rsidRPr="00903DBA">
        <w:t xml:space="preserve">a </w:t>
      </w:r>
      <w:r w:rsidR="003041E2" w:rsidRPr="00903DBA">
        <w:t>memory block</w:t>
      </w:r>
      <w:r w:rsidR="005B5DC9" w:rsidRPr="00903DBA">
        <w:t xml:space="preserve"> while</w:t>
      </w:r>
      <w:r w:rsidRPr="00903DBA">
        <w:t xml:space="preserve"> </w:t>
      </w:r>
      <w:r w:rsidR="008173E4">
        <w:t xml:space="preserve">the result of an </w:t>
      </w:r>
      <w:r w:rsidR="00C92803">
        <w:t>auto</w:t>
      </w:r>
      <w:r w:rsidRPr="00903DBA">
        <w:t xml:space="preserve"> initialization</w:t>
      </w:r>
      <w:r w:rsidR="008173E4">
        <w:t xml:space="preserve"> is</w:t>
      </w:r>
      <w:r w:rsidRPr="00903DBA">
        <w:t xml:space="preserve">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w:t>
      </w:r>
      <w:r w:rsidR="00075895">
        <w:t xml:space="preserve"> (a</w:t>
      </w:r>
      <w:r w:rsidR="00CE2068" w:rsidRPr="00903DBA">
        <w:t xml:space="preserve"> list may hold sub lists</w:t>
      </w:r>
      <w:r w:rsidR="00075895">
        <w:t>)</w:t>
      </w:r>
      <w:r w:rsidR="00CE2068" w:rsidRPr="00903DBA">
        <w:t>.</w:t>
      </w:r>
      <w:r w:rsidR="00652A1C">
        <w:t xml:space="preserve"> Moreover, the initialization values must be constant in the static case while they </w:t>
      </w:r>
      <w:r w:rsidR="00075895">
        <w:t>may</w:t>
      </w:r>
      <w:r w:rsidR="00652A1C">
        <w:t xml:space="preserve"> be variable in the auto case.</w:t>
      </w:r>
      <w:r w:rsidR="00321951">
        <w:t xml:space="preserve"> </w:t>
      </w:r>
      <w:r w:rsidR="00975CE9">
        <w:t xml:space="preserve">An initialization list can be represented by a simple list </w:t>
      </w:r>
      <w:r w:rsidR="00F77E59">
        <w:t>o</w:t>
      </w:r>
      <w:r w:rsidR="00975CE9">
        <w:t>r a compound list:</w:t>
      </w:r>
    </w:p>
    <w:p w14:paraId="1E6277FA" w14:textId="6A69AE6A" w:rsidR="00D4318D" w:rsidRPr="00975CE9" w:rsidRDefault="00D4318D" w:rsidP="00975CE9">
      <w:pPr>
        <w:pStyle w:val="Code"/>
        <w:rPr>
          <w:rStyle w:val="KeyWord0"/>
          <w:b w:val="0"/>
        </w:rPr>
      </w:pPr>
      <w:r>
        <w:rPr>
          <w:rStyle w:val="KeyWord0"/>
          <w:b w:val="0"/>
        </w:rPr>
        <w:t>&lt;k&gt;</w:t>
      </w: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p>
    <w:p w14:paraId="0C379900" w14:textId="129B05ED" w:rsidR="00975CE9" w:rsidRPr="00975CE9" w:rsidRDefault="00D4318D" w:rsidP="00975CE9">
      <w:pPr>
        <w:pStyle w:val="Code"/>
      </w:pPr>
      <w:r w:rsidRPr="00975CE9">
        <w:rPr>
          <w:rStyle w:val="KeyWord0"/>
          <w:b w:val="0"/>
        </w:rPr>
        <w:t>int</w:t>
      </w:r>
      <w:r>
        <w:rPr>
          <w:rStyle w:val="KeyWord0"/>
          <w:b w:val="0"/>
        </w:rPr>
        <w:t xml:space="preserve"> </w:t>
      </w:r>
      <w:r w:rsidRPr="00975CE9">
        <w:rPr>
          <w:rStyle w:val="KeyWord0"/>
          <w:b w:val="0"/>
        </w:rPr>
        <w:t>[3][2]</w:t>
      </w:r>
      <w:r>
        <w:rPr>
          <w:rStyle w:val="KeyWord0"/>
          <w:b w:val="0"/>
        </w:rPr>
        <w:t xml:space="preserve"> </w:t>
      </w:r>
      <w:r w:rsidRPr="00975CE9">
        <w:rPr>
          <w:rStyle w:val="KeyWord0"/>
          <w:b w:val="0"/>
        </w:rPr>
        <w:t>=</w:t>
      </w:r>
      <w:r>
        <w:rPr>
          <w:rStyle w:val="KeyWord0"/>
          <w:b w:val="0"/>
        </w:rPr>
        <w:t xml:space="preserve"> </w:t>
      </w:r>
      <w:r w:rsidRPr="00975CE9">
        <w:rPr>
          <w:rStyle w:val="KeyWord0"/>
          <w:b w:val="0"/>
        </w:rPr>
        <w:t>{{1,</w:t>
      </w:r>
      <w:r>
        <w:rPr>
          <w:rStyle w:val="KeyWord0"/>
          <w:b w:val="0"/>
        </w:rPr>
        <w:t xml:space="preserve"> </w:t>
      </w:r>
      <w:r w:rsidRPr="00975CE9">
        <w:rPr>
          <w:rStyle w:val="KeyWord0"/>
          <w:b w:val="0"/>
        </w:rPr>
        <w:t>2},</w:t>
      </w:r>
      <w:r>
        <w:rPr>
          <w:rStyle w:val="KeyWord0"/>
          <w:b w:val="0"/>
        </w:rPr>
        <w:t xml:space="preserve"> </w:t>
      </w:r>
      <w:r w:rsidRPr="00975CE9">
        <w:rPr>
          <w:rStyle w:val="KeyWord0"/>
          <w:b w:val="0"/>
        </w:rPr>
        <w:t>{3,</w:t>
      </w:r>
      <w:r>
        <w:rPr>
          <w:rStyle w:val="KeyWord0"/>
          <w:b w:val="0"/>
        </w:rPr>
        <w:t xml:space="preserve"> </w:t>
      </w:r>
      <w:r w:rsidRPr="00975CE9">
        <w:rPr>
          <w:rStyle w:val="KeyWord0"/>
          <w:b w:val="0"/>
        </w:rPr>
        <w:t>4},</w:t>
      </w:r>
      <w:r>
        <w:rPr>
          <w:rStyle w:val="KeyWord0"/>
          <w:b w:val="0"/>
        </w:rPr>
        <w:t xml:space="preserve"> </w:t>
      </w:r>
      <w:r w:rsidRPr="00975CE9">
        <w:rPr>
          <w:rStyle w:val="KeyWord0"/>
          <w:b w:val="0"/>
        </w:rPr>
        <w:t>{5,</w:t>
      </w:r>
      <w:r>
        <w:rPr>
          <w:rStyle w:val="KeyWord0"/>
          <w:b w:val="0"/>
        </w:rPr>
        <w:t xml:space="preserve"> </w:t>
      </w:r>
      <w:r w:rsidRPr="00975CE9">
        <w:rPr>
          <w:rStyle w:val="KeyWord0"/>
          <w:b w:val="0"/>
        </w:rPr>
        <w:t>6}}</w:t>
      </w:r>
      <w:r>
        <w:rPr>
          <w:rStyle w:val="KeyWord0"/>
          <w:b w:val="0"/>
        </w:rPr>
        <w:t>&lt;/k&gt;</w:t>
      </w:r>
      <w:r w:rsidR="00975CE9" w:rsidRPr="00975CE9">
        <w:t>;</w:t>
      </w:r>
    </w:p>
    <w:p w14:paraId="16FB0090" w14:textId="250D9728" w:rsidR="00C32DA1" w:rsidRDefault="004258E3" w:rsidP="00A5295F">
      <w:r>
        <w:t xml:space="preserve">One particular problem when initializing an auto value is </w:t>
      </w:r>
      <w:r w:rsidR="00C32DA1">
        <w:t xml:space="preserve">that </w:t>
      </w:r>
      <w:r>
        <w:t xml:space="preserve">an initialization list may hold function calls. For </w:t>
      </w:r>
      <w:r w:rsidR="00C32DA1">
        <w:t xml:space="preserve">instance, in the </w:t>
      </w:r>
      <w:r w:rsidR="00BA7E06">
        <w:t xml:space="preserve">generated code for the </w:t>
      </w:r>
      <w:r w:rsidR="00C32DA1">
        <w:t xml:space="preserve">following </w:t>
      </w:r>
      <w:r w:rsidR="00BA7E06">
        <w:t xml:space="preserve">initialization, the first index of the array is assigned the value 31, the </w:t>
      </w:r>
      <w:r w:rsidR="00C06322">
        <w:t>generated code for the second value include</w:t>
      </w:r>
      <w:r w:rsidR="005A7A1C">
        <w:t>s</w:t>
      </w:r>
      <w:r w:rsidR="00C06322">
        <w:t xml:space="preserve"> the call to </w:t>
      </w:r>
      <w:r w:rsidR="00D4318D">
        <w:rPr>
          <w:rStyle w:val="KeyWord0"/>
        </w:rPr>
        <w:t>&lt;k&gt;</w:t>
      </w:r>
      <w:r w:rsidR="00D4318D" w:rsidRPr="00C06322">
        <w:rPr>
          <w:rStyle w:val="KeyWord0"/>
        </w:rPr>
        <w:t>isLeapYear</w:t>
      </w:r>
      <w:r w:rsidR="00D4318D">
        <w:rPr>
          <w:rStyle w:val="KeyWord0"/>
        </w:rPr>
        <w:t>&lt;/k&gt;</w:t>
      </w:r>
      <w:r w:rsidR="00C06322">
        <w:t xml:space="preserve">, which overwrites the first value. To prevent that from happening, we need to add the parameter </w:t>
      </w:r>
      <w:r w:rsidR="00D4318D">
        <w:rPr>
          <w:rStyle w:val="KeyWord0"/>
        </w:rPr>
        <w:t>&lt;k&gt;</w:t>
      </w:r>
      <w:r w:rsidR="00D4318D" w:rsidRPr="00C06322">
        <w:rPr>
          <w:rStyle w:val="KeyWord0"/>
        </w:rPr>
        <w:t>extraOffset</w:t>
      </w:r>
      <w:r w:rsidR="00D4318D">
        <w:rPr>
          <w:rStyle w:val="KeyWord0"/>
        </w:rPr>
        <w:t>&lt;/k&gt;</w:t>
      </w:r>
      <w:r w:rsidR="00C06322">
        <w:t xml:space="preserve">, and </w:t>
      </w:r>
      <w:r w:rsidR="00BC3B83">
        <w:t>add it to all function calls of the generated code.</w:t>
      </w:r>
      <w:r w:rsidR="00B51F51">
        <w:t xml:space="preserve"> In this way, the </w:t>
      </w:r>
      <w:r w:rsidR="002E435C">
        <w:t xml:space="preserve">function call </w:t>
      </w:r>
      <w:r w:rsidR="00B51F51">
        <w:t>take</w:t>
      </w:r>
      <w:r w:rsidR="002E435C">
        <w:t>s</w:t>
      </w:r>
      <w:r w:rsidR="00B51F51">
        <w:t xml:space="preserve"> place on an address after the first value, preventing </w:t>
      </w:r>
      <w:r w:rsidR="005A7A1C">
        <w:t xml:space="preserve">the first value </w:t>
      </w:r>
      <w:r w:rsidR="00B51F51">
        <w:t>from being overwritten.</w:t>
      </w:r>
    </w:p>
    <w:p w14:paraId="47654B3E" w14:textId="77777777" w:rsidR="000A4D2D" w:rsidRDefault="000A4D2D" w:rsidP="000A4D2D">
      <w:pPr>
        <w:pStyle w:val="Code"/>
      </w:pPr>
      <w:r>
        <w:t>int monthLengths[] = {31, isLeapYear(year) ? 29 : 28, 31,</w:t>
      </w:r>
    </w:p>
    <w:p w14:paraId="5B402530" w14:textId="12E7D502" w:rsidR="004258E3" w:rsidRPr="00903DBA" w:rsidRDefault="000A4D2D" w:rsidP="000A4D2D">
      <w:pPr>
        <w:pStyle w:val="Code"/>
      </w:pPr>
      <w:r>
        <w:t xml:space="preserve">                      30, 31, 30, 30, 31, 30, 31, 30, 31}</w:t>
      </w:r>
      <w:r w:rsidR="00BA7E06">
        <w:t>;</w:t>
      </w:r>
    </w:p>
    <w:p w14:paraId="5187DC74" w14:textId="0950BE6B" w:rsidR="002C3770" w:rsidRDefault="000274D4" w:rsidP="00E03072">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Initializer</w:t>
      </w:r>
      <w:r>
        <w:rPr>
          <w:highlight w:val="white"/>
        </w:rPr>
        <w:t>.</w:t>
      </w:r>
      <w:r w:rsidRPr="00903DBA">
        <w:t>cs</w:t>
      </w:r>
      <w:proofErr w:type="spellEnd"/>
      <w:r>
        <w:t>&lt;/</w:t>
      </w:r>
      <w:proofErr w:type="spellStart"/>
      <w:r>
        <w:t>ch</w:t>
      </w:r>
      <w:proofErr w:type="spellEnd"/>
      <w:r>
        <w:t>&gt;</w:t>
      </w:r>
    </w:p>
    <w:p w14:paraId="4BAF2E47" w14:textId="77777777" w:rsidR="002243B9" w:rsidRPr="002243B9" w:rsidRDefault="002243B9" w:rsidP="002243B9">
      <w:pPr>
        <w:pStyle w:val="Code"/>
      </w:pPr>
      <w:r w:rsidRPr="002243B9">
        <w:t>using System.Numerics;</w:t>
      </w:r>
    </w:p>
    <w:p w14:paraId="1A8F34C2" w14:textId="77777777" w:rsidR="002243B9" w:rsidRPr="002243B9" w:rsidRDefault="002243B9" w:rsidP="002243B9">
      <w:pPr>
        <w:pStyle w:val="Code"/>
      </w:pPr>
      <w:r w:rsidRPr="002243B9">
        <w:t>using System.Collections.Generic;</w:t>
      </w:r>
    </w:p>
    <w:p w14:paraId="02E7BD96" w14:textId="77777777" w:rsidR="002243B9" w:rsidRPr="002243B9" w:rsidRDefault="002243B9" w:rsidP="002243B9">
      <w:pPr>
        <w:pStyle w:val="Code"/>
      </w:pPr>
    </w:p>
    <w:p w14:paraId="0F60E56F" w14:textId="77777777" w:rsidR="002243B9" w:rsidRPr="002243B9" w:rsidRDefault="002243B9" w:rsidP="002243B9">
      <w:pPr>
        <w:pStyle w:val="Code"/>
      </w:pPr>
      <w:r w:rsidRPr="002243B9">
        <w:t>namespace CCompiler {</w:t>
      </w:r>
    </w:p>
    <w:p w14:paraId="134E80D0" w14:textId="77777777" w:rsidR="002243B9" w:rsidRPr="002243B9" w:rsidRDefault="002243B9" w:rsidP="002243B9">
      <w:pPr>
        <w:pStyle w:val="Code"/>
      </w:pPr>
      <w:r w:rsidRPr="002243B9">
        <w:t xml:space="preserve">  class Initializer {</w:t>
      </w:r>
    </w:p>
    <w:p w14:paraId="45B0597E" w14:textId="77777777" w:rsidR="002243B9" w:rsidRPr="002243B9" w:rsidRDefault="002243B9" w:rsidP="002243B9">
      <w:pPr>
        <w:pStyle w:val="Code"/>
      </w:pPr>
      <w:r w:rsidRPr="002243B9">
        <w:t xml:space="preserve">    public static void Generate(Symbol toSymbol, object fromInitializer,</w:t>
      </w:r>
    </w:p>
    <w:p w14:paraId="19661DE1" w14:textId="07B83C28" w:rsidR="002243B9" w:rsidRPr="002243B9" w:rsidRDefault="002243B9" w:rsidP="002243B9">
      <w:pPr>
        <w:pStyle w:val="Code"/>
      </w:pPr>
      <w:r w:rsidRPr="002243B9">
        <w:t xml:space="preserve">                                List&lt;MiddleCode&gt; codeList, int extraOffset=0){</w:t>
      </w:r>
    </w:p>
    <w:p w14:paraId="7D94F1D0" w14:textId="77777777" w:rsidR="002243B9" w:rsidRPr="002243B9" w:rsidRDefault="002243B9" w:rsidP="002243B9">
      <w:pPr>
        <w:pStyle w:val="Code"/>
      </w:pPr>
      <w:r w:rsidRPr="002243B9">
        <w:t xml:space="preserve">      Type toType = toSymbol.Type;</w:t>
      </w:r>
    </w:p>
    <w:p w14:paraId="2008ADF5" w14:textId="74D277BB" w:rsidR="00915CF7" w:rsidRPr="00903DBA" w:rsidRDefault="00915CF7" w:rsidP="00915CF7">
      <w:pPr>
        <w:rPr>
          <w:highlight w:val="white"/>
        </w:rPr>
      </w:pPr>
      <w:r w:rsidRPr="00903DBA">
        <w:rPr>
          <w:highlight w:val="white"/>
        </w:rPr>
        <w:t xml:space="preserve">If the initializer is an expression, we have two cases. If the type is an array of characters and the initializer is a string, we change the initializer from a string to a list of characters, and call </w:t>
      </w:r>
      <w:r>
        <w:rPr>
          <w:rStyle w:val="KeyWord0"/>
          <w:highlight w:val="white"/>
        </w:rPr>
        <w:t>&lt;k&gt;</w:t>
      </w:r>
      <w:r w:rsidRPr="00903DBA">
        <w:rPr>
          <w:rStyle w:val="KeyWord0"/>
          <w:highlight w:val="white"/>
        </w:rPr>
        <w:t>GenerateAutoInitializer</w:t>
      </w:r>
      <w:r>
        <w:rPr>
          <w:rStyle w:val="KeyWord0"/>
          <w:highlight w:val="white"/>
        </w:rPr>
        <w:t>&lt;/k&gt;</w:t>
      </w:r>
      <w:r w:rsidRPr="00903DBA">
        <w:rPr>
          <w:highlight w:val="white"/>
        </w:rPr>
        <w:t xml:space="preserve"> recursively with the list of characters </w:t>
      </w:r>
      <w:r>
        <w:rPr>
          <w:highlight w:val="white"/>
        </w:rPr>
        <w:t>instead</w:t>
      </w:r>
      <w:r w:rsidRPr="00903DBA">
        <w:rPr>
          <w:highlight w:val="white"/>
        </w:rPr>
        <w:t xml:space="preserve"> of the string. </w:t>
      </w:r>
    </w:p>
    <w:p w14:paraId="78604374" w14:textId="77777777" w:rsidR="00915CF7" w:rsidRDefault="00915CF7" w:rsidP="00B3337E">
      <w:pPr>
        <w:rPr>
          <w:highlight w:val="white"/>
        </w:rPr>
      </w:pPr>
    </w:p>
    <w:p w14:paraId="673EB665" w14:textId="78D40211" w:rsidR="00B3337E" w:rsidRPr="00903DBA" w:rsidRDefault="00B3337E" w:rsidP="00B3337E">
      <w:pPr>
        <w:rPr>
          <w:highlight w:val="white"/>
        </w:rPr>
      </w:pPr>
      <w:r w:rsidRPr="00903DBA">
        <w:rPr>
          <w:highlight w:val="white"/>
        </w:rPr>
        <w:t xml:space="preserve">If the initializer is an expression, we have two special cases: that the defined type is a character array and the initializer is a string, </w:t>
      </w:r>
      <w:r>
        <w:rPr>
          <w:highlight w:val="white"/>
        </w:rPr>
        <w:t xml:space="preserve">and that </w:t>
      </w:r>
      <w:r w:rsidRPr="00903DBA">
        <w:rPr>
          <w:highlight w:val="white"/>
        </w:rPr>
        <w:t xml:space="preserve">the defined type is a pointer and the initializer is an array, a function, or a string. </w:t>
      </w:r>
    </w:p>
    <w:p w14:paraId="6750AAB4" w14:textId="77777777" w:rsidR="002243B9" w:rsidRPr="002243B9" w:rsidRDefault="002243B9" w:rsidP="002243B9">
      <w:pPr>
        <w:pStyle w:val="Code"/>
      </w:pPr>
      <w:r w:rsidRPr="002243B9">
        <w:t xml:space="preserve">      if (fromInitializer is Expression) {</w:t>
      </w:r>
    </w:p>
    <w:p w14:paraId="1CB1B1EE" w14:textId="77777777" w:rsidR="002243B9" w:rsidRPr="002243B9" w:rsidRDefault="002243B9" w:rsidP="002243B9">
      <w:pPr>
        <w:pStyle w:val="Code"/>
      </w:pPr>
      <w:r w:rsidRPr="002243B9">
        <w:t xml:space="preserve">        Expression fromExpression = (Expression) fromInitializer;</w:t>
      </w:r>
    </w:p>
    <w:p w14:paraId="70573728" w14:textId="1822101C" w:rsidR="00915CF7" w:rsidRDefault="00D011C8" w:rsidP="00915CF7">
      <w:pPr>
        <w:rPr>
          <w:highlight w:val="white"/>
        </w:rPr>
      </w:pPr>
      <w:r w:rsidRPr="00903DBA">
        <w:rPr>
          <w:highlight w:val="white"/>
        </w:rPr>
        <w:t xml:space="preserve">If the </w:t>
      </w:r>
      <w:r>
        <w:rPr>
          <w:highlight w:val="white"/>
        </w:rPr>
        <w:t>assigned type is a character array and the expression is string, we</w:t>
      </w:r>
      <w:r w:rsidR="00915CF7">
        <w:rPr>
          <w:highlight w:val="white"/>
        </w:rPr>
        <w:t xml:space="preserve"> </w:t>
      </w:r>
      <w:r>
        <w:rPr>
          <w:highlight w:val="white"/>
        </w:rPr>
        <w:t>convert the string to an array of unsigned characters.</w:t>
      </w:r>
      <w:r w:rsidR="00915CF7">
        <w:rPr>
          <w:highlight w:val="white"/>
        </w:rPr>
        <w:t xml:space="preserve"> W</w:t>
      </w:r>
      <w:r w:rsidR="00915CF7" w:rsidRPr="00903DBA">
        <w:rPr>
          <w:highlight w:val="white"/>
        </w:rPr>
        <w:t xml:space="preserve">hen initializing an array of characters, a string or a list of characters are equivalent. For instance, the initializations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"Hi"</w:t>
      </w:r>
      <w:r w:rsidR="00915CF7">
        <w:rPr>
          <w:rStyle w:val="KeyWord0"/>
          <w:highlight w:val="white"/>
        </w:rPr>
        <w:t>&lt;/k&gt;</w:t>
      </w:r>
      <w:r w:rsidR="00915CF7" w:rsidRPr="00903DBA">
        <w:rPr>
          <w:highlight w:val="white"/>
        </w:rPr>
        <w:t xml:space="preserve"> and </w:t>
      </w:r>
      <w:r w:rsidR="00915CF7">
        <w:rPr>
          <w:rStyle w:val="KeyWord0"/>
          <w:highlight w:val="white"/>
        </w:rPr>
        <w:t>&lt;k&gt;</w:t>
      </w:r>
      <w:r w:rsidR="00915CF7" w:rsidRPr="00903DBA">
        <w:rPr>
          <w:rStyle w:val="KeyWord0"/>
          <w:highlight w:val="white"/>
        </w:rPr>
        <w:t>char</w:t>
      </w:r>
      <w:r w:rsidR="00915CF7">
        <w:rPr>
          <w:rStyle w:val="KeyWord0"/>
          <w:highlight w:val="white"/>
        </w:rPr>
        <w:t xml:space="preserve"> </w:t>
      </w:r>
      <w:r w:rsidR="00915CF7" w:rsidRPr="00903DBA">
        <w:rPr>
          <w:rStyle w:val="KeyWord0"/>
          <w:highlight w:val="white"/>
        </w:rPr>
        <w:t>s[]</w:t>
      </w:r>
      <w:r w:rsidR="00915CF7">
        <w:rPr>
          <w:rStyle w:val="KeyWord0"/>
          <w:highlight w:val="white"/>
        </w:rPr>
        <w:t xml:space="preserve"> </w:t>
      </w:r>
      <w:r w:rsidR="00915CF7" w:rsidRPr="00903DBA">
        <w:rPr>
          <w:rStyle w:val="KeyWord0"/>
          <w:highlight w:val="white"/>
        </w:rPr>
        <w:t>=</w:t>
      </w:r>
      <w:r w:rsidR="00915CF7">
        <w:rPr>
          <w:rStyle w:val="KeyWord0"/>
          <w:highlight w:val="white"/>
        </w:rPr>
        <w:t xml:space="preserve"> </w:t>
      </w:r>
      <w:r w:rsidR="00915CF7" w:rsidRPr="00903DBA">
        <w:rPr>
          <w:rStyle w:val="KeyWord0"/>
          <w:highlight w:val="white"/>
        </w:rPr>
        <w:t>{'H',</w:t>
      </w:r>
      <w:r w:rsidR="00915CF7">
        <w:rPr>
          <w:rStyle w:val="KeyWord0"/>
          <w:highlight w:val="white"/>
        </w:rPr>
        <w:t xml:space="preserve"> </w:t>
      </w:r>
      <w:r w:rsidR="00915CF7" w:rsidRPr="00903DBA">
        <w:rPr>
          <w:rStyle w:val="KeyWord0"/>
          <w:highlight w:val="white"/>
        </w:rPr>
        <w:t>'i',</w:t>
      </w:r>
      <w:r w:rsidR="00915CF7">
        <w:rPr>
          <w:rStyle w:val="KeyWord0"/>
          <w:highlight w:val="white"/>
        </w:rPr>
        <w:t xml:space="preserve"> </w:t>
      </w:r>
      <w:r w:rsidR="00915CF7" w:rsidRPr="00903DBA">
        <w:rPr>
          <w:rStyle w:val="KeyWord0"/>
          <w:highlight w:val="white"/>
        </w:rPr>
        <w:t>'\0'}</w:t>
      </w:r>
      <w:r w:rsidR="00915CF7">
        <w:rPr>
          <w:rStyle w:val="KeyWord0"/>
          <w:highlight w:val="white"/>
        </w:rPr>
        <w:t>&lt;/k&gt;</w:t>
      </w:r>
      <w:r w:rsidR="00915CF7" w:rsidRPr="00903DBA">
        <w:rPr>
          <w:highlight w:val="white"/>
        </w:rPr>
        <w:t xml:space="preserve"> are equivalent. Note </w:t>
      </w:r>
      <w:r w:rsidR="00915CF7">
        <w:rPr>
          <w:highlight w:val="white"/>
        </w:rPr>
        <w:t xml:space="preserve">that </w:t>
      </w:r>
      <w:r w:rsidR="00915CF7" w:rsidRPr="00903DBA">
        <w:rPr>
          <w:highlight w:val="white"/>
        </w:rPr>
        <w:t xml:space="preserve">the terminating zero-character is added implicitly </w:t>
      </w:r>
      <w:r w:rsidR="00915CF7">
        <w:rPr>
          <w:highlight w:val="white"/>
        </w:rPr>
        <w:t>in</w:t>
      </w:r>
      <w:r w:rsidR="00915CF7" w:rsidRPr="00903DBA">
        <w:rPr>
          <w:highlight w:val="white"/>
        </w:rPr>
        <w:t xml:space="preserve"> the string case.</w:t>
      </w:r>
    </w:p>
    <w:p w14:paraId="7E02EE60" w14:textId="2646DC6C" w:rsidR="00F93C42" w:rsidRDefault="00F93C42" w:rsidP="00F93C42">
      <w:r>
        <w:lastRenderedPageBreak/>
        <w:t>When the string has been converted into a character array, the initializer has been converted from an expression to a list. Therefore, we start by converting the string into a list, so</w:t>
      </w:r>
      <w:r w:rsidR="00E6624C">
        <w:t xml:space="preserve"> that </w:t>
      </w:r>
      <w:r w:rsidR="00A76065">
        <w:t>we later can handle the case as an array initialization.</w:t>
      </w:r>
    </w:p>
    <w:p w14:paraId="71CCB352" w14:textId="1EF94B65" w:rsidR="002243B9" w:rsidRPr="002243B9" w:rsidRDefault="002243B9" w:rsidP="002243B9">
      <w:pPr>
        <w:pStyle w:val="Code"/>
      </w:pPr>
      <w:r w:rsidRPr="002243B9">
        <w:t xml:space="preserve">        if (toType.IsArray() &amp;&amp; toType.ArrayType.IsChar() &amp;&amp;</w:t>
      </w:r>
    </w:p>
    <w:p w14:paraId="55083B69" w14:textId="77777777" w:rsidR="002243B9" w:rsidRPr="002243B9" w:rsidRDefault="002243B9" w:rsidP="002243B9">
      <w:pPr>
        <w:pStyle w:val="Code"/>
      </w:pPr>
      <w:r w:rsidRPr="002243B9">
        <w:t xml:space="preserve">            fromExpression.Symbol.Type.IsString()) {</w:t>
      </w:r>
    </w:p>
    <w:p w14:paraId="3A7658F2" w14:textId="77777777" w:rsidR="00FF4F8A" w:rsidRPr="00903DBA" w:rsidRDefault="00FF4F8A" w:rsidP="00FF4F8A">
      <w:pPr>
        <w:rPr>
          <w:highlight w:val="white"/>
        </w:rPr>
      </w:pPr>
      <w:r w:rsidRPr="00903DBA">
        <w:rPr>
          <w:highlight w:val="white"/>
        </w:rPr>
        <w:t>Note that we add space for an extra character, the terminating zero-character.</w:t>
      </w:r>
    </w:p>
    <w:p w14:paraId="37DC1744" w14:textId="6B4BCFD6" w:rsidR="002243B9" w:rsidRPr="002243B9" w:rsidRDefault="002243B9" w:rsidP="002243B9">
      <w:pPr>
        <w:pStyle w:val="Code"/>
      </w:pPr>
      <w:r w:rsidRPr="002243B9">
        <w:t xml:space="preserve">          string text = </w:t>
      </w:r>
      <w:r w:rsidR="007B2E63">
        <w:t>$"{</w:t>
      </w:r>
      <w:r w:rsidRPr="002243B9">
        <w:t>((string) fromExpression.Symbol.Value)</w:t>
      </w:r>
      <w:r w:rsidR="007B2E63">
        <w:t>}</w:t>
      </w:r>
      <w:r w:rsidRPr="002243B9">
        <w:t>\0";</w:t>
      </w:r>
    </w:p>
    <w:p w14:paraId="21418532" w14:textId="434819AD" w:rsidR="00471CC5" w:rsidRDefault="00E114B4" w:rsidP="00E114B4">
      <w:r>
        <w:t>If the array size is zero, we set it to the length of the string (including the terminating zero character).</w:t>
      </w:r>
    </w:p>
    <w:p w14:paraId="6063700E" w14:textId="0E2AF68F" w:rsidR="002243B9" w:rsidRPr="002243B9" w:rsidRDefault="002243B9" w:rsidP="002243B9">
      <w:pPr>
        <w:pStyle w:val="Code"/>
      </w:pPr>
      <w:r w:rsidRPr="002243B9">
        <w:t xml:space="preserve">          if (toType.ArraySize == 0) {</w:t>
      </w:r>
    </w:p>
    <w:p w14:paraId="61CEA5FF" w14:textId="77777777" w:rsidR="002243B9" w:rsidRPr="002243B9" w:rsidRDefault="002243B9" w:rsidP="002243B9">
      <w:pPr>
        <w:pStyle w:val="Code"/>
      </w:pPr>
      <w:r w:rsidRPr="002243B9">
        <w:t xml:space="preserve">            toType.ArraySize = text.Length;</w:t>
      </w:r>
    </w:p>
    <w:p w14:paraId="4FC30A77" w14:textId="77777777" w:rsidR="002243B9" w:rsidRPr="002243B9" w:rsidRDefault="002243B9" w:rsidP="002243B9">
      <w:pPr>
        <w:pStyle w:val="Code"/>
      </w:pPr>
      <w:r w:rsidRPr="002243B9">
        <w:t xml:space="preserve">          }</w:t>
      </w:r>
    </w:p>
    <w:p w14:paraId="48EB83C5" w14:textId="216A025D" w:rsidR="00471CC5" w:rsidRPr="00903DBA" w:rsidRDefault="00C868DE" w:rsidP="00471CC5">
      <w:pPr>
        <w:rPr>
          <w:highlight w:val="white"/>
        </w:rPr>
      </w:pPr>
      <w:r>
        <w:rPr>
          <w:highlight w:val="white"/>
        </w:rPr>
        <w:t>T</w:t>
      </w:r>
      <w:r w:rsidR="00471CC5" w:rsidRPr="00903DBA">
        <w:rPr>
          <w:highlight w:val="white"/>
        </w:rPr>
        <w:t>he string length must be strictly less than the array size, for the terminating zero-character to fit in the string.</w:t>
      </w:r>
    </w:p>
    <w:p w14:paraId="0875677A" w14:textId="77777777" w:rsidR="002243B9" w:rsidRPr="002243B9" w:rsidRDefault="002243B9" w:rsidP="002243B9">
      <w:pPr>
        <w:pStyle w:val="Code"/>
      </w:pPr>
      <w:r w:rsidRPr="002243B9">
        <w:t xml:space="preserve">          else {</w:t>
      </w:r>
    </w:p>
    <w:p w14:paraId="1B0F6A8C" w14:textId="77777777" w:rsidR="002243B9" w:rsidRPr="002243B9" w:rsidRDefault="002243B9" w:rsidP="002243B9">
      <w:pPr>
        <w:pStyle w:val="Code"/>
      </w:pPr>
      <w:r w:rsidRPr="002243B9">
        <w:t xml:space="preserve">            Error.Check(text.Length &lt; toType.ArraySize, toType,</w:t>
      </w:r>
    </w:p>
    <w:p w14:paraId="39772B51" w14:textId="77777777" w:rsidR="002243B9" w:rsidRPr="002243B9" w:rsidRDefault="002243B9" w:rsidP="002243B9">
      <w:pPr>
        <w:pStyle w:val="Code"/>
      </w:pPr>
      <w:r w:rsidRPr="002243B9">
        <w:t xml:space="preserve">                         Message.Too_many_initializers_in_array);</w:t>
      </w:r>
    </w:p>
    <w:p w14:paraId="2BC58D95" w14:textId="77777777" w:rsidR="002243B9" w:rsidRPr="002243B9" w:rsidRDefault="002243B9" w:rsidP="002243B9">
      <w:pPr>
        <w:pStyle w:val="Code"/>
      </w:pPr>
      <w:r w:rsidRPr="002243B9">
        <w:t xml:space="preserve">          }</w:t>
      </w:r>
    </w:p>
    <w:p w14:paraId="54D547B9" w14:textId="77777777" w:rsidR="002243B9" w:rsidRPr="002243B9" w:rsidRDefault="002243B9" w:rsidP="002243B9">
      <w:pPr>
        <w:pStyle w:val="Code"/>
      </w:pPr>
    </w:p>
    <w:p w14:paraId="152D5FB3" w14:textId="20713C6F" w:rsidR="002243B9" w:rsidRPr="002243B9" w:rsidRDefault="002243B9" w:rsidP="002243B9">
      <w:pPr>
        <w:pStyle w:val="Code"/>
      </w:pPr>
      <w:r w:rsidRPr="002243B9">
        <w:t xml:space="preserve">          List&lt;object&gt; list </w:t>
      </w:r>
      <w:r w:rsidR="001F2BD0">
        <w:t>= new(</w:t>
      </w:r>
      <w:r w:rsidRPr="002243B9">
        <w:t>);</w:t>
      </w:r>
    </w:p>
    <w:p w14:paraId="08BD0131" w14:textId="77777777" w:rsidR="002243B9" w:rsidRPr="002243B9" w:rsidRDefault="002243B9" w:rsidP="002243B9">
      <w:pPr>
        <w:pStyle w:val="Code"/>
      </w:pPr>
    </w:p>
    <w:p w14:paraId="55E359E4" w14:textId="77777777" w:rsidR="002243B9" w:rsidRPr="002243B9" w:rsidRDefault="002243B9" w:rsidP="002243B9">
      <w:pPr>
        <w:pStyle w:val="Code"/>
      </w:pPr>
      <w:r w:rsidRPr="002243B9">
        <w:t xml:space="preserve">          foreach (char c in text) {</w:t>
      </w:r>
    </w:p>
    <w:p w14:paraId="24876C9D" w14:textId="6F7E1280" w:rsidR="002243B9" w:rsidRPr="002243B9" w:rsidRDefault="002243B9" w:rsidP="002243B9">
      <w:pPr>
        <w:pStyle w:val="Code"/>
      </w:pPr>
      <w:r w:rsidRPr="002243B9">
        <w:t xml:space="preserve">            Symbol charSymbol =</w:t>
      </w:r>
      <w:r w:rsidR="007A0B7C">
        <w:t xml:space="preserve"> </w:t>
      </w:r>
      <w:r w:rsidRPr="002243B9">
        <w:t>new(toType.ArrayType, (BigInteger)((int)c));</w:t>
      </w:r>
    </w:p>
    <w:p w14:paraId="7A5E960D" w14:textId="77777777" w:rsidR="002243B9" w:rsidRPr="002243B9" w:rsidRDefault="002243B9" w:rsidP="002243B9">
      <w:pPr>
        <w:pStyle w:val="Code"/>
      </w:pPr>
      <w:r w:rsidRPr="002243B9">
        <w:t xml:space="preserve">            list.Add(new Expression(charSymbol));</w:t>
      </w:r>
    </w:p>
    <w:p w14:paraId="19AF7AD1" w14:textId="77777777" w:rsidR="002243B9" w:rsidRPr="002243B9" w:rsidRDefault="002243B9" w:rsidP="002243B9">
      <w:pPr>
        <w:pStyle w:val="Code"/>
      </w:pPr>
      <w:r w:rsidRPr="002243B9">
        <w:t xml:space="preserve">          }</w:t>
      </w:r>
    </w:p>
    <w:p w14:paraId="7C0774C5" w14:textId="77777777" w:rsidR="002243B9" w:rsidRPr="002243B9" w:rsidRDefault="002243B9" w:rsidP="002243B9">
      <w:pPr>
        <w:pStyle w:val="Code"/>
      </w:pPr>
    </w:p>
    <w:p w14:paraId="4517A965" w14:textId="77777777" w:rsidR="002243B9" w:rsidRPr="002243B9" w:rsidRDefault="002243B9" w:rsidP="002243B9">
      <w:pPr>
        <w:pStyle w:val="Code"/>
      </w:pPr>
      <w:r w:rsidRPr="002243B9">
        <w:t xml:space="preserve">          fromInitializer = list;</w:t>
      </w:r>
    </w:p>
    <w:p w14:paraId="37CA5D09" w14:textId="77777777" w:rsidR="002243B9" w:rsidRPr="002243B9" w:rsidRDefault="002243B9" w:rsidP="002243B9">
      <w:pPr>
        <w:pStyle w:val="Code"/>
      </w:pPr>
      <w:r w:rsidRPr="002243B9">
        <w:t xml:space="preserve">        }</w:t>
      </w:r>
    </w:p>
    <w:p w14:paraId="695FF7D6" w14:textId="7AE964FA" w:rsidR="002243B9" w:rsidRDefault="002243B9" w:rsidP="002243B9">
      <w:pPr>
        <w:pStyle w:val="Code"/>
      </w:pPr>
      <w:r w:rsidRPr="002243B9">
        <w:t xml:space="preserve">      }</w:t>
      </w:r>
    </w:p>
    <w:p w14:paraId="05307CAC" w14:textId="1A048DD0" w:rsidR="00706634" w:rsidRPr="00903DBA" w:rsidRDefault="00706634" w:rsidP="00706634">
      <w:pPr>
        <w:rPr>
          <w:highlight w:val="white"/>
        </w:rPr>
      </w:pPr>
      <w:r w:rsidRPr="00903DBA">
        <w:rPr>
          <w:highlight w:val="white"/>
        </w:rPr>
        <w:t>If the initializer is a list of expressions or other lists, the type must be an array, a struct, or a union, since only arrays, structs, and unions can be initialized with a list.</w:t>
      </w:r>
    </w:p>
    <w:p w14:paraId="06889718" w14:textId="77777777" w:rsidR="002243B9" w:rsidRPr="002243B9" w:rsidRDefault="002243B9" w:rsidP="002243B9">
      <w:pPr>
        <w:pStyle w:val="Code"/>
      </w:pPr>
      <w:r w:rsidRPr="002243B9">
        <w:t xml:space="preserve">      if (fromInitializer is List&lt;object&gt; fromList) {</w:t>
      </w:r>
    </w:p>
    <w:p w14:paraId="41192C97" w14:textId="77777777" w:rsidR="002243B9" w:rsidRPr="002243B9" w:rsidRDefault="002243B9" w:rsidP="002243B9">
      <w:pPr>
        <w:pStyle w:val="Code"/>
      </w:pPr>
      <w:r w:rsidRPr="002243B9">
        <w:t xml:space="preserve">        switch (toType.Sort) {</w:t>
      </w:r>
    </w:p>
    <w:p w14:paraId="7A3FA3BE" w14:textId="51FC3138" w:rsidR="00706634" w:rsidRPr="00903DBA" w:rsidRDefault="00706634" w:rsidP="00706634">
      <w:pPr>
        <w:rPr>
          <w:highlight w:val="white"/>
        </w:rPr>
      </w:pPr>
      <w:r w:rsidRPr="00903DBA">
        <w:rPr>
          <w:highlight w:val="white"/>
        </w:rPr>
        <w:t>If the type is an array, we set its size if it has not yet been defined</w:t>
      </w:r>
      <w:r>
        <w:rPr>
          <w:highlight w:val="white"/>
        </w:rPr>
        <w:t xml:space="preserve">. If the array size has been defined, we </w:t>
      </w:r>
      <w:r w:rsidRPr="00903DBA">
        <w:rPr>
          <w:highlight w:val="white"/>
        </w:rPr>
        <w:t xml:space="preserve">check that the </w:t>
      </w:r>
      <w:r>
        <w:rPr>
          <w:highlight w:val="white"/>
        </w:rPr>
        <w:t xml:space="preserve">list </w:t>
      </w:r>
      <w:r w:rsidRPr="00903DBA">
        <w:rPr>
          <w:highlight w:val="white"/>
        </w:rPr>
        <w:t xml:space="preserve">size does not exceed the array size. Note that </w:t>
      </w:r>
      <w:r>
        <w:rPr>
          <w:highlight w:val="white"/>
        </w:rPr>
        <w:t xml:space="preserve">unlike the string case above, we </w:t>
      </w:r>
      <w:r w:rsidRPr="00903DBA">
        <w:rPr>
          <w:highlight w:val="white"/>
        </w:rPr>
        <w:t>do not add a terminating zero character.</w:t>
      </w:r>
    </w:p>
    <w:p w14:paraId="7DD07185" w14:textId="77777777" w:rsidR="002243B9" w:rsidRPr="002243B9" w:rsidRDefault="002243B9" w:rsidP="002243B9">
      <w:pPr>
        <w:pStyle w:val="Code"/>
      </w:pPr>
      <w:r w:rsidRPr="002243B9">
        <w:t xml:space="preserve">          case Sort.Array: {</w:t>
      </w:r>
    </w:p>
    <w:p w14:paraId="40A00542" w14:textId="77777777" w:rsidR="002243B9" w:rsidRPr="002243B9" w:rsidRDefault="002243B9" w:rsidP="002243B9">
      <w:pPr>
        <w:pStyle w:val="Code"/>
      </w:pPr>
      <w:r w:rsidRPr="002243B9">
        <w:t xml:space="preserve">              fromList = ModifyInitializer.ModifyArray(toType, fromList);</w:t>
      </w:r>
    </w:p>
    <w:p w14:paraId="55F69E40" w14:textId="77777777" w:rsidR="002243B9" w:rsidRPr="002243B9" w:rsidRDefault="002243B9" w:rsidP="002243B9">
      <w:pPr>
        <w:pStyle w:val="Code"/>
      </w:pPr>
    </w:p>
    <w:p w14:paraId="7121DEF4" w14:textId="77777777" w:rsidR="002243B9" w:rsidRPr="002243B9" w:rsidRDefault="002243B9" w:rsidP="002243B9">
      <w:pPr>
        <w:pStyle w:val="Code"/>
      </w:pPr>
      <w:r w:rsidRPr="002243B9">
        <w:t xml:space="preserve">              if (toType.ArraySize == 0) {</w:t>
      </w:r>
    </w:p>
    <w:p w14:paraId="3B733173" w14:textId="77777777" w:rsidR="002243B9" w:rsidRPr="002243B9" w:rsidRDefault="002243B9" w:rsidP="002243B9">
      <w:pPr>
        <w:pStyle w:val="Code"/>
      </w:pPr>
      <w:r w:rsidRPr="002243B9">
        <w:t xml:space="preserve">                toType.ArraySize = fromList.Count;</w:t>
      </w:r>
    </w:p>
    <w:p w14:paraId="4D3CD787" w14:textId="77777777" w:rsidR="002243B9" w:rsidRPr="002243B9" w:rsidRDefault="002243B9" w:rsidP="002243B9">
      <w:pPr>
        <w:pStyle w:val="Code"/>
      </w:pPr>
      <w:r w:rsidRPr="002243B9">
        <w:t xml:space="preserve">              }</w:t>
      </w:r>
    </w:p>
    <w:p w14:paraId="32252C36" w14:textId="77777777" w:rsidR="002243B9" w:rsidRPr="002243B9" w:rsidRDefault="002243B9" w:rsidP="002243B9">
      <w:pPr>
        <w:pStyle w:val="Code"/>
      </w:pPr>
      <w:r w:rsidRPr="002243B9">
        <w:t xml:space="preserve">              else {</w:t>
      </w:r>
    </w:p>
    <w:p w14:paraId="571DE91C" w14:textId="77777777" w:rsidR="002243B9" w:rsidRPr="002243B9" w:rsidRDefault="002243B9" w:rsidP="002243B9">
      <w:pPr>
        <w:pStyle w:val="Code"/>
      </w:pPr>
      <w:r w:rsidRPr="002243B9">
        <w:t xml:space="preserve">                Error.Check(fromList.Count &lt;= toType.ArraySize,</w:t>
      </w:r>
    </w:p>
    <w:p w14:paraId="3184BAAE" w14:textId="77777777" w:rsidR="002243B9" w:rsidRPr="002243B9" w:rsidRDefault="002243B9" w:rsidP="002243B9">
      <w:pPr>
        <w:pStyle w:val="Code"/>
      </w:pPr>
      <w:r w:rsidRPr="002243B9">
        <w:t xml:space="preserve">                            toType, Message.Too_many_initializers_in_array);</w:t>
      </w:r>
    </w:p>
    <w:p w14:paraId="4BFA6114" w14:textId="77777777" w:rsidR="002243B9" w:rsidRPr="002243B9" w:rsidRDefault="002243B9" w:rsidP="002243B9">
      <w:pPr>
        <w:pStyle w:val="Code"/>
      </w:pPr>
      <w:r w:rsidRPr="002243B9">
        <w:t xml:space="preserve">              }</w:t>
      </w:r>
    </w:p>
    <w:p w14:paraId="6B5A7DE0" w14:textId="42AF0D52" w:rsidR="0022725C" w:rsidRPr="00903DBA" w:rsidRDefault="0022725C" w:rsidP="0022725C">
      <w:pPr>
        <w:rPr>
          <w:highlight w:val="white"/>
        </w:rPr>
      </w:pPr>
      <w:r w:rsidRPr="00903DBA">
        <w:rPr>
          <w:highlight w:val="white"/>
        </w:rPr>
        <w:t xml:space="preserve">We iterate through the list and, for each element in the list, define a symbol for the array index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w:t>
      </w:r>
      <w:r>
        <w:rPr>
          <w:highlight w:val="white"/>
        </w:rPr>
        <w:t>s</w:t>
      </w:r>
      <w:r w:rsidRPr="00903DBA">
        <w:rPr>
          <w:highlight w:val="white"/>
        </w:rPr>
        <w:t xml:space="preserve"> </w:t>
      </w:r>
      <w:r>
        <w:rPr>
          <w:highlight w:val="white"/>
        </w:rPr>
        <w:t>are</w:t>
      </w:r>
      <w:r w:rsidRPr="00903DBA">
        <w:rPr>
          <w:highlight w:val="white"/>
        </w:rPr>
        <w:t xml:space="preserve"> properly processed. The offset of each index </w:t>
      </w:r>
      <w:r w:rsidRPr="00903DBA">
        <w:rPr>
          <w:highlight w:val="white"/>
        </w:rPr>
        <w:lastRenderedPageBreak/>
        <w:t xml:space="preserve">symbol is sum of the offset of the symbol and the offset of the index symbol. Note that we must multiply the index of the array with the size of the array type to determine the correct </w:t>
      </w:r>
      <w:r>
        <w:rPr>
          <w:highlight w:val="white"/>
        </w:rPr>
        <w:t>offset</w:t>
      </w:r>
      <w:r w:rsidRPr="00903DBA">
        <w:rPr>
          <w:highlight w:val="white"/>
        </w:rPr>
        <w:t>. However, it is not strictly necessary give the index symbol a name</w:t>
      </w:r>
      <w:r>
        <w:rPr>
          <w:highlight w:val="white"/>
        </w:rPr>
        <w:t>; t</w:t>
      </w:r>
      <w:r w:rsidRPr="00903DBA">
        <w:rPr>
          <w:highlight w:val="white"/>
        </w:rPr>
        <w:t>hat is for readability reasons only.</w:t>
      </w:r>
    </w:p>
    <w:p w14:paraId="2AFC72D1" w14:textId="77777777" w:rsidR="002243B9" w:rsidRPr="002243B9" w:rsidRDefault="002243B9" w:rsidP="002243B9">
      <w:pPr>
        <w:pStyle w:val="Code"/>
      </w:pPr>
      <w:r w:rsidRPr="002243B9">
        <w:t xml:space="preserve">              for (int index = 0; index &lt; fromList.Count; ++index) {</w:t>
      </w:r>
    </w:p>
    <w:p w14:paraId="31CD8DC0" w14:textId="27911108" w:rsidR="002243B9" w:rsidRPr="002243B9" w:rsidRDefault="002243B9" w:rsidP="002243B9">
      <w:pPr>
        <w:pStyle w:val="Code"/>
      </w:pPr>
      <w:r w:rsidRPr="002243B9">
        <w:t xml:space="preserve">                Symbol indexSymbol </w:t>
      </w:r>
      <w:r w:rsidR="001F2BD0">
        <w:t>= new(</w:t>
      </w:r>
      <w:r w:rsidRPr="002243B9">
        <w:t>toType.ArrayType);</w:t>
      </w:r>
    </w:p>
    <w:p w14:paraId="35C3BFB7" w14:textId="77777777" w:rsidR="002243B9" w:rsidRPr="002243B9" w:rsidRDefault="002243B9" w:rsidP="002243B9">
      <w:pPr>
        <w:pStyle w:val="Code"/>
      </w:pPr>
      <w:r w:rsidRPr="002243B9">
        <w:t xml:space="preserve">                indexSymbol.Storage = toSymbol.Storage;</w:t>
      </w:r>
    </w:p>
    <w:p w14:paraId="319E9577" w14:textId="77777777" w:rsidR="002243B9" w:rsidRPr="002243B9" w:rsidRDefault="002243B9" w:rsidP="002243B9">
      <w:pPr>
        <w:pStyle w:val="Code"/>
      </w:pPr>
      <w:r w:rsidRPr="002243B9">
        <w:t xml:space="preserve">                indexSymbol.Offset = toSymbol.Offset +</w:t>
      </w:r>
    </w:p>
    <w:p w14:paraId="2BD8C2BC" w14:textId="77777777" w:rsidR="002243B9" w:rsidRPr="002243B9" w:rsidRDefault="002243B9" w:rsidP="002243B9">
      <w:pPr>
        <w:pStyle w:val="Code"/>
      </w:pPr>
      <w:r w:rsidRPr="002243B9">
        <w:t xml:space="preserve">                                    (index * toType.ArrayType.Size());</w:t>
      </w:r>
    </w:p>
    <w:p w14:paraId="35B36B3B" w14:textId="0518BC90" w:rsidR="002243B9" w:rsidRPr="002243B9" w:rsidRDefault="002243B9" w:rsidP="002243B9">
      <w:pPr>
        <w:pStyle w:val="Code"/>
      </w:pPr>
      <w:r w:rsidRPr="002243B9">
        <w:t xml:space="preserve">                indexSymbol.Name = </w:t>
      </w:r>
      <w:r w:rsidR="007B2E63">
        <w:t>$"{</w:t>
      </w:r>
      <w:r w:rsidRPr="002243B9">
        <w:t>toSymbol.Name</w:t>
      </w:r>
      <w:r w:rsidR="007B2E63">
        <w:t>}</w:t>
      </w:r>
      <w:r w:rsidRPr="002243B9">
        <w:t>[</w:t>
      </w:r>
      <w:r w:rsidR="007B2E63">
        <w:t>{</w:t>
      </w:r>
      <w:r w:rsidRPr="002243B9">
        <w:t>index</w:t>
      </w:r>
      <w:r w:rsidR="007B2E63">
        <w:t>}</w:t>
      </w:r>
      <w:r w:rsidRPr="002243B9">
        <w:t>]";</w:t>
      </w:r>
    </w:p>
    <w:p w14:paraId="3F259478" w14:textId="77777777" w:rsidR="002243B9" w:rsidRPr="002243B9" w:rsidRDefault="002243B9" w:rsidP="002243B9">
      <w:pPr>
        <w:pStyle w:val="Code"/>
      </w:pPr>
      <w:r w:rsidRPr="002243B9">
        <w:t xml:space="preserve">                Generate(indexSymbol, fromList[index], codeList, extraOffset);</w:t>
      </w:r>
    </w:p>
    <w:p w14:paraId="1FBD97DD" w14:textId="77777777" w:rsidR="002243B9" w:rsidRPr="002243B9" w:rsidRDefault="002243B9" w:rsidP="002243B9">
      <w:pPr>
        <w:pStyle w:val="Code"/>
      </w:pPr>
      <w:r w:rsidRPr="002243B9">
        <w:t xml:space="preserve">                extraOffset += toType.ArrayType.Size();</w:t>
      </w:r>
    </w:p>
    <w:p w14:paraId="4777ABB6" w14:textId="77777777" w:rsidR="002243B9" w:rsidRPr="002243B9" w:rsidRDefault="002243B9" w:rsidP="002243B9">
      <w:pPr>
        <w:pStyle w:val="Code"/>
      </w:pPr>
      <w:r w:rsidRPr="002243B9">
        <w:t xml:space="preserve">              }</w:t>
      </w:r>
    </w:p>
    <w:p w14:paraId="05A11575" w14:textId="49E19AD3" w:rsidR="002D65CF" w:rsidRPr="00903DBA" w:rsidRDefault="00794143" w:rsidP="002D65CF">
      <w:pPr>
        <w:rPr>
          <w:highlight w:val="white"/>
        </w:rPr>
      </w:pPr>
      <w:r>
        <w:rPr>
          <w:highlight w:val="white"/>
        </w:rPr>
        <w:t xml:space="preserve">In the auto case, we leave the remaining </w:t>
      </w:r>
      <w:r w:rsidRPr="00903DBA">
        <w:rPr>
          <w:highlight w:val="white"/>
        </w:rPr>
        <w:t xml:space="preserve">part of the array uninitialized. </w:t>
      </w:r>
      <w:r w:rsidR="002D65CF" w:rsidRPr="00903DBA">
        <w:rPr>
          <w:highlight w:val="white"/>
        </w:rPr>
        <w:t xml:space="preserve">However, in the static case we must add an instruction for the initialization of the potential remaining part of the array. The </w:t>
      </w:r>
      <w:r w:rsidR="002D65CF">
        <w:rPr>
          <w:rStyle w:val="KeyWord0"/>
          <w:highlight w:val="white"/>
        </w:rPr>
        <w:t>&lt;k&gt;</w:t>
      </w:r>
      <w:r w:rsidR="002D65CF" w:rsidRPr="00903DBA">
        <w:rPr>
          <w:rStyle w:val="KeyWord0"/>
          <w:highlight w:val="white"/>
        </w:rPr>
        <w:t>InitializerZero</w:t>
      </w:r>
      <w:r w:rsidR="002D65CF">
        <w:rPr>
          <w:rStyle w:val="KeyWord0"/>
          <w:highlight w:val="white"/>
        </w:rPr>
        <w:t>&lt;/k&gt;</w:t>
      </w:r>
      <w:r w:rsidR="002D65CF" w:rsidRPr="00903DBA">
        <w:rPr>
          <w:highlight w:val="white"/>
        </w:rPr>
        <w:t xml:space="preserve"> instruction adds a sequence of zero-bytes.</w:t>
      </w:r>
    </w:p>
    <w:p w14:paraId="79FA5E82" w14:textId="77777777" w:rsidR="002243B9" w:rsidRPr="002243B9" w:rsidRDefault="002243B9" w:rsidP="002243B9">
      <w:pPr>
        <w:pStyle w:val="Code"/>
      </w:pPr>
      <w:r w:rsidRPr="002243B9">
        <w:t xml:space="preserve">              if (toSymbol.IsStatic()) {</w:t>
      </w:r>
    </w:p>
    <w:p w14:paraId="15089093" w14:textId="77777777" w:rsidR="002243B9" w:rsidRPr="002243B9" w:rsidRDefault="002243B9" w:rsidP="002243B9">
      <w:pPr>
        <w:pStyle w:val="Code"/>
      </w:pPr>
      <w:r w:rsidRPr="002243B9">
        <w:t xml:space="preserve">                int restSize = toType.Size() -</w:t>
      </w:r>
    </w:p>
    <w:p w14:paraId="049F07E3" w14:textId="77777777" w:rsidR="002243B9" w:rsidRPr="002243B9" w:rsidRDefault="002243B9" w:rsidP="002243B9">
      <w:pPr>
        <w:pStyle w:val="Code"/>
      </w:pPr>
      <w:r w:rsidRPr="002243B9">
        <w:t xml:space="preserve">                               (fromList.Count * toType.ArrayType.Size());</w:t>
      </w:r>
    </w:p>
    <w:p w14:paraId="63FE3095" w14:textId="77777777" w:rsidR="002243B9" w:rsidRPr="002243B9" w:rsidRDefault="002243B9" w:rsidP="002243B9">
      <w:pPr>
        <w:pStyle w:val="Code"/>
      </w:pPr>
      <w:r w:rsidRPr="002243B9">
        <w:t xml:space="preserve">                codeList.Add(new MiddleCode(MiddleOperator.InitializerZero,</w:t>
      </w:r>
    </w:p>
    <w:p w14:paraId="299AA8E9" w14:textId="77777777" w:rsidR="002243B9" w:rsidRPr="002243B9" w:rsidRDefault="002243B9" w:rsidP="002243B9">
      <w:pPr>
        <w:pStyle w:val="Code"/>
      </w:pPr>
      <w:r w:rsidRPr="002243B9">
        <w:t xml:space="preserve">                                            restSize));</w:t>
      </w:r>
    </w:p>
    <w:p w14:paraId="2D4EB1E3" w14:textId="77777777" w:rsidR="002243B9" w:rsidRPr="002243B9" w:rsidRDefault="002243B9" w:rsidP="002243B9">
      <w:pPr>
        <w:pStyle w:val="Code"/>
      </w:pPr>
      <w:r w:rsidRPr="002243B9">
        <w:t xml:space="preserve">              }</w:t>
      </w:r>
    </w:p>
    <w:p w14:paraId="3F0B10A1" w14:textId="77777777" w:rsidR="002243B9" w:rsidRPr="002243B9" w:rsidRDefault="002243B9" w:rsidP="002243B9">
      <w:pPr>
        <w:pStyle w:val="Code"/>
      </w:pPr>
      <w:r w:rsidRPr="002243B9">
        <w:t xml:space="preserve">            }</w:t>
      </w:r>
    </w:p>
    <w:p w14:paraId="2689CF0D" w14:textId="77777777" w:rsidR="002243B9" w:rsidRPr="002243B9" w:rsidRDefault="002243B9" w:rsidP="002243B9">
      <w:pPr>
        <w:pStyle w:val="Code"/>
      </w:pPr>
      <w:r w:rsidRPr="002243B9">
        <w:t xml:space="preserve">            break;</w:t>
      </w:r>
    </w:p>
    <w:p w14:paraId="0FD8E20B" w14:textId="77777777" w:rsidR="002243B9" w:rsidRPr="002243B9" w:rsidRDefault="002243B9" w:rsidP="002243B9">
      <w:pPr>
        <w:pStyle w:val="Code"/>
      </w:pPr>
    </w:p>
    <w:p w14:paraId="68CD7DEF" w14:textId="0D92FE2B" w:rsidR="00D904EA" w:rsidRDefault="00C52A6A" w:rsidP="00C52A6A">
      <w:pPr>
        <w:rPr>
          <w:highlight w:val="white"/>
        </w:rPr>
      </w:pPr>
      <w:r>
        <w:rPr>
          <w:highlight w:val="white"/>
        </w:rPr>
        <w:t>In the struct case,</w:t>
      </w:r>
      <w:r w:rsidR="00376B95">
        <w:rPr>
          <w:highlight w:val="white"/>
        </w:rPr>
        <w:t xml:space="preserve"> </w:t>
      </w:r>
      <w:r w:rsidRPr="00903DBA">
        <w:rPr>
          <w:highlight w:val="white"/>
        </w:rPr>
        <w:t xml:space="preserve">we </w:t>
      </w:r>
      <w:r w:rsidR="00D904EA">
        <w:rPr>
          <w:highlight w:val="white"/>
        </w:rPr>
        <w:t>check that the initialization list is no longer than the member list of the struct.</w:t>
      </w:r>
      <w:r w:rsidR="00376B95">
        <w:rPr>
          <w:highlight w:val="white"/>
        </w:rPr>
        <w:t xml:space="preserve"> However, unlike the array case above the size of the struct is always stated.</w:t>
      </w:r>
    </w:p>
    <w:p w14:paraId="0E647BF1" w14:textId="77777777" w:rsidR="002243B9" w:rsidRPr="002243B9" w:rsidRDefault="002243B9" w:rsidP="002243B9">
      <w:pPr>
        <w:pStyle w:val="Code"/>
      </w:pPr>
      <w:r w:rsidRPr="002243B9">
        <w:t xml:space="preserve">          case Sort.Struct: {</w:t>
      </w:r>
    </w:p>
    <w:p w14:paraId="3FF38C04" w14:textId="77777777" w:rsidR="002243B9" w:rsidRPr="002243B9" w:rsidRDefault="002243B9" w:rsidP="002243B9">
      <w:pPr>
        <w:pStyle w:val="Code"/>
      </w:pPr>
      <w:r w:rsidRPr="002243B9">
        <w:t xml:space="preserve">            List&lt;Symbol&gt; memberList = toType.MemberList; </w:t>
      </w:r>
    </w:p>
    <w:p w14:paraId="7D4F4985" w14:textId="77777777" w:rsidR="002243B9" w:rsidRPr="002243B9" w:rsidRDefault="002243B9" w:rsidP="002243B9">
      <w:pPr>
        <w:pStyle w:val="Code"/>
      </w:pPr>
      <w:r w:rsidRPr="002243B9">
        <w:t xml:space="preserve">              Error.Check(fromList.Count &lt;= memberList.Count, toType,</w:t>
      </w:r>
    </w:p>
    <w:p w14:paraId="65C46BE0" w14:textId="77777777" w:rsidR="002243B9" w:rsidRPr="002243B9" w:rsidRDefault="002243B9" w:rsidP="002243B9">
      <w:pPr>
        <w:pStyle w:val="Code"/>
      </w:pPr>
      <w:r w:rsidRPr="002243B9">
        <w:t xml:space="preserve">                          Message.Too_many_initializers_in_struct);</w:t>
      </w:r>
    </w:p>
    <w:p w14:paraId="482923ED" w14:textId="3A178E7A" w:rsidR="00D904EA" w:rsidRPr="00903DBA" w:rsidRDefault="00D904EA" w:rsidP="00D904EA">
      <w:pPr>
        <w:rPr>
          <w:highlight w:val="white"/>
        </w:rPr>
      </w:pPr>
      <w:r w:rsidRPr="00903DBA">
        <w:rPr>
          <w:highlight w:val="white"/>
        </w:rPr>
        <w:t xml:space="preserve">Like the array case, we iterate through the list and, for each element in the list, create a symbol for the member and call </w:t>
      </w:r>
      <w:r>
        <w:rPr>
          <w:rStyle w:val="KeyWord0"/>
          <w:highlight w:val="white"/>
        </w:rPr>
        <w:t>&lt;k&gt;</w:t>
      </w:r>
      <w:r w:rsidRPr="00903DBA">
        <w:rPr>
          <w:rStyle w:val="KeyWord0"/>
          <w:highlight w:val="white"/>
        </w:rPr>
        <w:t>Generate</w:t>
      </w:r>
      <w:r>
        <w:rPr>
          <w:rStyle w:val="KeyWord0"/>
          <w:highlight w:val="white"/>
        </w:rPr>
        <w:t>&lt;/k&gt;</w:t>
      </w:r>
      <w:r w:rsidRPr="00903DBA">
        <w:rPr>
          <w:highlight w:val="white"/>
        </w:rPr>
        <w:t xml:space="preserve"> recursively, so that potential sub lists are properly processed. The offset of each member symbol is the sum of the offset of the struct or union and the member.</w:t>
      </w:r>
    </w:p>
    <w:p w14:paraId="1F8C2053" w14:textId="77777777" w:rsidR="002243B9" w:rsidRPr="002243B9" w:rsidRDefault="002243B9" w:rsidP="002243B9">
      <w:pPr>
        <w:pStyle w:val="Code"/>
      </w:pPr>
      <w:r w:rsidRPr="002243B9">
        <w:t xml:space="preserve">              int initSize = 0;</w:t>
      </w:r>
    </w:p>
    <w:p w14:paraId="5DC0DA68" w14:textId="77777777" w:rsidR="002243B9" w:rsidRPr="002243B9" w:rsidRDefault="002243B9" w:rsidP="002243B9">
      <w:pPr>
        <w:pStyle w:val="Code"/>
      </w:pPr>
      <w:r w:rsidRPr="002243B9">
        <w:t xml:space="preserve">              for (int index = 0; index &lt; fromList.Count; ++index) {</w:t>
      </w:r>
    </w:p>
    <w:p w14:paraId="4A87A1D8" w14:textId="77777777" w:rsidR="002243B9" w:rsidRPr="002243B9" w:rsidRDefault="002243B9" w:rsidP="002243B9">
      <w:pPr>
        <w:pStyle w:val="Code"/>
      </w:pPr>
      <w:r w:rsidRPr="002243B9">
        <w:t xml:space="preserve">                Symbol memberSymbol = memberList[index];</w:t>
      </w:r>
    </w:p>
    <w:p w14:paraId="5058C20B" w14:textId="5C4E9F47" w:rsidR="002243B9" w:rsidRPr="002243B9" w:rsidRDefault="002243B9" w:rsidP="002243B9">
      <w:pPr>
        <w:pStyle w:val="Code"/>
      </w:pPr>
      <w:r w:rsidRPr="002243B9">
        <w:t xml:space="preserve">                Symbol subSymbol </w:t>
      </w:r>
      <w:r w:rsidR="001F2BD0">
        <w:t>= new(</w:t>
      </w:r>
      <w:r w:rsidRPr="002243B9">
        <w:t>memberList[index].Type);</w:t>
      </w:r>
    </w:p>
    <w:p w14:paraId="78191362" w14:textId="77777777" w:rsidR="002243B9" w:rsidRPr="002243B9" w:rsidRDefault="002243B9" w:rsidP="002243B9">
      <w:pPr>
        <w:pStyle w:val="Code"/>
      </w:pPr>
      <w:r w:rsidRPr="002243B9">
        <w:t xml:space="preserve">                subSymbol.Storage = toSymbol.Storage;</w:t>
      </w:r>
    </w:p>
    <w:p w14:paraId="75098C50" w14:textId="5CBDFFC2"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0A58C0B1" w14:textId="77777777" w:rsidR="002243B9" w:rsidRPr="002243B9" w:rsidRDefault="002243B9" w:rsidP="002243B9">
      <w:pPr>
        <w:pStyle w:val="Code"/>
      </w:pPr>
      <w:r w:rsidRPr="002243B9">
        <w:t xml:space="preserve">                subSymbol.Offset = toSymbol.Offset + memberSymbol.Offset;</w:t>
      </w:r>
    </w:p>
    <w:p w14:paraId="09E501DF" w14:textId="77777777" w:rsidR="002243B9" w:rsidRPr="002243B9" w:rsidRDefault="002243B9" w:rsidP="002243B9">
      <w:pPr>
        <w:pStyle w:val="Code"/>
      </w:pPr>
      <w:r w:rsidRPr="002243B9">
        <w:t xml:space="preserve">                Generate(subSymbol, fromList[index], codeList, extraOffset);</w:t>
      </w:r>
    </w:p>
    <w:p w14:paraId="31858B00" w14:textId="77777777" w:rsidR="002243B9" w:rsidRPr="002243B9" w:rsidRDefault="002243B9" w:rsidP="002243B9">
      <w:pPr>
        <w:pStyle w:val="Code"/>
      </w:pPr>
      <w:r w:rsidRPr="002243B9">
        <w:t xml:space="preserve">                extraOffset += memberSymbol.Type.Size();</w:t>
      </w:r>
    </w:p>
    <w:p w14:paraId="6B32414F" w14:textId="77777777" w:rsidR="002243B9" w:rsidRPr="002243B9" w:rsidRDefault="002243B9" w:rsidP="002243B9">
      <w:pPr>
        <w:pStyle w:val="Code"/>
      </w:pPr>
      <w:r w:rsidRPr="002243B9">
        <w:t xml:space="preserve">                initSize += memberSymbol.Type.Size();</w:t>
      </w:r>
    </w:p>
    <w:p w14:paraId="02006A64" w14:textId="77777777" w:rsidR="002243B9" w:rsidRPr="002243B9" w:rsidRDefault="002243B9" w:rsidP="002243B9">
      <w:pPr>
        <w:pStyle w:val="Code"/>
      </w:pPr>
      <w:r w:rsidRPr="002243B9">
        <w:t xml:space="preserve">              }</w:t>
      </w:r>
    </w:p>
    <w:p w14:paraId="12E77F60" w14:textId="5F4D231F" w:rsidR="00376B95" w:rsidRPr="00903DBA" w:rsidRDefault="00376B95" w:rsidP="00376B95">
      <w:pPr>
        <w:rPr>
          <w:highlight w:val="white"/>
        </w:rPr>
      </w:pPr>
      <w:r>
        <w:rPr>
          <w:highlight w:val="white"/>
        </w:rPr>
        <w:t xml:space="preserve">If the struct is static, we add zeros for </w:t>
      </w:r>
      <w:r w:rsidR="00F47563">
        <w:rPr>
          <w:highlight w:val="white"/>
        </w:rPr>
        <w:t>its</w:t>
      </w:r>
      <w:r>
        <w:rPr>
          <w:highlight w:val="white"/>
        </w:rPr>
        <w:t xml:space="preserve"> potential uninitialized part</w:t>
      </w:r>
      <w:r w:rsidR="00F47563">
        <w:rPr>
          <w:highlight w:val="white"/>
        </w:rPr>
        <w:t>.</w:t>
      </w:r>
    </w:p>
    <w:p w14:paraId="052B9023" w14:textId="77777777" w:rsidR="002243B9" w:rsidRPr="002243B9" w:rsidRDefault="002243B9" w:rsidP="002243B9">
      <w:pPr>
        <w:pStyle w:val="Code"/>
      </w:pPr>
      <w:r w:rsidRPr="002243B9">
        <w:t xml:space="preserve">              if (toSymbol.IsStatic()) {</w:t>
      </w:r>
    </w:p>
    <w:p w14:paraId="7345445C" w14:textId="77777777" w:rsidR="002243B9" w:rsidRPr="002243B9" w:rsidRDefault="002243B9" w:rsidP="002243B9">
      <w:pPr>
        <w:pStyle w:val="Code"/>
      </w:pPr>
      <w:r w:rsidRPr="002243B9">
        <w:t xml:space="preserve">                int restSize = toType.Size() - initSize;</w:t>
      </w:r>
    </w:p>
    <w:p w14:paraId="435C7FB9" w14:textId="77777777" w:rsidR="002243B9" w:rsidRPr="002243B9" w:rsidRDefault="002243B9" w:rsidP="002243B9">
      <w:pPr>
        <w:pStyle w:val="Code"/>
      </w:pPr>
      <w:r w:rsidRPr="002243B9">
        <w:t xml:space="preserve">                codeList.Add(new MiddleCode(MiddleOperator.InitializerZero,</w:t>
      </w:r>
    </w:p>
    <w:p w14:paraId="4E9CB140" w14:textId="77777777" w:rsidR="002243B9" w:rsidRPr="002243B9" w:rsidRDefault="002243B9" w:rsidP="002243B9">
      <w:pPr>
        <w:pStyle w:val="Code"/>
      </w:pPr>
      <w:r w:rsidRPr="002243B9">
        <w:t xml:space="preserve">                                            restSize));</w:t>
      </w:r>
    </w:p>
    <w:p w14:paraId="6C48C44E" w14:textId="77777777" w:rsidR="002243B9" w:rsidRPr="002243B9" w:rsidRDefault="002243B9" w:rsidP="002243B9">
      <w:pPr>
        <w:pStyle w:val="Code"/>
      </w:pPr>
      <w:r w:rsidRPr="002243B9">
        <w:lastRenderedPageBreak/>
        <w:t xml:space="preserve">              }</w:t>
      </w:r>
    </w:p>
    <w:p w14:paraId="3E9FDF4B" w14:textId="77777777" w:rsidR="002243B9" w:rsidRPr="002243B9" w:rsidRDefault="002243B9" w:rsidP="002243B9">
      <w:pPr>
        <w:pStyle w:val="Code"/>
      </w:pPr>
      <w:r w:rsidRPr="002243B9">
        <w:t xml:space="preserve">            }</w:t>
      </w:r>
    </w:p>
    <w:p w14:paraId="16461CEF" w14:textId="77777777" w:rsidR="002243B9" w:rsidRPr="002243B9" w:rsidRDefault="002243B9" w:rsidP="002243B9">
      <w:pPr>
        <w:pStyle w:val="Code"/>
      </w:pPr>
      <w:r w:rsidRPr="002243B9">
        <w:t xml:space="preserve">            break;</w:t>
      </w:r>
    </w:p>
    <w:p w14:paraId="47593CA4" w14:textId="75C90C7F" w:rsidR="00614227" w:rsidRPr="006B220E" w:rsidRDefault="00614227" w:rsidP="00614227">
      <w:pPr>
        <w:rPr>
          <w:highlight w:val="white"/>
        </w:rPr>
      </w:pPr>
      <w:r>
        <w:rPr>
          <w:highlight w:val="white"/>
        </w:rPr>
        <w:t>In the union case, we make sure that the list holds exact one expression and initialize the first member of the union with it.</w:t>
      </w:r>
    </w:p>
    <w:p w14:paraId="56FEFDFE" w14:textId="77777777" w:rsidR="002243B9" w:rsidRPr="002243B9" w:rsidRDefault="002243B9" w:rsidP="002243B9">
      <w:pPr>
        <w:pStyle w:val="Code"/>
      </w:pPr>
      <w:r w:rsidRPr="002243B9">
        <w:t xml:space="preserve">          case Sort.Union: {</w:t>
      </w:r>
    </w:p>
    <w:p w14:paraId="0F62D5BD" w14:textId="77777777" w:rsidR="002243B9" w:rsidRPr="002243B9" w:rsidRDefault="002243B9" w:rsidP="002243B9">
      <w:pPr>
        <w:pStyle w:val="Code"/>
      </w:pPr>
      <w:r w:rsidRPr="002243B9">
        <w:t xml:space="preserve">              List&lt;Symbol&gt; memberList = toType.MemberList;</w:t>
      </w:r>
    </w:p>
    <w:p w14:paraId="5DAE6CAE" w14:textId="77777777" w:rsidR="002243B9" w:rsidRPr="002243B9" w:rsidRDefault="002243B9" w:rsidP="002243B9">
      <w:pPr>
        <w:pStyle w:val="Code"/>
      </w:pPr>
      <w:r w:rsidRPr="002243B9">
        <w:t xml:space="preserve">              Error.Check(fromList.Count == 1, toType,</w:t>
      </w:r>
    </w:p>
    <w:p w14:paraId="078C31D2" w14:textId="77777777" w:rsidR="002243B9" w:rsidRPr="002243B9" w:rsidRDefault="002243B9" w:rsidP="002243B9">
      <w:pPr>
        <w:pStyle w:val="Code"/>
      </w:pPr>
      <w:r w:rsidRPr="002243B9">
        <w:t xml:space="preserve">                          Message.Only_one_Initlizer_allowed_in_unions);</w:t>
      </w:r>
    </w:p>
    <w:p w14:paraId="285FFA44" w14:textId="77777777" w:rsidR="002243B9" w:rsidRPr="002243B9" w:rsidRDefault="002243B9" w:rsidP="002243B9">
      <w:pPr>
        <w:pStyle w:val="Code"/>
      </w:pPr>
      <w:r w:rsidRPr="002243B9">
        <w:t xml:space="preserve">              Symbol memberSymbol = memberList[0];</w:t>
      </w:r>
    </w:p>
    <w:p w14:paraId="0510C64B" w14:textId="14FA93CC" w:rsidR="002243B9" w:rsidRPr="002243B9" w:rsidRDefault="002243B9" w:rsidP="002243B9">
      <w:pPr>
        <w:pStyle w:val="Code"/>
      </w:pPr>
      <w:r w:rsidRPr="002243B9">
        <w:t xml:space="preserve">              Symbol subSymbol </w:t>
      </w:r>
      <w:r w:rsidR="001F2BD0">
        <w:t>= new(</w:t>
      </w:r>
      <w:r w:rsidRPr="002243B9">
        <w:t>memberSymbol.Type);</w:t>
      </w:r>
    </w:p>
    <w:p w14:paraId="6F93D893" w14:textId="77777777" w:rsidR="002243B9" w:rsidRPr="002243B9" w:rsidRDefault="002243B9" w:rsidP="002243B9">
      <w:pPr>
        <w:pStyle w:val="Code"/>
      </w:pPr>
      <w:r w:rsidRPr="002243B9">
        <w:t xml:space="preserve">              subSymbol.Storage = toSymbol.Storage;</w:t>
      </w:r>
    </w:p>
    <w:p w14:paraId="15E87B7D" w14:textId="2C177933" w:rsidR="002243B9" w:rsidRPr="002243B9" w:rsidRDefault="002243B9" w:rsidP="002243B9">
      <w:pPr>
        <w:pStyle w:val="Code"/>
      </w:pPr>
      <w:r w:rsidRPr="002243B9">
        <w:t xml:space="preserve">              subSymbol.Name = </w:t>
      </w:r>
      <w:r w:rsidR="007B2E63">
        <w:t>$"{</w:t>
      </w:r>
      <w:r w:rsidRPr="002243B9">
        <w:t>toSymbol.Name</w:t>
      </w:r>
      <w:r w:rsidR="007B2E63">
        <w:t>}</w:t>
      </w:r>
      <w:r w:rsidRPr="002243B9">
        <w:t>.</w:t>
      </w:r>
      <w:r w:rsidR="007B2E63">
        <w:t>{</w:t>
      </w:r>
      <w:r w:rsidRPr="002243B9">
        <w:t>memberSymbol.Name</w:t>
      </w:r>
      <w:r w:rsidR="007B2E63">
        <w:t>}"</w:t>
      </w:r>
      <w:r w:rsidRPr="002243B9">
        <w:t>;</w:t>
      </w:r>
    </w:p>
    <w:p w14:paraId="12D61619" w14:textId="77777777" w:rsidR="002243B9" w:rsidRPr="002243B9" w:rsidRDefault="002243B9" w:rsidP="002243B9">
      <w:pPr>
        <w:pStyle w:val="Code"/>
      </w:pPr>
      <w:r w:rsidRPr="002243B9">
        <w:t xml:space="preserve">              subSymbol.Offset = toSymbol.Offset;</w:t>
      </w:r>
    </w:p>
    <w:p w14:paraId="3A1A6C96" w14:textId="77777777" w:rsidR="002243B9" w:rsidRPr="002243B9" w:rsidRDefault="002243B9" w:rsidP="002243B9">
      <w:pPr>
        <w:pStyle w:val="Code"/>
      </w:pPr>
      <w:r w:rsidRPr="002243B9">
        <w:t xml:space="preserve">              Generate(subSymbol, fromList[0], codeList, extraOffset);</w:t>
      </w:r>
    </w:p>
    <w:p w14:paraId="6C14BB8A" w14:textId="095440B4" w:rsidR="001D68F0" w:rsidRPr="00903DBA" w:rsidRDefault="001D68F0" w:rsidP="001D68F0">
      <w:pPr>
        <w:rPr>
          <w:highlight w:val="white"/>
        </w:rPr>
      </w:pPr>
      <w:r>
        <w:rPr>
          <w:highlight w:val="white"/>
        </w:rPr>
        <w:t xml:space="preserve">If the union is static, we add zeros for </w:t>
      </w:r>
      <w:r w:rsidR="00F47563">
        <w:rPr>
          <w:highlight w:val="white"/>
        </w:rPr>
        <w:t xml:space="preserve">its </w:t>
      </w:r>
      <w:r>
        <w:rPr>
          <w:highlight w:val="white"/>
        </w:rPr>
        <w:t>potential uninitialized part.</w:t>
      </w:r>
    </w:p>
    <w:p w14:paraId="6ACD93F2" w14:textId="77777777" w:rsidR="002243B9" w:rsidRPr="002243B9" w:rsidRDefault="002243B9" w:rsidP="002243B9">
      <w:pPr>
        <w:pStyle w:val="Code"/>
      </w:pPr>
      <w:r w:rsidRPr="002243B9">
        <w:t xml:space="preserve">              if (toSymbol.IsStatic()) {</w:t>
      </w:r>
    </w:p>
    <w:p w14:paraId="6BB18BA5" w14:textId="77777777" w:rsidR="002243B9" w:rsidRPr="002243B9" w:rsidRDefault="002243B9" w:rsidP="002243B9">
      <w:pPr>
        <w:pStyle w:val="Code"/>
      </w:pPr>
      <w:r w:rsidRPr="002243B9">
        <w:t xml:space="preserve">                int restSize = toType.Size() - memberSymbol.Type.Size();</w:t>
      </w:r>
    </w:p>
    <w:p w14:paraId="154725F7" w14:textId="77777777" w:rsidR="002243B9" w:rsidRPr="002243B9" w:rsidRDefault="002243B9" w:rsidP="002243B9">
      <w:pPr>
        <w:pStyle w:val="Code"/>
      </w:pPr>
      <w:r w:rsidRPr="002243B9">
        <w:t xml:space="preserve">                codeList.Add(new MiddleCode(MiddleOperator.InitializerZero,</w:t>
      </w:r>
    </w:p>
    <w:p w14:paraId="6588334B" w14:textId="77777777" w:rsidR="002243B9" w:rsidRPr="002243B9" w:rsidRDefault="002243B9" w:rsidP="002243B9">
      <w:pPr>
        <w:pStyle w:val="Code"/>
      </w:pPr>
      <w:r w:rsidRPr="002243B9">
        <w:t xml:space="preserve">                                            restSize));</w:t>
      </w:r>
    </w:p>
    <w:p w14:paraId="3524B7C9" w14:textId="77777777" w:rsidR="002243B9" w:rsidRPr="002243B9" w:rsidRDefault="002243B9" w:rsidP="002243B9">
      <w:pPr>
        <w:pStyle w:val="Code"/>
      </w:pPr>
      <w:r w:rsidRPr="002243B9">
        <w:t xml:space="preserve">              }</w:t>
      </w:r>
    </w:p>
    <w:p w14:paraId="5CAB774E" w14:textId="77777777" w:rsidR="002243B9" w:rsidRPr="002243B9" w:rsidRDefault="002243B9" w:rsidP="002243B9">
      <w:pPr>
        <w:pStyle w:val="Code"/>
      </w:pPr>
      <w:r w:rsidRPr="002243B9">
        <w:t xml:space="preserve">            }</w:t>
      </w:r>
    </w:p>
    <w:p w14:paraId="390CCAA5" w14:textId="77777777" w:rsidR="002243B9" w:rsidRPr="002243B9" w:rsidRDefault="002243B9" w:rsidP="002243B9">
      <w:pPr>
        <w:pStyle w:val="Code"/>
      </w:pPr>
      <w:r w:rsidRPr="002243B9">
        <w:t xml:space="preserve">            break;</w:t>
      </w:r>
    </w:p>
    <w:p w14:paraId="0C53E5CB" w14:textId="77777777" w:rsidR="00A3066B" w:rsidRPr="006B220E" w:rsidRDefault="00A3066B" w:rsidP="00A3066B">
      <w:pPr>
        <w:rPr>
          <w:highlight w:val="white"/>
        </w:rPr>
      </w:pPr>
      <w:r>
        <w:rPr>
          <w:highlight w:val="white"/>
        </w:rPr>
        <w:t>If the type is not an array, struct, or union, we report an error since it is not allowed to initialize values of any other type with a list.</w:t>
      </w:r>
    </w:p>
    <w:p w14:paraId="7E14C839" w14:textId="77777777" w:rsidR="002243B9" w:rsidRPr="002243B9" w:rsidRDefault="002243B9" w:rsidP="002243B9">
      <w:pPr>
        <w:pStyle w:val="Code"/>
      </w:pPr>
      <w:r w:rsidRPr="002243B9">
        <w:t xml:space="preserve">          default:</w:t>
      </w:r>
    </w:p>
    <w:p w14:paraId="7E521C47" w14:textId="77777777" w:rsidR="002243B9" w:rsidRPr="002243B9" w:rsidRDefault="002243B9" w:rsidP="002243B9">
      <w:pPr>
        <w:pStyle w:val="Code"/>
      </w:pPr>
      <w:r w:rsidRPr="002243B9">
        <w:t xml:space="preserve">            Error.Report(toType, Message.</w:t>
      </w:r>
    </w:p>
    <w:p w14:paraId="2F13CD73" w14:textId="77777777" w:rsidR="002243B9" w:rsidRPr="002243B9" w:rsidRDefault="002243B9" w:rsidP="002243B9">
      <w:pPr>
        <w:pStyle w:val="Code"/>
      </w:pPr>
      <w:r w:rsidRPr="002243B9">
        <w:t xml:space="preserve">                Only_array_struct_or_union_can_be_initialized_by_a_list);</w:t>
      </w:r>
    </w:p>
    <w:p w14:paraId="25BD7FC8" w14:textId="77777777" w:rsidR="002243B9" w:rsidRPr="002243B9" w:rsidRDefault="002243B9" w:rsidP="002243B9">
      <w:pPr>
        <w:pStyle w:val="Code"/>
      </w:pPr>
      <w:r w:rsidRPr="002243B9">
        <w:t xml:space="preserve">            break;</w:t>
      </w:r>
    </w:p>
    <w:p w14:paraId="71DBEEAD" w14:textId="77777777" w:rsidR="002243B9" w:rsidRPr="002243B9" w:rsidRDefault="002243B9" w:rsidP="002243B9">
      <w:pPr>
        <w:pStyle w:val="Code"/>
      </w:pPr>
      <w:r w:rsidRPr="002243B9">
        <w:t xml:space="preserve">        }</w:t>
      </w:r>
    </w:p>
    <w:p w14:paraId="1D604694" w14:textId="6E147D80" w:rsidR="002243B9" w:rsidRDefault="002243B9" w:rsidP="002243B9">
      <w:pPr>
        <w:pStyle w:val="Code"/>
      </w:pPr>
      <w:r w:rsidRPr="002243B9">
        <w:t xml:space="preserve">      }</w:t>
      </w:r>
    </w:p>
    <w:p w14:paraId="371B0B67" w14:textId="032F10B3" w:rsidR="00A212FC" w:rsidRDefault="002A2854" w:rsidP="002A2854">
      <w:r>
        <w:t xml:space="preserve">If the </w:t>
      </w:r>
      <w:r w:rsidR="002D6884">
        <w:t>initializer</w:t>
      </w:r>
      <w:r>
        <w:t xml:space="preserve"> is an expression</w:t>
      </w:r>
      <w:r w:rsidR="004471BA">
        <w:t xml:space="preserve">, we </w:t>
      </w:r>
      <w:r w:rsidR="00A212FC">
        <w:t>first look into the a</w:t>
      </w:r>
      <w:r w:rsidR="004471BA">
        <w:t xml:space="preserve">uto case. As stated above, </w:t>
      </w:r>
      <w:r w:rsidR="00A212FC">
        <w:t>function calls in the array need to be modified so that it does not overwrite earlier values in the array. Therefore, we increase the offset of every call and parameter instruction.</w:t>
      </w:r>
    </w:p>
    <w:p w14:paraId="11806C9E" w14:textId="77777777" w:rsidR="002243B9" w:rsidRPr="002243B9" w:rsidRDefault="002243B9" w:rsidP="002243B9">
      <w:pPr>
        <w:pStyle w:val="Code"/>
      </w:pPr>
      <w:r w:rsidRPr="002243B9">
        <w:t xml:space="preserve">      else {</w:t>
      </w:r>
    </w:p>
    <w:p w14:paraId="06D39C81" w14:textId="77777777" w:rsidR="002243B9" w:rsidRPr="002243B9" w:rsidRDefault="002243B9" w:rsidP="002243B9">
      <w:pPr>
        <w:pStyle w:val="Code"/>
      </w:pPr>
      <w:r w:rsidRPr="002243B9">
        <w:t xml:space="preserve">        Expression fromExpression = (Expression) fromInitializer;</w:t>
      </w:r>
    </w:p>
    <w:p w14:paraId="7F27AFB1" w14:textId="77777777" w:rsidR="002243B9" w:rsidRPr="002243B9" w:rsidRDefault="002243B9" w:rsidP="002243B9">
      <w:pPr>
        <w:pStyle w:val="Code"/>
      </w:pPr>
    </w:p>
    <w:p w14:paraId="308C074C" w14:textId="77777777" w:rsidR="002243B9" w:rsidRPr="002243B9" w:rsidRDefault="002243B9" w:rsidP="002243B9">
      <w:pPr>
        <w:pStyle w:val="Code"/>
      </w:pPr>
      <w:r w:rsidRPr="002243B9">
        <w:t xml:space="preserve">        if (toSymbol.IsAutoOrRegister()) {</w:t>
      </w:r>
    </w:p>
    <w:p w14:paraId="0700BAF7" w14:textId="77777777" w:rsidR="002243B9" w:rsidRPr="002243B9" w:rsidRDefault="002243B9" w:rsidP="002243B9">
      <w:pPr>
        <w:pStyle w:val="Code"/>
      </w:pPr>
      <w:r w:rsidRPr="002243B9">
        <w:t xml:space="preserve">          fromExpression = TypeCast.ImplicitCast(fromExpression, toType);</w:t>
      </w:r>
    </w:p>
    <w:p w14:paraId="42114CBA" w14:textId="77777777" w:rsidR="002243B9" w:rsidRPr="002243B9" w:rsidRDefault="002243B9" w:rsidP="002243B9">
      <w:pPr>
        <w:pStyle w:val="Code"/>
      </w:pPr>
    </w:p>
    <w:p w14:paraId="2CB961D9" w14:textId="77777777" w:rsidR="002243B9" w:rsidRPr="002243B9" w:rsidRDefault="002243B9" w:rsidP="002243B9">
      <w:pPr>
        <w:pStyle w:val="Code"/>
      </w:pPr>
      <w:r w:rsidRPr="002243B9">
        <w:t xml:space="preserve">          foreach (MiddleCode middleCode in fromExpression.LongList) {</w:t>
      </w:r>
    </w:p>
    <w:p w14:paraId="5EEB9959" w14:textId="77777777" w:rsidR="002243B9" w:rsidRPr="002243B9" w:rsidRDefault="002243B9" w:rsidP="002243B9">
      <w:pPr>
        <w:pStyle w:val="Code"/>
      </w:pPr>
      <w:r w:rsidRPr="002243B9">
        <w:t xml:space="preserve">            switch (middleCode.Operator) {</w:t>
      </w:r>
    </w:p>
    <w:p w14:paraId="0F66CB2B" w14:textId="77777777" w:rsidR="002243B9" w:rsidRPr="002243B9" w:rsidRDefault="002243B9" w:rsidP="002243B9">
      <w:pPr>
        <w:pStyle w:val="Code"/>
      </w:pPr>
      <w:r w:rsidRPr="002243B9">
        <w:t xml:space="preserve">              case MiddleOperator.PreCall:</w:t>
      </w:r>
    </w:p>
    <w:p w14:paraId="758CF04F" w14:textId="77777777" w:rsidR="002243B9" w:rsidRPr="002243B9" w:rsidRDefault="002243B9" w:rsidP="002243B9">
      <w:pPr>
        <w:pStyle w:val="Code"/>
      </w:pPr>
      <w:r w:rsidRPr="002243B9">
        <w:t xml:space="preserve">              case MiddleOperator.ParameterInitSize:</w:t>
      </w:r>
    </w:p>
    <w:p w14:paraId="3AEBEFAD" w14:textId="77777777" w:rsidR="002243B9" w:rsidRPr="002243B9" w:rsidRDefault="002243B9" w:rsidP="002243B9">
      <w:pPr>
        <w:pStyle w:val="Code"/>
      </w:pPr>
      <w:r w:rsidRPr="002243B9">
        <w:t xml:space="preserve">              case MiddleOperator.Parameter:</w:t>
      </w:r>
    </w:p>
    <w:p w14:paraId="085685C2" w14:textId="77777777" w:rsidR="002243B9" w:rsidRPr="002243B9" w:rsidRDefault="002243B9" w:rsidP="002243B9">
      <w:pPr>
        <w:pStyle w:val="Code"/>
      </w:pPr>
      <w:r w:rsidRPr="002243B9">
        <w:t xml:space="preserve">              case MiddleOperator.Call:</w:t>
      </w:r>
    </w:p>
    <w:p w14:paraId="7A562902" w14:textId="77777777" w:rsidR="002243B9" w:rsidRPr="002243B9" w:rsidRDefault="002243B9" w:rsidP="002243B9">
      <w:pPr>
        <w:pStyle w:val="Code"/>
      </w:pPr>
      <w:r w:rsidRPr="002243B9">
        <w:t xml:space="preserve">              case MiddleOperator.PostCall:</w:t>
      </w:r>
    </w:p>
    <w:p w14:paraId="56702125" w14:textId="77777777" w:rsidR="002243B9" w:rsidRPr="002243B9" w:rsidRDefault="002243B9" w:rsidP="002243B9">
      <w:pPr>
        <w:pStyle w:val="Code"/>
      </w:pPr>
      <w:r w:rsidRPr="002243B9">
        <w:t xml:space="preserve">                middleCode[0] = ((int) middleCode[0]) + extraOffset;</w:t>
      </w:r>
    </w:p>
    <w:p w14:paraId="26B4662E" w14:textId="77777777" w:rsidR="002243B9" w:rsidRPr="002243B9" w:rsidRDefault="002243B9" w:rsidP="002243B9">
      <w:pPr>
        <w:pStyle w:val="Code"/>
      </w:pPr>
      <w:r w:rsidRPr="002243B9">
        <w:t xml:space="preserve">                break;</w:t>
      </w:r>
    </w:p>
    <w:p w14:paraId="71C0AF1A" w14:textId="77777777" w:rsidR="002243B9" w:rsidRPr="002243B9" w:rsidRDefault="002243B9" w:rsidP="002243B9">
      <w:pPr>
        <w:pStyle w:val="Code"/>
      </w:pPr>
      <w:r w:rsidRPr="002243B9">
        <w:t xml:space="preserve">            }</w:t>
      </w:r>
    </w:p>
    <w:p w14:paraId="080A61B9" w14:textId="77777777" w:rsidR="002243B9" w:rsidRPr="002243B9" w:rsidRDefault="002243B9" w:rsidP="002243B9">
      <w:pPr>
        <w:pStyle w:val="Code"/>
      </w:pPr>
      <w:r w:rsidRPr="002243B9">
        <w:t xml:space="preserve">          }</w:t>
      </w:r>
    </w:p>
    <w:p w14:paraId="1153B1A1" w14:textId="77777777" w:rsidR="002243B9" w:rsidRPr="002243B9" w:rsidRDefault="002243B9" w:rsidP="002243B9">
      <w:pPr>
        <w:pStyle w:val="Code"/>
      </w:pPr>
    </w:p>
    <w:p w14:paraId="52D22289" w14:textId="77777777" w:rsidR="002243B9" w:rsidRPr="002243B9" w:rsidRDefault="002243B9" w:rsidP="002243B9">
      <w:pPr>
        <w:pStyle w:val="Code"/>
      </w:pPr>
      <w:r w:rsidRPr="002243B9">
        <w:t xml:space="preserve">          codeList.AddRange(fromExpression.LongList);</w:t>
      </w:r>
    </w:p>
    <w:p w14:paraId="6283D2AF" w14:textId="0BB18C09" w:rsidR="002243B9" w:rsidRPr="002243B9" w:rsidRDefault="00A212FC" w:rsidP="00A212FC">
      <w:r>
        <w:t xml:space="preserve">If the </w:t>
      </w:r>
      <w:r w:rsidR="007A550B">
        <w:t>assigned value holds floating type, we add a pop instruction.</w:t>
      </w:r>
    </w:p>
    <w:p w14:paraId="76367982" w14:textId="77777777" w:rsidR="002243B9" w:rsidRPr="002243B9" w:rsidRDefault="002243B9" w:rsidP="002243B9">
      <w:pPr>
        <w:pStyle w:val="Code"/>
      </w:pPr>
      <w:r w:rsidRPr="002243B9">
        <w:t xml:space="preserve">          if (toSymbol.Type.IsFloating()) {</w:t>
      </w:r>
    </w:p>
    <w:p w14:paraId="22E06CAF" w14:textId="77777777" w:rsidR="002243B9" w:rsidRPr="002243B9" w:rsidRDefault="002243B9" w:rsidP="002243B9">
      <w:pPr>
        <w:pStyle w:val="Code"/>
      </w:pPr>
      <w:r w:rsidRPr="002243B9">
        <w:t xml:space="preserve">            codeList.Add(new MiddleCode(MiddleOperator.PopFloat, toSymbol));</w:t>
      </w:r>
    </w:p>
    <w:p w14:paraId="16B6442D" w14:textId="77777777" w:rsidR="002243B9" w:rsidRPr="002243B9" w:rsidRDefault="002243B9" w:rsidP="002243B9">
      <w:pPr>
        <w:pStyle w:val="Code"/>
      </w:pPr>
      <w:r w:rsidRPr="002243B9">
        <w:t xml:space="preserve">          }</w:t>
      </w:r>
    </w:p>
    <w:p w14:paraId="69FCB66D" w14:textId="77777777" w:rsidR="007A550B" w:rsidRDefault="007A550B" w:rsidP="007A550B">
      <w:r>
        <w:t xml:space="preserve">If the assigned value does not hold floating type, we add an initialization instruction for struct or union. </w:t>
      </w:r>
    </w:p>
    <w:p w14:paraId="69623A94" w14:textId="77777777" w:rsidR="002243B9" w:rsidRPr="002243B9" w:rsidRDefault="002243B9" w:rsidP="002243B9">
      <w:pPr>
        <w:pStyle w:val="Code"/>
      </w:pPr>
      <w:r w:rsidRPr="002243B9">
        <w:t xml:space="preserve">          else {</w:t>
      </w:r>
    </w:p>
    <w:p w14:paraId="786E1D7F" w14:textId="77777777" w:rsidR="002243B9" w:rsidRPr="002243B9" w:rsidRDefault="002243B9" w:rsidP="002243B9">
      <w:pPr>
        <w:pStyle w:val="Code"/>
      </w:pPr>
      <w:r w:rsidRPr="002243B9">
        <w:t xml:space="preserve">            if (fromExpression.Symbol.Type.IsStructOrUnion()) {</w:t>
      </w:r>
    </w:p>
    <w:p w14:paraId="336E9A42" w14:textId="77777777" w:rsidR="002243B9" w:rsidRPr="002243B9" w:rsidRDefault="002243B9" w:rsidP="002243B9">
      <w:pPr>
        <w:pStyle w:val="Code"/>
      </w:pPr>
      <w:r w:rsidRPr="002243B9">
        <w:t xml:space="preserve">              codeList.Add(new MiddleCode(MiddleOperator.AssignInitSize,</w:t>
      </w:r>
    </w:p>
    <w:p w14:paraId="3520990A" w14:textId="77777777" w:rsidR="002243B9" w:rsidRPr="002243B9" w:rsidRDefault="002243B9" w:rsidP="002243B9">
      <w:pPr>
        <w:pStyle w:val="Code"/>
      </w:pPr>
      <w:r w:rsidRPr="002243B9">
        <w:t xml:space="preserve">                                          toSymbol, fromExpression.Symbol));</w:t>
      </w:r>
    </w:p>
    <w:p w14:paraId="3E9BDDEA" w14:textId="77777777" w:rsidR="002243B9" w:rsidRPr="002243B9" w:rsidRDefault="002243B9" w:rsidP="002243B9">
      <w:pPr>
        <w:pStyle w:val="Code"/>
      </w:pPr>
      <w:r w:rsidRPr="002243B9">
        <w:t xml:space="preserve">            }</w:t>
      </w:r>
    </w:p>
    <w:p w14:paraId="7C9D2635" w14:textId="178E709C" w:rsidR="002243B9" w:rsidRPr="002243B9" w:rsidRDefault="007A550B" w:rsidP="00C56B35">
      <w:r>
        <w:t xml:space="preserve">Then </w:t>
      </w:r>
      <w:r w:rsidR="00C56B35">
        <w:t>we add the assignment instruction.</w:t>
      </w:r>
    </w:p>
    <w:p w14:paraId="33CFB50B" w14:textId="77777777" w:rsidR="002243B9" w:rsidRPr="002243B9" w:rsidRDefault="002243B9" w:rsidP="002243B9">
      <w:pPr>
        <w:pStyle w:val="Code"/>
      </w:pPr>
      <w:r w:rsidRPr="002243B9">
        <w:t xml:space="preserve">            codeList.Add(new MiddleCode(MiddleOperator.Assign, toSymbol,</w:t>
      </w:r>
    </w:p>
    <w:p w14:paraId="42612F27" w14:textId="77777777" w:rsidR="002243B9" w:rsidRPr="002243B9" w:rsidRDefault="002243B9" w:rsidP="002243B9">
      <w:pPr>
        <w:pStyle w:val="Code"/>
      </w:pPr>
      <w:r w:rsidRPr="002243B9">
        <w:t xml:space="preserve">                                        fromExpression.Symbol));</w:t>
      </w:r>
    </w:p>
    <w:p w14:paraId="255AC1F0" w14:textId="77777777" w:rsidR="002243B9" w:rsidRPr="002243B9" w:rsidRDefault="002243B9" w:rsidP="002243B9">
      <w:pPr>
        <w:pStyle w:val="Code"/>
      </w:pPr>
      <w:r w:rsidRPr="002243B9">
        <w:t xml:space="preserve">          }</w:t>
      </w:r>
    </w:p>
    <w:p w14:paraId="25CED4B4" w14:textId="77777777" w:rsidR="002243B9" w:rsidRPr="002243B9" w:rsidRDefault="002243B9" w:rsidP="002243B9">
      <w:pPr>
        <w:pStyle w:val="Code"/>
      </w:pPr>
      <w:r w:rsidRPr="002243B9">
        <w:t xml:space="preserve">        }</w:t>
      </w:r>
    </w:p>
    <w:p w14:paraId="3381B6C9" w14:textId="51761FC7" w:rsidR="00E46506" w:rsidRDefault="00E46506" w:rsidP="00E46506">
      <w:r>
        <w:t>In the static case,</w:t>
      </w:r>
      <w:r w:rsidR="00057D21">
        <w:t xml:space="preserve"> </w:t>
      </w:r>
      <w:r w:rsidR="00A74858">
        <w:t xml:space="preserve">we start by checking </w:t>
      </w:r>
      <w:r w:rsidR="00A63355">
        <w:t>that</w:t>
      </w:r>
      <w:r w:rsidR="00A74858">
        <w:t xml:space="preserve"> the </w:t>
      </w:r>
      <w:r w:rsidR="00A63355">
        <w:t>expression</w:t>
      </w:r>
      <w:r w:rsidR="003D1C50">
        <w:t xml:space="preserve"> also is static or extern.</w:t>
      </w:r>
    </w:p>
    <w:p w14:paraId="0AC2BFEE" w14:textId="3ED604C4" w:rsidR="002243B9" w:rsidRPr="002243B9" w:rsidRDefault="002243B9" w:rsidP="002243B9">
      <w:pPr>
        <w:pStyle w:val="Code"/>
      </w:pPr>
      <w:r w:rsidRPr="002243B9">
        <w:t xml:space="preserve">        else {</w:t>
      </w:r>
    </w:p>
    <w:p w14:paraId="6C49CC53" w14:textId="77777777" w:rsidR="002243B9" w:rsidRPr="002243B9" w:rsidRDefault="002243B9" w:rsidP="002243B9">
      <w:pPr>
        <w:pStyle w:val="Code"/>
      </w:pPr>
      <w:r w:rsidRPr="002243B9">
        <w:t xml:space="preserve">          Symbol fromSymbol = fromExpression.Symbol;</w:t>
      </w:r>
    </w:p>
    <w:p w14:paraId="66307533" w14:textId="77777777" w:rsidR="002243B9" w:rsidRPr="002243B9" w:rsidRDefault="002243B9" w:rsidP="002243B9">
      <w:pPr>
        <w:pStyle w:val="Code"/>
      </w:pPr>
      <w:r w:rsidRPr="002243B9">
        <w:t xml:space="preserve">          Error.Check(fromSymbol.IsExternOrStatic(), fromSymbol,</w:t>
      </w:r>
    </w:p>
    <w:p w14:paraId="6C0D18D7" w14:textId="77777777" w:rsidR="002243B9" w:rsidRPr="002243B9" w:rsidRDefault="002243B9" w:rsidP="002243B9">
      <w:pPr>
        <w:pStyle w:val="Code"/>
      </w:pPr>
      <w:r w:rsidRPr="002243B9">
        <w:t xml:space="preserve">                       Message.Non__static_initializer);</w:t>
      </w:r>
    </w:p>
    <w:p w14:paraId="4D7EDED9" w14:textId="77777777" w:rsidR="002243B9" w:rsidRPr="002243B9" w:rsidRDefault="002243B9" w:rsidP="002243B9">
      <w:pPr>
        <w:pStyle w:val="Code"/>
      </w:pPr>
      <w:r w:rsidRPr="002243B9">
        <w:t xml:space="preserve">          Type fromType = fromSymbol.Type;</w:t>
      </w:r>
    </w:p>
    <w:p w14:paraId="5A844554" w14:textId="77777777" w:rsidR="00324EFC" w:rsidRPr="00903DBA" w:rsidRDefault="00324EFC" w:rsidP="00324EFC">
      <w:pPr>
        <w:rPr>
          <w:highlight w:val="white"/>
        </w:rPr>
      </w:pPr>
      <w:r w:rsidRPr="00903DBA">
        <w:rPr>
          <w:highlight w:val="white"/>
        </w:rPr>
        <w:t xml:space="preserve">If the defined type is a pointer and the initializer is an array, a function, or a string, we create a static address and add an initialization middle code instruction. </w:t>
      </w:r>
    </w:p>
    <w:p w14:paraId="5DC9ED1E" w14:textId="77777777" w:rsidR="002243B9" w:rsidRPr="002243B9" w:rsidRDefault="002243B9" w:rsidP="002243B9">
      <w:pPr>
        <w:pStyle w:val="Code"/>
      </w:pPr>
      <w:r w:rsidRPr="002243B9">
        <w:t xml:space="preserve">          if (toType.IsPointer() &amp;&amp; fromType.IsArrayFunctionOrString()) {</w:t>
      </w:r>
    </w:p>
    <w:p w14:paraId="269A79AF" w14:textId="0C56B9CC" w:rsidR="002243B9" w:rsidRPr="002243B9" w:rsidRDefault="002243B9" w:rsidP="002243B9">
      <w:pPr>
        <w:pStyle w:val="Code"/>
      </w:pPr>
      <w:r w:rsidRPr="002243B9">
        <w:t xml:space="preserve">            Error.Check((fromType.IsString() &amp;&amp; toType.PointerType.IsChar())||</w:t>
      </w:r>
    </w:p>
    <w:p w14:paraId="0F3AE3A0" w14:textId="77777777" w:rsidR="002243B9" w:rsidRPr="002243B9" w:rsidRDefault="002243B9" w:rsidP="002243B9">
      <w:pPr>
        <w:pStyle w:val="Code"/>
      </w:pPr>
      <w:r w:rsidRPr="002243B9">
        <w:t xml:space="preserve">                         (fromType.IsArray() &amp;&amp;</w:t>
      </w:r>
    </w:p>
    <w:p w14:paraId="613B3BAD" w14:textId="77777777" w:rsidR="002243B9" w:rsidRPr="002243B9" w:rsidRDefault="002243B9" w:rsidP="002243B9">
      <w:pPr>
        <w:pStyle w:val="Code"/>
      </w:pPr>
      <w:r w:rsidRPr="002243B9">
        <w:t xml:space="preserve">                          fromType.ArrayType.Equals(toType.PointerType)) ||</w:t>
      </w:r>
    </w:p>
    <w:p w14:paraId="386D51C9" w14:textId="77777777" w:rsidR="002243B9" w:rsidRPr="002243B9" w:rsidRDefault="002243B9" w:rsidP="002243B9">
      <w:pPr>
        <w:pStyle w:val="Code"/>
      </w:pPr>
      <w:r w:rsidRPr="002243B9">
        <w:t xml:space="preserve">                         (fromType.IsFunction() &amp;&amp;</w:t>
      </w:r>
    </w:p>
    <w:p w14:paraId="54E7621C" w14:textId="77777777" w:rsidR="002243B9" w:rsidRPr="002243B9" w:rsidRDefault="002243B9" w:rsidP="002243B9">
      <w:pPr>
        <w:pStyle w:val="Code"/>
      </w:pPr>
      <w:r w:rsidRPr="002243B9">
        <w:t xml:space="preserve">                          fromType.Equals(toType.PointerType)),</w:t>
      </w:r>
    </w:p>
    <w:p w14:paraId="4BABC10F" w14:textId="77777777" w:rsidR="002243B9" w:rsidRPr="002243B9" w:rsidRDefault="002243B9" w:rsidP="002243B9">
      <w:pPr>
        <w:pStyle w:val="Code"/>
      </w:pPr>
      <w:r w:rsidRPr="002243B9">
        <w:t xml:space="preserve">                         Message.Invalid_type_cast);</w:t>
      </w:r>
    </w:p>
    <w:p w14:paraId="65B26EC2" w14:textId="585A69B4" w:rsidR="002243B9" w:rsidRPr="002243B9" w:rsidRDefault="002243B9" w:rsidP="002243B9">
      <w:pPr>
        <w:pStyle w:val="Code"/>
      </w:pPr>
      <w:r w:rsidRPr="002243B9">
        <w:t xml:space="preserve">            StaticAddress staticAddress =</w:t>
      </w:r>
      <w:r w:rsidR="007A0B7C">
        <w:t xml:space="preserve"> new</w:t>
      </w:r>
      <w:r w:rsidRPr="002243B9">
        <w:t>(fromSymbol.UniqueName, 0);</w:t>
      </w:r>
    </w:p>
    <w:p w14:paraId="094FEADC" w14:textId="77777777" w:rsidR="002243B9" w:rsidRPr="002243B9" w:rsidRDefault="002243B9" w:rsidP="002243B9">
      <w:pPr>
        <w:pStyle w:val="Code"/>
      </w:pPr>
      <w:r w:rsidRPr="002243B9">
        <w:t xml:space="preserve">            codeList.Add(new MiddleCode(MiddleOperator.Initializer,</w:t>
      </w:r>
    </w:p>
    <w:p w14:paraId="59F1C05A" w14:textId="77777777" w:rsidR="002243B9" w:rsidRPr="002243B9" w:rsidRDefault="002243B9" w:rsidP="002243B9">
      <w:pPr>
        <w:pStyle w:val="Code"/>
      </w:pPr>
      <w:r w:rsidRPr="002243B9">
        <w:t xml:space="preserve">                                        toType.Sort, staticAddress));</w:t>
      </w:r>
    </w:p>
    <w:p w14:paraId="2A6D3302" w14:textId="77777777" w:rsidR="002243B9" w:rsidRPr="002243B9" w:rsidRDefault="002243B9" w:rsidP="002243B9">
      <w:pPr>
        <w:pStyle w:val="Code"/>
      </w:pPr>
      <w:r w:rsidRPr="002243B9">
        <w:t xml:space="preserve">          }</w:t>
      </w:r>
    </w:p>
    <w:p w14:paraId="0BAC8D6C" w14:textId="77777777" w:rsidR="00324EFC" w:rsidRPr="00903DBA" w:rsidRDefault="00324EFC" w:rsidP="00324EFC">
      <w:pPr>
        <w:rPr>
          <w:highlight w:val="white"/>
        </w:rPr>
      </w:pPr>
      <w:r w:rsidRPr="00903DBA">
        <w:rPr>
          <w:highlight w:val="white"/>
        </w:rPr>
        <w:t>In all other cases, we type cast the expression into the defined type, check that the expression is constant, and add an initialization middle code instruction.</w:t>
      </w:r>
    </w:p>
    <w:p w14:paraId="3A4AA64C" w14:textId="77777777" w:rsidR="002243B9" w:rsidRPr="002243B9" w:rsidRDefault="002243B9" w:rsidP="002243B9">
      <w:pPr>
        <w:pStyle w:val="Code"/>
      </w:pPr>
      <w:r w:rsidRPr="002243B9">
        <w:t xml:space="preserve">          else {</w:t>
      </w:r>
    </w:p>
    <w:p w14:paraId="5CDA91E4" w14:textId="77777777" w:rsidR="002243B9" w:rsidRPr="002243B9" w:rsidRDefault="002243B9" w:rsidP="002243B9">
      <w:pPr>
        <w:pStyle w:val="Code"/>
      </w:pPr>
      <w:r w:rsidRPr="002243B9">
        <w:t xml:space="preserve">            Expression toExpression =</w:t>
      </w:r>
    </w:p>
    <w:p w14:paraId="481BC154" w14:textId="77777777" w:rsidR="002243B9" w:rsidRPr="002243B9" w:rsidRDefault="002243B9" w:rsidP="002243B9">
      <w:pPr>
        <w:pStyle w:val="Code"/>
      </w:pPr>
      <w:r w:rsidRPr="002243B9">
        <w:t xml:space="preserve">              TypeCast.ImplicitCast(fromExpression, toType);</w:t>
      </w:r>
    </w:p>
    <w:p w14:paraId="6BD483C3" w14:textId="77777777" w:rsidR="002243B9" w:rsidRPr="002243B9" w:rsidRDefault="002243B9" w:rsidP="002243B9">
      <w:pPr>
        <w:pStyle w:val="Code"/>
      </w:pPr>
      <w:r w:rsidRPr="002243B9">
        <w:t xml:space="preserve">            Symbol constantSymbol = toExpression.Symbol;</w:t>
      </w:r>
    </w:p>
    <w:p w14:paraId="1A06A52C" w14:textId="77777777" w:rsidR="003D1C50" w:rsidRPr="00903DBA" w:rsidRDefault="003D1C50" w:rsidP="003D1C50">
      <w:pPr>
        <w:rPr>
          <w:highlight w:val="white"/>
        </w:rPr>
      </w:pPr>
      <w:r w:rsidRPr="00903DBA">
        <w:rPr>
          <w:highlight w:val="white"/>
        </w:rPr>
        <w:t>If the value is not null, the expression is constant. However, the value may be a static address, which we consider to be constant in this context.</w:t>
      </w:r>
    </w:p>
    <w:p w14:paraId="52CFBE49" w14:textId="77777777" w:rsidR="002243B9" w:rsidRPr="002243B9" w:rsidRDefault="002243B9" w:rsidP="002243B9">
      <w:pPr>
        <w:pStyle w:val="Code"/>
      </w:pPr>
      <w:r w:rsidRPr="002243B9">
        <w:t xml:space="preserve">            Error.Check(constantSymbol.Value != null, constantSymbol,</w:t>
      </w:r>
    </w:p>
    <w:p w14:paraId="06C3C679" w14:textId="77777777" w:rsidR="002243B9" w:rsidRPr="002243B9" w:rsidRDefault="002243B9" w:rsidP="002243B9">
      <w:pPr>
        <w:pStyle w:val="Code"/>
      </w:pPr>
      <w:r w:rsidRPr="002243B9">
        <w:t xml:space="preserve">                         Message.Non__constant_expression);</w:t>
      </w:r>
    </w:p>
    <w:p w14:paraId="1FA1BC2B" w14:textId="77777777" w:rsidR="002243B9" w:rsidRPr="002243B9" w:rsidRDefault="002243B9" w:rsidP="002243B9">
      <w:pPr>
        <w:pStyle w:val="Code"/>
      </w:pPr>
      <w:r w:rsidRPr="002243B9">
        <w:t xml:space="preserve">            codeList.Add(new MiddleCode(MiddleOperator.Initializer,</w:t>
      </w:r>
    </w:p>
    <w:p w14:paraId="1ABC778B" w14:textId="7B1CC5A1" w:rsidR="002243B9" w:rsidRPr="002243B9" w:rsidRDefault="002243B9" w:rsidP="002243B9">
      <w:pPr>
        <w:pStyle w:val="Code"/>
      </w:pPr>
      <w:r w:rsidRPr="002243B9">
        <w:lastRenderedPageBreak/>
        <w:t xml:space="preserve">                             constantSymbol.Type.Sort, constantSymbol.Value));</w:t>
      </w:r>
    </w:p>
    <w:p w14:paraId="4B42D2A2" w14:textId="77777777" w:rsidR="002243B9" w:rsidRPr="002243B9" w:rsidRDefault="002243B9" w:rsidP="002243B9">
      <w:pPr>
        <w:pStyle w:val="Code"/>
      </w:pPr>
      <w:r w:rsidRPr="002243B9">
        <w:t xml:space="preserve">          }</w:t>
      </w:r>
    </w:p>
    <w:p w14:paraId="5D976119" w14:textId="77777777" w:rsidR="002243B9" w:rsidRPr="002243B9" w:rsidRDefault="002243B9" w:rsidP="002243B9">
      <w:pPr>
        <w:pStyle w:val="Code"/>
      </w:pPr>
      <w:r w:rsidRPr="002243B9">
        <w:t xml:space="preserve">        }</w:t>
      </w:r>
    </w:p>
    <w:p w14:paraId="1374EA88" w14:textId="77777777" w:rsidR="002243B9" w:rsidRPr="002243B9" w:rsidRDefault="002243B9" w:rsidP="002243B9">
      <w:pPr>
        <w:pStyle w:val="Code"/>
      </w:pPr>
      <w:r w:rsidRPr="002243B9">
        <w:t xml:space="preserve">      }</w:t>
      </w:r>
    </w:p>
    <w:p w14:paraId="07560CD8" w14:textId="77777777" w:rsidR="002243B9" w:rsidRPr="002243B9" w:rsidRDefault="002243B9" w:rsidP="002243B9">
      <w:pPr>
        <w:pStyle w:val="Code"/>
      </w:pPr>
      <w:r w:rsidRPr="002243B9">
        <w:t xml:space="preserve">    }</w:t>
      </w:r>
    </w:p>
    <w:p w14:paraId="0B377F1B" w14:textId="77777777" w:rsidR="002243B9" w:rsidRPr="002243B9" w:rsidRDefault="002243B9" w:rsidP="002243B9">
      <w:pPr>
        <w:pStyle w:val="Code"/>
      </w:pPr>
      <w:r w:rsidRPr="002243B9">
        <w:t xml:space="preserve">  }</w:t>
      </w:r>
    </w:p>
    <w:p w14:paraId="6B13F0F8" w14:textId="77777777" w:rsidR="002243B9" w:rsidRPr="002243B9" w:rsidRDefault="002243B9" w:rsidP="002243B9">
      <w:pPr>
        <w:pStyle w:val="Code"/>
      </w:pPr>
      <w:r w:rsidRPr="002243B9">
        <w:t>}</w:t>
      </w:r>
    </w:p>
    <w:p w14:paraId="79A5B8D4" w14:textId="75F9C9D3" w:rsidR="00BC6937" w:rsidRPr="00903DBA" w:rsidRDefault="00BC6937" w:rsidP="00BC6937">
      <w:pPr>
        <w:pStyle w:val="Code"/>
      </w:pPr>
    </w:p>
    <w:p w14:paraId="230060CE" w14:textId="5FA66A65" w:rsidR="00607A44" w:rsidRPr="00903DBA" w:rsidRDefault="007C36C7" w:rsidP="0060539D">
      <w:pPr>
        <w:pStyle w:val="Heading3"/>
        <w:rPr>
          <w:highlight w:val="white"/>
        </w:rPr>
      </w:pPr>
      <w:bookmarkStart w:id="482" w:name="_Toc98936375"/>
      <w:r>
        <w:rPr>
          <w:rStyle w:val="KeyWord0"/>
          <w:b/>
          <w:bCs/>
          <w:highlight w:val="white"/>
        </w:rPr>
        <w:t>&lt;h3&gt;</w:t>
      </w:r>
      <w:r w:rsidR="00D4318D" w:rsidRPr="00903DBA">
        <w:rPr>
          <w:rStyle w:val="KeyWord0"/>
          <w:b/>
          <w:bCs/>
          <w:highlight w:val="white"/>
        </w:rPr>
        <w:t>Modify</w:t>
      </w:r>
      <w:r w:rsidR="00D4318D">
        <w:rPr>
          <w:rStyle w:val="KeyWord0"/>
          <w:b/>
          <w:bCs/>
          <w:highlight w:val="white"/>
        </w:rPr>
        <w:t xml:space="preserve"> </w:t>
      </w:r>
      <w:r w:rsidR="00D4318D" w:rsidRPr="00903DBA">
        <w:rPr>
          <w:rStyle w:val="KeyWord0"/>
          <w:b/>
          <w:bCs/>
          <w:highlight w:val="white"/>
        </w:rPr>
        <w:t>Initializer</w:t>
      </w:r>
      <w:r>
        <w:rPr>
          <w:rStyle w:val="KeyWord0"/>
          <w:b/>
          <w:bCs/>
          <w:highlight w:val="white"/>
        </w:rPr>
        <w:t>&lt;/h3&gt;</w:t>
      </w:r>
      <w:bookmarkEnd w:id="482"/>
    </w:p>
    <w:p w14:paraId="5D390C88" w14:textId="1F749CAE" w:rsidR="00905979" w:rsidRPr="00903DBA" w:rsidRDefault="00BC2B71" w:rsidP="00BC2B71">
      <w:r w:rsidRPr="00903DBA">
        <w:rPr>
          <w:highlight w:val="white"/>
        </w:rPr>
        <w:t xml:space="preserve">The </w:t>
      </w:r>
      <w:r w:rsidR="00D4318D">
        <w:rPr>
          <w:rStyle w:val="KeyWord0"/>
          <w:highlight w:val="white"/>
        </w:rPr>
        <w:t>&lt;k&gt;</w:t>
      </w:r>
      <w:r w:rsidR="00D4318D" w:rsidRPr="00903DBA">
        <w:rPr>
          <w:rStyle w:val="KeyWord0"/>
          <w:highlight w:val="white"/>
        </w:rPr>
        <w:t>ModifyInitializer</w:t>
      </w:r>
      <w:r w:rsidR="00D4318D">
        <w:rPr>
          <w:rStyle w:val="KeyWord0"/>
          <w:highlight w:val="white"/>
        </w:rPr>
        <w:t>&lt;/k&gt;</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905979" w:rsidRPr="00903DBA">
        <w:t xml:space="preserve"> is changed to </w:t>
      </w:r>
      <w:r w:rsidR="00D4318D">
        <w:rPr>
          <w:rStyle w:val="KeyWord0"/>
        </w:rPr>
        <w:t>&lt;k&gt;</w:t>
      </w:r>
      <w:r w:rsidR="00D4318D" w:rsidRPr="00903DBA">
        <w:rPr>
          <w:rStyle w:val="KeyWord0"/>
        </w:rPr>
        <w:t>int</w:t>
      </w:r>
      <w:r w:rsidR="00D4318D">
        <w:rPr>
          <w:rStyle w:val="KeyWord0"/>
        </w:rPr>
        <w:t xml:space="preserve"> </w:t>
      </w:r>
      <w:r w:rsidR="00D4318D" w:rsidRPr="00903DBA">
        <w:rPr>
          <w:rStyle w:val="KeyWord0"/>
        </w:rPr>
        <w:t>[3][2]</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{{1,</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{3,</w:t>
      </w:r>
      <w:r w:rsidR="00D4318D">
        <w:rPr>
          <w:rStyle w:val="KeyWord0"/>
        </w:rPr>
        <w:t xml:space="preserve"> </w:t>
      </w:r>
      <w:r w:rsidR="00D4318D" w:rsidRPr="00903DBA">
        <w:rPr>
          <w:rStyle w:val="KeyWord0"/>
        </w:rPr>
        <w:t>4},</w:t>
      </w:r>
      <w:r w:rsidR="00D4318D">
        <w:rPr>
          <w:rStyle w:val="KeyWord0"/>
        </w:rPr>
        <w:t xml:space="preserve"> </w:t>
      </w:r>
      <w:r w:rsidR="00D4318D" w:rsidRPr="00903DBA">
        <w:rPr>
          <w:rStyle w:val="KeyWord0"/>
        </w:rPr>
        <w:t>{5,</w:t>
      </w:r>
      <w:r w:rsidR="00D4318D">
        <w:rPr>
          <w:rStyle w:val="KeyWord0"/>
        </w:rPr>
        <w:t xml:space="preserve"> </w:t>
      </w:r>
      <w:r w:rsidR="00D4318D" w:rsidRPr="00903DBA">
        <w:rPr>
          <w:rStyle w:val="KeyWord0"/>
        </w:rPr>
        <w:t>6}}</w:t>
      </w:r>
      <w:r w:rsidR="00D4318D">
        <w:rPr>
          <w:rStyle w:val="KeyWord0"/>
        </w:rPr>
        <w:t>&lt;/k&gt;</w:t>
      </w:r>
      <w:r w:rsidR="004E62C3" w:rsidRPr="00903DBA">
        <w:t>.</w:t>
      </w:r>
    </w:p>
    <w:p w14:paraId="6B72D4A8" w14:textId="6446AB56" w:rsidR="00C51B49" w:rsidRPr="00903DBA" w:rsidRDefault="000274D4" w:rsidP="006C2C63">
      <w:pPr>
        <w:pStyle w:val="CodeHeader"/>
      </w:pPr>
      <w:r>
        <w:rPr>
          <w:highlight w:val="white"/>
        </w:rPr>
        <w:t>&lt;</w:t>
      </w:r>
      <w:proofErr w:type="spellStart"/>
      <w:r>
        <w:rPr>
          <w:highlight w:val="white"/>
        </w:rPr>
        <w:t>ch</w:t>
      </w:r>
      <w:proofErr w:type="spellEnd"/>
      <w:r>
        <w:rPr>
          <w:highlight w:val="white"/>
        </w:rPr>
        <w:t>&gt;</w:t>
      </w:r>
      <w:proofErr w:type="spellStart"/>
      <w:r w:rsidRPr="00903DBA">
        <w:rPr>
          <w:highlight w:val="white"/>
        </w:rPr>
        <w:t>ModifyInitializer</w:t>
      </w:r>
      <w:r>
        <w:rPr>
          <w:highlight w:val="white"/>
        </w:rPr>
        <w:t>.</w:t>
      </w:r>
      <w:r w:rsidRPr="00903DBA">
        <w:t>cs</w:t>
      </w:r>
      <w:proofErr w:type="spellEnd"/>
      <w:r>
        <w:t>&lt;/</w:t>
      </w:r>
      <w:proofErr w:type="spellStart"/>
      <w:r>
        <w:t>ch</w:t>
      </w:r>
      <w:proofErr w:type="spellEnd"/>
      <w:r>
        <w:t>&gt;</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37DB0B93" w14:textId="77777777" w:rsidR="00D52F74"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[2][3][4]</w:t>
      </w:r>
      <w:r w:rsidR="00D4318D">
        <w:rPr>
          <w:rStyle w:val="KeyWord0"/>
          <w:highlight w:val="white"/>
        </w:rPr>
        <w:t>&lt;/k&gt;</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[][3][4]</w:t>
      </w:r>
      <w:r w:rsidR="00D4318D">
        <w:rPr>
          <w:rStyle w:val="KeyWord0"/>
          <w:highlight w:val="white"/>
        </w:rPr>
        <w:t>&lt;/k&gt;</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4961A3ED" w:rsidR="00517768" w:rsidRPr="00903DBA" w:rsidRDefault="00517768" w:rsidP="00083493">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dimensionToSizeMap </w:t>
      </w:r>
      <w:r w:rsidR="005756C9">
        <w:rPr>
          <w:highlight w:val="white"/>
        </w:rPr>
        <w:t>= new(</w:t>
      </w:r>
      <w:r w:rsidR="005756C9" w:rsidRPr="00903DBA">
        <w:rPr>
          <w:highlight w:val="white"/>
        </w:rPr>
        <w:t>);</w:t>
      </w:r>
    </w:p>
    <w:p w14:paraId="0FEB70A7" w14:textId="230D4E65"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4002D7B3" w:rsidR="00517768" w:rsidRPr="00903DBA" w:rsidRDefault="00517768" w:rsidP="00083493">
      <w:pPr>
        <w:pStyle w:val="Code"/>
        <w:rPr>
          <w:highlight w:val="white"/>
        </w:rPr>
      </w:pPr>
      <w:r w:rsidRPr="00903DBA">
        <w:rPr>
          <w:highlight w:val="white"/>
        </w:rPr>
        <w:t xml:space="preserve">      Dictionary&lt;object,int&gt; initializerToDimensionMap =</w:t>
      </w:r>
      <w:r w:rsidR="00A4785A">
        <w:rPr>
          <w:highlight w:val="white"/>
        </w:rPr>
        <w:t xml:space="preserve"> new();</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for (int dimension = 1; dimension &lt; maxDimension; ++dimension) {</w:t>
      </w:r>
    </w:p>
    <w:p w14:paraId="3026B70F" w14:textId="6AE0C1DE" w:rsidR="00517768" w:rsidRPr="00903DBA" w:rsidRDefault="00517768" w:rsidP="00083493">
      <w:pPr>
        <w:pStyle w:val="Code"/>
        <w:rPr>
          <w:highlight w:val="white"/>
        </w:rPr>
      </w:pPr>
      <w:r w:rsidRPr="00492109">
        <w:rPr>
          <w:highlight w:val="white"/>
          <w:lang w:val="sv-SE"/>
        </w:rPr>
        <w:t xml:space="preserve">        </w:t>
      </w:r>
      <w:r w:rsidRPr="00903DBA">
        <w:rPr>
          <w:highlight w:val="white"/>
        </w:rPr>
        <w:t xml:space="preserve">List&lt;object&gt; totalList = new(), currentList </w:t>
      </w:r>
      <w:r w:rsidR="001F2BD0">
        <w:rPr>
          <w:highlight w:val="white"/>
        </w:rPr>
        <w:t>= new(</w:t>
      </w:r>
      <w:r w:rsidRPr="00903DBA">
        <w:rPr>
          <w:highlight w:val="white"/>
        </w:rPr>
        <w: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29398EDB" w:rsidR="00517768" w:rsidRPr="00903DBA" w:rsidRDefault="00517768" w:rsidP="00083493">
      <w:pPr>
        <w:pStyle w:val="Code"/>
        <w:rPr>
          <w:highlight w:val="white"/>
        </w:rPr>
      </w:pPr>
      <w:r w:rsidRPr="00903DBA">
        <w:rPr>
          <w:highlight w:val="white"/>
        </w:rPr>
        <w:t xml:space="preserve">        </w:t>
      </w:r>
      <w:r w:rsidR="00D516D4">
        <w:rPr>
          <w:highlight w:val="white"/>
        </w:rPr>
        <w:t>Debug.Assert</w:t>
      </w:r>
      <w:r w:rsidRPr="00903DBA">
        <w:rPr>
          <w:highlight w:val="white"/>
        </w:rPr>
        <w:t>(arraySize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33B23E0F"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4E969F37" w14:textId="77777777" w:rsidR="00517768" w:rsidRPr="00903DBA" w:rsidRDefault="00517768" w:rsidP="00083493">
      <w:pPr>
        <w:pStyle w:val="Code"/>
        <w:rPr>
          <w:highlight w:val="white"/>
        </w:rPr>
      </w:pPr>
      <w:r w:rsidRPr="00903DBA">
        <w:rPr>
          <w:highlight w:val="white"/>
        </w:rPr>
        <w:lastRenderedPageBreak/>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1AAFD1D6" w:rsidR="00517768" w:rsidRPr="00903DBA" w:rsidRDefault="00517768" w:rsidP="00083493">
      <w:pPr>
        <w:pStyle w:val="Code"/>
        <w:rPr>
          <w:highlight w:val="white"/>
        </w:rPr>
      </w:pPr>
      <w:r w:rsidRPr="00903DBA">
        <w:rPr>
          <w:highlight w:val="white"/>
        </w:rPr>
        <w:t xml:space="preserve">            currentList </w:t>
      </w:r>
      <w:r w:rsidR="001F2BD0">
        <w:rPr>
          <w:highlight w:val="white"/>
        </w:rPr>
        <w:t>= new(</w:t>
      </w:r>
      <w:r w:rsidRPr="00903DBA">
        <w:rPr>
          <w:highlight w:val="white"/>
        </w:rPr>
        <w: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492109" w:rsidRDefault="00517768" w:rsidP="00083493">
      <w:pPr>
        <w:pStyle w:val="Code"/>
        <w:rPr>
          <w:highlight w:val="white"/>
          <w:lang w:val="nb-NO"/>
        </w:rPr>
      </w:pPr>
      <w:r w:rsidRPr="00903DBA">
        <w:rPr>
          <w:highlight w:val="white"/>
        </w:rPr>
        <w:t xml:space="preserve">          </w:t>
      </w:r>
      <w:r w:rsidRPr="00492109">
        <w:rPr>
          <w:highlight w:val="white"/>
          <w:lang w:val="nb-NO"/>
        </w:rPr>
        <w:t>totalList.Add(currentList);</w:t>
      </w:r>
    </w:p>
    <w:p w14:paraId="16C8577C" w14:textId="77777777" w:rsidR="00517768" w:rsidRPr="00492109" w:rsidRDefault="00517768" w:rsidP="00083493">
      <w:pPr>
        <w:pStyle w:val="Code"/>
        <w:rPr>
          <w:highlight w:val="white"/>
          <w:lang w:val="nb-NO"/>
        </w:rPr>
      </w:pPr>
      <w:r w:rsidRPr="00492109">
        <w:rPr>
          <w:highlight w:val="white"/>
          <w:lang w:val="nb-NO"/>
        </w:rPr>
        <w:t xml:space="preserve">        }</w:t>
      </w:r>
    </w:p>
    <w:p w14:paraId="1ED0FD73" w14:textId="77777777" w:rsidR="00517768" w:rsidRPr="00492109" w:rsidRDefault="00517768" w:rsidP="00083493">
      <w:pPr>
        <w:pStyle w:val="Code"/>
        <w:rPr>
          <w:highlight w:val="white"/>
          <w:lang w:val="nb-NO"/>
        </w:rPr>
      </w:pPr>
    </w:p>
    <w:p w14:paraId="5297F09B" w14:textId="77777777" w:rsidR="00517768" w:rsidRPr="00492109" w:rsidRDefault="00517768" w:rsidP="00083493">
      <w:pPr>
        <w:pStyle w:val="Code"/>
        <w:rPr>
          <w:highlight w:val="white"/>
          <w:lang w:val="nb-NO"/>
        </w:rPr>
      </w:pPr>
      <w:r w:rsidRPr="00492109">
        <w:rPr>
          <w:highlight w:val="white"/>
          <w:lang w:val="nb-NO"/>
        </w:rPr>
        <w:t xml:space="preserve">        list = totalList;</w:t>
      </w:r>
    </w:p>
    <w:p w14:paraId="29F63D42" w14:textId="77777777" w:rsidR="00517768" w:rsidRPr="00903DBA" w:rsidRDefault="00517768" w:rsidP="00083493">
      <w:pPr>
        <w:pStyle w:val="Code"/>
        <w:rPr>
          <w:highlight w:val="white"/>
        </w:rPr>
      </w:pPr>
      <w:r w:rsidRPr="00492109">
        <w:rPr>
          <w:highlight w:val="white"/>
          <w:lang w:val="nb-NO"/>
        </w:rPr>
        <w:t xml:space="preserve">      </w:t>
      </w:r>
      <w:r w:rsidRPr="00903DBA">
        <w:rPr>
          <w:highlight w:val="white"/>
        </w:rPr>
        <w:t>}</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6EED6DA8" w:rsidR="00517768" w:rsidRPr="00903DBA" w:rsidRDefault="00431E56" w:rsidP="00431E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DimensionToSizeMap</w:t>
      </w:r>
      <w:r w:rsidR="00D4318D">
        <w:rPr>
          <w:rStyle w:val="KeyWord0"/>
          <w:highlight w:val="white"/>
        </w:rPr>
        <w:t>&lt;/k&gt;</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6CBE542B" w:rsidR="00CC1015" w:rsidRPr="00903DBA" w:rsidRDefault="00CC1015" w:rsidP="00CC101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InitializerToDimensionMap</w:t>
      </w:r>
      <w:r w:rsidR="00D4318D">
        <w:rPr>
          <w:rStyle w:val="KeyWord0"/>
          <w:highlight w:val="white"/>
        </w:rPr>
        <w:t>&lt;/k&gt;</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311FFF8E" w:rsidR="00517768" w:rsidRPr="00903DBA" w:rsidRDefault="00517768" w:rsidP="00083493">
      <w:pPr>
        <w:pStyle w:val="Code"/>
        <w:rPr>
          <w:highlight w:val="white"/>
        </w:rPr>
      </w:pPr>
      <w:r w:rsidRPr="00903DBA">
        <w:rPr>
          <w:highlight w:val="white"/>
        </w:rPr>
        <w:t xml:space="preserve">      if (initializer is List&lt;object&gt;</w:t>
      </w:r>
      <w:r w:rsidR="00FE2EE3">
        <w:rPr>
          <w:highlight w:val="white"/>
        </w:rPr>
        <w:t xml:space="preserve"> </w:t>
      </w:r>
      <w:r w:rsidR="00FE2EE3" w:rsidRPr="00903DBA">
        <w:rPr>
          <w:highlight w:val="white"/>
        </w:rPr>
        <w:t>list</w:t>
      </w:r>
      <w:r w:rsidRPr="00903DBA">
        <w:rPr>
          <w:highlight w:val="white"/>
        </w:rPr>
        <w:t>) {</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1EDD5AC8"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492109" w:rsidRDefault="00517768" w:rsidP="00083493">
      <w:pPr>
        <w:pStyle w:val="Code"/>
        <w:rPr>
          <w:highlight w:val="white"/>
          <w:lang w:val="sv-SE"/>
        </w:rPr>
      </w:pPr>
      <w:r w:rsidRPr="00903DBA">
        <w:rPr>
          <w:highlight w:val="white"/>
        </w:rPr>
        <w:t xml:space="preserve">          </w:t>
      </w:r>
      <w:r w:rsidRPr="00492109">
        <w:rPr>
          <w:highlight w:val="white"/>
          <w:lang w:val="sv-SE"/>
        </w:rPr>
        <w:t>maxDimension = Math.Max(maxDimension, dimension);</w:t>
      </w:r>
    </w:p>
    <w:p w14:paraId="4A2CC395" w14:textId="77777777" w:rsidR="00517768" w:rsidRPr="00903DBA" w:rsidRDefault="00517768" w:rsidP="00083493">
      <w:pPr>
        <w:pStyle w:val="Code"/>
        <w:rPr>
          <w:highlight w:val="white"/>
        </w:rPr>
      </w:pPr>
      <w:r w:rsidRPr="00492109">
        <w:rPr>
          <w:highlight w:val="white"/>
          <w:lang w:val="sv-SE"/>
        </w:rPr>
        <w:t xml:space="preserve">        </w:t>
      </w:r>
      <w:r w:rsidRPr="00903DBA">
        <w:rPr>
          <w:highlight w:val="white"/>
        </w:rPr>
        <w:t>}</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73754C2D" w14:textId="77777777" w:rsidR="00ED1CDD" w:rsidRPr="00903DBA" w:rsidRDefault="00ED1CDD" w:rsidP="00ED1CDD">
      <w:pPr>
        <w:pStyle w:val="Heading1"/>
      </w:pPr>
      <w:bookmarkStart w:id="483" w:name="_Toc98936376"/>
      <w:bookmarkEnd w:id="297"/>
      <w:r>
        <w:lastRenderedPageBreak/>
        <w:t>&lt;</w:t>
      </w:r>
      <w:proofErr w:type="spellStart"/>
      <w:r>
        <w:t>h1</w:t>
      </w:r>
      <w:proofErr w:type="spellEnd"/>
      <w:r>
        <w:t>&gt;</w:t>
      </w:r>
      <w:bookmarkStart w:id="484" w:name="_Ref54016586"/>
      <w:bookmarkStart w:id="485" w:name="_Ref54016644"/>
      <w:r w:rsidRPr="00903DBA">
        <w:t>Middle Code Optimization</w:t>
      </w:r>
      <w:bookmarkEnd w:id="484"/>
      <w:bookmarkEnd w:id="485"/>
      <w:r>
        <w:t>&lt;/</w:t>
      </w:r>
      <w:proofErr w:type="spellStart"/>
      <w:r>
        <w:t>h1</w:t>
      </w:r>
      <w:proofErr w:type="spellEnd"/>
      <w:r>
        <w:t>&gt;</w:t>
      </w:r>
      <w:bookmarkEnd w:id="483"/>
    </w:p>
    <w:p w14:paraId="75F85527" w14:textId="77777777" w:rsidR="00ED1CDD" w:rsidRPr="00903DBA" w:rsidRDefault="00ED1CDD" w:rsidP="00ED1CDD">
      <w:r w:rsidRPr="00903DBA">
        <w:t xml:space="preserve">When the middle code has been generated, we need to perform several optimizations since </w:t>
      </w:r>
      <w:r>
        <w:t>it</w:t>
      </w:r>
      <w:r w:rsidRPr="00903DBA">
        <w:t xml:space="preserve"> may be ineffective. Some parts may </w:t>
      </w:r>
      <w:r>
        <w:t xml:space="preserve">have </w:t>
      </w:r>
      <w:r w:rsidRPr="00903DBA">
        <w:t>be</w:t>
      </w:r>
      <w:r>
        <w:t>en</w:t>
      </w:r>
      <w:r w:rsidRPr="00903DBA">
        <w:t xml:space="preserve"> introduced by the programmer, </w:t>
      </w:r>
      <w:r>
        <w:t xml:space="preserve">while other parts </w:t>
      </w:r>
      <w:r w:rsidRPr="00903DBA">
        <w:t>are</w:t>
      </w:r>
      <w:r>
        <w:t xml:space="preserve"> </w:t>
      </w:r>
      <w:r w:rsidRPr="00903DBA">
        <w:t>introduced by the parser</w:t>
      </w:r>
      <w:r>
        <w:t xml:space="preserve"> and middle code generator</w:t>
      </w:r>
      <w:r w:rsidRPr="00903DBA">
        <w:t xml:space="preserve">. Since </w:t>
      </w:r>
      <w:r>
        <w:t>one</w:t>
      </w:r>
      <w:r w:rsidRPr="00903DBA">
        <w:t xml:space="preserve"> optimization may reveal new optimization opportunities, we need to repeat </w:t>
      </w:r>
      <w:r>
        <w:t xml:space="preserve">the optimizations </w:t>
      </w:r>
      <w:r w:rsidRPr="00903DBA">
        <w:t>until we do not detect any more opportunit</w:t>
      </w:r>
      <w:r>
        <w:t>ies</w:t>
      </w:r>
      <w:r w:rsidRPr="00903DBA">
        <w:t>.</w:t>
      </w:r>
    </w:p>
    <w:p w14:paraId="52E7AE48" w14:textId="77777777" w:rsidR="00ED1CDD" w:rsidRPr="0045007B" w:rsidRDefault="00ED1CDD" w:rsidP="00ED1CDD">
      <w:pPr>
        <w:pStyle w:val="CodeHeader"/>
        <w:rPr>
          <w:b w:val="0"/>
          <w:bCs/>
        </w:rPr>
      </w:pPr>
      <w:r>
        <w:t>&lt;</w:t>
      </w:r>
      <w:proofErr w:type="spellStart"/>
      <w:r>
        <w:t>ch</w:t>
      </w:r>
      <w:proofErr w:type="spellEnd"/>
      <w:r>
        <w:t>&gt;</w:t>
      </w:r>
      <w:proofErr w:type="spellStart"/>
      <w:r w:rsidRPr="00903DBA">
        <w:t>MiddleCodeOptimizor</w:t>
      </w:r>
      <w:r>
        <w:t>.</w:t>
      </w:r>
      <w:r w:rsidRPr="00903DBA">
        <w:t>cs</w:t>
      </w:r>
      <w:proofErr w:type="spellEnd"/>
      <w:r>
        <w:t>&lt;/</w:t>
      </w:r>
      <w:proofErr w:type="spellStart"/>
      <w:r>
        <w:t>ch</w:t>
      </w:r>
      <w:proofErr w:type="spellEnd"/>
      <w:r>
        <w:t>&gt;</w:t>
      </w:r>
    </w:p>
    <w:p w14:paraId="1D15D667" w14:textId="77777777" w:rsidR="00ED1CDD" w:rsidRPr="00903DBA" w:rsidRDefault="00ED1CDD" w:rsidP="00ED1CDD">
      <w:pPr>
        <w:pStyle w:val="Code"/>
        <w:rPr>
          <w:highlight w:val="white"/>
        </w:rPr>
      </w:pPr>
      <w:r w:rsidRPr="00903DBA">
        <w:rPr>
          <w:highlight w:val="white"/>
        </w:rPr>
        <w:t>using System.Numerics;</w:t>
      </w:r>
    </w:p>
    <w:p w14:paraId="69CEE384" w14:textId="77777777" w:rsidR="00ED1CDD" w:rsidRPr="00903DBA" w:rsidRDefault="00ED1CDD" w:rsidP="00ED1CDD">
      <w:pPr>
        <w:pStyle w:val="Code"/>
        <w:rPr>
          <w:highlight w:val="white"/>
        </w:rPr>
      </w:pPr>
      <w:r w:rsidRPr="00903DBA">
        <w:rPr>
          <w:highlight w:val="white"/>
        </w:rPr>
        <w:t>using System.Collections.Generic;</w:t>
      </w:r>
    </w:p>
    <w:p w14:paraId="40FB1E56"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true each time an optimization has occurred, and the </w:t>
      </w:r>
      <w:r>
        <w:rPr>
          <w:highlight w:val="white"/>
        </w:rPr>
        <w:t>middle code instruction list</w:t>
      </w:r>
      <w:r w:rsidRPr="00903DBA">
        <w:rPr>
          <w:highlight w:val="white"/>
        </w:rPr>
        <w:t xml:space="preserve"> is stored in </w:t>
      </w:r>
      <w:r>
        <w:rPr>
          <w:rStyle w:val="KeyWord0"/>
          <w:highlight w:val="white"/>
        </w:rPr>
        <w:t>&lt;k&gt;</w:t>
      </w:r>
      <w:r w:rsidRPr="00903DBA">
        <w:rPr>
          <w:rStyle w:val="KeyWord0"/>
          <w:highlight w:val="white"/>
        </w:rPr>
        <w:t>m_middleCodeList</w:t>
      </w:r>
      <w:r>
        <w:rPr>
          <w:rStyle w:val="KeyWord0"/>
          <w:highlight w:val="white"/>
        </w:rPr>
        <w:t>&lt;/k&gt;</w:t>
      </w:r>
      <w:r w:rsidRPr="00903DBA">
        <w:rPr>
          <w:highlight w:val="white"/>
        </w:rPr>
        <w:t>.</w:t>
      </w:r>
    </w:p>
    <w:p w14:paraId="7CC7ABD8" w14:textId="77777777" w:rsidR="00ED1CDD" w:rsidRPr="00903DBA" w:rsidRDefault="00ED1CDD" w:rsidP="00ED1CDD">
      <w:pPr>
        <w:pStyle w:val="Code"/>
        <w:rPr>
          <w:highlight w:val="white"/>
        </w:rPr>
      </w:pPr>
      <w:r w:rsidRPr="00903DBA">
        <w:rPr>
          <w:highlight w:val="white"/>
        </w:rPr>
        <w:t>namespace CCompiler {</w:t>
      </w:r>
    </w:p>
    <w:p w14:paraId="13187F2C" w14:textId="77777777" w:rsidR="00ED1CDD" w:rsidRPr="00903DBA" w:rsidRDefault="00ED1CDD" w:rsidP="00ED1CDD">
      <w:pPr>
        <w:pStyle w:val="Code"/>
        <w:rPr>
          <w:highlight w:val="white"/>
        </w:rPr>
      </w:pPr>
      <w:r w:rsidRPr="00903DBA">
        <w:rPr>
          <w:highlight w:val="white"/>
        </w:rPr>
        <w:t xml:space="preserve">  public class MiddleCodeOptimizer {</w:t>
      </w:r>
    </w:p>
    <w:p w14:paraId="2DD37EA5" w14:textId="77777777" w:rsidR="00ED1CDD" w:rsidRPr="00492109" w:rsidRDefault="00ED1CDD" w:rsidP="00ED1CDD">
      <w:pPr>
        <w:pStyle w:val="Code"/>
        <w:rPr>
          <w:highlight w:val="white"/>
          <w:lang w:val="nb-NO"/>
        </w:rPr>
      </w:pPr>
      <w:r w:rsidRPr="00903DBA">
        <w:rPr>
          <w:highlight w:val="white"/>
        </w:rPr>
        <w:t xml:space="preserve">    </w:t>
      </w:r>
      <w:r w:rsidRPr="00492109">
        <w:rPr>
          <w:highlight w:val="white"/>
          <w:lang w:val="nb-NO"/>
        </w:rPr>
        <w:t>private bool m_update;</w:t>
      </w:r>
    </w:p>
    <w:p w14:paraId="25AE5A9B" w14:textId="77777777" w:rsidR="00ED1CDD" w:rsidRPr="00492109" w:rsidRDefault="00ED1CDD" w:rsidP="00ED1CDD">
      <w:pPr>
        <w:pStyle w:val="Code"/>
        <w:rPr>
          <w:highlight w:val="white"/>
          <w:lang w:val="nb-NO"/>
        </w:rPr>
      </w:pPr>
      <w:r w:rsidRPr="00492109">
        <w:rPr>
          <w:highlight w:val="white"/>
          <w:lang w:val="nb-NO"/>
        </w:rPr>
        <w:t xml:space="preserve">    private List&lt;MiddleCode&gt; m_middleCodeList;</w:t>
      </w:r>
    </w:p>
    <w:p w14:paraId="2CD6BDE8" w14:textId="77777777" w:rsidR="00ED1CDD" w:rsidRPr="00492109" w:rsidRDefault="00ED1CDD" w:rsidP="00ED1CDD">
      <w:pPr>
        <w:pStyle w:val="Code"/>
        <w:rPr>
          <w:highlight w:val="white"/>
          <w:lang w:val="nb-NO"/>
        </w:rPr>
      </w:pPr>
    </w:p>
    <w:p w14:paraId="45403FB4" w14:textId="77777777" w:rsidR="00ED1CDD" w:rsidRPr="00903DBA" w:rsidRDefault="00ED1CDD" w:rsidP="00ED1CDD">
      <w:pPr>
        <w:pStyle w:val="Code"/>
        <w:rPr>
          <w:highlight w:val="white"/>
        </w:rPr>
      </w:pPr>
      <w:r w:rsidRPr="00492109">
        <w:rPr>
          <w:highlight w:val="white"/>
          <w:lang w:val="nb-NO"/>
        </w:rPr>
        <w:t xml:space="preserve">    </w:t>
      </w:r>
      <w:r w:rsidRPr="00903DBA">
        <w:rPr>
          <w:highlight w:val="white"/>
        </w:rPr>
        <w:t>public MiddleCodeOptimizer(List&lt;MiddleCode&gt; middleCodeList) {</w:t>
      </w:r>
    </w:p>
    <w:p w14:paraId="4CD8AEBD" w14:textId="77777777" w:rsidR="00ED1CDD" w:rsidRPr="00903DBA" w:rsidRDefault="00ED1CDD" w:rsidP="00ED1CDD">
      <w:pPr>
        <w:pStyle w:val="Code"/>
        <w:rPr>
          <w:highlight w:val="white"/>
        </w:rPr>
      </w:pPr>
      <w:r w:rsidRPr="00903DBA">
        <w:rPr>
          <w:highlight w:val="white"/>
        </w:rPr>
        <w:t xml:space="preserve">      m_middleCodeList = middleCodeList;</w:t>
      </w:r>
    </w:p>
    <w:p w14:paraId="2FB4540A" w14:textId="77777777" w:rsidR="00ED1CDD" w:rsidRPr="00903DBA" w:rsidRDefault="00ED1CDD" w:rsidP="00ED1CDD">
      <w:pPr>
        <w:pStyle w:val="Code"/>
        <w:rPr>
          <w:highlight w:val="white"/>
        </w:rPr>
      </w:pPr>
      <w:r w:rsidRPr="00903DBA">
        <w:rPr>
          <w:highlight w:val="white"/>
        </w:rPr>
        <w:t xml:space="preserve">    }</w:t>
      </w:r>
    </w:p>
    <w:p w14:paraId="3408D322" w14:textId="77777777" w:rsidR="00ED1CDD" w:rsidRPr="00903DBA" w:rsidRDefault="00ED1CDD" w:rsidP="00ED1CDD">
      <w:pPr>
        <w:rPr>
          <w:highlight w:val="white"/>
        </w:rPr>
      </w:pPr>
      <w:r w:rsidRPr="00903DBA">
        <w:rPr>
          <w:highlight w:val="white"/>
        </w:rPr>
        <w:t>First of all, we need to change the addresses of jump instructions, from middle code object</w:t>
      </w:r>
      <w:r>
        <w:rPr>
          <w:highlight w:val="white"/>
        </w:rPr>
        <w:t xml:space="preserve"> references</w:t>
      </w:r>
      <w:r w:rsidRPr="00903DBA">
        <w:rPr>
          <w:highlight w:val="white"/>
        </w:rPr>
        <w:t xml:space="preserve"> to their </w:t>
      </w:r>
      <w:r>
        <w:rPr>
          <w:highlight w:val="white"/>
        </w:rPr>
        <w:t xml:space="preserve">integer </w:t>
      </w:r>
      <w:r w:rsidRPr="00903DBA">
        <w:rPr>
          <w:highlight w:val="white"/>
        </w:rPr>
        <w:t xml:space="preserve">index </w:t>
      </w:r>
      <w:r>
        <w:rPr>
          <w:highlight w:val="white"/>
        </w:rPr>
        <w:t xml:space="preserve">number </w:t>
      </w:r>
      <w:r w:rsidRPr="00903DBA">
        <w:rPr>
          <w:highlight w:val="white"/>
        </w:rPr>
        <w:t xml:space="preserve">in the code list, by calling </w:t>
      </w:r>
      <w:r>
        <w:rPr>
          <w:rStyle w:val="KeyWord0"/>
          <w:highlight w:val="white"/>
        </w:rPr>
        <w:t>&lt;k&gt;</w:t>
      </w:r>
      <w:r w:rsidRPr="00903DBA">
        <w:rPr>
          <w:rStyle w:val="KeyWord0"/>
          <w:highlight w:val="white"/>
        </w:rPr>
        <w:t>ObjectToIntegerAddresses</w:t>
      </w:r>
      <w:r>
        <w:rPr>
          <w:rStyle w:val="KeyWord0"/>
          <w:highlight w:val="white"/>
        </w:rPr>
        <w:t>&lt;/k&gt;</w:t>
      </w:r>
      <w:r>
        <w:rPr>
          <w:highlight w:val="white"/>
        </w:rPr>
        <w:t>, since target code object may be removed by the optimizer.</w:t>
      </w:r>
    </w:p>
    <w:p w14:paraId="51988E7A" w14:textId="77777777" w:rsidR="00ED1CDD" w:rsidRPr="00903DBA" w:rsidRDefault="00ED1CDD" w:rsidP="00ED1CDD">
      <w:pPr>
        <w:pStyle w:val="Code"/>
        <w:rPr>
          <w:highlight w:val="white"/>
        </w:rPr>
      </w:pPr>
      <w:r w:rsidRPr="00903DBA">
        <w:rPr>
          <w:highlight w:val="white"/>
        </w:rPr>
        <w:t xml:space="preserve">    public void Optimize() {</w:t>
      </w:r>
    </w:p>
    <w:p w14:paraId="649EB0F7" w14:textId="77777777" w:rsidR="00ED1CDD" w:rsidRPr="00903DBA" w:rsidRDefault="00ED1CDD" w:rsidP="00ED1CDD">
      <w:pPr>
        <w:pStyle w:val="Code"/>
        <w:rPr>
          <w:highlight w:val="white"/>
        </w:rPr>
      </w:pPr>
      <w:r w:rsidRPr="00903DBA">
        <w:rPr>
          <w:highlight w:val="white"/>
        </w:rPr>
        <w:t xml:space="preserve">      ObjectToIntegerAddresses();</w:t>
      </w:r>
    </w:p>
    <w:p w14:paraId="36F7DAFC" w14:textId="77777777" w:rsidR="00ED1CDD" w:rsidRPr="00903DBA" w:rsidRDefault="00ED1CDD" w:rsidP="00ED1CDD">
      <w:pPr>
        <w:rPr>
          <w:highlight w:val="white"/>
        </w:rPr>
      </w:pPr>
      <w:r w:rsidRPr="00903DBA">
        <w:rPr>
          <w:highlight w:val="white"/>
        </w:rPr>
        <w:t>Th</w:t>
      </w:r>
      <w:r>
        <w:rPr>
          <w:highlight w:val="white"/>
        </w:rPr>
        <w:t xml:space="preserve">en follows </w:t>
      </w:r>
      <w:r w:rsidRPr="00903DBA">
        <w:rPr>
          <w:highlight w:val="white"/>
        </w:rPr>
        <w:t xml:space="preserve">the main loop of the optimization process. We continue to iterate as long as there are optimization possibilities; that is, as long as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is true. The </w:t>
      </w:r>
      <w:r>
        <w:rPr>
          <w:rStyle w:val="KeyWord0"/>
          <w:highlight w:val="white"/>
        </w:rPr>
        <w:t>&lt;k&gt;</w:t>
      </w:r>
      <w:r w:rsidRPr="00903DBA">
        <w:rPr>
          <w:rStyle w:val="KeyWord0"/>
          <w:highlight w:val="white"/>
        </w:rPr>
        <w:t>m_update</w:t>
      </w:r>
      <w:r>
        <w:rPr>
          <w:rStyle w:val="KeyWord0"/>
          <w:highlight w:val="white"/>
        </w:rPr>
        <w:t>&lt;/k&gt;</w:t>
      </w:r>
      <w:r w:rsidRPr="00903DBA">
        <w:rPr>
          <w:highlight w:val="white"/>
        </w:rPr>
        <w:t xml:space="preserve"> field is set to false at the beginning and will be set to true in case of an optimization.</w:t>
      </w:r>
    </w:p>
    <w:p w14:paraId="5D98B48F" w14:textId="77777777" w:rsidR="00ED1CDD" w:rsidRPr="007D4FBE" w:rsidRDefault="00ED1CDD" w:rsidP="00ED1CDD">
      <w:pPr>
        <w:pStyle w:val="Code"/>
      </w:pPr>
      <w:r w:rsidRPr="007D4FBE">
        <w:t xml:space="preserve">      do {</w:t>
      </w:r>
    </w:p>
    <w:p w14:paraId="4653C8EF" w14:textId="77777777" w:rsidR="00ED1CDD" w:rsidRPr="007D4FBE" w:rsidRDefault="00ED1CDD" w:rsidP="00ED1CDD">
      <w:pPr>
        <w:pStyle w:val="Code"/>
      </w:pPr>
      <w:r w:rsidRPr="007D4FBE">
        <w:t xml:space="preserve">        m_update = false;</w:t>
      </w:r>
    </w:p>
    <w:p w14:paraId="175063C0" w14:textId="77777777" w:rsidR="00ED1CDD" w:rsidRPr="007D4FBE" w:rsidRDefault="00ED1CDD" w:rsidP="00ED1CDD">
      <w:pPr>
        <w:pStyle w:val="Code"/>
      </w:pPr>
      <w:r w:rsidRPr="007D4FBE">
        <w:t xml:space="preserve">        ClearGotoNextStatements();</w:t>
      </w:r>
    </w:p>
    <w:p w14:paraId="020F77F3" w14:textId="77777777" w:rsidR="00ED1CDD" w:rsidRPr="007D4FBE" w:rsidRDefault="00ED1CDD" w:rsidP="00ED1CDD">
      <w:pPr>
        <w:pStyle w:val="Code"/>
      </w:pPr>
      <w:r w:rsidRPr="007D4FBE">
        <w:t xml:space="preserve">        ClearDoubleRelationStatements();</w:t>
      </w:r>
    </w:p>
    <w:p w14:paraId="2679456C" w14:textId="77777777" w:rsidR="00ED1CDD" w:rsidRPr="007D4FBE" w:rsidRDefault="00ED1CDD" w:rsidP="00ED1CDD">
      <w:pPr>
        <w:pStyle w:val="Code"/>
      </w:pPr>
      <w:r w:rsidRPr="007D4FBE">
        <w:t xml:space="preserve">        TraceGotoChains();</w:t>
      </w:r>
    </w:p>
    <w:p w14:paraId="15691728" w14:textId="77777777" w:rsidR="00ED1CDD" w:rsidRPr="007D4FBE" w:rsidRDefault="00ED1CDD" w:rsidP="00ED1CDD">
      <w:pPr>
        <w:pStyle w:val="Code"/>
      </w:pPr>
      <w:r w:rsidRPr="007D4FBE">
        <w:t xml:space="preserve">        ClearUnreachableCode();</w:t>
      </w:r>
    </w:p>
    <w:p w14:paraId="7BAA189E" w14:textId="77777777" w:rsidR="00ED1CDD" w:rsidRPr="007D4FBE" w:rsidRDefault="00ED1CDD" w:rsidP="00ED1CDD">
      <w:pPr>
        <w:pStyle w:val="Code"/>
      </w:pPr>
      <w:r w:rsidRPr="007D4FBE">
        <w:t xml:space="preserve">        RemovePushPop();</w:t>
      </w:r>
    </w:p>
    <w:p w14:paraId="477F635A" w14:textId="77777777" w:rsidR="00ED1CDD" w:rsidRPr="007D4FBE" w:rsidRDefault="00ED1CDD" w:rsidP="00ED1CDD">
      <w:pPr>
        <w:pStyle w:val="Code"/>
      </w:pPr>
      <w:r w:rsidRPr="007D4FBE">
        <w:t xml:space="preserve">        MergePopPushToTop();</w:t>
      </w:r>
    </w:p>
    <w:p w14:paraId="7D135A92" w14:textId="77777777" w:rsidR="00ED1CDD" w:rsidRPr="007D4FBE" w:rsidRDefault="00ED1CDD" w:rsidP="00ED1CDD">
      <w:pPr>
        <w:pStyle w:val="Code"/>
      </w:pPr>
      <w:r w:rsidRPr="007D4FBE">
        <w:t xml:space="preserve">        MergeTopPopEmptyToPop();</w:t>
      </w:r>
    </w:p>
    <w:p w14:paraId="6A867BF0" w14:textId="77777777" w:rsidR="00ED1CDD" w:rsidRPr="007D4FBE" w:rsidRDefault="00ED1CDD" w:rsidP="00ED1CDD">
      <w:pPr>
        <w:pStyle w:val="Code"/>
      </w:pPr>
      <w:r w:rsidRPr="007D4FBE">
        <w:t xml:space="preserve">        MergeBinary();</w:t>
      </w:r>
    </w:p>
    <w:p w14:paraId="444D8B6A" w14:textId="2CC34E1B" w:rsidR="00ED1CDD" w:rsidRPr="007D4FBE" w:rsidRDefault="00ED1CDD" w:rsidP="00ED1CDD">
      <w:pPr>
        <w:pStyle w:val="Code"/>
      </w:pPr>
      <w:r w:rsidRPr="007D4FBE">
        <w:t xml:space="preserve">        </w:t>
      </w:r>
      <w:r w:rsidR="00F54D23">
        <w:t>ConstantDereference</w:t>
      </w:r>
      <w:r w:rsidRPr="007D4FBE">
        <w:t>();</w:t>
      </w:r>
    </w:p>
    <w:p w14:paraId="6DEA4A8E" w14:textId="77777777" w:rsidR="00ED1CDD" w:rsidRPr="007D4FBE" w:rsidRDefault="00ED1CDD" w:rsidP="00ED1CDD">
      <w:pPr>
        <w:pStyle w:val="Code"/>
      </w:pPr>
      <w:r w:rsidRPr="007D4FBE">
        <w:t xml:space="preserve">        OptimizeRelation();</w:t>
      </w:r>
    </w:p>
    <w:p w14:paraId="503B1CC0" w14:textId="77777777" w:rsidR="00ED1CDD" w:rsidRPr="007D4FBE" w:rsidRDefault="00ED1CDD" w:rsidP="00ED1CDD">
      <w:pPr>
        <w:pStyle w:val="Code"/>
      </w:pPr>
      <w:r w:rsidRPr="007D4FBE">
        <w:t xml:space="preserve">        OptimizeCommutative();</w:t>
      </w:r>
    </w:p>
    <w:p w14:paraId="06CAD2A3" w14:textId="77777777" w:rsidR="00ED1CDD" w:rsidRPr="007D4FBE" w:rsidRDefault="00ED1CDD" w:rsidP="00ED1CDD">
      <w:pPr>
        <w:pStyle w:val="Code"/>
      </w:pPr>
      <w:r w:rsidRPr="007D4FBE">
        <w:t xml:space="preserve">        SematicOptimization();</w:t>
      </w:r>
    </w:p>
    <w:p w14:paraId="2DFF655F" w14:textId="77777777" w:rsidR="00ED1CDD" w:rsidRPr="007D4FBE" w:rsidRDefault="00ED1CDD" w:rsidP="00ED1CDD">
      <w:pPr>
        <w:pStyle w:val="Code"/>
      </w:pPr>
      <w:r w:rsidRPr="007D4FBE">
        <w:t xml:space="preserve">        RemoveTemporaryAssign();</w:t>
      </w:r>
    </w:p>
    <w:p w14:paraId="39E0C328" w14:textId="77777777" w:rsidR="00ED1CDD" w:rsidRPr="007D4FBE" w:rsidRDefault="00ED1CDD" w:rsidP="00ED1CDD">
      <w:pPr>
        <w:pStyle w:val="Code"/>
      </w:pPr>
      <w:r w:rsidRPr="007D4FBE">
        <w:t xml:space="preserve">        RemoveTemporaryAccess();</w:t>
      </w:r>
    </w:p>
    <w:p w14:paraId="7EABA09B" w14:textId="77777777" w:rsidR="00ED1CDD" w:rsidRPr="007D4FBE" w:rsidRDefault="00ED1CDD" w:rsidP="00ED1CDD">
      <w:pPr>
        <w:pStyle w:val="Code"/>
      </w:pPr>
      <w:r w:rsidRPr="007D4FBE">
        <w:t xml:space="preserve">        RemoveTrivialAssign();</w:t>
      </w:r>
    </w:p>
    <w:p w14:paraId="193D5AAA" w14:textId="77777777" w:rsidR="00ED1CDD" w:rsidRPr="007D4FBE" w:rsidRDefault="00ED1CDD" w:rsidP="00ED1CDD">
      <w:pPr>
        <w:pStyle w:val="Code"/>
      </w:pPr>
      <w:r w:rsidRPr="007D4FBE">
        <w:lastRenderedPageBreak/>
        <w:t xml:space="preserve">        RemoveClearedCode();</w:t>
      </w:r>
    </w:p>
    <w:p w14:paraId="61CBE514" w14:textId="77777777" w:rsidR="00ED1CDD" w:rsidRPr="007D4FBE" w:rsidRDefault="00ED1CDD" w:rsidP="00ED1CDD">
      <w:pPr>
        <w:pStyle w:val="Code"/>
      </w:pPr>
      <w:r w:rsidRPr="007D4FBE">
        <w:t xml:space="preserve">      } while (m_update);</w:t>
      </w:r>
    </w:p>
    <w:p w14:paraId="66200861" w14:textId="77777777" w:rsidR="00ED1CDD" w:rsidRPr="007D4FBE" w:rsidRDefault="00ED1CDD" w:rsidP="00ED1CDD">
      <w:pPr>
        <w:pStyle w:val="Code"/>
      </w:pPr>
      <w:r w:rsidRPr="007D4FBE">
        <w:t xml:space="preserve">    }</w:t>
      </w:r>
    </w:p>
    <w:p w14:paraId="75EE6274" w14:textId="77777777" w:rsidR="00ED1CDD" w:rsidRPr="00903DBA" w:rsidRDefault="00ED1CDD" w:rsidP="00ED1CDD">
      <w:pPr>
        <w:pStyle w:val="Heading3"/>
      </w:pPr>
      <w:bookmarkStart w:id="486" w:name="_Toc98936377"/>
      <w:r>
        <w:t>&lt;</w:t>
      </w:r>
      <w:proofErr w:type="spellStart"/>
      <w:r>
        <w:t>h3</w:t>
      </w:r>
      <w:proofErr w:type="spellEnd"/>
      <w:r>
        <w:t>&gt;</w:t>
      </w:r>
      <w:r w:rsidRPr="00903DBA">
        <w:t xml:space="preserve">Object </w:t>
      </w:r>
      <w:r>
        <w:t xml:space="preserve">References </w:t>
      </w:r>
      <w:r w:rsidRPr="00903DBA">
        <w:t xml:space="preserve">to Integer </w:t>
      </w:r>
      <w:r>
        <w:t xml:space="preserve">Index </w:t>
      </w:r>
      <w:r w:rsidRPr="00903DBA">
        <w:t>Addresses</w:t>
      </w:r>
      <w:r>
        <w:t>&lt;/</w:t>
      </w:r>
      <w:proofErr w:type="spellStart"/>
      <w:r>
        <w:t>h3</w:t>
      </w:r>
      <w:proofErr w:type="spellEnd"/>
      <w:r>
        <w:t>&gt;</w:t>
      </w:r>
      <w:bookmarkEnd w:id="486"/>
    </w:p>
    <w:p w14:paraId="5543E796" w14:textId="77777777" w:rsidR="00ED1CDD" w:rsidRPr="00903DBA" w:rsidRDefault="00ED1CDD" w:rsidP="00ED1CDD">
      <w:r w:rsidRPr="00903DBA">
        <w:t xml:space="preserve">When we generated the middle code, we use middle code objects as target for jump instructions. </w:t>
      </w:r>
      <w:r>
        <w:t>F</w:t>
      </w:r>
      <w:r w:rsidRPr="00903DBA">
        <w:t>irst</w:t>
      </w:r>
      <w:r>
        <w:t>,</w:t>
      </w:r>
      <w:r w:rsidRPr="00903DBA">
        <w:t xml:space="preserve"> we need to </w:t>
      </w:r>
      <w:r>
        <w:t>c</w:t>
      </w:r>
      <w:r w:rsidRPr="00903DBA">
        <w:t>hange the middle code targets to integer targets. The reason for this is that the optimization process of this chapter will result in the removal of middle code instruction, among which some may be jump targets.</w:t>
      </w:r>
    </w:p>
    <w:p w14:paraId="2918519E" w14:textId="77777777" w:rsidR="00ED1CDD" w:rsidRPr="00903DBA" w:rsidRDefault="00ED1CDD" w:rsidP="00ED1CDD">
      <w:pPr>
        <w:pStyle w:val="Code"/>
        <w:rPr>
          <w:highlight w:val="white"/>
        </w:rPr>
      </w:pPr>
      <w:r w:rsidRPr="00903DBA">
        <w:rPr>
          <w:highlight w:val="white"/>
        </w:rPr>
        <w:t xml:space="preserve">    public void ObjectToIntegerAddresses() {</w:t>
      </w:r>
    </w:p>
    <w:p w14:paraId="24FFD1FF" w14:textId="77777777" w:rsidR="00ED1CDD" w:rsidRPr="00903DBA" w:rsidRDefault="00ED1CDD" w:rsidP="00ED1CDD">
      <w:pPr>
        <w:rPr>
          <w:highlight w:val="white"/>
        </w:rPr>
      </w:pPr>
      <w:r w:rsidRPr="00903DBA">
        <w:rPr>
          <w:highlight w:val="white"/>
        </w:rPr>
        <w:t>We start by defining the address map, which we load with the index of each instruction.</w:t>
      </w:r>
    </w:p>
    <w:p w14:paraId="68EC51BC" w14:textId="130C69FC" w:rsidR="00ED1CDD" w:rsidRPr="00903DBA" w:rsidRDefault="00ED1CDD" w:rsidP="00ED1CDD">
      <w:pPr>
        <w:pStyle w:val="Code"/>
        <w:rPr>
          <w:highlight w:val="white"/>
        </w:rPr>
      </w:pPr>
      <w:r w:rsidRPr="00903DBA">
        <w:rPr>
          <w:highlight w:val="white"/>
        </w:rPr>
        <w:t xml:space="preserve">      Dictionary&lt;MiddleCode,int&gt; addressMap =</w:t>
      </w:r>
      <w:r w:rsidR="00937ACF">
        <w:rPr>
          <w:highlight w:val="white"/>
        </w:rPr>
        <w:t xml:space="preserve"> new</w:t>
      </w:r>
      <w:r w:rsidRPr="00903DBA">
        <w:rPr>
          <w:highlight w:val="white"/>
        </w:rPr>
        <w:t>();</w:t>
      </w:r>
    </w:p>
    <w:p w14:paraId="4D087C20" w14:textId="77777777" w:rsidR="00ED1CDD" w:rsidRPr="00903DBA" w:rsidRDefault="00ED1CDD" w:rsidP="00ED1CDD">
      <w:pPr>
        <w:pStyle w:val="Code"/>
        <w:rPr>
          <w:highlight w:val="white"/>
        </w:rPr>
      </w:pPr>
      <w:r w:rsidRPr="00903DBA">
        <w:rPr>
          <w:highlight w:val="white"/>
        </w:rPr>
        <w:t xml:space="preserve">    </w:t>
      </w:r>
    </w:p>
    <w:p w14:paraId="598EC7DE"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55966D3C" w14:textId="77777777" w:rsidR="00ED1CDD" w:rsidRPr="00903DBA" w:rsidRDefault="00ED1CDD" w:rsidP="00ED1CDD">
      <w:pPr>
        <w:pStyle w:val="Code"/>
        <w:rPr>
          <w:highlight w:val="white"/>
        </w:rPr>
      </w:pPr>
      <w:r w:rsidRPr="00903DBA">
        <w:rPr>
          <w:highlight w:val="white"/>
        </w:rPr>
        <w:t xml:space="preserve">        addressMap.Add(m_middleCodeList[index], index);</w:t>
      </w:r>
    </w:p>
    <w:p w14:paraId="06E96B9F" w14:textId="77777777" w:rsidR="00ED1CDD" w:rsidRPr="00903DBA" w:rsidRDefault="00ED1CDD" w:rsidP="00ED1CDD">
      <w:pPr>
        <w:pStyle w:val="Code"/>
        <w:rPr>
          <w:highlight w:val="white"/>
        </w:rPr>
      </w:pPr>
      <w:r w:rsidRPr="00903DBA">
        <w:rPr>
          <w:highlight w:val="white"/>
        </w:rPr>
        <w:t xml:space="preserve">      }</w:t>
      </w:r>
    </w:p>
    <w:p w14:paraId="43D2578D" w14:textId="77777777" w:rsidR="00ED1CDD" w:rsidRPr="00903DBA" w:rsidRDefault="00ED1CDD" w:rsidP="00ED1CDD">
      <w:pPr>
        <w:rPr>
          <w:highlight w:val="white"/>
        </w:rPr>
      </w:pPr>
      <w:r w:rsidRPr="00903DBA">
        <w:rPr>
          <w:highlight w:val="white"/>
        </w:rPr>
        <w:t xml:space="preserve">We then iterate through the </w:t>
      </w:r>
      <w:r>
        <w:rPr>
          <w:highlight w:val="white"/>
        </w:rPr>
        <w:t>middle code instruction list</w:t>
      </w:r>
      <w:r w:rsidRPr="00903DBA">
        <w:rPr>
          <w:highlight w:val="white"/>
        </w:rPr>
        <w:t xml:space="preserve"> and, with the help of the address map, change the targets from middle code instructions to integer values.   </w:t>
      </w:r>
    </w:p>
    <w:p w14:paraId="77759D2D"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761BC932" w14:textId="77777777" w:rsidR="00ED1CDD" w:rsidRPr="00903DBA" w:rsidRDefault="00ED1CDD" w:rsidP="00ED1CDD">
      <w:pPr>
        <w:pStyle w:val="Code"/>
        <w:rPr>
          <w:highlight w:val="white"/>
        </w:rPr>
      </w:pPr>
      <w:r w:rsidRPr="00903DBA">
        <w:rPr>
          <w:highlight w:val="white"/>
        </w:rPr>
        <w:t xml:space="preserve">        MiddleCode sourceCode = m_middleCodeList[index];</w:t>
      </w:r>
    </w:p>
    <w:p w14:paraId="23027B20" w14:textId="77777777" w:rsidR="00ED1CDD" w:rsidRPr="00903DBA" w:rsidRDefault="00ED1CDD" w:rsidP="00ED1CDD">
      <w:pPr>
        <w:pStyle w:val="Code"/>
        <w:rPr>
          <w:highlight w:val="white"/>
        </w:rPr>
      </w:pPr>
      <w:r w:rsidRPr="00903DBA">
        <w:rPr>
          <w:highlight w:val="white"/>
        </w:rPr>
        <w:t xml:space="preserve">      </w:t>
      </w:r>
    </w:p>
    <w:p w14:paraId="313A4D1F" w14:textId="77777777" w:rsidR="00ED1CDD" w:rsidRPr="00903DBA" w:rsidRDefault="00ED1CDD" w:rsidP="00ED1CDD">
      <w:pPr>
        <w:pStyle w:val="Code"/>
        <w:rPr>
          <w:highlight w:val="white"/>
        </w:rPr>
      </w:pPr>
      <w:r w:rsidRPr="00903DBA">
        <w:rPr>
          <w:highlight w:val="white"/>
        </w:rPr>
        <w:t xml:space="preserve">        if (sourceCode.IsGoto() || sourceCode.IsCarry() ||</w:t>
      </w:r>
    </w:p>
    <w:p w14:paraId="24AD7794" w14:textId="77777777" w:rsidR="00ED1CDD" w:rsidRPr="00903DBA" w:rsidRDefault="00ED1CDD" w:rsidP="00ED1CDD">
      <w:pPr>
        <w:pStyle w:val="Code"/>
        <w:rPr>
          <w:highlight w:val="white"/>
        </w:rPr>
      </w:pPr>
      <w:r w:rsidRPr="00903DBA">
        <w:rPr>
          <w:highlight w:val="white"/>
        </w:rPr>
        <w:t xml:space="preserve">            sourceCode.IsRelation()) {</w:t>
      </w:r>
    </w:p>
    <w:p w14:paraId="2DD13006" w14:textId="77777777" w:rsidR="00ED1CDD" w:rsidRPr="00903DBA" w:rsidRDefault="00ED1CDD" w:rsidP="00ED1CDD">
      <w:pPr>
        <w:pStyle w:val="Code"/>
        <w:rPr>
          <w:highlight w:val="white"/>
        </w:rPr>
      </w:pPr>
      <w:r w:rsidRPr="00903DBA">
        <w:rPr>
          <w:highlight w:val="white"/>
        </w:rPr>
        <w:t xml:space="preserve">          MiddleCode targetCode = (MiddleCode) sourceCode[0];</w:t>
      </w:r>
    </w:p>
    <w:p w14:paraId="4D2C260E" w14:textId="77777777" w:rsidR="00ED1CDD" w:rsidRPr="00903DBA" w:rsidRDefault="00ED1CDD" w:rsidP="00ED1CDD">
      <w:pPr>
        <w:pStyle w:val="Code"/>
        <w:rPr>
          <w:highlight w:val="white"/>
        </w:rPr>
      </w:pPr>
      <w:r w:rsidRPr="00903DBA">
        <w:rPr>
          <w:highlight w:val="white"/>
        </w:rPr>
        <w:t xml:space="preserve">          sourceCode[0] = addressMap[targetCode];</w:t>
      </w:r>
    </w:p>
    <w:p w14:paraId="31BCB2B1" w14:textId="77777777" w:rsidR="00ED1CDD" w:rsidRPr="00903DBA" w:rsidRDefault="00ED1CDD" w:rsidP="00ED1CDD">
      <w:pPr>
        <w:pStyle w:val="Code"/>
        <w:rPr>
          <w:highlight w:val="white"/>
        </w:rPr>
      </w:pPr>
      <w:r w:rsidRPr="00903DBA">
        <w:rPr>
          <w:highlight w:val="white"/>
        </w:rPr>
        <w:t xml:space="preserve">        }</w:t>
      </w:r>
    </w:p>
    <w:p w14:paraId="2F1FEE58" w14:textId="77777777" w:rsidR="00ED1CDD" w:rsidRPr="00903DBA" w:rsidRDefault="00ED1CDD" w:rsidP="00ED1CDD">
      <w:pPr>
        <w:pStyle w:val="Code"/>
        <w:rPr>
          <w:highlight w:val="white"/>
        </w:rPr>
      </w:pPr>
      <w:r w:rsidRPr="00903DBA">
        <w:rPr>
          <w:highlight w:val="white"/>
        </w:rPr>
        <w:t xml:space="preserve">      }</w:t>
      </w:r>
    </w:p>
    <w:p w14:paraId="770768BA" w14:textId="77777777" w:rsidR="00ED1CDD" w:rsidRPr="00903DBA" w:rsidRDefault="00ED1CDD" w:rsidP="00ED1CDD">
      <w:pPr>
        <w:pStyle w:val="Code"/>
        <w:rPr>
          <w:highlight w:val="white"/>
        </w:rPr>
      </w:pPr>
      <w:r w:rsidRPr="00903DBA">
        <w:rPr>
          <w:highlight w:val="white"/>
        </w:rPr>
        <w:t xml:space="preserve">    }</w:t>
      </w:r>
    </w:p>
    <w:p w14:paraId="7249A1B3" w14:textId="77777777" w:rsidR="00ED1CDD" w:rsidRPr="00903DBA" w:rsidRDefault="00ED1CDD" w:rsidP="00ED1CDD">
      <w:pPr>
        <w:pStyle w:val="Heading3"/>
      </w:pPr>
      <w:bookmarkStart w:id="487" w:name="_Toc98936378"/>
      <w:r>
        <w:t>&lt;</w:t>
      </w:r>
      <w:proofErr w:type="spellStart"/>
      <w:r>
        <w:t>h3</w:t>
      </w:r>
      <w:proofErr w:type="spellEnd"/>
      <w:r>
        <w:t>&gt;Jump</w:t>
      </w:r>
      <w:r w:rsidRPr="00903DBA">
        <w:t xml:space="preserve"> Next Instructions</w:t>
      </w:r>
      <w:r>
        <w:t>&lt;/</w:t>
      </w:r>
      <w:proofErr w:type="spellStart"/>
      <w:r>
        <w:t>h3</w:t>
      </w:r>
      <w:proofErr w:type="spellEnd"/>
      <w:r>
        <w:t>&gt;</w:t>
      </w:r>
      <w:bookmarkEnd w:id="487"/>
    </w:p>
    <w:p w14:paraId="0DCD533B" w14:textId="77777777" w:rsidR="00ED1CDD" w:rsidRPr="00903DBA" w:rsidRDefault="00ED1CDD" w:rsidP="00ED1CDD">
      <w:r w:rsidRPr="00903DBA">
        <w:t xml:space="preserve">In some cases, there may be </w:t>
      </w:r>
      <w:r>
        <w:t>a jump</w:t>
      </w:r>
      <w:r w:rsidRPr="00903DBA">
        <w:t xml:space="preserve"> instruction that just jump</w:t>
      </w:r>
      <w:r>
        <w:t>s</w:t>
      </w:r>
      <w:r w:rsidRPr="00903DBA">
        <w:t xml:space="preserve"> to the next instruction. Those instructions are meaningless and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20DE0C87" w14:textId="77777777" w:rsidTr="00B82E2D">
        <w:tc>
          <w:tcPr>
            <w:tcW w:w="3116" w:type="dxa"/>
          </w:tcPr>
          <w:p w14:paraId="18FEB403" w14:textId="77777777" w:rsidR="00ED1CDD" w:rsidRPr="00903DBA" w:rsidRDefault="00ED1CDD" w:rsidP="00B82E2D">
            <w:pPr>
              <w:pStyle w:val="Code"/>
            </w:pPr>
            <w:r w:rsidRPr="00903DBA">
              <w:t>1. goto 2</w:t>
            </w:r>
          </w:p>
          <w:p w14:paraId="7E4C85B1" w14:textId="77777777" w:rsidR="00ED1CDD" w:rsidRDefault="00ED1CDD" w:rsidP="00B82E2D">
            <w:pPr>
              <w:pStyle w:val="Code"/>
            </w:pPr>
            <w:r w:rsidRPr="00903DBA">
              <w:t>2. ...</w:t>
            </w:r>
          </w:p>
          <w:p w14:paraId="58B1D6C1" w14:textId="7824A1E6" w:rsidR="00ED1CDD" w:rsidRPr="00903DBA" w:rsidRDefault="00ED1CDD" w:rsidP="00B82E2D">
            <w:r>
              <w:t xml:space="preserve">(a) </w:t>
            </w:r>
            <w:r w:rsidR="007471A1">
              <w:t>Before optimization</w:t>
            </w:r>
          </w:p>
        </w:tc>
        <w:tc>
          <w:tcPr>
            <w:tcW w:w="3117" w:type="dxa"/>
          </w:tcPr>
          <w:p w14:paraId="398882E7" w14:textId="77777777" w:rsidR="00ED1CDD" w:rsidRDefault="00ED1CDD" w:rsidP="00B82E2D">
            <w:pPr>
              <w:pStyle w:val="Code"/>
            </w:pPr>
            <w:r>
              <w:t>1</w:t>
            </w:r>
            <w:r w:rsidRPr="00903DBA">
              <w:t>. ...</w:t>
            </w:r>
          </w:p>
          <w:p w14:paraId="4512BB1F" w14:textId="77777777" w:rsidR="00ED1CDD" w:rsidRDefault="00ED1CDD" w:rsidP="00B82E2D">
            <w:pPr>
              <w:pStyle w:val="Code"/>
            </w:pPr>
            <w:r>
              <w:t>2</w:t>
            </w:r>
            <w:r w:rsidRPr="00903DBA">
              <w:t>. ...</w:t>
            </w:r>
          </w:p>
          <w:p w14:paraId="7AA180FB" w14:textId="6A3E38AB" w:rsidR="00ED1CDD" w:rsidRPr="00903DBA" w:rsidRDefault="00ED1CDD" w:rsidP="00B82E2D">
            <w:r>
              <w:t xml:space="preserve">(b) </w:t>
            </w:r>
            <w:r w:rsidR="007471A1">
              <w:t>After optimization</w:t>
            </w:r>
          </w:p>
        </w:tc>
      </w:tr>
    </w:tbl>
    <w:p w14:paraId="01936DE4" w14:textId="77777777" w:rsidR="00ED1CDD" w:rsidRPr="00903DBA" w:rsidRDefault="00ED1CDD" w:rsidP="00ED1CDD">
      <w:pPr>
        <w:pStyle w:val="Code"/>
        <w:rPr>
          <w:highlight w:val="white"/>
        </w:rPr>
      </w:pPr>
      <w:r w:rsidRPr="00903DBA">
        <w:rPr>
          <w:highlight w:val="white"/>
        </w:rPr>
        <w:t xml:space="preserve">    private void ClearGotoNextStatements() {</w:t>
      </w:r>
    </w:p>
    <w:p w14:paraId="0FEB64F3"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548C7CB1"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2C988368" w14:textId="77777777" w:rsidR="00ED1CDD" w:rsidRPr="00903DBA" w:rsidRDefault="00ED1CDD" w:rsidP="00ED1CDD">
      <w:pPr>
        <w:pStyle w:val="Code"/>
        <w:rPr>
          <w:highlight w:val="white"/>
        </w:rPr>
      </w:pPr>
      <w:r w:rsidRPr="00903DBA">
        <w:rPr>
          <w:highlight w:val="white"/>
        </w:rPr>
        <w:t xml:space="preserve">      </w:t>
      </w:r>
    </w:p>
    <w:p w14:paraId="71F5FA8E" w14:textId="77777777" w:rsidR="00ED1CDD" w:rsidRPr="00903DBA" w:rsidRDefault="00ED1CDD" w:rsidP="00ED1CDD">
      <w:pPr>
        <w:pStyle w:val="Code"/>
        <w:rPr>
          <w:highlight w:val="white"/>
        </w:rPr>
      </w:pPr>
      <w:r w:rsidRPr="00903DBA">
        <w:rPr>
          <w:highlight w:val="white"/>
        </w:rPr>
        <w:t xml:space="preserve">        if (middleCode.IsRelationCarryOrGoto()) {</w:t>
      </w:r>
    </w:p>
    <w:p w14:paraId="049A0842" w14:textId="77777777" w:rsidR="00ED1CDD" w:rsidRPr="00903DBA" w:rsidRDefault="00ED1CDD" w:rsidP="00ED1CDD">
      <w:pPr>
        <w:pStyle w:val="Code"/>
        <w:rPr>
          <w:highlight w:val="white"/>
        </w:rPr>
      </w:pPr>
      <w:r w:rsidRPr="00903DBA">
        <w:rPr>
          <w:highlight w:val="white"/>
        </w:rPr>
        <w:t xml:space="preserve">          int target = (int) middleCode[0];</w:t>
      </w:r>
    </w:p>
    <w:p w14:paraId="243B8A65" w14:textId="77777777" w:rsidR="00ED1CDD" w:rsidRPr="00903DBA" w:rsidRDefault="00ED1CDD" w:rsidP="00ED1CDD">
      <w:pPr>
        <w:rPr>
          <w:highlight w:val="white"/>
        </w:rPr>
      </w:pPr>
      <w:r w:rsidRPr="00903DBA">
        <w:rPr>
          <w:highlight w:val="white"/>
        </w:rPr>
        <w:t xml:space="preserve">When we encounter a jump instruction that jumps to the next instruction, we </w:t>
      </w:r>
      <w:r>
        <w:rPr>
          <w:highlight w:val="white"/>
        </w:rPr>
        <w:t xml:space="preserve">clear </w:t>
      </w:r>
      <w:r w:rsidRPr="00903DBA">
        <w:rPr>
          <w:highlight w:val="white"/>
        </w:rPr>
        <w:t>it</w:t>
      </w:r>
      <w:r>
        <w:rPr>
          <w:highlight w:val="white"/>
        </w:rPr>
        <w:t xml:space="preserve"> and it will later be removed.</w:t>
      </w:r>
    </w:p>
    <w:p w14:paraId="1B3903EF" w14:textId="77777777" w:rsidR="00ED1CDD" w:rsidRPr="00903DBA" w:rsidRDefault="00ED1CDD" w:rsidP="00ED1CDD">
      <w:pPr>
        <w:pStyle w:val="Code"/>
        <w:rPr>
          <w:highlight w:val="white"/>
        </w:rPr>
      </w:pPr>
      <w:r w:rsidRPr="00903DBA">
        <w:rPr>
          <w:highlight w:val="white"/>
        </w:rPr>
        <w:t xml:space="preserve">          if (target == (index + 1)) {</w:t>
      </w:r>
    </w:p>
    <w:p w14:paraId="7558A6FC" w14:textId="77777777" w:rsidR="00ED1CDD" w:rsidRPr="00903DBA" w:rsidRDefault="00ED1CDD" w:rsidP="00ED1CDD">
      <w:pPr>
        <w:pStyle w:val="Code"/>
        <w:rPr>
          <w:highlight w:val="white"/>
        </w:rPr>
      </w:pPr>
      <w:r w:rsidRPr="00903DBA">
        <w:rPr>
          <w:highlight w:val="white"/>
        </w:rPr>
        <w:t xml:space="preserve">            middleCode.Clear();</w:t>
      </w:r>
    </w:p>
    <w:p w14:paraId="650B1678" w14:textId="77777777" w:rsidR="00ED1CDD" w:rsidRPr="00903DBA" w:rsidRDefault="00ED1CDD" w:rsidP="00ED1CDD">
      <w:pPr>
        <w:pStyle w:val="Code"/>
        <w:rPr>
          <w:highlight w:val="white"/>
        </w:rPr>
      </w:pPr>
      <w:r w:rsidRPr="00903DBA">
        <w:rPr>
          <w:highlight w:val="white"/>
        </w:rPr>
        <w:t xml:space="preserve">            m_update = true;</w:t>
      </w:r>
    </w:p>
    <w:p w14:paraId="7569DC6C" w14:textId="77777777" w:rsidR="00ED1CDD" w:rsidRPr="00903DBA" w:rsidRDefault="00ED1CDD" w:rsidP="00ED1CDD">
      <w:pPr>
        <w:pStyle w:val="Code"/>
        <w:rPr>
          <w:highlight w:val="white"/>
        </w:rPr>
      </w:pPr>
      <w:r w:rsidRPr="00903DBA">
        <w:rPr>
          <w:highlight w:val="white"/>
        </w:rPr>
        <w:lastRenderedPageBreak/>
        <w:t xml:space="preserve">          }</w:t>
      </w:r>
    </w:p>
    <w:p w14:paraId="793A0B79" w14:textId="77777777" w:rsidR="00ED1CDD" w:rsidRPr="00903DBA" w:rsidRDefault="00ED1CDD" w:rsidP="00ED1CDD">
      <w:pPr>
        <w:pStyle w:val="Code"/>
        <w:rPr>
          <w:highlight w:val="white"/>
        </w:rPr>
      </w:pPr>
      <w:r w:rsidRPr="00903DBA">
        <w:rPr>
          <w:highlight w:val="white"/>
        </w:rPr>
        <w:t xml:space="preserve">        }</w:t>
      </w:r>
    </w:p>
    <w:p w14:paraId="42D7250E" w14:textId="77777777" w:rsidR="00ED1CDD" w:rsidRPr="00903DBA" w:rsidRDefault="00ED1CDD" w:rsidP="00ED1CDD">
      <w:pPr>
        <w:pStyle w:val="Code"/>
        <w:rPr>
          <w:highlight w:val="white"/>
        </w:rPr>
      </w:pPr>
      <w:r w:rsidRPr="00903DBA">
        <w:rPr>
          <w:highlight w:val="white"/>
        </w:rPr>
        <w:t xml:space="preserve">      }</w:t>
      </w:r>
    </w:p>
    <w:p w14:paraId="52B56CEA" w14:textId="77777777" w:rsidR="00ED1CDD" w:rsidRPr="00903DBA" w:rsidRDefault="00ED1CDD" w:rsidP="00ED1CDD">
      <w:pPr>
        <w:pStyle w:val="Code"/>
        <w:rPr>
          <w:highlight w:val="white"/>
        </w:rPr>
      </w:pPr>
      <w:r w:rsidRPr="00903DBA">
        <w:rPr>
          <w:highlight w:val="white"/>
        </w:rPr>
        <w:t xml:space="preserve">    }</w:t>
      </w:r>
    </w:p>
    <w:p w14:paraId="15203D41" w14:textId="77777777" w:rsidR="00ED1CDD" w:rsidRPr="00903DBA" w:rsidRDefault="00ED1CDD" w:rsidP="00ED1CDD">
      <w:pPr>
        <w:pStyle w:val="Heading3"/>
      </w:pPr>
      <w:bookmarkStart w:id="488" w:name="_Toc98936379"/>
      <w:r>
        <w:t>&lt;</w:t>
      </w:r>
      <w:proofErr w:type="spellStart"/>
      <w:r>
        <w:t>h3</w:t>
      </w:r>
      <w:proofErr w:type="spellEnd"/>
      <w:r>
        <w:t>&gt;</w:t>
      </w:r>
      <w:r w:rsidRPr="00903DBA">
        <w:t xml:space="preserve">Next-Double </w:t>
      </w:r>
      <w:r>
        <w:t>Jump</w:t>
      </w:r>
      <w:r w:rsidRPr="00903DBA">
        <w:t xml:space="preserve"> Statements</w:t>
      </w:r>
      <w:r>
        <w:t>&lt;/</w:t>
      </w:r>
      <w:proofErr w:type="spellStart"/>
      <w:r>
        <w:t>h3</w:t>
      </w:r>
      <w:proofErr w:type="spellEnd"/>
      <w:r>
        <w:t>&gt;</w:t>
      </w:r>
      <w:bookmarkEnd w:id="488"/>
    </w:p>
    <w:p w14:paraId="10DA9DD7" w14:textId="77777777" w:rsidR="00ED1CDD" w:rsidRPr="00903DBA" w:rsidRDefault="00ED1CDD" w:rsidP="00ED1CDD">
      <w:r w:rsidRPr="00903DBA">
        <w:t>A conditional jump instruction that jumps two steps ahead and is followed by an unconditional jump instruction can be modified in that we reverse the condition and the target.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5D3FB593" w14:textId="77777777" w:rsidTr="00B82E2D">
        <w:tc>
          <w:tcPr>
            <w:tcW w:w="3116" w:type="dxa"/>
          </w:tcPr>
          <w:p w14:paraId="2DE5EF90" w14:textId="77777777" w:rsidR="00ED1CDD" w:rsidRPr="00903DBA" w:rsidRDefault="00ED1CDD" w:rsidP="00B82E2D">
            <w:pPr>
              <w:pStyle w:val="Code"/>
            </w:pPr>
            <w:r w:rsidRPr="00903DBA">
              <w:t>1. if a &lt; b goto 3</w:t>
            </w:r>
          </w:p>
          <w:p w14:paraId="69243277" w14:textId="77777777" w:rsidR="00ED1CDD" w:rsidRPr="00903DBA" w:rsidRDefault="00ED1CDD" w:rsidP="00B82E2D">
            <w:pPr>
              <w:pStyle w:val="Code"/>
            </w:pPr>
            <w:r w:rsidRPr="00903DBA">
              <w:t>2. goto 10</w:t>
            </w:r>
          </w:p>
          <w:p w14:paraId="2CB0E030" w14:textId="77777777" w:rsidR="00ED1CDD" w:rsidRDefault="00ED1CDD" w:rsidP="00B82E2D">
            <w:pPr>
              <w:pStyle w:val="Code"/>
            </w:pPr>
            <w:r w:rsidRPr="00903DBA">
              <w:t>3. ...</w:t>
            </w:r>
          </w:p>
          <w:p w14:paraId="18956CED" w14:textId="01E313FE" w:rsidR="00ED1CDD" w:rsidRPr="00903DBA" w:rsidRDefault="00ED1CDD" w:rsidP="00B82E2D">
            <w:r>
              <w:t xml:space="preserve">(a) </w:t>
            </w:r>
            <w:r w:rsidR="007471A1">
              <w:t>Before optimization</w:t>
            </w:r>
          </w:p>
        </w:tc>
        <w:tc>
          <w:tcPr>
            <w:tcW w:w="3117" w:type="dxa"/>
          </w:tcPr>
          <w:p w14:paraId="3780919F" w14:textId="77777777" w:rsidR="00ED1CDD" w:rsidRPr="00903DBA" w:rsidRDefault="00ED1CDD" w:rsidP="00B82E2D">
            <w:pPr>
              <w:pStyle w:val="Code"/>
            </w:pPr>
            <w:r w:rsidRPr="00903DBA">
              <w:t>1. if a &gt;= b goto 10</w:t>
            </w:r>
          </w:p>
          <w:p w14:paraId="5A5F4C37" w14:textId="77777777" w:rsidR="00ED1CDD" w:rsidRPr="00903DBA" w:rsidRDefault="00ED1CDD" w:rsidP="00B82E2D">
            <w:pPr>
              <w:pStyle w:val="Code"/>
              <w:rPr>
                <w:i/>
              </w:rPr>
            </w:pPr>
            <w:r w:rsidRPr="00903DBA">
              <w:t xml:space="preserve">2. </w:t>
            </w:r>
            <w:r w:rsidRPr="00903DBA">
              <w:rPr>
                <w:i/>
              </w:rPr>
              <w:t>removed</w:t>
            </w:r>
          </w:p>
          <w:p w14:paraId="14FBB073" w14:textId="77777777" w:rsidR="00ED1CDD" w:rsidRDefault="00ED1CDD" w:rsidP="00B82E2D">
            <w:pPr>
              <w:pStyle w:val="Code"/>
            </w:pPr>
            <w:r w:rsidRPr="00903DBA">
              <w:t>3. ...</w:t>
            </w:r>
          </w:p>
          <w:p w14:paraId="16ACF6C9" w14:textId="54197096" w:rsidR="00ED1CDD" w:rsidRPr="00903DBA" w:rsidRDefault="00ED1CDD" w:rsidP="00B82E2D">
            <w:r>
              <w:t xml:space="preserve">(b) </w:t>
            </w:r>
            <w:r w:rsidR="007471A1">
              <w:t>After optimization</w:t>
            </w:r>
          </w:p>
        </w:tc>
        <w:tc>
          <w:tcPr>
            <w:tcW w:w="3117" w:type="dxa"/>
          </w:tcPr>
          <w:p w14:paraId="048429AE" w14:textId="77777777" w:rsidR="00ED1CDD" w:rsidRPr="00903DBA" w:rsidRDefault="00ED1CDD" w:rsidP="00B82E2D">
            <w:pPr>
              <w:pStyle w:val="Code"/>
            </w:pPr>
          </w:p>
        </w:tc>
      </w:tr>
    </w:tbl>
    <w:p w14:paraId="7025BF89" w14:textId="77777777" w:rsidR="00ED1CDD" w:rsidRPr="00903DBA" w:rsidRDefault="00ED1CDD" w:rsidP="00ED1CDD">
      <w:r w:rsidRPr="00903DBA">
        <w:t xml:space="preserve">To begin with, we need the </w:t>
      </w:r>
      <w:r>
        <w:rPr>
          <w:rStyle w:val="KeyWord0"/>
          <w:highlight w:val="white"/>
        </w:rPr>
        <w:t>&lt;k&gt;</w:t>
      </w:r>
      <w:r w:rsidRPr="00FD0A95">
        <w:rPr>
          <w:rStyle w:val="KeyWord0"/>
          <w:highlight w:val="white"/>
        </w:rPr>
        <w:t>m_inverseMap</w:t>
      </w:r>
      <w:r>
        <w:rPr>
          <w:rStyle w:val="KeyWord0"/>
          <w:highlight w:val="white"/>
        </w:rPr>
        <w:t>&lt;/k&gt;</w:t>
      </w:r>
      <w:r w:rsidRPr="00903DBA">
        <w:rPr>
          <w:highlight w:val="white"/>
        </w:rPr>
        <w:t xml:space="preserve"> </w:t>
      </w:r>
      <w:r w:rsidRPr="00903DBA">
        <w:t>map to change the condition.</w:t>
      </w:r>
    </w:p>
    <w:p w14:paraId="7331E3A0" w14:textId="34D5CD00" w:rsidR="00ED1CDD" w:rsidRPr="00903DBA" w:rsidRDefault="00ED1CDD" w:rsidP="00ED1CDD">
      <w:pPr>
        <w:pStyle w:val="Code"/>
        <w:rPr>
          <w:highlight w:val="white"/>
        </w:rPr>
      </w:pPr>
      <w:r w:rsidRPr="00903DBA">
        <w:rPr>
          <w:highlight w:val="white"/>
        </w:rPr>
        <w:t xml:space="preserve">    public static Dictionary&lt;MiddleOperator,MiddleOperator&gt; m_inverseMap =</w:t>
      </w:r>
    </w:p>
    <w:p w14:paraId="5BF670E0" w14:textId="2FA8C55F" w:rsidR="00ED1CDD" w:rsidRPr="00903DBA" w:rsidRDefault="00ED1CDD" w:rsidP="00ED1CDD">
      <w:pPr>
        <w:pStyle w:val="Code"/>
        <w:rPr>
          <w:highlight w:val="white"/>
        </w:rPr>
      </w:pPr>
      <w:r w:rsidRPr="00903DBA">
        <w:rPr>
          <w:highlight w:val="white"/>
        </w:rPr>
        <w:t xml:space="preserve">      new() {</w:t>
      </w:r>
    </w:p>
    <w:p w14:paraId="1855360B" w14:textId="77777777" w:rsidR="00ED1CDD" w:rsidRPr="00903DBA" w:rsidRDefault="00ED1CDD" w:rsidP="00ED1CDD">
      <w:pPr>
        <w:pStyle w:val="Code"/>
        <w:rPr>
          <w:highlight w:val="white"/>
        </w:rPr>
      </w:pPr>
      <w:r w:rsidRPr="00903DBA">
        <w:rPr>
          <w:highlight w:val="white"/>
        </w:rPr>
        <w:t xml:space="preserve">        {MiddleOperator.Equal, MiddleOperator.NotEqual},</w:t>
      </w:r>
    </w:p>
    <w:p w14:paraId="1806F05B" w14:textId="77777777" w:rsidR="00ED1CDD" w:rsidRPr="00903DBA" w:rsidRDefault="00ED1CDD" w:rsidP="00ED1CDD">
      <w:pPr>
        <w:pStyle w:val="Code"/>
        <w:rPr>
          <w:highlight w:val="white"/>
        </w:rPr>
      </w:pPr>
      <w:r w:rsidRPr="00903DBA">
        <w:rPr>
          <w:highlight w:val="white"/>
        </w:rPr>
        <w:t xml:space="preserve">        {MiddleOperator.NotEqual, MiddleOperator.Equal},</w:t>
      </w:r>
    </w:p>
    <w:p w14:paraId="5D3F9AEA" w14:textId="77777777" w:rsidR="00ED1CDD" w:rsidRPr="00903DBA" w:rsidRDefault="00ED1CDD" w:rsidP="00ED1CDD">
      <w:pPr>
        <w:pStyle w:val="Code"/>
        <w:rPr>
          <w:highlight w:val="white"/>
        </w:rPr>
      </w:pPr>
      <w:r w:rsidRPr="00903DBA">
        <w:rPr>
          <w:highlight w:val="white"/>
        </w:rPr>
        <w:t xml:space="preserve">        {MiddleOperator.Carry, MiddleOperator.NotCarry},</w:t>
      </w:r>
    </w:p>
    <w:p w14:paraId="6C26E443" w14:textId="77777777" w:rsidR="00ED1CDD" w:rsidRPr="00903DBA" w:rsidRDefault="00ED1CDD" w:rsidP="00ED1CDD">
      <w:pPr>
        <w:pStyle w:val="Code"/>
        <w:rPr>
          <w:highlight w:val="white"/>
        </w:rPr>
      </w:pPr>
      <w:r w:rsidRPr="00903DBA">
        <w:rPr>
          <w:highlight w:val="white"/>
        </w:rPr>
        <w:t xml:space="preserve">        {MiddleOperator.NotCarry, MiddleOperator.Carry},</w:t>
      </w:r>
    </w:p>
    <w:p w14:paraId="2B0FD5B4"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19861B82"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w:t>
      </w:r>
      <w:r w:rsidRPr="00903DBA">
        <w:rPr>
          <w:highlight w:val="white"/>
        </w:rPr>
        <w:t>},</w:t>
      </w:r>
    </w:p>
    <w:p w14:paraId="48D9F7C8"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6D039E47"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 MiddleOperator.</w:t>
      </w:r>
      <w:r>
        <w:rPr>
          <w:highlight w:val="white"/>
        </w:rPr>
        <w:t>LessThan</w:t>
      </w:r>
      <w:r w:rsidRPr="00903DBA">
        <w:rPr>
          <w:highlight w:val="white"/>
        </w:rPr>
        <w:t>}</w:t>
      </w:r>
    </w:p>
    <w:p w14:paraId="3EDBF5D7" w14:textId="77777777" w:rsidR="00ED1CDD" w:rsidRPr="00903DBA" w:rsidRDefault="00ED1CDD" w:rsidP="00ED1CDD">
      <w:pPr>
        <w:pStyle w:val="Code"/>
        <w:rPr>
          <w:highlight w:val="white"/>
        </w:rPr>
      </w:pPr>
      <w:r w:rsidRPr="00903DBA">
        <w:rPr>
          <w:highlight w:val="white"/>
        </w:rPr>
        <w:t xml:space="preserve">      };</w:t>
      </w:r>
    </w:p>
    <w:p w14:paraId="17731040" w14:textId="77777777" w:rsidR="00ED1CDD" w:rsidRPr="00903DBA" w:rsidRDefault="00ED1CDD" w:rsidP="00ED1CDD">
      <w:pPr>
        <w:rPr>
          <w:highlight w:val="white"/>
        </w:rPr>
      </w:pPr>
      <w:r w:rsidRPr="00903DBA">
        <w:rPr>
          <w:highlight w:val="white"/>
        </w:rPr>
        <w:t xml:space="preserve">We iterate through the </w:t>
      </w:r>
      <w:r>
        <w:rPr>
          <w:highlight w:val="white"/>
        </w:rPr>
        <w:t>middle code instruction list</w:t>
      </w:r>
      <w:r w:rsidRPr="00903DBA">
        <w:rPr>
          <w:highlight w:val="white"/>
        </w:rPr>
        <w:t>, from the first to the next</w:t>
      </w:r>
      <w:r>
        <w:rPr>
          <w:highlight w:val="white"/>
        </w:rPr>
        <w:t>-</w:t>
      </w:r>
      <w:r w:rsidRPr="00903DBA">
        <w:rPr>
          <w:highlight w:val="white"/>
        </w:rPr>
        <w:t>to</w:t>
      </w:r>
      <w:r>
        <w:rPr>
          <w:highlight w:val="white"/>
        </w:rPr>
        <w:t>-</w:t>
      </w:r>
      <w:r w:rsidRPr="00903DBA">
        <w:rPr>
          <w:highlight w:val="white"/>
        </w:rPr>
        <w:t>last instruction</w:t>
      </w:r>
      <w:r>
        <w:rPr>
          <w:highlight w:val="white"/>
        </w:rPr>
        <w:t>,</w:t>
      </w:r>
      <w:r w:rsidRPr="00903DBA">
        <w:rPr>
          <w:highlight w:val="white"/>
        </w:rPr>
        <w:t xml:space="preserve"> since we inspect the current instruction and the instruction following it.</w:t>
      </w:r>
    </w:p>
    <w:p w14:paraId="3443243E" w14:textId="77777777" w:rsidR="00ED1CDD" w:rsidRPr="00903DBA" w:rsidRDefault="00ED1CDD" w:rsidP="00ED1CDD">
      <w:pPr>
        <w:pStyle w:val="Code"/>
        <w:rPr>
          <w:highlight w:val="white"/>
        </w:rPr>
      </w:pPr>
      <w:r w:rsidRPr="00903DBA">
        <w:rPr>
          <w:highlight w:val="white"/>
        </w:rPr>
        <w:t xml:space="preserve">    private void ClearDoubleRelationStatements() {</w:t>
      </w:r>
    </w:p>
    <w:p w14:paraId="0ED232D2"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30F46307"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A87DAFC" w14:textId="77777777" w:rsidR="00ED1CDD" w:rsidRPr="00903DBA" w:rsidRDefault="00ED1CDD" w:rsidP="00ED1CDD">
      <w:pPr>
        <w:pStyle w:val="Code"/>
        <w:rPr>
          <w:highlight w:val="white"/>
        </w:rPr>
      </w:pPr>
      <w:r w:rsidRPr="00903DBA">
        <w:rPr>
          <w:highlight w:val="white"/>
        </w:rPr>
        <w:t xml:space="preserve">                   nextCode = m_middleCodeList[index + 1];</w:t>
      </w:r>
    </w:p>
    <w:p w14:paraId="38E8CE6A" w14:textId="77777777" w:rsidR="00ED1CDD" w:rsidRPr="00903DBA" w:rsidRDefault="00ED1CDD" w:rsidP="00ED1CDD">
      <w:pPr>
        <w:pStyle w:val="Code"/>
        <w:rPr>
          <w:highlight w:val="white"/>
        </w:rPr>
      </w:pPr>
    </w:p>
    <w:p w14:paraId="56437C51" w14:textId="77777777" w:rsidR="00ED1CDD" w:rsidRPr="00903DBA" w:rsidRDefault="00ED1CDD" w:rsidP="00ED1CDD">
      <w:pPr>
        <w:pStyle w:val="Code"/>
        <w:rPr>
          <w:highlight w:val="white"/>
        </w:rPr>
      </w:pPr>
      <w:r w:rsidRPr="00903DBA">
        <w:rPr>
          <w:highlight w:val="white"/>
        </w:rPr>
        <w:t xml:space="preserve">        if ((thisCode.IsRelation() || thisCode.IsCarry()) &amp;&amp;</w:t>
      </w:r>
    </w:p>
    <w:p w14:paraId="76051806" w14:textId="77777777" w:rsidR="00ED1CDD" w:rsidRPr="00903DBA" w:rsidRDefault="00ED1CDD" w:rsidP="00ED1CDD">
      <w:pPr>
        <w:pStyle w:val="Code"/>
        <w:rPr>
          <w:highlight w:val="white"/>
        </w:rPr>
      </w:pPr>
      <w:r w:rsidRPr="00903DBA">
        <w:rPr>
          <w:highlight w:val="white"/>
        </w:rPr>
        <w:t xml:space="preserve">            nextCode.IsGoto()) {</w:t>
      </w:r>
    </w:p>
    <w:p w14:paraId="3C778DE6" w14:textId="77777777" w:rsidR="00ED1CDD" w:rsidRPr="00903DBA" w:rsidRDefault="00ED1CDD" w:rsidP="00ED1CDD">
      <w:pPr>
        <w:pStyle w:val="Code"/>
        <w:rPr>
          <w:highlight w:val="white"/>
        </w:rPr>
      </w:pPr>
      <w:r w:rsidRPr="00903DBA">
        <w:rPr>
          <w:highlight w:val="white"/>
        </w:rPr>
        <w:t xml:space="preserve">          int target1 = (int) thisCode[0],</w:t>
      </w:r>
      <w:r>
        <w:rPr>
          <w:highlight w:val="white"/>
        </w:rPr>
        <w:t xml:space="preserve"> </w:t>
      </w:r>
      <w:r w:rsidRPr="00903DBA">
        <w:rPr>
          <w:highlight w:val="white"/>
        </w:rPr>
        <w:t>target2 = (int) nextCode[0];</w:t>
      </w:r>
    </w:p>
    <w:p w14:paraId="518B83CD" w14:textId="77777777" w:rsidR="00ED1CDD" w:rsidRPr="00903DBA" w:rsidRDefault="00ED1CDD" w:rsidP="00ED1CDD">
      <w:pPr>
        <w:rPr>
          <w:highlight w:val="white"/>
        </w:rPr>
      </w:pPr>
      <w:r w:rsidRPr="00903DBA">
        <w:rPr>
          <w:highlight w:val="white"/>
        </w:rPr>
        <w:t xml:space="preserve">If the instruction jumps over the next instruction, </w:t>
      </w:r>
      <w:r>
        <w:rPr>
          <w:highlight w:val="white"/>
        </w:rPr>
        <w:t xml:space="preserve">and the next instruction is an unconditional jump instruction, </w:t>
      </w:r>
      <w:r w:rsidRPr="00903DBA">
        <w:rPr>
          <w:highlight w:val="white"/>
        </w:rPr>
        <w:t>we use the inverse map to change the current instruction, and we clear the next instruction.</w:t>
      </w:r>
    </w:p>
    <w:p w14:paraId="704C21BE" w14:textId="77777777" w:rsidR="00ED1CDD" w:rsidRPr="00903DBA" w:rsidRDefault="00ED1CDD" w:rsidP="00ED1CDD">
      <w:pPr>
        <w:pStyle w:val="Code"/>
        <w:rPr>
          <w:highlight w:val="white"/>
        </w:rPr>
      </w:pPr>
      <w:r w:rsidRPr="00903DBA">
        <w:rPr>
          <w:highlight w:val="white"/>
        </w:rPr>
        <w:t xml:space="preserve">          if (target1 == (index + 2)) {</w:t>
      </w:r>
    </w:p>
    <w:p w14:paraId="33B760CC" w14:textId="77777777" w:rsidR="00ED1CDD" w:rsidRPr="00903DBA" w:rsidRDefault="00ED1CDD" w:rsidP="00ED1CDD">
      <w:pPr>
        <w:pStyle w:val="Code"/>
        <w:rPr>
          <w:highlight w:val="white"/>
        </w:rPr>
      </w:pPr>
      <w:r w:rsidRPr="00903DBA">
        <w:rPr>
          <w:highlight w:val="white"/>
        </w:rPr>
        <w:t xml:space="preserve">            MiddleOperator operator1 = thisCode.Operator;</w:t>
      </w:r>
    </w:p>
    <w:p w14:paraId="1D0945CF" w14:textId="77777777" w:rsidR="00ED1CDD" w:rsidRPr="00903DBA" w:rsidRDefault="00ED1CDD" w:rsidP="00ED1CDD">
      <w:pPr>
        <w:pStyle w:val="Code"/>
        <w:rPr>
          <w:highlight w:val="white"/>
        </w:rPr>
      </w:pPr>
      <w:r w:rsidRPr="00903DBA">
        <w:rPr>
          <w:highlight w:val="white"/>
        </w:rPr>
        <w:t xml:space="preserve">            thisCode.Operator = m_inverseMap[operator1];</w:t>
      </w:r>
    </w:p>
    <w:p w14:paraId="07C7C58F" w14:textId="77777777" w:rsidR="00ED1CDD" w:rsidRPr="00903DBA" w:rsidRDefault="00ED1CDD" w:rsidP="00ED1CDD">
      <w:pPr>
        <w:pStyle w:val="Code"/>
        <w:rPr>
          <w:highlight w:val="white"/>
        </w:rPr>
      </w:pPr>
      <w:r w:rsidRPr="00903DBA">
        <w:rPr>
          <w:highlight w:val="white"/>
        </w:rPr>
        <w:t xml:space="preserve">            thisCode[0] = target2;</w:t>
      </w:r>
    </w:p>
    <w:p w14:paraId="15F2AAA3" w14:textId="77777777" w:rsidR="00ED1CDD" w:rsidRPr="00903DBA" w:rsidRDefault="00ED1CDD" w:rsidP="00ED1CDD">
      <w:pPr>
        <w:pStyle w:val="Code"/>
        <w:rPr>
          <w:highlight w:val="white"/>
        </w:rPr>
      </w:pPr>
      <w:r w:rsidRPr="00903DBA">
        <w:rPr>
          <w:highlight w:val="white"/>
        </w:rPr>
        <w:t xml:space="preserve">            nextCode.Clear();</w:t>
      </w:r>
    </w:p>
    <w:p w14:paraId="1988DEB9" w14:textId="77777777" w:rsidR="00ED1CDD" w:rsidRPr="00903DBA" w:rsidRDefault="00ED1CDD" w:rsidP="00ED1CDD">
      <w:pPr>
        <w:pStyle w:val="Code"/>
        <w:rPr>
          <w:highlight w:val="white"/>
        </w:rPr>
      </w:pPr>
      <w:r w:rsidRPr="00903DBA">
        <w:rPr>
          <w:highlight w:val="white"/>
        </w:rPr>
        <w:t xml:space="preserve">            m_update = true;</w:t>
      </w:r>
    </w:p>
    <w:p w14:paraId="32D518D4" w14:textId="77777777" w:rsidR="00ED1CDD" w:rsidRPr="00903DBA" w:rsidRDefault="00ED1CDD" w:rsidP="00ED1CDD">
      <w:pPr>
        <w:pStyle w:val="Code"/>
        <w:rPr>
          <w:highlight w:val="white"/>
        </w:rPr>
      </w:pPr>
      <w:r w:rsidRPr="00903DBA">
        <w:rPr>
          <w:highlight w:val="white"/>
        </w:rPr>
        <w:t xml:space="preserve">          }</w:t>
      </w:r>
    </w:p>
    <w:p w14:paraId="34264AA4" w14:textId="77777777" w:rsidR="00ED1CDD" w:rsidRPr="00903DBA" w:rsidRDefault="00ED1CDD" w:rsidP="00ED1CDD">
      <w:pPr>
        <w:pStyle w:val="Code"/>
        <w:rPr>
          <w:highlight w:val="white"/>
        </w:rPr>
      </w:pPr>
      <w:r w:rsidRPr="00903DBA">
        <w:rPr>
          <w:highlight w:val="white"/>
        </w:rPr>
        <w:t xml:space="preserve">        }</w:t>
      </w:r>
    </w:p>
    <w:p w14:paraId="3C0A5650" w14:textId="77777777" w:rsidR="00ED1CDD" w:rsidRPr="00903DBA" w:rsidRDefault="00ED1CDD" w:rsidP="00ED1CDD">
      <w:pPr>
        <w:pStyle w:val="Code"/>
        <w:rPr>
          <w:highlight w:val="white"/>
        </w:rPr>
      </w:pPr>
      <w:r w:rsidRPr="00903DBA">
        <w:rPr>
          <w:highlight w:val="white"/>
        </w:rPr>
        <w:t xml:space="preserve">      }</w:t>
      </w:r>
    </w:p>
    <w:p w14:paraId="739E01A4" w14:textId="77777777" w:rsidR="00ED1CDD" w:rsidRPr="00903DBA" w:rsidRDefault="00ED1CDD" w:rsidP="00ED1CDD">
      <w:pPr>
        <w:pStyle w:val="Code"/>
        <w:rPr>
          <w:highlight w:val="white"/>
        </w:rPr>
      </w:pPr>
      <w:r w:rsidRPr="00903DBA">
        <w:rPr>
          <w:highlight w:val="white"/>
        </w:rPr>
        <w:t xml:space="preserve">    }</w:t>
      </w:r>
    </w:p>
    <w:p w14:paraId="0FB1F4D4" w14:textId="77777777" w:rsidR="00ED1CDD" w:rsidRPr="00903DBA" w:rsidRDefault="00ED1CDD" w:rsidP="00ED1CDD">
      <w:pPr>
        <w:pStyle w:val="Heading3"/>
      </w:pPr>
      <w:bookmarkStart w:id="489" w:name="_Toc98936380"/>
      <w:r>
        <w:lastRenderedPageBreak/>
        <w:t>&lt;</w:t>
      </w:r>
      <w:proofErr w:type="spellStart"/>
      <w:r>
        <w:t>h3</w:t>
      </w:r>
      <w:proofErr w:type="spellEnd"/>
      <w:r>
        <w:t>&gt;Jump-</w:t>
      </w:r>
      <w:r w:rsidRPr="00903DBA">
        <w:t>Chains</w:t>
      </w:r>
      <w:r>
        <w:t>&lt;/</w:t>
      </w:r>
      <w:proofErr w:type="spellStart"/>
      <w:r>
        <w:t>h3</w:t>
      </w:r>
      <w:proofErr w:type="spellEnd"/>
      <w:r>
        <w:t>&gt;</w:t>
      </w:r>
      <w:bookmarkEnd w:id="489"/>
    </w:p>
    <w:p w14:paraId="390A336C" w14:textId="77777777" w:rsidR="00ED1CDD" w:rsidRPr="00903DBA" w:rsidRDefault="00ED1CDD" w:rsidP="00ED1CDD">
      <w:r w:rsidRPr="00903DBA">
        <w:t xml:space="preserve">A </w:t>
      </w:r>
      <w:r>
        <w:t>jump</w:t>
      </w:r>
      <w:r w:rsidRPr="00903DBA">
        <w:t xml:space="preserve"> chain is a sequence of unconditional jump instructions where each instruction in the chain, except the last one, jumps to another unconditional jump instruction. It would be more effective if they all jump to the same target as the last</w:t>
      </w:r>
      <w:r>
        <w:t xml:space="preserve"> jump</w:t>
      </w:r>
      <w:r w:rsidRPr="00903DBA">
        <w:t xml:space="preserv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1F20064" w14:textId="77777777" w:rsidTr="00B82E2D">
        <w:tc>
          <w:tcPr>
            <w:tcW w:w="3116" w:type="dxa"/>
          </w:tcPr>
          <w:p w14:paraId="576377DF" w14:textId="77777777" w:rsidR="00ED1CDD" w:rsidRPr="00903DBA" w:rsidRDefault="00ED1CDD" w:rsidP="00B82E2D">
            <w:pPr>
              <w:pStyle w:val="Code"/>
            </w:pPr>
            <w:r w:rsidRPr="00903DBA">
              <w:t>1. goto 3</w:t>
            </w:r>
          </w:p>
          <w:p w14:paraId="1DFA8459" w14:textId="77777777" w:rsidR="00ED1CDD" w:rsidRPr="00903DBA" w:rsidRDefault="00ED1CDD" w:rsidP="00B82E2D">
            <w:pPr>
              <w:pStyle w:val="Code"/>
            </w:pPr>
            <w:r w:rsidRPr="00903DBA">
              <w:t>2. ..</w:t>
            </w:r>
          </w:p>
          <w:p w14:paraId="2EB4181C" w14:textId="77777777" w:rsidR="00ED1CDD" w:rsidRPr="00903DBA" w:rsidRDefault="00ED1CDD" w:rsidP="00B82E2D">
            <w:pPr>
              <w:pStyle w:val="Code"/>
            </w:pPr>
            <w:r w:rsidRPr="00903DBA">
              <w:t>3. goto 5</w:t>
            </w:r>
          </w:p>
          <w:p w14:paraId="4E0DB27A" w14:textId="77777777" w:rsidR="00ED1CDD" w:rsidRPr="00903DBA" w:rsidRDefault="00ED1CDD" w:rsidP="00B82E2D">
            <w:pPr>
              <w:pStyle w:val="Code"/>
            </w:pPr>
            <w:r w:rsidRPr="00903DBA">
              <w:t>4. ...</w:t>
            </w:r>
          </w:p>
          <w:p w14:paraId="7E84D705" w14:textId="77777777" w:rsidR="00ED1CDD" w:rsidRPr="00903DBA" w:rsidRDefault="00ED1CDD" w:rsidP="00B82E2D">
            <w:pPr>
              <w:pStyle w:val="Code"/>
            </w:pPr>
            <w:r w:rsidRPr="00903DBA">
              <w:t>5. goto 7</w:t>
            </w:r>
          </w:p>
          <w:p w14:paraId="4939DFD0" w14:textId="77777777" w:rsidR="00ED1CDD" w:rsidRPr="00903DBA" w:rsidRDefault="00ED1CDD" w:rsidP="00B82E2D">
            <w:pPr>
              <w:pStyle w:val="Code"/>
            </w:pPr>
            <w:r w:rsidRPr="00903DBA">
              <w:t>6. ...</w:t>
            </w:r>
          </w:p>
          <w:p w14:paraId="4C4C1849" w14:textId="77777777" w:rsidR="00ED1CDD" w:rsidRPr="00903DBA" w:rsidRDefault="00ED1CDD" w:rsidP="00B82E2D">
            <w:pPr>
              <w:pStyle w:val="Code"/>
            </w:pPr>
            <w:r w:rsidRPr="00903DBA">
              <w:t>7. a = 1</w:t>
            </w:r>
          </w:p>
          <w:p w14:paraId="1E4C8DAD" w14:textId="55305EA7" w:rsidR="00ED1CDD" w:rsidRPr="00903DBA" w:rsidRDefault="00ED1CDD" w:rsidP="00B82E2D">
            <w:r w:rsidRPr="00903DBA">
              <w:t xml:space="preserve">(a) </w:t>
            </w:r>
            <w:r w:rsidR="007471A1">
              <w:t>Before optimization</w:t>
            </w:r>
          </w:p>
        </w:tc>
        <w:tc>
          <w:tcPr>
            <w:tcW w:w="3117" w:type="dxa"/>
          </w:tcPr>
          <w:p w14:paraId="79E3E190" w14:textId="77777777" w:rsidR="00ED1CDD" w:rsidRPr="00903DBA" w:rsidRDefault="00ED1CDD" w:rsidP="00B82E2D">
            <w:pPr>
              <w:pStyle w:val="Code"/>
            </w:pPr>
            <w:r w:rsidRPr="00903DBA">
              <w:t>1. goto 7</w:t>
            </w:r>
          </w:p>
          <w:p w14:paraId="36514899" w14:textId="77777777" w:rsidR="00ED1CDD" w:rsidRPr="00903DBA" w:rsidRDefault="00ED1CDD" w:rsidP="00B82E2D">
            <w:pPr>
              <w:pStyle w:val="Code"/>
            </w:pPr>
            <w:r w:rsidRPr="00903DBA">
              <w:t>2. ..</w:t>
            </w:r>
          </w:p>
          <w:p w14:paraId="675AF603" w14:textId="77777777" w:rsidR="00ED1CDD" w:rsidRPr="00903DBA" w:rsidRDefault="00ED1CDD" w:rsidP="00B82E2D">
            <w:pPr>
              <w:pStyle w:val="Code"/>
            </w:pPr>
            <w:r w:rsidRPr="00903DBA">
              <w:t>3. goto 7</w:t>
            </w:r>
          </w:p>
          <w:p w14:paraId="279CC887" w14:textId="77777777" w:rsidR="00ED1CDD" w:rsidRPr="00903DBA" w:rsidRDefault="00ED1CDD" w:rsidP="00B82E2D">
            <w:pPr>
              <w:pStyle w:val="Code"/>
            </w:pPr>
            <w:r w:rsidRPr="00903DBA">
              <w:t>4. ...</w:t>
            </w:r>
          </w:p>
          <w:p w14:paraId="44C5AB0D" w14:textId="77777777" w:rsidR="00ED1CDD" w:rsidRPr="00903DBA" w:rsidRDefault="00ED1CDD" w:rsidP="00B82E2D">
            <w:pPr>
              <w:pStyle w:val="Code"/>
            </w:pPr>
            <w:r w:rsidRPr="00903DBA">
              <w:t>5. goto 7</w:t>
            </w:r>
          </w:p>
          <w:p w14:paraId="6E3FDA8D" w14:textId="77777777" w:rsidR="00ED1CDD" w:rsidRPr="00903DBA" w:rsidRDefault="00ED1CDD" w:rsidP="00B82E2D">
            <w:pPr>
              <w:pStyle w:val="Code"/>
            </w:pPr>
            <w:r w:rsidRPr="00903DBA">
              <w:t>6. ...</w:t>
            </w:r>
          </w:p>
          <w:p w14:paraId="22B04258" w14:textId="77777777" w:rsidR="00ED1CDD" w:rsidRPr="00903DBA" w:rsidRDefault="00ED1CDD" w:rsidP="00B82E2D">
            <w:pPr>
              <w:pStyle w:val="Code"/>
            </w:pPr>
            <w:r w:rsidRPr="00903DBA">
              <w:t>7. a = 1</w:t>
            </w:r>
          </w:p>
          <w:p w14:paraId="5EEDEBD4" w14:textId="147A8947" w:rsidR="00ED1CDD" w:rsidRPr="00903DBA" w:rsidRDefault="00ED1CDD" w:rsidP="00B82E2D">
            <w:r w:rsidRPr="00903DBA">
              <w:t xml:space="preserve">(b) </w:t>
            </w:r>
            <w:r w:rsidR="007471A1">
              <w:t>After optimization</w:t>
            </w:r>
          </w:p>
        </w:tc>
        <w:tc>
          <w:tcPr>
            <w:tcW w:w="3117" w:type="dxa"/>
          </w:tcPr>
          <w:p w14:paraId="687D1741" w14:textId="77777777" w:rsidR="00ED1CDD" w:rsidRPr="00903DBA" w:rsidRDefault="00ED1CDD" w:rsidP="00B82E2D">
            <w:pPr>
              <w:pStyle w:val="Code"/>
            </w:pPr>
          </w:p>
        </w:tc>
      </w:tr>
    </w:tbl>
    <w:p w14:paraId="5C05C5C2" w14:textId="77777777" w:rsidR="00ED1CDD" w:rsidRPr="00903DBA" w:rsidRDefault="00ED1CDD" w:rsidP="00ED1CDD">
      <w:r w:rsidRPr="00903DBA">
        <w:t xml:space="preserve">First, we trace all the unconditional jump instructions by calling </w:t>
      </w:r>
      <w:r>
        <w:rPr>
          <w:rStyle w:val="KeyWord0"/>
          <w:highlight w:val="white"/>
        </w:rPr>
        <w:t>&lt;k&gt;</w:t>
      </w:r>
      <w:r w:rsidRPr="00903DBA">
        <w:rPr>
          <w:rStyle w:val="KeyWord0"/>
          <w:highlight w:val="white"/>
        </w:rPr>
        <w:t>TraceGotoChains</w:t>
      </w:r>
      <w:r>
        <w:rPr>
          <w:rStyle w:val="KeyWord0"/>
          <w:highlight w:val="white"/>
        </w:rPr>
        <w:t>&lt;/k&gt;</w:t>
      </w:r>
      <w:r w:rsidRPr="00903DBA">
        <w:t xml:space="preserve">, that in turn calls </w:t>
      </w:r>
      <w:r>
        <w:rPr>
          <w:rStyle w:val="KeyWord0"/>
          <w:highlight w:val="white"/>
        </w:rPr>
        <w:t>&lt;k&gt;</w:t>
      </w:r>
      <w:r w:rsidRPr="00903DBA">
        <w:rPr>
          <w:rStyle w:val="KeyWord0"/>
          <w:highlight w:val="white"/>
        </w:rPr>
        <w:t>TraceGoto</w:t>
      </w:r>
      <w:r>
        <w:rPr>
          <w:rStyle w:val="KeyWord0"/>
          <w:highlight w:val="white"/>
        </w:rPr>
        <w:t>&lt;/k&gt;</w:t>
      </w:r>
      <w:r>
        <w:t xml:space="preserve"> for each next jump instruction.</w:t>
      </w:r>
      <w:r w:rsidRPr="00903DBA">
        <w:t xml:space="preserve"> Then we change all the jump targets.</w:t>
      </w:r>
    </w:p>
    <w:p w14:paraId="64807D9D" w14:textId="77777777" w:rsidR="00ED1CDD" w:rsidRPr="00903DBA" w:rsidRDefault="00ED1CDD" w:rsidP="00ED1CDD">
      <w:pPr>
        <w:pStyle w:val="Code"/>
        <w:rPr>
          <w:highlight w:val="white"/>
        </w:rPr>
      </w:pPr>
      <w:r w:rsidRPr="00903DBA">
        <w:rPr>
          <w:highlight w:val="white"/>
        </w:rPr>
        <w:t xml:space="preserve">    private void TraceGotoChains() {</w:t>
      </w:r>
    </w:p>
    <w:p w14:paraId="305FDD95" w14:textId="77777777" w:rsidR="00ED1CDD" w:rsidRPr="00903DBA" w:rsidRDefault="00ED1CDD" w:rsidP="00ED1CDD">
      <w:pPr>
        <w:pStyle w:val="Code"/>
        <w:rPr>
          <w:highlight w:val="white"/>
        </w:rPr>
      </w:pPr>
      <w:r w:rsidRPr="00903DBA">
        <w:rPr>
          <w:highlight w:val="white"/>
        </w:rPr>
        <w:t xml:space="preserve">      for (int index = 1; index &lt; m_middleCodeList.Count; ++index) {</w:t>
      </w:r>
    </w:p>
    <w:p w14:paraId="68C46608"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518B36FE" w14:textId="77777777" w:rsidR="00ED1CDD" w:rsidRPr="00903DBA" w:rsidRDefault="00ED1CDD" w:rsidP="00ED1CDD">
      <w:pPr>
        <w:pStyle w:val="Code"/>
        <w:rPr>
          <w:highlight w:val="white"/>
        </w:rPr>
      </w:pPr>
    </w:p>
    <w:p w14:paraId="64C9924D" w14:textId="77777777" w:rsidR="00ED1CDD" w:rsidRPr="00903DBA" w:rsidRDefault="00ED1CDD" w:rsidP="00ED1CDD">
      <w:pPr>
        <w:pStyle w:val="Code"/>
        <w:rPr>
          <w:highlight w:val="white"/>
        </w:rPr>
      </w:pPr>
      <w:r w:rsidRPr="00903DBA">
        <w:rPr>
          <w:highlight w:val="white"/>
        </w:rPr>
        <w:t xml:space="preserve">        if (middleCode.IsRelationCarryOrGoto()) {</w:t>
      </w:r>
    </w:p>
    <w:p w14:paraId="23FE809F" w14:textId="4EFE4BFB" w:rsidR="00ED1CDD" w:rsidRPr="00903DBA"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sourceSet </w:t>
      </w:r>
      <w:r w:rsidR="001B296B">
        <w:rPr>
          <w:highlight w:val="white"/>
        </w:rPr>
        <w:t>= new(</w:t>
      </w:r>
      <w:r w:rsidR="001B296B" w:rsidRPr="00903DBA">
        <w:rPr>
          <w:highlight w:val="white"/>
        </w:rPr>
        <w:t>);</w:t>
      </w:r>
    </w:p>
    <w:p w14:paraId="759915C5" w14:textId="77777777" w:rsidR="00ED1CDD" w:rsidRPr="00903DBA" w:rsidRDefault="00ED1CDD" w:rsidP="00ED1CDD">
      <w:pPr>
        <w:pStyle w:val="Code"/>
        <w:rPr>
          <w:highlight w:val="white"/>
        </w:rPr>
      </w:pPr>
      <w:r w:rsidRPr="00903DBA">
        <w:rPr>
          <w:highlight w:val="white"/>
        </w:rPr>
        <w:t xml:space="preserve">          sourceSet.Add(index);</w:t>
      </w:r>
    </w:p>
    <w:p w14:paraId="0CE527BF" w14:textId="77777777" w:rsidR="00ED1CDD" w:rsidRPr="00903DBA" w:rsidRDefault="00ED1CDD" w:rsidP="00ED1CDD">
      <w:pPr>
        <w:rPr>
          <w:highlight w:val="white"/>
        </w:rPr>
      </w:pPr>
      <w:r w:rsidRPr="00903DBA">
        <w:rPr>
          <w:highlight w:val="white"/>
        </w:rPr>
        <w:t xml:space="preserve">For each jump instruction we trace the </w:t>
      </w:r>
      <w:r>
        <w:rPr>
          <w:highlight w:val="white"/>
        </w:rPr>
        <w:t>jump-</w:t>
      </w:r>
      <w:r w:rsidRPr="00903DBA">
        <w:rPr>
          <w:highlight w:val="white"/>
        </w:rPr>
        <w:t>chain and if the first and last jump instructions differs, we replace all the jumps in the chain with the last jump.</w:t>
      </w:r>
    </w:p>
    <w:p w14:paraId="4E32838E" w14:textId="77777777" w:rsidR="00ED1CDD" w:rsidRPr="00903DBA" w:rsidRDefault="00ED1CDD" w:rsidP="00ED1CDD">
      <w:pPr>
        <w:pStyle w:val="Code"/>
        <w:rPr>
          <w:highlight w:val="white"/>
        </w:rPr>
      </w:pPr>
      <w:r w:rsidRPr="00903DBA">
        <w:rPr>
          <w:highlight w:val="white"/>
        </w:rPr>
        <w:t xml:space="preserve">          int firstTarget = (int) middleCode[0];</w:t>
      </w:r>
    </w:p>
    <w:p w14:paraId="02EDCF22" w14:textId="77777777" w:rsidR="00ED1CDD" w:rsidRPr="00903DBA" w:rsidRDefault="00ED1CDD" w:rsidP="00ED1CDD">
      <w:pPr>
        <w:pStyle w:val="Code"/>
        <w:rPr>
          <w:highlight w:val="white"/>
        </w:rPr>
      </w:pPr>
      <w:r w:rsidRPr="00903DBA">
        <w:rPr>
          <w:highlight w:val="white"/>
        </w:rPr>
        <w:t xml:space="preserve">          int finalTarget = TraceGoto(firstTarget, sourceSet);</w:t>
      </w:r>
    </w:p>
    <w:p w14:paraId="782FF815" w14:textId="77777777" w:rsidR="00ED1CDD" w:rsidRPr="00903DBA" w:rsidRDefault="00ED1CDD" w:rsidP="00ED1CDD">
      <w:pPr>
        <w:pStyle w:val="Code"/>
        <w:rPr>
          <w:highlight w:val="white"/>
        </w:rPr>
      </w:pPr>
    </w:p>
    <w:p w14:paraId="634D2854" w14:textId="77777777" w:rsidR="00ED1CDD" w:rsidRPr="00903DBA" w:rsidRDefault="00ED1CDD" w:rsidP="00ED1CDD">
      <w:pPr>
        <w:pStyle w:val="Code"/>
        <w:rPr>
          <w:highlight w:val="white"/>
        </w:rPr>
      </w:pPr>
      <w:r w:rsidRPr="00903DBA">
        <w:rPr>
          <w:highlight w:val="white"/>
        </w:rPr>
        <w:t xml:space="preserve">          if (firstTarget != finalTarget) {</w:t>
      </w:r>
    </w:p>
    <w:p w14:paraId="2211023F" w14:textId="77777777" w:rsidR="00ED1CDD" w:rsidRPr="00903DBA" w:rsidRDefault="00ED1CDD" w:rsidP="00ED1CDD">
      <w:pPr>
        <w:pStyle w:val="Code"/>
        <w:rPr>
          <w:highlight w:val="white"/>
        </w:rPr>
      </w:pPr>
      <w:r w:rsidRPr="00903DBA">
        <w:rPr>
          <w:highlight w:val="white"/>
        </w:rPr>
        <w:t xml:space="preserve">            foreach (int source in sourceSet) {</w:t>
      </w:r>
    </w:p>
    <w:p w14:paraId="018FFBAA" w14:textId="77777777" w:rsidR="00ED1CDD" w:rsidRPr="00903DBA" w:rsidRDefault="00ED1CDD" w:rsidP="00ED1CDD">
      <w:pPr>
        <w:pStyle w:val="Code"/>
        <w:rPr>
          <w:highlight w:val="white"/>
        </w:rPr>
      </w:pPr>
      <w:r w:rsidRPr="00903DBA">
        <w:rPr>
          <w:highlight w:val="white"/>
        </w:rPr>
        <w:t xml:space="preserve">              MiddleCode sourceCode = m_middleCodeList[source];</w:t>
      </w:r>
    </w:p>
    <w:p w14:paraId="0BB654E5" w14:textId="77777777" w:rsidR="00ED1CDD" w:rsidRPr="00903DBA" w:rsidRDefault="00ED1CDD" w:rsidP="00ED1CDD">
      <w:pPr>
        <w:pStyle w:val="Code"/>
        <w:rPr>
          <w:highlight w:val="white"/>
        </w:rPr>
      </w:pPr>
      <w:r w:rsidRPr="00903DBA">
        <w:rPr>
          <w:highlight w:val="white"/>
        </w:rPr>
        <w:t xml:space="preserve">              sourceCode[0] = finalTarget;</w:t>
      </w:r>
    </w:p>
    <w:p w14:paraId="6CE38824" w14:textId="77777777" w:rsidR="00ED1CDD" w:rsidRPr="00903DBA" w:rsidRDefault="00ED1CDD" w:rsidP="00ED1CDD">
      <w:pPr>
        <w:pStyle w:val="Code"/>
        <w:rPr>
          <w:highlight w:val="white"/>
        </w:rPr>
      </w:pPr>
      <w:r w:rsidRPr="00903DBA">
        <w:rPr>
          <w:highlight w:val="white"/>
        </w:rPr>
        <w:t xml:space="preserve">            }</w:t>
      </w:r>
    </w:p>
    <w:p w14:paraId="6FEAC632" w14:textId="77777777" w:rsidR="00ED1CDD" w:rsidRPr="00903DBA" w:rsidRDefault="00ED1CDD" w:rsidP="00ED1CDD">
      <w:pPr>
        <w:pStyle w:val="Code"/>
        <w:rPr>
          <w:highlight w:val="white"/>
        </w:rPr>
      </w:pPr>
    </w:p>
    <w:p w14:paraId="1CC2712A" w14:textId="77777777" w:rsidR="00ED1CDD" w:rsidRPr="00903DBA" w:rsidRDefault="00ED1CDD" w:rsidP="00ED1CDD">
      <w:pPr>
        <w:pStyle w:val="Code"/>
        <w:rPr>
          <w:highlight w:val="white"/>
        </w:rPr>
      </w:pPr>
      <w:r w:rsidRPr="00903DBA">
        <w:rPr>
          <w:highlight w:val="white"/>
        </w:rPr>
        <w:t xml:space="preserve">            m_update = true;</w:t>
      </w:r>
    </w:p>
    <w:p w14:paraId="6A7C1B9E" w14:textId="77777777" w:rsidR="00ED1CDD" w:rsidRPr="00903DBA" w:rsidRDefault="00ED1CDD" w:rsidP="00ED1CDD">
      <w:pPr>
        <w:pStyle w:val="Code"/>
        <w:rPr>
          <w:highlight w:val="white"/>
        </w:rPr>
      </w:pPr>
      <w:r w:rsidRPr="00903DBA">
        <w:rPr>
          <w:highlight w:val="white"/>
        </w:rPr>
        <w:t xml:space="preserve">          }</w:t>
      </w:r>
    </w:p>
    <w:p w14:paraId="363C618D" w14:textId="77777777" w:rsidR="00ED1CDD" w:rsidRPr="00903DBA" w:rsidRDefault="00ED1CDD" w:rsidP="00ED1CDD">
      <w:pPr>
        <w:pStyle w:val="Code"/>
        <w:rPr>
          <w:highlight w:val="white"/>
        </w:rPr>
      </w:pPr>
      <w:r w:rsidRPr="00903DBA">
        <w:rPr>
          <w:highlight w:val="white"/>
        </w:rPr>
        <w:t xml:space="preserve">        }</w:t>
      </w:r>
    </w:p>
    <w:p w14:paraId="4577404E" w14:textId="77777777" w:rsidR="00ED1CDD" w:rsidRPr="00903DBA" w:rsidRDefault="00ED1CDD" w:rsidP="00ED1CDD">
      <w:pPr>
        <w:pStyle w:val="Code"/>
        <w:rPr>
          <w:highlight w:val="white"/>
        </w:rPr>
      </w:pPr>
      <w:r w:rsidRPr="00903DBA">
        <w:rPr>
          <w:highlight w:val="white"/>
        </w:rPr>
        <w:t xml:space="preserve">      }</w:t>
      </w:r>
    </w:p>
    <w:p w14:paraId="0AEAC143" w14:textId="77777777" w:rsidR="00ED1CDD" w:rsidRPr="00903DBA" w:rsidRDefault="00ED1CDD" w:rsidP="00ED1CDD">
      <w:pPr>
        <w:pStyle w:val="Code"/>
        <w:rPr>
          <w:highlight w:val="white"/>
        </w:rPr>
      </w:pPr>
      <w:r w:rsidRPr="00903DBA">
        <w:rPr>
          <w:highlight w:val="white"/>
        </w:rPr>
        <w:t xml:space="preserve">    }</w:t>
      </w:r>
    </w:p>
    <w:p w14:paraId="6B04E168" w14:textId="77777777" w:rsidR="00ED1CDD" w:rsidRPr="00903DBA" w:rsidRDefault="00ED1CDD" w:rsidP="00ED1CDD">
      <w:pPr>
        <w:rPr>
          <w:highlight w:val="white"/>
        </w:rPr>
      </w:pPr>
      <w:r w:rsidRPr="00903DBA">
        <w:rPr>
          <w:highlight w:val="white"/>
        </w:rPr>
        <w:t xml:space="preserve">The </w:t>
      </w:r>
      <w:r>
        <w:rPr>
          <w:rStyle w:val="KeyWord0"/>
          <w:highlight w:val="white"/>
        </w:rPr>
        <w:t>&lt;k&gt;</w:t>
      </w:r>
      <w:r w:rsidRPr="00903DBA">
        <w:rPr>
          <w:rStyle w:val="KeyWord0"/>
          <w:highlight w:val="white"/>
        </w:rPr>
        <w:t>TraceGoto</w:t>
      </w:r>
      <w:r>
        <w:rPr>
          <w:rStyle w:val="KeyWord0"/>
          <w:highlight w:val="white"/>
        </w:rPr>
        <w:t>&lt;/k&gt;</w:t>
      </w:r>
      <w:r w:rsidRPr="00903DBA">
        <w:rPr>
          <w:highlight w:val="white"/>
        </w:rPr>
        <w:t xml:space="preserve"> method follows the jump instructions as long as they continue to jump to new targets.</w:t>
      </w:r>
    </w:p>
    <w:p w14:paraId="35484A38" w14:textId="77777777" w:rsidR="00ED1CDD" w:rsidRPr="00903DBA" w:rsidRDefault="00ED1CDD" w:rsidP="00ED1CDD">
      <w:pPr>
        <w:pStyle w:val="Code"/>
        <w:rPr>
          <w:highlight w:val="white"/>
        </w:rPr>
      </w:pPr>
      <w:r w:rsidRPr="00903DBA">
        <w:rPr>
          <w:highlight w:val="white"/>
        </w:rPr>
        <w:t xml:space="preserve">    private int TraceGoto(int target, ISet&lt;int&gt; sourceSet) {</w:t>
      </w:r>
    </w:p>
    <w:p w14:paraId="31540E80" w14:textId="77777777" w:rsidR="00ED1CDD" w:rsidRPr="00903DBA" w:rsidRDefault="00ED1CDD" w:rsidP="00ED1CDD">
      <w:pPr>
        <w:pStyle w:val="Code"/>
        <w:rPr>
          <w:highlight w:val="white"/>
        </w:rPr>
      </w:pPr>
      <w:r w:rsidRPr="00903DBA">
        <w:rPr>
          <w:highlight w:val="white"/>
        </w:rPr>
        <w:t xml:space="preserve">      MiddleCode objectCode = m_middleCodeList[target];</w:t>
      </w:r>
    </w:p>
    <w:p w14:paraId="00BD1B45" w14:textId="77777777" w:rsidR="00ED1CDD" w:rsidRPr="00903DBA" w:rsidRDefault="00ED1CDD" w:rsidP="00ED1CDD">
      <w:pPr>
        <w:pStyle w:val="Code"/>
        <w:rPr>
          <w:highlight w:val="white"/>
        </w:rPr>
      </w:pPr>
      <w:r w:rsidRPr="00903DBA">
        <w:rPr>
          <w:highlight w:val="white"/>
        </w:rPr>
        <w:t xml:space="preserve">    </w:t>
      </w:r>
    </w:p>
    <w:p w14:paraId="71CBE694" w14:textId="77777777" w:rsidR="00ED1CDD" w:rsidRPr="00903DBA" w:rsidRDefault="00ED1CDD" w:rsidP="00ED1CDD">
      <w:pPr>
        <w:pStyle w:val="Code"/>
        <w:rPr>
          <w:highlight w:val="white"/>
        </w:rPr>
      </w:pPr>
      <w:r w:rsidRPr="00903DBA">
        <w:rPr>
          <w:highlight w:val="white"/>
        </w:rPr>
        <w:t xml:space="preserve">      if (!sourceSet.Contains(target) &amp;&amp; objectCode.IsGoto()) {</w:t>
      </w:r>
    </w:p>
    <w:p w14:paraId="3659A4AB" w14:textId="77777777" w:rsidR="00ED1CDD" w:rsidRPr="00903DBA" w:rsidRDefault="00ED1CDD" w:rsidP="00ED1CDD">
      <w:pPr>
        <w:pStyle w:val="Code"/>
        <w:rPr>
          <w:highlight w:val="white"/>
        </w:rPr>
      </w:pPr>
      <w:r w:rsidRPr="00903DBA">
        <w:rPr>
          <w:highlight w:val="white"/>
        </w:rPr>
        <w:t xml:space="preserve">        sourceSet.Add(target);</w:t>
      </w:r>
    </w:p>
    <w:p w14:paraId="280EFE87" w14:textId="77777777" w:rsidR="00ED1CDD" w:rsidRPr="00903DBA" w:rsidRDefault="00ED1CDD" w:rsidP="00ED1CDD">
      <w:pPr>
        <w:pStyle w:val="Code"/>
        <w:rPr>
          <w:highlight w:val="white"/>
        </w:rPr>
      </w:pPr>
      <w:r w:rsidRPr="00903DBA">
        <w:rPr>
          <w:highlight w:val="white"/>
        </w:rPr>
        <w:t xml:space="preserve">        int nextTarget = (int) objectCode[0];</w:t>
      </w:r>
    </w:p>
    <w:p w14:paraId="624742AE" w14:textId="77777777" w:rsidR="00ED1CDD" w:rsidRPr="00903DBA" w:rsidRDefault="00ED1CDD" w:rsidP="00ED1CDD">
      <w:pPr>
        <w:pStyle w:val="Code"/>
        <w:rPr>
          <w:highlight w:val="white"/>
        </w:rPr>
      </w:pPr>
      <w:r w:rsidRPr="00903DBA">
        <w:rPr>
          <w:highlight w:val="white"/>
        </w:rPr>
        <w:t xml:space="preserve">        return TraceGoto(nextTarget, sourceSet);</w:t>
      </w:r>
    </w:p>
    <w:p w14:paraId="62D5EB8B" w14:textId="77777777" w:rsidR="00ED1CDD" w:rsidRPr="00903DBA" w:rsidRDefault="00ED1CDD" w:rsidP="00ED1CDD">
      <w:pPr>
        <w:pStyle w:val="Code"/>
        <w:rPr>
          <w:highlight w:val="white"/>
        </w:rPr>
      </w:pPr>
      <w:r w:rsidRPr="00903DBA">
        <w:rPr>
          <w:highlight w:val="white"/>
        </w:rPr>
        <w:t xml:space="preserve">      }</w:t>
      </w:r>
    </w:p>
    <w:p w14:paraId="43BA27A3" w14:textId="77777777" w:rsidR="00ED1CDD" w:rsidRPr="00903DBA" w:rsidRDefault="00ED1CDD" w:rsidP="00ED1CDD">
      <w:pPr>
        <w:pStyle w:val="Code"/>
        <w:rPr>
          <w:highlight w:val="white"/>
        </w:rPr>
      </w:pPr>
      <w:r w:rsidRPr="00903DBA">
        <w:rPr>
          <w:highlight w:val="white"/>
        </w:rPr>
        <w:t xml:space="preserve">      else {</w:t>
      </w:r>
    </w:p>
    <w:p w14:paraId="578F6085" w14:textId="77777777" w:rsidR="00ED1CDD" w:rsidRPr="00903DBA" w:rsidRDefault="00ED1CDD" w:rsidP="00ED1CDD">
      <w:pPr>
        <w:pStyle w:val="Code"/>
        <w:rPr>
          <w:highlight w:val="white"/>
        </w:rPr>
      </w:pPr>
      <w:r w:rsidRPr="00903DBA">
        <w:rPr>
          <w:highlight w:val="white"/>
        </w:rPr>
        <w:lastRenderedPageBreak/>
        <w:t xml:space="preserve">        return target;</w:t>
      </w:r>
    </w:p>
    <w:p w14:paraId="3276B305" w14:textId="77777777" w:rsidR="00ED1CDD" w:rsidRPr="00903DBA" w:rsidRDefault="00ED1CDD" w:rsidP="00ED1CDD">
      <w:pPr>
        <w:pStyle w:val="Code"/>
        <w:rPr>
          <w:highlight w:val="white"/>
        </w:rPr>
      </w:pPr>
      <w:r w:rsidRPr="00903DBA">
        <w:rPr>
          <w:highlight w:val="white"/>
        </w:rPr>
        <w:t xml:space="preserve">      }</w:t>
      </w:r>
    </w:p>
    <w:p w14:paraId="0EBEA574" w14:textId="77777777" w:rsidR="00ED1CDD" w:rsidRPr="00903DBA" w:rsidRDefault="00ED1CDD" w:rsidP="00ED1CDD">
      <w:pPr>
        <w:pStyle w:val="Code"/>
        <w:rPr>
          <w:highlight w:val="white"/>
        </w:rPr>
      </w:pPr>
      <w:r w:rsidRPr="00903DBA">
        <w:rPr>
          <w:highlight w:val="white"/>
        </w:rPr>
        <w:t xml:space="preserve">    }</w:t>
      </w:r>
    </w:p>
    <w:p w14:paraId="42DE166D" w14:textId="77777777" w:rsidR="00ED1CDD" w:rsidRPr="00903DBA" w:rsidRDefault="00ED1CDD" w:rsidP="00ED1CDD">
      <w:pPr>
        <w:pStyle w:val="Heading3"/>
      </w:pPr>
      <w:bookmarkStart w:id="490" w:name="_Toc98936381"/>
      <w:r>
        <w:t>&lt;</w:t>
      </w:r>
      <w:proofErr w:type="spellStart"/>
      <w:r>
        <w:t>h3</w:t>
      </w:r>
      <w:proofErr w:type="spellEnd"/>
      <w:r>
        <w:t>&gt;</w:t>
      </w:r>
      <w:r w:rsidRPr="00903DBA">
        <w:t>Remove Unreachable Code</w:t>
      </w:r>
      <w:r>
        <w:t>&lt;/</w:t>
      </w:r>
      <w:proofErr w:type="spellStart"/>
      <w:r>
        <w:t>h3</w:t>
      </w:r>
      <w:proofErr w:type="spellEnd"/>
      <w:r>
        <w:t>&gt;</w:t>
      </w:r>
      <w:bookmarkEnd w:id="490"/>
    </w:p>
    <w:p w14:paraId="5D0F31C8" w14:textId="77777777" w:rsidR="00ED1CDD" w:rsidRDefault="00ED1CDD" w:rsidP="00ED1CDD">
      <w:r w:rsidRPr="00903DBA">
        <w:t xml:space="preserve">Code that is not reachable from the first instruction of the function shall be removed. We call </w:t>
      </w:r>
      <w:r>
        <w:rPr>
          <w:rStyle w:val="KeyWord0"/>
        </w:rPr>
        <w:t>&lt;k&gt;</w:t>
      </w:r>
      <w:r w:rsidRPr="00903DBA">
        <w:rPr>
          <w:rStyle w:val="KeyWord0"/>
        </w:rPr>
        <w:t>SearchReachableCode</w:t>
      </w:r>
      <w:r>
        <w:rPr>
          <w:rStyle w:val="KeyWord0"/>
        </w:rPr>
        <w:t>&lt;/k&gt;</w:t>
      </w:r>
      <w:r w:rsidRPr="00903DBA">
        <w:t xml:space="preserve"> that follows all conditional and unconditional jumps instructions and save their line numbers in </w:t>
      </w:r>
      <w:r>
        <w:rPr>
          <w:rStyle w:val="KeyWord0"/>
        </w:rPr>
        <w:t>&lt;k&gt;</w:t>
      </w:r>
      <w:r w:rsidRPr="0004214D">
        <w:rPr>
          <w:rStyle w:val="KeyWord0"/>
        </w:rPr>
        <w:t>visitedSet</w:t>
      </w:r>
      <w:r>
        <w:rPr>
          <w:rStyle w:val="KeyWord0"/>
        </w:rPr>
        <w:t>&lt;/k&gt;</w:t>
      </w:r>
      <w:r>
        <w:t xml:space="preserve"> parameter</w:t>
      </w:r>
      <w:r w:rsidRPr="00903DBA">
        <w:t>. We also report an error if we reach the last instruction of a function that do not return void.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2E2F158E" w14:textId="77777777" w:rsidTr="00B82E2D">
        <w:tc>
          <w:tcPr>
            <w:tcW w:w="3116" w:type="dxa"/>
          </w:tcPr>
          <w:p w14:paraId="2AF5ABDC" w14:textId="77777777" w:rsidR="00ED1CDD" w:rsidRDefault="00ED1CDD" w:rsidP="00B82E2D">
            <w:pPr>
              <w:pStyle w:val="Code"/>
            </w:pPr>
            <w:r>
              <w:t>if (1)</w:t>
            </w:r>
          </w:p>
          <w:p w14:paraId="2DCEE779" w14:textId="77777777" w:rsidR="00ED1CDD" w:rsidRDefault="00ED1CDD" w:rsidP="00B82E2D">
            <w:pPr>
              <w:pStyle w:val="Code"/>
            </w:pPr>
            <w:r>
              <w:t xml:space="preserve">  a = 1;</w:t>
            </w:r>
          </w:p>
          <w:p w14:paraId="7592CA8C" w14:textId="77777777" w:rsidR="00ED1CDD" w:rsidRDefault="00ED1CDD" w:rsidP="00B82E2D">
            <w:pPr>
              <w:pStyle w:val="Code"/>
            </w:pPr>
            <w:r>
              <w:t>else</w:t>
            </w:r>
          </w:p>
          <w:p w14:paraId="1B71428A" w14:textId="77777777" w:rsidR="00ED1CDD" w:rsidRDefault="00ED1CDD" w:rsidP="00B82E2D">
            <w:pPr>
              <w:pStyle w:val="Code"/>
            </w:pPr>
            <w:r>
              <w:t xml:space="preserve">  b = 2;</w:t>
            </w:r>
          </w:p>
          <w:p w14:paraId="63126E57" w14:textId="77777777" w:rsidR="00ED1CDD" w:rsidRPr="00903DBA" w:rsidRDefault="00ED1CDD" w:rsidP="00B82E2D">
            <w:pPr>
              <w:pStyle w:val="Code"/>
            </w:pPr>
          </w:p>
          <w:p w14:paraId="551FE103" w14:textId="77777777" w:rsidR="00ED1CDD" w:rsidRPr="00903DBA" w:rsidRDefault="00ED1CDD" w:rsidP="00B82E2D">
            <w:r w:rsidRPr="00903DBA">
              <w:t xml:space="preserve">(a) </w:t>
            </w:r>
            <w:r>
              <w:t>C code</w:t>
            </w:r>
          </w:p>
        </w:tc>
        <w:tc>
          <w:tcPr>
            <w:tcW w:w="3117" w:type="dxa"/>
          </w:tcPr>
          <w:p w14:paraId="43080F06" w14:textId="77777777" w:rsidR="00ED1CDD" w:rsidRPr="00903DBA" w:rsidRDefault="00ED1CDD" w:rsidP="00B82E2D">
            <w:pPr>
              <w:pStyle w:val="Code"/>
            </w:pPr>
            <w:r w:rsidRPr="00903DBA">
              <w:t xml:space="preserve">1. </w:t>
            </w:r>
            <w:r>
              <w:t>goto 2</w:t>
            </w:r>
          </w:p>
          <w:p w14:paraId="27353857" w14:textId="77777777" w:rsidR="00ED1CDD" w:rsidRPr="00903DBA" w:rsidRDefault="00ED1CDD" w:rsidP="00B82E2D">
            <w:pPr>
              <w:pStyle w:val="Code"/>
            </w:pPr>
            <w:r w:rsidRPr="00903DBA">
              <w:t xml:space="preserve">2. </w:t>
            </w:r>
            <w:r>
              <w:t>a = 1</w:t>
            </w:r>
          </w:p>
          <w:p w14:paraId="3FBF2F4E" w14:textId="77777777" w:rsidR="00ED1CDD" w:rsidRPr="00903DBA" w:rsidRDefault="00ED1CDD" w:rsidP="00B82E2D">
            <w:pPr>
              <w:pStyle w:val="Code"/>
            </w:pPr>
            <w:r w:rsidRPr="00903DBA">
              <w:t xml:space="preserve">3. goto </w:t>
            </w:r>
            <w:r>
              <w:t>5</w:t>
            </w:r>
          </w:p>
          <w:p w14:paraId="2486AB0A" w14:textId="77777777" w:rsidR="00ED1CDD" w:rsidRPr="00903DBA" w:rsidRDefault="00ED1CDD" w:rsidP="00B82E2D">
            <w:pPr>
              <w:pStyle w:val="Code"/>
            </w:pPr>
            <w:r w:rsidRPr="00903DBA">
              <w:t xml:space="preserve">4. </w:t>
            </w:r>
            <w:r>
              <w:t>b = 2</w:t>
            </w:r>
          </w:p>
          <w:p w14:paraId="5D5C6118" w14:textId="77777777" w:rsidR="00ED1CDD" w:rsidRPr="00903DBA" w:rsidRDefault="00ED1CDD" w:rsidP="00B82E2D">
            <w:pPr>
              <w:pStyle w:val="Code"/>
            </w:pPr>
            <w:r w:rsidRPr="00903DBA">
              <w:t xml:space="preserve">5. </w:t>
            </w:r>
            <w:r>
              <w:t>...</w:t>
            </w:r>
          </w:p>
          <w:p w14:paraId="3C05B3FB" w14:textId="77777777" w:rsidR="00ED1CDD" w:rsidRDefault="00ED1CDD" w:rsidP="00B82E2D">
            <w:pPr>
              <w:spacing w:after="0"/>
            </w:pPr>
            <w:r w:rsidRPr="00903DBA">
              <w:t>(b)</w:t>
            </w:r>
            <w:r>
              <w:t xml:space="preserve"> Middle Code</w:t>
            </w:r>
          </w:p>
          <w:p w14:paraId="41D66AFE" w14:textId="5387E39E" w:rsidR="00ED1CDD" w:rsidRPr="00903DBA" w:rsidRDefault="007471A1" w:rsidP="00B82E2D">
            <w:pPr>
              <w:spacing w:before="0"/>
            </w:pPr>
            <w:r>
              <w:t>Before optimization</w:t>
            </w:r>
          </w:p>
        </w:tc>
        <w:tc>
          <w:tcPr>
            <w:tcW w:w="3117" w:type="dxa"/>
          </w:tcPr>
          <w:p w14:paraId="59D35EB3" w14:textId="77777777" w:rsidR="00ED1CDD" w:rsidRPr="00903DBA" w:rsidRDefault="00ED1CDD" w:rsidP="00B82E2D">
            <w:pPr>
              <w:pStyle w:val="Code"/>
            </w:pPr>
            <w:r w:rsidRPr="00903DBA">
              <w:t xml:space="preserve">1. </w:t>
            </w:r>
            <w:r w:rsidRPr="00057C2C">
              <w:rPr>
                <w:i/>
                <w:iCs/>
              </w:rPr>
              <w:t>removed</w:t>
            </w:r>
          </w:p>
          <w:p w14:paraId="1CE4DD5C" w14:textId="77777777" w:rsidR="00ED1CDD" w:rsidRPr="00903DBA" w:rsidRDefault="00ED1CDD" w:rsidP="00B82E2D">
            <w:pPr>
              <w:pStyle w:val="Code"/>
            </w:pPr>
            <w:r w:rsidRPr="00903DBA">
              <w:t xml:space="preserve">2. </w:t>
            </w:r>
            <w:r>
              <w:t>a = 1</w:t>
            </w:r>
          </w:p>
          <w:p w14:paraId="130CCE38" w14:textId="77777777" w:rsidR="00ED1CDD" w:rsidRPr="00903DBA" w:rsidRDefault="00ED1CDD" w:rsidP="00B82E2D">
            <w:pPr>
              <w:pStyle w:val="Code"/>
            </w:pPr>
            <w:r w:rsidRPr="00903DBA">
              <w:t xml:space="preserve">3. </w:t>
            </w:r>
            <w:r>
              <w:rPr>
                <w:i/>
                <w:iCs/>
              </w:rPr>
              <w:t>removed</w:t>
            </w:r>
          </w:p>
          <w:p w14:paraId="6D4FEBDE" w14:textId="77777777" w:rsidR="00ED1CDD" w:rsidRPr="00903DBA" w:rsidRDefault="00ED1CDD" w:rsidP="00B82E2D">
            <w:pPr>
              <w:pStyle w:val="Code"/>
            </w:pPr>
            <w:r w:rsidRPr="00903DBA">
              <w:t xml:space="preserve">4. </w:t>
            </w:r>
            <w:r w:rsidRPr="00AA6AC6">
              <w:rPr>
                <w:i/>
                <w:iCs/>
              </w:rPr>
              <w:t>removed</w:t>
            </w:r>
          </w:p>
          <w:p w14:paraId="2E18A653" w14:textId="77777777" w:rsidR="00ED1CDD" w:rsidRPr="00903DBA" w:rsidRDefault="00ED1CDD" w:rsidP="00B82E2D">
            <w:pPr>
              <w:pStyle w:val="Code"/>
            </w:pPr>
            <w:r w:rsidRPr="00903DBA">
              <w:t xml:space="preserve">5. </w:t>
            </w:r>
            <w:r>
              <w:t>...</w:t>
            </w:r>
          </w:p>
          <w:p w14:paraId="02B18F9A" w14:textId="77777777" w:rsidR="00ED1CDD" w:rsidRDefault="00ED1CDD" w:rsidP="00B82E2D">
            <w:pPr>
              <w:spacing w:after="0"/>
            </w:pPr>
            <w:r w:rsidRPr="00903DBA">
              <w:t xml:space="preserve">(b) </w:t>
            </w:r>
            <w:r>
              <w:t>Middle Code</w:t>
            </w:r>
          </w:p>
          <w:p w14:paraId="70DECB6D" w14:textId="2F292E76" w:rsidR="00ED1CDD" w:rsidRPr="00903DBA" w:rsidRDefault="007471A1" w:rsidP="00B82E2D">
            <w:pPr>
              <w:spacing w:before="0"/>
            </w:pPr>
            <w:r>
              <w:t>After optimization</w:t>
            </w:r>
          </w:p>
        </w:tc>
      </w:tr>
    </w:tbl>
    <w:p w14:paraId="5F5AA3DA" w14:textId="77777777" w:rsidR="00ED1CDD" w:rsidRPr="00903DBA" w:rsidRDefault="00ED1CDD" w:rsidP="00ED1CDD">
      <w:pPr>
        <w:pStyle w:val="Code"/>
        <w:rPr>
          <w:highlight w:val="white"/>
        </w:rPr>
      </w:pPr>
      <w:r w:rsidRPr="00903DBA">
        <w:rPr>
          <w:highlight w:val="white"/>
        </w:rPr>
        <w:t xml:space="preserve">    private void ClearUnreachableCode() {</w:t>
      </w:r>
    </w:p>
    <w:p w14:paraId="334CD609" w14:textId="7F8B3AEB" w:rsidR="00ED1CDD" w:rsidRDefault="00ED1CDD" w:rsidP="00ED1CDD">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&lt;MiddleCode&gt; visitedSet </w:t>
      </w:r>
      <w:r w:rsidR="001B296B">
        <w:rPr>
          <w:highlight w:val="white"/>
        </w:rPr>
        <w:t>= new(</w:t>
      </w:r>
      <w:r w:rsidR="001B296B" w:rsidRPr="00903DBA">
        <w:rPr>
          <w:highlight w:val="white"/>
        </w:rPr>
        <w:t>);</w:t>
      </w:r>
    </w:p>
    <w:p w14:paraId="25BBEA11" w14:textId="77777777" w:rsidR="00ED1CDD" w:rsidRPr="00903DBA" w:rsidRDefault="00ED1CDD" w:rsidP="00ED1CDD">
      <w:pPr>
        <w:rPr>
          <w:highlight w:val="white"/>
        </w:rPr>
      </w:pPr>
      <w:r>
        <w:rPr>
          <w:highlight w:val="white"/>
        </w:rPr>
        <w:t>To being with, we call &lt;k&gt;</w:t>
      </w:r>
      <w:proofErr w:type="spellStart"/>
      <w:r w:rsidRPr="00F40226">
        <w:rPr>
          <w:rStyle w:val="KeyWord0"/>
          <w:highlight w:val="white"/>
        </w:rPr>
        <w:t>SearchReachableCode</w:t>
      </w:r>
      <w:proofErr w:type="spellEnd"/>
      <w:r>
        <w:rPr>
          <w:highlight w:val="white"/>
        </w:rPr>
        <w:t>&lt;/k&gt; that searches the code recursively from the first instruction and places all visited instructions in &lt;k&gt;</w:t>
      </w:r>
      <w:proofErr w:type="spellStart"/>
      <w:r w:rsidRPr="00830415">
        <w:rPr>
          <w:rStyle w:val="KeyWord0"/>
          <w:highlight w:val="white"/>
        </w:rPr>
        <w:t>visitedSet</w:t>
      </w:r>
      <w:proofErr w:type="spellEnd"/>
      <w:r>
        <w:rPr>
          <w:highlight w:val="white"/>
        </w:rPr>
        <w:t>&lt;/k&gt;.</w:t>
      </w:r>
    </w:p>
    <w:p w14:paraId="350F5D00" w14:textId="77777777" w:rsidR="00ED1CDD" w:rsidRPr="00903DBA" w:rsidRDefault="00ED1CDD" w:rsidP="00ED1CDD">
      <w:pPr>
        <w:pStyle w:val="Code"/>
        <w:rPr>
          <w:highlight w:val="white"/>
        </w:rPr>
      </w:pPr>
      <w:r w:rsidRPr="00903DBA">
        <w:rPr>
          <w:highlight w:val="white"/>
        </w:rPr>
        <w:t xml:space="preserve">      SearchReachableCode(0, visitedSet);</w:t>
      </w:r>
    </w:p>
    <w:p w14:paraId="296FA623" w14:textId="77777777" w:rsidR="00ED1CDD" w:rsidRPr="00903DBA" w:rsidRDefault="00ED1CDD" w:rsidP="00ED1CDD">
      <w:pPr>
        <w:rPr>
          <w:highlight w:val="white"/>
        </w:rPr>
      </w:pPr>
      <w:r>
        <w:rPr>
          <w:highlight w:val="white"/>
        </w:rPr>
        <w:t xml:space="preserve">We iterate through the middle code instruction list clear all instruction that has </w:t>
      </w:r>
      <w:proofErr w:type="spellStart"/>
      <w:r>
        <w:rPr>
          <w:highlight w:val="white"/>
        </w:rPr>
        <w:t>note</w:t>
      </w:r>
      <w:proofErr w:type="spellEnd"/>
      <w:r>
        <w:rPr>
          <w:highlight w:val="white"/>
        </w:rPr>
        <w:t xml:space="preserve"> been visited. The instructions are cleared, but they are still present in the instruction list. However, they will be removed in a later phase in the optimization process.</w:t>
      </w:r>
    </w:p>
    <w:p w14:paraId="3B455E16"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3755DE"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38E62AB9" w14:textId="77777777" w:rsidR="00ED1CDD" w:rsidRPr="00903DBA" w:rsidRDefault="00ED1CDD" w:rsidP="00ED1CDD">
      <w:pPr>
        <w:pStyle w:val="Code"/>
        <w:rPr>
          <w:highlight w:val="white"/>
        </w:rPr>
      </w:pPr>
      <w:r w:rsidRPr="00903DBA">
        <w:rPr>
          <w:highlight w:val="white"/>
        </w:rPr>
        <w:t xml:space="preserve">        if (!visitedSet.Contains(middleCode)) {</w:t>
      </w:r>
    </w:p>
    <w:p w14:paraId="7101C575" w14:textId="77777777" w:rsidR="00ED1CDD" w:rsidRPr="00903DBA" w:rsidRDefault="00ED1CDD" w:rsidP="00ED1CDD">
      <w:pPr>
        <w:pStyle w:val="Code"/>
        <w:rPr>
          <w:highlight w:val="white"/>
        </w:rPr>
      </w:pPr>
      <w:r w:rsidRPr="00903DBA">
        <w:rPr>
          <w:highlight w:val="white"/>
        </w:rPr>
        <w:t xml:space="preserve">          m_middleCodeList[index].Clear();</w:t>
      </w:r>
    </w:p>
    <w:p w14:paraId="6C0119EE" w14:textId="77777777" w:rsidR="00ED1CDD" w:rsidRPr="00903DBA" w:rsidRDefault="00ED1CDD" w:rsidP="00ED1CDD">
      <w:pPr>
        <w:pStyle w:val="Code"/>
        <w:rPr>
          <w:highlight w:val="white"/>
        </w:rPr>
      </w:pPr>
      <w:r w:rsidRPr="00903DBA">
        <w:rPr>
          <w:highlight w:val="white"/>
        </w:rPr>
        <w:t xml:space="preserve">          m_update = true;</w:t>
      </w:r>
    </w:p>
    <w:p w14:paraId="014CA631" w14:textId="77777777" w:rsidR="00ED1CDD" w:rsidRPr="00903DBA" w:rsidRDefault="00ED1CDD" w:rsidP="00ED1CDD">
      <w:pPr>
        <w:pStyle w:val="Code"/>
        <w:rPr>
          <w:highlight w:val="white"/>
        </w:rPr>
      </w:pPr>
      <w:r w:rsidRPr="00903DBA">
        <w:rPr>
          <w:highlight w:val="white"/>
        </w:rPr>
        <w:t xml:space="preserve">        }</w:t>
      </w:r>
    </w:p>
    <w:p w14:paraId="74905A79" w14:textId="77777777" w:rsidR="00ED1CDD" w:rsidRPr="00903DBA" w:rsidRDefault="00ED1CDD" w:rsidP="00ED1CDD">
      <w:pPr>
        <w:pStyle w:val="Code"/>
        <w:rPr>
          <w:highlight w:val="white"/>
        </w:rPr>
      </w:pPr>
      <w:r w:rsidRPr="00903DBA">
        <w:rPr>
          <w:highlight w:val="white"/>
        </w:rPr>
        <w:t xml:space="preserve">      }</w:t>
      </w:r>
    </w:p>
    <w:p w14:paraId="60EBC865" w14:textId="77777777" w:rsidR="00ED1CDD" w:rsidRPr="00903DBA" w:rsidRDefault="00ED1CDD" w:rsidP="00ED1CDD">
      <w:pPr>
        <w:pStyle w:val="Code"/>
        <w:rPr>
          <w:highlight w:val="white"/>
        </w:rPr>
      </w:pPr>
      <w:r w:rsidRPr="00903DBA">
        <w:rPr>
          <w:highlight w:val="white"/>
        </w:rPr>
        <w:t xml:space="preserve">    }</w:t>
      </w:r>
    </w:p>
    <w:p w14:paraId="5073BA69" w14:textId="77777777" w:rsidR="00ED1CDD" w:rsidRDefault="00ED1CDD" w:rsidP="00ED1CDD">
      <w:pPr>
        <w:rPr>
          <w:highlight w:val="white"/>
        </w:rPr>
      </w:pPr>
      <w:r>
        <w:rPr>
          <w:highlight w:val="white"/>
        </w:rPr>
        <w:t>The &lt;k&gt;</w:t>
      </w:r>
      <w:proofErr w:type="spellStart"/>
      <w:r w:rsidRPr="007F1D50">
        <w:rPr>
          <w:rStyle w:val="KeyWord0"/>
          <w:highlight w:val="white"/>
        </w:rPr>
        <w:t>SearchReachableCode</w:t>
      </w:r>
      <w:proofErr w:type="spellEnd"/>
      <w:r>
        <w:rPr>
          <w:highlight w:val="white"/>
        </w:rPr>
        <w:t xml:space="preserve">&lt;/k&gt; method starts by the given index and iterate </w:t>
      </w:r>
      <w:proofErr w:type="spellStart"/>
      <w:r>
        <w:rPr>
          <w:highlight w:val="white"/>
        </w:rPr>
        <w:t>thorught</w:t>
      </w:r>
      <w:proofErr w:type="spellEnd"/>
      <w:r>
        <w:rPr>
          <w:highlight w:val="white"/>
        </w:rPr>
        <w:t xml:space="preserve"> the code.</w:t>
      </w:r>
    </w:p>
    <w:p w14:paraId="02C32152" w14:textId="77777777" w:rsidR="00ED1CDD" w:rsidRPr="00903DBA" w:rsidRDefault="00ED1CDD" w:rsidP="00ED1CDD">
      <w:pPr>
        <w:pStyle w:val="Code"/>
        <w:rPr>
          <w:highlight w:val="white"/>
        </w:rPr>
      </w:pPr>
      <w:r w:rsidRPr="00903DBA">
        <w:rPr>
          <w:highlight w:val="white"/>
        </w:rPr>
        <w:t xml:space="preserve">    private void SearchReachableCode(int index, ISet&lt;MiddleCode&gt; visitedSet) {</w:t>
      </w:r>
    </w:p>
    <w:p w14:paraId="12E1EBBB" w14:textId="77777777" w:rsidR="00ED1CDD" w:rsidRPr="00903DBA" w:rsidRDefault="00ED1CDD" w:rsidP="00ED1CDD">
      <w:pPr>
        <w:pStyle w:val="Code"/>
        <w:rPr>
          <w:highlight w:val="white"/>
        </w:rPr>
      </w:pPr>
      <w:r w:rsidRPr="00903DBA">
        <w:rPr>
          <w:highlight w:val="white"/>
        </w:rPr>
        <w:t xml:space="preserve">      for (; index &lt; m_middleCodeList.Count; ++index) {</w:t>
      </w:r>
    </w:p>
    <w:p w14:paraId="001D2D79" w14:textId="77777777" w:rsidR="00ED1CDD" w:rsidRPr="00903DBA" w:rsidRDefault="00ED1CDD" w:rsidP="00ED1CDD">
      <w:pPr>
        <w:pStyle w:val="Code"/>
        <w:rPr>
          <w:highlight w:val="white"/>
        </w:rPr>
      </w:pPr>
      <w:r w:rsidRPr="00903DBA">
        <w:rPr>
          <w:highlight w:val="white"/>
        </w:rPr>
        <w:t xml:space="preserve">        MiddleCode middleCode = m_middleCodeList[index];</w:t>
      </w:r>
    </w:p>
    <w:p w14:paraId="7A66187A" w14:textId="77777777" w:rsidR="00ED1CDD" w:rsidRPr="00903DBA" w:rsidRDefault="00ED1CDD" w:rsidP="00ED1CDD">
      <w:pPr>
        <w:rPr>
          <w:highlight w:val="white"/>
        </w:rPr>
      </w:pPr>
      <w:r>
        <w:rPr>
          <w:highlight w:val="white"/>
        </w:rPr>
        <w:t>When we encounter a middle code instruction that has already been added to the set, the search is done and we return.</w:t>
      </w:r>
      <w:r w:rsidRPr="008E447E">
        <w:rPr>
          <w:highlight w:val="white"/>
        </w:rPr>
        <w:t xml:space="preserve"> </w:t>
      </w:r>
      <w:r>
        <w:rPr>
          <w:highlight w:val="white"/>
        </w:rPr>
        <w:t>Otherwise, we add the instruction to the set.</w:t>
      </w:r>
    </w:p>
    <w:p w14:paraId="39C5EFE4" w14:textId="77777777" w:rsidR="00ED1CDD" w:rsidRPr="00903DBA" w:rsidRDefault="00ED1CDD" w:rsidP="00ED1CDD">
      <w:pPr>
        <w:pStyle w:val="Code"/>
        <w:rPr>
          <w:highlight w:val="white"/>
        </w:rPr>
      </w:pPr>
      <w:r w:rsidRPr="00903DBA">
        <w:rPr>
          <w:highlight w:val="white"/>
        </w:rPr>
        <w:t xml:space="preserve">        if (visitedSet.Contains(middleCode)) {</w:t>
      </w:r>
    </w:p>
    <w:p w14:paraId="7990D185" w14:textId="77777777" w:rsidR="00ED1CDD" w:rsidRPr="00903DBA" w:rsidRDefault="00ED1CDD" w:rsidP="00ED1CDD">
      <w:pPr>
        <w:pStyle w:val="Code"/>
        <w:rPr>
          <w:highlight w:val="white"/>
        </w:rPr>
      </w:pPr>
      <w:r w:rsidRPr="00903DBA">
        <w:rPr>
          <w:highlight w:val="white"/>
        </w:rPr>
        <w:t xml:space="preserve">          return;</w:t>
      </w:r>
    </w:p>
    <w:p w14:paraId="43C2D766" w14:textId="77777777" w:rsidR="00ED1CDD" w:rsidRPr="00903DBA" w:rsidRDefault="00ED1CDD" w:rsidP="00ED1CDD">
      <w:pPr>
        <w:pStyle w:val="Code"/>
        <w:rPr>
          <w:highlight w:val="white"/>
        </w:rPr>
      </w:pPr>
      <w:r w:rsidRPr="00903DBA">
        <w:rPr>
          <w:highlight w:val="white"/>
        </w:rPr>
        <w:t xml:space="preserve">        }</w:t>
      </w:r>
    </w:p>
    <w:p w14:paraId="24CE361A" w14:textId="77777777" w:rsidR="00ED1CDD" w:rsidRPr="00903DBA" w:rsidRDefault="00ED1CDD" w:rsidP="00ED1CDD">
      <w:pPr>
        <w:pStyle w:val="Code"/>
        <w:rPr>
          <w:highlight w:val="white"/>
        </w:rPr>
      </w:pPr>
      <w:r w:rsidRPr="00903DBA">
        <w:rPr>
          <w:highlight w:val="white"/>
        </w:rPr>
        <w:t xml:space="preserve">        visitedSet.Add(middleCode);</w:t>
      </w:r>
    </w:p>
    <w:p w14:paraId="15FE5951" w14:textId="77777777" w:rsidR="00ED1CDD" w:rsidRPr="00903DBA" w:rsidRDefault="00ED1CDD" w:rsidP="00ED1CDD">
      <w:pPr>
        <w:rPr>
          <w:highlight w:val="white"/>
        </w:rPr>
      </w:pPr>
      <w:r>
        <w:rPr>
          <w:highlight w:val="white"/>
        </w:rPr>
        <w:t>When we encounter a relation or carry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After the call we continue the search with the next instruction since the call is unconditional.</w:t>
      </w:r>
    </w:p>
    <w:p w14:paraId="59B5320B" w14:textId="77777777" w:rsidR="00ED1CDD" w:rsidRPr="00903DBA" w:rsidRDefault="00ED1CDD" w:rsidP="00ED1CDD">
      <w:pPr>
        <w:pStyle w:val="Code"/>
        <w:rPr>
          <w:highlight w:val="white"/>
        </w:rPr>
      </w:pPr>
      <w:r w:rsidRPr="00903DBA">
        <w:rPr>
          <w:highlight w:val="white"/>
        </w:rPr>
        <w:t xml:space="preserve">        if (middleCode.IsRelation() || middleCode.IsCarry()) {</w:t>
      </w:r>
    </w:p>
    <w:p w14:paraId="174DC3FD" w14:textId="77777777" w:rsidR="00ED1CDD" w:rsidRPr="00903DBA" w:rsidRDefault="00ED1CDD" w:rsidP="00ED1CDD">
      <w:pPr>
        <w:pStyle w:val="Code"/>
        <w:rPr>
          <w:highlight w:val="white"/>
        </w:rPr>
      </w:pPr>
      <w:r w:rsidRPr="00903DBA">
        <w:rPr>
          <w:highlight w:val="white"/>
        </w:rPr>
        <w:lastRenderedPageBreak/>
        <w:t xml:space="preserve">          int target = (int) middleCode[0];</w:t>
      </w:r>
    </w:p>
    <w:p w14:paraId="1D647B48" w14:textId="77777777" w:rsidR="00ED1CDD" w:rsidRPr="00903DBA" w:rsidRDefault="00ED1CDD" w:rsidP="00ED1CDD">
      <w:pPr>
        <w:pStyle w:val="Code"/>
        <w:rPr>
          <w:highlight w:val="white"/>
        </w:rPr>
      </w:pPr>
      <w:r w:rsidRPr="00903DBA">
        <w:rPr>
          <w:highlight w:val="white"/>
        </w:rPr>
        <w:t xml:space="preserve">          SearchReachableCode(target, visitedSet);</w:t>
      </w:r>
    </w:p>
    <w:p w14:paraId="32DA3FBD" w14:textId="77777777" w:rsidR="00ED1CDD" w:rsidRPr="00903DBA" w:rsidRDefault="00ED1CDD" w:rsidP="00ED1CDD">
      <w:pPr>
        <w:pStyle w:val="Code"/>
        <w:rPr>
          <w:highlight w:val="white"/>
        </w:rPr>
      </w:pPr>
      <w:r w:rsidRPr="00903DBA">
        <w:rPr>
          <w:highlight w:val="white"/>
        </w:rPr>
        <w:t xml:space="preserve">        }</w:t>
      </w:r>
    </w:p>
    <w:p w14:paraId="79CC138B" w14:textId="77777777" w:rsidR="00ED1CDD" w:rsidRPr="00903DBA" w:rsidRDefault="00ED1CDD" w:rsidP="00ED1CDD">
      <w:pPr>
        <w:rPr>
          <w:highlight w:val="white"/>
        </w:rPr>
      </w:pPr>
      <w:r>
        <w:rPr>
          <w:highlight w:val="white"/>
        </w:rPr>
        <w:t xml:space="preserve">When we encounter a </w:t>
      </w:r>
      <w:proofErr w:type="spellStart"/>
      <w:r>
        <w:rPr>
          <w:highlight w:val="white"/>
        </w:rPr>
        <w:t>goto</w:t>
      </w:r>
      <w:proofErr w:type="spellEnd"/>
      <w:r>
        <w:rPr>
          <w:highlight w:val="white"/>
        </w:rPr>
        <w:t xml:space="preserve"> instruction, we call &lt;k&gt;</w:t>
      </w:r>
      <w:proofErr w:type="spellStart"/>
      <w:r w:rsidRPr="003A7CB8">
        <w:rPr>
          <w:rStyle w:val="KeyWord0"/>
          <w:highlight w:val="white"/>
        </w:rPr>
        <w:t>SearchReachableCode</w:t>
      </w:r>
      <w:proofErr w:type="spellEnd"/>
      <w:r>
        <w:rPr>
          <w:highlight w:val="white"/>
        </w:rPr>
        <w:t>&lt;/k&gt; recursively with the target instruction index as start index in the same way as the relation and carry case above. However, we also return since the jump is unconditional and the search shall not continue with the next instruction.</w:t>
      </w:r>
    </w:p>
    <w:p w14:paraId="2516AC31" w14:textId="77777777" w:rsidR="00ED1CDD" w:rsidRPr="00903DBA" w:rsidRDefault="00ED1CDD" w:rsidP="00ED1CDD">
      <w:pPr>
        <w:pStyle w:val="Code"/>
        <w:rPr>
          <w:highlight w:val="white"/>
        </w:rPr>
      </w:pPr>
      <w:r w:rsidRPr="00903DBA">
        <w:rPr>
          <w:highlight w:val="white"/>
        </w:rPr>
        <w:t xml:space="preserve">        else if (middleCode.IsGoto()) {</w:t>
      </w:r>
    </w:p>
    <w:p w14:paraId="71D88E78" w14:textId="77777777" w:rsidR="00ED1CDD" w:rsidRPr="00903DBA" w:rsidRDefault="00ED1CDD" w:rsidP="00ED1CDD">
      <w:pPr>
        <w:pStyle w:val="Code"/>
        <w:rPr>
          <w:highlight w:val="white"/>
        </w:rPr>
      </w:pPr>
      <w:r w:rsidRPr="00903DBA">
        <w:rPr>
          <w:highlight w:val="white"/>
        </w:rPr>
        <w:t xml:space="preserve">          int target = (int) middleCode[0];</w:t>
      </w:r>
    </w:p>
    <w:p w14:paraId="1BDE740D" w14:textId="77777777" w:rsidR="00ED1CDD" w:rsidRPr="00903DBA" w:rsidRDefault="00ED1CDD" w:rsidP="00ED1CDD">
      <w:pPr>
        <w:pStyle w:val="Code"/>
        <w:rPr>
          <w:highlight w:val="white"/>
        </w:rPr>
      </w:pPr>
      <w:r w:rsidRPr="00903DBA">
        <w:rPr>
          <w:highlight w:val="white"/>
        </w:rPr>
        <w:t xml:space="preserve">          SearchReachableCode(target, visitedSet);</w:t>
      </w:r>
    </w:p>
    <w:p w14:paraId="4016E446" w14:textId="77777777" w:rsidR="00ED1CDD" w:rsidRPr="00903DBA" w:rsidRDefault="00ED1CDD" w:rsidP="00ED1CDD">
      <w:pPr>
        <w:pStyle w:val="Code"/>
        <w:rPr>
          <w:highlight w:val="white"/>
        </w:rPr>
      </w:pPr>
      <w:r w:rsidRPr="00903DBA">
        <w:rPr>
          <w:highlight w:val="white"/>
        </w:rPr>
        <w:t xml:space="preserve">          return;</w:t>
      </w:r>
    </w:p>
    <w:p w14:paraId="49402B32" w14:textId="77777777" w:rsidR="00ED1CDD" w:rsidRDefault="00ED1CDD" w:rsidP="00ED1CDD">
      <w:pPr>
        <w:pStyle w:val="Code"/>
        <w:rPr>
          <w:highlight w:val="white"/>
        </w:rPr>
      </w:pPr>
      <w:r w:rsidRPr="00903DBA">
        <w:rPr>
          <w:highlight w:val="white"/>
        </w:rPr>
        <w:t xml:space="preserve">        }</w:t>
      </w:r>
    </w:p>
    <w:p w14:paraId="3DC5E7DE" w14:textId="77777777" w:rsidR="00ED1CDD" w:rsidRPr="00903DBA" w:rsidRDefault="00ED1CDD" w:rsidP="00ED1CDD">
      <w:pPr>
        <w:rPr>
          <w:highlight w:val="white"/>
        </w:rPr>
      </w:pPr>
      <w:r>
        <w:rPr>
          <w:highlight w:val="white"/>
        </w:rPr>
        <w:t>When we encounter a return instruction, we also add the next instruction if it is an exit instruction. Then we return, since the return instruction is unconditional.</w:t>
      </w:r>
    </w:p>
    <w:p w14:paraId="6C5D0D28" w14:textId="77777777" w:rsidR="00ED1CDD" w:rsidRPr="00903DBA" w:rsidRDefault="00ED1CDD" w:rsidP="00ED1CDD">
      <w:pPr>
        <w:pStyle w:val="Code"/>
        <w:rPr>
          <w:highlight w:val="white"/>
        </w:rPr>
      </w:pPr>
      <w:r w:rsidRPr="00903DBA">
        <w:rPr>
          <w:highlight w:val="white"/>
        </w:rPr>
        <w:t xml:space="preserve">        else if (middleCode.Operator == MiddleOperator.Return) {</w:t>
      </w:r>
    </w:p>
    <w:p w14:paraId="48CEABBF" w14:textId="77777777" w:rsidR="00ED1CDD" w:rsidRPr="00903DBA" w:rsidRDefault="00ED1CDD" w:rsidP="00ED1CDD">
      <w:pPr>
        <w:pStyle w:val="Code"/>
        <w:rPr>
          <w:highlight w:val="white"/>
        </w:rPr>
      </w:pPr>
      <w:r w:rsidRPr="00903DBA">
        <w:rPr>
          <w:highlight w:val="white"/>
        </w:rPr>
        <w:t xml:space="preserve">          if (m_middleCodeList[index + 1].Operator == MiddleOperator.Exit) {</w:t>
      </w:r>
    </w:p>
    <w:p w14:paraId="3B9F8DBD" w14:textId="77777777" w:rsidR="00ED1CDD" w:rsidRPr="00903DBA" w:rsidRDefault="00ED1CDD" w:rsidP="00ED1CDD">
      <w:pPr>
        <w:pStyle w:val="Code"/>
        <w:rPr>
          <w:highlight w:val="white"/>
        </w:rPr>
      </w:pPr>
      <w:r w:rsidRPr="00903DBA">
        <w:rPr>
          <w:highlight w:val="white"/>
        </w:rPr>
        <w:t xml:space="preserve">            visitedSet.Add(m_middleCodeList[index + 1]);</w:t>
      </w:r>
    </w:p>
    <w:p w14:paraId="730D4CD8" w14:textId="77777777" w:rsidR="00ED1CDD" w:rsidRPr="00903DBA" w:rsidRDefault="00ED1CDD" w:rsidP="00ED1CDD">
      <w:pPr>
        <w:pStyle w:val="Code"/>
        <w:rPr>
          <w:highlight w:val="white"/>
        </w:rPr>
      </w:pPr>
      <w:r w:rsidRPr="00903DBA">
        <w:rPr>
          <w:highlight w:val="white"/>
        </w:rPr>
        <w:t xml:space="preserve">          }</w:t>
      </w:r>
    </w:p>
    <w:p w14:paraId="6049FBB8" w14:textId="77777777" w:rsidR="00ED1CDD" w:rsidRPr="00903DBA" w:rsidRDefault="00ED1CDD" w:rsidP="00ED1CDD">
      <w:pPr>
        <w:pStyle w:val="Code"/>
        <w:rPr>
          <w:highlight w:val="white"/>
        </w:rPr>
      </w:pPr>
    </w:p>
    <w:p w14:paraId="114AA86C" w14:textId="77777777" w:rsidR="00ED1CDD" w:rsidRPr="00903DBA" w:rsidRDefault="00ED1CDD" w:rsidP="00ED1CDD">
      <w:pPr>
        <w:pStyle w:val="Code"/>
        <w:rPr>
          <w:highlight w:val="white"/>
        </w:rPr>
      </w:pPr>
      <w:r w:rsidRPr="00903DBA">
        <w:rPr>
          <w:highlight w:val="white"/>
        </w:rPr>
        <w:t xml:space="preserve">          return;</w:t>
      </w:r>
    </w:p>
    <w:p w14:paraId="782C0442" w14:textId="77777777" w:rsidR="00ED1CDD" w:rsidRPr="00903DBA" w:rsidRDefault="00ED1CDD" w:rsidP="00ED1CDD">
      <w:pPr>
        <w:pStyle w:val="Code"/>
        <w:rPr>
          <w:highlight w:val="white"/>
        </w:rPr>
      </w:pPr>
      <w:r w:rsidRPr="00903DBA">
        <w:rPr>
          <w:highlight w:val="white"/>
        </w:rPr>
        <w:t xml:space="preserve">        }</w:t>
      </w:r>
    </w:p>
    <w:p w14:paraId="4BAC4DB0" w14:textId="77777777" w:rsidR="00ED1CDD" w:rsidRDefault="00ED1CDD" w:rsidP="00ED1CDD">
      <w:pPr>
        <w:rPr>
          <w:highlight w:val="white"/>
        </w:rPr>
      </w:pPr>
      <w:r>
        <w:rPr>
          <w:highlight w:val="white"/>
        </w:rPr>
        <w:t xml:space="preserve">Finally, when we reach the function-end instruction, we return since the search is over when we </w:t>
      </w:r>
      <w:proofErr w:type="spellStart"/>
      <w:r>
        <w:rPr>
          <w:highlight w:val="white"/>
        </w:rPr>
        <w:t>hav</w:t>
      </w:r>
      <w:proofErr w:type="spellEnd"/>
      <w:r>
        <w:rPr>
          <w:highlight w:val="white"/>
        </w:rPr>
        <w:t xml:space="preserve"> found the end of the function. However, we also report an error if the function return type is not void, since it shall not be possible to reach the end of a non-void function.</w:t>
      </w:r>
    </w:p>
    <w:p w14:paraId="2C2D4091" w14:textId="77777777" w:rsidR="00ED1CDD" w:rsidRPr="00903DBA" w:rsidRDefault="00ED1CDD" w:rsidP="00ED1CDD">
      <w:pPr>
        <w:pStyle w:val="Code"/>
        <w:rPr>
          <w:highlight w:val="white"/>
        </w:rPr>
      </w:pPr>
      <w:r w:rsidRPr="00903DBA">
        <w:rPr>
          <w:highlight w:val="white"/>
        </w:rPr>
        <w:t xml:space="preserve">        else if (middleCode.Operator == MiddleOperator.FunctionEnd) {</w:t>
      </w:r>
    </w:p>
    <w:p w14:paraId="5F12B62B" w14:textId="77777777" w:rsidR="00ED1CDD" w:rsidRPr="00903DBA" w:rsidRDefault="00ED1CDD" w:rsidP="00ED1CDD">
      <w:pPr>
        <w:pStyle w:val="Code"/>
        <w:rPr>
          <w:highlight w:val="white"/>
        </w:rPr>
      </w:pPr>
      <w:r w:rsidRPr="00903DBA">
        <w:rPr>
          <w:highlight w:val="white"/>
        </w:rPr>
        <w:t xml:space="preserve">          Symbol funcSymbol = (Symbol) middleCode[0];</w:t>
      </w:r>
    </w:p>
    <w:p w14:paraId="6BE37200" w14:textId="77777777" w:rsidR="00ED1CDD" w:rsidRDefault="00ED1CDD" w:rsidP="00ED1CDD">
      <w:pPr>
        <w:pStyle w:val="Code"/>
        <w:rPr>
          <w:highlight w:val="white"/>
        </w:rPr>
      </w:pPr>
      <w:r w:rsidRPr="00903DBA">
        <w:rPr>
          <w:highlight w:val="white"/>
        </w:rPr>
        <w:t xml:space="preserve">          </w:t>
      </w:r>
      <w:r>
        <w:rPr>
          <w:highlight w:val="white"/>
        </w:rPr>
        <w:t>Error.Check</w:t>
      </w:r>
      <w:r w:rsidRPr="00903DBA">
        <w:rPr>
          <w:highlight w:val="white"/>
        </w:rPr>
        <w:t>(funcSymbol.Type.ReturnType.IsVoid(),</w:t>
      </w:r>
    </w:p>
    <w:p w14:paraId="0F9956CD" w14:textId="77777777" w:rsidR="00ED1CDD" w:rsidRPr="00903DBA" w:rsidRDefault="00ED1CDD" w:rsidP="00ED1CDD">
      <w:pPr>
        <w:pStyle w:val="Code"/>
        <w:rPr>
          <w:highlight w:val="white"/>
        </w:rPr>
      </w:pPr>
      <w:r w:rsidRPr="00903DBA">
        <w:rPr>
          <w:highlight w:val="white"/>
        </w:rPr>
        <w:t xml:space="preserve">                      funcSymbol.Name,</w:t>
      </w:r>
    </w:p>
    <w:p w14:paraId="08A3A010" w14:textId="77777777" w:rsidR="00ED1CDD" w:rsidRPr="00903DBA" w:rsidRDefault="00ED1CDD" w:rsidP="00ED1CDD">
      <w:pPr>
        <w:pStyle w:val="Code"/>
        <w:rPr>
          <w:highlight w:val="white"/>
        </w:rPr>
      </w:pPr>
      <w:r w:rsidRPr="00903DBA">
        <w:rPr>
          <w:highlight w:val="white"/>
        </w:rPr>
        <w:t xml:space="preserve">                      Message.Reached_the_end_of_a_non__void_function);</w:t>
      </w:r>
    </w:p>
    <w:p w14:paraId="08403206" w14:textId="77777777" w:rsidR="00ED1CDD" w:rsidRPr="00903DBA" w:rsidRDefault="00ED1CDD" w:rsidP="00ED1CDD">
      <w:pPr>
        <w:pStyle w:val="Code"/>
        <w:rPr>
          <w:highlight w:val="white"/>
        </w:rPr>
      </w:pPr>
      <w:r w:rsidRPr="00903DBA">
        <w:rPr>
          <w:highlight w:val="white"/>
        </w:rPr>
        <w:t xml:space="preserve">          return;</w:t>
      </w:r>
    </w:p>
    <w:p w14:paraId="21CBCA1A" w14:textId="77777777" w:rsidR="00ED1CDD" w:rsidRPr="00903DBA" w:rsidRDefault="00ED1CDD" w:rsidP="00ED1CDD">
      <w:pPr>
        <w:pStyle w:val="Code"/>
        <w:rPr>
          <w:highlight w:val="white"/>
        </w:rPr>
      </w:pPr>
      <w:r w:rsidRPr="00903DBA">
        <w:rPr>
          <w:highlight w:val="white"/>
        </w:rPr>
        <w:t xml:space="preserve">        }</w:t>
      </w:r>
    </w:p>
    <w:p w14:paraId="22150A95" w14:textId="77777777" w:rsidR="00ED1CDD" w:rsidRPr="00903DBA" w:rsidRDefault="00ED1CDD" w:rsidP="00ED1CDD">
      <w:pPr>
        <w:pStyle w:val="Code"/>
        <w:rPr>
          <w:highlight w:val="white"/>
        </w:rPr>
      </w:pPr>
      <w:r w:rsidRPr="00903DBA">
        <w:rPr>
          <w:highlight w:val="white"/>
        </w:rPr>
        <w:t xml:space="preserve">      }</w:t>
      </w:r>
    </w:p>
    <w:p w14:paraId="1C43C661" w14:textId="77777777" w:rsidR="00ED1CDD" w:rsidRPr="00903DBA" w:rsidRDefault="00ED1CDD" w:rsidP="00ED1CDD">
      <w:pPr>
        <w:pStyle w:val="Code"/>
        <w:rPr>
          <w:highlight w:val="white"/>
        </w:rPr>
      </w:pPr>
      <w:r w:rsidRPr="00903DBA">
        <w:rPr>
          <w:highlight w:val="white"/>
        </w:rPr>
        <w:t xml:space="preserve">    }</w:t>
      </w:r>
    </w:p>
    <w:p w14:paraId="6F1E3F51" w14:textId="77777777" w:rsidR="00ED1CDD" w:rsidRPr="00903DBA" w:rsidRDefault="00ED1CDD" w:rsidP="00ED1CDD">
      <w:pPr>
        <w:pStyle w:val="Code"/>
        <w:rPr>
          <w:highlight w:val="white"/>
        </w:rPr>
      </w:pPr>
    </w:p>
    <w:p w14:paraId="766FFC96" w14:textId="77777777" w:rsidR="00ED1CDD" w:rsidRPr="00903DBA" w:rsidRDefault="00ED1CDD" w:rsidP="00ED1CDD">
      <w:pPr>
        <w:pStyle w:val="Heading3"/>
        <w:numPr>
          <w:ilvl w:val="2"/>
          <w:numId w:val="5"/>
        </w:numPr>
      </w:pPr>
      <w:bookmarkStart w:id="491" w:name="_Toc98936382"/>
      <w:r>
        <w:t>&lt;</w:t>
      </w:r>
      <w:proofErr w:type="spellStart"/>
      <w:r>
        <w:t>h3</w:t>
      </w:r>
      <w:proofErr w:type="spellEnd"/>
      <w:r>
        <w:t>&gt;</w:t>
      </w:r>
      <w:r w:rsidRPr="00903DBA">
        <w:t>Remove Push-Pop Chains</w:t>
      </w:r>
      <w:r>
        <w:t>&lt;/</w:t>
      </w:r>
      <w:proofErr w:type="spellStart"/>
      <w:r>
        <w:t>h3</w:t>
      </w:r>
      <w:proofErr w:type="spellEnd"/>
      <w:r>
        <w:t>&gt;</w:t>
      </w:r>
      <w:bookmarkEnd w:id="491"/>
    </w:p>
    <w:p w14:paraId="4139F191" w14:textId="77777777" w:rsidR="00ED1CDD" w:rsidRPr="00903DBA" w:rsidRDefault="00ED1CDD" w:rsidP="00ED1CDD">
      <w:r>
        <w:t xml:space="preserve">In compound assignments, </w:t>
      </w:r>
      <w:r w:rsidRPr="00903DBA">
        <w:t>there may be a push followed by a pop of the same symbol, or no symbol at all, which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20E7ABC" w14:textId="77777777" w:rsidTr="00B82E2D">
        <w:tc>
          <w:tcPr>
            <w:tcW w:w="3116" w:type="dxa"/>
          </w:tcPr>
          <w:p w14:paraId="66F510E1" w14:textId="77777777" w:rsidR="00ED1CDD" w:rsidRPr="00903DBA" w:rsidRDefault="00ED1CDD" w:rsidP="00B82E2D">
            <w:pPr>
              <w:pStyle w:val="Code"/>
            </w:pPr>
            <w:r w:rsidRPr="00903DBA">
              <w:t>1. push x</w:t>
            </w:r>
          </w:p>
          <w:p w14:paraId="62957355" w14:textId="77777777" w:rsidR="00ED1CDD" w:rsidRPr="00903DBA" w:rsidRDefault="00ED1CDD" w:rsidP="00B82E2D">
            <w:pPr>
              <w:pStyle w:val="Code"/>
            </w:pPr>
            <w:r w:rsidRPr="00903DBA">
              <w:t>2. pop x</w:t>
            </w:r>
          </w:p>
          <w:p w14:paraId="1A767DCA" w14:textId="2C6D50A4" w:rsidR="00ED1CDD" w:rsidRPr="00903DBA" w:rsidRDefault="00ED1CDD" w:rsidP="00B82E2D">
            <w:r w:rsidRPr="00C82AD8">
              <w:t>(b)</w:t>
            </w:r>
            <w:r>
              <w:t xml:space="preserve"> </w:t>
            </w:r>
            <w:r w:rsidR="007471A1">
              <w:t>Before optimization</w:t>
            </w:r>
          </w:p>
          <w:p w14:paraId="4EC4762A" w14:textId="77777777" w:rsidR="00ED1CDD" w:rsidRPr="00903DBA" w:rsidRDefault="00ED1CDD" w:rsidP="00B82E2D">
            <w:pPr>
              <w:pStyle w:val="Code"/>
            </w:pPr>
            <w:r w:rsidRPr="00903DBA">
              <w:t>1. push x</w:t>
            </w:r>
          </w:p>
          <w:p w14:paraId="61F6038B" w14:textId="77777777" w:rsidR="00ED1CDD" w:rsidRDefault="00ED1CDD" w:rsidP="00B82E2D">
            <w:pPr>
              <w:pStyle w:val="Code"/>
            </w:pPr>
            <w:r w:rsidRPr="00903DBA">
              <w:t>2. pop</w:t>
            </w:r>
          </w:p>
          <w:p w14:paraId="35F2E6FB" w14:textId="46A87E84" w:rsidR="00ED1CDD" w:rsidRPr="00903DBA" w:rsidRDefault="00ED1CDD" w:rsidP="00B82E2D">
            <w:r w:rsidRPr="00C82AD8">
              <w:t>(b)</w:t>
            </w:r>
            <w:r>
              <w:t xml:space="preserve"> </w:t>
            </w:r>
            <w:r w:rsidR="007471A1">
              <w:t>Before optimization</w:t>
            </w:r>
          </w:p>
        </w:tc>
        <w:tc>
          <w:tcPr>
            <w:tcW w:w="3117" w:type="dxa"/>
          </w:tcPr>
          <w:p w14:paraId="4293EBD9" w14:textId="77777777" w:rsidR="00ED1CDD" w:rsidRPr="00903DBA" w:rsidRDefault="00ED1CDD" w:rsidP="00B82E2D">
            <w:pPr>
              <w:pStyle w:val="Code"/>
            </w:pPr>
            <w:r w:rsidRPr="00903DBA">
              <w:t xml:space="preserve">1. </w:t>
            </w:r>
            <w:r w:rsidRPr="00903DBA">
              <w:rPr>
                <w:i/>
                <w:iCs/>
              </w:rPr>
              <w:t>removed</w:t>
            </w:r>
          </w:p>
          <w:p w14:paraId="3FCBB44E" w14:textId="77777777" w:rsidR="00ED1CDD" w:rsidRDefault="00ED1CDD" w:rsidP="00B82E2D">
            <w:pPr>
              <w:pStyle w:val="Code"/>
              <w:rPr>
                <w:i/>
                <w:iCs/>
              </w:rPr>
            </w:pPr>
            <w:r w:rsidRPr="00903DBA">
              <w:t xml:space="preserve">2. </w:t>
            </w:r>
            <w:r w:rsidRPr="00903DBA">
              <w:rPr>
                <w:i/>
                <w:iCs/>
              </w:rPr>
              <w:t>removed</w:t>
            </w:r>
          </w:p>
          <w:p w14:paraId="04D0F153" w14:textId="39146CF8" w:rsidR="00ED1CDD" w:rsidRPr="00903DBA" w:rsidRDefault="00ED1CDD" w:rsidP="00B82E2D">
            <w:pPr>
              <w:rPr>
                <w:i/>
                <w:iCs/>
              </w:rPr>
            </w:pPr>
            <w:r w:rsidRPr="00C82AD8">
              <w:t>(b)</w:t>
            </w:r>
            <w:r>
              <w:t xml:space="preserve"> </w:t>
            </w:r>
            <w:r w:rsidR="007471A1">
              <w:t>After optimization</w:t>
            </w:r>
          </w:p>
          <w:p w14:paraId="5EC6C096" w14:textId="77777777" w:rsidR="00ED1CDD" w:rsidRPr="00903DBA" w:rsidRDefault="00ED1CDD" w:rsidP="00B82E2D">
            <w:pPr>
              <w:pStyle w:val="Code"/>
            </w:pPr>
            <w:r w:rsidRPr="00903DBA">
              <w:t xml:space="preserve">1. </w:t>
            </w:r>
            <w:r w:rsidRPr="00903DBA">
              <w:rPr>
                <w:i/>
                <w:iCs/>
              </w:rPr>
              <w:t>removed</w:t>
            </w:r>
          </w:p>
          <w:p w14:paraId="09D7269E" w14:textId="77777777" w:rsidR="00ED1CDD" w:rsidRDefault="00ED1CDD" w:rsidP="00B82E2D">
            <w:pPr>
              <w:pStyle w:val="Code"/>
              <w:rPr>
                <w:i/>
                <w:iCs/>
              </w:rPr>
            </w:pPr>
            <w:r w:rsidRPr="00903DBA">
              <w:t xml:space="preserve">2. </w:t>
            </w:r>
            <w:r w:rsidRPr="00903DBA">
              <w:rPr>
                <w:i/>
                <w:iCs/>
              </w:rPr>
              <w:t>removed</w:t>
            </w:r>
          </w:p>
          <w:p w14:paraId="1DF132FF" w14:textId="5E792930" w:rsidR="00ED1CDD" w:rsidRPr="00903DBA" w:rsidRDefault="00ED1CDD" w:rsidP="00B82E2D">
            <w:r w:rsidRPr="00C82AD8">
              <w:t>(b)</w:t>
            </w:r>
            <w:r>
              <w:t xml:space="preserve"> </w:t>
            </w:r>
            <w:r w:rsidR="007471A1">
              <w:t>After optimization</w:t>
            </w:r>
          </w:p>
        </w:tc>
        <w:tc>
          <w:tcPr>
            <w:tcW w:w="3117" w:type="dxa"/>
          </w:tcPr>
          <w:p w14:paraId="493E31EF" w14:textId="77777777" w:rsidR="00ED1CDD" w:rsidRPr="00903DBA" w:rsidRDefault="00ED1CDD" w:rsidP="00B82E2D">
            <w:pPr>
              <w:pStyle w:val="Code"/>
            </w:pPr>
          </w:p>
        </w:tc>
      </w:tr>
    </w:tbl>
    <w:p w14:paraId="30876121" w14:textId="77777777" w:rsidR="00ED1CDD" w:rsidRPr="00903DBA" w:rsidRDefault="00ED1CDD" w:rsidP="00ED1CDD">
      <w:r w:rsidRPr="00903DBA">
        <w:t>However, we do not remove code where different symbols are pushed and popped</w:t>
      </w:r>
      <w:r>
        <w:t>, since they represent assignments of floating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70BF556B" w14:textId="77777777" w:rsidTr="00B82E2D">
        <w:tc>
          <w:tcPr>
            <w:tcW w:w="3116" w:type="dxa"/>
          </w:tcPr>
          <w:p w14:paraId="54A5F8F1" w14:textId="77777777" w:rsidR="00ED1CDD" w:rsidRPr="00903DBA" w:rsidRDefault="00ED1CDD" w:rsidP="00B82E2D">
            <w:pPr>
              <w:pStyle w:val="Code"/>
            </w:pPr>
            <w:r w:rsidRPr="00903DBA">
              <w:t>1. push x</w:t>
            </w:r>
          </w:p>
          <w:p w14:paraId="7E4C1A1A" w14:textId="77777777" w:rsidR="00ED1CDD" w:rsidRPr="00903DBA" w:rsidRDefault="00ED1CDD" w:rsidP="00B82E2D">
            <w:pPr>
              <w:pStyle w:val="Code"/>
            </w:pPr>
            <w:r w:rsidRPr="00903DBA">
              <w:lastRenderedPageBreak/>
              <w:t>2. pop y</w:t>
            </w:r>
          </w:p>
        </w:tc>
        <w:tc>
          <w:tcPr>
            <w:tcW w:w="3117" w:type="dxa"/>
          </w:tcPr>
          <w:p w14:paraId="48924E82" w14:textId="77777777" w:rsidR="00ED1CDD" w:rsidRPr="00903DBA" w:rsidRDefault="00ED1CDD" w:rsidP="00B82E2D">
            <w:pPr>
              <w:pStyle w:val="Code"/>
            </w:pPr>
          </w:p>
        </w:tc>
        <w:tc>
          <w:tcPr>
            <w:tcW w:w="3117" w:type="dxa"/>
          </w:tcPr>
          <w:p w14:paraId="2FDA9CD5" w14:textId="77777777" w:rsidR="00ED1CDD" w:rsidRPr="00903DBA" w:rsidRDefault="00ED1CDD" w:rsidP="00B82E2D">
            <w:pPr>
              <w:pStyle w:val="Code"/>
            </w:pPr>
          </w:p>
        </w:tc>
      </w:tr>
    </w:tbl>
    <w:p w14:paraId="773CD2FE" w14:textId="77777777" w:rsidR="00ED1CDD" w:rsidRDefault="00ED1CDD" w:rsidP="00ED1CDD">
      <w:pPr>
        <w:rPr>
          <w:highlight w:val="white"/>
        </w:rPr>
      </w:pPr>
      <w:r>
        <w:rPr>
          <w:highlight w:val="white"/>
        </w:rPr>
        <w:t>We iterate through the middle code instruction list clear the push-pop instruction pairs we find.</w:t>
      </w:r>
    </w:p>
    <w:p w14:paraId="7377547B" w14:textId="77777777" w:rsidR="00ED1CDD" w:rsidRPr="00903DBA" w:rsidRDefault="00ED1CDD" w:rsidP="00ED1CDD">
      <w:pPr>
        <w:pStyle w:val="Code"/>
        <w:rPr>
          <w:highlight w:val="white"/>
        </w:rPr>
      </w:pPr>
      <w:r w:rsidRPr="00903DBA">
        <w:rPr>
          <w:highlight w:val="white"/>
        </w:rPr>
        <w:t xml:space="preserve">    public void RemovePushPop() {</w:t>
      </w:r>
    </w:p>
    <w:p w14:paraId="43F0D66A"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095E715C"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072F8987" w14:textId="77777777" w:rsidR="00ED1CDD" w:rsidRPr="00903DBA" w:rsidRDefault="00ED1CDD" w:rsidP="00ED1CDD">
      <w:pPr>
        <w:pStyle w:val="Code"/>
        <w:rPr>
          <w:highlight w:val="white"/>
        </w:rPr>
      </w:pPr>
      <w:r w:rsidRPr="00903DBA">
        <w:rPr>
          <w:highlight w:val="white"/>
        </w:rPr>
        <w:t xml:space="preserve">                   nextCode = m_middleCodeList[index + 1];</w:t>
      </w:r>
    </w:p>
    <w:p w14:paraId="45BBAEE0" w14:textId="77777777" w:rsidR="00ED1CDD" w:rsidRDefault="00ED1CDD" w:rsidP="00ED1CDD">
      <w:pPr>
        <w:rPr>
          <w:highlight w:val="white"/>
        </w:rPr>
      </w:pPr>
      <w:r>
        <w:rPr>
          <w:highlight w:val="white"/>
        </w:rPr>
        <w:t>A push followed by an empty pop is cleared. A push followed with a pop of the same symbol is also cleared.</w:t>
      </w:r>
    </w:p>
    <w:p w14:paraId="4C308F02" w14:textId="77777777" w:rsidR="00ED1CDD" w:rsidRPr="009C7FD6" w:rsidRDefault="00ED1CDD" w:rsidP="00ED1CDD">
      <w:pPr>
        <w:pStyle w:val="Code"/>
        <w:rPr>
          <w:highlight w:val="white"/>
        </w:rPr>
      </w:pPr>
      <w:r w:rsidRPr="009C7FD6">
        <w:rPr>
          <w:highlight w:val="white"/>
        </w:rPr>
        <w:t xml:space="preserve">        if ((thisCode.Operator == MiddleOperator.PushFloat) &amp;&amp;</w:t>
      </w:r>
    </w:p>
    <w:p w14:paraId="7DEB0C13" w14:textId="77777777" w:rsidR="00ED1CDD" w:rsidRPr="009C7FD6" w:rsidRDefault="00ED1CDD" w:rsidP="00ED1CDD">
      <w:pPr>
        <w:pStyle w:val="Code"/>
        <w:rPr>
          <w:highlight w:val="white"/>
        </w:rPr>
      </w:pPr>
      <w:r w:rsidRPr="009C7FD6">
        <w:rPr>
          <w:highlight w:val="white"/>
        </w:rPr>
        <w:t xml:space="preserve">            ((nextCode.Operator == MiddleOperator.PopEmpty) ||</w:t>
      </w:r>
    </w:p>
    <w:p w14:paraId="3D3B38A0" w14:textId="77777777" w:rsidR="00ED1CDD" w:rsidRPr="009C7FD6" w:rsidRDefault="00ED1CDD" w:rsidP="00ED1CDD">
      <w:pPr>
        <w:pStyle w:val="Code"/>
        <w:rPr>
          <w:highlight w:val="white"/>
        </w:rPr>
      </w:pPr>
      <w:r w:rsidRPr="009C7FD6">
        <w:rPr>
          <w:highlight w:val="white"/>
        </w:rPr>
        <w:t xml:space="preserve">             ((nextCode.Operator == MiddleOperator.PopFloat) &amp;&amp;</w:t>
      </w:r>
    </w:p>
    <w:p w14:paraId="23F8388E" w14:textId="77777777" w:rsidR="00ED1CDD" w:rsidRPr="009C7FD6" w:rsidRDefault="00ED1CDD" w:rsidP="00ED1CDD">
      <w:pPr>
        <w:pStyle w:val="Code"/>
        <w:rPr>
          <w:highlight w:val="white"/>
        </w:rPr>
      </w:pPr>
      <w:r w:rsidRPr="009C7FD6">
        <w:rPr>
          <w:highlight w:val="white"/>
        </w:rPr>
        <w:t xml:space="preserve">              (thisCode[0] == nextCode[0])))) {</w:t>
      </w:r>
    </w:p>
    <w:p w14:paraId="049E5EAE" w14:textId="77777777" w:rsidR="00ED1CDD" w:rsidRPr="00903DBA" w:rsidRDefault="00ED1CDD" w:rsidP="00ED1CDD">
      <w:pPr>
        <w:pStyle w:val="Code"/>
        <w:rPr>
          <w:highlight w:val="white"/>
        </w:rPr>
      </w:pPr>
      <w:r w:rsidRPr="00903DBA">
        <w:rPr>
          <w:highlight w:val="white"/>
        </w:rPr>
        <w:t xml:space="preserve">          thisCode.Clear();</w:t>
      </w:r>
    </w:p>
    <w:p w14:paraId="4AA2EA70" w14:textId="77777777" w:rsidR="00ED1CDD" w:rsidRPr="00903DBA" w:rsidRDefault="00ED1CDD" w:rsidP="00ED1CDD">
      <w:pPr>
        <w:pStyle w:val="Code"/>
        <w:rPr>
          <w:highlight w:val="white"/>
        </w:rPr>
      </w:pPr>
      <w:r w:rsidRPr="00903DBA">
        <w:rPr>
          <w:highlight w:val="white"/>
        </w:rPr>
        <w:t xml:space="preserve">          nextCode.Clear();</w:t>
      </w:r>
    </w:p>
    <w:p w14:paraId="6708B17D" w14:textId="77777777" w:rsidR="00ED1CDD" w:rsidRPr="00903DBA" w:rsidRDefault="00ED1CDD" w:rsidP="00ED1CDD">
      <w:pPr>
        <w:pStyle w:val="Code"/>
        <w:rPr>
          <w:highlight w:val="white"/>
        </w:rPr>
      </w:pPr>
      <w:r w:rsidRPr="00903DBA">
        <w:rPr>
          <w:highlight w:val="white"/>
        </w:rPr>
        <w:t xml:space="preserve">          m_update = true;</w:t>
      </w:r>
    </w:p>
    <w:p w14:paraId="538DEA57" w14:textId="77777777" w:rsidR="00ED1CDD" w:rsidRPr="00903DBA" w:rsidRDefault="00ED1CDD" w:rsidP="00ED1CDD">
      <w:pPr>
        <w:pStyle w:val="Code"/>
        <w:rPr>
          <w:highlight w:val="white"/>
        </w:rPr>
      </w:pPr>
      <w:r w:rsidRPr="00903DBA">
        <w:rPr>
          <w:highlight w:val="white"/>
        </w:rPr>
        <w:t xml:space="preserve">        }</w:t>
      </w:r>
    </w:p>
    <w:p w14:paraId="0663F4F5" w14:textId="77777777" w:rsidR="00ED1CDD" w:rsidRPr="00903DBA" w:rsidRDefault="00ED1CDD" w:rsidP="00ED1CDD">
      <w:pPr>
        <w:pStyle w:val="Code"/>
        <w:rPr>
          <w:highlight w:val="white"/>
        </w:rPr>
      </w:pPr>
      <w:r w:rsidRPr="00903DBA">
        <w:rPr>
          <w:highlight w:val="white"/>
        </w:rPr>
        <w:t xml:space="preserve">      }</w:t>
      </w:r>
    </w:p>
    <w:p w14:paraId="43B91D51" w14:textId="77777777" w:rsidR="00ED1CDD" w:rsidRPr="00903DBA" w:rsidRDefault="00ED1CDD" w:rsidP="00ED1CDD">
      <w:pPr>
        <w:pStyle w:val="Code"/>
        <w:rPr>
          <w:highlight w:val="white"/>
        </w:rPr>
      </w:pPr>
      <w:r w:rsidRPr="00903DBA">
        <w:rPr>
          <w:highlight w:val="white"/>
        </w:rPr>
        <w:t xml:space="preserve">    }</w:t>
      </w:r>
    </w:p>
    <w:p w14:paraId="2FA67CC0" w14:textId="77777777" w:rsidR="00ED1CDD" w:rsidRPr="00903DBA" w:rsidRDefault="00ED1CDD" w:rsidP="00ED1CDD">
      <w:pPr>
        <w:pStyle w:val="Code"/>
        <w:rPr>
          <w:highlight w:val="white"/>
        </w:rPr>
      </w:pPr>
      <w:r w:rsidRPr="00903DBA">
        <w:rPr>
          <w:highlight w:val="white"/>
        </w:rPr>
        <w:t xml:space="preserve">  </w:t>
      </w:r>
    </w:p>
    <w:p w14:paraId="210CA0CD" w14:textId="77777777" w:rsidR="00ED1CDD" w:rsidRPr="00903DBA" w:rsidRDefault="00ED1CDD" w:rsidP="00ED1CDD">
      <w:pPr>
        <w:pStyle w:val="Heading3"/>
        <w:numPr>
          <w:ilvl w:val="2"/>
          <w:numId w:val="5"/>
        </w:numPr>
      </w:pPr>
      <w:bookmarkStart w:id="492" w:name="_Toc98936383"/>
      <w:r>
        <w:t>&lt;</w:t>
      </w:r>
      <w:proofErr w:type="spellStart"/>
      <w:r>
        <w:t>h3</w:t>
      </w:r>
      <w:proofErr w:type="spellEnd"/>
      <w:r>
        <w:t>&gt;</w:t>
      </w:r>
      <w:r w:rsidRPr="00903DBA">
        <w:t>Merge Pop-Push Chains</w:t>
      </w:r>
      <w:r>
        <w:t>&lt;/</w:t>
      </w:r>
      <w:proofErr w:type="spellStart"/>
      <w:r>
        <w:t>h3</w:t>
      </w:r>
      <w:proofErr w:type="spellEnd"/>
      <w:r>
        <w:t>&gt;</w:t>
      </w:r>
      <w:bookmarkEnd w:id="492"/>
    </w:p>
    <w:p w14:paraId="7C81A426" w14:textId="77777777" w:rsidR="00ED1CDD" w:rsidRPr="00903DBA" w:rsidRDefault="00ED1CDD" w:rsidP="00ED1CDD">
      <w:r w:rsidRPr="00903DBA">
        <w:t>Sometimes there may be a pop followed by a push of the same symbol, which shall be replaced by a top.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32EE34C1" w14:textId="77777777" w:rsidTr="00B82E2D">
        <w:tc>
          <w:tcPr>
            <w:tcW w:w="3116" w:type="dxa"/>
          </w:tcPr>
          <w:p w14:paraId="1483312E" w14:textId="77777777" w:rsidR="00ED1CDD" w:rsidRPr="00903DBA" w:rsidRDefault="00ED1CDD" w:rsidP="00B82E2D">
            <w:pPr>
              <w:pStyle w:val="Code"/>
            </w:pPr>
            <w:r w:rsidRPr="00903DBA">
              <w:t>1. pop x</w:t>
            </w:r>
          </w:p>
          <w:p w14:paraId="0802706E" w14:textId="77777777" w:rsidR="00ED1CDD" w:rsidRDefault="00ED1CDD" w:rsidP="00B82E2D">
            <w:pPr>
              <w:pStyle w:val="Code"/>
            </w:pPr>
            <w:r w:rsidRPr="00903DBA">
              <w:t>2. push x</w:t>
            </w:r>
          </w:p>
          <w:p w14:paraId="609FE0B5" w14:textId="2F1A29F9" w:rsidR="00ED1CDD" w:rsidRPr="00903DBA" w:rsidRDefault="00ED1CDD" w:rsidP="00B82E2D">
            <w:r>
              <w:t xml:space="preserve">(a) </w:t>
            </w:r>
            <w:r w:rsidR="007471A1">
              <w:t>Before optimization</w:t>
            </w:r>
          </w:p>
        </w:tc>
        <w:tc>
          <w:tcPr>
            <w:tcW w:w="3117" w:type="dxa"/>
          </w:tcPr>
          <w:p w14:paraId="707C7B28" w14:textId="77777777" w:rsidR="00ED1CDD" w:rsidRPr="00903DBA" w:rsidRDefault="00ED1CDD" w:rsidP="00B82E2D">
            <w:pPr>
              <w:pStyle w:val="Code"/>
            </w:pPr>
            <w:r w:rsidRPr="00903DBA">
              <w:t>1. top x</w:t>
            </w:r>
          </w:p>
          <w:p w14:paraId="728DB3F3" w14:textId="77777777" w:rsidR="00ED1CDD" w:rsidRDefault="00ED1CDD" w:rsidP="00B82E2D">
            <w:pPr>
              <w:pStyle w:val="Code"/>
              <w:rPr>
                <w:i/>
                <w:iCs/>
              </w:rPr>
            </w:pPr>
            <w:r w:rsidRPr="00903DBA">
              <w:t xml:space="preserve">2. </w:t>
            </w:r>
            <w:r w:rsidRPr="00903DBA">
              <w:rPr>
                <w:i/>
                <w:iCs/>
              </w:rPr>
              <w:t>removed</w:t>
            </w:r>
          </w:p>
          <w:p w14:paraId="413D6C63" w14:textId="2610BB4E" w:rsidR="00ED1CDD" w:rsidRPr="00C82AD8" w:rsidRDefault="00ED1CDD" w:rsidP="00B82E2D">
            <w:r w:rsidRPr="00C82AD8">
              <w:t>(b)</w:t>
            </w:r>
            <w:r>
              <w:t xml:space="preserve"> </w:t>
            </w:r>
            <w:r w:rsidR="007471A1">
              <w:t>After optimization</w:t>
            </w:r>
          </w:p>
        </w:tc>
        <w:tc>
          <w:tcPr>
            <w:tcW w:w="3117" w:type="dxa"/>
          </w:tcPr>
          <w:p w14:paraId="6C73D639" w14:textId="77777777" w:rsidR="00ED1CDD" w:rsidRPr="00903DBA" w:rsidRDefault="00ED1CDD" w:rsidP="00B82E2D">
            <w:pPr>
              <w:pStyle w:val="Code"/>
            </w:pPr>
          </w:p>
        </w:tc>
      </w:tr>
    </w:tbl>
    <w:p w14:paraId="776AA740" w14:textId="77777777" w:rsidR="00ED1CDD" w:rsidRPr="00C82AD8" w:rsidRDefault="00ED1CDD" w:rsidP="00ED1CDD">
      <w:pPr>
        <w:pStyle w:val="Code"/>
        <w:rPr>
          <w:highlight w:val="white"/>
        </w:rPr>
      </w:pPr>
    </w:p>
    <w:p w14:paraId="519F4BF8" w14:textId="77777777" w:rsidR="00ED1CDD" w:rsidRPr="00C82AD8" w:rsidRDefault="00ED1CDD" w:rsidP="00ED1CDD">
      <w:pPr>
        <w:pStyle w:val="Code"/>
      </w:pPr>
      <w:r w:rsidRPr="00C82AD8">
        <w:t xml:space="preserve">    public void MergePopPushToTop() {</w:t>
      </w:r>
    </w:p>
    <w:p w14:paraId="67323D89" w14:textId="75952E39" w:rsidR="00ED1CDD" w:rsidRPr="00C82AD8" w:rsidRDefault="00ED1CDD" w:rsidP="00ED1CDD">
      <w:pPr>
        <w:pStyle w:val="Code"/>
      </w:pPr>
      <w:r w:rsidRPr="00C82AD8">
        <w:t xml:space="preserve">      </w:t>
      </w:r>
      <w:r w:rsidR="001B296B">
        <w:t>HashSet</w:t>
      </w:r>
      <w:r w:rsidR="001B296B" w:rsidRPr="00C82AD8">
        <w:t xml:space="preserve">&lt;int&gt; targetIndexSet </w:t>
      </w:r>
      <w:r w:rsidR="001B296B">
        <w:t>= new(</w:t>
      </w:r>
      <w:r w:rsidR="001B296B" w:rsidRPr="00C82AD8">
        <w:t>);</w:t>
      </w:r>
    </w:p>
    <w:p w14:paraId="0D6FA5D0" w14:textId="77777777" w:rsidR="00ED1CDD" w:rsidRPr="00C82AD8" w:rsidRDefault="00ED1CDD" w:rsidP="00ED1CDD">
      <w:r>
        <w:t>Before we start the search, we must find the instructions that are the targets of jump instructions.</w:t>
      </w:r>
    </w:p>
    <w:p w14:paraId="0F38C567" w14:textId="77777777" w:rsidR="00ED1CDD" w:rsidRPr="00C82AD8" w:rsidRDefault="00ED1CDD" w:rsidP="00ED1CDD">
      <w:pPr>
        <w:pStyle w:val="Code"/>
      </w:pPr>
      <w:r w:rsidRPr="00C82AD8">
        <w:t xml:space="preserve">      foreach (MiddleCode middleCode in m_middleCodeList) {</w:t>
      </w:r>
    </w:p>
    <w:p w14:paraId="0FF9B3AC" w14:textId="77777777" w:rsidR="00ED1CDD" w:rsidRPr="00C82AD8" w:rsidRDefault="00ED1CDD" w:rsidP="00ED1CDD">
      <w:pPr>
        <w:pStyle w:val="Code"/>
      </w:pPr>
      <w:r w:rsidRPr="00C82AD8">
        <w:t xml:space="preserve">        if (middleCode.IsRelationCarryOrGoto()) {</w:t>
      </w:r>
    </w:p>
    <w:p w14:paraId="796E8A3F" w14:textId="77777777" w:rsidR="00ED1CDD" w:rsidRPr="00C82AD8" w:rsidRDefault="00ED1CDD" w:rsidP="00ED1CDD">
      <w:pPr>
        <w:pStyle w:val="Code"/>
      </w:pPr>
      <w:r w:rsidRPr="00C82AD8">
        <w:t xml:space="preserve">          targetIndexSet.Add((int) middleCode[0]);</w:t>
      </w:r>
    </w:p>
    <w:p w14:paraId="20BA9F01" w14:textId="77777777" w:rsidR="00ED1CDD" w:rsidRPr="00C82AD8" w:rsidRDefault="00ED1CDD" w:rsidP="00ED1CDD">
      <w:pPr>
        <w:pStyle w:val="Code"/>
      </w:pPr>
      <w:r w:rsidRPr="00C82AD8">
        <w:t xml:space="preserve">        }</w:t>
      </w:r>
    </w:p>
    <w:p w14:paraId="3272B69E" w14:textId="77777777" w:rsidR="00ED1CDD" w:rsidRPr="00C82AD8" w:rsidRDefault="00ED1CDD" w:rsidP="00ED1CDD">
      <w:pPr>
        <w:pStyle w:val="Code"/>
      </w:pPr>
      <w:r w:rsidRPr="00C82AD8">
        <w:t xml:space="preserve">      }</w:t>
      </w:r>
    </w:p>
    <w:p w14:paraId="75D48949" w14:textId="77777777" w:rsidR="00ED1CDD" w:rsidRPr="00C82AD8" w:rsidRDefault="00ED1CDD" w:rsidP="00ED1CDD">
      <w:r>
        <w:t>We iterate through the middle code instruction list, compare the instructions pairwise, and check that the second instruction is not a target.</w:t>
      </w:r>
    </w:p>
    <w:p w14:paraId="75A3B711" w14:textId="77777777" w:rsidR="00ED1CDD" w:rsidRPr="00C82AD8" w:rsidRDefault="00ED1CDD" w:rsidP="00ED1CDD">
      <w:pPr>
        <w:pStyle w:val="Code"/>
      </w:pPr>
      <w:r w:rsidRPr="00C82AD8">
        <w:t xml:space="preserve">      for (int index = 0; index &lt; (m_middleCodeList.Count - 1); ++index) {</w:t>
      </w:r>
    </w:p>
    <w:p w14:paraId="24B309A1" w14:textId="77777777" w:rsidR="00ED1CDD" w:rsidRPr="00C82AD8" w:rsidRDefault="00ED1CDD" w:rsidP="00ED1CDD">
      <w:pPr>
        <w:pStyle w:val="Code"/>
      </w:pPr>
      <w:r w:rsidRPr="00C82AD8">
        <w:t xml:space="preserve">        if (!targetIndexSet.Contains(index + 1)) {</w:t>
      </w:r>
    </w:p>
    <w:p w14:paraId="0385221C" w14:textId="77777777" w:rsidR="00ED1CDD" w:rsidRPr="00C82AD8" w:rsidRDefault="00ED1CDD" w:rsidP="00ED1CDD">
      <w:pPr>
        <w:pStyle w:val="Code"/>
      </w:pPr>
      <w:r w:rsidRPr="00C82AD8">
        <w:t xml:space="preserve">          MiddleCode thisCode = m_middleCodeList[index],</w:t>
      </w:r>
    </w:p>
    <w:p w14:paraId="257A3DA0" w14:textId="77777777" w:rsidR="00ED1CDD" w:rsidRPr="00C82AD8" w:rsidRDefault="00ED1CDD" w:rsidP="00ED1CDD">
      <w:pPr>
        <w:pStyle w:val="Code"/>
      </w:pPr>
      <w:r w:rsidRPr="00C82AD8">
        <w:t xml:space="preserve">                     nextCode = m_middleCodeList[index + 1];</w:t>
      </w:r>
    </w:p>
    <w:p w14:paraId="5D9AF878" w14:textId="77777777" w:rsidR="00ED1CDD" w:rsidRPr="00C82AD8" w:rsidRDefault="00ED1CDD" w:rsidP="00ED1CDD">
      <w:r>
        <w:t>If we have two instructions that pops and pushes the same value, we replace them with a top instruction.</w:t>
      </w:r>
    </w:p>
    <w:p w14:paraId="1D3AE92A" w14:textId="77777777" w:rsidR="00ED1CDD" w:rsidRPr="00C82AD8" w:rsidRDefault="00ED1CDD" w:rsidP="00ED1CDD">
      <w:pPr>
        <w:pStyle w:val="Code"/>
      </w:pPr>
      <w:r w:rsidRPr="00C82AD8">
        <w:t xml:space="preserve">          if ((thisCode.Operator == MiddleOperator.PopFloat) &amp;&amp;</w:t>
      </w:r>
    </w:p>
    <w:p w14:paraId="780FB45D" w14:textId="77777777" w:rsidR="00ED1CDD" w:rsidRPr="00C82AD8" w:rsidRDefault="00ED1CDD" w:rsidP="00ED1CDD">
      <w:pPr>
        <w:pStyle w:val="Code"/>
      </w:pPr>
      <w:r w:rsidRPr="00C82AD8">
        <w:t xml:space="preserve">              (nextCode.Operator == MiddleOperator.PushFloat) &amp;&amp;</w:t>
      </w:r>
    </w:p>
    <w:p w14:paraId="0D875843" w14:textId="77777777" w:rsidR="00ED1CDD" w:rsidRPr="00C82AD8" w:rsidRDefault="00ED1CDD" w:rsidP="00ED1CDD">
      <w:pPr>
        <w:pStyle w:val="Code"/>
      </w:pPr>
      <w:r w:rsidRPr="00C82AD8">
        <w:t xml:space="preserve">              (thisCode[0] == nextCode[0])) {</w:t>
      </w:r>
    </w:p>
    <w:p w14:paraId="1C51BB37" w14:textId="77777777" w:rsidR="00ED1CDD" w:rsidRPr="00C82AD8" w:rsidRDefault="00ED1CDD" w:rsidP="00ED1CDD">
      <w:pPr>
        <w:pStyle w:val="Code"/>
      </w:pPr>
      <w:r w:rsidRPr="00C82AD8">
        <w:t xml:space="preserve">            thisCode.Operator = MiddleOperator.TopFloat;</w:t>
      </w:r>
    </w:p>
    <w:p w14:paraId="0687DB4A" w14:textId="77777777" w:rsidR="00ED1CDD" w:rsidRPr="00C82AD8" w:rsidRDefault="00ED1CDD" w:rsidP="00ED1CDD">
      <w:pPr>
        <w:pStyle w:val="Code"/>
      </w:pPr>
      <w:r w:rsidRPr="00C82AD8">
        <w:t xml:space="preserve">            nextCode.Clear();</w:t>
      </w:r>
    </w:p>
    <w:p w14:paraId="24F4631A" w14:textId="77777777" w:rsidR="00ED1CDD" w:rsidRPr="00C82AD8" w:rsidRDefault="00ED1CDD" w:rsidP="00ED1CDD">
      <w:pPr>
        <w:pStyle w:val="Code"/>
      </w:pPr>
      <w:r w:rsidRPr="00C82AD8">
        <w:t xml:space="preserve">            m_update = true;</w:t>
      </w:r>
    </w:p>
    <w:p w14:paraId="4E8A9F48" w14:textId="77777777" w:rsidR="00ED1CDD" w:rsidRPr="00C82AD8" w:rsidRDefault="00ED1CDD" w:rsidP="00ED1CDD">
      <w:pPr>
        <w:pStyle w:val="Code"/>
      </w:pPr>
      <w:r w:rsidRPr="00C82AD8">
        <w:t xml:space="preserve">            Console.Out.WriteLine(SymbolTable.CurrentFunction.Name +</w:t>
      </w:r>
    </w:p>
    <w:p w14:paraId="370D67E5" w14:textId="77777777" w:rsidR="00ED1CDD" w:rsidRPr="00C82AD8" w:rsidRDefault="00ED1CDD" w:rsidP="00ED1CDD">
      <w:pPr>
        <w:pStyle w:val="Code"/>
      </w:pPr>
      <w:r w:rsidRPr="00C82AD8">
        <w:t xml:space="preserve">                                  " " + index);</w:t>
      </w:r>
    </w:p>
    <w:p w14:paraId="185794C2" w14:textId="77777777" w:rsidR="00ED1CDD" w:rsidRPr="00C82AD8" w:rsidRDefault="00ED1CDD" w:rsidP="00ED1CDD">
      <w:pPr>
        <w:pStyle w:val="Code"/>
      </w:pPr>
      <w:r w:rsidRPr="00C82AD8">
        <w:lastRenderedPageBreak/>
        <w:t xml:space="preserve">          }</w:t>
      </w:r>
    </w:p>
    <w:p w14:paraId="72F2A4C6" w14:textId="77777777" w:rsidR="00ED1CDD" w:rsidRPr="00C82AD8" w:rsidRDefault="00ED1CDD" w:rsidP="00ED1CDD">
      <w:pPr>
        <w:pStyle w:val="Code"/>
      </w:pPr>
      <w:r w:rsidRPr="00C82AD8">
        <w:t xml:space="preserve">        }</w:t>
      </w:r>
    </w:p>
    <w:p w14:paraId="61A83903" w14:textId="77777777" w:rsidR="00ED1CDD" w:rsidRPr="00C82AD8" w:rsidRDefault="00ED1CDD" w:rsidP="00ED1CDD">
      <w:pPr>
        <w:pStyle w:val="Code"/>
      </w:pPr>
      <w:r w:rsidRPr="00C82AD8">
        <w:t xml:space="preserve">      }</w:t>
      </w:r>
    </w:p>
    <w:p w14:paraId="0DA01650" w14:textId="77777777" w:rsidR="00ED1CDD" w:rsidRPr="00C82AD8" w:rsidRDefault="00ED1CDD" w:rsidP="00ED1CDD">
      <w:pPr>
        <w:pStyle w:val="Code"/>
      </w:pPr>
      <w:r w:rsidRPr="00C82AD8">
        <w:t xml:space="preserve">    }</w:t>
      </w:r>
    </w:p>
    <w:p w14:paraId="5184B5F5" w14:textId="77777777" w:rsidR="00ED1CDD" w:rsidRPr="00903DBA" w:rsidRDefault="00ED1CDD" w:rsidP="00ED1CDD">
      <w:pPr>
        <w:pStyle w:val="Heading3"/>
      </w:pPr>
      <w:bookmarkStart w:id="493" w:name="_Toc98936384"/>
      <w:r>
        <w:t>&lt;</w:t>
      </w:r>
      <w:proofErr w:type="spellStart"/>
      <w:r>
        <w:t>h3</w:t>
      </w:r>
      <w:proofErr w:type="spellEnd"/>
      <w:r>
        <w:t>&gt;Merge</w:t>
      </w:r>
      <w:r w:rsidRPr="00903DBA">
        <w:t xml:space="preserve"> Top-Pop to Pop</w:t>
      </w:r>
      <w:r>
        <w:t>&lt;/</w:t>
      </w:r>
      <w:proofErr w:type="spellStart"/>
      <w:r>
        <w:t>h3</w:t>
      </w:r>
      <w:proofErr w:type="spellEnd"/>
      <w:r>
        <w:t>&gt;</w:t>
      </w:r>
      <w:bookmarkEnd w:id="493"/>
    </w:p>
    <w:p w14:paraId="6B454900" w14:textId="77777777" w:rsidR="00ED1CDD" w:rsidRDefault="00ED1CDD" w:rsidP="00ED1CDD">
      <w:r w:rsidRPr="00903DBA">
        <w:t xml:space="preserve">Sometimes there may be a </w:t>
      </w:r>
      <w:r>
        <w:t>top</w:t>
      </w:r>
      <w:r w:rsidRPr="00903DBA">
        <w:t xml:space="preserve"> followed by a pop of the same symbol, or </w:t>
      </w:r>
      <w:r>
        <w:t>an empty pop. In that case the two instructions shall be replaced by a single pop.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42F79120" w14:textId="77777777" w:rsidTr="00B82E2D">
        <w:tc>
          <w:tcPr>
            <w:tcW w:w="3116" w:type="dxa"/>
          </w:tcPr>
          <w:p w14:paraId="5C0E6C66" w14:textId="77777777" w:rsidR="00ED1CDD" w:rsidRPr="00903DBA" w:rsidRDefault="00ED1CDD" w:rsidP="00B82E2D">
            <w:pPr>
              <w:pStyle w:val="Code"/>
            </w:pPr>
            <w:r w:rsidRPr="00903DBA">
              <w:t>1. top x</w:t>
            </w:r>
          </w:p>
          <w:p w14:paraId="3061785F" w14:textId="77777777" w:rsidR="00ED1CDD" w:rsidRDefault="00ED1CDD" w:rsidP="00B82E2D">
            <w:pPr>
              <w:pStyle w:val="Code"/>
            </w:pPr>
            <w:r w:rsidRPr="00903DBA">
              <w:t>2. pop</w:t>
            </w:r>
            <w:r>
              <w:t xml:space="preserve"> x</w:t>
            </w:r>
          </w:p>
          <w:p w14:paraId="26539CE5" w14:textId="597D8716" w:rsidR="00ED1CDD" w:rsidRPr="00903DBA" w:rsidRDefault="00ED1CDD" w:rsidP="00B82E2D">
            <w:r w:rsidRPr="00C82AD8">
              <w:t>(b)</w:t>
            </w:r>
            <w:r>
              <w:t xml:space="preserve"> </w:t>
            </w:r>
            <w:r w:rsidR="007471A1">
              <w:t>After optimization</w:t>
            </w:r>
          </w:p>
        </w:tc>
        <w:tc>
          <w:tcPr>
            <w:tcW w:w="3117" w:type="dxa"/>
          </w:tcPr>
          <w:p w14:paraId="70B6C27F" w14:textId="77777777" w:rsidR="00ED1CDD" w:rsidRPr="00903DBA" w:rsidRDefault="00ED1CDD" w:rsidP="00B82E2D">
            <w:pPr>
              <w:pStyle w:val="Code"/>
            </w:pPr>
            <w:r w:rsidRPr="00903DBA">
              <w:t>1. pop x</w:t>
            </w:r>
          </w:p>
          <w:p w14:paraId="2E508304" w14:textId="77777777" w:rsidR="00ED1CDD" w:rsidRDefault="00ED1CDD" w:rsidP="00B82E2D">
            <w:pPr>
              <w:pStyle w:val="Code"/>
              <w:rPr>
                <w:i/>
                <w:iCs/>
              </w:rPr>
            </w:pPr>
            <w:r w:rsidRPr="00903DBA">
              <w:t xml:space="preserve">2. </w:t>
            </w:r>
            <w:r w:rsidRPr="00903DBA">
              <w:rPr>
                <w:i/>
                <w:iCs/>
              </w:rPr>
              <w:t>empty</w:t>
            </w:r>
          </w:p>
          <w:p w14:paraId="61BEF41D" w14:textId="02D87DFB" w:rsidR="00ED1CDD" w:rsidRPr="00903DBA" w:rsidRDefault="00ED1CDD" w:rsidP="00B82E2D">
            <w:pPr>
              <w:rPr>
                <w:i/>
                <w:iCs/>
              </w:rPr>
            </w:pPr>
            <w:r w:rsidRPr="00C82AD8">
              <w:t>(b)</w:t>
            </w:r>
            <w:r>
              <w:t xml:space="preserve"> </w:t>
            </w:r>
            <w:r w:rsidR="007471A1">
              <w:t>After optimization</w:t>
            </w:r>
          </w:p>
        </w:tc>
        <w:tc>
          <w:tcPr>
            <w:tcW w:w="3117" w:type="dxa"/>
          </w:tcPr>
          <w:p w14:paraId="75A7D732" w14:textId="77777777" w:rsidR="00ED1CDD" w:rsidRPr="00903DBA" w:rsidRDefault="00ED1CDD" w:rsidP="00B82E2D">
            <w:pPr>
              <w:pStyle w:val="Code"/>
            </w:pPr>
          </w:p>
        </w:tc>
      </w:tr>
    </w:tbl>
    <w:p w14:paraId="2E874B1F" w14:textId="77777777" w:rsidR="00ED1CDD" w:rsidRDefault="00ED1CDD" w:rsidP="00ED1CDD">
      <w:pPr>
        <w:pStyle w:val="Code"/>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D1CDD" w:rsidRPr="00903DBA" w14:paraId="1F891114" w14:textId="77777777" w:rsidTr="00B82E2D">
        <w:tc>
          <w:tcPr>
            <w:tcW w:w="3116" w:type="dxa"/>
          </w:tcPr>
          <w:p w14:paraId="1759BD94" w14:textId="77777777" w:rsidR="00ED1CDD" w:rsidRPr="00903DBA" w:rsidRDefault="00ED1CDD" w:rsidP="00B82E2D">
            <w:pPr>
              <w:pStyle w:val="Code"/>
            </w:pPr>
            <w:r w:rsidRPr="00903DBA">
              <w:t>1. top x</w:t>
            </w:r>
          </w:p>
          <w:p w14:paraId="68CA9E05" w14:textId="77777777" w:rsidR="00ED1CDD" w:rsidRDefault="00ED1CDD" w:rsidP="00B82E2D">
            <w:pPr>
              <w:pStyle w:val="Code"/>
            </w:pPr>
            <w:r w:rsidRPr="00903DBA">
              <w:t>2. pop</w:t>
            </w:r>
          </w:p>
          <w:p w14:paraId="401D1C0E" w14:textId="46E9A192" w:rsidR="00ED1CDD" w:rsidRPr="00903DBA" w:rsidRDefault="00ED1CDD" w:rsidP="00B82E2D">
            <w:r w:rsidRPr="00C82AD8">
              <w:t>(b)</w:t>
            </w:r>
            <w:r>
              <w:t xml:space="preserve"> </w:t>
            </w:r>
            <w:r w:rsidR="007471A1">
              <w:t>After optimization</w:t>
            </w:r>
          </w:p>
        </w:tc>
        <w:tc>
          <w:tcPr>
            <w:tcW w:w="3117" w:type="dxa"/>
          </w:tcPr>
          <w:p w14:paraId="37CA10B0" w14:textId="77777777" w:rsidR="00ED1CDD" w:rsidRPr="00903DBA" w:rsidRDefault="00ED1CDD" w:rsidP="00B82E2D">
            <w:pPr>
              <w:pStyle w:val="Code"/>
            </w:pPr>
            <w:r w:rsidRPr="00903DBA">
              <w:t>1. pop x</w:t>
            </w:r>
          </w:p>
          <w:p w14:paraId="5DEF1457" w14:textId="77777777" w:rsidR="00ED1CDD" w:rsidRDefault="00ED1CDD" w:rsidP="00B82E2D">
            <w:pPr>
              <w:pStyle w:val="Code"/>
              <w:rPr>
                <w:i/>
                <w:iCs/>
              </w:rPr>
            </w:pPr>
            <w:r w:rsidRPr="00903DBA">
              <w:t xml:space="preserve">2. </w:t>
            </w:r>
            <w:r w:rsidRPr="00903DBA">
              <w:rPr>
                <w:i/>
                <w:iCs/>
              </w:rPr>
              <w:t>empty</w:t>
            </w:r>
          </w:p>
          <w:p w14:paraId="37EC36BB" w14:textId="65A9306F" w:rsidR="00ED1CDD" w:rsidRPr="00903DBA" w:rsidRDefault="00ED1CDD" w:rsidP="00B82E2D">
            <w:pPr>
              <w:rPr>
                <w:i/>
                <w:iCs/>
              </w:rPr>
            </w:pPr>
            <w:r w:rsidRPr="00C82AD8">
              <w:t>(b)</w:t>
            </w:r>
            <w:r>
              <w:t xml:space="preserve"> </w:t>
            </w:r>
            <w:r w:rsidR="007471A1">
              <w:t>After optimization</w:t>
            </w:r>
          </w:p>
        </w:tc>
        <w:tc>
          <w:tcPr>
            <w:tcW w:w="3117" w:type="dxa"/>
          </w:tcPr>
          <w:p w14:paraId="7BFC77B3" w14:textId="77777777" w:rsidR="00ED1CDD" w:rsidRPr="00903DBA" w:rsidRDefault="00ED1CDD" w:rsidP="00B82E2D">
            <w:pPr>
              <w:pStyle w:val="Code"/>
            </w:pPr>
          </w:p>
        </w:tc>
      </w:tr>
    </w:tbl>
    <w:p w14:paraId="6860FA44" w14:textId="77777777" w:rsidR="00ED1CDD" w:rsidRPr="00C82AD8" w:rsidRDefault="00ED1CDD" w:rsidP="00ED1CDD">
      <w:r>
        <w:t>We iterate through the middle code instruction list, compare the instructions pairwise, and check whether they are top and pop instructions.</w:t>
      </w:r>
    </w:p>
    <w:p w14:paraId="6B6DDFE9" w14:textId="77777777" w:rsidR="00ED1CDD" w:rsidRPr="00903DBA" w:rsidRDefault="00ED1CDD" w:rsidP="00ED1CDD">
      <w:pPr>
        <w:pStyle w:val="Code"/>
        <w:rPr>
          <w:highlight w:val="white"/>
        </w:rPr>
      </w:pPr>
      <w:r w:rsidRPr="00903DBA">
        <w:rPr>
          <w:highlight w:val="white"/>
        </w:rPr>
        <w:t xml:space="preserve">    public void </w:t>
      </w:r>
      <w:r>
        <w:rPr>
          <w:highlight w:val="white"/>
        </w:rPr>
        <w:t>MergeTopPopEmptyToPop</w:t>
      </w:r>
      <w:r w:rsidRPr="00903DBA">
        <w:rPr>
          <w:highlight w:val="white"/>
        </w:rPr>
        <w:t>() {</w:t>
      </w:r>
    </w:p>
    <w:p w14:paraId="7133EC58"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6FFEF22A"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9D1B63" w14:textId="77777777" w:rsidR="00ED1CDD" w:rsidRPr="00903DBA" w:rsidRDefault="00ED1CDD" w:rsidP="00ED1CDD">
      <w:pPr>
        <w:pStyle w:val="Code"/>
        <w:rPr>
          <w:highlight w:val="white"/>
        </w:rPr>
      </w:pPr>
      <w:r w:rsidRPr="00903DBA">
        <w:rPr>
          <w:highlight w:val="white"/>
        </w:rPr>
        <w:t xml:space="preserve">                   nextCode = m_middleCodeList[index + 1];</w:t>
      </w:r>
    </w:p>
    <w:p w14:paraId="00306EA0" w14:textId="77777777" w:rsidR="00ED1CDD" w:rsidRPr="00C82AD8" w:rsidRDefault="00ED1CDD" w:rsidP="00ED1CDD">
      <w:r>
        <w:t>If we have two instructions that tops and pops the same value, we replace them with a pop instruction.</w:t>
      </w:r>
    </w:p>
    <w:p w14:paraId="5D109271" w14:textId="77777777" w:rsidR="00ED1CDD" w:rsidRPr="00903DBA" w:rsidRDefault="00ED1CDD" w:rsidP="00ED1CDD">
      <w:pPr>
        <w:pStyle w:val="Code"/>
        <w:rPr>
          <w:highlight w:val="white"/>
        </w:rPr>
      </w:pPr>
      <w:r w:rsidRPr="00903DBA">
        <w:rPr>
          <w:highlight w:val="white"/>
        </w:rPr>
        <w:t xml:space="preserve">        if ((thisCode.Operator == MiddleOperator.TopFloat) &amp;&amp;</w:t>
      </w:r>
    </w:p>
    <w:p w14:paraId="5FCEDA3C" w14:textId="77777777" w:rsidR="00ED1CDD" w:rsidRPr="00903DBA" w:rsidRDefault="00ED1CDD" w:rsidP="00ED1CDD">
      <w:pPr>
        <w:pStyle w:val="Code"/>
        <w:rPr>
          <w:highlight w:val="white"/>
        </w:rPr>
      </w:pPr>
      <w:r w:rsidRPr="00903DBA">
        <w:rPr>
          <w:highlight w:val="white"/>
        </w:rPr>
        <w:t xml:space="preserve">            (nextCode.Operator == MiddleOperator.PopFloat) &amp;&amp;</w:t>
      </w:r>
    </w:p>
    <w:p w14:paraId="1D970837" w14:textId="77777777" w:rsidR="00ED1CDD" w:rsidRPr="00903DBA" w:rsidRDefault="00ED1CDD" w:rsidP="00ED1CDD">
      <w:pPr>
        <w:pStyle w:val="Code"/>
        <w:rPr>
          <w:highlight w:val="white"/>
        </w:rPr>
      </w:pPr>
      <w:r w:rsidRPr="00903DBA">
        <w:rPr>
          <w:highlight w:val="white"/>
        </w:rPr>
        <w:t xml:space="preserve">            (nextCode[0] == null)) {</w:t>
      </w:r>
    </w:p>
    <w:p w14:paraId="4622E658" w14:textId="77777777" w:rsidR="00ED1CDD" w:rsidRPr="00903DBA" w:rsidRDefault="00ED1CDD" w:rsidP="00ED1CDD">
      <w:pPr>
        <w:pStyle w:val="Code"/>
        <w:rPr>
          <w:highlight w:val="white"/>
        </w:rPr>
      </w:pPr>
      <w:r w:rsidRPr="00903DBA">
        <w:rPr>
          <w:highlight w:val="white"/>
        </w:rPr>
        <w:t xml:space="preserve">          thisCode.Operator = MiddleOperator.PopFloat;</w:t>
      </w:r>
    </w:p>
    <w:p w14:paraId="43EB98EF" w14:textId="77777777" w:rsidR="00ED1CDD" w:rsidRPr="00903DBA" w:rsidRDefault="00ED1CDD" w:rsidP="00ED1CDD">
      <w:pPr>
        <w:pStyle w:val="Code"/>
        <w:rPr>
          <w:highlight w:val="white"/>
        </w:rPr>
      </w:pPr>
      <w:r w:rsidRPr="00903DBA">
        <w:rPr>
          <w:highlight w:val="white"/>
        </w:rPr>
        <w:t xml:space="preserve">          nextCode.Clear();</w:t>
      </w:r>
    </w:p>
    <w:p w14:paraId="4056CFEE" w14:textId="77777777" w:rsidR="00ED1CDD" w:rsidRPr="00903DBA" w:rsidRDefault="00ED1CDD" w:rsidP="00ED1CDD">
      <w:pPr>
        <w:pStyle w:val="Code"/>
        <w:rPr>
          <w:highlight w:val="white"/>
        </w:rPr>
      </w:pPr>
      <w:r w:rsidRPr="00903DBA">
        <w:rPr>
          <w:highlight w:val="white"/>
        </w:rPr>
        <w:t xml:space="preserve">          m_update = true;</w:t>
      </w:r>
    </w:p>
    <w:p w14:paraId="5D73C5C2" w14:textId="77777777" w:rsidR="00ED1CDD" w:rsidRPr="00903DBA" w:rsidRDefault="00ED1CDD" w:rsidP="00ED1CDD">
      <w:pPr>
        <w:pStyle w:val="Code"/>
        <w:rPr>
          <w:highlight w:val="white"/>
        </w:rPr>
      </w:pPr>
      <w:r w:rsidRPr="00903DBA">
        <w:rPr>
          <w:highlight w:val="white"/>
        </w:rPr>
        <w:t xml:space="preserve">        }</w:t>
      </w:r>
    </w:p>
    <w:p w14:paraId="3D769DAF" w14:textId="77777777" w:rsidR="00ED1CDD" w:rsidRPr="00903DBA" w:rsidRDefault="00ED1CDD" w:rsidP="00ED1CDD">
      <w:pPr>
        <w:pStyle w:val="Code"/>
        <w:rPr>
          <w:highlight w:val="white"/>
        </w:rPr>
      </w:pPr>
      <w:r w:rsidRPr="00903DBA">
        <w:rPr>
          <w:highlight w:val="white"/>
        </w:rPr>
        <w:t xml:space="preserve">      }</w:t>
      </w:r>
    </w:p>
    <w:p w14:paraId="0A8C263C" w14:textId="77777777" w:rsidR="00ED1CDD" w:rsidRPr="00903DBA" w:rsidRDefault="00ED1CDD" w:rsidP="00ED1CDD">
      <w:pPr>
        <w:pStyle w:val="Code"/>
        <w:rPr>
          <w:highlight w:val="white"/>
        </w:rPr>
      </w:pPr>
      <w:r w:rsidRPr="00903DBA">
        <w:rPr>
          <w:highlight w:val="white"/>
        </w:rPr>
        <w:t xml:space="preserve">    }</w:t>
      </w:r>
    </w:p>
    <w:p w14:paraId="3DA36F3D" w14:textId="77777777" w:rsidR="00ED1CDD" w:rsidRDefault="00ED1CDD" w:rsidP="00ED1CDD">
      <w:pPr>
        <w:pStyle w:val="Heading3"/>
        <w:rPr>
          <w:highlight w:val="white"/>
        </w:rPr>
      </w:pPr>
      <w:bookmarkStart w:id="494" w:name="_Toc98936385"/>
      <w:r>
        <w:rPr>
          <w:highlight w:val="white"/>
        </w:rPr>
        <w:t>&lt;</w:t>
      </w:r>
      <w:proofErr w:type="spellStart"/>
      <w:r>
        <w:rPr>
          <w:highlight w:val="white"/>
        </w:rPr>
        <w:t>h3</w:t>
      </w:r>
      <w:proofErr w:type="spellEnd"/>
      <w:r>
        <w:rPr>
          <w:highlight w:val="white"/>
        </w:rPr>
        <w:t>&gt;</w:t>
      </w:r>
      <w:r w:rsidRPr="00903DBA">
        <w:rPr>
          <w:highlight w:val="white"/>
        </w:rPr>
        <w:t>Merge Binary</w:t>
      </w:r>
      <w:r>
        <w:rPr>
          <w:highlight w:val="white"/>
        </w:rPr>
        <w:t>&lt;/</w:t>
      </w:r>
      <w:proofErr w:type="spellStart"/>
      <w:r>
        <w:rPr>
          <w:highlight w:val="white"/>
        </w:rPr>
        <w:t>h3</w:t>
      </w:r>
      <w:proofErr w:type="spellEnd"/>
      <w:r>
        <w:rPr>
          <w:highlight w:val="white"/>
        </w:rPr>
        <w:t>&gt;</w:t>
      </w:r>
      <w:bookmarkEnd w:id="494"/>
    </w:p>
    <w:p w14:paraId="41EF4DC7" w14:textId="77777777" w:rsidR="00ED1CDD" w:rsidRDefault="00ED1CDD" w:rsidP="00ED1CDD">
      <w:pPr>
        <w:rPr>
          <w:highlight w:val="white"/>
        </w:rPr>
      </w:pPr>
      <w:r>
        <w:rPr>
          <w:highlight w:val="white"/>
        </w:rPr>
        <w:t xml:space="preserve">When a variable is assigned a binary expression, the generated middle code is two instructions where the first instruction assign a temporary variable to the expression, and then assign the temporary variable to the resulting variable. We restore the expression to its original form, which allows for generation of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w:t>
      </w:r>
    </w:p>
    <w:tbl>
      <w:tblPr>
        <w:tblStyle w:val="TableGrid"/>
        <w:tblW w:w="0" w:type="auto"/>
        <w:tblInd w:w="-5" w:type="dxa"/>
        <w:tblLook w:val="04A0" w:firstRow="1" w:lastRow="0" w:firstColumn="1" w:lastColumn="0" w:noHBand="0" w:noVBand="1"/>
      </w:tblPr>
      <w:tblGrid>
        <w:gridCol w:w="3116"/>
        <w:gridCol w:w="3117"/>
        <w:gridCol w:w="3117"/>
      </w:tblGrid>
      <w:tr w:rsidR="00ED1CDD" w:rsidRPr="00903DBA" w14:paraId="025505EE" w14:textId="77777777" w:rsidTr="00B82E2D">
        <w:tc>
          <w:tcPr>
            <w:tcW w:w="3116" w:type="dxa"/>
            <w:tcBorders>
              <w:top w:val="nil"/>
              <w:left w:val="nil"/>
              <w:bottom w:val="nil"/>
              <w:right w:val="nil"/>
            </w:tcBorders>
          </w:tcPr>
          <w:p w14:paraId="1487A43C" w14:textId="77777777" w:rsidR="00ED1CDD" w:rsidRDefault="00ED1CDD" w:rsidP="00B82E2D">
            <w:pPr>
              <w:pStyle w:val="Code"/>
            </w:pPr>
            <w:r>
              <w:t>a = b + c;</w:t>
            </w:r>
          </w:p>
          <w:p w14:paraId="32B45C94" w14:textId="77777777" w:rsidR="00ED1CDD" w:rsidRPr="00903DBA" w:rsidRDefault="00ED1CDD" w:rsidP="00B82E2D">
            <w:pPr>
              <w:pStyle w:val="Code"/>
            </w:pPr>
          </w:p>
          <w:p w14:paraId="4C5057E1" w14:textId="77777777" w:rsidR="00ED1CDD" w:rsidRPr="00903DBA" w:rsidRDefault="00ED1CDD" w:rsidP="00B82E2D">
            <w:r w:rsidRPr="00903DBA">
              <w:t xml:space="preserve">(a) </w:t>
            </w:r>
            <w:r>
              <w:t>C code</w:t>
            </w:r>
          </w:p>
        </w:tc>
        <w:tc>
          <w:tcPr>
            <w:tcW w:w="3117" w:type="dxa"/>
            <w:tcBorders>
              <w:top w:val="nil"/>
              <w:left w:val="nil"/>
              <w:bottom w:val="nil"/>
              <w:right w:val="nil"/>
            </w:tcBorders>
          </w:tcPr>
          <w:p w14:paraId="414842D5" w14:textId="77777777" w:rsidR="00ED1CDD" w:rsidRPr="00903DBA" w:rsidRDefault="00ED1CDD" w:rsidP="00B82E2D">
            <w:pPr>
              <w:pStyle w:val="Code"/>
            </w:pPr>
            <w:r w:rsidRPr="00903DBA">
              <w:t xml:space="preserve">1. </w:t>
            </w:r>
            <w:r>
              <w:t>t0 = b + c</w:t>
            </w:r>
          </w:p>
          <w:p w14:paraId="0C38B508" w14:textId="77777777" w:rsidR="00ED1CDD" w:rsidRPr="00903DBA" w:rsidRDefault="00ED1CDD" w:rsidP="00B82E2D">
            <w:pPr>
              <w:pStyle w:val="Code"/>
            </w:pPr>
            <w:r w:rsidRPr="00903DBA">
              <w:t xml:space="preserve">2. </w:t>
            </w:r>
            <w:r>
              <w:t>a = t0</w:t>
            </w:r>
          </w:p>
          <w:p w14:paraId="7685AA9A" w14:textId="4D351822" w:rsidR="00ED1CDD" w:rsidRPr="00903DBA" w:rsidRDefault="00ED1CDD" w:rsidP="00B82E2D">
            <w:r w:rsidRPr="00903DBA">
              <w:t xml:space="preserve">(b) </w:t>
            </w:r>
            <w:r w:rsidR="007471A1">
              <w:t>Before optimization</w:t>
            </w:r>
          </w:p>
        </w:tc>
        <w:tc>
          <w:tcPr>
            <w:tcW w:w="3117" w:type="dxa"/>
            <w:tcBorders>
              <w:top w:val="nil"/>
              <w:left w:val="nil"/>
              <w:bottom w:val="nil"/>
              <w:right w:val="nil"/>
            </w:tcBorders>
          </w:tcPr>
          <w:p w14:paraId="00EEC6B7" w14:textId="77777777" w:rsidR="00ED1CDD" w:rsidRDefault="00ED1CDD" w:rsidP="00B82E2D">
            <w:pPr>
              <w:pStyle w:val="Code"/>
            </w:pPr>
            <w:r w:rsidRPr="00903DBA">
              <w:t>1.</w:t>
            </w:r>
            <w:r>
              <w:t xml:space="preserve"> a = b + c</w:t>
            </w:r>
          </w:p>
          <w:p w14:paraId="634A1C31" w14:textId="77777777" w:rsidR="00ED1CDD" w:rsidRDefault="00ED1CDD" w:rsidP="00B82E2D">
            <w:pPr>
              <w:pStyle w:val="Code"/>
            </w:pPr>
            <w:r>
              <w:t xml:space="preserve">2. </w:t>
            </w:r>
            <w:r w:rsidRPr="00A713D1">
              <w:rPr>
                <w:i/>
                <w:iCs/>
              </w:rPr>
              <w:t>removed</w:t>
            </w:r>
          </w:p>
          <w:p w14:paraId="2D28691B" w14:textId="6517F823" w:rsidR="00ED1CDD" w:rsidRPr="00903DBA" w:rsidRDefault="00ED1CDD" w:rsidP="00B82E2D">
            <w:r w:rsidRPr="00903DBA">
              <w:t xml:space="preserve">(b) </w:t>
            </w:r>
            <w:r w:rsidR="007471A1">
              <w:t>After optimization</w:t>
            </w:r>
          </w:p>
        </w:tc>
      </w:tr>
    </w:tbl>
    <w:p w14:paraId="12D13C21" w14:textId="77777777" w:rsidR="00ED1CDD" w:rsidRPr="00903DBA" w:rsidRDefault="00ED1CDD" w:rsidP="00ED1CDD">
      <w:pPr>
        <w:pStyle w:val="Code"/>
        <w:rPr>
          <w:highlight w:val="white"/>
        </w:rPr>
      </w:pPr>
      <w:r w:rsidRPr="00903DBA">
        <w:rPr>
          <w:highlight w:val="white"/>
        </w:rPr>
        <w:t xml:space="preserve">    private void MergeBinary() {</w:t>
      </w:r>
    </w:p>
    <w:p w14:paraId="7FFC6819" w14:textId="77777777" w:rsidR="00ED1CDD" w:rsidRPr="00903DBA" w:rsidRDefault="00ED1CDD" w:rsidP="00ED1CDD">
      <w:pPr>
        <w:pStyle w:val="Code"/>
        <w:rPr>
          <w:highlight w:val="white"/>
        </w:rPr>
      </w:pPr>
      <w:r w:rsidRPr="00903DBA">
        <w:rPr>
          <w:highlight w:val="white"/>
        </w:rPr>
        <w:t xml:space="preserve">      for (int index = 0; index &lt; (m_middleCodeList.Count - 1); ++index) {</w:t>
      </w:r>
    </w:p>
    <w:p w14:paraId="11327B13"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58A84245" w14:textId="77777777" w:rsidR="00ED1CDD" w:rsidRPr="00903DBA" w:rsidRDefault="00ED1CDD" w:rsidP="00ED1CDD">
      <w:pPr>
        <w:pStyle w:val="Code"/>
        <w:rPr>
          <w:highlight w:val="white"/>
        </w:rPr>
      </w:pPr>
      <w:r w:rsidRPr="00903DBA">
        <w:rPr>
          <w:highlight w:val="white"/>
        </w:rPr>
        <w:t xml:space="preserve">                   nextCode = m_middleCodeList[index + 1];</w:t>
      </w:r>
    </w:p>
    <w:p w14:paraId="4A033E03" w14:textId="77777777" w:rsidR="00ED1CDD" w:rsidRPr="00903DBA" w:rsidRDefault="00ED1CDD" w:rsidP="00ED1CDD">
      <w:pPr>
        <w:pStyle w:val="Code"/>
        <w:rPr>
          <w:highlight w:val="white"/>
        </w:rPr>
      </w:pPr>
    </w:p>
    <w:p w14:paraId="796ED6F9" w14:textId="77777777" w:rsidR="00ED1CDD" w:rsidRDefault="00ED1CDD" w:rsidP="00ED1CDD">
      <w:pPr>
        <w:pStyle w:val="Code"/>
        <w:rPr>
          <w:highlight w:val="white"/>
        </w:rPr>
      </w:pPr>
      <w:r w:rsidRPr="00903DBA">
        <w:rPr>
          <w:highlight w:val="white"/>
        </w:rPr>
        <w:t xml:space="preserve">        if ((thisCode.IsBinary()) &amp;&amp;</w:t>
      </w:r>
    </w:p>
    <w:p w14:paraId="2C39FF27" w14:textId="77777777" w:rsidR="00ED1CDD" w:rsidRPr="00903DBA" w:rsidRDefault="00ED1CDD" w:rsidP="00ED1CDD">
      <w:pPr>
        <w:pStyle w:val="Code"/>
        <w:rPr>
          <w:highlight w:val="white"/>
        </w:rPr>
      </w:pPr>
      <w:r>
        <w:rPr>
          <w:highlight w:val="white"/>
        </w:rPr>
        <w:t xml:space="preserve">            </w:t>
      </w:r>
      <w:r w:rsidRPr="00903DBA">
        <w:rPr>
          <w:highlight w:val="white"/>
        </w:rPr>
        <w:t>(nextCode.Operator == MiddleOperator.Assign) &amp;&amp;</w:t>
      </w:r>
    </w:p>
    <w:p w14:paraId="47FE35D6" w14:textId="77777777" w:rsidR="00ED1CDD" w:rsidRPr="00903DBA" w:rsidRDefault="00ED1CDD" w:rsidP="00ED1CDD">
      <w:pPr>
        <w:pStyle w:val="Code"/>
        <w:rPr>
          <w:highlight w:val="white"/>
        </w:rPr>
      </w:pPr>
      <w:r w:rsidRPr="00903DBA">
        <w:rPr>
          <w:highlight w:val="white"/>
        </w:rPr>
        <w:lastRenderedPageBreak/>
        <w:t xml:space="preserve">            ((Symbol) thisCode[0]).IsTemporary() &amp;&amp;</w:t>
      </w:r>
    </w:p>
    <w:p w14:paraId="7E643532" w14:textId="77777777" w:rsidR="00ED1CDD" w:rsidRPr="00903DBA" w:rsidRDefault="00ED1CDD" w:rsidP="00ED1CDD">
      <w:pPr>
        <w:pStyle w:val="Code"/>
        <w:rPr>
          <w:highlight w:val="white"/>
        </w:rPr>
      </w:pPr>
      <w:r w:rsidRPr="00903DBA">
        <w:rPr>
          <w:highlight w:val="white"/>
        </w:rPr>
        <w:t xml:space="preserve">            (thisCode[0] == nextCode[1])) {</w:t>
      </w:r>
    </w:p>
    <w:p w14:paraId="6559B2ED" w14:textId="77777777" w:rsidR="00ED1CDD" w:rsidRPr="00903DBA" w:rsidRDefault="00ED1CDD" w:rsidP="00ED1CDD">
      <w:pPr>
        <w:pStyle w:val="Code"/>
        <w:rPr>
          <w:highlight w:val="white"/>
        </w:rPr>
      </w:pPr>
      <w:r w:rsidRPr="00903DBA">
        <w:rPr>
          <w:highlight w:val="white"/>
        </w:rPr>
        <w:t xml:space="preserve">          thisCode[0] = nextCode[0];</w:t>
      </w:r>
    </w:p>
    <w:p w14:paraId="3D32205D" w14:textId="77777777" w:rsidR="00ED1CDD" w:rsidRPr="00903DBA" w:rsidRDefault="00ED1CDD" w:rsidP="00ED1CDD">
      <w:pPr>
        <w:pStyle w:val="Code"/>
        <w:rPr>
          <w:highlight w:val="white"/>
        </w:rPr>
      </w:pPr>
      <w:r w:rsidRPr="00903DBA">
        <w:rPr>
          <w:highlight w:val="white"/>
        </w:rPr>
        <w:t xml:space="preserve">          nextCode.Clear();</w:t>
      </w:r>
    </w:p>
    <w:p w14:paraId="471069B3" w14:textId="77777777" w:rsidR="00ED1CDD" w:rsidRPr="00903DBA" w:rsidRDefault="00ED1CDD" w:rsidP="00ED1CDD">
      <w:pPr>
        <w:pStyle w:val="Code"/>
        <w:rPr>
          <w:highlight w:val="white"/>
        </w:rPr>
      </w:pPr>
      <w:r w:rsidRPr="00903DBA">
        <w:rPr>
          <w:highlight w:val="white"/>
        </w:rPr>
        <w:t xml:space="preserve">          m_update = true;</w:t>
      </w:r>
    </w:p>
    <w:p w14:paraId="5BB3D0AB" w14:textId="77777777" w:rsidR="00ED1CDD" w:rsidRPr="00903DBA" w:rsidRDefault="00ED1CDD" w:rsidP="00ED1CDD">
      <w:pPr>
        <w:pStyle w:val="Code"/>
        <w:rPr>
          <w:highlight w:val="white"/>
        </w:rPr>
      </w:pPr>
      <w:r w:rsidRPr="00903DBA">
        <w:rPr>
          <w:highlight w:val="white"/>
        </w:rPr>
        <w:t xml:space="preserve">        }</w:t>
      </w:r>
    </w:p>
    <w:p w14:paraId="1C590564" w14:textId="77777777" w:rsidR="00ED1CDD" w:rsidRPr="00903DBA" w:rsidRDefault="00ED1CDD" w:rsidP="00ED1CDD">
      <w:pPr>
        <w:pStyle w:val="Code"/>
        <w:rPr>
          <w:highlight w:val="white"/>
        </w:rPr>
      </w:pPr>
      <w:r w:rsidRPr="00903DBA">
        <w:rPr>
          <w:highlight w:val="white"/>
        </w:rPr>
        <w:t xml:space="preserve">      }</w:t>
      </w:r>
    </w:p>
    <w:p w14:paraId="1E309BEE" w14:textId="77777777" w:rsidR="00ED1CDD" w:rsidRPr="00903DBA" w:rsidRDefault="00ED1CDD" w:rsidP="00ED1CDD">
      <w:pPr>
        <w:pStyle w:val="Code"/>
        <w:rPr>
          <w:highlight w:val="white"/>
        </w:rPr>
      </w:pPr>
      <w:r w:rsidRPr="00903DBA">
        <w:rPr>
          <w:highlight w:val="white"/>
        </w:rPr>
        <w:t xml:space="preserve">    }</w:t>
      </w:r>
    </w:p>
    <w:p w14:paraId="49DAC1B1" w14:textId="77777777" w:rsidR="00ED1CDD" w:rsidRPr="00903DBA" w:rsidRDefault="00ED1CDD" w:rsidP="00ED1CDD">
      <w:pPr>
        <w:pStyle w:val="Heading3"/>
        <w:rPr>
          <w:highlight w:val="white"/>
        </w:rPr>
      </w:pPr>
      <w:bookmarkStart w:id="495" w:name="_Toc98936386"/>
      <w:r>
        <w:rPr>
          <w:highlight w:val="white"/>
        </w:rPr>
        <w:t>&lt;</w:t>
      </w:r>
      <w:proofErr w:type="spellStart"/>
      <w:r>
        <w:rPr>
          <w:highlight w:val="white"/>
        </w:rPr>
        <w:t>h3</w:t>
      </w:r>
      <w:proofErr w:type="spellEnd"/>
      <w:r>
        <w:rPr>
          <w:highlight w:val="white"/>
        </w:rPr>
        <w:t>&gt;</w:t>
      </w:r>
      <w:r w:rsidRPr="00903DBA">
        <w:rPr>
          <w:highlight w:val="white"/>
        </w:rPr>
        <w:t>Semantic Optimization</w:t>
      </w:r>
      <w:r>
        <w:rPr>
          <w:highlight w:val="white"/>
        </w:rPr>
        <w:t>&lt;/</w:t>
      </w:r>
      <w:proofErr w:type="spellStart"/>
      <w:r>
        <w:rPr>
          <w:highlight w:val="white"/>
        </w:rPr>
        <w:t>h3</w:t>
      </w:r>
      <w:proofErr w:type="spellEnd"/>
      <w:r>
        <w:rPr>
          <w:highlight w:val="white"/>
        </w:rPr>
        <w:t>&gt;</w:t>
      </w:r>
      <w:bookmarkEnd w:id="495"/>
    </w:p>
    <w:p w14:paraId="68458109" w14:textId="77777777" w:rsidR="00ED1CDD" w:rsidRPr="00903DBA" w:rsidRDefault="00ED1CDD" w:rsidP="00ED1CDD">
      <w:pPr>
        <w:rPr>
          <w:highlight w:val="white"/>
        </w:rPr>
      </w:pPr>
      <w:r w:rsidRPr="00903DBA">
        <w:rPr>
          <w:highlight w:val="white"/>
        </w:rPr>
        <w:t xml:space="preserve">The semantic optimization </w:t>
      </w:r>
      <w:r>
        <w:rPr>
          <w:highlight w:val="white"/>
        </w:rPr>
        <w:t xml:space="preserve">simplifies expression such add addition of zero or multiplication of one. It </w:t>
      </w:r>
      <w:r w:rsidRPr="00903DBA">
        <w:rPr>
          <w:highlight w:val="white"/>
        </w:rPr>
        <w:t>handles a number of situations:</w:t>
      </w:r>
    </w:p>
    <w:tbl>
      <w:tblPr>
        <w:tblStyle w:val="TableGrid"/>
        <w:tblW w:w="0" w:type="auto"/>
        <w:tblLook w:val="04A0" w:firstRow="1" w:lastRow="0" w:firstColumn="1" w:lastColumn="0" w:noHBand="0" w:noVBand="1"/>
      </w:tblPr>
      <w:tblGrid>
        <w:gridCol w:w="3116"/>
        <w:gridCol w:w="3117"/>
        <w:gridCol w:w="3117"/>
      </w:tblGrid>
      <w:tr w:rsidR="00ED1CDD" w:rsidRPr="00903DBA" w14:paraId="2594B447" w14:textId="77777777" w:rsidTr="00B82E2D">
        <w:tc>
          <w:tcPr>
            <w:tcW w:w="3116" w:type="dxa"/>
          </w:tcPr>
          <w:p w14:paraId="4D741906" w14:textId="77777777" w:rsidR="00ED1CDD" w:rsidRPr="00903DBA" w:rsidRDefault="00ED1CDD" w:rsidP="00B82E2D">
            <w:pPr>
              <w:rPr>
                <w:b/>
                <w:bCs/>
                <w:highlight w:val="white"/>
              </w:rPr>
            </w:pPr>
            <w:r w:rsidRPr="00903DBA">
              <w:rPr>
                <w:b/>
                <w:bCs/>
                <w:highlight w:val="white"/>
              </w:rPr>
              <w:t>Category</w:t>
            </w:r>
          </w:p>
        </w:tc>
        <w:tc>
          <w:tcPr>
            <w:tcW w:w="3117" w:type="dxa"/>
          </w:tcPr>
          <w:p w14:paraId="79F0E473" w14:textId="77777777" w:rsidR="00ED1CDD" w:rsidRPr="00903DBA" w:rsidRDefault="00ED1CDD" w:rsidP="00B82E2D">
            <w:pPr>
              <w:rPr>
                <w:b/>
                <w:bCs/>
                <w:highlight w:val="white"/>
              </w:rPr>
            </w:pPr>
            <w:r w:rsidRPr="00903DBA">
              <w:rPr>
                <w:b/>
                <w:bCs/>
                <w:highlight w:val="white"/>
              </w:rPr>
              <w:t>Example</w:t>
            </w:r>
          </w:p>
        </w:tc>
        <w:tc>
          <w:tcPr>
            <w:tcW w:w="3117" w:type="dxa"/>
          </w:tcPr>
          <w:p w14:paraId="297917D9" w14:textId="77777777" w:rsidR="00ED1CDD" w:rsidRPr="00903DBA" w:rsidRDefault="00ED1CDD" w:rsidP="00B82E2D">
            <w:pPr>
              <w:rPr>
                <w:b/>
                <w:bCs/>
                <w:highlight w:val="white"/>
              </w:rPr>
            </w:pPr>
            <w:r w:rsidRPr="00903DBA">
              <w:rPr>
                <w:b/>
                <w:bCs/>
                <w:highlight w:val="white"/>
              </w:rPr>
              <w:t>Result</w:t>
            </w:r>
          </w:p>
        </w:tc>
      </w:tr>
      <w:tr w:rsidR="00ED1CDD" w:rsidRPr="00903DBA" w14:paraId="73B7858D" w14:textId="77777777" w:rsidTr="00B82E2D">
        <w:tc>
          <w:tcPr>
            <w:tcW w:w="3116" w:type="dxa"/>
          </w:tcPr>
          <w:p w14:paraId="54D4D677" w14:textId="77777777" w:rsidR="00ED1CDD" w:rsidRPr="00903DBA" w:rsidRDefault="00ED1CDD" w:rsidP="00B82E2D">
            <w:pPr>
              <w:rPr>
                <w:highlight w:val="white"/>
              </w:rPr>
            </w:pPr>
            <w:r w:rsidRPr="00903DBA">
              <w:rPr>
                <w:highlight w:val="white"/>
              </w:rPr>
              <w:t>Constant Expression</w:t>
            </w:r>
          </w:p>
        </w:tc>
        <w:tc>
          <w:tcPr>
            <w:tcW w:w="3117" w:type="dxa"/>
          </w:tcPr>
          <w:p w14:paraId="043488CC" w14:textId="77777777" w:rsidR="00ED1CDD" w:rsidRPr="00903DBA" w:rsidRDefault="00ED1CDD" w:rsidP="00B82E2D">
            <w:pPr>
              <w:rPr>
                <w:highlight w:val="white"/>
              </w:rPr>
            </w:pPr>
            <w:r w:rsidRPr="00903DBA">
              <w:rPr>
                <w:highlight w:val="white"/>
              </w:rPr>
              <w:t>2 * 3</w:t>
            </w:r>
          </w:p>
        </w:tc>
        <w:tc>
          <w:tcPr>
            <w:tcW w:w="3117" w:type="dxa"/>
          </w:tcPr>
          <w:p w14:paraId="6E70AD5C" w14:textId="77777777" w:rsidR="00ED1CDD" w:rsidRPr="00903DBA" w:rsidRDefault="00ED1CDD" w:rsidP="00B82E2D">
            <w:pPr>
              <w:rPr>
                <w:highlight w:val="white"/>
              </w:rPr>
            </w:pPr>
            <w:r w:rsidRPr="00903DBA">
              <w:rPr>
                <w:highlight w:val="white"/>
              </w:rPr>
              <w:t>6</w:t>
            </w:r>
          </w:p>
        </w:tc>
      </w:tr>
      <w:tr w:rsidR="00ED1CDD" w:rsidRPr="00903DBA" w14:paraId="6D97C837" w14:textId="77777777" w:rsidTr="00B82E2D">
        <w:tc>
          <w:tcPr>
            <w:tcW w:w="3116" w:type="dxa"/>
          </w:tcPr>
          <w:p w14:paraId="628B580C" w14:textId="77777777" w:rsidR="00ED1CDD" w:rsidRPr="00903DBA" w:rsidRDefault="00ED1CDD" w:rsidP="00B82E2D">
            <w:pPr>
              <w:rPr>
                <w:highlight w:val="white"/>
              </w:rPr>
            </w:pPr>
            <w:r w:rsidRPr="00903DBA">
              <w:rPr>
                <w:highlight w:val="white"/>
              </w:rPr>
              <w:t>Binary Addition</w:t>
            </w:r>
          </w:p>
        </w:tc>
        <w:tc>
          <w:tcPr>
            <w:tcW w:w="3117" w:type="dxa"/>
          </w:tcPr>
          <w:p w14:paraId="16BDBEDF"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085023D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57AC240" w14:textId="77777777" w:rsidR="00ED1CDD" w:rsidRPr="00903DBA" w:rsidRDefault="00ED1CDD" w:rsidP="00B82E2D">
            <w:pPr>
              <w:rPr>
                <w:highlight w:val="white"/>
              </w:rPr>
            </w:pPr>
            <w:proofErr w:type="spellStart"/>
            <w:r w:rsidRPr="00903DBA">
              <w:rPr>
                <w:highlight w:val="white"/>
              </w:rPr>
              <w:t>i</w:t>
            </w:r>
            <w:proofErr w:type="spellEnd"/>
          </w:p>
          <w:p w14:paraId="517AC300"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64DD2C5F" w14:textId="77777777" w:rsidTr="00B82E2D">
        <w:tc>
          <w:tcPr>
            <w:tcW w:w="3116" w:type="dxa"/>
          </w:tcPr>
          <w:p w14:paraId="72E8D16D" w14:textId="77777777" w:rsidR="00ED1CDD" w:rsidRPr="00903DBA" w:rsidRDefault="00ED1CDD" w:rsidP="00B82E2D">
            <w:pPr>
              <w:rPr>
                <w:highlight w:val="white"/>
              </w:rPr>
            </w:pPr>
            <w:r w:rsidRPr="00903DBA">
              <w:rPr>
                <w:highlight w:val="white"/>
              </w:rPr>
              <w:t>Binary Subtraction</w:t>
            </w:r>
          </w:p>
        </w:tc>
        <w:tc>
          <w:tcPr>
            <w:tcW w:w="3117" w:type="dxa"/>
          </w:tcPr>
          <w:p w14:paraId="68B72EB8"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568826E1"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40485E01" w14:textId="77777777" w:rsidR="00ED1CDD" w:rsidRPr="00903DBA" w:rsidRDefault="00ED1CDD" w:rsidP="00B82E2D">
            <w:pPr>
              <w:rPr>
                <w:highlight w:val="white"/>
              </w:rPr>
            </w:pPr>
            <w:r w:rsidRPr="00903DBA">
              <w:rPr>
                <w:highlight w:val="white"/>
              </w:rPr>
              <w:t>-</w:t>
            </w:r>
            <w:proofErr w:type="spellStart"/>
            <w:r w:rsidRPr="00903DBA">
              <w:rPr>
                <w:highlight w:val="white"/>
              </w:rPr>
              <w:t>i</w:t>
            </w:r>
            <w:proofErr w:type="spellEnd"/>
          </w:p>
          <w:p w14:paraId="334B2528" w14:textId="77777777" w:rsidR="00ED1CDD" w:rsidRPr="00903DBA" w:rsidRDefault="00ED1CDD" w:rsidP="00B82E2D">
            <w:pPr>
              <w:rPr>
                <w:highlight w:val="white"/>
              </w:rPr>
            </w:pPr>
            <w:proofErr w:type="spellStart"/>
            <w:r w:rsidRPr="00903DBA">
              <w:rPr>
                <w:highlight w:val="white"/>
              </w:rPr>
              <w:t>i</w:t>
            </w:r>
            <w:proofErr w:type="spellEnd"/>
          </w:p>
        </w:tc>
      </w:tr>
      <w:tr w:rsidR="00ED1CDD" w:rsidRPr="00903DBA" w14:paraId="7A96943C" w14:textId="77777777" w:rsidTr="00B82E2D">
        <w:tc>
          <w:tcPr>
            <w:tcW w:w="3116" w:type="dxa"/>
          </w:tcPr>
          <w:p w14:paraId="13FC253C" w14:textId="77777777" w:rsidR="00ED1CDD" w:rsidRPr="00903DBA" w:rsidRDefault="00ED1CDD" w:rsidP="00B82E2D">
            <w:pPr>
              <w:rPr>
                <w:highlight w:val="white"/>
              </w:rPr>
            </w:pPr>
            <w:r w:rsidRPr="00903DBA">
              <w:rPr>
                <w:highlight w:val="white"/>
              </w:rPr>
              <w:t>Binary Multiplication</w:t>
            </w:r>
          </w:p>
        </w:tc>
        <w:tc>
          <w:tcPr>
            <w:tcW w:w="3117" w:type="dxa"/>
          </w:tcPr>
          <w:p w14:paraId="4B2D37C7" w14:textId="77777777" w:rsidR="00ED1CDD" w:rsidRPr="00903DBA" w:rsidRDefault="00ED1CDD" w:rsidP="00B82E2D">
            <w:pPr>
              <w:rPr>
                <w:highlight w:val="white"/>
              </w:rPr>
            </w:pPr>
            <w:r w:rsidRPr="00903DBA">
              <w:rPr>
                <w:highlight w:val="white"/>
              </w:rPr>
              <w:t xml:space="preserve">0 * </w:t>
            </w:r>
            <w:proofErr w:type="spellStart"/>
            <w:r w:rsidRPr="00903DBA">
              <w:rPr>
                <w:highlight w:val="white"/>
              </w:rPr>
              <w:t>i</w:t>
            </w:r>
            <w:proofErr w:type="spellEnd"/>
          </w:p>
          <w:p w14:paraId="20C1A3FD" w14:textId="77777777" w:rsidR="00ED1CDD" w:rsidRPr="00903DBA" w:rsidRDefault="00ED1CDD" w:rsidP="00B82E2D">
            <w:pPr>
              <w:rPr>
                <w:highlight w:val="white"/>
              </w:rPr>
            </w:pPr>
            <w:r w:rsidRPr="00903DBA">
              <w:rPr>
                <w:highlight w:val="white"/>
              </w:rPr>
              <w:t xml:space="preserve">1 * </w:t>
            </w:r>
            <w:proofErr w:type="spellStart"/>
            <w:r w:rsidRPr="00903DBA">
              <w:rPr>
                <w:highlight w:val="white"/>
              </w:rPr>
              <w:t>i</w:t>
            </w:r>
            <w:proofErr w:type="spellEnd"/>
          </w:p>
          <w:p w14:paraId="3FBCDA75"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0</w:t>
            </w:r>
          </w:p>
          <w:p w14:paraId="4B158129" w14:textId="77777777" w:rsidR="00ED1CDD"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308E6C0" w14:textId="77777777" w:rsidR="00ED1CDD" w:rsidRDefault="00ED1CDD" w:rsidP="00B82E2D">
            <w:pPr>
              <w:rPr>
                <w:highlight w:val="white"/>
              </w:rPr>
            </w:pPr>
            <w:r>
              <w:rPr>
                <w:highlight w:val="white"/>
              </w:rPr>
              <w:t xml:space="preserve">-1 * </w:t>
            </w:r>
            <w:proofErr w:type="spellStart"/>
            <w:r>
              <w:rPr>
                <w:highlight w:val="white"/>
              </w:rPr>
              <w:t>i</w:t>
            </w:r>
            <w:proofErr w:type="spellEnd"/>
          </w:p>
          <w:p w14:paraId="578919F5" w14:textId="77777777" w:rsidR="00ED1CDD" w:rsidRPr="00903DBA" w:rsidRDefault="00ED1CDD" w:rsidP="00B82E2D">
            <w:pPr>
              <w:rPr>
                <w:highlight w:val="white"/>
              </w:rPr>
            </w:pPr>
            <w:proofErr w:type="spellStart"/>
            <w:r>
              <w:rPr>
                <w:highlight w:val="white"/>
              </w:rPr>
              <w:t>i</w:t>
            </w:r>
            <w:proofErr w:type="spellEnd"/>
            <w:r>
              <w:rPr>
                <w:highlight w:val="white"/>
              </w:rPr>
              <w:t xml:space="preserve"> * -1</w:t>
            </w:r>
          </w:p>
        </w:tc>
        <w:tc>
          <w:tcPr>
            <w:tcW w:w="3117" w:type="dxa"/>
          </w:tcPr>
          <w:p w14:paraId="41B5AD69" w14:textId="77777777" w:rsidR="00ED1CDD" w:rsidRPr="00903DBA" w:rsidRDefault="00ED1CDD" w:rsidP="00B82E2D">
            <w:pPr>
              <w:rPr>
                <w:highlight w:val="white"/>
              </w:rPr>
            </w:pPr>
            <w:r w:rsidRPr="00903DBA">
              <w:rPr>
                <w:highlight w:val="white"/>
              </w:rPr>
              <w:t>0</w:t>
            </w:r>
          </w:p>
          <w:p w14:paraId="71CA7413" w14:textId="77777777" w:rsidR="00ED1CDD" w:rsidRPr="00903DBA" w:rsidRDefault="00ED1CDD" w:rsidP="00B82E2D">
            <w:pPr>
              <w:rPr>
                <w:highlight w:val="white"/>
              </w:rPr>
            </w:pPr>
            <w:proofErr w:type="spellStart"/>
            <w:r w:rsidRPr="00903DBA">
              <w:rPr>
                <w:highlight w:val="white"/>
              </w:rPr>
              <w:t>i</w:t>
            </w:r>
            <w:proofErr w:type="spellEnd"/>
          </w:p>
          <w:p w14:paraId="7ED4026C" w14:textId="77777777" w:rsidR="00ED1CDD" w:rsidRPr="00903DBA" w:rsidRDefault="00ED1CDD" w:rsidP="00B82E2D">
            <w:pPr>
              <w:rPr>
                <w:highlight w:val="white"/>
              </w:rPr>
            </w:pPr>
            <w:r w:rsidRPr="00903DBA">
              <w:rPr>
                <w:highlight w:val="white"/>
              </w:rPr>
              <w:t>0</w:t>
            </w:r>
          </w:p>
          <w:p w14:paraId="266DDD73" w14:textId="77777777" w:rsidR="00ED1CDD" w:rsidRDefault="00ED1CDD" w:rsidP="00B82E2D">
            <w:pPr>
              <w:rPr>
                <w:highlight w:val="white"/>
              </w:rPr>
            </w:pPr>
            <w:proofErr w:type="spellStart"/>
            <w:r w:rsidRPr="00903DBA">
              <w:rPr>
                <w:highlight w:val="white"/>
              </w:rPr>
              <w:t>i</w:t>
            </w:r>
            <w:proofErr w:type="spellEnd"/>
          </w:p>
          <w:p w14:paraId="5FD55420" w14:textId="77777777" w:rsidR="00ED1CDD" w:rsidRDefault="00ED1CDD" w:rsidP="00B82E2D">
            <w:pPr>
              <w:rPr>
                <w:highlight w:val="white"/>
              </w:rPr>
            </w:pPr>
            <w:r>
              <w:rPr>
                <w:highlight w:val="white"/>
              </w:rPr>
              <w:t>-</w:t>
            </w:r>
            <w:proofErr w:type="spellStart"/>
            <w:r>
              <w:rPr>
                <w:highlight w:val="white"/>
              </w:rPr>
              <w:t>i</w:t>
            </w:r>
            <w:proofErr w:type="spellEnd"/>
          </w:p>
          <w:p w14:paraId="1609372E" w14:textId="77777777" w:rsidR="00ED1CDD" w:rsidRPr="00903DBA" w:rsidRDefault="00ED1CDD" w:rsidP="00B82E2D">
            <w:pPr>
              <w:rPr>
                <w:highlight w:val="white"/>
              </w:rPr>
            </w:pPr>
            <w:r>
              <w:rPr>
                <w:highlight w:val="white"/>
              </w:rPr>
              <w:t>-</w:t>
            </w:r>
            <w:proofErr w:type="spellStart"/>
            <w:r>
              <w:rPr>
                <w:highlight w:val="white"/>
              </w:rPr>
              <w:t>i</w:t>
            </w:r>
            <w:proofErr w:type="spellEnd"/>
          </w:p>
        </w:tc>
      </w:tr>
      <w:tr w:rsidR="00ED1CDD" w:rsidRPr="00903DBA" w14:paraId="727D3A4C" w14:textId="77777777" w:rsidTr="00B82E2D">
        <w:tc>
          <w:tcPr>
            <w:tcW w:w="3116" w:type="dxa"/>
          </w:tcPr>
          <w:p w14:paraId="7DC1A84C" w14:textId="77777777" w:rsidR="00ED1CDD" w:rsidRPr="00903DBA" w:rsidRDefault="00ED1CDD" w:rsidP="00B82E2D">
            <w:pPr>
              <w:rPr>
                <w:highlight w:val="white"/>
              </w:rPr>
            </w:pPr>
            <w:r w:rsidRPr="00903DBA">
              <w:rPr>
                <w:highlight w:val="white"/>
              </w:rPr>
              <w:t>Binary Division and Modulo</w:t>
            </w:r>
          </w:p>
        </w:tc>
        <w:tc>
          <w:tcPr>
            <w:tcW w:w="3117" w:type="dxa"/>
          </w:tcPr>
          <w:p w14:paraId="09625809"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p w14:paraId="1CD7FE74" w14:textId="77777777" w:rsidR="00ED1CDD" w:rsidRPr="00903DBA" w:rsidRDefault="00ED1CDD" w:rsidP="00B82E2D">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25496FED" w14:textId="77777777" w:rsidR="00ED1CDD" w:rsidRPr="00903DBA" w:rsidRDefault="00ED1CDD" w:rsidP="00B82E2D">
            <w:pPr>
              <w:rPr>
                <w:highlight w:val="white"/>
              </w:rPr>
            </w:pPr>
            <w:proofErr w:type="spellStart"/>
            <w:r w:rsidRPr="00903DBA">
              <w:rPr>
                <w:highlight w:val="white"/>
              </w:rPr>
              <w:t>i</w:t>
            </w:r>
            <w:proofErr w:type="spellEnd"/>
          </w:p>
          <w:p w14:paraId="0D578B07" w14:textId="77777777" w:rsidR="00ED1CDD" w:rsidRPr="00903DBA" w:rsidRDefault="00ED1CDD" w:rsidP="00B82E2D">
            <w:pPr>
              <w:rPr>
                <w:highlight w:val="white"/>
              </w:rPr>
            </w:pPr>
            <w:proofErr w:type="spellStart"/>
            <w:r w:rsidRPr="00903DBA">
              <w:rPr>
                <w:highlight w:val="white"/>
              </w:rPr>
              <w:t>i</w:t>
            </w:r>
            <w:proofErr w:type="spellEnd"/>
          </w:p>
        </w:tc>
      </w:tr>
    </w:tbl>
    <w:p w14:paraId="49325CA3" w14:textId="77777777" w:rsidR="00ED1CDD" w:rsidRPr="00903DBA" w:rsidRDefault="00ED1CDD" w:rsidP="00ED1CDD">
      <w:pPr>
        <w:pStyle w:val="Code"/>
        <w:rPr>
          <w:highlight w:val="white"/>
        </w:rPr>
      </w:pPr>
    </w:p>
    <w:p w14:paraId="2C18A9C4" w14:textId="77777777" w:rsidR="00ED1CDD" w:rsidRPr="00903DBA" w:rsidRDefault="00ED1CDD" w:rsidP="00ED1CDD">
      <w:pPr>
        <w:pStyle w:val="Code"/>
        <w:rPr>
          <w:highlight w:val="white"/>
        </w:rPr>
      </w:pPr>
      <w:r w:rsidRPr="00903DBA">
        <w:rPr>
          <w:highlight w:val="white"/>
        </w:rPr>
        <w:t xml:space="preserve">    private void SematicOptimization() {</w:t>
      </w:r>
    </w:p>
    <w:p w14:paraId="493581CB" w14:textId="77777777" w:rsidR="00ED1CDD" w:rsidRPr="00903DBA" w:rsidRDefault="00ED1CDD" w:rsidP="00ED1CDD">
      <w:pPr>
        <w:pStyle w:val="Code"/>
        <w:rPr>
          <w:highlight w:val="white"/>
        </w:rPr>
      </w:pPr>
      <w:r w:rsidRPr="00903DBA">
        <w:rPr>
          <w:highlight w:val="white"/>
        </w:rPr>
        <w:t xml:space="preserve">      for (int index = 0; index &lt; m_middleCodeList.Count; ++index) {</w:t>
      </w:r>
    </w:p>
    <w:p w14:paraId="24C12E6D" w14:textId="77777777" w:rsidR="00ED1CDD" w:rsidRPr="00903DBA" w:rsidRDefault="00ED1CDD" w:rsidP="00ED1CDD">
      <w:pPr>
        <w:pStyle w:val="Code"/>
        <w:rPr>
          <w:highlight w:val="white"/>
        </w:rPr>
      </w:pPr>
      <w:r w:rsidRPr="00903DBA">
        <w:rPr>
          <w:highlight w:val="white"/>
        </w:rPr>
        <w:t xml:space="preserve">        MiddleCode thisCode = m_middleCodeList[index];</w:t>
      </w:r>
    </w:p>
    <w:p w14:paraId="221ED1BC" w14:textId="77777777" w:rsidR="00ED1CDD" w:rsidRPr="00903DBA" w:rsidRDefault="00ED1CDD" w:rsidP="00ED1CDD">
      <w:pPr>
        <w:pStyle w:val="Code"/>
        <w:rPr>
          <w:highlight w:val="white"/>
        </w:rPr>
      </w:pPr>
    </w:p>
    <w:p w14:paraId="1360CD60" w14:textId="77777777" w:rsidR="00ED1CDD" w:rsidRPr="00903DBA" w:rsidRDefault="00ED1CDD" w:rsidP="00ED1CDD">
      <w:pPr>
        <w:pStyle w:val="Code"/>
        <w:rPr>
          <w:highlight w:val="white"/>
        </w:rPr>
      </w:pPr>
      <w:r w:rsidRPr="00903DBA">
        <w:rPr>
          <w:highlight w:val="white"/>
        </w:rPr>
        <w:t xml:space="preserve">        if (thisCode.IsBinary()) {</w:t>
      </w:r>
    </w:p>
    <w:p w14:paraId="03B39892" w14:textId="77777777" w:rsidR="00ED1CDD" w:rsidRPr="00903DBA" w:rsidRDefault="00ED1CDD" w:rsidP="00ED1CDD">
      <w:pPr>
        <w:pStyle w:val="Code"/>
        <w:rPr>
          <w:highlight w:val="white"/>
        </w:rPr>
      </w:pPr>
      <w:r w:rsidRPr="00903DBA">
        <w:rPr>
          <w:highlight w:val="white"/>
        </w:rPr>
        <w:t xml:space="preserve">          Symbol resultSymbol = (Symbol) thisCode[0],</w:t>
      </w:r>
    </w:p>
    <w:p w14:paraId="1BF0D176" w14:textId="77777777" w:rsidR="00ED1CDD" w:rsidRPr="00903DBA" w:rsidRDefault="00ED1CDD" w:rsidP="00ED1CDD">
      <w:pPr>
        <w:pStyle w:val="Code"/>
        <w:rPr>
          <w:highlight w:val="white"/>
        </w:rPr>
      </w:pPr>
      <w:r w:rsidRPr="00903DBA">
        <w:rPr>
          <w:highlight w:val="white"/>
        </w:rPr>
        <w:t xml:space="preserve">                 leftSymbol = (Symbol) thisCode[1],</w:t>
      </w:r>
    </w:p>
    <w:p w14:paraId="00A06D18" w14:textId="77777777" w:rsidR="00ED1CDD" w:rsidRPr="00903DBA" w:rsidRDefault="00ED1CDD" w:rsidP="00ED1CDD">
      <w:pPr>
        <w:pStyle w:val="Code"/>
        <w:rPr>
          <w:highlight w:val="white"/>
        </w:rPr>
      </w:pPr>
      <w:r w:rsidRPr="00903DBA">
        <w:rPr>
          <w:highlight w:val="white"/>
        </w:rPr>
        <w:t xml:space="preserve">                 rightSymbol = (Symbol) thisCode[2],</w:t>
      </w:r>
    </w:p>
    <w:p w14:paraId="2585E14D" w14:textId="77777777" w:rsidR="00ED1CDD" w:rsidRPr="00903DBA" w:rsidRDefault="00ED1CDD" w:rsidP="00ED1CDD">
      <w:pPr>
        <w:pStyle w:val="Code"/>
        <w:rPr>
          <w:highlight w:val="white"/>
        </w:rPr>
      </w:pPr>
      <w:r w:rsidRPr="00903DBA">
        <w:rPr>
          <w:highlight w:val="white"/>
        </w:rPr>
        <w:t xml:space="preserve">                 newSymbol = null;</w:t>
      </w:r>
    </w:p>
    <w:p w14:paraId="1C210791" w14:textId="77777777" w:rsidR="00ED1CDD" w:rsidRPr="00903DBA" w:rsidRDefault="00ED1CDD" w:rsidP="00ED1CDD">
      <w:pPr>
        <w:rPr>
          <w:highlight w:val="white"/>
        </w:rPr>
      </w:pPr>
      <w:r w:rsidRPr="00903DBA">
        <w:rPr>
          <w:highlight w:val="white"/>
        </w:rPr>
        <w:t xml:space="preserve">Even though the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class evaluates all constant expressions caused by the programmer, the pointer arithmetic during the parsing may have cause more constant expressions, expressions where both operands are constant values. In that case we call </w:t>
      </w:r>
      <w:r>
        <w:rPr>
          <w:rStyle w:val="KeyWord0"/>
          <w:highlight w:val="white"/>
        </w:rPr>
        <w:t>&lt;k&gt;</w:t>
      </w:r>
      <w:r w:rsidRPr="00903DBA">
        <w:rPr>
          <w:rStyle w:val="KeyWord0"/>
          <w:highlight w:val="white"/>
        </w:rPr>
        <w:t>ArithmeticIntegral</w:t>
      </w:r>
      <w:r>
        <w:rPr>
          <w:rStyle w:val="KeyWord0"/>
          <w:highlight w:val="white"/>
        </w:rPr>
        <w:t>&lt;/k&gt;</w:t>
      </w:r>
      <w:r w:rsidRPr="00903DBA">
        <w:rPr>
          <w:highlight w:val="white"/>
        </w:rPr>
        <w:t xml:space="preserve"> in </w:t>
      </w:r>
      <w:r>
        <w:rPr>
          <w:rStyle w:val="KeyWord0"/>
          <w:highlight w:val="white"/>
        </w:rPr>
        <w:t>&lt;k&gt;</w:t>
      </w:r>
      <w:r w:rsidRPr="00903DBA">
        <w:rPr>
          <w:rStyle w:val="KeyWord0"/>
          <w:highlight w:val="white"/>
        </w:rPr>
        <w:t>ConstantExpression</w:t>
      </w:r>
      <w:r>
        <w:rPr>
          <w:rStyle w:val="KeyWord0"/>
          <w:highlight w:val="white"/>
        </w:rPr>
        <w:t>&lt;/k&gt;</w:t>
      </w:r>
      <w:r w:rsidRPr="00903DBA">
        <w:rPr>
          <w:highlight w:val="white"/>
        </w:rPr>
        <w:t xml:space="preserve"> to evaluate the value of the expression.</w:t>
      </w:r>
    </w:p>
    <w:p w14:paraId="3A2BF452" w14:textId="77777777" w:rsidR="00ED1CDD" w:rsidRPr="00903DBA" w:rsidRDefault="00ED1CDD" w:rsidP="00ED1CDD">
      <w:pPr>
        <w:pStyle w:val="Code"/>
        <w:rPr>
          <w:highlight w:val="white"/>
        </w:rPr>
      </w:pPr>
      <w:r w:rsidRPr="00903DBA">
        <w:rPr>
          <w:highlight w:val="white"/>
        </w:rPr>
        <w:t xml:space="preserve">          if ((leftSymbol.Value is BigInteger) &amp;&amp; // t0 = 2 * 3</w:t>
      </w:r>
    </w:p>
    <w:p w14:paraId="4348B72E" w14:textId="77777777" w:rsidR="00ED1CDD" w:rsidRPr="00903DBA" w:rsidRDefault="00ED1CDD" w:rsidP="00ED1CDD">
      <w:pPr>
        <w:pStyle w:val="Code"/>
        <w:rPr>
          <w:highlight w:val="white"/>
        </w:rPr>
      </w:pPr>
      <w:r w:rsidRPr="00903DBA">
        <w:rPr>
          <w:highlight w:val="white"/>
        </w:rPr>
        <w:lastRenderedPageBreak/>
        <w:t xml:space="preserve">              (rightSymbol.Value is BigInteger)) {</w:t>
      </w:r>
    </w:p>
    <w:p w14:paraId="57A84982" w14:textId="77777777" w:rsidR="00ED1CDD" w:rsidRPr="00903DBA" w:rsidRDefault="00ED1CDD" w:rsidP="00ED1CDD">
      <w:pPr>
        <w:pStyle w:val="Code"/>
        <w:rPr>
          <w:highlight w:val="white"/>
        </w:rPr>
      </w:pPr>
      <w:r w:rsidRPr="00903DBA">
        <w:rPr>
          <w:highlight w:val="white"/>
        </w:rPr>
        <w:t xml:space="preserve">            newSymbol =</w:t>
      </w:r>
    </w:p>
    <w:p w14:paraId="6E18EC58" w14:textId="77777777" w:rsidR="00ED1CDD" w:rsidRPr="00903DBA" w:rsidRDefault="00ED1CDD" w:rsidP="00ED1CDD">
      <w:pPr>
        <w:pStyle w:val="Code"/>
        <w:rPr>
          <w:highlight w:val="white"/>
        </w:rPr>
      </w:pPr>
      <w:r w:rsidRPr="00903DBA">
        <w:rPr>
          <w:highlight w:val="white"/>
        </w:rPr>
        <w:t xml:space="preserve">              ConstantExpression.ArithmeticIntegral(thisCode.Operator,</w:t>
      </w:r>
    </w:p>
    <w:p w14:paraId="4D2FF04B" w14:textId="77777777" w:rsidR="00ED1CDD" w:rsidRPr="00903DBA" w:rsidRDefault="00ED1CDD" w:rsidP="00ED1CDD">
      <w:pPr>
        <w:pStyle w:val="Code"/>
        <w:rPr>
          <w:highlight w:val="white"/>
        </w:rPr>
      </w:pPr>
      <w:r w:rsidRPr="00903DBA">
        <w:rPr>
          <w:highlight w:val="white"/>
        </w:rPr>
        <w:t xml:space="preserve">                                                    leftSymbol, rightSymbol);</w:t>
      </w:r>
    </w:p>
    <w:p w14:paraId="43223EB1" w14:textId="77777777" w:rsidR="00ED1CDD" w:rsidRPr="00903DBA" w:rsidRDefault="00ED1CDD" w:rsidP="00ED1CDD">
      <w:pPr>
        <w:pStyle w:val="Code"/>
        <w:rPr>
          <w:highlight w:val="white"/>
        </w:rPr>
      </w:pPr>
      <w:r w:rsidRPr="00903DBA">
        <w:rPr>
          <w:highlight w:val="white"/>
        </w:rPr>
        <w:t xml:space="preserve">          }</w:t>
      </w:r>
    </w:p>
    <w:p w14:paraId="13CBF727" w14:textId="77777777" w:rsidR="00ED1CDD" w:rsidRPr="00903DBA" w:rsidRDefault="00ED1CDD" w:rsidP="00ED1CDD">
      <w:pPr>
        <w:rPr>
          <w:highlight w:val="white"/>
        </w:rPr>
      </w:pPr>
      <w:r w:rsidRPr="00903DBA">
        <w:rPr>
          <w:highlight w:val="white"/>
        </w:rPr>
        <w:t xml:space="preserve">In case of additions where the left operand is zero, </w:t>
      </w:r>
      <w:r>
        <w:rPr>
          <w:rStyle w:val="KeyWord0"/>
          <w:highlight w:val="white"/>
        </w:rPr>
        <w:t>&lt;k&gt;</w:t>
      </w:r>
      <w:r w:rsidRPr="002213C8">
        <w:rPr>
          <w:rStyle w:val="KeyWord0"/>
          <w:highlight w:val="white"/>
        </w:rPr>
        <w:t>0</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i</w:t>
      </w:r>
      <w:r>
        <w:rPr>
          <w:rStyle w:val="KeyWord0"/>
          <w:highlight w:val="white"/>
        </w:rPr>
        <w:t>&lt;/k&gt;</w:t>
      </w:r>
      <w:r w:rsidRPr="00903DBA">
        <w:rPr>
          <w:highlight w:val="white"/>
        </w:rPr>
        <w:t>, we keep the right operand.</w:t>
      </w:r>
    </w:p>
    <w:p w14:paraId="12D54765" w14:textId="77777777" w:rsidR="00ED1CDD" w:rsidRPr="00903DBA" w:rsidRDefault="00ED1CDD" w:rsidP="00ED1CDD">
      <w:pPr>
        <w:pStyle w:val="Code"/>
        <w:rPr>
          <w:highlight w:val="white"/>
        </w:rPr>
      </w:pPr>
      <w:r w:rsidRPr="00903DBA">
        <w:rPr>
          <w:highlight w:val="white"/>
        </w:rPr>
        <w:t xml:space="preserve">          // t0 = 0 + i</w:t>
      </w:r>
    </w:p>
    <w:p w14:paraId="1B20B853"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&amp;&amp;</w:t>
      </w:r>
    </w:p>
    <w:p w14:paraId="514BF855" w14:textId="77777777" w:rsidR="00ED1CDD" w:rsidRPr="00903DBA" w:rsidRDefault="00ED1CDD" w:rsidP="00ED1CDD">
      <w:pPr>
        <w:pStyle w:val="Code"/>
        <w:rPr>
          <w:highlight w:val="white"/>
        </w:rPr>
      </w:pPr>
      <w:r w:rsidRPr="00903DBA">
        <w:rPr>
          <w:highlight w:val="white"/>
        </w:rPr>
        <w:t xml:space="preserve">                    (leftSymbol.Value is BigInteger) &amp;&amp;</w:t>
      </w:r>
    </w:p>
    <w:p w14:paraId="6A82A6D9" w14:textId="77777777" w:rsidR="00ED1CDD" w:rsidRPr="00903DBA" w:rsidRDefault="00ED1CDD" w:rsidP="00ED1CDD">
      <w:pPr>
        <w:pStyle w:val="Code"/>
        <w:rPr>
          <w:highlight w:val="white"/>
        </w:rPr>
      </w:pPr>
      <w:r w:rsidRPr="00903DBA">
        <w:rPr>
          <w:highlight w:val="white"/>
        </w:rPr>
        <w:t xml:space="preserve">                    (leftSymbol.Value.Equals(BigInteger.Zero))) {</w:t>
      </w:r>
    </w:p>
    <w:p w14:paraId="3147C819" w14:textId="77777777" w:rsidR="00ED1CDD" w:rsidRPr="00903DBA" w:rsidRDefault="00ED1CDD" w:rsidP="00ED1CDD">
      <w:pPr>
        <w:pStyle w:val="Code"/>
        <w:rPr>
          <w:highlight w:val="white"/>
        </w:rPr>
      </w:pPr>
      <w:r w:rsidRPr="00903DBA">
        <w:rPr>
          <w:highlight w:val="white"/>
        </w:rPr>
        <w:t xml:space="preserve">            newSymbol = rightSymbol;</w:t>
      </w:r>
    </w:p>
    <w:p w14:paraId="29D424D3" w14:textId="77777777" w:rsidR="00ED1CDD" w:rsidRPr="00903DBA" w:rsidRDefault="00ED1CDD" w:rsidP="00ED1CDD">
      <w:pPr>
        <w:pStyle w:val="Code"/>
        <w:rPr>
          <w:highlight w:val="white"/>
        </w:rPr>
      </w:pPr>
      <w:r w:rsidRPr="00903DBA">
        <w:rPr>
          <w:highlight w:val="white"/>
        </w:rPr>
        <w:t xml:space="preserve">          }</w:t>
      </w:r>
    </w:p>
    <w:p w14:paraId="4A957FE7" w14:textId="77777777" w:rsidR="00ED1CDD" w:rsidRPr="00903DBA" w:rsidRDefault="00ED1CDD" w:rsidP="00ED1CDD">
      <w:pPr>
        <w:pStyle w:val="Code"/>
        <w:rPr>
          <w:highlight w:val="white"/>
        </w:rPr>
      </w:pPr>
      <w:r w:rsidRPr="00903DBA">
        <w:rPr>
          <w:highlight w:val="white"/>
        </w:rPr>
        <w:t xml:space="preserve">          // t0 = 0 - i; t0 = -i</w:t>
      </w:r>
    </w:p>
    <w:p w14:paraId="6458A52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Subtract</w:t>
      </w:r>
      <w:r w:rsidRPr="00903DBA">
        <w:rPr>
          <w:highlight w:val="white"/>
        </w:rPr>
        <w:t>) &amp;&amp;</w:t>
      </w:r>
    </w:p>
    <w:p w14:paraId="37C5642C" w14:textId="77777777" w:rsidR="00ED1CDD" w:rsidRPr="00903DBA" w:rsidRDefault="00ED1CDD" w:rsidP="00ED1CDD">
      <w:pPr>
        <w:pStyle w:val="Code"/>
        <w:rPr>
          <w:highlight w:val="white"/>
        </w:rPr>
      </w:pPr>
      <w:r w:rsidRPr="00903DBA">
        <w:rPr>
          <w:highlight w:val="white"/>
        </w:rPr>
        <w:t xml:space="preserve">                    (leftSymbol.Value is BigInteger) &amp;&amp;</w:t>
      </w:r>
    </w:p>
    <w:p w14:paraId="2AA0C7FF" w14:textId="77777777" w:rsidR="00ED1CDD" w:rsidRPr="00903DBA" w:rsidRDefault="00ED1CDD" w:rsidP="00ED1CDD">
      <w:pPr>
        <w:pStyle w:val="Code"/>
        <w:rPr>
          <w:highlight w:val="white"/>
        </w:rPr>
      </w:pPr>
      <w:r w:rsidRPr="00903DBA">
        <w:rPr>
          <w:highlight w:val="white"/>
        </w:rPr>
        <w:t xml:space="preserve">                    (leftSymbol.Value.Equals(BigInteger.Zero))) {</w:t>
      </w:r>
    </w:p>
    <w:p w14:paraId="75255D92"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583A55F" w14:textId="77777777" w:rsidR="00ED1CDD" w:rsidRPr="00903DBA" w:rsidRDefault="00ED1CDD" w:rsidP="00ED1CDD">
      <w:pPr>
        <w:pStyle w:val="Code"/>
        <w:rPr>
          <w:highlight w:val="white"/>
        </w:rPr>
      </w:pPr>
      <w:r w:rsidRPr="00903DBA">
        <w:rPr>
          <w:highlight w:val="white"/>
        </w:rPr>
        <w:t xml:space="preserve">            thisCode[0] = thisCode[1];</w:t>
      </w:r>
    </w:p>
    <w:p w14:paraId="166C06C1" w14:textId="77777777" w:rsidR="00ED1CDD" w:rsidRPr="00903DBA" w:rsidRDefault="00ED1CDD" w:rsidP="00ED1CDD">
      <w:pPr>
        <w:pStyle w:val="Code"/>
        <w:rPr>
          <w:highlight w:val="white"/>
        </w:rPr>
      </w:pPr>
      <w:r w:rsidRPr="00903DBA">
        <w:rPr>
          <w:highlight w:val="white"/>
        </w:rPr>
        <w:t xml:space="preserve">            thisCode[1] = null;</w:t>
      </w:r>
    </w:p>
    <w:p w14:paraId="494BDA67" w14:textId="77777777" w:rsidR="00ED1CDD" w:rsidRPr="00903DBA" w:rsidRDefault="00ED1CDD" w:rsidP="00ED1CDD">
      <w:pPr>
        <w:pStyle w:val="Code"/>
        <w:rPr>
          <w:highlight w:val="white"/>
        </w:rPr>
      </w:pPr>
      <w:r w:rsidRPr="00903DBA">
        <w:rPr>
          <w:highlight w:val="white"/>
        </w:rPr>
        <w:t xml:space="preserve">          }</w:t>
      </w:r>
    </w:p>
    <w:p w14:paraId="7E067569" w14:textId="77777777" w:rsidR="00ED1CDD" w:rsidRPr="00903DBA" w:rsidRDefault="00ED1CDD" w:rsidP="00ED1CDD">
      <w:pPr>
        <w:rPr>
          <w:highlight w:val="white"/>
        </w:rPr>
      </w:pPr>
      <w:r w:rsidRPr="00903DBA">
        <w:rPr>
          <w:highlight w:val="white"/>
        </w:rPr>
        <w:t xml:space="preserve">In case of additions or subtractions where the right operand is zero,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xml:space="preserve"> or </w:t>
      </w:r>
      <w:r>
        <w:rPr>
          <w:rStyle w:val="KeyWord0"/>
          <w:highlight w:val="white"/>
        </w:rPr>
        <w:t>&lt;k&gt;</w:t>
      </w:r>
      <w:r w:rsidRPr="002213C8">
        <w:rPr>
          <w:rStyle w:val="KeyWord0"/>
          <w:highlight w:val="white"/>
        </w:rPr>
        <w:t>i</w:t>
      </w:r>
      <w:r>
        <w:rPr>
          <w:rStyle w:val="KeyWord0"/>
          <w:highlight w:val="white"/>
        </w:rPr>
        <w:t xml:space="preserve"> </w:t>
      </w:r>
      <w:r w:rsidRPr="002213C8">
        <w:rPr>
          <w:rStyle w:val="KeyWord0"/>
          <w:highlight w:val="white"/>
        </w:rPr>
        <w:t>-</w:t>
      </w:r>
      <w:r>
        <w:rPr>
          <w:rStyle w:val="KeyWord0"/>
          <w:highlight w:val="white"/>
        </w:rPr>
        <w:t xml:space="preserve"> </w:t>
      </w:r>
      <w:r w:rsidRPr="002213C8">
        <w:rPr>
          <w:rStyle w:val="KeyWord0"/>
          <w:highlight w:val="white"/>
        </w:rPr>
        <w:t>0</w:t>
      </w:r>
      <w:r>
        <w:rPr>
          <w:rStyle w:val="KeyWord0"/>
          <w:highlight w:val="white"/>
        </w:rPr>
        <w:t>&lt;/k&gt;</w:t>
      </w:r>
      <w:r w:rsidRPr="00903DBA">
        <w:rPr>
          <w:highlight w:val="white"/>
        </w:rPr>
        <w:t>, we keep the left operand.</w:t>
      </w:r>
    </w:p>
    <w:p w14:paraId="58D32EBC" w14:textId="77777777" w:rsidR="00ED1CDD" w:rsidRPr="00903DBA" w:rsidRDefault="00ED1CDD" w:rsidP="00ED1CDD">
      <w:pPr>
        <w:pStyle w:val="Code"/>
        <w:rPr>
          <w:highlight w:val="white"/>
        </w:rPr>
      </w:pPr>
      <w:r w:rsidRPr="00903DBA">
        <w:rPr>
          <w:highlight w:val="white"/>
        </w:rPr>
        <w:t xml:space="preserve">          // t0 = i + 0</w:t>
      </w:r>
    </w:p>
    <w:p w14:paraId="38B4CA39" w14:textId="77777777" w:rsidR="00ED1CDD" w:rsidRPr="00903DBA" w:rsidRDefault="00ED1CDD" w:rsidP="00ED1CDD">
      <w:pPr>
        <w:pStyle w:val="Code"/>
        <w:rPr>
          <w:highlight w:val="white"/>
        </w:rPr>
      </w:pPr>
      <w:r w:rsidRPr="00903DBA">
        <w:rPr>
          <w:highlight w:val="white"/>
        </w:rPr>
        <w:t xml:space="preserve">          // t0 = i - 0</w:t>
      </w:r>
    </w:p>
    <w:p w14:paraId="0ABEC41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Add</w:t>
      </w:r>
      <w:r w:rsidRPr="00903DBA">
        <w:rPr>
          <w:highlight w:val="white"/>
        </w:rPr>
        <w:t>) ||</w:t>
      </w:r>
    </w:p>
    <w:p w14:paraId="5374DEC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Subtract</w:t>
      </w:r>
      <w:r w:rsidRPr="00903DBA">
        <w:rPr>
          <w:highlight w:val="white"/>
        </w:rPr>
        <w:t>)) &amp;&amp;</w:t>
      </w:r>
    </w:p>
    <w:p w14:paraId="45942667" w14:textId="77777777" w:rsidR="00ED1CDD" w:rsidRPr="00903DBA" w:rsidRDefault="00ED1CDD" w:rsidP="00ED1CDD">
      <w:pPr>
        <w:pStyle w:val="Code"/>
        <w:rPr>
          <w:highlight w:val="white"/>
        </w:rPr>
      </w:pPr>
      <w:r w:rsidRPr="00903DBA">
        <w:rPr>
          <w:highlight w:val="white"/>
        </w:rPr>
        <w:t xml:space="preserve">                    (rightSymbol.Value is BigInteger) &amp;&amp;</w:t>
      </w:r>
    </w:p>
    <w:p w14:paraId="5F9225A4" w14:textId="77777777" w:rsidR="00ED1CDD" w:rsidRPr="00903DBA" w:rsidRDefault="00ED1CDD" w:rsidP="00ED1CDD">
      <w:pPr>
        <w:pStyle w:val="Code"/>
        <w:rPr>
          <w:highlight w:val="white"/>
        </w:rPr>
      </w:pPr>
      <w:r w:rsidRPr="00903DBA">
        <w:rPr>
          <w:highlight w:val="white"/>
        </w:rPr>
        <w:t xml:space="preserve">                    (rightSymbol.Value.Equals(BigInteger.Zero))) {</w:t>
      </w:r>
    </w:p>
    <w:p w14:paraId="04BAF7D2" w14:textId="77777777" w:rsidR="00ED1CDD" w:rsidRPr="00903DBA" w:rsidRDefault="00ED1CDD" w:rsidP="00ED1CDD">
      <w:pPr>
        <w:pStyle w:val="Code"/>
        <w:rPr>
          <w:highlight w:val="white"/>
        </w:rPr>
      </w:pPr>
      <w:r w:rsidRPr="00903DBA">
        <w:rPr>
          <w:highlight w:val="white"/>
        </w:rPr>
        <w:t xml:space="preserve">            newSymbol = leftSymbol;</w:t>
      </w:r>
    </w:p>
    <w:p w14:paraId="13C1F4B4" w14:textId="77777777" w:rsidR="00ED1CDD" w:rsidRPr="00903DBA" w:rsidRDefault="00ED1CDD" w:rsidP="00ED1CDD">
      <w:pPr>
        <w:pStyle w:val="Code"/>
        <w:rPr>
          <w:highlight w:val="white"/>
        </w:rPr>
      </w:pPr>
      <w:r w:rsidRPr="00903DBA">
        <w:rPr>
          <w:highlight w:val="white"/>
        </w:rPr>
        <w:t xml:space="preserve">          }</w:t>
      </w:r>
    </w:p>
    <w:p w14:paraId="12D566D3" w14:textId="77777777" w:rsidR="00ED1CDD" w:rsidRPr="00903DBA" w:rsidRDefault="00ED1CDD" w:rsidP="00ED1CDD">
      <w:pPr>
        <w:rPr>
          <w:highlight w:val="white"/>
        </w:rPr>
      </w:pPr>
      <w:r w:rsidRPr="00903DBA">
        <w:rPr>
          <w:highlight w:val="white"/>
        </w:rPr>
        <w:t>In case of multiplications where the left operand is zero, the result is zero.</w:t>
      </w:r>
    </w:p>
    <w:p w14:paraId="1FD6606E" w14:textId="77777777" w:rsidR="00ED1CDD" w:rsidRPr="00903DBA" w:rsidRDefault="00ED1CDD" w:rsidP="00ED1CDD">
      <w:pPr>
        <w:pStyle w:val="Code"/>
        <w:rPr>
          <w:highlight w:val="white"/>
        </w:rPr>
      </w:pPr>
      <w:r w:rsidRPr="00903DBA">
        <w:rPr>
          <w:highlight w:val="white"/>
        </w:rPr>
        <w:t xml:space="preserve">          // t0 = 0 * i</w:t>
      </w:r>
    </w:p>
    <w:p w14:paraId="7E3E2324"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0D70B59" w14:textId="77777777" w:rsidR="00ED1CDD" w:rsidRPr="00903DBA" w:rsidRDefault="00ED1CDD" w:rsidP="00ED1CDD">
      <w:pPr>
        <w:pStyle w:val="Code"/>
        <w:rPr>
          <w:highlight w:val="white"/>
        </w:rPr>
      </w:pPr>
      <w:r w:rsidRPr="00903DBA">
        <w:rPr>
          <w:highlight w:val="white"/>
        </w:rPr>
        <w:t xml:space="preserve">                    (leftSymbol.Value is BigInteger) &amp;&amp;</w:t>
      </w:r>
    </w:p>
    <w:p w14:paraId="44DB2521" w14:textId="77777777" w:rsidR="00ED1CDD" w:rsidRPr="00903DBA" w:rsidRDefault="00ED1CDD" w:rsidP="00ED1CDD">
      <w:pPr>
        <w:pStyle w:val="Code"/>
        <w:rPr>
          <w:highlight w:val="white"/>
        </w:rPr>
      </w:pPr>
      <w:r w:rsidRPr="00903DBA">
        <w:rPr>
          <w:highlight w:val="white"/>
        </w:rPr>
        <w:t xml:space="preserve">                    (leftSymbol.Value.Equals(BigInteger.Zero))) {</w:t>
      </w:r>
    </w:p>
    <w:p w14:paraId="262C4DFD" w14:textId="4778D4BE"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0CB8A513" w14:textId="77777777" w:rsidR="00ED1CDD" w:rsidRPr="00903DBA" w:rsidRDefault="00ED1CDD" w:rsidP="00ED1CDD">
      <w:pPr>
        <w:pStyle w:val="Code"/>
        <w:rPr>
          <w:highlight w:val="white"/>
        </w:rPr>
      </w:pPr>
      <w:r w:rsidRPr="00903DBA">
        <w:rPr>
          <w:highlight w:val="white"/>
        </w:rPr>
        <w:t xml:space="preserve">          }</w:t>
      </w:r>
    </w:p>
    <w:p w14:paraId="22A18C4A" w14:textId="77777777" w:rsidR="00ED1CDD" w:rsidRPr="00903DBA" w:rsidRDefault="00ED1CDD" w:rsidP="00ED1CDD">
      <w:pPr>
        <w:rPr>
          <w:highlight w:val="white"/>
        </w:rPr>
      </w:pPr>
      <w:r w:rsidRPr="00903DBA">
        <w:rPr>
          <w:highlight w:val="white"/>
        </w:rPr>
        <w:t>In case of multiplications where the left operand is one, we keep the right operand.</w:t>
      </w:r>
    </w:p>
    <w:p w14:paraId="2A8FCA2D" w14:textId="77777777" w:rsidR="00ED1CDD" w:rsidRPr="00903DBA" w:rsidRDefault="00ED1CDD" w:rsidP="00ED1CDD">
      <w:pPr>
        <w:pStyle w:val="Code"/>
        <w:rPr>
          <w:highlight w:val="white"/>
        </w:rPr>
      </w:pPr>
      <w:r w:rsidRPr="00903DBA">
        <w:rPr>
          <w:highlight w:val="white"/>
        </w:rPr>
        <w:t xml:space="preserve">          // t0 = 1 * i</w:t>
      </w:r>
    </w:p>
    <w:p w14:paraId="694BEB46"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08DCED9" w14:textId="77777777" w:rsidR="00ED1CDD" w:rsidRPr="00903DBA" w:rsidRDefault="00ED1CDD" w:rsidP="00ED1CDD">
      <w:pPr>
        <w:pStyle w:val="Code"/>
        <w:rPr>
          <w:highlight w:val="white"/>
        </w:rPr>
      </w:pPr>
      <w:r w:rsidRPr="00903DBA">
        <w:rPr>
          <w:highlight w:val="white"/>
        </w:rPr>
        <w:t xml:space="preserve">                    (leftSymbol.Value is BigInteger) &amp;&amp;</w:t>
      </w:r>
    </w:p>
    <w:p w14:paraId="7B451C51" w14:textId="77777777" w:rsidR="00ED1CDD" w:rsidRPr="00903DBA" w:rsidRDefault="00ED1CDD" w:rsidP="00ED1CDD">
      <w:pPr>
        <w:pStyle w:val="Code"/>
        <w:rPr>
          <w:highlight w:val="white"/>
        </w:rPr>
      </w:pPr>
      <w:r w:rsidRPr="00903DBA">
        <w:rPr>
          <w:highlight w:val="white"/>
        </w:rPr>
        <w:t xml:space="preserve">                    (leftSymbol.Value.Equals(BigInteger.One))) {</w:t>
      </w:r>
    </w:p>
    <w:p w14:paraId="255C4630" w14:textId="77777777" w:rsidR="00ED1CDD" w:rsidRPr="00903DBA" w:rsidRDefault="00ED1CDD" w:rsidP="00ED1CDD">
      <w:pPr>
        <w:pStyle w:val="Code"/>
        <w:rPr>
          <w:highlight w:val="white"/>
        </w:rPr>
      </w:pPr>
      <w:r w:rsidRPr="00903DBA">
        <w:rPr>
          <w:highlight w:val="white"/>
        </w:rPr>
        <w:t xml:space="preserve">            newSymbol = rightSymbol;</w:t>
      </w:r>
    </w:p>
    <w:p w14:paraId="5FFD7587" w14:textId="77777777" w:rsidR="00ED1CDD" w:rsidRPr="00903DBA" w:rsidRDefault="00ED1CDD" w:rsidP="00ED1CDD">
      <w:pPr>
        <w:pStyle w:val="Code"/>
        <w:rPr>
          <w:highlight w:val="white"/>
        </w:rPr>
      </w:pPr>
      <w:r w:rsidRPr="00903DBA">
        <w:rPr>
          <w:highlight w:val="white"/>
        </w:rPr>
        <w:t xml:space="preserve">          }</w:t>
      </w:r>
    </w:p>
    <w:p w14:paraId="1992B0EF" w14:textId="77777777" w:rsidR="00ED1CDD" w:rsidRPr="00903DBA" w:rsidRDefault="00ED1CDD" w:rsidP="00ED1CDD">
      <w:pPr>
        <w:rPr>
          <w:highlight w:val="white"/>
        </w:rPr>
      </w:pPr>
      <w:r w:rsidRPr="00903DBA">
        <w:rPr>
          <w:highlight w:val="white"/>
        </w:rPr>
        <w:t>In case of multiplications where the right operand is zero, the result is zero.</w:t>
      </w:r>
    </w:p>
    <w:p w14:paraId="2B9A8217" w14:textId="77777777" w:rsidR="00ED1CDD" w:rsidRPr="00903DBA" w:rsidRDefault="00ED1CDD" w:rsidP="00ED1CDD">
      <w:pPr>
        <w:pStyle w:val="Code"/>
        <w:rPr>
          <w:highlight w:val="white"/>
        </w:rPr>
      </w:pPr>
      <w:r w:rsidRPr="00903DBA">
        <w:rPr>
          <w:highlight w:val="white"/>
        </w:rPr>
        <w:t xml:space="preserve">          // t0 = i * 0</w:t>
      </w:r>
    </w:p>
    <w:p w14:paraId="617D67D9"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2305D237" w14:textId="77777777" w:rsidR="00ED1CDD" w:rsidRPr="00903DBA" w:rsidRDefault="00ED1CDD" w:rsidP="00ED1CDD">
      <w:pPr>
        <w:pStyle w:val="Code"/>
        <w:rPr>
          <w:highlight w:val="white"/>
        </w:rPr>
      </w:pPr>
      <w:r w:rsidRPr="00903DBA">
        <w:rPr>
          <w:highlight w:val="white"/>
        </w:rPr>
        <w:t xml:space="preserve">                    (rightSymbol.Value is BigInteger) &amp;&amp;</w:t>
      </w:r>
    </w:p>
    <w:p w14:paraId="315E4E6A" w14:textId="77777777" w:rsidR="00ED1CDD" w:rsidRPr="00903DBA" w:rsidRDefault="00ED1CDD" w:rsidP="00ED1CDD">
      <w:pPr>
        <w:pStyle w:val="Code"/>
        <w:rPr>
          <w:highlight w:val="white"/>
        </w:rPr>
      </w:pPr>
      <w:r w:rsidRPr="00903DBA">
        <w:rPr>
          <w:highlight w:val="white"/>
        </w:rPr>
        <w:t xml:space="preserve">                    (rightSymbol.Value.Equals(BigInteger.Zero))) {</w:t>
      </w:r>
    </w:p>
    <w:p w14:paraId="09F30876" w14:textId="194F1301" w:rsidR="00ED1CDD" w:rsidRPr="00903DBA" w:rsidRDefault="00ED1CDD" w:rsidP="00ED1CDD">
      <w:pPr>
        <w:pStyle w:val="Code"/>
        <w:rPr>
          <w:highlight w:val="white"/>
        </w:rPr>
      </w:pPr>
      <w:r w:rsidRPr="00903DBA">
        <w:rPr>
          <w:highlight w:val="white"/>
        </w:rPr>
        <w:t xml:space="preserve">            newSymbol </w:t>
      </w:r>
      <w:r w:rsidR="001F2BD0">
        <w:rPr>
          <w:highlight w:val="white"/>
        </w:rPr>
        <w:t>= new(</w:t>
      </w:r>
      <w:r w:rsidRPr="00903DBA">
        <w:rPr>
          <w:highlight w:val="white"/>
        </w:rPr>
        <w:t>resultSymbol.Type, BigInteger.Zero);</w:t>
      </w:r>
    </w:p>
    <w:p w14:paraId="4B984313" w14:textId="77777777" w:rsidR="00ED1CDD" w:rsidRPr="00903DBA" w:rsidRDefault="00ED1CDD" w:rsidP="00ED1CDD">
      <w:pPr>
        <w:pStyle w:val="Code"/>
        <w:rPr>
          <w:highlight w:val="white"/>
        </w:rPr>
      </w:pPr>
      <w:r w:rsidRPr="00903DBA">
        <w:rPr>
          <w:highlight w:val="white"/>
        </w:rPr>
        <w:lastRenderedPageBreak/>
        <w:t xml:space="preserve">          }</w:t>
      </w:r>
    </w:p>
    <w:p w14:paraId="2B521030" w14:textId="77777777" w:rsidR="00ED1CDD" w:rsidRPr="00903DBA" w:rsidRDefault="00ED1CDD" w:rsidP="00ED1CDD">
      <w:pPr>
        <w:rPr>
          <w:highlight w:val="white"/>
        </w:rPr>
      </w:pPr>
      <w:r w:rsidRPr="00903DBA">
        <w:rPr>
          <w:highlight w:val="white"/>
        </w:rPr>
        <w:t xml:space="preserve">In case of multiplications where the </w:t>
      </w:r>
      <w:r>
        <w:rPr>
          <w:highlight w:val="white"/>
        </w:rPr>
        <w:t>left</w:t>
      </w:r>
      <w:r w:rsidRPr="00903DBA">
        <w:rPr>
          <w:highlight w:val="white"/>
        </w:rPr>
        <w:t xml:space="preserve">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0643C494" w14:textId="77777777" w:rsidR="00ED1CDD" w:rsidRPr="00903DBA" w:rsidRDefault="00ED1CDD" w:rsidP="00ED1CDD">
      <w:pPr>
        <w:pStyle w:val="Code"/>
        <w:rPr>
          <w:highlight w:val="white"/>
        </w:rPr>
      </w:pPr>
      <w:r w:rsidRPr="00903DBA">
        <w:rPr>
          <w:highlight w:val="white"/>
        </w:rPr>
        <w:t xml:space="preserve">          // t0 = </w:t>
      </w:r>
      <w:r>
        <w:rPr>
          <w:highlight w:val="white"/>
        </w:rPr>
        <w:t>-1 * i</w:t>
      </w:r>
    </w:p>
    <w:p w14:paraId="70D90BA6" w14:textId="77777777" w:rsidR="00ED1CDD" w:rsidRPr="00903DBA" w:rsidRDefault="00ED1CDD" w:rsidP="00ED1CDD">
      <w:pPr>
        <w:pStyle w:val="Code"/>
        <w:rPr>
          <w:highlight w:val="white"/>
        </w:rPr>
      </w:pPr>
      <w:r>
        <w:rPr>
          <w:highlight w:val="white"/>
        </w:rPr>
        <w:t xml:space="preserve"> </w:t>
      </w:r>
      <w:r w:rsidRPr="00903DBA">
        <w:rPr>
          <w:highlight w:val="white"/>
        </w:rPr>
        <w:t xml:space="preserve">         else if ((thisCode.Operator == MiddleOperator.</w:t>
      </w:r>
      <w:r>
        <w:rPr>
          <w:highlight w:val="white"/>
        </w:rPr>
        <w:t>Multiply</w:t>
      </w:r>
      <w:r w:rsidRPr="00903DBA">
        <w:rPr>
          <w:highlight w:val="white"/>
        </w:rPr>
        <w:t>) &amp;&amp;</w:t>
      </w:r>
    </w:p>
    <w:p w14:paraId="51A0CDC0" w14:textId="77777777" w:rsidR="00ED1CDD" w:rsidRPr="00903DBA" w:rsidRDefault="00ED1CDD" w:rsidP="00ED1CDD">
      <w:pPr>
        <w:pStyle w:val="Code"/>
        <w:rPr>
          <w:highlight w:val="white"/>
        </w:rPr>
      </w:pPr>
      <w:r w:rsidRPr="00903DBA">
        <w:rPr>
          <w:highlight w:val="white"/>
        </w:rPr>
        <w:t xml:space="preserve">                   (</w:t>
      </w:r>
      <w:r>
        <w:rPr>
          <w:highlight w:val="white"/>
        </w:rPr>
        <w:t>left</w:t>
      </w:r>
      <w:r w:rsidRPr="00903DBA">
        <w:rPr>
          <w:highlight w:val="white"/>
        </w:rPr>
        <w:t>Symbol.Value is BigInteger) &amp;&amp;</w:t>
      </w:r>
    </w:p>
    <w:p w14:paraId="21020EB3" w14:textId="77777777" w:rsidR="00ED1CDD" w:rsidRPr="00092996" w:rsidRDefault="00ED1CDD" w:rsidP="00ED1CDD">
      <w:pPr>
        <w:pStyle w:val="Code"/>
        <w:rPr>
          <w:highlight w:val="white"/>
        </w:rPr>
      </w:pPr>
      <w:r w:rsidRPr="00092996">
        <w:rPr>
          <w:highlight w:val="white"/>
        </w:rPr>
        <w:t xml:space="preserve">                   (leftSymbol.Value.Equals(BigInteger.MinusOne))) {</w:t>
      </w:r>
    </w:p>
    <w:p w14:paraId="66FABB99"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3BFBBCDE" w14:textId="77777777" w:rsidR="00ED1CDD" w:rsidRPr="00903DBA" w:rsidRDefault="00ED1CDD" w:rsidP="00ED1CDD">
      <w:pPr>
        <w:pStyle w:val="Code"/>
        <w:rPr>
          <w:highlight w:val="white"/>
        </w:rPr>
      </w:pPr>
      <w:r w:rsidRPr="00903DBA">
        <w:rPr>
          <w:highlight w:val="white"/>
        </w:rPr>
        <w:t xml:space="preserve">            thisCode[0] = thisCode[1];</w:t>
      </w:r>
    </w:p>
    <w:p w14:paraId="438953C9" w14:textId="77777777" w:rsidR="00ED1CDD" w:rsidRPr="00903DBA" w:rsidRDefault="00ED1CDD" w:rsidP="00ED1CDD">
      <w:pPr>
        <w:pStyle w:val="Code"/>
        <w:rPr>
          <w:highlight w:val="white"/>
        </w:rPr>
      </w:pPr>
      <w:r w:rsidRPr="00903DBA">
        <w:rPr>
          <w:highlight w:val="white"/>
        </w:rPr>
        <w:t xml:space="preserve">            thisCode[1] = null;</w:t>
      </w:r>
    </w:p>
    <w:p w14:paraId="06601646" w14:textId="77777777" w:rsidR="00ED1CDD" w:rsidRPr="00903DBA" w:rsidRDefault="00ED1CDD" w:rsidP="00ED1CDD">
      <w:pPr>
        <w:pStyle w:val="Code"/>
        <w:rPr>
          <w:highlight w:val="white"/>
        </w:rPr>
      </w:pPr>
      <w:r w:rsidRPr="00903DBA">
        <w:rPr>
          <w:highlight w:val="white"/>
        </w:rPr>
        <w:t xml:space="preserve">          }</w:t>
      </w:r>
    </w:p>
    <w:p w14:paraId="2F431D26" w14:textId="77777777" w:rsidR="00ED1CDD" w:rsidRPr="00903DBA" w:rsidRDefault="00ED1CDD" w:rsidP="00ED1CDD">
      <w:pPr>
        <w:rPr>
          <w:highlight w:val="white"/>
        </w:rPr>
      </w:pPr>
      <w:r w:rsidRPr="00903DBA">
        <w:rPr>
          <w:highlight w:val="white"/>
        </w:rPr>
        <w:t xml:space="preserve">In case of multiplications where the right operand is </w:t>
      </w:r>
      <w:r>
        <w:rPr>
          <w:highlight w:val="white"/>
        </w:rPr>
        <w:t>minus one</w:t>
      </w:r>
      <w:r w:rsidRPr="00903DBA">
        <w:rPr>
          <w:highlight w:val="white"/>
        </w:rPr>
        <w:t xml:space="preserve">, the result is </w:t>
      </w:r>
      <w:r>
        <w:rPr>
          <w:highlight w:val="white"/>
        </w:rPr>
        <w:t>the unary minus operation</w:t>
      </w:r>
      <w:r w:rsidRPr="00903DBA">
        <w:rPr>
          <w:highlight w:val="white"/>
        </w:rPr>
        <w:t>.</w:t>
      </w:r>
    </w:p>
    <w:p w14:paraId="3CC20A9B" w14:textId="77777777" w:rsidR="00ED1CDD" w:rsidRPr="00903DBA" w:rsidRDefault="00ED1CDD" w:rsidP="00ED1CDD">
      <w:pPr>
        <w:pStyle w:val="Code"/>
        <w:rPr>
          <w:highlight w:val="white"/>
        </w:rPr>
      </w:pPr>
      <w:r w:rsidRPr="00903DBA">
        <w:rPr>
          <w:highlight w:val="white"/>
        </w:rPr>
        <w:t xml:space="preserve">          // t0 = i * </w:t>
      </w:r>
      <w:r>
        <w:rPr>
          <w:highlight w:val="white"/>
        </w:rPr>
        <w:t>-1</w:t>
      </w:r>
    </w:p>
    <w:p w14:paraId="7B1DA0F1"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&amp;&amp;</w:t>
      </w:r>
    </w:p>
    <w:p w14:paraId="3AB42614" w14:textId="77777777" w:rsidR="00ED1CDD" w:rsidRPr="00903DBA" w:rsidRDefault="00ED1CDD" w:rsidP="00ED1CDD">
      <w:pPr>
        <w:pStyle w:val="Code"/>
        <w:rPr>
          <w:highlight w:val="white"/>
        </w:rPr>
      </w:pPr>
      <w:r w:rsidRPr="00903DBA">
        <w:rPr>
          <w:highlight w:val="white"/>
        </w:rPr>
        <w:t xml:space="preserve">                   (rightSymbol.Value is BigInteger) &amp;&amp;</w:t>
      </w:r>
    </w:p>
    <w:p w14:paraId="2C258FBB" w14:textId="77777777" w:rsidR="00ED1CDD" w:rsidRPr="00092996" w:rsidRDefault="00ED1CDD" w:rsidP="00ED1CDD">
      <w:pPr>
        <w:pStyle w:val="Code"/>
        <w:rPr>
          <w:highlight w:val="white"/>
        </w:rPr>
      </w:pPr>
      <w:r w:rsidRPr="00092996">
        <w:rPr>
          <w:highlight w:val="white"/>
        </w:rPr>
        <w:t xml:space="preserve">                   (rightSymbol.Value.Equals(BigInteger.MinusOne))) {</w:t>
      </w:r>
    </w:p>
    <w:p w14:paraId="3807B0D5"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Minus</w:t>
      </w:r>
      <w:r w:rsidRPr="00903DBA">
        <w:rPr>
          <w:highlight w:val="white"/>
        </w:rPr>
        <w:t>;</w:t>
      </w:r>
    </w:p>
    <w:p w14:paraId="1A17A230" w14:textId="77777777" w:rsidR="00ED1CDD" w:rsidRPr="00903DBA" w:rsidRDefault="00ED1CDD" w:rsidP="00ED1CDD">
      <w:pPr>
        <w:pStyle w:val="Code"/>
        <w:rPr>
          <w:highlight w:val="white"/>
        </w:rPr>
      </w:pPr>
      <w:r w:rsidRPr="00903DBA">
        <w:rPr>
          <w:highlight w:val="white"/>
        </w:rPr>
        <w:t xml:space="preserve">            thisCode[1] = null;</w:t>
      </w:r>
    </w:p>
    <w:p w14:paraId="17B5D7DE" w14:textId="77777777" w:rsidR="00ED1CDD" w:rsidRPr="00903DBA" w:rsidRDefault="00ED1CDD" w:rsidP="00ED1CDD">
      <w:pPr>
        <w:pStyle w:val="Code"/>
        <w:rPr>
          <w:highlight w:val="white"/>
        </w:rPr>
      </w:pPr>
      <w:r w:rsidRPr="00903DBA">
        <w:rPr>
          <w:highlight w:val="white"/>
        </w:rPr>
        <w:t xml:space="preserve">          }</w:t>
      </w:r>
    </w:p>
    <w:p w14:paraId="36271D9D" w14:textId="77777777" w:rsidR="00ED1CDD" w:rsidRPr="00903DBA" w:rsidRDefault="00ED1CDD" w:rsidP="00ED1CDD">
      <w:pPr>
        <w:rPr>
          <w:highlight w:val="white"/>
        </w:rPr>
      </w:pPr>
      <w:r w:rsidRPr="00903DBA">
        <w:rPr>
          <w:highlight w:val="white"/>
        </w:rPr>
        <w:t>In case of multiplications or division where the right operand is one, we keep the left operand.</w:t>
      </w:r>
    </w:p>
    <w:p w14:paraId="15A7F232" w14:textId="77777777" w:rsidR="00ED1CDD" w:rsidRPr="00903DBA" w:rsidRDefault="00ED1CDD" w:rsidP="00ED1CDD">
      <w:pPr>
        <w:pStyle w:val="Code"/>
        <w:rPr>
          <w:highlight w:val="white"/>
        </w:rPr>
      </w:pPr>
      <w:r w:rsidRPr="00903DBA">
        <w:rPr>
          <w:highlight w:val="white"/>
        </w:rPr>
        <w:t xml:space="preserve">          // t0 = i * 1</w:t>
      </w:r>
    </w:p>
    <w:p w14:paraId="670319B1" w14:textId="77777777" w:rsidR="00ED1CDD" w:rsidRPr="00903DBA" w:rsidRDefault="00ED1CDD" w:rsidP="00ED1CDD">
      <w:pPr>
        <w:pStyle w:val="Code"/>
        <w:rPr>
          <w:highlight w:val="white"/>
        </w:rPr>
      </w:pPr>
      <w:r w:rsidRPr="00903DBA">
        <w:rPr>
          <w:highlight w:val="white"/>
        </w:rPr>
        <w:t xml:space="preserve">          // t0 = i / 1</w:t>
      </w:r>
    </w:p>
    <w:p w14:paraId="7CFD779C" w14:textId="77777777" w:rsidR="00ED1CDD" w:rsidRPr="00903DBA" w:rsidRDefault="00ED1CDD" w:rsidP="00ED1CDD">
      <w:pPr>
        <w:pStyle w:val="Code"/>
        <w:rPr>
          <w:highlight w:val="white"/>
        </w:rPr>
      </w:pPr>
      <w:r w:rsidRPr="00903DBA">
        <w:rPr>
          <w:highlight w:val="white"/>
        </w:rPr>
        <w:t xml:space="preserve">          else if (((thisCode.Operator == MiddleOperator.</w:t>
      </w:r>
      <w:r>
        <w:rPr>
          <w:highlight w:val="white"/>
        </w:rPr>
        <w:t>Multiply</w:t>
      </w:r>
      <w:r w:rsidRPr="00903DBA">
        <w:rPr>
          <w:highlight w:val="white"/>
        </w:rPr>
        <w:t>) ||</w:t>
      </w:r>
    </w:p>
    <w:p w14:paraId="22E2937C"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Divide</w:t>
      </w:r>
      <w:r w:rsidRPr="00903DBA">
        <w:rPr>
          <w:highlight w:val="white"/>
        </w:rPr>
        <w:t>) ||</w:t>
      </w:r>
    </w:p>
    <w:p w14:paraId="6940C09B" w14:textId="77777777" w:rsidR="00ED1CDD" w:rsidRPr="00903DBA" w:rsidRDefault="00ED1CDD" w:rsidP="00ED1CDD">
      <w:pPr>
        <w:pStyle w:val="Code"/>
        <w:rPr>
          <w:highlight w:val="white"/>
        </w:rPr>
      </w:pPr>
      <w:r w:rsidRPr="00903DBA">
        <w:rPr>
          <w:highlight w:val="white"/>
        </w:rPr>
        <w:t xml:space="preserve">                    (thisCode.Operator == MiddleOperator.</w:t>
      </w:r>
      <w:r>
        <w:rPr>
          <w:highlight w:val="white"/>
        </w:rPr>
        <w:t>Modulo</w:t>
      </w:r>
      <w:r w:rsidRPr="00903DBA">
        <w:rPr>
          <w:highlight w:val="white"/>
        </w:rPr>
        <w:t>)) &amp;&amp;</w:t>
      </w:r>
    </w:p>
    <w:p w14:paraId="7429DBDD" w14:textId="77777777" w:rsidR="00ED1CDD" w:rsidRPr="00903DBA" w:rsidRDefault="00ED1CDD" w:rsidP="00ED1CDD">
      <w:pPr>
        <w:pStyle w:val="Code"/>
        <w:rPr>
          <w:highlight w:val="white"/>
        </w:rPr>
      </w:pPr>
      <w:r w:rsidRPr="00903DBA">
        <w:rPr>
          <w:highlight w:val="white"/>
        </w:rPr>
        <w:t xml:space="preserve">                    (rightSymbol.Value is BigInteger) &amp;&amp;</w:t>
      </w:r>
    </w:p>
    <w:p w14:paraId="04E49A29" w14:textId="77777777" w:rsidR="00ED1CDD" w:rsidRPr="00903DBA" w:rsidRDefault="00ED1CDD" w:rsidP="00ED1CDD">
      <w:pPr>
        <w:pStyle w:val="Code"/>
        <w:rPr>
          <w:highlight w:val="white"/>
        </w:rPr>
      </w:pPr>
      <w:r w:rsidRPr="00903DBA">
        <w:rPr>
          <w:highlight w:val="white"/>
        </w:rPr>
        <w:t xml:space="preserve">                    (rightSymbol.Value.Equals(BigInteger.One))) {</w:t>
      </w:r>
    </w:p>
    <w:p w14:paraId="50FAC786" w14:textId="77777777" w:rsidR="00ED1CDD" w:rsidRPr="00903DBA" w:rsidRDefault="00ED1CDD" w:rsidP="00ED1CDD">
      <w:pPr>
        <w:pStyle w:val="Code"/>
        <w:rPr>
          <w:highlight w:val="white"/>
        </w:rPr>
      </w:pPr>
      <w:r w:rsidRPr="00903DBA">
        <w:rPr>
          <w:highlight w:val="white"/>
        </w:rPr>
        <w:t xml:space="preserve">            newSymbol = leftSymbol;</w:t>
      </w:r>
    </w:p>
    <w:p w14:paraId="3FC53519" w14:textId="77777777" w:rsidR="00ED1CDD" w:rsidRPr="00903DBA" w:rsidRDefault="00ED1CDD" w:rsidP="00ED1CDD">
      <w:pPr>
        <w:pStyle w:val="Code"/>
        <w:rPr>
          <w:highlight w:val="white"/>
        </w:rPr>
      </w:pPr>
      <w:r w:rsidRPr="00903DBA">
        <w:rPr>
          <w:highlight w:val="white"/>
        </w:rPr>
        <w:t xml:space="preserve">          }</w:t>
      </w:r>
    </w:p>
    <w:p w14:paraId="0B92DC9F" w14:textId="77777777" w:rsidR="00ED1CDD" w:rsidRDefault="00ED1CDD" w:rsidP="00ED1CDD">
      <w:pPr>
        <w:rPr>
          <w:highlight w:val="white"/>
        </w:rPr>
      </w:pPr>
      <w:r w:rsidRPr="00903DBA">
        <w:rPr>
          <w:highlight w:val="white"/>
        </w:rPr>
        <w:t>If the new symbol is not null, we replace the expression with the new symbol. If the result symbol is a temporary symbol</w:t>
      </w:r>
      <w:r>
        <w:rPr>
          <w:highlight w:val="white"/>
        </w:rPr>
        <w:t>, w</w:t>
      </w:r>
      <w:r w:rsidRPr="00903DBA">
        <w:rPr>
          <w:highlight w:val="white"/>
        </w:rPr>
        <w:t>e iterate until we find the place where the result symbol is accessed and replace the result symbol with the new symbol at that place.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7530C598" w14:textId="77777777" w:rsidTr="00B82E2D">
        <w:tc>
          <w:tcPr>
            <w:tcW w:w="3116" w:type="dxa"/>
          </w:tcPr>
          <w:p w14:paraId="1C267FC1" w14:textId="77777777" w:rsidR="00ED1CDD" w:rsidRPr="00903DBA" w:rsidRDefault="00ED1CDD" w:rsidP="00B82E2D">
            <w:pPr>
              <w:pStyle w:val="Code"/>
              <w:rPr>
                <w:highlight w:val="white"/>
              </w:rPr>
            </w:pPr>
            <w:r w:rsidRPr="00903DBA">
              <w:rPr>
                <w:highlight w:val="white"/>
              </w:rPr>
              <w:t>t1 = i + 0</w:t>
            </w:r>
          </w:p>
          <w:p w14:paraId="0BFFC73D" w14:textId="77777777" w:rsidR="00ED1CDD" w:rsidRPr="00903DBA" w:rsidRDefault="00ED1CDD" w:rsidP="00B82E2D">
            <w:pPr>
              <w:pStyle w:val="Code"/>
              <w:rPr>
                <w:highlight w:val="white"/>
              </w:rPr>
            </w:pPr>
            <w:r w:rsidRPr="00903DBA">
              <w:rPr>
                <w:highlight w:val="white"/>
              </w:rPr>
              <w:t>j = t1</w:t>
            </w:r>
          </w:p>
          <w:p w14:paraId="6E8B2482" w14:textId="77777777" w:rsidR="00ED1CDD" w:rsidRPr="00903DBA" w:rsidRDefault="00ED1CDD" w:rsidP="00B82E2D">
            <w:pPr>
              <w:pStyle w:val="Code"/>
              <w:rPr>
                <w:highlight w:val="white"/>
              </w:rPr>
            </w:pPr>
            <w:r w:rsidRPr="00903DBA">
              <w:rPr>
                <w:highlight w:val="white"/>
              </w:rPr>
              <w:t>k = t1</w:t>
            </w:r>
          </w:p>
          <w:p w14:paraId="6B0475A7" w14:textId="5265FD0F"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25226D33" w14:textId="77777777" w:rsidR="00ED1CDD" w:rsidRPr="00903DBA" w:rsidRDefault="00ED1CDD" w:rsidP="00B82E2D">
            <w:pPr>
              <w:pStyle w:val="Code"/>
              <w:rPr>
                <w:highlight w:val="white"/>
              </w:rPr>
            </w:pPr>
            <w:r w:rsidRPr="00903DBA">
              <w:rPr>
                <w:highlight w:val="white"/>
              </w:rPr>
              <w:t>j = i</w:t>
            </w:r>
          </w:p>
          <w:p w14:paraId="34C3F5CD" w14:textId="77777777" w:rsidR="00ED1CDD" w:rsidRDefault="00ED1CDD" w:rsidP="00B82E2D">
            <w:pPr>
              <w:pStyle w:val="Code"/>
              <w:rPr>
                <w:highlight w:val="white"/>
              </w:rPr>
            </w:pPr>
            <w:r w:rsidRPr="00903DBA">
              <w:rPr>
                <w:highlight w:val="white"/>
              </w:rPr>
              <w:t>k = i</w:t>
            </w:r>
          </w:p>
          <w:p w14:paraId="5CB97CC2" w14:textId="77777777" w:rsidR="00ED1CDD" w:rsidRPr="00903DBA" w:rsidRDefault="00ED1CDD" w:rsidP="00B82E2D">
            <w:pPr>
              <w:pStyle w:val="Code"/>
              <w:rPr>
                <w:highlight w:val="white"/>
              </w:rPr>
            </w:pPr>
          </w:p>
          <w:p w14:paraId="52F3FCA9" w14:textId="3B289E02" w:rsidR="00ED1CDD" w:rsidRPr="00903DBA" w:rsidRDefault="00ED1CDD" w:rsidP="00B82E2D">
            <w:pPr>
              <w:rPr>
                <w:highlight w:val="white"/>
              </w:rPr>
            </w:pPr>
            <w:r>
              <w:rPr>
                <w:highlight w:val="white"/>
              </w:rPr>
              <w:t xml:space="preserve">(b) </w:t>
            </w:r>
            <w:r w:rsidR="007471A1">
              <w:rPr>
                <w:highlight w:val="white"/>
              </w:rPr>
              <w:t>After optimization</w:t>
            </w:r>
          </w:p>
        </w:tc>
      </w:tr>
    </w:tbl>
    <w:p w14:paraId="6B194F21" w14:textId="77777777" w:rsidR="00ED1CDD" w:rsidRPr="00903DBA" w:rsidRDefault="00ED1CDD" w:rsidP="00ED1CDD">
      <w:pPr>
        <w:rPr>
          <w:highlight w:val="white"/>
        </w:rPr>
      </w:pPr>
      <w:r w:rsidRPr="00903DBA">
        <w:rPr>
          <w:highlight w:val="white"/>
        </w:rPr>
        <w:t xml:space="preserve">If the </w:t>
      </w:r>
      <w:r>
        <w:rPr>
          <w:highlight w:val="white"/>
        </w:rPr>
        <w:t>new</w:t>
      </w:r>
      <w:r w:rsidRPr="00903DBA">
        <w:rPr>
          <w:highlight w:val="white"/>
        </w:rPr>
        <w:t xml:space="preserve"> symbol is not</w:t>
      </w:r>
      <w:r>
        <w:rPr>
          <w:highlight w:val="white"/>
        </w:rPr>
        <w:t xml:space="preserve"> null, we change the first instruction to assignment and clear the second instruction.</w:t>
      </w:r>
    </w:p>
    <w:p w14:paraId="44FD8905" w14:textId="77777777" w:rsidR="00ED1CDD" w:rsidRPr="007D4FBE" w:rsidRDefault="00ED1CDD" w:rsidP="00ED1CDD">
      <w:pPr>
        <w:pStyle w:val="Code"/>
      </w:pPr>
      <w:r w:rsidRPr="007D4FBE">
        <w:t xml:space="preserve">          if (newSymbol != null) {</w:t>
      </w:r>
    </w:p>
    <w:p w14:paraId="4D7E4B2C" w14:textId="77777777" w:rsidR="00ED1CDD" w:rsidRPr="007D4FBE" w:rsidRDefault="00ED1CDD" w:rsidP="00ED1CDD">
      <w:pPr>
        <w:pStyle w:val="Code"/>
      </w:pPr>
      <w:r w:rsidRPr="007D4FBE">
        <w:t xml:space="preserve">            thisCode.Operator = MiddleOperator.Assign; // i = 0 + j;</w:t>
      </w:r>
    </w:p>
    <w:p w14:paraId="0116C655" w14:textId="77777777" w:rsidR="00ED1CDD" w:rsidRPr="007D4FBE" w:rsidRDefault="00ED1CDD" w:rsidP="00ED1CDD">
      <w:pPr>
        <w:pStyle w:val="Code"/>
      </w:pPr>
      <w:r w:rsidRPr="007D4FBE">
        <w:t xml:space="preserve">            thisCode[1] = newSymbol;                   // i = j;</w:t>
      </w:r>
    </w:p>
    <w:p w14:paraId="61C35B35" w14:textId="77777777" w:rsidR="00ED1CDD" w:rsidRPr="007D4FBE" w:rsidRDefault="00ED1CDD" w:rsidP="00ED1CDD">
      <w:pPr>
        <w:pStyle w:val="Code"/>
      </w:pPr>
      <w:r w:rsidRPr="007D4FBE">
        <w:t xml:space="preserve">            thisCode[2] = null;</w:t>
      </w:r>
    </w:p>
    <w:p w14:paraId="1E8EE02A" w14:textId="77777777" w:rsidR="00ED1CDD" w:rsidRPr="007D4FBE" w:rsidRDefault="00ED1CDD" w:rsidP="00ED1CDD">
      <w:pPr>
        <w:pStyle w:val="Code"/>
      </w:pPr>
      <w:r w:rsidRPr="007D4FBE">
        <w:t xml:space="preserve">            m_update = true;</w:t>
      </w:r>
    </w:p>
    <w:p w14:paraId="6A3A7D61" w14:textId="77777777" w:rsidR="00ED1CDD" w:rsidRPr="007D4FBE" w:rsidRDefault="00ED1CDD" w:rsidP="00ED1CDD">
      <w:pPr>
        <w:pStyle w:val="Code"/>
      </w:pPr>
      <w:r w:rsidRPr="007D4FBE">
        <w:t xml:space="preserve">          }</w:t>
      </w:r>
    </w:p>
    <w:p w14:paraId="60E8CF13" w14:textId="77777777" w:rsidR="00ED1CDD" w:rsidRPr="007D4FBE" w:rsidRDefault="00ED1CDD" w:rsidP="00ED1CDD">
      <w:pPr>
        <w:pStyle w:val="Code"/>
      </w:pPr>
      <w:r w:rsidRPr="007D4FBE">
        <w:t xml:space="preserve">        }</w:t>
      </w:r>
    </w:p>
    <w:p w14:paraId="5E5CE7C3" w14:textId="77777777" w:rsidR="00ED1CDD" w:rsidRPr="007D4FBE" w:rsidRDefault="00ED1CDD" w:rsidP="00ED1CDD">
      <w:pPr>
        <w:pStyle w:val="Code"/>
      </w:pPr>
      <w:r w:rsidRPr="007D4FBE">
        <w:t xml:space="preserve">      }</w:t>
      </w:r>
    </w:p>
    <w:p w14:paraId="2D341834" w14:textId="77777777" w:rsidR="00ED1CDD" w:rsidRPr="007D4FBE" w:rsidRDefault="00ED1CDD" w:rsidP="00ED1CDD">
      <w:pPr>
        <w:pStyle w:val="Code"/>
      </w:pPr>
      <w:r w:rsidRPr="007D4FBE">
        <w:t xml:space="preserve">    }</w:t>
      </w:r>
    </w:p>
    <w:p w14:paraId="4291601A" w14:textId="1AE0B1D6" w:rsidR="00ED1CDD" w:rsidRDefault="00ED1CDD" w:rsidP="00ED1CDD">
      <w:pPr>
        <w:pStyle w:val="Heading3"/>
        <w:rPr>
          <w:highlight w:val="white"/>
        </w:rPr>
      </w:pPr>
      <w:bookmarkStart w:id="496" w:name="_Toc98936387"/>
      <w:r>
        <w:rPr>
          <w:highlight w:val="white"/>
        </w:rPr>
        <w:lastRenderedPageBreak/>
        <w:t>&lt;</w:t>
      </w:r>
      <w:proofErr w:type="spellStart"/>
      <w:r>
        <w:rPr>
          <w:highlight w:val="white"/>
        </w:rPr>
        <w:t>h3</w:t>
      </w:r>
      <w:proofErr w:type="spellEnd"/>
      <w:r>
        <w:rPr>
          <w:highlight w:val="white"/>
        </w:rPr>
        <w:t>&gt;Deference to Index Expression&lt;/</w:t>
      </w:r>
      <w:proofErr w:type="spellStart"/>
      <w:r>
        <w:rPr>
          <w:highlight w:val="white"/>
        </w:rPr>
        <w:t>h3</w:t>
      </w:r>
      <w:proofErr w:type="spellEnd"/>
      <w:r>
        <w:rPr>
          <w:highlight w:val="white"/>
        </w:rPr>
        <w:t>&gt;</w:t>
      </w:r>
      <w:bookmarkEnd w:id="496"/>
    </w:p>
    <w:p w14:paraId="39132FE4" w14:textId="3CA32BAE" w:rsidR="00476E93" w:rsidRDefault="00A54283" w:rsidP="00476E93">
      <w:pPr>
        <w:rPr>
          <w:highlight w:val="white"/>
        </w:rPr>
      </w:pPr>
      <w:r>
        <w:rPr>
          <w:highlight w:val="white"/>
        </w:rPr>
        <w:t>The middle code generated for expressions such as &lt;k&gt;</w:t>
      </w:r>
      <w:r w:rsidRPr="00A54283">
        <w:rPr>
          <w:rStyle w:val="KeyWord0"/>
          <w:highlight w:val="white"/>
        </w:rPr>
        <w:t>a[3]</w:t>
      </w:r>
      <w:r>
        <w:rPr>
          <w:highlight w:val="white"/>
        </w:rPr>
        <w:t>&lt;/k&gt; and &lt;k&gt;</w:t>
      </w:r>
      <w:r w:rsidRPr="00A54283">
        <w:rPr>
          <w:rStyle w:val="KeyWord0"/>
          <w:highlight w:val="white"/>
        </w:rPr>
        <w:t>*(a + 3)</w:t>
      </w:r>
      <w:r>
        <w:rPr>
          <w:highlight w:val="white"/>
        </w:rPr>
        <w:t>&lt;/k&gt; can be simplified. We convert</w:t>
      </w:r>
      <w:r w:rsidR="002360FC">
        <w:rPr>
          <w:highlight w:val="white"/>
        </w:rPr>
        <w:t xml:space="preserve"> </w:t>
      </w:r>
      <w:r w:rsidR="00482F9F">
        <w:rPr>
          <w:highlight w:val="white"/>
        </w:rPr>
        <w:t>the addition and dereference instructions to a single dereference instruction.</w:t>
      </w:r>
    </w:p>
    <w:p w14:paraId="0BE0D809" w14:textId="77777777" w:rsidR="005E4025" w:rsidRDefault="005E4025" w:rsidP="005E4025">
      <w:pPr>
        <w:rPr>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E4025" w:rsidRPr="00903DBA" w14:paraId="7C8E0A64" w14:textId="77777777" w:rsidTr="00B82E2D">
        <w:tc>
          <w:tcPr>
            <w:tcW w:w="3116" w:type="dxa"/>
          </w:tcPr>
          <w:p w14:paraId="4BCC9741" w14:textId="622BF239" w:rsidR="005E4025" w:rsidRPr="00903DBA" w:rsidRDefault="005E4025" w:rsidP="00B82E2D">
            <w:pPr>
              <w:pStyle w:val="Code"/>
              <w:rPr>
                <w:highlight w:val="white"/>
              </w:rPr>
            </w:pPr>
            <w:r>
              <w:rPr>
                <w:highlight w:val="white"/>
              </w:rPr>
              <w:t>s = a + 3</w:t>
            </w:r>
          </w:p>
          <w:p w14:paraId="02DAF4D6" w14:textId="71758BB0" w:rsidR="005E4025" w:rsidRPr="00903DBA" w:rsidRDefault="005E4025" w:rsidP="00B82E2D">
            <w:pPr>
              <w:pStyle w:val="Code"/>
              <w:rPr>
                <w:highlight w:val="white"/>
              </w:rPr>
            </w:pPr>
            <w:r>
              <w:rPr>
                <w:highlight w:val="white"/>
              </w:rPr>
              <w:t>t = *s</w:t>
            </w:r>
          </w:p>
          <w:p w14:paraId="24EF6D6B" w14:textId="71963AFA" w:rsidR="005E4025" w:rsidRPr="009F6E41" w:rsidRDefault="005E4025" w:rsidP="00B82E2D">
            <w:pPr>
              <w:rPr>
                <w:highlight w:val="white"/>
              </w:rPr>
            </w:pPr>
            <w:r>
              <w:rPr>
                <w:highlight w:val="white"/>
              </w:rPr>
              <w:t xml:space="preserve">(a) </w:t>
            </w:r>
            <w:r w:rsidR="007471A1">
              <w:rPr>
                <w:highlight w:val="white"/>
              </w:rPr>
              <w:t>Before optimization</w:t>
            </w:r>
          </w:p>
        </w:tc>
        <w:tc>
          <w:tcPr>
            <w:tcW w:w="3117" w:type="dxa"/>
          </w:tcPr>
          <w:p w14:paraId="10456AC6" w14:textId="6EC0F4ED" w:rsidR="005E4025" w:rsidRPr="00903DBA" w:rsidRDefault="005E4025" w:rsidP="00B82E2D">
            <w:pPr>
              <w:pStyle w:val="Code"/>
              <w:rPr>
                <w:highlight w:val="white"/>
              </w:rPr>
            </w:pPr>
            <w:r>
              <w:rPr>
                <w:highlight w:val="white"/>
              </w:rPr>
              <w:t>t = a-&gt;(3 * type_size)</w:t>
            </w:r>
          </w:p>
          <w:p w14:paraId="6273A0E3" w14:textId="77777777" w:rsidR="005E4025" w:rsidRPr="00903DBA" w:rsidRDefault="005E4025" w:rsidP="00B82E2D">
            <w:pPr>
              <w:pStyle w:val="Code"/>
              <w:rPr>
                <w:highlight w:val="white"/>
              </w:rPr>
            </w:pPr>
          </w:p>
          <w:p w14:paraId="08F00F77" w14:textId="32096004" w:rsidR="005E4025" w:rsidRPr="00903DBA" w:rsidRDefault="005E4025" w:rsidP="00B82E2D">
            <w:pPr>
              <w:rPr>
                <w:highlight w:val="white"/>
              </w:rPr>
            </w:pPr>
            <w:r>
              <w:rPr>
                <w:highlight w:val="white"/>
              </w:rPr>
              <w:t xml:space="preserve">(b) </w:t>
            </w:r>
            <w:r w:rsidR="007471A1">
              <w:rPr>
                <w:highlight w:val="white"/>
              </w:rPr>
              <w:t>After optimization</w:t>
            </w:r>
          </w:p>
        </w:tc>
      </w:tr>
    </w:tbl>
    <w:p w14:paraId="5E209DC9" w14:textId="15EB60D3" w:rsidR="00ED1CDD" w:rsidRPr="0013612D" w:rsidRDefault="00ED1CDD" w:rsidP="00ED1CDD">
      <w:pPr>
        <w:pStyle w:val="Code"/>
      </w:pPr>
      <w:r w:rsidRPr="0013612D">
        <w:t xml:space="preserve">    private void </w:t>
      </w:r>
      <w:r w:rsidR="00F54D23">
        <w:t>ConstantDereference</w:t>
      </w:r>
      <w:r w:rsidRPr="0013612D">
        <w:t>() {</w:t>
      </w:r>
    </w:p>
    <w:p w14:paraId="245207C8" w14:textId="77777777" w:rsidR="00ED1CDD" w:rsidRPr="0013612D" w:rsidRDefault="00ED1CDD" w:rsidP="00ED1CDD">
      <w:pPr>
        <w:pStyle w:val="Code"/>
      </w:pPr>
      <w:r w:rsidRPr="0013612D">
        <w:t xml:space="preserve">      for (int index = 0; index &lt; (m_middleCodeList.Count - 1); ++index) {</w:t>
      </w:r>
    </w:p>
    <w:p w14:paraId="7A013C60" w14:textId="77777777" w:rsidR="00ED1CDD" w:rsidRPr="0013612D" w:rsidRDefault="00ED1CDD" w:rsidP="00ED1CDD">
      <w:pPr>
        <w:pStyle w:val="Code"/>
      </w:pPr>
      <w:r w:rsidRPr="0013612D">
        <w:t xml:space="preserve">        MiddleCode thisCode = m_middleCodeList[index],</w:t>
      </w:r>
    </w:p>
    <w:p w14:paraId="1C761BF9" w14:textId="77777777" w:rsidR="00ED1CDD" w:rsidRPr="0013612D" w:rsidRDefault="00ED1CDD" w:rsidP="00ED1CDD">
      <w:pPr>
        <w:pStyle w:val="Code"/>
      </w:pPr>
      <w:r w:rsidRPr="0013612D">
        <w:t xml:space="preserve">                   nextCode = m_middleCodeList[index + 1];</w:t>
      </w:r>
    </w:p>
    <w:p w14:paraId="7A1BE4EA" w14:textId="27DA8266" w:rsidR="00ED1CDD" w:rsidRPr="0013612D" w:rsidRDefault="009414E7" w:rsidP="009414E7">
      <w:r>
        <w:t>If we find a</w:t>
      </w:r>
      <w:r w:rsidR="00571A56">
        <w:t>n</w:t>
      </w:r>
      <w:r>
        <w:t xml:space="preserve"> add or subtract instruction followed by a dereference instruction</w:t>
      </w:r>
      <w:r w:rsidR="00571A56">
        <w:t xml:space="preserve">, where one of the operands of the add or subtraction operator is constant (both operands cannot be constants), we replace them with a single dereference instruction. </w:t>
      </w:r>
    </w:p>
    <w:p w14:paraId="203D263A" w14:textId="77777777" w:rsidR="00AC0922" w:rsidRDefault="00ED1CDD" w:rsidP="00ED1CDD">
      <w:pPr>
        <w:pStyle w:val="Code"/>
      </w:pPr>
      <w:r w:rsidRPr="0013612D">
        <w:t xml:space="preserve">        if (</w:t>
      </w:r>
      <w:r w:rsidR="00AC0922">
        <w:t>(</w:t>
      </w:r>
      <w:r w:rsidRPr="0013612D">
        <w:t>(thisCode.Operator == MiddleOperator.Add)</w:t>
      </w:r>
      <w:r w:rsidR="00AC0922">
        <w:t xml:space="preserve"> ||</w:t>
      </w:r>
    </w:p>
    <w:p w14:paraId="2DBBE370" w14:textId="1652FF33" w:rsidR="00ED1CDD" w:rsidRPr="0013612D" w:rsidRDefault="00AC0922" w:rsidP="00ED1CDD">
      <w:pPr>
        <w:pStyle w:val="Code"/>
      </w:pPr>
      <w:r>
        <w:t xml:space="preserve">             </w:t>
      </w:r>
      <w:r w:rsidRPr="0013612D">
        <w:t>(thisCode.Operator == MiddleOperator.</w:t>
      </w:r>
      <w:r>
        <w:t>Subtract</w:t>
      </w:r>
      <w:r w:rsidRPr="0013612D">
        <w:t>)</w:t>
      </w:r>
      <w:r>
        <w:t>)</w:t>
      </w:r>
      <w:r w:rsidR="00ED1CDD" w:rsidRPr="0013612D">
        <w:t xml:space="preserve"> &amp;&amp;</w:t>
      </w:r>
    </w:p>
    <w:p w14:paraId="1C1102AD" w14:textId="77777777" w:rsidR="00ED1CDD" w:rsidRPr="0013612D" w:rsidRDefault="00ED1CDD" w:rsidP="00ED1CDD">
      <w:pPr>
        <w:pStyle w:val="Code"/>
      </w:pPr>
      <w:r w:rsidRPr="0013612D">
        <w:t xml:space="preserve">            (nextCode.Operator == MiddleOperator.Dereference) &amp;&amp;</w:t>
      </w:r>
    </w:p>
    <w:p w14:paraId="53A06929" w14:textId="77777777" w:rsidR="00ED1CDD" w:rsidRPr="0013612D" w:rsidRDefault="00ED1CDD" w:rsidP="00ED1CDD">
      <w:pPr>
        <w:pStyle w:val="Code"/>
      </w:pPr>
      <w:r w:rsidRPr="0013612D">
        <w:t xml:space="preserve">            (thisCode[0] == nextCode[1])) {</w:t>
      </w:r>
    </w:p>
    <w:p w14:paraId="4BEF1A38" w14:textId="6B235B2B" w:rsidR="00ED1CDD" w:rsidRPr="0013612D" w:rsidRDefault="00ED1CDD" w:rsidP="00ED1CDD">
      <w:pPr>
        <w:pStyle w:val="Code"/>
      </w:pPr>
      <w:r w:rsidRPr="0013612D">
        <w:t xml:space="preserve">          Symbol leftSymbol = (Symbol)</w:t>
      </w:r>
      <w:r w:rsidR="00162C2D">
        <w:t xml:space="preserve"> </w:t>
      </w:r>
      <w:r w:rsidRPr="0013612D">
        <w:t>thisCode[1],</w:t>
      </w:r>
    </w:p>
    <w:p w14:paraId="2ECDA565" w14:textId="466D7596" w:rsidR="00ED1CDD" w:rsidRPr="0013612D" w:rsidRDefault="00ED1CDD" w:rsidP="00ED1CDD">
      <w:pPr>
        <w:pStyle w:val="Code"/>
      </w:pPr>
      <w:r w:rsidRPr="0013612D">
        <w:t xml:space="preserve">                 rightSymbol = (Symbol)</w:t>
      </w:r>
      <w:r w:rsidR="00162C2D">
        <w:t xml:space="preserve"> </w:t>
      </w:r>
      <w:r w:rsidRPr="0013612D">
        <w:t>thisCode[2];</w:t>
      </w:r>
    </w:p>
    <w:p w14:paraId="224EDF5F" w14:textId="77777777" w:rsidR="00ED1CDD" w:rsidRPr="0013612D" w:rsidRDefault="00ED1CDD" w:rsidP="00ED1CDD">
      <w:pPr>
        <w:pStyle w:val="Code"/>
      </w:pPr>
    </w:p>
    <w:p w14:paraId="46DC0485" w14:textId="1E27C84A" w:rsidR="00ED1CDD" w:rsidRPr="0013612D" w:rsidRDefault="00ED1CDD" w:rsidP="00ED1CDD">
      <w:pPr>
        <w:pStyle w:val="Code"/>
      </w:pPr>
      <w:r w:rsidRPr="0013612D">
        <w:t xml:space="preserve">          if (leftSymbol.Value is BigInteger</w:t>
      </w:r>
      <w:r w:rsidR="000B7628">
        <w:t xml:space="preserve"> leftBigInteger</w:t>
      </w:r>
      <w:r w:rsidRPr="0013612D">
        <w:t>) {</w:t>
      </w:r>
    </w:p>
    <w:p w14:paraId="01A64753" w14:textId="519D869D" w:rsidR="00ED1CDD" w:rsidRPr="0013612D" w:rsidRDefault="00ED1CDD" w:rsidP="00ED1CDD">
      <w:pPr>
        <w:pStyle w:val="Code"/>
      </w:pPr>
      <w:r w:rsidRPr="0013612D">
        <w:t xml:space="preserve">            Symbol resultSymbol = (Symbol)</w:t>
      </w:r>
      <w:r w:rsidR="00B0227D">
        <w:t xml:space="preserve"> </w:t>
      </w:r>
      <w:r w:rsidRPr="0013612D">
        <w:t>nextCode[0];</w:t>
      </w:r>
    </w:p>
    <w:p w14:paraId="630AE8EF" w14:textId="77777777" w:rsidR="00ED1CDD" w:rsidRPr="0013612D" w:rsidRDefault="00ED1CDD" w:rsidP="00ED1CDD">
      <w:pPr>
        <w:pStyle w:val="Code"/>
      </w:pPr>
      <w:r w:rsidRPr="0013612D">
        <w:t xml:space="preserve">            resultSymbol.AddressSymbol = rightSymbol;</w:t>
      </w:r>
    </w:p>
    <w:p w14:paraId="1DCE620F" w14:textId="2621A31B" w:rsidR="00ED1CDD" w:rsidRPr="0013612D" w:rsidRDefault="00ED1CDD" w:rsidP="00ED1CDD">
      <w:pPr>
        <w:pStyle w:val="Code"/>
      </w:pPr>
      <w:r w:rsidRPr="0013612D">
        <w:t xml:space="preserve">            resultSymbol.AddressOffset</w:t>
      </w:r>
      <w:r>
        <w:t xml:space="preserve"> </w:t>
      </w:r>
      <w:r w:rsidRPr="0013612D">
        <w:t>=</w:t>
      </w:r>
      <w:r w:rsidR="000B7628">
        <w:t xml:space="preserve"> </w:t>
      </w:r>
      <w:r w:rsidRPr="0013612D">
        <w:t>(int)</w:t>
      </w:r>
      <w:r w:rsidR="000B7628">
        <w:t xml:space="preserve"> leftBigInteger;</w:t>
      </w:r>
    </w:p>
    <w:p w14:paraId="1194A98D" w14:textId="77777777" w:rsidR="00ED1CDD" w:rsidRPr="0013612D" w:rsidRDefault="00ED1CDD" w:rsidP="00ED1CDD">
      <w:pPr>
        <w:pStyle w:val="Code"/>
      </w:pPr>
      <w:r w:rsidRPr="0013612D">
        <w:t xml:space="preserve">            thisCode.Clear();</w:t>
      </w:r>
    </w:p>
    <w:p w14:paraId="0F39405F" w14:textId="77777777" w:rsidR="00ED1CDD" w:rsidRPr="0013612D" w:rsidRDefault="00ED1CDD" w:rsidP="00ED1CDD">
      <w:pPr>
        <w:pStyle w:val="Code"/>
      </w:pPr>
      <w:r w:rsidRPr="0013612D">
        <w:t xml:space="preserve">          }</w:t>
      </w:r>
    </w:p>
    <w:p w14:paraId="22672E31" w14:textId="73BEEF7C" w:rsidR="00ED1CDD" w:rsidRPr="0013612D" w:rsidRDefault="00ED1CDD" w:rsidP="00ED1CDD">
      <w:pPr>
        <w:pStyle w:val="Code"/>
      </w:pPr>
      <w:r w:rsidRPr="0013612D">
        <w:t xml:space="preserve">          else if (rightSymbol.Value is BigInteger</w:t>
      </w:r>
      <w:r w:rsidR="00796D61">
        <w:t xml:space="preserve"> rightBigInteger</w:t>
      </w:r>
      <w:r w:rsidRPr="0013612D">
        <w:t>) {</w:t>
      </w:r>
    </w:p>
    <w:p w14:paraId="6B63D1AF" w14:textId="450AC582" w:rsidR="00ED1CDD" w:rsidRPr="0013612D" w:rsidRDefault="00ED1CDD" w:rsidP="00ED1CDD">
      <w:pPr>
        <w:pStyle w:val="Code"/>
      </w:pPr>
      <w:r w:rsidRPr="0013612D">
        <w:t xml:space="preserve">            Symbol resultSymbol = (Symbol)</w:t>
      </w:r>
      <w:r w:rsidR="00AD31DE">
        <w:t xml:space="preserve"> </w:t>
      </w:r>
      <w:r w:rsidRPr="0013612D">
        <w:t>nextCode[0];</w:t>
      </w:r>
    </w:p>
    <w:p w14:paraId="6F701624" w14:textId="080677BC" w:rsidR="00ED1CDD" w:rsidRDefault="00ED1CDD" w:rsidP="00ED1CDD">
      <w:pPr>
        <w:pStyle w:val="Code"/>
      </w:pPr>
      <w:r w:rsidRPr="0013612D">
        <w:t xml:space="preserve">            resultSymbol.AddressSymbol = leftSymbol;</w:t>
      </w:r>
    </w:p>
    <w:p w14:paraId="7B2C0CE8" w14:textId="63F82786" w:rsidR="00AC0922" w:rsidRDefault="00AC0922" w:rsidP="00ED1CDD">
      <w:pPr>
        <w:pStyle w:val="Code"/>
      </w:pPr>
    </w:p>
    <w:p w14:paraId="42113AA3" w14:textId="3EA21762" w:rsidR="00AC0922" w:rsidRPr="0013612D" w:rsidRDefault="00AC0922" w:rsidP="00ED1CDD">
      <w:pPr>
        <w:pStyle w:val="Code"/>
      </w:pPr>
      <w:r>
        <w:t xml:space="preserve">            if (</w:t>
      </w:r>
      <w:r w:rsidR="006D48E9" w:rsidRPr="0013612D">
        <w:t>thisCode.Operator == MiddleOperator.Add)</w:t>
      </w:r>
      <w:r w:rsidR="006D48E9">
        <w:t xml:space="preserve"> {</w:t>
      </w:r>
    </w:p>
    <w:p w14:paraId="5ED6CCEB" w14:textId="77777777" w:rsidR="00796D61" w:rsidRDefault="00AC0922" w:rsidP="00ED1CDD">
      <w:pPr>
        <w:pStyle w:val="Code"/>
      </w:pPr>
      <w:r>
        <w:t xml:space="preserve">  </w:t>
      </w:r>
      <w:r w:rsidR="00ED1CDD" w:rsidRPr="0013612D">
        <w:t xml:space="preserve">            resultSymbol.AddressOffset</w:t>
      </w:r>
      <w:r w:rsidR="00ED1CDD">
        <w:t xml:space="preserve"> </w:t>
      </w:r>
      <w:r w:rsidR="00ED1CDD" w:rsidRPr="0013612D">
        <w:t>=</w:t>
      </w:r>
      <w:r w:rsidR="00ED1CDD">
        <w:t xml:space="preserve"> </w:t>
      </w:r>
      <w:r w:rsidR="00ED1CDD" w:rsidRPr="0013612D">
        <w:t>(int)</w:t>
      </w:r>
      <w:r w:rsidR="00796D61" w:rsidRPr="00796D61">
        <w:t xml:space="preserve"> </w:t>
      </w:r>
      <w:r w:rsidR="00796D61">
        <w:t>rightBigInteger;</w:t>
      </w:r>
    </w:p>
    <w:p w14:paraId="23558240" w14:textId="6B67D5C1" w:rsidR="00AC0922" w:rsidRDefault="00AC0922" w:rsidP="00ED1CDD">
      <w:pPr>
        <w:pStyle w:val="Code"/>
      </w:pPr>
      <w:r>
        <w:t xml:space="preserve">            }</w:t>
      </w:r>
    </w:p>
    <w:p w14:paraId="09802E13" w14:textId="488F6E12" w:rsidR="006D48E9" w:rsidRDefault="006D48E9" w:rsidP="00ED1CDD">
      <w:pPr>
        <w:pStyle w:val="Code"/>
      </w:pPr>
      <w:r>
        <w:t xml:space="preserve">            else {</w:t>
      </w:r>
    </w:p>
    <w:p w14:paraId="583003DE" w14:textId="4511321E" w:rsidR="00796D61" w:rsidRDefault="00796D61" w:rsidP="00796D61">
      <w:pPr>
        <w:pStyle w:val="Code"/>
      </w:pPr>
      <w:r>
        <w:t xml:space="preserve">  </w:t>
      </w:r>
      <w:r w:rsidRPr="0013612D">
        <w:t xml:space="preserve">            resultSymbol.AddressOffset</w:t>
      </w:r>
      <w:r>
        <w:t xml:space="preserve"> </w:t>
      </w:r>
      <w:r w:rsidRPr="0013612D">
        <w:t>=</w:t>
      </w:r>
      <w:r>
        <w:t xml:space="preserve"> -</w:t>
      </w:r>
      <w:r w:rsidRPr="0013612D">
        <w:t>(int)</w:t>
      </w:r>
      <w:r w:rsidRPr="00796D61">
        <w:t xml:space="preserve"> </w:t>
      </w:r>
      <w:r>
        <w:t>rightBigInteger;</w:t>
      </w:r>
    </w:p>
    <w:p w14:paraId="47D28173" w14:textId="2A08AC9A" w:rsidR="006D48E9" w:rsidRDefault="006D48E9" w:rsidP="00ED1CDD">
      <w:pPr>
        <w:pStyle w:val="Code"/>
      </w:pPr>
      <w:r>
        <w:t xml:space="preserve">            }</w:t>
      </w:r>
    </w:p>
    <w:p w14:paraId="29D2607F" w14:textId="77777777" w:rsidR="006D48E9" w:rsidRPr="0013612D" w:rsidRDefault="006D48E9" w:rsidP="00ED1CDD">
      <w:pPr>
        <w:pStyle w:val="Code"/>
      </w:pPr>
    </w:p>
    <w:p w14:paraId="7DCA323B" w14:textId="77777777" w:rsidR="00ED1CDD" w:rsidRPr="0013612D" w:rsidRDefault="00ED1CDD" w:rsidP="00ED1CDD">
      <w:pPr>
        <w:pStyle w:val="Code"/>
      </w:pPr>
      <w:r w:rsidRPr="0013612D">
        <w:t xml:space="preserve">            thisCode.Clear();</w:t>
      </w:r>
    </w:p>
    <w:p w14:paraId="50F5FE57" w14:textId="77777777" w:rsidR="00ED1CDD" w:rsidRPr="0013612D" w:rsidRDefault="00ED1CDD" w:rsidP="00ED1CDD">
      <w:pPr>
        <w:pStyle w:val="Code"/>
      </w:pPr>
      <w:r w:rsidRPr="0013612D">
        <w:t xml:space="preserve">          }</w:t>
      </w:r>
    </w:p>
    <w:p w14:paraId="43111A40" w14:textId="77777777" w:rsidR="00ED1CDD" w:rsidRPr="0013612D" w:rsidRDefault="00ED1CDD" w:rsidP="00ED1CDD">
      <w:pPr>
        <w:pStyle w:val="Code"/>
      </w:pPr>
      <w:r w:rsidRPr="0013612D">
        <w:t xml:space="preserve">        }</w:t>
      </w:r>
    </w:p>
    <w:p w14:paraId="0228DC59" w14:textId="77777777" w:rsidR="00ED1CDD" w:rsidRPr="0013612D" w:rsidRDefault="00ED1CDD" w:rsidP="00ED1CDD">
      <w:pPr>
        <w:pStyle w:val="Code"/>
      </w:pPr>
      <w:r w:rsidRPr="0013612D">
        <w:t xml:space="preserve">      }</w:t>
      </w:r>
    </w:p>
    <w:p w14:paraId="749A06AA" w14:textId="77777777" w:rsidR="00ED1CDD" w:rsidRPr="0013612D" w:rsidRDefault="00ED1CDD" w:rsidP="00ED1CDD">
      <w:pPr>
        <w:pStyle w:val="Code"/>
      </w:pPr>
      <w:r w:rsidRPr="0013612D">
        <w:t xml:space="preserve">    }</w:t>
      </w:r>
    </w:p>
    <w:p w14:paraId="53FE9AC6" w14:textId="77777777" w:rsidR="00ED1CDD" w:rsidRPr="00903DBA" w:rsidRDefault="00ED1CDD" w:rsidP="00ED1CDD">
      <w:pPr>
        <w:pStyle w:val="Heading3"/>
        <w:rPr>
          <w:highlight w:val="white"/>
        </w:rPr>
      </w:pPr>
      <w:bookmarkStart w:id="497" w:name="_Toc98936388"/>
      <w:r>
        <w:rPr>
          <w:highlight w:val="white"/>
        </w:rPr>
        <w:t>&lt;</w:t>
      </w:r>
      <w:proofErr w:type="spellStart"/>
      <w:r>
        <w:rPr>
          <w:highlight w:val="white"/>
        </w:rPr>
        <w:t>h3</w:t>
      </w:r>
      <w:proofErr w:type="spellEnd"/>
      <w:r>
        <w:rPr>
          <w:highlight w:val="white"/>
        </w:rPr>
        <w:t>&gt;</w:t>
      </w:r>
      <w:r w:rsidRPr="00903DBA">
        <w:rPr>
          <w:highlight w:val="white"/>
        </w:rPr>
        <w:t>Optimize Relation Expression</w:t>
      </w:r>
      <w:r>
        <w:rPr>
          <w:highlight w:val="white"/>
        </w:rPr>
        <w:t>&lt;/</w:t>
      </w:r>
      <w:proofErr w:type="spellStart"/>
      <w:r>
        <w:rPr>
          <w:highlight w:val="white"/>
        </w:rPr>
        <w:t>h3</w:t>
      </w:r>
      <w:proofErr w:type="spellEnd"/>
      <w:r>
        <w:rPr>
          <w:highlight w:val="white"/>
        </w:rPr>
        <w:t>&gt;</w:t>
      </w:r>
      <w:bookmarkEnd w:id="497"/>
    </w:p>
    <w:p w14:paraId="698487CD" w14:textId="77777777" w:rsidR="00ED1CDD" w:rsidRPr="00903DBA" w:rsidRDefault="00ED1CDD" w:rsidP="00ED1CDD">
      <w:pPr>
        <w:rPr>
          <w:highlight w:val="white"/>
        </w:rPr>
      </w:pPr>
      <w:r w:rsidRPr="00903DBA">
        <w:rPr>
          <w:highlight w:val="white"/>
        </w:rPr>
        <w:t>In order to optimize the final assembly code generation, we shall swap the operator in expression</w:t>
      </w:r>
      <w:r>
        <w:rPr>
          <w:highlight w:val="white"/>
        </w:rPr>
        <w:t>s</w:t>
      </w:r>
      <w:r w:rsidRPr="00903DBA">
        <w:rPr>
          <w:highlight w:val="white"/>
        </w:rPr>
        <w:t xml:space="preserve"> where the left operand is a value. This operation does not decrease the number of middle code instructions</w:t>
      </w:r>
      <w:r>
        <w:rPr>
          <w:highlight w:val="white"/>
        </w:rPr>
        <w:t>, but</w:t>
      </w:r>
      <w:r w:rsidRPr="00903DBA">
        <w:rPr>
          <w:highlight w:val="white"/>
        </w:rPr>
        <w:t xml:space="preserve"> it will decrease the number of assembly code instructions, since an integer value cannot be the left-most operands</w:t>
      </w:r>
      <w:r>
        <w:rPr>
          <w:highlight w:val="white"/>
        </w:rPr>
        <w:t xml:space="preserve"> in an assembly code instruction.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4755705D" w14:textId="77777777" w:rsidTr="00B82E2D">
        <w:tc>
          <w:tcPr>
            <w:tcW w:w="3116" w:type="dxa"/>
          </w:tcPr>
          <w:p w14:paraId="1C5AB691" w14:textId="77777777" w:rsidR="00ED1CDD" w:rsidRDefault="00ED1CDD" w:rsidP="00B82E2D">
            <w:pPr>
              <w:pStyle w:val="Code"/>
              <w:rPr>
                <w:highlight w:val="white"/>
              </w:rPr>
            </w:pPr>
            <w:r w:rsidRPr="00903DBA">
              <w:lastRenderedPageBreak/>
              <w:t>1. if 10 &lt; i goto 20</w:t>
            </w:r>
            <w:r>
              <w:rPr>
                <w:highlight w:val="white"/>
              </w:rPr>
              <w:t xml:space="preserve"> </w:t>
            </w:r>
          </w:p>
          <w:p w14:paraId="5F1A8C26" w14:textId="587EF52A"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187F85D8" w14:textId="77777777" w:rsidR="00ED1CDD" w:rsidRDefault="00ED1CDD" w:rsidP="00B82E2D">
            <w:pPr>
              <w:pStyle w:val="Code"/>
            </w:pPr>
            <w:r w:rsidRPr="00903DBA">
              <w:t>1. if i &gt; 10 goto 20</w:t>
            </w:r>
          </w:p>
          <w:p w14:paraId="6F3E627E" w14:textId="4140ED53" w:rsidR="00ED1CDD" w:rsidRPr="00903DBA" w:rsidRDefault="00ED1CDD" w:rsidP="00B82E2D">
            <w:pPr>
              <w:rPr>
                <w:highlight w:val="white"/>
              </w:rPr>
            </w:pPr>
            <w:r>
              <w:rPr>
                <w:highlight w:val="white"/>
              </w:rPr>
              <w:t xml:space="preserve">(b) </w:t>
            </w:r>
            <w:r w:rsidR="007471A1">
              <w:rPr>
                <w:highlight w:val="white"/>
              </w:rPr>
              <w:t>After optimization</w:t>
            </w:r>
          </w:p>
        </w:tc>
      </w:tr>
    </w:tbl>
    <w:p w14:paraId="33C46B8A" w14:textId="77777777" w:rsidR="00ED1CDD" w:rsidRPr="00903DBA" w:rsidRDefault="00ED1CDD" w:rsidP="00ED1CDD">
      <w:pPr>
        <w:rPr>
          <w:highlight w:val="white"/>
        </w:rPr>
      </w:pPr>
      <w:r w:rsidRPr="00903DBA">
        <w:rPr>
          <w:highlight w:val="white"/>
        </w:rPr>
        <w:t xml:space="preserve">We use the </w:t>
      </w:r>
      <w:r>
        <w:rPr>
          <w:rStyle w:val="KeyWord0"/>
          <w:highlight w:val="white"/>
        </w:rPr>
        <w:t>&lt;k&gt;</w:t>
      </w:r>
      <w:r w:rsidRPr="00903DBA">
        <w:rPr>
          <w:rStyle w:val="KeyWord0"/>
          <w:highlight w:val="white"/>
        </w:rPr>
        <w:t>m_swapMap</w:t>
      </w:r>
      <w:r>
        <w:rPr>
          <w:rStyle w:val="KeyWord0"/>
          <w:highlight w:val="white"/>
        </w:rPr>
        <w:t>&lt;/k&gt;</w:t>
      </w:r>
      <w:r w:rsidRPr="00903DBA">
        <w:rPr>
          <w:highlight w:val="white"/>
        </w:rPr>
        <w:t xml:space="preserve"> map to swap the operator. Note that that</w:t>
      </w:r>
      <w:r>
        <w:rPr>
          <w:highlight w:val="white"/>
        </w:rPr>
        <w:t xml:space="preserve"> the</w:t>
      </w:r>
      <w:r w:rsidRPr="00903DBA">
        <w:rPr>
          <w:highlight w:val="white"/>
        </w:rPr>
        <w:t xml:space="preserve"> map is not the same map as the </w:t>
      </w:r>
      <w:r>
        <w:rPr>
          <w:rStyle w:val="KeyWord0"/>
        </w:rPr>
        <w:t>&lt;k&gt;</w:t>
      </w:r>
      <w:r w:rsidRPr="00903DBA">
        <w:rPr>
          <w:rStyle w:val="KeyWord0"/>
        </w:rPr>
        <w:t>m_inverseMap</w:t>
      </w:r>
      <w:r>
        <w:rPr>
          <w:rStyle w:val="KeyWord0"/>
        </w:rPr>
        <w:t>&lt;/k&gt;</w:t>
      </w:r>
      <w:r w:rsidRPr="00903DBA">
        <w:t xml:space="preserve"> </w:t>
      </w:r>
      <w:r>
        <w:t xml:space="preserve">map </w:t>
      </w:r>
      <w:r w:rsidRPr="00903DBA">
        <w:t xml:space="preserve">we used in </w:t>
      </w:r>
      <w:r>
        <w:rPr>
          <w:rStyle w:val="KeyWord0"/>
          <w:highlight w:val="white"/>
        </w:rPr>
        <w:t>&lt;k&gt;</w:t>
      </w:r>
      <w:r w:rsidRPr="006B3EB0">
        <w:rPr>
          <w:rStyle w:val="KeyWord0"/>
          <w:highlight w:val="white"/>
        </w:rPr>
        <w:t>ClearDoubleRelationStatements</w:t>
      </w:r>
      <w:r>
        <w:rPr>
          <w:rStyle w:val="KeyWord0"/>
          <w:highlight w:val="white"/>
        </w:rPr>
        <w:t>&lt;/k&gt;</w:t>
      </w:r>
      <w:r w:rsidRPr="00903DBA">
        <w:t xml:space="preserve"> above. When inversing an expression, we change its meaning, when we swap the expression it still has the same meaning</w:t>
      </w:r>
      <w:r>
        <w:t>. W</w:t>
      </w:r>
      <w:r w:rsidRPr="00903DBA">
        <w:t>e just arrange the operands so that we can generate more efficient assembly code.</w:t>
      </w:r>
    </w:p>
    <w:p w14:paraId="71B4E449" w14:textId="7FEAE04A" w:rsidR="00937ACF" w:rsidRDefault="00ED1CDD" w:rsidP="00ED1CDD">
      <w:pPr>
        <w:pStyle w:val="Code"/>
        <w:rPr>
          <w:highlight w:val="white"/>
        </w:rPr>
      </w:pPr>
      <w:r w:rsidRPr="00903DBA">
        <w:rPr>
          <w:highlight w:val="white"/>
        </w:rPr>
        <w:t xml:space="preserve">    public static Dictionary&lt;MiddleOperator, MiddleOperator&gt; m_swapMap =</w:t>
      </w:r>
    </w:p>
    <w:p w14:paraId="115E591D" w14:textId="0B5D4ABC" w:rsidR="00ED1CDD" w:rsidRPr="00903DBA" w:rsidRDefault="00937ACF" w:rsidP="00ED1CDD">
      <w:pPr>
        <w:pStyle w:val="Code"/>
        <w:rPr>
          <w:highlight w:val="white"/>
        </w:rPr>
      </w:pPr>
      <w:r>
        <w:rPr>
          <w:highlight w:val="white"/>
        </w:rPr>
        <w:t xml:space="preserve">       new() {</w:t>
      </w:r>
    </w:p>
    <w:p w14:paraId="2ADDB59B" w14:textId="77777777" w:rsidR="00ED1CDD" w:rsidRPr="00903DBA" w:rsidRDefault="00ED1CDD" w:rsidP="00ED1CDD">
      <w:pPr>
        <w:pStyle w:val="Code"/>
        <w:rPr>
          <w:highlight w:val="white"/>
        </w:rPr>
      </w:pPr>
      <w:r w:rsidRPr="00903DBA">
        <w:rPr>
          <w:highlight w:val="white"/>
        </w:rPr>
        <w:t xml:space="preserve">        {MiddleOperator.Equal, MiddleOperator.Equal},</w:t>
      </w:r>
    </w:p>
    <w:p w14:paraId="168CD0F4" w14:textId="77777777" w:rsidR="00ED1CDD" w:rsidRPr="00903DBA" w:rsidRDefault="00ED1CDD" w:rsidP="00ED1CDD">
      <w:pPr>
        <w:pStyle w:val="Code"/>
        <w:rPr>
          <w:highlight w:val="white"/>
        </w:rPr>
      </w:pPr>
      <w:r w:rsidRPr="00903DBA">
        <w:rPr>
          <w:highlight w:val="white"/>
        </w:rPr>
        <w:t xml:space="preserve">        {MiddleOperator.NotEqual, MiddleOperator.NotEqual},</w:t>
      </w:r>
    </w:p>
    <w:p w14:paraId="3338EBB8"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w:t>
      </w:r>
      <w:r w:rsidRPr="00903DBA">
        <w:rPr>
          <w:highlight w:val="white"/>
        </w:rPr>
        <w:t>, MiddleOperator.</w:t>
      </w:r>
      <w:r>
        <w:rPr>
          <w:highlight w:val="white"/>
        </w:rPr>
        <w:t>GreaterThan</w:t>
      </w:r>
      <w:r w:rsidRPr="00903DBA">
        <w:rPr>
          <w:highlight w:val="white"/>
        </w:rPr>
        <w:t>},</w:t>
      </w:r>
    </w:p>
    <w:p w14:paraId="29B7CBD6"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w:t>
      </w:r>
      <w:r w:rsidRPr="00903DBA">
        <w:rPr>
          <w:highlight w:val="white"/>
        </w:rPr>
        <w:t>, MiddleOperator.</w:t>
      </w:r>
      <w:r>
        <w:rPr>
          <w:highlight w:val="white"/>
        </w:rPr>
        <w:t>LessThan</w:t>
      </w:r>
      <w:r w:rsidRPr="00903DBA">
        <w:rPr>
          <w:highlight w:val="white"/>
        </w:rPr>
        <w:t>},</w:t>
      </w:r>
    </w:p>
    <w:p w14:paraId="0B1389FE" w14:textId="77777777" w:rsidR="00ED1CDD" w:rsidRPr="00903DBA" w:rsidRDefault="00ED1CDD" w:rsidP="00ED1CDD">
      <w:pPr>
        <w:pStyle w:val="Code"/>
        <w:rPr>
          <w:highlight w:val="white"/>
        </w:rPr>
      </w:pPr>
      <w:r w:rsidRPr="00903DBA">
        <w:rPr>
          <w:highlight w:val="white"/>
        </w:rPr>
        <w:t xml:space="preserve">        {MiddleOperator.</w:t>
      </w:r>
      <w:r>
        <w:rPr>
          <w:highlight w:val="white"/>
        </w:rPr>
        <w:t>LessThanEqual</w:t>
      </w:r>
      <w:r w:rsidRPr="00903DBA">
        <w:rPr>
          <w:highlight w:val="white"/>
        </w:rPr>
        <w:t>,</w:t>
      </w:r>
      <w:r>
        <w:rPr>
          <w:highlight w:val="white"/>
        </w:rPr>
        <w:t xml:space="preserve"> </w:t>
      </w:r>
      <w:r w:rsidRPr="00903DBA">
        <w:rPr>
          <w:highlight w:val="white"/>
        </w:rPr>
        <w:t>MiddleOperator.</w:t>
      </w:r>
      <w:r>
        <w:rPr>
          <w:highlight w:val="white"/>
        </w:rPr>
        <w:t>GreaterThanEqual</w:t>
      </w:r>
      <w:r w:rsidRPr="00903DBA">
        <w:rPr>
          <w:highlight w:val="white"/>
        </w:rPr>
        <w:t>},</w:t>
      </w:r>
    </w:p>
    <w:p w14:paraId="07A18010" w14:textId="77777777" w:rsidR="00ED1CDD" w:rsidRPr="00903DBA" w:rsidRDefault="00ED1CDD" w:rsidP="00ED1CDD">
      <w:pPr>
        <w:pStyle w:val="Code"/>
        <w:rPr>
          <w:highlight w:val="white"/>
        </w:rPr>
      </w:pPr>
      <w:r w:rsidRPr="00903DBA">
        <w:rPr>
          <w:highlight w:val="white"/>
        </w:rPr>
        <w:t xml:space="preserve">        {MiddleOperator.</w:t>
      </w:r>
      <w:r>
        <w:rPr>
          <w:highlight w:val="white"/>
        </w:rPr>
        <w:t>GreaterThanEqual</w:t>
      </w:r>
      <w:r w:rsidRPr="00903DBA">
        <w:rPr>
          <w:highlight w:val="white"/>
        </w:rPr>
        <w:t>,</w:t>
      </w:r>
      <w:r>
        <w:rPr>
          <w:highlight w:val="white"/>
        </w:rPr>
        <w:t xml:space="preserve"> </w:t>
      </w:r>
      <w:r w:rsidRPr="00903DBA">
        <w:rPr>
          <w:highlight w:val="white"/>
        </w:rPr>
        <w:t>MiddleOperator.</w:t>
      </w:r>
      <w:r>
        <w:rPr>
          <w:highlight w:val="white"/>
        </w:rPr>
        <w:t>LessThanEqual</w:t>
      </w:r>
      <w:r w:rsidRPr="00903DBA">
        <w:rPr>
          <w:highlight w:val="white"/>
        </w:rPr>
        <w:t>}</w:t>
      </w:r>
    </w:p>
    <w:p w14:paraId="59BA8E6C" w14:textId="77777777" w:rsidR="00ED1CDD" w:rsidRPr="00903DBA" w:rsidRDefault="00ED1CDD" w:rsidP="00ED1CDD">
      <w:pPr>
        <w:pStyle w:val="Code"/>
        <w:rPr>
          <w:highlight w:val="white"/>
        </w:rPr>
      </w:pPr>
      <w:r w:rsidRPr="00903DBA">
        <w:rPr>
          <w:highlight w:val="white"/>
        </w:rPr>
        <w:t xml:space="preserve">      };</w:t>
      </w:r>
    </w:p>
    <w:p w14:paraId="64F6B04E" w14:textId="77777777" w:rsidR="00ED1CDD" w:rsidRPr="00903DBA" w:rsidRDefault="00ED1CDD" w:rsidP="00ED1CDD">
      <w:pPr>
        <w:pStyle w:val="Code"/>
        <w:rPr>
          <w:highlight w:val="white"/>
        </w:rPr>
      </w:pPr>
    </w:p>
    <w:p w14:paraId="66D68FD4" w14:textId="77777777" w:rsidR="00ED1CDD" w:rsidRPr="00903DBA" w:rsidRDefault="00ED1CDD" w:rsidP="00ED1CDD">
      <w:pPr>
        <w:pStyle w:val="Code"/>
        <w:rPr>
          <w:highlight w:val="white"/>
        </w:rPr>
      </w:pPr>
      <w:r w:rsidRPr="00903DBA">
        <w:rPr>
          <w:highlight w:val="white"/>
        </w:rPr>
        <w:t xml:space="preserve">    private void SwapRelation() {</w:t>
      </w:r>
    </w:p>
    <w:p w14:paraId="50589CA5"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727E3D9B" w14:textId="77777777" w:rsidR="00ED1CDD" w:rsidRPr="00903DBA" w:rsidRDefault="00ED1CDD" w:rsidP="00ED1CDD">
      <w:pPr>
        <w:pStyle w:val="Code"/>
        <w:rPr>
          <w:highlight w:val="white"/>
        </w:rPr>
      </w:pPr>
      <w:r w:rsidRPr="00903DBA">
        <w:rPr>
          <w:highlight w:val="white"/>
        </w:rPr>
        <w:t xml:space="preserve">        if (middleCode.IsRelation()) {</w:t>
      </w:r>
    </w:p>
    <w:p w14:paraId="700E5113" w14:textId="77777777" w:rsidR="00ED1CDD" w:rsidRPr="00903DBA" w:rsidRDefault="00ED1CDD" w:rsidP="00ED1CDD">
      <w:pPr>
        <w:pStyle w:val="Code"/>
        <w:rPr>
          <w:highlight w:val="white"/>
        </w:rPr>
      </w:pPr>
      <w:r w:rsidRPr="00903DBA">
        <w:rPr>
          <w:highlight w:val="white"/>
        </w:rPr>
        <w:t xml:space="preserve">          Symbol leftSymbol = (Symbol) middleCode[1],</w:t>
      </w:r>
    </w:p>
    <w:p w14:paraId="70494A26" w14:textId="77777777" w:rsidR="00ED1CDD" w:rsidRPr="00903DBA" w:rsidRDefault="00ED1CDD" w:rsidP="00ED1CDD">
      <w:pPr>
        <w:pStyle w:val="Code"/>
        <w:rPr>
          <w:highlight w:val="white"/>
        </w:rPr>
      </w:pPr>
      <w:r w:rsidRPr="00903DBA">
        <w:rPr>
          <w:highlight w:val="white"/>
        </w:rPr>
        <w:t xml:space="preserve">                 rightSymbol = (Symbol) middleCode[2];</w:t>
      </w:r>
    </w:p>
    <w:p w14:paraId="46AE8492" w14:textId="77777777" w:rsidR="00ED1CDD" w:rsidRPr="00903DBA" w:rsidRDefault="00ED1CDD" w:rsidP="00ED1CDD">
      <w:pPr>
        <w:pStyle w:val="Code"/>
        <w:rPr>
          <w:highlight w:val="white"/>
        </w:rPr>
      </w:pPr>
      <w:r w:rsidRPr="00903DBA">
        <w:rPr>
          <w:highlight w:val="white"/>
        </w:rPr>
        <w:t xml:space="preserve">          if ((leftSymbol.Value is BigInteger) ||</w:t>
      </w:r>
    </w:p>
    <w:p w14:paraId="3020BD1E" w14:textId="77777777" w:rsidR="00ED1CDD" w:rsidRPr="00903DBA" w:rsidRDefault="00ED1CDD" w:rsidP="00ED1CDD">
      <w:pPr>
        <w:pStyle w:val="Code"/>
        <w:rPr>
          <w:highlight w:val="white"/>
        </w:rPr>
      </w:pPr>
      <w:r w:rsidRPr="00903DBA">
        <w:rPr>
          <w:highlight w:val="white"/>
        </w:rPr>
        <w:t xml:space="preserve">              (leftSymbol.Type.IsArrayFunctionOrString()) &amp;&amp;</w:t>
      </w:r>
    </w:p>
    <w:p w14:paraId="7303E6D6" w14:textId="77777777" w:rsidR="00ED1CDD" w:rsidRPr="00903DBA" w:rsidRDefault="00ED1CDD" w:rsidP="00ED1CDD">
      <w:pPr>
        <w:pStyle w:val="Code"/>
        <w:rPr>
          <w:highlight w:val="white"/>
        </w:rPr>
      </w:pPr>
      <w:r w:rsidRPr="00903DBA">
        <w:rPr>
          <w:highlight w:val="white"/>
        </w:rPr>
        <w:t xml:space="preserve">              !rightSymbol.Type.IsArrayFunctionOrString() &amp;&amp;</w:t>
      </w:r>
    </w:p>
    <w:p w14:paraId="77BB8FC2" w14:textId="77777777" w:rsidR="00ED1CDD" w:rsidRPr="00903DBA" w:rsidRDefault="00ED1CDD" w:rsidP="00ED1CDD">
      <w:pPr>
        <w:pStyle w:val="Code"/>
        <w:rPr>
          <w:highlight w:val="white"/>
        </w:rPr>
      </w:pPr>
      <w:r w:rsidRPr="00903DBA">
        <w:rPr>
          <w:highlight w:val="white"/>
        </w:rPr>
        <w:t xml:space="preserve">              !(rightSymbol.Value is BigInteger)) {</w:t>
      </w:r>
    </w:p>
    <w:p w14:paraId="7186F498" w14:textId="77777777" w:rsidR="00ED1CDD" w:rsidRPr="00903DBA" w:rsidRDefault="00ED1CDD" w:rsidP="00ED1CDD">
      <w:pPr>
        <w:pStyle w:val="Code"/>
        <w:rPr>
          <w:highlight w:val="white"/>
        </w:rPr>
      </w:pPr>
      <w:r w:rsidRPr="00903DBA">
        <w:rPr>
          <w:highlight w:val="white"/>
        </w:rPr>
        <w:t xml:space="preserve">            middleCode.Operator = m_swapMap[middleCode.Operator];</w:t>
      </w:r>
    </w:p>
    <w:p w14:paraId="61625371" w14:textId="77777777" w:rsidR="00ED1CDD" w:rsidRPr="00903DBA" w:rsidRDefault="00ED1CDD" w:rsidP="00ED1CDD">
      <w:pPr>
        <w:pStyle w:val="Code"/>
        <w:rPr>
          <w:highlight w:val="white"/>
        </w:rPr>
      </w:pPr>
      <w:r w:rsidRPr="00903DBA">
        <w:rPr>
          <w:highlight w:val="white"/>
        </w:rPr>
        <w:t xml:space="preserve">            middleCode[1] = rightSymbol;</w:t>
      </w:r>
    </w:p>
    <w:p w14:paraId="1428095E" w14:textId="77777777" w:rsidR="00ED1CDD" w:rsidRPr="00903DBA" w:rsidRDefault="00ED1CDD" w:rsidP="00ED1CDD">
      <w:pPr>
        <w:pStyle w:val="Code"/>
        <w:rPr>
          <w:highlight w:val="white"/>
        </w:rPr>
      </w:pPr>
      <w:r w:rsidRPr="00903DBA">
        <w:rPr>
          <w:highlight w:val="white"/>
        </w:rPr>
        <w:t xml:space="preserve">            middleCode[2] = leftSymbol;</w:t>
      </w:r>
    </w:p>
    <w:p w14:paraId="5EFC2387" w14:textId="77777777" w:rsidR="00ED1CDD" w:rsidRPr="00903DBA" w:rsidRDefault="00ED1CDD" w:rsidP="00ED1CDD">
      <w:pPr>
        <w:pStyle w:val="Code"/>
        <w:rPr>
          <w:highlight w:val="white"/>
        </w:rPr>
      </w:pPr>
      <w:r w:rsidRPr="00903DBA">
        <w:rPr>
          <w:highlight w:val="white"/>
        </w:rPr>
        <w:t xml:space="preserve">          }</w:t>
      </w:r>
    </w:p>
    <w:p w14:paraId="09EBDDB8" w14:textId="77777777" w:rsidR="00ED1CDD" w:rsidRPr="00903DBA" w:rsidRDefault="00ED1CDD" w:rsidP="00ED1CDD">
      <w:pPr>
        <w:pStyle w:val="Code"/>
        <w:rPr>
          <w:highlight w:val="white"/>
        </w:rPr>
      </w:pPr>
      <w:r w:rsidRPr="00903DBA">
        <w:rPr>
          <w:highlight w:val="white"/>
        </w:rPr>
        <w:t xml:space="preserve">        }</w:t>
      </w:r>
    </w:p>
    <w:p w14:paraId="38A58FFF" w14:textId="77777777" w:rsidR="00ED1CDD" w:rsidRPr="00903DBA" w:rsidRDefault="00ED1CDD" w:rsidP="00ED1CDD">
      <w:pPr>
        <w:pStyle w:val="Code"/>
        <w:rPr>
          <w:highlight w:val="white"/>
        </w:rPr>
      </w:pPr>
      <w:r w:rsidRPr="00903DBA">
        <w:rPr>
          <w:highlight w:val="white"/>
        </w:rPr>
        <w:t xml:space="preserve">      }</w:t>
      </w:r>
    </w:p>
    <w:p w14:paraId="4291ED4C" w14:textId="77777777" w:rsidR="00ED1CDD" w:rsidRPr="00903DBA" w:rsidRDefault="00ED1CDD" w:rsidP="00ED1CDD">
      <w:pPr>
        <w:pStyle w:val="Code"/>
        <w:rPr>
          <w:highlight w:val="white"/>
        </w:rPr>
      </w:pPr>
      <w:r w:rsidRPr="00903DBA">
        <w:rPr>
          <w:highlight w:val="white"/>
        </w:rPr>
        <w:t xml:space="preserve">    }</w:t>
      </w:r>
    </w:p>
    <w:p w14:paraId="73495745" w14:textId="77777777" w:rsidR="00ED1CDD" w:rsidRDefault="00ED1CDD" w:rsidP="00ED1CDD">
      <w:pPr>
        <w:pStyle w:val="Heading3"/>
        <w:numPr>
          <w:ilvl w:val="2"/>
          <w:numId w:val="5"/>
        </w:numPr>
        <w:rPr>
          <w:highlight w:val="white"/>
        </w:rPr>
      </w:pPr>
      <w:bookmarkStart w:id="498" w:name="_Toc98936389"/>
      <w:r>
        <w:rPr>
          <w:highlight w:val="white"/>
        </w:rPr>
        <w:t>&lt;</w:t>
      </w:r>
      <w:proofErr w:type="spellStart"/>
      <w:r>
        <w:rPr>
          <w:highlight w:val="white"/>
        </w:rPr>
        <w:t>h3</w:t>
      </w:r>
      <w:proofErr w:type="spellEnd"/>
      <w:r>
        <w:rPr>
          <w:highlight w:val="white"/>
        </w:rPr>
        <w:t>&gt;</w:t>
      </w:r>
      <w:r w:rsidRPr="0060539D">
        <w:rPr>
          <w:highlight w:val="white"/>
        </w:rPr>
        <w:t>Optimize Communicative Expression</w:t>
      </w:r>
      <w:r>
        <w:rPr>
          <w:highlight w:val="white"/>
        </w:rPr>
        <w:t>&lt;/</w:t>
      </w:r>
      <w:proofErr w:type="spellStart"/>
      <w:r>
        <w:rPr>
          <w:highlight w:val="white"/>
        </w:rPr>
        <w:t>h3</w:t>
      </w:r>
      <w:proofErr w:type="spellEnd"/>
      <w:r>
        <w:rPr>
          <w:highlight w:val="white"/>
        </w:rPr>
        <w:t>&gt;</w:t>
      </w:r>
      <w:bookmarkEnd w:id="498"/>
    </w:p>
    <w:p w14:paraId="5FA5EA06" w14:textId="77777777" w:rsidR="00ED1CDD" w:rsidRDefault="00ED1CDD" w:rsidP="00ED1CDD">
      <w:pPr>
        <w:rPr>
          <w:highlight w:val="white"/>
        </w:rPr>
      </w:pPr>
      <w:r>
        <w:rPr>
          <w:highlight w:val="white"/>
        </w:rPr>
        <w:t xml:space="preserve">In the same way as the relation case above, we swap the operands of commutative expression in some cases. If the left symbol is a constant value, we swap the symbols in order to generate more effective assembly code in Chapter </w:t>
      </w:r>
      <w:r>
        <w:rPr>
          <w:highlight w:val="white"/>
        </w:rPr>
        <w:fldChar w:fldCharType="begin"/>
      </w:r>
      <w:r>
        <w:rPr>
          <w:highlight w:val="white"/>
        </w:rPr>
        <w:instrText xml:space="preserve"> REF _Ref54016612 \r \h </w:instrText>
      </w:r>
      <w:r>
        <w:rPr>
          <w:highlight w:val="white"/>
        </w:rPr>
      </w:r>
      <w:r>
        <w:rPr>
          <w:highlight w:val="white"/>
        </w:rPr>
        <w:fldChar w:fldCharType="separate"/>
      </w:r>
      <w:r>
        <w:rPr>
          <w:highlight w:val="white"/>
        </w:rPr>
        <w:t>12</w:t>
      </w:r>
      <w:r>
        <w:rPr>
          <w:highlight w:val="white"/>
        </w:rPr>
        <w:fldChar w:fldCharType="end"/>
      </w:r>
      <w:r>
        <w:rPr>
          <w:highlight w:val="white"/>
        </w:rPr>
        <w:t xml:space="preserve">. The definition of a commutative operator is that we can swap its operands without changing its meaning. The addition, multiplication, bitwise </w:t>
      </w:r>
      <w:r>
        <w:rPr>
          <w:rStyle w:val="KeyWord0"/>
          <w:highlight w:val="white"/>
        </w:rPr>
        <w:t>&lt;k&gt;</w:t>
      </w:r>
      <w:r w:rsidRPr="00662613">
        <w:rPr>
          <w:rStyle w:val="KeyWord0"/>
          <w:highlight w:val="white"/>
        </w:rPr>
        <w:t>or</w:t>
      </w:r>
      <w:r>
        <w:rPr>
          <w:rStyle w:val="KeyWord0"/>
          <w:highlight w:val="white"/>
        </w:rPr>
        <w:t>&lt;/k&gt;</w:t>
      </w:r>
      <w:r>
        <w:rPr>
          <w:highlight w:val="white"/>
        </w:rPr>
        <w:t xml:space="preserve">, </w:t>
      </w:r>
      <w:r>
        <w:rPr>
          <w:rStyle w:val="KeyWord0"/>
          <w:highlight w:val="white"/>
        </w:rPr>
        <w:t>&lt;k&gt;</w:t>
      </w:r>
      <w:r w:rsidRPr="00662613">
        <w:rPr>
          <w:rStyle w:val="KeyWord0"/>
          <w:highlight w:val="white"/>
        </w:rPr>
        <w:t>xor</w:t>
      </w:r>
      <w:r>
        <w:rPr>
          <w:rStyle w:val="KeyWord0"/>
          <w:highlight w:val="white"/>
        </w:rPr>
        <w:t>&lt;/k&gt;</w:t>
      </w:r>
      <w:r>
        <w:rPr>
          <w:highlight w:val="white"/>
        </w:rPr>
        <w:t xml:space="preserve">, and </w:t>
      </w:r>
      <w:r>
        <w:rPr>
          <w:rStyle w:val="KeyWord0"/>
          <w:highlight w:val="white"/>
        </w:rPr>
        <w:t>&lt;k&gt;</w:t>
      </w:r>
      <w:r w:rsidRPr="00662613">
        <w:rPr>
          <w:rStyle w:val="KeyWord0"/>
          <w:highlight w:val="white"/>
        </w:rPr>
        <w:t>and</w:t>
      </w:r>
      <w:r>
        <w:rPr>
          <w:rStyle w:val="KeyWord0"/>
          <w:highlight w:val="white"/>
        </w:rPr>
        <w:t>&lt;/k&gt;</w:t>
      </w:r>
      <w:r>
        <w:rPr>
          <w:highlight w:val="white"/>
        </w:rPr>
        <w:t xml:space="preserve"> are commutative, but not subtraction, division, module, or shift.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D1CDD" w:rsidRPr="00903DBA" w14:paraId="627E028B" w14:textId="77777777" w:rsidTr="00B82E2D">
        <w:tc>
          <w:tcPr>
            <w:tcW w:w="3116" w:type="dxa"/>
          </w:tcPr>
          <w:p w14:paraId="7B0FE109" w14:textId="77777777" w:rsidR="00ED1CDD" w:rsidRDefault="00ED1CDD" w:rsidP="00B82E2D">
            <w:pPr>
              <w:pStyle w:val="Code"/>
              <w:rPr>
                <w:highlight w:val="white"/>
              </w:rPr>
            </w:pPr>
            <w:r w:rsidRPr="00903DBA">
              <w:t xml:space="preserve">1. </w:t>
            </w:r>
            <w:r>
              <w:t>t0 = 10 + a</w:t>
            </w:r>
            <w:r>
              <w:rPr>
                <w:highlight w:val="white"/>
              </w:rPr>
              <w:t xml:space="preserve"> </w:t>
            </w:r>
          </w:p>
          <w:p w14:paraId="2B3915F3" w14:textId="4E3CCEC6" w:rsidR="00ED1CDD" w:rsidRPr="009F6E41" w:rsidRDefault="00ED1CDD" w:rsidP="00B82E2D">
            <w:pPr>
              <w:rPr>
                <w:highlight w:val="white"/>
              </w:rPr>
            </w:pPr>
            <w:r>
              <w:rPr>
                <w:highlight w:val="white"/>
              </w:rPr>
              <w:t xml:space="preserve">(a) </w:t>
            </w:r>
            <w:r w:rsidR="007471A1">
              <w:rPr>
                <w:highlight w:val="white"/>
              </w:rPr>
              <w:t>Before optimization</w:t>
            </w:r>
          </w:p>
        </w:tc>
        <w:tc>
          <w:tcPr>
            <w:tcW w:w="3117" w:type="dxa"/>
          </w:tcPr>
          <w:p w14:paraId="480BD289" w14:textId="77777777" w:rsidR="00ED1CDD" w:rsidRDefault="00ED1CDD" w:rsidP="00B82E2D">
            <w:pPr>
              <w:pStyle w:val="Code"/>
            </w:pPr>
            <w:r w:rsidRPr="00903DBA">
              <w:t xml:space="preserve">1. </w:t>
            </w:r>
            <w:r>
              <w:t>t0 = a + 10</w:t>
            </w:r>
          </w:p>
          <w:p w14:paraId="0898A1A6" w14:textId="34A6BF5E" w:rsidR="00ED1CDD" w:rsidRPr="00903DBA" w:rsidRDefault="00ED1CDD" w:rsidP="00B82E2D">
            <w:pPr>
              <w:rPr>
                <w:highlight w:val="white"/>
              </w:rPr>
            </w:pPr>
            <w:r>
              <w:rPr>
                <w:highlight w:val="white"/>
              </w:rPr>
              <w:t xml:space="preserve">(b) </w:t>
            </w:r>
            <w:r w:rsidR="007471A1">
              <w:rPr>
                <w:highlight w:val="white"/>
              </w:rPr>
              <w:t>After optimization</w:t>
            </w:r>
          </w:p>
        </w:tc>
      </w:tr>
    </w:tbl>
    <w:p w14:paraId="173472E7" w14:textId="77777777" w:rsidR="00ED1CDD" w:rsidRPr="00903DBA" w:rsidRDefault="00ED1CDD" w:rsidP="00ED1CDD">
      <w:pPr>
        <w:pStyle w:val="Code"/>
        <w:rPr>
          <w:highlight w:val="white"/>
        </w:rPr>
      </w:pPr>
      <w:r w:rsidRPr="00903DBA">
        <w:rPr>
          <w:highlight w:val="white"/>
        </w:rPr>
        <w:t xml:space="preserve">    private void OptimizeCommutative() {</w:t>
      </w:r>
    </w:p>
    <w:p w14:paraId="5228CAAE"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01F448FC" w14:textId="77777777" w:rsidR="00ED1CDD" w:rsidRPr="00903DBA" w:rsidRDefault="00ED1CDD" w:rsidP="00ED1CDD">
      <w:pPr>
        <w:pStyle w:val="Code"/>
        <w:rPr>
          <w:highlight w:val="white"/>
        </w:rPr>
      </w:pPr>
      <w:r w:rsidRPr="00903DBA">
        <w:rPr>
          <w:highlight w:val="white"/>
        </w:rPr>
        <w:t xml:space="preserve">        if (middleCode.IsCommutative()) {</w:t>
      </w:r>
    </w:p>
    <w:p w14:paraId="13A0A1DF" w14:textId="77777777" w:rsidR="00ED1CDD" w:rsidRPr="00903DBA" w:rsidRDefault="00ED1CDD" w:rsidP="00ED1CDD">
      <w:pPr>
        <w:pStyle w:val="Code"/>
        <w:rPr>
          <w:highlight w:val="white"/>
        </w:rPr>
      </w:pPr>
      <w:r w:rsidRPr="00903DBA">
        <w:rPr>
          <w:highlight w:val="white"/>
        </w:rPr>
        <w:t xml:space="preserve">          Symbol leftSymbol = (Symbol) middleCode[1],</w:t>
      </w:r>
    </w:p>
    <w:p w14:paraId="146EB5F1" w14:textId="77777777" w:rsidR="00ED1CDD" w:rsidRPr="00903DBA" w:rsidRDefault="00ED1CDD" w:rsidP="00ED1CDD">
      <w:pPr>
        <w:pStyle w:val="Code"/>
        <w:rPr>
          <w:highlight w:val="white"/>
        </w:rPr>
      </w:pPr>
      <w:r w:rsidRPr="00903DBA">
        <w:rPr>
          <w:highlight w:val="white"/>
        </w:rPr>
        <w:t xml:space="preserve">                 rightSymbol = (Symbol) middleCode[2];</w:t>
      </w:r>
    </w:p>
    <w:p w14:paraId="7646A56E" w14:textId="77777777" w:rsidR="00ED1CDD" w:rsidRPr="00903DBA" w:rsidRDefault="00ED1CDD" w:rsidP="00ED1CDD">
      <w:pPr>
        <w:pStyle w:val="Code"/>
        <w:rPr>
          <w:highlight w:val="white"/>
        </w:rPr>
      </w:pPr>
      <w:r w:rsidRPr="00903DBA">
        <w:rPr>
          <w:highlight w:val="white"/>
        </w:rPr>
        <w:t xml:space="preserve">   </w:t>
      </w:r>
    </w:p>
    <w:p w14:paraId="0F4566B9" w14:textId="77777777" w:rsidR="00ED1CDD" w:rsidRPr="00903DBA" w:rsidRDefault="00ED1CDD" w:rsidP="00ED1CDD">
      <w:pPr>
        <w:pStyle w:val="Code"/>
        <w:rPr>
          <w:highlight w:val="white"/>
        </w:rPr>
      </w:pPr>
      <w:r w:rsidRPr="00903DBA">
        <w:rPr>
          <w:highlight w:val="white"/>
        </w:rPr>
        <w:t xml:space="preserve">          if (leftSymbol.Type.IsIntegralPointerArrayOrFunction() &amp;&amp;</w:t>
      </w:r>
    </w:p>
    <w:p w14:paraId="74828120" w14:textId="77777777" w:rsidR="00ED1CDD" w:rsidRPr="00903DBA" w:rsidRDefault="00ED1CDD" w:rsidP="00ED1CDD">
      <w:pPr>
        <w:pStyle w:val="Code"/>
        <w:rPr>
          <w:highlight w:val="white"/>
        </w:rPr>
      </w:pPr>
      <w:r w:rsidRPr="00903DBA">
        <w:rPr>
          <w:highlight w:val="white"/>
        </w:rPr>
        <w:t xml:space="preserve">              (leftSymbol.Value is BigInteger)) {</w:t>
      </w:r>
    </w:p>
    <w:p w14:paraId="4DA09220" w14:textId="77777777" w:rsidR="00ED1CDD" w:rsidRPr="00903DBA" w:rsidRDefault="00ED1CDD" w:rsidP="00ED1CDD">
      <w:pPr>
        <w:pStyle w:val="Code"/>
        <w:rPr>
          <w:highlight w:val="white"/>
        </w:rPr>
      </w:pPr>
      <w:r w:rsidRPr="00903DBA">
        <w:rPr>
          <w:highlight w:val="white"/>
        </w:rPr>
        <w:t xml:space="preserve">            middleCode[1] = rightSymbol;</w:t>
      </w:r>
    </w:p>
    <w:p w14:paraId="2412A5E0" w14:textId="77777777" w:rsidR="00ED1CDD" w:rsidRPr="00903DBA" w:rsidRDefault="00ED1CDD" w:rsidP="00ED1CDD">
      <w:pPr>
        <w:pStyle w:val="Code"/>
        <w:rPr>
          <w:highlight w:val="white"/>
        </w:rPr>
      </w:pPr>
      <w:r w:rsidRPr="00903DBA">
        <w:rPr>
          <w:highlight w:val="white"/>
        </w:rPr>
        <w:lastRenderedPageBreak/>
        <w:t xml:space="preserve">            middleCode[2] = leftSymbol;</w:t>
      </w:r>
    </w:p>
    <w:p w14:paraId="7A724A74" w14:textId="77777777" w:rsidR="00ED1CDD" w:rsidRPr="00903DBA" w:rsidRDefault="00ED1CDD" w:rsidP="00ED1CDD">
      <w:pPr>
        <w:pStyle w:val="Code"/>
        <w:rPr>
          <w:highlight w:val="white"/>
        </w:rPr>
      </w:pPr>
      <w:r w:rsidRPr="00903DBA">
        <w:rPr>
          <w:highlight w:val="white"/>
        </w:rPr>
        <w:t xml:space="preserve">          }</w:t>
      </w:r>
    </w:p>
    <w:p w14:paraId="0D9F3A4E" w14:textId="77777777" w:rsidR="00ED1CDD" w:rsidRPr="00903DBA" w:rsidRDefault="00ED1CDD" w:rsidP="00ED1CDD">
      <w:pPr>
        <w:pStyle w:val="Code"/>
        <w:rPr>
          <w:highlight w:val="white"/>
        </w:rPr>
      </w:pPr>
      <w:r w:rsidRPr="00903DBA">
        <w:rPr>
          <w:highlight w:val="white"/>
        </w:rPr>
        <w:t xml:space="preserve">        }</w:t>
      </w:r>
    </w:p>
    <w:p w14:paraId="308C870C" w14:textId="77777777" w:rsidR="00ED1CDD" w:rsidRPr="00903DBA" w:rsidRDefault="00ED1CDD" w:rsidP="00ED1CDD">
      <w:pPr>
        <w:pStyle w:val="Code"/>
        <w:rPr>
          <w:highlight w:val="white"/>
        </w:rPr>
      </w:pPr>
      <w:r w:rsidRPr="00903DBA">
        <w:rPr>
          <w:highlight w:val="white"/>
        </w:rPr>
        <w:t xml:space="preserve">      }</w:t>
      </w:r>
    </w:p>
    <w:p w14:paraId="1A25A07E" w14:textId="77777777" w:rsidR="00ED1CDD" w:rsidRPr="00903DBA" w:rsidRDefault="00ED1CDD" w:rsidP="00ED1CDD">
      <w:pPr>
        <w:pStyle w:val="Code"/>
        <w:rPr>
          <w:highlight w:val="white"/>
        </w:rPr>
      </w:pPr>
      <w:r w:rsidRPr="00903DBA">
        <w:rPr>
          <w:highlight w:val="white"/>
        </w:rPr>
        <w:t xml:space="preserve">    }</w:t>
      </w:r>
    </w:p>
    <w:p w14:paraId="308AC00A" w14:textId="47C8D55A" w:rsidR="00ED1CDD" w:rsidRDefault="00ED1CDD" w:rsidP="00ED1CDD">
      <w:pPr>
        <w:pStyle w:val="Heading3"/>
      </w:pPr>
      <w:bookmarkStart w:id="499" w:name="_Toc98936390"/>
      <w:r>
        <w:t>&lt;</w:t>
      </w:r>
      <w:proofErr w:type="spellStart"/>
      <w:r>
        <w:t>h3</w:t>
      </w:r>
      <w:proofErr w:type="spellEnd"/>
      <w:r>
        <w:t>&gt;Remove Temporary Assign&lt;/</w:t>
      </w:r>
      <w:proofErr w:type="spellStart"/>
      <w:r>
        <w:t>h3</w:t>
      </w:r>
      <w:proofErr w:type="spellEnd"/>
      <w:r>
        <w:t>&gt;</w:t>
      </w:r>
      <w:bookmarkEnd w:id="499"/>
    </w:p>
    <w:p w14:paraId="7EADAC84" w14:textId="7BEFCB13" w:rsidR="00C766F0" w:rsidRDefault="00C766F0" w:rsidP="00C766F0">
      <w:r>
        <w:t>If a temporary variable is assigned to another temporary variable</w:t>
      </w:r>
      <w:r w:rsidR="004D0B43">
        <w:t>, the first assignment shall assign the second temporary variable, and the second assignment shall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E229A5" w:rsidRPr="00903DBA" w14:paraId="36631C4D" w14:textId="77777777" w:rsidTr="005B1470">
        <w:tc>
          <w:tcPr>
            <w:tcW w:w="3116" w:type="dxa"/>
          </w:tcPr>
          <w:p w14:paraId="6A3C76BC" w14:textId="64A9ABBE" w:rsidR="00E229A5" w:rsidRPr="00903DBA" w:rsidRDefault="00E229A5" w:rsidP="005B1470">
            <w:pPr>
              <w:pStyle w:val="Code"/>
            </w:pPr>
            <w:r w:rsidRPr="00903DBA">
              <w:t xml:space="preserve">1. </w:t>
            </w:r>
            <w:r>
              <w:t xml:space="preserve">s = </w:t>
            </w:r>
            <w:r w:rsidR="0085064E">
              <w:t>t</w:t>
            </w:r>
            <w:r>
              <w:t xml:space="preserve"> + 2</w:t>
            </w:r>
          </w:p>
          <w:p w14:paraId="2D73580C" w14:textId="0568914E" w:rsidR="00E229A5" w:rsidRDefault="00E229A5" w:rsidP="005B1470">
            <w:pPr>
              <w:pStyle w:val="Code"/>
            </w:pPr>
            <w:r>
              <w:t>3. ...</w:t>
            </w:r>
          </w:p>
          <w:p w14:paraId="179B214C" w14:textId="38C9FA7D" w:rsidR="00E229A5" w:rsidRDefault="00E229A5" w:rsidP="005B1470">
            <w:pPr>
              <w:pStyle w:val="Code"/>
            </w:pPr>
            <w:r>
              <w:t xml:space="preserve">4. </w:t>
            </w:r>
            <w:r w:rsidR="0085064E">
              <w:t>u = s</w:t>
            </w:r>
          </w:p>
          <w:p w14:paraId="2B256E54" w14:textId="4DF4BD50" w:rsidR="00E229A5" w:rsidRPr="00903DBA" w:rsidRDefault="00E229A5" w:rsidP="005B1470">
            <w:r w:rsidRPr="00C82AD8">
              <w:t>(b)</w:t>
            </w:r>
            <w:r>
              <w:t xml:space="preserve"> </w:t>
            </w:r>
            <w:r w:rsidR="007471A1">
              <w:t>Before optimization</w:t>
            </w:r>
          </w:p>
        </w:tc>
        <w:tc>
          <w:tcPr>
            <w:tcW w:w="3117" w:type="dxa"/>
          </w:tcPr>
          <w:p w14:paraId="1032D145" w14:textId="645F9C7C" w:rsidR="00BD377A" w:rsidRPr="00903DBA" w:rsidRDefault="00BD377A" w:rsidP="00BD377A">
            <w:pPr>
              <w:pStyle w:val="Code"/>
            </w:pPr>
            <w:r w:rsidRPr="00903DBA">
              <w:t xml:space="preserve">1. </w:t>
            </w:r>
            <w:r w:rsidR="00153F57">
              <w:t>u</w:t>
            </w:r>
            <w:r>
              <w:t xml:space="preserve"> = </w:t>
            </w:r>
            <w:r w:rsidR="0085064E">
              <w:t>t</w:t>
            </w:r>
            <w:r>
              <w:t xml:space="preserve"> + 2</w:t>
            </w:r>
          </w:p>
          <w:p w14:paraId="0BF84119" w14:textId="77777777" w:rsidR="00BD377A" w:rsidRDefault="00BD377A" w:rsidP="00BD377A">
            <w:pPr>
              <w:pStyle w:val="Code"/>
            </w:pPr>
            <w:r>
              <w:t>3. ...</w:t>
            </w:r>
          </w:p>
          <w:p w14:paraId="6C99F7B0" w14:textId="74981362" w:rsidR="00BD377A" w:rsidRDefault="00BD377A" w:rsidP="00BD377A">
            <w:pPr>
              <w:pStyle w:val="Code"/>
            </w:pPr>
            <w:r>
              <w:t xml:space="preserve">4. </w:t>
            </w:r>
            <w:r w:rsidR="0085064E" w:rsidRPr="0085064E">
              <w:rPr>
                <w:i/>
                <w:iCs/>
              </w:rPr>
              <w:t>removed</w:t>
            </w:r>
          </w:p>
          <w:p w14:paraId="336B4C83" w14:textId="0DFA8C71" w:rsidR="00E229A5" w:rsidRPr="00903DBA" w:rsidRDefault="00BD377A" w:rsidP="00BD377A">
            <w:pPr>
              <w:rPr>
                <w:i/>
                <w:iCs/>
              </w:rPr>
            </w:pPr>
            <w:r w:rsidRPr="00C82AD8">
              <w:t>(b)</w:t>
            </w:r>
            <w:r>
              <w:t xml:space="preserve"> </w:t>
            </w:r>
            <w:r w:rsidR="007471A1">
              <w:t>Before optimization</w:t>
            </w:r>
          </w:p>
        </w:tc>
      </w:tr>
    </w:tbl>
    <w:p w14:paraId="4A7AE32D" w14:textId="27513331" w:rsidR="004D0B43" w:rsidRDefault="004D0B43" w:rsidP="004D0B43">
      <w:r>
        <w:t xml:space="preserve">We iterate through </w:t>
      </w:r>
      <w:r w:rsidR="00911E86">
        <w:t>the middle code list, looking for temporary assignments.</w:t>
      </w:r>
    </w:p>
    <w:p w14:paraId="55F6174C" w14:textId="2EAEAD08" w:rsidR="00ED1CDD" w:rsidRPr="005A38F7" w:rsidRDefault="00ED1CDD" w:rsidP="00ED1CDD">
      <w:pPr>
        <w:pStyle w:val="Code"/>
      </w:pPr>
      <w:r w:rsidRPr="005A38F7">
        <w:t xml:space="preserve">    private void RemoveTemporaryAssign() {</w:t>
      </w:r>
    </w:p>
    <w:p w14:paraId="5CE8AC61" w14:textId="77777777" w:rsidR="00ED1CDD" w:rsidRPr="005A38F7" w:rsidRDefault="00ED1CDD" w:rsidP="00ED1CDD">
      <w:pPr>
        <w:pStyle w:val="Code"/>
      </w:pPr>
      <w:r w:rsidRPr="005A38F7">
        <w:t xml:space="preserve">      int outerIndex = 0;</w:t>
      </w:r>
    </w:p>
    <w:p w14:paraId="6529E30C" w14:textId="77777777" w:rsidR="00ED1CDD" w:rsidRPr="005A38F7" w:rsidRDefault="00ED1CDD" w:rsidP="00ED1CDD">
      <w:pPr>
        <w:pStyle w:val="Code"/>
      </w:pPr>
      <w:r w:rsidRPr="005A38F7">
        <w:t xml:space="preserve">      foreach (MiddleCode outerCode in m_middleCodeList) {</w:t>
      </w:r>
    </w:p>
    <w:p w14:paraId="12F82D16" w14:textId="77777777" w:rsidR="00ED1CDD" w:rsidRPr="005A38F7" w:rsidRDefault="00ED1CDD" w:rsidP="00ED1CDD">
      <w:pPr>
        <w:pStyle w:val="Code"/>
      </w:pPr>
      <w:r w:rsidRPr="005A38F7">
        <w:t xml:space="preserve">        if (outerCode.Operator == MiddleOperator.Assign) {</w:t>
      </w:r>
    </w:p>
    <w:p w14:paraId="55E663C8" w14:textId="77777777" w:rsidR="00ED1CDD" w:rsidRPr="005A38F7" w:rsidRDefault="00ED1CDD" w:rsidP="00ED1CDD">
      <w:pPr>
        <w:pStyle w:val="Code"/>
      </w:pPr>
      <w:r w:rsidRPr="005A38F7">
        <w:t xml:space="preserve">          Symbol resultSymbol = (Symbol)outerCode[0],</w:t>
      </w:r>
    </w:p>
    <w:p w14:paraId="028ED1BE" w14:textId="77777777" w:rsidR="00ED1CDD" w:rsidRPr="005A38F7" w:rsidRDefault="00ED1CDD" w:rsidP="00ED1CDD">
      <w:pPr>
        <w:pStyle w:val="Code"/>
      </w:pPr>
      <w:r w:rsidRPr="005A38F7">
        <w:t xml:space="preserve">                 assignSymbol = (Symbol)outerCode[1];</w:t>
      </w:r>
    </w:p>
    <w:p w14:paraId="3C111095" w14:textId="77777777" w:rsidR="00ED1CDD" w:rsidRPr="005A38F7" w:rsidRDefault="00ED1CDD" w:rsidP="00ED1CDD">
      <w:pPr>
        <w:pStyle w:val="Code"/>
      </w:pPr>
    </w:p>
    <w:p w14:paraId="75B60490" w14:textId="77777777" w:rsidR="00ED1CDD" w:rsidRPr="005A38F7" w:rsidRDefault="00ED1CDD" w:rsidP="00ED1CDD">
      <w:pPr>
        <w:pStyle w:val="Code"/>
      </w:pPr>
      <w:r w:rsidRPr="005A38F7">
        <w:t xml:space="preserve">          if (resultSymbol.IsTemporary() &amp;&amp;</w:t>
      </w:r>
    </w:p>
    <w:p w14:paraId="62D9F063" w14:textId="77777777" w:rsidR="00ED1CDD" w:rsidRPr="005A38F7" w:rsidRDefault="00ED1CDD" w:rsidP="00ED1CDD">
      <w:pPr>
        <w:pStyle w:val="Code"/>
      </w:pPr>
      <w:r w:rsidRPr="005A38F7">
        <w:t xml:space="preserve">              assignSymbol.IsTemporary()) {</w:t>
      </w:r>
    </w:p>
    <w:p w14:paraId="5DE7EB57" w14:textId="77777777" w:rsidR="00ED1CDD" w:rsidRPr="005A38F7" w:rsidRDefault="00ED1CDD" w:rsidP="00ED1CDD">
      <w:pPr>
        <w:pStyle w:val="Code"/>
      </w:pPr>
      <w:r w:rsidRPr="005A38F7">
        <w:t xml:space="preserve">            int innerIndex = 0;</w:t>
      </w:r>
    </w:p>
    <w:p w14:paraId="253C5F98" w14:textId="23F32272" w:rsidR="00ED1CDD" w:rsidRPr="005A38F7" w:rsidRDefault="00BD377A" w:rsidP="00BD377A">
      <w:r>
        <w:t>When we find an assignment, we iterate through the middle code up to that point and</w:t>
      </w:r>
      <w:r w:rsidR="00911E86">
        <w:t xml:space="preserve"> replace all assignment of the temporary variable.</w:t>
      </w:r>
      <w:r>
        <w:t xml:space="preserve"> </w:t>
      </w:r>
    </w:p>
    <w:p w14:paraId="182C0EC8" w14:textId="77777777" w:rsidR="00ED1CDD" w:rsidRPr="005A38F7" w:rsidRDefault="00ED1CDD" w:rsidP="00ED1CDD">
      <w:pPr>
        <w:pStyle w:val="Code"/>
      </w:pPr>
      <w:r w:rsidRPr="005A38F7">
        <w:t xml:space="preserve">            foreach (MiddleCode innerCode in m_middleCodeList) {</w:t>
      </w:r>
    </w:p>
    <w:p w14:paraId="6D3FC9D9" w14:textId="77777777" w:rsidR="00ED1CDD" w:rsidRPr="005A38F7" w:rsidRDefault="00ED1CDD" w:rsidP="00ED1CDD">
      <w:pPr>
        <w:pStyle w:val="Code"/>
      </w:pPr>
      <w:r w:rsidRPr="005A38F7">
        <w:t xml:space="preserve">              if (innerIndex == outerIndex) {</w:t>
      </w:r>
    </w:p>
    <w:p w14:paraId="432F76B4" w14:textId="77777777" w:rsidR="00ED1CDD" w:rsidRPr="005A38F7" w:rsidRDefault="00ED1CDD" w:rsidP="00ED1CDD">
      <w:pPr>
        <w:pStyle w:val="Code"/>
      </w:pPr>
      <w:r w:rsidRPr="005A38F7">
        <w:t xml:space="preserve">                break;</w:t>
      </w:r>
    </w:p>
    <w:p w14:paraId="0EE9AE63" w14:textId="77777777" w:rsidR="00ED1CDD" w:rsidRPr="005A38F7" w:rsidRDefault="00ED1CDD" w:rsidP="00ED1CDD">
      <w:pPr>
        <w:pStyle w:val="Code"/>
      </w:pPr>
      <w:r w:rsidRPr="005A38F7">
        <w:t xml:space="preserve">              }</w:t>
      </w:r>
    </w:p>
    <w:p w14:paraId="35D3BB05" w14:textId="77777777" w:rsidR="00ED1CDD" w:rsidRPr="005A38F7" w:rsidRDefault="00ED1CDD" w:rsidP="00ED1CDD">
      <w:pPr>
        <w:pStyle w:val="Code"/>
      </w:pPr>
    </w:p>
    <w:p w14:paraId="16BA8B5B" w14:textId="77777777" w:rsidR="00ED1CDD" w:rsidRPr="005A38F7" w:rsidRDefault="00ED1CDD" w:rsidP="00ED1CDD">
      <w:pPr>
        <w:pStyle w:val="Code"/>
      </w:pPr>
      <w:r w:rsidRPr="005A38F7">
        <w:t xml:space="preserve">              if (innerCode[0] == assignSymbol) {</w:t>
      </w:r>
    </w:p>
    <w:p w14:paraId="0D80E20D" w14:textId="77777777" w:rsidR="00ED1CDD" w:rsidRPr="005A38F7" w:rsidRDefault="00ED1CDD" w:rsidP="00ED1CDD">
      <w:pPr>
        <w:pStyle w:val="Code"/>
      </w:pPr>
      <w:r w:rsidRPr="005A38F7">
        <w:t xml:space="preserve">                innerCode[0] = resultSymbol;</w:t>
      </w:r>
    </w:p>
    <w:p w14:paraId="246CC4D9" w14:textId="77777777" w:rsidR="00ED1CDD" w:rsidRPr="005A38F7" w:rsidRDefault="00ED1CDD" w:rsidP="00ED1CDD">
      <w:pPr>
        <w:pStyle w:val="Code"/>
      </w:pPr>
      <w:r w:rsidRPr="005A38F7">
        <w:t xml:space="preserve">              }</w:t>
      </w:r>
    </w:p>
    <w:p w14:paraId="7BC86E2D" w14:textId="77777777" w:rsidR="00ED1CDD" w:rsidRPr="005A38F7" w:rsidRDefault="00ED1CDD" w:rsidP="00ED1CDD">
      <w:pPr>
        <w:pStyle w:val="Code"/>
      </w:pPr>
    </w:p>
    <w:p w14:paraId="5337C123" w14:textId="77777777" w:rsidR="00ED1CDD" w:rsidRPr="005A38F7" w:rsidRDefault="00ED1CDD" w:rsidP="00ED1CDD">
      <w:pPr>
        <w:pStyle w:val="Code"/>
      </w:pPr>
      <w:r w:rsidRPr="005A38F7">
        <w:t xml:space="preserve">              ++innerIndex;</w:t>
      </w:r>
    </w:p>
    <w:p w14:paraId="1CF9413F" w14:textId="77777777" w:rsidR="00ED1CDD" w:rsidRPr="005A38F7" w:rsidRDefault="00ED1CDD" w:rsidP="00ED1CDD">
      <w:pPr>
        <w:pStyle w:val="Code"/>
      </w:pPr>
      <w:r w:rsidRPr="005A38F7">
        <w:t xml:space="preserve">            }</w:t>
      </w:r>
    </w:p>
    <w:p w14:paraId="2148C616" w14:textId="77777777" w:rsidR="00ED1CDD" w:rsidRPr="005A38F7" w:rsidRDefault="00ED1CDD" w:rsidP="00ED1CDD">
      <w:pPr>
        <w:pStyle w:val="Code"/>
      </w:pPr>
    </w:p>
    <w:p w14:paraId="7FE3F64E" w14:textId="77777777" w:rsidR="00ED1CDD" w:rsidRPr="005A38F7" w:rsidRDefault="00ED1CDD" w:rsidP="00ED1CDD">
      <w:pPr>
        <w:pStyle w:val="Code"/>
      </w:pPr>
      <w:r w:rsidRPr="005A38F7">
        <w:t xml:space="preserve">            outerCode.Clear();</w:t>
      </w:r>
    </w:p>
    <w:p w14:paraId="676D1701" w14:textId="77777777" w:rsidR="00ED1CDD" w:rsidRPr="005A38F7" w:rsidRDefault="00ED1CDD" w:rsidP="00ED1CDD">
      <w:pPr>
        <w:pStyle w:val="Code"/>
      </w:pPr>
      <w:r w:rsidRPr="005A38F7">
        <w:t xml:space="preserve">            m_update = true;</w:t>
      </w:r>
    </w:p>
    <w:p w14:paraId="5F186730" w14:textId="77777777" w:rsidR="00ED1CDD" w:rsidRPr="005A38F7" w:rsidRDefault="00ED1CDD" w:rsidP="00ED1CDD">
      <w:pPr>
        <w:pStyle w:val="Code"/>
      </w:pPr>
      <w:r w:rsidRPr="005A38F7">
        <w:t xml:space="preserve">          }</w:t>
      </w:r>
    </w:p>
    <w:p w14:paraId="463B96DF" w14:textId="77777777" w:rsidR="00ED1CDD" w:rsidRPr="005A38F7" w:rsidRDefault="00ED1CDD" w:rsidP="00ED1CDD">
      <w:pPr>
        <w:pStyle w:val="Code"/>
      </w:pPr>
      <w:r w:rsidRPr="005A38F7">
        <w:t xml:space="preserve">        }</w:t>
      </w:r>
    </w:p>
    <w:p w14:paraId="7717BB34" w14:textId="77777777" w:rsidR="00ED1CDD" w:rsidRPr="005A38F7" w:rsidRDefault="00ED1CDD" w:rsidP="00ED1CDD">
      <w:pPr>
        <w:pStyle w:val="Code"/>
      </w:pPr>
    </w:p>
    <w:p w14:paraId="6475C40E" w14:textId="77777777" w:rsidR="00ED1CDD" w:rsidRPr="005A38F7" w:rsidRDefault="00ED1CDD" w:rsidP="00ED1CDD">
      <w:pPr>
        <w:pStyle w:val="Code"/>
      </w:pPr>
      <w:r w:rsidRPr="005A38F7">
        <w:t xml:space="preserve">        ++outerIndex;</w:t>
      </w:r>
    </w:p>
    <w:p w14:paraId="14EF4B31" w14:textId="77777777" w:rsidR="00ED1CDD" w:rsidRPr="005A38F7" w:rsidRDefault="00ED1CDD" w:rsidP="00ED1CDD">
      <w:pPr>
        <w:pStyle w:val="Code"/>
      </w:pPr>
      <w:r w:rsidRPr="005A38F7">
        <w:t xml:space="preserve">      }</w:t>
      </w:r>
    </w:p>
    <w:p w14:paraId="3B24652D" w14:textId="77777777" w:rsidR="00ED1CDD" w:rsidRPr="005A38F7" w:rsidRDefault="00ED1CDD" w:rsidP="00ED1CDD">
      <w:pPr>
        <w:pStyle w:val="Code"/>
      </w:pPr>
      <w:r w:rsidRPr="005A38F7">
        <w:t xml:space="preserve">    }</w:t>
      </w:r>
    </w:p>
    <w:p w14:paraId="7E4A4909" w14:textId="77777777" w:rsidR="00ED1CDD" w:rsidRPr="005A38F7" w:rsidRDefault="00ED1CDD" w:rsidP="00ED1CDD">
      <w:pPr>
        <w:pStyle w:val="Code"/>
      </w:pPr>
    </w:p>
    <w:p w14:paraId="02E0C85F" w14:textId="219F9981" w:rsidR="00ED1CDD" w:rsidRDefault="00ED1CDD" w:rsidP="00ED1CDD">
      <w:pPr>
        <w:pStyle w:val="Heading3"/>
      </w:pPr>
      <w:bookmarkStart w:id="500" w:name="_Toc98936391"/>
      <w:r>
        <w:lastRenderedPageBreak/>
        <w:t>&lt;</w:t>
      </w:r>
      <w:proofErr w:type="spellStart"/>
      <w:r>
        <w:t>h3</w:t>
      </w:r>
      <w:proofErr w:type="spellEnd"/>
      <w:r>
        <w:t>&gt;Remove Temporary Access&lt;/</w:t>
      </w:r>
      <w:proofErr w:type="spellStart"/>
      <w:r>
        <w:t>h3</w:t>
      </w:r>
      <w:proofErr w:type="spellEnd"/>
      <w:r>
        <w:t>&gt;</w:t>
      </w:r>
      <w:bookmarkEnd w:id="500"/>
    </w:p>
    <w:p w14:paraId="02D09C4B" w14:textId="19C13DBC" w:rsidR="00B144FF" w:rsidRPr="00B144FF" w:rsidRDefault="00B144FF" w:rsidP="00B144FF">
      <w:r>
        <w:t xml:space="preserve">In this section we do the opposite to the previous section. If we find </w:t>
      </w:r>
      <w:r w:rsidR="005A4C00">
        <w:t>a temporary assignment, we search forwards after the assigned variable and replace it with the variable is was assigned to.</w:t>
      </w:r>
    </w:p>
    <w:p w14:paraId="6E138F0C" w14:textId="77777777" w:rsidR="004D0B43" w:rsidRPr="005A38F7" w:rsidRDefault="00ED1CDD" w:rsidP="00ED1CDD">
      <w:pPr>
        <w:pStyle w:val="Code"/>
      </w:pPr>
      <w:r w:rsidRPr="005A38F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4D0B43" w:rsidRPr="00903DBA" w14:paraId="5981B3CC" w14:textId="77777777" w:rsidTr="005B1470">
        <w:tc>
          <w:tcPr>
            <w:tcW w:w="3116" w:type="dxa"/>
          </w:tcPr>
          <w:p w14:paraId="7F63AB07" w14:textId="77777777" w:rsidR="004D0B43" w:rsidRPr="00903DBA" w:rsidRDefault="004D0B43" w:rsidP="005B1470">
            <w:pPr>
              <w:pStyle w:val="Code"/>
            </w:pPr>
            <w:r w:rsidRPr="00903DBA">
              <w:t xml:space="preserve">1. </w:t>
            </w:r>
            <w:r>
              <w:t>s = a + 2</w:t>
            </w:r>
          </w:p>
          <w:p w14:paraId="2DA52C7F" w14:textId="77777777" w:rsidR="004D0B43" w:rsidRDefault="004D0B43" w:rsidP="005B1470">
            <w:pPr>
              <w:pStyle w:val="Code"/>
            </w:pPr>
            <w:r w:rsidRPr="00903DBA">
              <w:t xml:space="preserve">2. </w:t>
            </w:r>
            <w:r>
              <w:t>t = s</w:t>
            </w:r>
          </w:p>
          <w:p w14:paraId="34A8CED7" w14:textId="77777777" w:rsidR="004D0B43" w:rsidRDefault="004D0B43" w:rsidP="005B1470">
            <w:pPr>
              <w:pStyle w:val="Code"/>
            </w:pPr>
            <w:r>
              <w:t>3. ...</w:t>
            </w:r>
          </w:p>
          <w:p w14:paraId="4B13EB9E" w14:textId="77777777" w:rsidR="004D0B43" w:rsidRDefault="004D0B43" w:rsidP="005B1470">
            <w:pPr>
              <w:pStyle w:val="Code"/>
            </w:pPr>
            <w:r>
              <w:t>4. u = t + 2</w:t>
            </w:r>
          </w:p>
          <w:p w14:paraId="5642DA3F" w14:textId="77777777" w:rsidR="004D0B43" w:rsidRDefault="004D0B43" w:rsidP="005B1470">
            <w:pPr>
              <w:pStyle w:val="Code"/>
            </w:pPr>
            <w:r>
              <w:t>5. ...</w:t>
            </w:r>
          </w:p>
          <w:p w14:paraId="5DBB9886" w14:textId="77777777" w:rsidR="004D0B43" w:rsidRDefault="004D0B43" w:rsidP="005B1470">
            <w:pPr>
              <w:pStyle w:val="Code"/>
            </w:pPr>
            <w:r>
              <w:t>6. v = t + 3</w:t>
            </w:r>
          </w:p>
          <w:p w14:paraId="00D72D44" w14:textId="5740B00A" w:rsidR="004D0B43" w:rsidRPr="00903DBA" w:rsidRDefault="004D0B43" w:rsidP="005B1470">
            <w:r w:rsidRPr="00C82AD8">
              <w:t>(b)</w:t>
            </w:r>
            <w:r>
              <w:t xml:space="preserve"> </w:t>
            </w:r>
            <w:r w:rsidR="007471A1">
              <w:t>Before optimization</w:t>
            </w:r>
          </w:p>
        </w:tc>
        <w:tc>
          <w:tcPr>
            <w:tcW w:w="3117" w:type="dxa"/>
          </w:tcPr>
          <w:p w14:paraId="59F04259" w14:textId="77777777" w:rsidR="004D0B43" w:rsidRPr="00903DBA" w:rsidRDefault="004D0B43" w:rsidP="005B1470">
            <w:pPr>
              <w:pStyle w:val="Code"/>
            </w:pPr>
            <w:r w:rsidRPr="00903DBA">
              <w:t xml:space="preserve">1. </w:t>
            </w:r>
            <w:r>
              <w:t>s = a + 2</w:t>
            </w:r>
          </w:p>
          <w:p w14:paraId="712E3675" w14:textId="3320F44A" w:rsidR="004D0B43" w:rsidRDefault="004D0B43" w:rsidP="005B1470">
            <w:pPr>
              <w:pStyle w:val="Code"/>
            </w:pPr>
            <w:r w:rsidRPr="00903DBA">
              <w:t xml:space="preserve">2. </w:t>
            </w:r>
            <w:r w:rsidR="00B144FF" w:rsidRPr="00B144FF">
              <w:rPr>
                <w:i/>
                <w:iCs/>
              </w:rPr>
              <w:t>removed</w:t>
            </w:r>
          </w:p>
          <w:p w14:paraId="14EC21EA" w14:textId="77777777" w:rsidR="004D0B43" w:rsidRDefault="004D0B43" w:rsidP="005B1470">
            <w:pPr>
              <w:pStyle w:val="Code"/>
            </w:pPr>
            <w:r>
              <w:t>3. ...</w:t>
            </w:r>
          </w:p>
          <w:p w14:paraId="41DDC7C7" w14:textId="240EA031" w:rsidR="004D0B43" w:rsidRDefault="004D0B43" w:rsidP="005B1470">
            <w:pPr>
              <w:pStyle w:val="Code"/>
            </w:pPr>
            <w:r>
              <w:t xml:space="preserve">4. u = </w:t>
            </w:r>
            <w:r w:rsidR="00875543">
              <w:t>s</w:t>
            </w:r>
            <w:r>
              <w:t xml:space="preserve"> + 2</w:t>
            </w:r>
          </w:p>
          <w:p w14:paraId="7445F8DA" w14:textId="77777777" w:rsidR="004D0B43" w:rsidRDefault="004D0B43" w:rsidP="005B1470">
            <w:pPr>
              <w:pStyle w:val="Code"/>
            </w:pPr>
            <w:r>
              <w:t>5. ...</w:t>
            </w:r>
          </w:p>
          <w:p w14:paraId="3B68C20D" w14:textId="669A3498" w:rsidR="004D0B43" w:rsidRDefault="004D0B43" w:rsidP="005B1470">
            <w:pPr>
              <w:pStyle w:val="Code"/>
            </w:pPr>
            <w:r>
              <w:t xml:space="preserve">6. v = </w:t>
            </w:r>
            <w:r w:rsidR="00875543">
              <w:t>s</w:t>
            </w:r>
            <w:r>
              <w:t xml:space="preserve"> + 3</w:t>
            </w:r>
          </w:p>
          <w:p w14:paraId="3CE93421" w14:textId="7E7C1B42" w:rsidR="004D0B43" w:rsidRPr="00903DBA" w:rsidRDefault="004D0B43" w:rsidP="005B1470">
            <w:pPr>
              <w:rPr>
                <w:i/>
                <w:iCs/>
              </w:rPr>
            </w:pPr>
            <w:r w:rsidRPr="00C82AD8">
              <w:t>(b)</w:t>
            </w:r>
            <w:r>
              <w:t xml:space="preserve"> </w:t>
            </w:r>
            <w:r w:rsidR="007471A1">
              <w:t>After optimization</w:t>
            </w:r>
          </w:p>
        </w:tc>
      </w:tr>
    </w:tbl>
    <w:p w14:paraId="72FE81A5" w14:textId="565EE3A0" w:rsidR="005A4C00" w:rsidRDefault="005A4C00" w:rsidP="005A4C00">
      <w:r>
        <w:t>However, we have a few special cases</w:t>
      </w:r>
      <w:r w:rsidR="001748CC">
        <w:t xml:space="preserve"> where we shall not optimize</w:t>
      </w:r>
      <w:r w:rsidR="001C4BCA">
        <w:t xml:space="preserve">. When the value assigned to the temporary variable </w:t>
      </w:r>
      <w:r w:rsidR="001748CC">
        <w:t>is assigned a new value before it is accessed, it shall not be replaced. One example is the postfix increment and decrement operators.</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5F4F" w:rsidRPr="00903DBA" w14:paraId="7C567998" w14:textId="1A1B76B7" w:rsidTr="00015F4F">
        <w:tc>
          <w:tcPr>
            <w:tcW w:w="3116" w:type="dxa"/>
          </w:tcPr>
          <w:p w14:paraId="47E6877A" w14:textId="790A42CB" w:rsidR="00015F4F" w:rsidRDefault="00015F4F" w:rsidP="00015F4F">
            <w:pPr>
              <w:pStyle w:val="Code"/>
            </w:pPr>
            <w:r>
              <w:t>a = b++;</w:t>
            </w:r>
          </w:p>
          <w:p w14:paraId="6F4A2A08" w14:textId="77777777" w:rsidR="00015F4F" w:rsidRPr="00903DBA" w:rsidRDefault="00015F4F" w:rsidP="00015F4F">
            <w:pPr>
              <w:pStyle w:val="Code"/>
            </w:pPr>
          </w:p>
          <w:p w14:paraId="653805AF" w14:textId="0FB79B1F" w:rsidR="00015F4F" w:rsidRDefault="00015F4F" w:rsidP="00015F4F">
            <w:pPr>
              <w:pStyle w:val="Code"/>
            </w:pPr>
          </w:p>
          <w:p w14:paraId="313F0A07" w14:textId="7AA97798" w:rsidR="00015F4F" w:rsidRPr="00903DBA" w:rsidRDefault="00015F4F" w:rsidP="00015F4F">
            <w:r w:rsidRPr="00C82AD8">
              <w:t>(b)</w:t>
            </w:r>
            <w:r>
              <w:t xml:space="preserve"> C code</w:t>
            </w:r>
          </w:p>
        </w:tc>
        <w:tc>
          <w:tcPr>
            <w:tcW w:w="3117" w:type="dxa"/>
          </w:tcPr>
          <w:p w14:paraId="5A708742" w14:textId="4BBA0BB1" w:rsidR="00015F4F" w:rsidRPr="00903DBA" w:rsidRDefault="00015F4F" w:rsidP="00015F4F">
            <w:pPr>
              <w:pStyle w:val="Code"/>
            </w:pPr>
            <w:r w:rsidRPr="00903DBA">
              <w:t xml:space="preserve">1. </w:t>
            </w:r>
            <w:r>
              <w:t>t = b</w:t>
            </w:r>
          </w:p>
          <w:p w14:paraId="2A01CB37" w14:textId="48756F1F" w:rsidR="00015F4F" w:rsidRDefault="00015F4F" w:rsidP="00015F4F">
            <w:pPr>
              <w:pStyle w:val="Code"/>
            </w:pPr>
            <w:r w:rsidRPr="00903DBA">
              <w:t xml:space="preserve">2. </w:t>
            </w:r>
            <w:r>
              <w:t>b = b + 1</w:t>
            </w:r>
          </w:p>
          <w:p w14:paraId="21DDC776" w14:textId="2E972F9C" w:rsidR="00015F4F" w:rsidRDefault="00015F4F" w:rsidP="00015F4F">
            <w:pPr>
              <w:pStyle w:val="Code"/>
            </w:pPr>
            <w:r>
              <w:t>3. a = t</w:t>
            </w:r>
          </w:p>
          <w:p w14:paraId="2C52B780" w14:textId="08373AB6" w:rsidR="00015F4F" w:rsidRPr="00903DBA" w:rsidRDefault="00015F4F" w:rsidP="00015F4F">
            <w:pPr>
              <w:rPr>
                <w:i/>
                <w:iCs/>
              </w:rPr>
            </w:pPr>
            <w:r w:rsidRPr="00C82AD8">
              <w:t>(b)</w:t>
            </w:r>
            <w:r>
              <w:t xml:space="preserve"> </w:t>
            </w:r>
            <w:r w:rsidR="002E6422">
              <w:t>Shall not be optimized</w:t>
            </w:r>
          </w:p>
        </w:tc>
        <w:tc>
          <w:tcPr>
            <w:tcW w:w="3117" w:type="dxa"/>
          </w:tcPr>
          <w:p w14:paraId="3B63C8D4" w14:textId="2F92269D" w:rsidR="00015F4F" w:rsidRPr="00903DBA" w:rsidRDefault="00015F4F" w:rsidP="00015F4F">
            <w:pPr>
              <w:pStyle w:val="Code"/>
            </w:pPr>
            <w:r w:rsidRPr="00903DBA">
              <w:t xml:space="preserve">1. </w:t>
            </w:r>
            <w:r w:rsidR="002E6422" w:rsidRPr="002E6422">
              <w:rPr>
                <w:i/>
                <w:iCs/>
              </w:rPr>
              <w:t>removed</w:t>
            </w:r>
          </w:p>
          <w:p w14:paraId="7E1C3CD0" w14:textId="77777777" w:rsidR="00015F4F" w:rsidRDefault="00015F4F" w:rsidP="00015F4F">
            <w:pPr>
              <w:pStyle w:val="Code"/>
            </w:pPr>
            <w:r w:rsidRPr="00903DBA">
              <w:t xml:space="preserve">2. </w:t>
            </w:r>
            <w:r>
              <w:t>b = b + 1</w:t>
            </w:r>
          </w:p>
          <w:p w14:paraId="1C55E290" w14:textId="6F0C3E93" w:rsidR="00015F4F" w:rsidRPr="002F6C26" w:rsidRDefault="00015F4F" w:rsidP="00015F4F">
            <w:pPr>
              <w:pStyle w:val="Code"/>
              <w:rPr>
                <w:b/>
                <w:bCs/>
              </w:rPr>
            </w:pPr>
            <w:r>
              <w:t xml:space="preserve">3. </w:t>
            </w:r>
            <w:r w:rsidRPr="002F6C26">
              <w:rPr>
                <w:b/>
                <w:bCs/>
              </w:rPr>
              <w:t xml:space="preserve">a = </w:t>
            </w:r>
            <w:r w:rsidR="002E6422" w:rsidRPr="002F6C26">
              <w:rPr>
                <w:b/>
                <w:bCs/>
              </w:rPr>
              <w:t>b</w:t>
            </w:r>
          </w:p>
          <w:p w14:paraId="6FD7B069" w14:textId="1D6A7849" w:rsidR="00015F4F" w:rsidRPr="00903DBA" w:rsidRDefault="00015F4F" w:rsidP="00015F4F">
            <w:r w:rsidRPr="00C82AD8">
              <w:t>(</w:t>
            </w:r>
            <w:r w:rsidR="00647A03">
              <w:t>c</w:t>
            </w:r>
            <w:r w:rsidRPr="00C82AD8">
              <w:t>)</w:t>
            </w:r>
            <w:r>
              <w:t xml:space="preserve"> </w:t>
            </w:r>
            <w:r w:rsidR="001748CC">
              <w:t>Optimization gives</w:t>
            </w:r>
            <w:r w:rsidR="002E6422">
              <w:t xml:space="preserve"> erroneous code</w:t>
            </w:r>
          </w:p>
        </w:tc>
      </w:tr>
    </w:tbl>
    <w:p w14:paraId="5D0ABEA1" w14:textId="04C7B38A" w:rsidR="004574E4" w:rsidRDefault="001748CC" w:rsidP="001748CC">
      <w:r>
        <w:t xml:space="preserve">Another special case is the conditional operator. Both its true and false expression is assigned the same temporal variable. </w:t>
      </w:r>
      <w:r w:rsidR="00D805FF">
        <w:t>If we rep</w:t>
      </w:r>
      <w:r w:rsidR="004574E4">
        <w:t>lace the final assignment with one of the temporal variables of the true of false expression, the value of the other expression become lost.</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748CC" w:rsidRPr="00903DBA" w14:paraId="746E98D4" w14:textId="77777777" w:rsidTr="005B1470">
        <w:tc>
          <w:tcPr>
            <w:tcW w:w="3116" w:type="dxa"/>
          </w:tcPr>
          <w:p w14:paraId="4E5A5642" w14:textId="0339C647" w:rsidR="001748CC" w:rsidRDefault="00D805FF" w:rsidP="005B1470">
            <w:pPr>
              <w:pStyle w:val="Code"/>
            </w:pPr>
            <w:r>
              <w:t xml:space="preserve">a = </w:t>
            </w:r>
            <w:r w:rsidR="0042468F">
              <w:t>x ? y : z;</w:t>
            </w:r>
          </w:p>
          <w:p w14:paraId="7AAC0720" w14:textId="77777777" w:rsidR="001748CC" w:rsidRPr="00903DBA" w:rsidRDefault="001748CC" w:rsidP="005B1470">
            <w:pPr>
              <w:pStyle w:val="Code"/>
            </w:pPr>
          </w:p>
          <w:p w14:paraId="349A5F12" w14:textId="7DCAD3B4" w:rsidR="001748CC" w:rsidRDefault="001748CC" w:rsidP="005B1470">
            <w:pPr>
              <w:pStyle w:val="Code"/>
            </w:pPr>
          </w:p>
          <w:p w14:paraId="69288970" w14:textId="532D8100" w:rsidR="008568FA" w:rsidRDefault="008568FA" w:rsidP="005B1470">
            <w:pPr>
              <w:pStyle w:val="Code"/>
            </w:pPr>
          </w:p>
          <w:p w14:paraId="13BACBBF" w14:textId="002723B3" w:rsidR="008568FA" w:rsidRDefault="008568FA" w:rsidP="005B1470">
            <w:pPr>
              <w:pStyle w:val="Code"/>
            </w:pPr>
          </w:p>
          <w:p w14:paraId="02FEDBA4" w14:textId="77777777" w:rsidR="008568FA" w:rsidRDefault="008568FA" w:rsidP="005B1470">
            <w:pPr>
              <w:pStyle w:val="Code"/>
            </w:pPr>
          </w:p>
          <w:p w14:paraId="213E068A" w14:textId="77777777" w:rsidR="001748CC" w:rsidRPr="00903DBA" w:rsidRDefault="001748CC" w:rsidP="005B1470">
            <w:r w:rsidRPr="00C82AD8">
              <w:t>(b)</w:t>
            </w:r>
            <w:r>
              <w:t xml:space="preserve"> C code</w:t>
            </w:r>
          </w:p>
        </w:tc>
        <w:tc>
          <w:tcPr>
            <w:tcW w:w="3117" w:type="dxa"/>
          </w:tcPr>
          <w:p w14:paraId="638D9D2B" w14:textId="170E4D82" w:rsidR="001748CC" w:rsidRPr="00903DBA" w:rsidRDefault="001748CC" w:rsidP="005B1470">
            <w:pPr>
              <w:pStyle w:val="Code"/>
            </w:pPr>
            <w:r w:rsidRPr="00903DBA">
              <w:t xml:space="preserve">1. </w:t>
            </w:r>
            <w:r w:rsidR="008568FA">
              <w:t>if x goto 3</w:t>
            </w:r>
          </w:p>
          <w:p w14:paraId="440FCB82" w14:textId="3FF2449A" w:rsidR="008568FA" w:rsidRDefault="008568FA" w:rsidP="005B1470">
            <w:pPr>
              <w:pStyle w:val="Code"/>
            </w:pPr>
            <w:r>
              <w:t>2. goto 5</w:t>
            </w:r>
          </w:p>
          <w:p w14:paraId="4AD36DEF" w14:textId="5B215AA5" w:rsidR="001748CC" w:rsidRDefault="008568FA" w:rsidP="005B1470">
            <w:pPr>
              <w:pStyle w:val="Code"/>
            </w:pPr>
            <w:r>
              <w:t>3</w:t>
            </w:r>
            <w:r w:rsidR="001748CC" w:rsidRPr="00903DBA">
              <w:t xml:space="preserve">. </w:t>
            </w:r>
            <w:r>
              <w:t>t = y</w:t>
            </w:r>
          </w:p>
          <w:p w14:paraId="2C2D5892" w14:textId="1DDE8CC3" w:rsidR="001748CC" w:rsidRDefault="008568FA" w:rsidP="005B1470">
            <w:pPr>
              <w:pStyle w:val="Code"/>
            </w:pPr>
            <w:r>
              <w:t>4</w:t>
            </w:r>
            <w:r w:rsidR="001748CC">
              <w:t xml:space="preserve">. </w:t>
            </w:r>
            <w:r>
              <w:t>goto 6</w:t>
            </w:r>
          </w:p>
          <w:p w14:paraId="0ED5A612" w14:textId="63704ECF" w:rsidR="008568FA" w:rsidRDefault="008568FA" w:rsidP="005B1470">
            <w:pPr>
              <w:pStyle w:val="Code"/>
            </w:pPr>
            <w:r>
              <w:t>5. t = z</w:t>
            </w:r>
          </w:p>
          <w:p w14:paraId="60639E20" w14:textId="53D8104D" w:rsidR="008568FA" w:rsidRDefault="008568FA" w:rsidP="005B1470">
            <w:pPr>
              <w:pStyle w:val="Code"/>
            </w:pPr>
            <w:r>
              <w:t xml:space="preserve">6. </w:t>
            </w:r>
            <w:r w:rsidR="00D805FF">
              <w:t>a</w:t>
            </w:r>
            <w:r w:rsidR="00457036">
              <w:t xml:space="preserve"> = t</w:t>
            </w:r>
          </w:p>
          <w:p w14:paraId="62AB9E59" w14:textId="77777777" w:rsidR="001748CC" w:rsidRPr="00903DBA" w:rsidRDefault="001748CC" w:rsidP="005B1470">
            <w:pPr>
              <w:rPr>
                <w:i/>
                <w:iCs/>
              </w:rPr>
            </w:pPr>
            <w:r w:rsidRPr="00C82AD8">
              <w:t>(b)</w:t>
            </w:r>
            <w:r>
              <w:t xml:space="preserve"> Shall not be optimized</w:t>
            </w:r>
          </w:p>
        </w:tc>
        <w:tc>
          <w:tcPr>
            <w:tcW w:w="3117" w:type="dxa"/>
          </w:tcPr>
          <w:p w14:paraId="7C627F8D" w14:textId="77777777" w:rsidR="00647A03" w:rsidRPr="00903DBA" w:rsidRDefault="00647A03" w:rsidP="00647A03">
            <w:pPr>
              <w:pStyle w:val="Code"/>
            </w:pPr>
            <w:r w:rsidRPr="00903DBA">
              <w:t xml:space="preserve">1. </w:t>
            </w:r>
            <w:r>
              <w:t>if x goto 3</w:t>
            </w:r>
          </w:p>
          <w:p w14:paraId="69C431EA" w14:textId="77777777" w:rsidR="00647A03" w:rsidRDefault="00647A03" w:rsidP="00647A03">
            <w:pPr>
              <w:pStyle w:val="Code"/>
            </w:pPr>
            <w:r>
              <w:t>2. goto 5</w:t>
            </w:r>
          </w:p>
          <w:p w14:paraId="26BBDB37" w14:textId="308BC2E4" w:rsidR="00647A03" w:rsidRDefault="00647A03" w:rsidP="00647A03">
            <w:pPr>
              <w:pStyle w:val="Code"/>
            </w:pPr>
            <w:r>
              <w:t>3</w:t>
            </w:r>
            <w:r w:rsidRPr="00903DBA">
              <w:t xml:space="preserve">. </w:t>
            </w:r>
            <w:r w:rsidR="00D0047F">
              <w:t>t</w:t>
            </w:r>
            <w:r>
              <w:t xml:space="preserve"> = y</w:t>
            </w:r>
          </w:p>
          <w:p w14:paraId="0FD59477" w14:textId="77777777" w:rsidR="00647A03" w:rsidRDefault="00647A03" w:rsidP="00647A03">
            <w:pPr>
              <w:pStyle w:val="Code"/>
            </w:pPr>
            <w:r>
              <w:t>4. goto 6</w:t>
            </w:r>
          </w:p>
          <w:p w14:paraId="0FAD57A6" w14:textId="77777777" w:rsidR="00647A03" w:rsidRDefault="00647A03" w:rsidP="00647A03">
            <w:pPr>
              <w:pStyle w:val="Code"/>
            </w:pPr>
            <w:r>
              <w:t>5. t = z</w:t>
            </w:r>
          </w:p>
          <w:p w14:paraId="08083A8C" w14:textId="2526044E" w:rsidR="00647A03" w:rsidRPr="00D0047F" w:rsidRDefault="00647A03" w:rsidP="00647A03">
            <w:pPr>
              <w:pStyle w:val="Code"/>
            </w:pPr>
            <w:r>
              <w:t xml:space="preserve">6. </w:t>
            </w:r>
            <w:r w:rsidR="00D805FF" w:rsidRPr="00D805FF">
              <w:rPr>
                <w:b/>
                <w:bCs/>
              </w:rPr>
              <w:t>a</w:t>
            </w:r>
            <w:r w:rsidR="00457036" w:rsidRPr="00D0047F">
              <w:rPr>
                <w:b/>
                <w:bCs/>
              </w:rPr>
              <w:t xml:space="preserve"> = y</w:t>
            </w:r>
            <w:r w:rsidR="00D0047F">
              <w:t xml:space="preserve"> or </w:t>
            </w:r>
            <w:r w:rsidR="00D805FF" w:rsidRPr="00D805FF">
              <w:rPr>
                <w:b/>
                <w:bCs/>
              </w:rPr>
              <w:t>a</w:t>
            </w:r>
            <w:r w:rsidR="00D0047F" w:rsidRPr="00D0047F">
              <w:rPr>
                <w:b/>
                <w:bCs/>
              </w:rPr>
              <w:t xml:space="preserve"> = z</w:t>
            </w:r>
          </w:p>
          <w:p w14:paraId="0FF63C29" w14:textId="00B1FABA" w:rsidR="001748CC" w:rsidRPr="00903DBA" w:rsidRDefault="00647A03" w:rsidP="005B1470">
            <w:r w:rsidRPr="00C82AD8">
              <w:t>(</w:t>
            </w:r>
            <w:r>
              <w:t>c</w:t>
            </w:r>
            <w:r w:rsidRPr="00C82AD8">
              <w:t>)</w:t>
            </w:r>
            <w:r>
              <w:t xml:space="preserve"> Optimization gives erroneous code</w:t>
            </w:r>
          </w:p>
        </w:tc>
      </w:tr>
    </w:tbl>
    <w:p w14:paraId="04739FC9" w14:textId="256A1D9B" w:rsidR="00ED1CDD" w:rsidRPr="005A38F7" w:rsidRDefault="00ED1CDD" w:rsidP="00ED1CDD">
      <w:pPr>
        <w:pStyle w:val="Code"/>
      </w:pPr>
      <w:r w:rsidRPr="005A38F7">
        <w:t>private void RemoveTemporaryAccess() {</w:t>
      </w:r>
    </w:p>
    <w:p w14:paraId="4F2AC724" w14:textId="7CAF32A7" w:rsidR="00ED1CDD" w:rsidRPr="005A38F7" w:rsidRDefault="00ED1CDD" w:rsidP="00ED1CDD">
      <w:pPr>
        <w:pStyle w:val="Code"/>
      </w:pPr>
      <w:r w:rsidRPr="005A38F7">
        <w:t xml:space="preserve">      </w:t>
      </w:r>
      <w:r w:rsidR="00780FDF">
        <w:t>Hash</w:t>
      </w:r>
      <w:r w:rsidRPr="005A38F7">
        <w:t>Set&lt;Symbol&gt; simpleSet = new(),</w:t>
      </w:r>
      <w:r w:rsidR="00780FDF">
        <w:t xml:space="preserve"> </w:t>
      </w:r>
      <w:r w:rsidRPr="005A38F7">
        <w:t>doubleSet = new();</w:t>
      </w:r>
    </w:p>
    <w:p w14:paraId="37268CEA" w14:textId="64043988" w:rsidR="00ED1CDD" w:rsidRPr="005A38F7" w:rsidRDefault="002F6C26" w:rsidP="002F6C26">
      <w:r>
        <w:t xml:space="preserve">First, we </w:t>
      </w:r>
      <w:r w:rsidR="002E1DB2">
        <w:t xml:space="preserve">iterate through the middle code list and find all symbols that are assigned twice. </w:t>
      </w:r>
      <w:r w:rsidR="00422FB7">
        <w:t xml:space="preserve">If they are assigned twice, we have the conditional expression case above, and we shall omit the optimization. </w:t>
      </w:r>
      <w:r w:rsidR="002E1DB2">
        <w:t xml:space="preserve">They </w:t>
      </w:r>
      <w:r w:rsidR="00005D7B">
        <w:t>are stored in the &lt;k&gt;</w:t>
      </w:r>
      <w:proofErr w:type="spellStart"/>
      <w:r w:rsidR="00005D7B" w:rsidRPr="00005D7B">
        <w:rPr>
          <w:rStyle w:val="KeyWord0"/>
        </w:rPr>
        <w:t>doubleSet</w:t>
      </w:r>
      <w:proofErr w:type="spellEnd"/>
      <w:r w:rsidR="00005D7B">
        <w:t xml:space="preserve">&lt;/k&gt; set and </w:t>
      </w:r>
      <w:r w:rsidR="002E1DB2">
        <w:t>shall be omitted from the optimization of this method.</w:t>
      </w:r>
    </w:p>
    <w:p w14:paraId="5CF8C8DE" w14:textId="77777777" w:rsidR="00ED1CDD" w:rsidRPr="005A38F7" w:rsidRDefault="00ED1CDD" w:rsidP="00ED1CDD">
      <w:pPr>
        <w:pStyle w:val="Code"/>
      </w:pPr>
      <w:r w:rsidRPr="005A38F7">
        <w:t xml:space="preserve">      foreach (MiddleCode middleCode in m_middleCodeList) {</w:t>
      </w:r>
    </w:p>
    <w:p w14:paraId="4F3EE103" w14:textId="77777777" w:rsidR="00ED1CDD" w:rsidRPr="005A38F7" w:rsidRDefault="00ED1CDD" w:rsidP="00ED1CDD">
      <w:pPr>
        <w:pStyle w:val="Code"/>
      </w:pPr>
      <w:r w:rsidRPr="005A38F7">
        <w:t xml:space="preserve">        if (middleCode[0] is Symbol resultSymbol) {</w:t>
      </w:r>
    </w:p>
    <w:p w14:paraId="3A4B0D4D" w14:textId="77777777" w:rsidR="00ED1CDD" w:rsidRPr="005A38F7" w:rsidRDefault="00ED1CDD" w:rsidP="00ED1CDD">
      <w:pPr>
        <w:pStyle w:val="Code"/>
      </w:pPr>
      <w:r w:rsidRPr="005A38F7">
        <w:t xml:space="preserve">          if (simpleSet.Contains(resultSymbol)) {</w:t>
      </w:r>
    </w:p>
    <w:p w14:paraId="6C4A1B50" w14:textId="77777777" w:rsidR="00ED1CDD" w:rsidRPr="005A38F7" w:rsidRDefault="00ED1CDD" w:rsidP="00ED1CDD">
      <w:pPr>
        <w:pStyle w:val="Code"/>
      </w:pPr>
      <w:r w:rsidRPr="005A38F7">
        <w:t xml:space="preserve">            doubleSet.Add(resultSymbol);</w:t>
      </w:r>
    </w:p>
    <w:p w14:paraId="7206ABD1" w14:textId="77777777" w:rsidR="00ED1CDD" w:rsidRPr="005A38F7" w:rsidRDefault="00ED1CDD" w:rsidP="00ED1CDD">
      <w:pPr>
        <w:pStyle w:val="Code"/>
      </w:pPr>
      <w:r w:rsidRPr="005A38F7">
        <w:t xml:space="preserve">          }</w:t>
      </w:r>
    </w:p>
    <w:p w14:paraId="04FA7687" w14:textId="77777777" w:rsidR="00ED1CDD" w:rsidRPr="005A38F7" w:rsidRDefault="00ED1CDD" w:rsidP="00ED1CDD">
      <w:pPr>
        <w:pStyle w:val="Code"/>
      </w:pPr>
      <w:r w:rsidRPr="005A38F7">
        <w:t xml:space="preserve">          else {</w:t>
      </w:r>
    </w:p>
    <w:p w14:paraId="17A1C76D" w14:textId="77777777" w:rsidR="00ED1CDD" w:rsidRPr="005A38F7" w:rsidRDefault="00ED1CDD" w:rsidP="00ED1CDD">
      <w:pPr>
        <w:pStyle w:val="Code"/>
      </w:pPr>
      <w:r w:rsidRPr="005A38F7">
        <w:t xml:space="preserve">            simpleSet.Add(resultSymbol);</w:t>
      </w:r>
    </w:p>
    <w:p w14:paraId="346C64C9" w14:textId="77777777" w:rsidR="00ED1CDD" w:rsidRPr="005A38F7" w:rsidRDefault="00ED1CDD" w:rsidP="00ED1CDD">
      <w:pPr>
        <w:pStyle w:val="Code"/>
      </w:pPr>
      <w:r w:rsidRPr="005A38F7">
        <w:t xml:space="preserve">          }</w:t>
      </w:r>
    </w:p>
    <w:p w14:paraId="3D6331BC" w14:textId="77777777" w:rsidR="00ED1CDD" w:rsidRPr="005A38F7" w:rsidRDefault="00ED1CDD" w:rsidP="00ED1CDD">
      <w:pPr>
        <w:pStyle w:val="Code"/>
      </w:pPr>
      <w:r w:rsidRPr="005A38F7">
        <w:t xml:space="preserve">        }</w:t>
      </w:r>
    </w:p>
    <w:p w14:paraId="2177D469" w14:textId="77777777" w:rsidR="00ED1CDD" w:rsidRPr="005A38F7" w:rsidRDefault="00ED1CDD" w:rsidP="00ED1CDD">
      <w:pPr>
        <w:pStyle w:val="Code"/>
      </w:pPr>
      <w:r w:rsidRPr="005A38F7">
        <w:t xml:space="preserve">      }</w:t>
      </w:r>
    </w:p>
    <w:p w14:paraId="0D1C9531" w14:textId="77777777" w:rsidR="00ED1CDD" w:rsidRPr="005A38F7" w:rsidRDefault="00ED1CDD" w:rsidP="00ED1CDD">
      <w:pPr>
        <w:pStyle w:val="Code"/>
      </w:pPr>
      <w:r w:rsidRPr="005A38F7">
        <w:lastRenderedPageBreak/>
        <w:t xml:space="preserve">      </w:t>
      </w:r>
    </w:p>
    <w:p w14:paraId="1C943280" w14:textId="77777777" w:rsidR="00ED1CDD" w:rsidRPr="005A38F7" w:rsidRDefault="00ED1CDD" w:rsidP="00ED1CDD">
      <w:pPr>
        <w:pStyle w:val="Code"/>
      </w:pPr>
      <w:r w:rsidRPr="005A38F7">
        <w:t xml:space="preserve">      int outerIndex = 0;</w:t>
      </w:r>
    </w:p>
    <w:p w14:paraId="7C6206BA" w14:textId="77777777" w:rsidR="00ED1CDD" w:rsidRPr="005A38F7" w:rsidRDefault="00ED1CDD" w:rsidP="00ED1CDD">
      <w:pPr>
        <w:pStyle w:val="Code"/>
      </w:pPr>
      <w:r w:rsidRPr="005A38F7">
        <w:t xml:space="preserve">      foreach (MiddleCode outerCode in m_middleCodeList) {</w:t>
      </w:r>
    </w:p>
    <w:p w14:paraId="57A9108B" w14:textId="77777777" w:rsidR="00ED1CDD" w:rsidRPr="005A38F7" w:rsidRDefault="00ED1CDD" w:rsidP="00ED1CDD">
      <w:pPr>
        <w:pStyle w:val="Code"/>
      </w:pPr>
      <w:r w:rsidRPr="005A38F7">
        <w:t xml:space="preserve">        if (outerCode.Operator == MiddleOperator.Assign) {</w:t>
      </w:r>
    </w:p>
    <w:p w14:paraId="0BEC91D2" w14:textId="77777777" w:rsidR="00ED1CDD" w:rsidRPr="005A38F7" w:rsidRDefault="00ED1CDD" w:rsidP="00ED1CDD">
      <w:pPr>
        <w:pStyle w:val="Code"/>
      </w:pPr>
      <w:r w:rsidRPr="005A38F7">
        <w:t xml:space="preserve">          Symbol resultSymbol = (Symbol) outerCode[0],</w:t>
      </w:r>
    </w:p>
    <w:p w14:paraId="0DA2D94B" w14:textId="77777777" w:rsidR="00ED1CDD" w:rsidRPr="005A38F7" w:rsidRDefault="00ED1CDD" w:rsidP="00ED1CDD">
      <w:pPr>
        <w:pStyle w:val="Code"/>
      </w:pPr>
      <w:r w:rsidRPr="005A38F7">
        <w:t xml:space="preserve">                 assignSymbol = (Symbol) outerCode[1];</w:t>
      </w:r>
    </w:p>
    <w:p w14:paraId="3B76C7F8" w14:textId="6876FD9C" w:rsidR="00ED1CDD" w:rsidRPr="005A38F7" w:rsidRDefault="001472A8" w:rsidP="0059541B">
      <w:r>
        <w:t>When we find a</w:t>
      </w:r>
      <w:r w:rsidR="0059541B">
        <w:t>n assigned temporary variable</w:t>
      </w:r>
      <w:r w:rsidR="00BA6F7D">
        <w:t xml:space="preserve"> that is not assigned twice</w:t>
      </w:r>
      <w:r w:rsidR="00544DCA">
        <w:t>, we need to find out if the value it is assigned to is assigned again before the assigned variable becomes accessed.</w:t>
      </w:r>
      <w:r w:rsidR="00422FB7">
        <w:t xml:space="preserve"> If it does, we have the increment special case above and shall omit the optimization. </w:t>
      </w:r>
    </w:p>
    <w:p w14:paraId="56E257FF" w14:textId="77777777" w:rsidR="00ED1CDD" w:rsidRPr="005A38F7" w:rsidRDefault="00ED1CDD" w:rsidP="00ED1CDD">
      <w:pPr>
        <w:pStyle w:val="Code"/>
      </w:pPr>
      <w:r w:rsidRPr="005A38F7">
        <w:t xml:space="preserve">          if (resultSymbol.IsTemporary() &amp;&amp;</w:t>
      </w:r>
    </w:p>
    <w:p w14:paraId="4456C8D9" w14:textId="77777777" w:rsidR="00ED1CDD" w:rsidRPr="005A38F7" w:rsidRDefault="00ED1CDD" w:rsidP="00ED1CDD">
      <w:pPr>
        <w:pStyle w:val="Code"/>
      </w:pPr>
      <w:r w:rsidRPr="005A38F7">
        <w:t xml:space="preserve">              !doubleSet.Contains(resultSymbol)) {</w:t>
      </w:r>
    </w:p>
    <w:p w14:paraId="5064064C" w14:textId="77777777" w:rsidR="00ED1CDD" w:rsidRPr="005A38F7" w:rsidRDefault="00ED1CDD" w:rsidP="00ED1CDD">
      <w:pPr>
        <w:pStyle w:val="Code"/>
      </w:pPr>
      <w:r w:rsidRPr="005A38F7">
        <w:t xml:space="preserve">            int minAssignIndex = -1, maxAccessIndex = -1;</w:t>
      </w:r>
    </w:p>
    <w:p w14:paraId="285266CE" w14:textId="77777777" w:rsidR="00ED1CDD" w:rsidRPr="005A38F7" w:rsidRDefault="00ED1CDD" w:rsidP="00ED1CDD">
      <w:pPr>
        <w:pStyle w:val="Code"/>
      </w:pPr>
    </w:p>
    <w:p w14:paraId="7C3EB477" w14:textId="77777777" w:rsidR="00ED1CDD" w:rsidRPr="005A38F7" w:rsidRDefault="00ED1CDD" w:rsidP="00ED1CDD">
      <w:pPr>
        <w:pStyle w:val="Code"/>
      </w:pPr>
      <w:r w:rsidRPr="005A38F7">
        <w:t xml:space="preserve">            for (int innerIndex = outerIndex + 1;</w:t>
      </w:r>
    </w:p>
    <w:p w14:paraId="0C9E2BF3" w14:textId="77777777" w:rsidR="00ED1CDD" w:rsidRPr="005A38F7" w:rsidRDefault="00ED1CDD" w:rsidP="00ED1CDD">
      <w:pPr>
        <w:pStyle w:val="Code"/>
      </w:pPr>
      <w:r w:rsidRPr="005A38F7">
        <w:t xml:space="preserve">                 innerIndex &lt; m_middleCodeList.Count; ++innerIndex) {</w:t>
      </w:r>
    </w:p>
    <w:p w14:paraId="2B08C05A" w14:textId="77777777" w:rsidR="00ED1CDD" w:rsidRPr="005A38F7" w:rsidRDefault="00ED1CDD" w:rsidP="00ED1CDD">
      <w:pPr>
        <w:pStyle w:val="Code"/>
      </w:pPr>
      <w:r w:rsidRPr="005A38F7">
        <w:t xml:space="preserve">              MiddleCode innerCode = m_middleCodeList[innerIndex];</w:t>
      </w:r>
    </w:p>
    <w:p w14:paraId="09C80395" w14:textId="77777777" w:rsidR="00ED1CDD" w:rsidRPr="005A38F7" w:rsidRDefault="00ED1CDD" w:rsidP="00ED1CDD">
      <w:pPr>
        <w:pStyle w:val="Code"/>
      </w:pPr>
    </w:p>
    <w:p w14:paraId="593E1829" w14:textId="77777777" w:rsidR="00ED1CDD" w:rsidRPr="005A38F7" w:rsidRDefault="00ED1CDD" w:rsidP="00ED1CDD">
      <w:pPr>
        <w:pStyle w:val="Code"/>
      </w:pPr>
      <w:r w:rsidRPr="005A38F7">
        <w:t xml:space="preserve">              if ((innerCode[0] == assignSymbol) &amp;&amp; (minAssignIndex  == -1)) {</w:t>
      </w:r>
    </w:p>
    <w:p w14:paraId="3E31BD1A" w14:textId="77777777" w:rsidR="00ED1CDD" w:rsidRPr="005A38F7" w:rsidRDefault="00ED1CDD" w:rsidP="00ED1CDD">
      <w:pPr>
        <w:pStyle w:val="Code"/>
      </w:pPr>
      <w:r w:rsidRPr="005A38F7">
        <w:t xml:space="preserve">                minAssignIndex = innerIndex;</w:t>
      </w:r>
    </w:p>
    <w:p w14:paraId="153070FB" w14:textId="77777777" w:rsidR="00ED1CDD" w:rsidRPr="005A38F7" w:rsidRDefault="00ED1CDD" w:rsidP="00ED1CDD">
      <w:pPr>
        <w:pStyle w:val="Code"/>
      </w:pPr>
      <w:r w:rsidRPr="005A38F7">
        <w:t xml:space="preserve">              }</w:t>
      </w:r>
    </w:p>
    <w:p w14:paraId="7E6AFB30" w14:textId="77777777" w:rsidR="00ED1CDD" w:rsidRPr="005A38F7" w:rsidRDefault="00ED1CDD" w:rsidP="00ED1CDD">
      <w:pPr>
        <w:pStyle w:val="Code"/>
      </w:pPr>
    </w:p>
    <w:p w14:paraId="69334E81" w14:textId="77777777" w:rsidR="00ED1CDD" w:rsidRDefault="00ED1CDD" w:rsidP="00ED1CDD">
      <w:pPr>
        <w:pStyle w:val="Code"/>
      </w:pPr>
      <w:r w:rsidRPr="005A38F7">
        <w:t xml:space="preserve">              if (((innerCode[1] == resultSymbol) ||</w:t>
      </w:r>
    </w:p>
    <w:p w14:paraId="7057A49E" w14:textId="77777777" w:rsidR="00ED1CDD" w:rsidRPr="005A38F7" w:rsidRDefault="00ED1CDD" w:rsidP="00ED1CDD">
      <w:pPr>
        <w:pStyle w:val="Code"/>
      </w:pPr>
      <w:r>
        <w:t xml:space="preserve">                  </w:t>
      </w:r>
      <w:r w:rsidRPr="005A38F7">
        <w:t xml:space="preserve"> (innerCode[2] == resultSymbol)) &amp;&amp;</w:t>
      </w:r>
    </w:p>
    <w:p w14:paraId="6D5347F8" w14:textId="77777777" w:rsidR="00ED1CDD" w:rsidRDefault="00ED1CDD" w:rsidP="00ED1CDD">
      <w:pPr>
        <w:pStyle w:val="Code"/>
      </w:pPr>
      <w:r w:rsidRPr="005A38F7">
        <w:t xml:space="preserve">                  ((maxAccessIndex  == -1) ||</w:t>
      </w:r>
    </w:p>
    <w:p w14:paraId="2EFCD7A0" w14:textId="77777777" w:rsidR="00ED1CDD" w:rsidRPr="005A38F7" w:rsidRDefault="00ED1CDD" w:rsidP="00ED1CDD">
      <w:pPr>
        <w:pStyle w:val="Code"/>
      </w:pPr>
      <w:r>
        <w:t xml:space="preserve">                 </w:t>
      </w:r>
      <w:r w:rsidRPr="005A38F7">
        <w:t xml:space="preserve"> </w:t>
      </w:r>
      <w:r>
        <w:t xml:space="preserve"> </w:t>
      </w:r>
      <w:r w:rsidRPr="005A38F7">
        <w:t>(innerIndex &gt; maxAccessIndex))) {</w:t>
      </w:r>
    </w:p>
    <w:p w14:paraId="34E8E992" w14:textId="77777777" w:rsidR="00ED1CDD" w:rsidRPr="005A38F7" w:rsidRDefault="00ED1CDD" w:rsidP="00ED1CDD">
      <w:pPr>
        <w:pStyle w:val="Code"/>
      </w:pPr>
      <w:r w:rsidRPr="005A38F7">
        <w:t xml:space="preserve">                maxAccessIndex = innerIndex;</w:t>
      </w:r>
    </w:p>
    <w:p w14:paraId="665554B6" w14:textId="77777777" w:rsidR="00ED1CDD" w:rsidRPr="005A38F7" w:rsidRDefault="00ED1CDD" w:rsidP="00ED1CDD">
      <w:pPr>
        <w:pStyle w:val="Code"/>
      </w:pPr>
      <w:r w:rsidRPr="005A38F7">
        <w:t xml:space="preserve">              }</w:t>
      </w:r>
    </w:p>
    <w:p w14:paraId="729FBFAD" w14:textId="77777777" w:rsidR="00ED1CDD" w:rsidRPr="005A38F7" w:rsidRDefault="00ED1CDD" w:rsidP="00ED1CDD">
      <w:pPr>
        <w:pStyle w:val="Code"/>
      </w:pPr>
      <w:r w:rsidRPr="005A38F7">
        <w:t xml:space="preserve">            }</w:t>
      </w:r>
    </w:p>
    <w:p w14:paraId="75894FD2" w14:textId="1C968B52" w:rsidR="00ED1CDD" w:rsidRPr="005A38F7" w:rsidRDefault="00422FB7" w:rsidP="00422FB7">
      <w:r>
        <w:t xml:space="preserve">If the variable does not become assigned at all </w:t>
      </w:r>
      <w:r w:rsidRPr="005A38F7">
        <w:t>(</w:t>
      </w:r>
      <w:r>
        <w:t>&lt;k&gt;</w:t>
      </w:r>
      <w:proofErr w:type="spellStart"/>
      <w:r w:rsidRPr="00422FB7">
        <w:rPr>
          <w:b/>
          <w:bCs/>
        </w:rPr>
        <w:t>minAssignIndex</w:t>
      </w:r>
      <w:proofErr w:type="spellEnd"/>
      <w:r w:rsidRPr="00422FB7">
        <w:rPr>
          <w:b/>
          <w:bCs/>
        </w:rPr>
        <w:t xml:space="preserve"> == -1</w:t>
      </w:r>
      <w:r>
        <w:t>&lt;/k&gt;</w:t>
      </w:r>
      <w:r w:rsidRPr="005A38F7">
        <w:t>)</w:t>
      </w:r>
      <w:r>
        <w:t xml:space="preserve"> or after it becomes access </w:t>
      </w:r>
      <w:r w:rsidRPr="005A38F7">
        <w:t>(</w:t>
      </w:r>
      <w:r>
        <w:t>&lt;k&gt;</w:t>
      </w:r>
      <w:proofErr w:type="spellStart"/>
      <w:r w:rsidRPr="00422FB7">
        <w:rPr>
          <w:rStyle w:val="KeyWord0"/>
        </w:rPr>
        <w:t>minAssignIndex</w:t>
      </w:r>
      <w:proofErr w:type="spellEnd"/>
      <w:r w:rsidRPr="00422FB7">
        <w:rPr>
          <w:rStyle w:val="KeyWord0"/>
        </w:rPr>
        <w:t xml:space="preserve"> &gt;= maxAccessIndex</w:t>
      </w:r>
      <w:r>
        <w:rPr>
          <w:rStyle w:val="KeyWord0"/>
        </w:rPr>
        <w:t>&lt;/k&gt;</w:t>
      </w:r>
      <w:r w:rsidRPr="00422FB7">
        <w:t>)</w:t>
      </w:r>
      <w:r>
        <w:t xml:space="preserve"> we have an optimization opportunity and we replace the accessed variable with the original assigned variable, and clear the </w:t>
      </w:r>
      <w:r w:rsidR="00BE1756">
        <w:t>original</w:t>
      </w:r>
      <w:r>
        <w:t xml:space="preserve"> assignment.</w:t>
      </w:r>
    </w:p>
    <w:p w14:paraId="2FC834C9" w14:textId="77777777" w:rsidR="00ED1CDD" w:rsidRPr="005A38F7" w:rsidRDefault="00ED1CDD" w:rsidP="00ED1CDD">
      <w:pPr>
        <w:pStyle w:val="Code"/>
      </w:pPr>
      <w:r w:rsidRPr="005A38F7">
        <w:t xml:space="preserve">            if ((minAssignIndex == -1) || (minAssignIndex &gt;= maxAccessIndex)){</w:t>
      </w:r>
    </w:p>
    <w:p w14:paraId="2E9DC27C" w14:textId="77777777" w:rsidR="00ED1CDD" w:rsidRDefault="00ED1CDD" w:rsidP="00ED1CDD">
      <w:pPr>
        <w:pStyle w:val="Code"/>
      </w:pPr>
      <w:r w:rsidRPr="005A38F7">
        <w:t xml:space="preserve">              for (int innerIndex = outerIndex + 1;</w:t>
      </w:r>
    </w:p>
    <w:p w14:paraId="753AE31D" w14:textId="77777777" w:rsidR="00ED1CDD" w:rsidRPr="005A38F7" w:rsidRDefault="00ED1CDD" w:rsidP="00ED1CDD">
      <w:pPr>
        <w:pStyle w:val="Code"/>
      </w:pPr>
      <w:r>
        <w:t xml:space="preserve">                  </w:t>
      </w:r>
      <w:r w:rsidRPr="005A38F7">
        <w:t xml:space="preserve"> innerIndex &lt; m_middleCodeList.Count; ++innerIndex) {</w:t>
      </w:r>
    </w:p>
    <w:p w14:paraId="6F27C818" w14:textId="77777777" w:rsidR="00ED1CDD" w:rsidRPr="005A38F7" w:rsidRDefault="00ED1CDD" w:rsidP="00ED1CDD">
      <w:pPr>
        <w:pStyle w:val="Code"/>
      </w:pPr>
      <w:r w:rsidRPr="005A38F7">
        <w:t xml:space="preserve">                MiddleCode innerCode = m_middleCodeList[innerIndex];</w:t>
      </w:r>
    </w:p>
    <w:p w14:paraId="64342499" w14:textId="77777777" w:rsidR="00ED1CDD" w:rsidRPr="005A38F7" w:rsidRDefault="00ED1CDD" w:rsidP="00ED1CDD">
      <w:pPr>
        <w:pStyle w:val="Code"/>
      </w:pPr>
    </w:p>
    <w:p w14:paraId="3F6CE05E" w14:textId="77777777" w:rsidR="00ED1CDD" w:rsidRPr="005A38F7" w:rsidRDefault="00ED1CDD" w:rsidP="00ED1CDD">
      <w:pPr>
        <w:pStyle w:val="Code"/>
      </w:pPr>
      <w:r w:rsidRPr="005A38F7">
        <w:t xml:space="preserve">                if (innerCode[1] == resultSymbol) {</w:t>
      </w:r>
    </w:p>
    <w:p w14:paraId="4EE8475F" w14:textId="77777777" w:rsidR="00ED1CDD" w:rsidRPr="005A38F7" w:rsidRDefault="00ED1CDD" w:rsidP="00ED1CDD">
      <w:pPr>
        <w:pStyle w:val="Code"/>
      </w:pPr>
      <w:r w:rsidRPr="005A38F7">
        <w:t xml:space="preserve">                  innerCode[1] = assignSymbol;</w:t>
      </w:r>
    </w:p>
    <w:p w14:paraId="4006DD74" w14:textId="77777777" w:rsidR="00ED1CDD" w:rsidRPr="005A38F7" w:rsidRDefault="00ED1CDD" w:rsidP="00ED1CDD">
      <w:pPr>
        <w:pStyle w:val="Code"/>
      </w:pPr>
      <w:r w:rsidRPr="005A38F7">
        <w:t xml:space="preserve">                }</w:t>
      </w:r>
    </w:p>
    <w:p w14:paraId="626A9217" w14:textId="77777777" w:rsidR="00ED1CDD" w:rsidRPr="005A38F7" w:rsidRDefault="00ED1CDD" w:rsidP="00ED1CDD">
      <w:pPr>
        <w:pStyle w:val="Code"/>
      </w:pPr>
      <w:r w:rsidRPr="005A38F7">
        <w:t xml:space="preserve">                if (innerCode[2] == resultSymbol) {</w:t>
      </w:r>
    </w:p>
    <w:p w14:paraId="2D736C3A" w14:textId="77777777" w:rsidR="00ED1CDD" w:rsidRPr="005A38F7" w:rsidRDefault="00ED1CDD" w:rsidP="00ED1CDD">
      <w:pPr>
        <w:pStyle w:val="Code"/>
      </w:pPr>
      <w:r w:rsidRPr="005A38F7">
        <w:t xml:space="preserve">                  innerCode[2] = assignSymbol;</w:t>
      </w:r>
    </w:p>
    <w:p w14:paraId="400BA7D0" w14:textId="77777777" w:rsidR="00ED1CDD" w:rsidRPr="005A38F7" w:rsidRDefault="00ED1CDD" w:rsidP="00ED1CDD">
      <w:pPr>
        <w:pStyle w:val="Code"/>
      </w:pPr>
      <w:r w:rsidRPr="005A38F7">
        <w:t xml:space="preserve">                }</w:t>
      </w:r>
    </w:p>
    <w:p w14:paraId="1A31BFFD" w14:textId="77777777" w:rsidR="00ED1CDD" w:rsidRPr="005A38F7" w:rsidRDefault="00ED1CDD" w:rsidP="00ED1CDD">
      <w:pPr>
        <w:pStyle w:val="Code"/>
      </w:pPr>
      <w:r w:rsidRPr="005A38F7">
        <w:t xml:space="preserve">              }</w:t>
      </w:r>
    </w:p>
    <w:p w14:paraId="019F1632" w14:textId="77777777" w:rsidR="00ED1CDD" w:rsidRPr="005A38F7" w:rsidRDefault="00ED1CDD" w:rsidP="00ED1CDD">
      <w:pPr>
        <w:pStyle w:val="Code"/>
      </w:pPr>
    </w:p>
    <w:p w14:paraId="4F232201" w14:textId="77777777" w:rsidR="00ED1CDD" w:rsidRPr="005A38F7" w:rsidRDefault="00ED1CDD" w:rsidP="00ED1CDD">
      <w:pPr>
        <w:pStyle w:val="Code"/>
      </w:pPr>
      <w:r w:rsidRPr="005A38F7">
        <w:t xml:space="preserve">              outerCode.Clear();</w:t>
      </w:r>
    </w:p>
    <w:p w14:paraId="11DC4FCB" w14:textId="77777777" w:rsidR="00ED1CDD" w:rsidRPr="005A38F7" w:rsidRDefault="00ED1CDD" w:rsidP="00ED1CDD">
      <w:pPr>
        <w:pStyle w:val="Code"/>
      </w:pPr>
      <w:r w:rsidRPr="005A38F7">
        <w:t xml:space="preserve">              m_update = true;</w:t>
      </w:r>
    </w:p>
    <w:p w14:paraId="4BEDCC01" w14:textId="77777777" w:rsidR="00ED1CDD" w:rsidRPr="005A38F7" w:rsidRDefault="00ED1CDD" w:rsidP="00ED1CDD">
      <w:pPr>
        <w:pStyle w:val="Code"/>
      </w:pPr>
      <w:r w:rsidRPr="005A38F7">
        <w:t xml:space="preserve">            }</w:t>
      </w:r>
    </w:p>
    <w:p w14:paraId="7CB8111C" w14:textId="77777777" w:rsidR="00ED1CDD" w:rsidRPr="005A38F7" w:rsidRDefault="00ED1CDD" w:rsidP="00ED1CDD">
      <w:pPr>
        <w:pStyle w:val="Code"/>
      </w:pPr>
      <w:r w:rsidRPr="005A38F7">
        <w:t xml:space="preserve">          }</w:t>
      </w:r>
    </w:p>
    <w:p w14:paraId="3C755BB4" w14:textId="77777777" w:rsidR="00ED1CDD" w:rsidRPr="005A38F7" w:rsidRDefault="00ED1CDD" w:rsidP="00ED1CDD">
      <w:pPr>
        <w:pStyle w:val="Code"/>
      </w:pPr>
      <w:r w:rsidRPr="005A38F7">
        <w:t xml:space="preserve">        }</w:t>
      </w:r>
    </w:p>
    <w:p w14:paraId="7D4BDE08" w14:textId="77777777" w:rsidR="00ED1CDD" w:rsidRPr="005A38F7" w:rsidRDefault="00ED1CDD" w:rsidP="00ED1CDD">
      <w:pPr>
        <w:pStyle w:val="Code"/>
      </w:pPr>
    </w:p>
    <w:p w14:paraId="6291CA59" w14:textId="77777777" w:rsidR="00ED1CDD" w:rsidRPr="005A38F7" w:rsidRDefault="00ED1CDD" w:rsidP="00ED1CDD">
      <w:pPr>
        <w:pStyle w:val="Code"/>
      </w:pPr>
      <w:r w:rsidRPr="005A38F7">
        <w:t xml:space="preserve">        ++outerIndex;</w:t>
      </w:r>
    </w:p>
    <w:p w14:paraId="0E0C9279" w14:textId="77777777" w:rsidR="00ED1CDD" w:rsidRPr="005A38F7" w:rsidRDefault="00ED1CDD" w:rsidP="00ED1CDD">
      <w:pPr>
        <w:pStyle w:val="Code"/>
      </w:pPr>
      <w:r w:rsidRPr="005A38F7">
        <w:t xml:space="preserve">      }</w:t>
      </w:r>
    </w:p>
    <w:p w14:paraId="135BF324" w14:textId="77777777" w:rsidR="00ED1CDD" w:rsidRPr="005A38F7" w:rsidRDefault="00ED1CDD" w:rsidP="00ED1CDD">
      <w:pPr>
        <w:pStyle w:val="Code"/>
      </w:pPr>
      <w:r w:rsidRPr="005A38F7">
        <w:t xml:space="preserve">    }</w:t>
      </w:r>
    </w:p>
    <w:p w14:paraId="498B74FC" w14:textId="77777777" w:rsidR="00ED1CDD" w:rsidRPr="00903DBA" w:rsidRDefault="00ED1CDD" w:rsidP="00ED1CDD">
      <w:pPr>
        <w:pStyle w:val="Heading3"/>
      </w:pPr>
      <w:bookmarkStart w:id="501" w:name="_Toc98936392"/>
      <w:r>
        <w:lastRenderedPageBreak/>
        <w:t>&lt;</w:t>
      </w:r>
      <w:proofErr w:type="spellStart"/>
      <w:r>
        <w:t>h3</w:t>
      </w:r>
      <w:proofErr w:type="spellEnd"/>
      <w:r>
        <w:t>&gt;</w:t>
      </w:r>
      <w:r w:rsidRPr="00903DBA">
        <w:t>Remove Trivial Assignment</w:t>
      </w:r>
      <w:r>
        <w:t>&lt;/</w:t>
      </w:r>
      <w:proofErr w:type="spellStart"/>
      <w:r>
        <w:t>h3</w:t>
      </w:r>
      <w:proofErr w:type="spellEnd"/>
      <w:r>
        <w:t>&gt;</w:t>
      </w:r>
      <w:bookmarkEnd w:id="501"/>
    </w:p>
    <w:p w14:paraId="0613B746" w14:textId="77777777" w:rsidR="00ED1CDD" w:rsidRPr="00903DBA" w:rsidRDefault="00ED1CDD" w:rsidP="00ED1CDD">
      <w:r w:rsidRPr="00903DBA">
        <w:t xml:space="preserve">Trivial assignment, where a symbol is assigned the value of the same symbol, such as </w:t>
      </w:r>
      <w:r>
        <w:rPr>
          <w:rStyle w:val="KeyWord0"/>
        </w:rPr>
        <w:t>&lt;k&gt;</w:t>
      </w:r>
      <w:r w:rsidRPr="00903DBA">
        <w:rPr>
          <w:rStyle w:val="KeyWord0"/>
        </w:rPr>
        <w:t>x</w:t>
      </w:r>
      <w:r>
        <w:rPr>
          <w:rStyle w:val="KeyWord0"/>
        </w:rPr>
        <w:t xml:space="preserve"> </w:t>
      </w:r>
      <w:r w:rsidRPr="00903DBA">
        <w:rPr>
          <w:rStyle w:val="KeyWord0"/>
        </w:rPr>
        <w:t>=</w:t>
      </w:r>
      <w:r>
        <w:rPr>
          <w:rStyle w:val="KeyWord0"/>
        </w:rPr>
        <w:t xml:space="preserve"> </w:t>
      </w:r>
      <w:r w:rsidRPr="00903DBA">
        <w:rPr>
          <w:rStyle w:val="KeyWord0"/>
        </w:rPr>
        <w:t>x;</w:t>
      </w:r>
      <w:r>
        <w:rPr>
          <w:rStyle w:val="KeyWord0"/>
        </w:rPr>
        <w:t>&lt;/k&gt;</w:t>
      </w:r>
      <w:r w:rsidRPr="00903DBA">
        <w:t>, shall be removed.</w:t>
      </w:r>
    </w:p>
    <w:p w14:paraId="3D6AB619" w14:textId="77777777" w:rsidR="00ED1CDD" w:rsidRPr="00903DBA" w:rsidRDefault="00ED1CDD" w:rsidP="00ED1CDD">
      <w:pPr>
        <w:pStyle w:val="Code"/>
        <w:rPr>
          <w:highlight w:val="white"/>
        </w:rPr>
      </w:pPr>
      <w:r w:rsidRPr="00903DBA">
        <w:rPr>
          <w:highlight w:val="white"/>
        </w:rPr>
        <w:t xml:space="preserve">    private void RemoveTrivialAssign() {</w:t>
      </w:r>
    </w:p>
    <w:p w14:paraId="41D8A35D"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2F000F29" w14:textId="77777777" w:rsidR="00ED1CDD" w:rsidRPr="00903DBA" w:rsidRDefault="00ED1CDD" w:rsidP="00ED1CDD">
      <w:pPr>
        <w:pStyle w:val="Code"/>
        <w:rPr>
          <w:highlight w:val="white"/>
        </w:rPr>
      </w:pPr>
      <w:r w:rsidRPr="00903DBA">
        <w:rPr>
          <w:highlight w:val="white"/>
        </w:rPr>
        <w:t xml:space="preserve">        MiddleOperator middleOperator = middleCode.Operator;</w:t>
      </w:r>
    </w:p>
    <w:p w14:paraId="305272B5" w14:textId="77777777" w:rsidR="00ED1CDD" w:rsidRPr="00903DBA" w:rsidRDefault="00ED1CDD" w:rsidP="00ED1CDD">
      <w:pPr>
        <w:rPr>
          <w:highlight w:val="white"/>
        </w:rPr>
      </w:pPr>
      <w:r>
        <w:rPr>
          <w:highlight w:val="white"/>
        </w:rPr>
        <w:t xml:space="preserve">If we find an instruction where a symbol is </w:t>
      </w:r>
      <w:proofErr w:type="spellStart"/>
      <w:r>
        <w:rPr>
          <w:highlight w:val="white"/>
        </w:rPr>
        <w:t>assigne</w:t>
      </w:r>
      <w:proofErr w:type="spellEnd"/>
      <w:r>
        <w:rPr>
          <w:highlight w:val="white"/>
        </w:rPr>
        <w:t xml:space="preserve"> the value of the same symbol re remove it.</w:t>
      </w:r>
      <w:r w:rsidRPr="00903DBA">
        <w:rPr>
          <w:highlight w:val="white"/>
        </w:rPr>
        <w:t xml:space="preserve">      </w:t>
      </w:r>
    </w:p>
    <w:p w14:paraId="66076949" w14:textId="77777777" w:rsidR="00ED1CDD" w:rsidRPr="00903DBA" w:rsidRDefault="00ED1CDD" w:rsidP="00ED1CDD">
      <w:pPr>
        <w:pStyle w:val="Code"/>
        <w:rPr>
          <w:highlight w:val="white"/>
        </w:rPr>
      </w:pPr>
      <w:r w:rsidRPr="00903DBA">
        <w:rPr>
          <w:highlight w:val="white"/>
        </w:rPr>
        <w:t xml:space="preserve">        if (middleOperator == MiddleOperator.Assign) {</w:t>
      </w:r>
    </w:p>
    <w:p w14:paraId="455F0610" w14:textId="77777777" w:rsidR="00ED1CDD" w:rsidRPr="00903DBA" w:rsidRDefault="00ED1CDD" w:rsidP="00ED1CDD">
      <w:pPr>
        <w:pStyle w:val="Code"/>
        <w:rPr>
          <w:highlight w:val="white"/>
        </w:rPr>
      </w:pPr>
      <w:r w:rsidRPr="00903DBA">
        <w:rPr>
          <w:highlight w:val="white"/>
        </w:rPr>
        <w:t xml:space="preserve">          Symbol resultSymbol = (Symbol) middleCode[0],</w:t>
      </w:r>
    </w:p>
    <w:p w14:paraId="697866E8" w14:textId="77777777" w:rsidR="00ED1CDD" w:rsidRPr="00903DBA" w:rsidRDefault="00ED1CDD" w:rsidP="00ED1CDD">
      <w:pPr>
        <w:pStyle w:val="Code"/>
        <w:rPr>
          <w:highlight w:val="white"/>
        </w:rPr>
      </w:pPr>
      <w:r w:rsidRPr="00903DBA">
        <w:rPr>
          <w:highlight w:val="white"/>
        </w:rPr>
        <w:t xml:space="preserve">                 assignSymbol = (Symbol) middleCode[1];</w:t>
      </w:r>
    </w:p>
    <w:p w14:paraId="4B10BCFB" w14:textId="77777777" w:rsidR="00ED1CDD" w:rsidRPr="00903DBA" w:rsidRDefault="00ED1CDD" w:rsidP="00ED1CDD">
      <w:pPr>
        <w:pStyle w:val="Code"/>
        <w:rPr>
          <w:highlight w:val="white"/>
        </w:rPr>
      </w:pPr>
      <w:r w:rsidRPr="00903DBA">
        <w:rPr>
          <w:highlight w:val="white"/>
        </w:rPr>
        <w:t xml:space="preserve">        </w:t>
      </w:r>
    </w:p>
    <w:p w14:paraId="5C2EB5D5" w14:textId="77777777" w:rsidR="00ED1CDD" w:rsidRPr="00903DBA" w:rsidRDefault="00ED1CDD" w:rsidP="00ED1CDD">
      <w:pPr>
        <w:pStyle w:val="Code"/>
        <w:rPr>
          <w:highlight w:val="white"/>
        </w:rPr>
      </w:pPr>
      <w:r w:rsidRPr="00903DBA">
        <w:rPr>
          <w:highlight w:val="white"/>
        </w:rPr>
        <w:t xml:space="preserve">          if (resultSymbol == assignSymbol) {</w:t>
      </w:r>
    </w:p>
    <w:p w14:paraId="0702A59E" w14:textId="77777777" w:rsidR="00ED1CDD" w:rsidRPr="00903DBA" w:rsidRDefault="00ED1CDD" w:rsidP="00ED1CDD">
      <w:pPr>
        <w:pStyle w:val="Code"/>
        <w:rPr>
          <w:highlight w:val="white"/>
        </w:rPr>
      </w:pPr>
      <w:r w:rsidRPr="00903DBA">
        <w:rPr>
          <w:highlight w:val="white"/>
        </w:rPr>
        <w:t xml:space="preserve">            middleCode.Operator = MiddleOperator.Empty;</w:t>
      </w:r>
    </w:p>
    <w:p w14:paraId="0B984DD5" w14:textId="77777777" w:rsidR="00ED1CDD" w:rsidRPr="00903DBA" w:rsidRDefault="00ED1CDD" w:rsidP="00ED1CDD">
      <w:pPr>
        <w:pStyle w:val="Code"/>
        <w:rPr>
          <w:highlight w:val="white"/>
        </w:rPr>
      </w:pPr>
      <w:r w:rsidRPr="00903DBA">
        <w:rPr>
          <w:highlight w:val="white"/>
        </w:rPr>
        <w:t xml:space="preserve">            m_update = true;</w:t>
      </w:r>
    </w:p>
    <w:p w14:paraId="6CEE9707" w14:textId="77777777" w:rsidR="00ED1CDD" w:rsidRPr="00903DBA" w:rsidRDefault="00ED1CDD" w:rsidP="00ED1CDD">
      <w:pPr>
        <w:pStyle w:val="Code"/>
        <w:rPr>
          <w:highlight w:val="white"/>
        </w:rPr>
      </w:pPr>
      <w:r w:rsidRPr="00903DBA">
        <w:rPr>
          <w:highlight w:val="white"/>
        </w:rPr>
        <w:t xml:space="preserve">          }</w:t>
      </w:r>
    </w:p>
    <w:p w14:paraId="1824DFA8" w14:textId="77777777" w:rsidR="00ED1CDD" w:rsidRPr="00903DBA" w:rsidRDefault="00ED1CDD" w:rsidP="00ED1CDD">
      <w:pPr>
        <w:pStyle w:val="Code"/>
        <w:rPr>
          <w:highlight w:val="white"/>
        </w:rPr>
      </w:pPr>
      <w:r w:rsidRPr="00903DBA">
        <w:rPr>
          <w:highlight w:val="white"/>
        </w:rPr>
        <w:t xml:space="preserve">        }</w:t>
      </w:r>
    </w:p>
    <w:p w14:paraId="59A4EA19" w14:textId="77777777" w:rsidR="00ED1CDD" w:rsidRPr="00903DBA" w:rsidRDefault="00ED1CDD" w:rsidP="00ED1CDD">
      <w:pPr>
        <w:pStyle w:val="Code"/>
        <w:rPr>
          <w:highlight w:val="white"/>
        </w:rPr>
      </w:pPr>
      <w:r w:rsidRPr="00903DBA">
        <w:rPr>
          <w:highlight w:val="white"/>
        </w:rPr>
        <w:t xml:space="preserve">      }</w:t>
      </w:r>
    </w:p>
    <w:p w14:paraId="26B5B885" w14:textId="77777777" w:rsidR="00ED1CDD" w:rsidRPr="00903DBA" w:rsidRDefault="00ED1CDD" w:rsidP="00ED1CDD">
      <w:pPr>
        <w:pStyle w:val="Code"/>
        <w:rPr>
          <w:highlight w:val="white"/>
        </w:rPr>
      </w:pPr>
      <w:r w:rsidRPr="00903DBA">
        <w:rPr>
          <w:highlight w:val="white"/>
        </w:rPr>
        <w:t xml:space="preserve">    }</w:t>
      </w:r>
    </w:p>
    <w:p w14:paraId="24748E53" w14:textId="77777777" w:rsidR="00ED1CDD" w:rsidRPr="00903DBA" w:rsidRDefault="00ED1CDD" w:rsidP="00ED1CDD">
      <w:pPr>
        <w:pStyle w:val="Heading3"/>
      </w:pPr>
      <w:bookmarkStart w:id="502" w:name="_Toc98936393"/>
      <w:r>
        <w:t>&lt;</w:t>
      </w:r>
      <w:proofErr w:type="spellStart"/>
      <w:r>
        <w:t>h3</w:t>
      </w:r>
      <w:proofErr w:type="spellEnd"/>
      <w:r>
        <w:t>&gt;</w:t>
      </w:r>
      <w:r w:rsidRPr="00903DBA">
        <w:t>Remove Cleared Code</w:t>
      </w:r>
      <w:r>
        <w:t>&lt;/</w:t>
      </w:r>
      <w:proofErr w:type="spellStart"/>
      <w:r>
        <w:t>h3</w:t>
      </w:r>
      <w:proofErr w:type="spellEnd"/>
      <w:r>
        <w:t>&gt;</w:t>
      </w:r>
      <w:bookmarkEnd w:id="502"/>
    </w:p>
    <w:p w14:paraId="2684CEFC" w14:textId="77777777" w:rsidR="00ED1CDD" w:rsidRPr="00903DBA" w:rsidRDefault="00ED1CDD" w:rsidP="00ED1CDD">
      <w:r w:rsidRPr="00903DBA">
        <w:t xml:space="preserve">Technically, it is not strictly necessary to remove cleared middle code instructions since </w:t>
      </w:r>
      <w:r>
        <w:t>they</w:t>
      </w:r>
      <w:r w:rsidRPr="00903DBA">
        <w:t xml:space="preserve"> do not generate</w:t>
      </w:r>
      <w:r>
        <w:t xml:space="preserve"> any final assembly</w:t>
      </w:r>
      <w:r w:rsidRPr="00903DBA">
        <w:t xml:space="preserve"> code. However, it simplifies the optimization methods of this section</w:t>
      </w:r>
      <w:r>
        <w:t xml:space="preserve"> if we remove cleared code at the end of each iteration.</w:t>
      </w:r>
    </w:p>
    <w:p w14:paraId="5005624D" w14:textId="77777777" w:rsidR="00ED1CDD" w:rsidRPr="00903DBA" w:rsidRDefault="00ED1CDD" w:rsidP="00ED1CDD">
      <w:pPr>
        <w:pStyle w:val="Code"/>
        <w:rPr>
          <w:highlight w:val="white"/>
        </w:rPr>
      </w:pPr>
      <w:r w:rsidRPr="00903DBA">
        <w:rPr>
          <w:highlight w:val="white"/>
        </w:rPr>
        <w:t xml:space="preserve">    public void RemoveClearedCode() {</w:t>
      </w:r>
    </w:p>
    <w:p w14:paraId="79990C1F" w14:textId="77777777" w:rsidR="00ED1CDD" w:rsidRPr="00903DBA" w:rsidRDefault="00ED1CDD" w:rsidP="00ED1CDD">
      <w:pPr>
        <w:rPr>
          <w:highlight w:val="white"/>
        </w:rPr>
      </w:pPr>
      <w:r w:rsidRPr="00903DBA">
        <w:rPr>
          <w:highlight w:val="white"/>
        </w:rPr>
        <w:t xml:space="preserve">We iterate backwards through the </w:t>
      </w:r>
      <w:r>
        <w:rPr>
          <w:highlight w:val="white"/>
        </w:rPr>
        <w:t>middle code instruction list</w:t>
      </w:r>
      <w:r w:rsidRPr="00903DBA">
        <w:rPr>
          <w:highlight w:val="white"/>
        </w:rPr>
        <w:t xml:space="preserve"> </w:t>
      </w:r>
      <w:r w:rsidRPr="00903DBA">
        <w:rPr>
          <w:rFonts w:ascii="inherit" w:hAnsi="inherit"/>
          <w:color w:val="000000"/>
          <w:shd w:val="clear" w:color="auto" w:fill="FFFFFF"/>
        </w:rPr>
        <w:t>for performance reasons.</w:t>
      </w:r>
    </w:p>
    <w:p w14:paraId="7F72ED88" w14:textId="77777777" w:rsidR="00ED1CDD" w:rsidRPr="00903DBA" w:rsidRDefault="00ED1CDD" w:rsidP="00ED1CDD">
      <w:pPr>
        <w:pStyle w:val="Code"/>
        <w:rPr>
          <w:highlight w:val="white"/>
        </w:rPr>
      </w:pPr>
      <w:r w:rsidRPr="00903DBA">
        <w:rPr>
          <w:highlight w:val="white"/>
        </w:rPr>
        <w:t xml:space="preserve">      for (int index = (m_middleCodeList.Count - 1); index &gt;= 0;--index){</w:t>
      </w:r>
    </w:p>
    <w:p w14:paraId="770F6660" w14:textId="77777777" w:rsidR="00ED1CDD" w:rsidRPr="00903DBA" w:rsidRDefault="00ED1CDD" w:rsidP="00ED1CDD">
      <w:pPr>
        <w:pStyle w:val="Code"/>
        <w:rPr>
          <w:highlight w:val="white"/>
        </w:rPr>
      </w:pPr>
      <w:r w:rsidRPr="00903DBA">
        <w:rPr>
          <w:highlight w:val="white"/>
        </w:rPr>
        <w:t xml:space="preserve">        if (m_middleCodeList[index].Operator == MiddleOperator.Empty) {</w:t>
      </w:r>
    </w:p>
    <w:p w14:paraId="24D76757" w14:textId="77777777" w:rsidR="00ED1CDD" w:rsidRPr="00903DBA" w:rsidRDefault="00ED1CDD" w:rsidP="00ED1CDD">
      <w:pPr>
        <w:rPr>
          <w:highlight w:val="white"/>
        </w:rPr>
      </w:pPr>
      <w:r w:rsidRPr="00903DBA">
        <w:rPr>
          <w:highlight w:val="white"/>
        </w:rPr>
        <w:t>For each empty instruction we must go through all other instruction and decrease all target that is greater than the index of the instruction to be removed</w:t>
      </w:r>
      <w:r>
        <w:rPr>
          <w:highlight w:val="white"/>
        </w:rPr>
        <w:t>, by one</w:t>
      </w:r>
      <w:r w:rsidRPr="00903DBA">
        <w:rPr>
          <w:highlight w:val="white"/>
        </w:rPr>
        <w:t>.</w:t>
      </w:r>
    </w:p>
    <w:p w14:paraId="76A42ED2" w14:textId="77777777" w:rsidR="00ED1CDD" w:rsidRPr="00903DBA" w:rsidRDefault="00ED1CDD" w:rsidP="00ED1CDD">
      <w:pPr>
        <w:pStyle w:val="Code"/>
        <w:rPr>
          <w:highlight w:val="white"/>
        </w:rPr>
      </w:pPr>
      <w:r w:rsidRPr="00903DBA">
        <w:rPr>
          <w:highlight w:val="white"/>
        </w:rPr>
        <w:t xml:space="preserve">          foreach (MiddleCode middleCode in m_middleCodeList) {</w:t>
      </w:r>
    </w:p>
    <w:p w14:paraId="13A533AA" w14:textId="77777777" w:rsidR="00ED1CDD" w:rsidRPr="00903DBA" w:rsidRDefault="00ED1CDD" w:rsidP="00ED1CDD">
      <w:pPr>
        <w:pStyle w:val="Code"/>
        <w:rPr>
          <w:highlight w:val="white"/>
        </w:rPr>
      </w:pPr>
      <w:r w:rsidRPr="00903DBA">
        <w:rPr>
          <w:highlight w:val="white"/>
        </w:rPr>
        <w:t xml:space="preserve">            if (middleCode.IsRelationCarryOrGoto()) {</w:t>
      </w:r>
    </w:p>
    <w:p w14:paraId="43BBC086" w14:textId="77777777" w:rsidR="00ED1CDD" w:rsidRPr="00903DBA" w:rsidRDefault="00ED1CDD" w:rsidP="00ED1CDD">
      <w:pPr>
        <w:pStyle w:val="Code"/>
        <w:rPr>
          <w:highlight w:val="white"/>
        </w:rPr>
      </w:pPr>
      <w:r w:rsidRPr="00903DBA">
        <w:rPr>
          <w:highlight w:val="white"/>
        </w:rPr>
        <w:t xml:space="preserve">              int target = (int) middleCode[0];</w:t>
      </w:r>
    </w:p>
    <w:p w14:paraId="14D59E43" w14:textId="77777777" w:rsidR="00ED1CDD" w:rsidRPr="00903DBA" w:rsidRDefault="00ED1CDD" w:rsidP="00ED1CDD">
      <w:pPr>
        <w:pStyle w:val="Code"/>
        <w:rPr>
          <w:highlight w:val="white"/>
        </w:rPr>
      </w:pPr>
      <w:r w:rsidRPr="00903DBA">
        <w:rPr>
          <w:highlight w:val="white"/>
        </w:rPr>
        <w:t xml:space="preserve">            </w:t>
      </w:r>
    </w:p>
    <w:p w14:paraId="6225320D" w14:textId="77777777" w:rsidR="00ED1CDD" w:rsidRPr="00903DBA" w:rsidRDefault="00ED1CDD" w:rsidP="00ED1CDD">
      <w:pPr>
        <w:pStyle w:val="Code"/>
        <w:rPr>
          <w:highlight w:val="white"/>
        </w:rPr>
      </w:pPr>
      <w:r w:rsidRPr="00903DBA">
        <w:rPr>
          <w:highlight w:val="white"/>
        </w:rPr>
        <w:t xml:space="preserve">              if (target &gt; index) {</w:t>
      </w:r>
    </w:p>
    <w:p w14:paraId="47FE0207" w14:textId="77777777" w:rsidR="00ED1CDD" w:rsidRPr="00903DBA" w:rsidRDefault="00ED1CDD" w:rsidP="00ED1CDD">
      <w:pPr>
        <w:pStyle w:val="Code"/>
        <w:rPr>
          <w:highlight w:val="white"/>
        </w:rPr>
      </w:pPr>
      <w:r w:rsidRPr="00903DBA">
        <w:rPr>
          <w:highlight w:val="white"/>
        </w:rPr>
        <w:t xml:space="preserve">                middleCode[0] = target - 1;</w:t>
      </w:r>
    </w:p>
    <w:p w14:paraId="76A09032" w14:textId="77777777" w:rsidR="00ED1CDD" w:rsidRPr="00903DBA" w:rsidRDefault="00ED1CDD" w:rsidP="00ED1CDD">
      <w:pPr>
        <w:pStyle w:val="Code"/>
        <w:rPr>
          <w:highlight w:val="white"/>
        </w:rPr>
      </w:pPr>
      <w:r w:rsidRPr="00903DBA">
        <w:rPr>
          <w:highlight w:val="white"/>
        </w:rPr>
        <w:t xml:space="preserve">              }</w:t>
      </w:r>
    </w:p>
    <w:p w14:paraId="08C8BD36" w14:textId="77777777" w:rsidR="00ED1CDD" w:rsidRPr="00903DBA" w:rsidRDefault="00ED1CDD" w:rsidP="00ED1CDD">
      <w:pPr>
        <w:pStyle w:val="Code"/>
        <w:rPr>
          <w:highlight w:val="white"/>
        </w:rPr>
      </w:pPr>
      <w:r w:rsidRPr="00903DBA">
        <w:rPr>
          <w:highlight w:val="white"/>
        </w:rPr>
        <w:t xml:space="preserve">            }</w:t>
      </w:r>
    </w:p>
    <w:p w14:paraId="180F7B97" w14:textId="77777777" w:rsidR="00ED1CDD" w:rsidRPr="00903DBA" w:rsidRDefault="00ED1CDD" w:rsidP="00ED1CDD">
      <w:pPr>
        <w:pStyle w:val="Code"/>
        <w:rPr>
          <w:highlight w:val="white"/>
        </w:rPr>
      </w:pPr>
      <w:r w:rsidRPr="00903DBA">
        <w:rPr>
          <w:highlight w:val="white"/>
        </w:rPr>
        <w:t xml:space="preserve">          }</w:t>
      </w:r>
    </w:p>
    <w:p w14:paraId="25050176" w14:textId="77777777" w:rsidR="00ED1CDD" w:rsidRPr="00903DBA" w:rsidRDefault="00ED1CDD" w:rsidP="00ED1CDD">
      <w:pPr>
        <w:pStyle w:val="Code"/>
        <w:rPr>
          <w:highlight w:val="white"/>
        </w:rPr>
      </w:pPr>
      <w:r w:rsidRPr="00903DBA">
        <w:rPr>
          <w:highlight w:val="white"/>
        </w:rPr>
        <w:t xml:space="preserve">        </w:t>
      </w:r>
    </w:p>
    <w:p w14:paraId="4C15C8C9" w14:textId="77777777" w:rsidR="00ED1CDD" w:rsidRPr="00903DBA" w:rsidRDefault="00ED1CDD" w:rsidP="00ED1CDD">
      <w:pPr>
        <w:pStyle w:val="Code"/>
        <w:rPr>
          <w:highlight w:val="white"/>
        </w:rPr>
      </w:pPr>
      <w:r w:rsidRPr="00903DBA">
        <w:rPr>
          <w:highlight w:val="white"/>
        </w:rPr>
        <w:t xml:space="preserve">          m_middleCodeList.RemoveAt(index);</w:t>
      </w:r>
    </w:p>
    <w:p w14:paraId="7AC49458" w14:textId="77777777" w:rsidR="00ED1CDD" w:rsidRPr="00903DBA" w:rsidRDefault="00ED1CDD" w:rsidP="00ED1CDD">
      <w:pPr>
        <w:pStyle w:val="Code"/>
        <w:rPr>
          <w:highlight w:val="white"/>
        </w:rPr>
      </w:pPr>
      <w:r w:rsidRPr="00903DBA">
        <w:rPr>
          <w:highlight w:val="white"/>
        </w:rPr>
        <w:t xml:space="preserve">        }</w:t>
      </w:r>
    </w:p>
    <w:p w14:paraId="627BDF30" w14:textId="77777777" w:rsidR="00ED1CDD" w:rsidRPr="00903DBA" w:rsidRDefault="00ED1CDD" w:rsidP="00ED1CDD">
      <w:pPr>
        <w:pStyle w:val="Code"/>
        <w:rPr>
          <w:highlight w:val="white"/>
        </w:rPr>
      </w:pPr>
      <w:r w:rsidRPr="00903DBA">
        <w:rPr>
          <w:highlight w:val="white"/>
        </w:rPr>
        <w:t xml:space="preserve">      }</w:t>
      </w:r>
    </w:p>
    <w:p w14:paraId="452E31F1" w14:textId="77777777" w:rsidR="00ED1CDD" w:rsidRPr="00903DBA" w:rsidRDefault="00ED1CDD" w:rsidP="00ED1CDD">
      <w:pPr>
        <w:pStyle w:val="Code"/>
        <w:rPr>
          <w:highlight w:val="white"/>
        </w:rPr>
      </w:pPr>
      <w:r w:rsidRPr="00903DBA">
        <w:rPr>
          <w:highlight w:val="white"/>
        </w:rPr>
        <w:t xml:space="preserve">    }</w:t>
      </w:r>
    </w:p>
    <w:p w14:paraId="08D09400" w14:textId="7A291ACE" w:rsidR="0099128E" w:rsidRPr="00903DBA" w:rsidRDefault="00CC1DF4" w:rsidP="0060539D">
      <w:pPr>
        <w:pStyle w:val="Heading1"/>
      </w:pPr>
      <w:bookmarkStart w:id="503" w:name="_Toc98936394"/>
      <w:r>
        <w:lastRenderedPageBreak/>
        <w:t>&lt;</w:t>
      </w:r>
      <w:proofErr w:type="spellStart"/>
      <w:r>
        <w:t>h1</w:t>
      </w:r>
      <w:proofErr w:type="spellEnd"/>
      <w:r>
        <w:t>&gt;</w:t>
      </w:r>
      <w:bookmarkStart w:id="504" w:name="_Ref54016612"/>
      <w:bookmarkStart w:id="505" w:name="_Ref54016688"/>
      <w:r w:rsidRPr="00903DBA">
        <w:t>Assembly Code Generation</w:t>
      </w:r>
      <w:bookmarkEnd w:id="504"/>
      <w:bookmarkEnd w:id="505"/>
      <w:r>
        <w:t>&lt;/</w:t>
      </w:r>
      <w:proofErr w:type="spellStart"/>
      <w:r>
        <w:t>h1</w:t>
      </w:r>
      <w:proofErr w:type="spellEnd"/>
      <w:r>
        <w:t>&gt;</w:t>
      </w:r>
      <w:bookmarkEnd w:id="503"/>
    </w:p>
    <w:p w14:paraId="70E477B9" w14:textId="15B26234"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D4318D">
        <w:rPr>
          <w:rStyle w:val="KeyWord0"/>
        </w:rPr>
        <w:t>&lt;k&gt;</w:t>
      </w:r>
      <w:r w:rsidR="00D4318D" w:rsidRPr="00ED4198">
        <w:rPr>
          <w:rStyle w:val="KeyWord0"/>
        </w:rPr>
        <w:t>tracks</w:t>
      </w:r>
      <w:r w:rsidR="00D4318D">
        <w:rPr>
          <w:rStyle w:val="KeyWord0"/>
        </w:rPr>
        <w:t>&lt;/k&gt;</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7B46088C" w:rsidR="006C5851" w:rsidRPr="00903DBA" w:rsidRDefault="00CC1DF4" w:rsidP="0060539D">
      <w:pPr>
        <w:pStyle w:val="Heading2"/>
      </w:pPr>
      <w:bookmarkStart w:id="506" w:name="_Toc98936395"/>
      <w:bookmarkStart w:id="507" w:name="_Hlk64224138"/>
      <w:r>
        <w:t>&lt;</w:t>
      </w:r>
      <w:proofErr w:type="spellStart"/>
      <w:r>
        <w:t>h2</w:t>
      </w:r>
      <w:proofErr w:type="spellEnd"/>
      <w:r>
        <w:t>&gt;</w:t>
      </w:r>
      <w:r w:rsidRPr="00903DBA">
        <w:t>Runtime Management</w:t>
      </w:r>
      <w:r>
        <w:t>&lt;/</w:t>
      </w:r>
      <w:proofErr w:type="spellStart"/>
      <w:r>
        <w:t>h2</w:t>
      </w:r>
      <w:proofErr w:type="spellEnd"/>
      <w:r>
        <w:t>&gt;</w:t>
      </w:r>
      <w:bookmarkEnd w:id="506"/>
    </w:p>
    <w:p w14:paraId="023BD772" w14:textId="522AF582"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D4318D">
        <w:rPr>
          <w:rStyle w:val="KeyWord0"/>
        </w:rPr>
        <w:t>&lt;k&gt;</w:t>
      </w:r>
      <w:r w:rsidR="00D4318D" w:rsidRPr="00903DBA">
        <w:rPr>
          <w:rStyle w:val="KeyWord0"/>
        </w:rPr>
        <w:t>main</w:t>
      </w:r>
      <w:r w:rsidR="00D4318D">
        <w:rPr>
          <w:rStyle w:val="KeyWord0"/>
        </w:rPr>
        <w:t>&lt;/k&gt;</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D4318D">
        <w:rPr>
          <w:rStyle w:val="KeyWord0"/>
        </w:rPr>
        <w:t>&lt;k&gt;</w:t>
      </w:r>
      <w:r w:rsidR="00D4318D" w:rsidRPr="00903DBA">
        <w:rPr>
          <w:rStyle w:val="KeyWord0"/>
        </w:rPr>
        <w:t>regular</w:t>
      </w:r>
      <w:r w:rsidR="00D4318D">
        <w:rPr>
          <w:rStyle w:val="KeyWord0"/>
        </w:rPr>
        <w:t xml:space="preserve">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xml:space="preserve">. More specifically: the address </w:t>
      </w:r>
      <w:r w:rsidR="00ED32D8" w:rsidRPr="00903DBA">
        <w:t xml:space="preserve">in the calling function </w:t>
      </w:r>
      <w:r w:rsidR="006B7466" w:rsidRPr="00903DBA">
        <w:t>of the instruction following the call.</w:t>
      </w:r>
    </w:p>
    <w:p w14:paraId="7F8569E6" w14:textId="5A2B7792"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D4318D">
        <w:rPr>
          <w:rStyle w:val="KeyWord0"/>
        </w:rPr>
        <w:t>&lt;k&gt;</w:t>
      </w:r>
      <w:r w:rsidR="00D4318D" w:rsidRPr="00903DBA">
        <w:rPr>
          <w:rStyle w:val="KeyWord0"/>
        </w:rPr>
        <w:t>printf</w:t>
      </w:r>
      <w:r w:rsidR="00D4318D">
        <w:rPr>
          <w:rStyle w:val="KeyWord0"/>
        </w:rPr>
        <w:t>&lt;/k&gt;</w:t>
      </w:r>
      <w:r w:rsidR="00992332" w:rsidRPr="00903DBA">
        <w:t xml:space="preserve"> and </w:t>
      </w:r>
      <w:r w:rsidR="00D4318D">
        <w:rPr>
          <w:rStyle w:val="KeyWord0"/>
        </w:rPr>
        <w:t>&lt;k&gt;</w:t>
      </w:r>
      <w:r w:rsidR="00D4318D" w:rsidRPr="00903DBA">
        <w:rPr>
          <w:rStyle w:val="KeyWord0"/>
        </w:rPr>
        <w:t>scanf</w:t>
      </w:r>
      <w:r w:rsidR="00D4318D">
        <w:rPr>
          <w:rStyle w:val="KeyWord0"/>
        </w:rPr>
        <w:t>&lt;/k&gt;</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D4318D">
        <w:rPr>
          <w:rStyle w:val="KeyWord0"/>
        </w:rPr>
        <w:t xml:space="preserve">&lt;k&gt;variadic </w:t>
      </w:r>
      <w:r w:rsidR="00D4318D" w:rsidRPr="00903DBA">
        <w:rPr>
          <w:rStyle w:val="KeyWord0"/>
        </w:rPr>
        <w:t>frame</w:t>
      </w:r>
      <w:r w:rsidR="00D4318D">
        <w:rPr>
          <w:rStyle w:val="KeyWord0"/>
        </w:rPr>
        <w:t xml:space="preserve"> </w:t>
      </w:r>
      <w:r w:rsidR="00D4318D" w:rsidRPr="00903DBA">
        <w:rPr>
          <w:rStyle w:val="KeyWord0"/>
        </w:rPr>
        <w:t>pointer</w:t>
      </w:r>
      <w:r w:rsidR="00D4318D">
        <w:rPr>
          <w:rStyle w:val="KeyWord0"/>
        </w:rPr>
        <w:t>&lt;/k&gt;</w:t>
      </w:r>
      <w:r w:rsidR="00B52600" w:rsidRPr="00903DBA">
        <w:t xml:space="preserve"> for </w:t>
      </w:r>
      <w:r w:rsidR="004A5B68">
        <w:t>variadic</w:t>
      </w:r>
      <w:r w:rsidR="00B52600" w:rsidRPr="00903DBA">
        <w:t xml:space="preserve"> functions. </w:t>
      </w:r>
      <w:r w:rsidR="00DA39EA" w:rsidRPr="00903DBA">
        <w:t>It holds the address of the activation record plus the size of the extra parameters in</w:t>
      </w:r>
      <w:r w:rsidR="005277DA">
        <w:t xml:space="preserve"> current</w:t>
      </w:r>
      <w:r w:rsidR="00DA39EA" w:rsidRPr="00903DBA">
        <w:t xml:space="preserve"> the call to </w:t>
      </w:r>
      <w:r w:rsidR="00DC0B5B">
        <w:t>a variadic</w:t>
      </w:r>
      <w:r w:rsidR="00DA39EA" w:rsidRPr="00903DBA">
        <w:t xml:space="preserve"> function.</w:t>
      </w:r>
    </w:p>
    <w:p w14:paraId="65E84F62" w14:textId="33F39DCD"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6D52FC">
        <w:t>non-</w:t>
      </w:r>
      <w:r w:rsidR="005277DA">
        <w:t>variadic</w:t>
      </w:r>
      <w:r w:rsidR="00A00F1B" w:rsidRPr="00903DBA">
        <w:t xml:space="preserve"> calling function</w:t>
      </w:r>
      <w:r w:rsidR="00254F81" w:rsidRPr="00903DBA">
        <w:t>.</w:t>
      </w:r>
      <w:r w:rsidR="006D52FC">
        <w:t xml:space="preserve"> H</w:t>
      </w:r>
      <w:r w:rsidR="00097230" w:rsidRPr="00903DBA">
        <w:t xml:space="preserve">owever, we must always have the </w:t>
      </w:r>
      <w:r w:rsidR="004A5B68">
        <w:t>variadic</w:t>
      </w:r>
      <w:r w:rsidR="00097230" w:rsidRPr="00903DBA">
        <w:t xml:space="preserve"> frame pointer in the activation </w:t>
      </w:r>
      <w:r w:rsidR="004A0724" w:rsidRPr="00903DBA">
        <w:t>record since</w:t>
      </w:r>
      <w:r w:rsidR="00097230" w:rsidRPr="00903DBA">
        <w:t xml:space="preserve"> </w:t>
      </w:r>
      <w:r w:rsidR="006D52FC">
        <w:t xml:space="preserve">we restore the pointers at the end of a function call, and we do not know whether the function </w:t>
      </w:r>
      <w:r w:rsidR="00AD1BF0">
        <w:t xml:space="preserve">has been </w:t>
      </w:r>
      <w:r w:rsidR="00097230" w:rsidRPr="00903DBA">
        <w:t xml:space="preserve">be called by </w:t>
      </w:r>
      <w:r w:rsidR="006D52FC">
        <w:t>a variadic or non-variadic function,</w:t>
      </w:r>
    </w:p>
    <w:p w14:paraId="6C7FDC26" w14:textId="40AF285C" w:rsidR="00C07C4D" w:rsidRPr="00903DBA" w:rsidRDefault="007D46D3" w:rsidP="00B26610">
      <w:r w:rsidRPr="00903DBA">
        <w:t>When a function cal</w:t>
      </w:r>
      <w:r w:rsidR="003265E8" w:rsidRPr="00903DBA">
        <w:t>ls another function (or itself recursively)</w:t>
      </w:r>
      <w:r w:rsidR="00C80070">
        <w:t>,</w:t>
      </w:r>
      <w:r w:rsidR="003265E8" w:rsidRPr="00903DBA">
        <w:t xml:space="preserve">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 xml:space="preserve">When </w:t>
      </w:r>
      <w:r w:rsidR="00C80070">
        <w:t xml:space="preserve">the excitation is returned from the called </w:t>
      </w:r>
      <w:r w:rsidR="002566E3" w:rsidRPr="00903DBA">
        <w:t>function</w:t>
      </w:r>
      <w:r w:rsidR="00C80070">
        <w:t xml:space="preserve"> </w:t>
      </w:r>
      <w:r w:rsidR="002566E3" w:rsidRPr="00903DBA">
        <w:t>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5C1B22F5"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4BEF3378" w:rsidR="006429E2" w:rsidRPr="00903DBA" w:rsidRDefault="006429E2" w:rsidP="00B26610">
      <w:r w:rsidRPr="00903DBA">
        <w:t xml:space="preserve">The return address of the activation record for the initial </w:t>
      </w:r>
      <w:r w:rsidR="00D4318D">
        <w:rPr>
          <w:rStyle w:val="KeyWord0"/>
        </w:rPr>
        <w:t>&lt;k&gt;</w:t>
      </w:r>
      <w:r w:rsidR="00D4318D" w:rsidRPr="00903DBA">
        <w:rPr>
          <w:rStyle w:val="KeyWord0"/>
        </w:rPr>
        <w:t>main</w:t>
      </w:r>
      <w:r w:rsidR="00D4318D">
        <w:rPr>
          <w:rStyle w:val="KeyWord0"/>
        </w:rPr>
        <w:t>&lt;/k&gt;</w:t>
      </w:r>
      <w:r w:rsidRPr="00903DBA">
        <w:t xml:space="preserve"> call is initialized to zero. When main return and the return address is zero, an exit of the execution occurs instead of a return. But only for the first call, subsequent recursive calls to </w:t>
      </w:r>
      <w:r w:rsidR="00D4318D">
        <w:rPr>
          <w:rStyle w:val="KeyWord0"/>
        </w:rPr>
        <w:t>&lt;k&gt;</w:t>
      </w:r>
      <w:r w:rsidR="00D4318D" w:rsidRPr="00903DBA">
        <w:rPr>
          <w:rStyle w:val="KeyWord0"/>
        </w:rPr>
        <w:t>main</w:t>
      </w:r>
      <w:r w:rsidR="00D4318D">
        <w:rPr>
          <w:rStyle w:val="KeyWord0"/>
        </w:rPr>
        <w:t>&lt;/k&gt;</w:t>
      </w:r>
      <w:r w:rsidRPr="00903DBA">
        <w:t xml:space="preserve"> have their own </w:t>
      </w:r>
      <w:r w:rsidR="00045B1F" w:rsidRPr="00903DBA">
        <w:t xml:space="preserve">regular </w:t>
      </w:r>
      <w:r w:rsidRPr="00903DBA">
        <w:t xml:space="preserve">return addresses since it is quite possible to make recursive calls to </w:t>
      </w:r>
      <w:r w:rsidR="00D4318D">
        <w:rPr>
          <w:rStyle w:val="KeyWord0"/>
        </w:rPr>
        <w:t>&lt;k&gt;</w:t>
      </w:r>
      <w:r w:rsidR="00D4318D" w:rsidRPr="00903DBA">
        <w:rPr>
          <w:rStyle w:val="KeyWord0"/>
        </w:rPr>
        <w:t>main</w:t>
      </w:r>
      <w:r w:rsidR="00D4318D">
        <w:rPr>
          <w:rStyle w:val="KeyWord0"/>
        </w:rPr>
        <w:t>&lt;/k&gt;</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lastRenderedPageBreak/>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492109" w:rsidRDefault="00F05868" w:rsidP="00F05868">
      <w:pPr>
        <w:pStyle w:val="Code"/>
        <w:rPr>
          <w:lang w:val="sv-SE"/>
        </w:rPr>
      </w:pPr>
      <w:r w:rsidRPr="00903DBA">
        <w:t xml:space="preserve">  </w:t>
      </w:r>
      <w:r w:rsidRPr="00492109">
        <w:rPr>
          <w:lang w:val="sv-SE"/>
        </w:rPr>
        <w:t>f(1</w:t>
      </w:r>
      <w:r w:rsidR="00D65976" w:rsidRPr="00492109">
        <w:rPr>
          <w:lang w:val="sv-SE"/>
        </w:rPr>
        <w:t>1</w:t>
      </w:r>
      <w:r w:rsidR="00FF6A84" w:rsidRPr="00492109">
        <w:rPr>
          <w:lang w:val="sv-SE"/>
        </w:rPr>
        <w:t xml:space="preserve">, </w:t>
      </w:r>
      <w:r w:rsidR="00D65976" w:rsidRPr="00492109">
        <w:rPr>
          <w:lang w:val="sv-SE"/>
        </w:rPr>
        <w:t>1</w:t>
      </w:r>
      <w:r w:rsidR="00FF6A84" w:rsidRPr="00492109">
        <w:rPr>
          <w:lang w:val="sv-SE"/>
        </w:rPr>
        <w:t>2</w:t>
      </w:r>
      <w:r w:rsidRPr="00492109">
        <w:rPr>
          <w:lang w:val="sv-SE"/>
        </w:rPr>
        <w:t>);</w:t>
      </w:r>
    </w:p>
    <w:p w14:paraId="44CAC6A8" w14:textId="14F6DC92" w:rsidR="00F05868" w:rsidRPr="00492109" w:rsidRDefault="00F05868" w:rsidP="00F05868">
      <w:pPr>
        <w:pStyle w:val="Code"/>
        <w:rPr>
          <w:lang w:val="sv-SE"/>
        </w:rPr>
      </w:pPr>
      <w:r w:rsidRPr="00492109">
        <w:rPr>
          <w:lang w:val="sv-SE"/>
        </w:rPr>
        <w:t>}</w:t>
      </w:r>
    </w:p>
    <w:p w14:paraId="5D788B4E" w14:textId="74850700" w:rsidR="00F05868" w:rsidRPr="00492109" w:rsidRDefault="00F05868" w:rsidP="00F05868">
      <w:pPr>
        <w:pStyle w:val="Code"/>
        <w:rPr>
          <w:lang w:val="sv-SE"/>
        </w:rPr>
      </w:pPr>
    </w:p>
    <w:p w14:paraId="2E6A78C5" w14:textId="68E0C28A" w:rsidR="00F05868" w:rsidRPr="00492109" w:rsidRDefault="00A6175E" w:rsidP="00F05868">
      <w:pPr>
        <w:pStyle w:val="Code"/>
        <w:rPr>
          <w:lang w:val="sv-SE"/>
        </w:rPr>
      </w:pPr>
      <w:r w:rsidRPr="00492109">
        <w:rPr>
          <w:lang w:val="sv-SE"/>
        </w:rPr>
        <w:t>v</w:t>
      </w:r>
      <w:r w:rsidR="00F05868" w:rsidRPr="00492109">
        <w:rPr>
          <w:lang w:val="sv-SE"/>
        </w:rPr>
        <w:t>oid</w:t>
      </w:r>
      <w:r w:rsidRPr="00492109">
        <w:rPr>
          <w:lang w:val="sv-SE"/>
        </w:rPr>
        <w:t xml:space="preserve"> f(int i, int j) {</w:t>
      </w:r>
    </w:p>
    <w:p w14:paraId="11940E7D" w14:textId="18CD771C" w:rsidR="00FF6A84" w:rsidRPr="00492109" w:rsidRDefault="00FF6A84" w:rsidP="00F05868">
      <w:pPr>
        <w:pStyle w:val="Code"/>
        <w:rPr>
          <w:lang w:val="sv-SE"/>
        </w:rPr>
      </w:pPr>
      <w:r w:rsidRPr="00492109">
        <w:rPr>
          <w:lang w:val="sv-SE"/>
        </w:rPr>
        <w:t xml:space="preserve">  int c</w:t>
      </w:r>
      <w:r w:rsidR="00D65976" w:rsidRPr="00492109">
        <w:rPr>
          <w:lang w:val="sv-SE"/>
        </w:rPr>
        <w:t xml:space="preserve"> = 3</w:t>
      </w:r>
      <w:r w:rsidRPr="00492109">
        <w:rPr>
          <w:lang w:val="sv-SE"/>
        </w:rPr>
        <w:t>, d</w:t>
      </w:r>
      <w:r w:rsidR="00D65976" w:rsidRPr="00492109">
        <w:rPr>
          <w:lang w:val="sv-SE"/>
        </w:rPr>
        <w:t xml:space="preserve"> = 4</w:t>
      </w:r>
      <w:r w:rsidRPr="00492109">
        <w:rPr>
          <w:lang w:val="sv-SE"/>
        </w:rPr>
        <w:t>;</w:t>
      </w:r>
    </w:p>
    <w:p w14:paraId="2092C4FF" w14:textId="668B256E" w:rsidR="00A6175E" w:rsidRPr="00492109" w:rsidRDefault="00A6175E" w:rsidP="00F05868">
      <w:pPr>
        <w:pStyle w:val="Code"/>
        <w:rPr>
          <w:lang w:val="sv-SE"/>
        </w:rPr>
      </w:pPr>
      <w:r w:rsidRPr="00492109">
        <w:rPr>
          <w:lang w:val="sv-SE"/>
        </w:rPr>
        <w:t xml:space="preserve">  g(</w:t>
      </w:r>
      <w:r w:rsidR="00D65976" w:rsidRPr="00492109">
        <w:rPr>
          <w:lang w:val="sv-SE"/>
        </w:rPr>
        <w:t>1</w:t>
      </w:r>
      <w:r w:rsidR="00FF6A84" w:rsidRPr="00492109">
        <w:rPr>
          <w:lang w:val="sv-SE"/>
        </w:rPr>
        <w:t xml:space="preserve">3, </w:t>
      </w:r>
      <w:r w:rsidR="00D65976" w:rsidRPr="00492109">
        <w:rPr>
          <w:lang w:val="sv-SE"/>
        </w:rPr>
        <w:t>1</w:t>
      </w:r>
      <w:r w:rsidR="00FF6A84" w:rsidRPr="00492109">
        <w:rPr>
          <w:lang w:val="sv-SE"/>
        </w:rPr>
        <w:t>4)</w:t>
      </w:r>
      <w:r w:rsidR="00E30AC4" w:rsidRPr="00492109">
        <w:rPr>
          <w:lang w:val="sv-SE"/>
        </w:rPr>
        <w:t>;</w:t>
      </w:r>
    </w:p>
    <w:p w14:paraId="428D2C9C" w14:textId="4A5FAE39" w:rsidR="00A6175E" w:rsidRPr="00492109" w:rsidRDefault="00A6175E" w:rsidP="00F05868">
      <w:pPr>
        <w:pStyle w:val="Code"/>
        <w:rPr>
          <w:lang w:val="sv-SE"/>
        </w:rPr>
      </w:pPr>
      <w:r w:rsidRPr="00492109">
        <w:rPr>
          <w:lang w:val="sv-SE"/>
        </w:rPr>
        <w:t>}</w:t>
      </w:r>
    </w:p>
    <w:p w14:paraId="53ABA470" w14:textId="7AD02D75" w:rsidR="00A6175E" w:rsidRPr="00492109" w:rsidRDefault="00A6175E" w:rsidP="00F05868">
      <w:pPr>
        <w:pStyle w:val="Code"/>
        <w:rPr>
          <w:lang w:val="sv-SE"/>
        </w:rPr>
      </w:pPr>
    </w:p>
    <w:p w14:paraId="1F6CDA5E" w14:textId="7279F6C9" w:rsidR="00A6175E" w:rsidRPr="00492109" w:rsidRDefault="00A6175E" w:rsidP="00F05868">
      <w:pPr>
        <w:pStyle w:val="Code"/>
        <w:rPr>
          <w:lang w:val="sv-SE"/>
        </w:rPr>
      </w:pPr>
      <w:r w:rsidRPr="00492109">
        <w:rPr>
          <w:lang w:val="sv-SE"/>
        </w:rPr>
        <w:t xml:space="preserve">void g(int </w:t>
      </w:r>
      <w:r w:rsidR="00FF6A84" w:rsidRPr="00492109">
        <w:rPr>
          <w:lang w:val="sv-SE"/>
        </w:rPr>
        <w:t>k, int l</w:t>
      </w:r>
      <w:r w:rsidRPr="00492109">
        <w:rPr>
          <w:lang w:val="sv-SE"/>
        </w:rPr>
        <w:t>) {</w:t>
      </w:r>
    </w:p>
    <w:p w14:paraId="4BFD7834" w14:textId="5DE4AF3B" w:rsidR="00FF6A84" w:rsidRDefault="00FF6A84" w:rsidP="00F05868">
      <w:pPr>
        <w:pStyle w:val="Code"/>
      </w:pPr>
      <w:r w:rsidRPr="00492109">
        <w:rPr>
          <w:lang w:val="sv-SE"/>
        </w:rPr>
        <w:t xml:space="preserve">  </w:t>
      </w:r>
      <w:r w:rsidRPr="00903DBA">
        <w:t>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49BB7F36" w:rsidR="00EB3ECD" w:rsidRPr="00903DBA" w:rsidRDefault="00EB3ECD" w:rsidP="00EB3ECD">
      <w:r>
        <w:t xml:space="preserve">The program above has the </w:t>
      </w:r>
      <w:r w:rsidR="00E74CA1">
        <w:t xml:space="preserve">following </w:t>
      </w:r>
      <w:r>
        <w:t>call stack</w:t>
      </w:r>
      <w:r w:rsidR="00E74CA1">
        <w:t xml:space="preserve"> </w:t>
      </w:r>
      <w:r w:rsidR="00B422DB">
        <w:t>when the execution of the program reached the point.</w:t>
      </w:r>
      <w:r w:rsidR="00CC58E6">
        <w:t xml:space="preserve"> The regular parameters </w:t>
      </w:r>
      <w:r w:rsidR="00CD424B">
        <w:t>refer</w:t>
      </w:r>
      <w:r w:rsidR="00CC58E6">
        <w:t xml:space="preserve"> to parameters defined in the parameter list</w:t>
      </w:r>
      <w:r w:rsidR="0010453D">
        <w:t>.</w:t>
      </w:r>
      <w:r w:rsidR="00CC58E6">
        <w:t xml:space="preserve"> In the next example, we look into variadic parameter</w:t>
      </w:r>
      <w:r w:rsidR="00E74CA1">
        <w:t>s</w:t>
      </w:r>
      <w:r w:rsidR="00CC58E6">
        <w:t>.</w:t>
      </w:r>
    </w:p>
    <w:p w14:paraId="4914F7F0" w14:textId="77777777" w:rsidR="00E74CA1" w:rsidRDefault="00E745F5" w:rsidP="00B26610">
      <w:r w:rsidRPr="00903DBA">
        <w:rPr>
          <w:noProof/>
        </w:rPr>
        <mc:AlternateContent>
          <mc:Choice Requires="wpc">
            <w:drawing>
              <wp:inline distT="0" distB="0" distL="0" distR="0" wp14:anchorId="79A51620" wp14:editId="6EE9EC1C">
                <wp:extent cx="4508500" cy="3102695"/>
                <wp:effectExtent l="0" t="0" r="6350" b="254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722483"/>
                          </a:xfrm>
                          <a:prstGeom prst="rect">
                            <a:avLst/>
                          </a:prstGeom>
                          <a:solidFill>
                            <a:schemeClr val="lt1"/>
                          </a:solidFill>
                          <a:ln w="6350">
                            <a:noFill/>
                          </a:ln>
                        </wps:spPr>
                        <wps:txb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44.3pt;mso-position-horizontal-relative:char;mso-position-vertical-relative:line" coordsize="45085,3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">
                <v:shape id="_x0000_s1128" type="#_x0000_t75" style="position:absolute;width:45085;height:31026;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A470D8" w:rsidRPr="00A6498A" w:rsidRDefault="00A470D8" w:rsidP="00D2146B">
                        <w:pPr>
                          <w:spacing w:before="0" w:after="0"/>
                          <w:rPr>
                            <w:sz w:val="18"/>
                            <w:szCs w:val="18"/>
                            <w:lang w:val="en-GB"/>
                          </w:rPr>
                        </w:pPr>
                        <w:r w:rsidRPr="00A6498A">
                          <w:rPr>
                            <w:sz w:val="18"/>
                            <w:szCs w:val="18"/>
                            <w:lang w:val="en-GB"/>
                          </w:rPr>
                          <w:t>Variable f: 6</w:t>
                        </w:r>
                      </w:p>
                      <w:p w14:paraId="62D949FE" w14:textId="5C3875D3" w:rsidR="00A470D8" w:rsidRPr="00A6498A" w:rsidRDefault="00A470D8" w:rsidP="00D2146B">
                        <w:pPr>
                          <w:spacing w:before="0" w:after="0"/>
                          <w:rPr>
                            <w:sz w:val="18"/>
                            <w:szCs w:val="18"/>
                            <w:lang w:val="en-GB"/>
                          </w:rPr>
                        </w:pPr>
                        <w:r w:rsidRPr="00A6498A">
                          <w:rPr>
                            <w:sz w:val="18"/>
                            <w:szCs w:val="18"/>
                            <w:lang w:val="en-GB"/>
                          </w:rPr>
                          <w:t>Variable e: 5</w:t>
                        </w:r>
                      </w:p>
                      <w:p w14:paraId="67D3A24E" w14:textId="783530D5"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l: 14</w:t>
                        </w:r>
                      </w:p>
                      <w:p w14:paraId="6AF4C4E8" w14:textId="2B9F6579" w:rsidR="00A470D8" w:rsidRPr="00A6498A" w:rsidRDefault="00A470D8" w:rsidP="00D2146B">
                        <w:pPr>
                          <w:spacing w:before="0" w:after="0"/>
                          <w:rPr>
                            <w:sz w:val="18"/>
                            <w:szCs w:val="18"/>
                            <w:lang w:val="en-GB"/>
                          </w:rPr>
                        </w:pPr>
                        <w:r>
                          <w:rPr>
                            <w:rFonts w:eastAsia="Calibri"/>
                            <w:color w:val="000000"/>
                            <w:sz w:val="18"/>
                            <w:szCs w:val="18"/>
                          </w:rPr>
                          <w:t xml:space="preserve">Regular </w:t>
                        </w:r>
                        <w:r w:rsidRPr="00A6498A">
                          <w:rPr>
                            <w:sz w:val="18"/>
                            <w:szCs w:val="18"/>
                            <w:lang w:val="en-GB"/>
                          </w:rPr>
                          <w:t>Parameter k: 13</w:t>
                        </w:r>
                      </w:p>
                      <w:p w14:paraId="3D3EF60D" w14:textId="3845D9A7" w:rsidR="00A470D8" w:rsidRPr="00A6498A" w:rsidRDefault="00A470D8" w:rsidP="00D2146B">
                        <w:pPr>
                          <w:spacing w:before="0" w:after="0"/>
                          <w:rPr>
                            <w:sz w:val="18"/>
                            <w:szCs w:val="18"/>
                            <w:lang w:val="en-GB"/>
                          </w:rPr>
                        </w:pPr>
                        <w:r w:rsidRPr="00A6498A">
                          <w:rPr>
                            <w:sz w:val="18"/>
                            <w:szCs w:val="18"/>
                            <w:lang w:val="en-GB"/>
                          </w:rPr>
                          <w:t>Variadic Frame Pointer</w:t>
                        </w:r>
                      </w:p>
                      <w:p w14:paraId="366E1AE1" w14:textId="757FAE9A" w:rsidR="00A470D8" w:rsidRPr="00A6498A" w:rsidRDefault="00A470D8" w:rsidP="00D2146B">
                        <w:pPr>
                          <w:spacing w:before="0" w:after="0"/>
                          <w:rPr>
                            <w:sz w:val="18"/>
                            <w:szCs w:val="18"/>
                            <w:lang w:val="en-GB"/>
                          </w:rPr>
                        </w:pPr>
                        <w:r w:rsidRPr="00A6498A">
                          <w:rPr>
                            <w:sz w:val="18"/>
                            <w:szCs w:val="18"/>
                            <w:lang w:val="en-GB"/>
                          </w:rPr>
                          <w:t>Regular Frame Pointer</w:t>
                        </w:r>
                      </w:p>
                      <w:p w14:paraId="3E5A4966" w14:textId="38836501" w:rsidR="00A470D8" w:rsidRPr="00A6498A" w:rsidRDefault="00A470D8" w:rsidP="00D2146B">
                        <w:pPr>
                          <w:spacing w:before="0" w:after="0"/>
                          <w:rPr>
                            <w:sz w:val="18"/>
                            <w:szCs w:val="18"/>
                            <w:lang w:val="en-GB"/>
                          </w:rPr>
                        </w:pPr>
                        <w:r w:rsidRPr="00A6498A">
                          <w:rPr>
                            <w:sz w:val="18"/>
                            <w:szCs w:val="18"/>
                            <w:lang w:val="en-GB"/>
                          </w:rPr>
                          <w:t>Return Address: point 2</w:t>
                        </w:r>
                      </w:p>
                      <w:p w14:paraId="47933EB5" w14:textId="249DDD3C" w:rsidR="00A470D8" w:rsidRPr="00A6498A" w:rsidRDefault="00A470D8" w:rsidP="00D2146B">
                        <w:pPr>
                          <w:spacing w:before="0" w:after="0"/>
                          <w:rPr>
                            <w:sz w:val="18"/>
                            <w:szCs w:val="18"/>
                            <w:lang w:val="en-GB"/>
                          </w:rPr>
                        </w:pPr>
                      </w:p>
                      <w:p w14:paraId="48B5950A" w14:textId="77777777" w:rsidR="00A470D8" w:rsidRPr="00A6498A" w:rsidRDefault="00A470D8" w:rsidP="00D2146B">
                        <w:pPr>
                          <w:spacing w:before="0" w:after="0"/>
                          <w:rPr>
                            <w:sz w:val="18"/>
                            <w:szCs w:val="18"/>
                            <w:lang w:val="en-GB"/>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A470D8" w:rsidRPr="00D2146B" w:rsidRDefault="00A470D8"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A470D8" w:rsidRPr="00D2146B" w:rsidRDefault="00A470D8"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A470D8" w:rsidRPr="00D2146B" w:rsidRDefault="00A470D8"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A470D8" w:rsidRPr="00D2146B" w:rsidRDefault="00A470D8" w:rsidP="00D2146B">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3DBEE121"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A470D8" w:rsidRPr="00D2146B" w:rsidRDefault="00A470D8"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p w14:paraId="2924CD49" w14:textId="77777777" w:rsidR="00A470D8" w:rsidRPr="00D2146B" w:rsidRDefault="00A470D8"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A470D8" w:rsidRPr="00D2146B" w:rsidRDefault="00A470D8"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A470D8" w:rsidRPr="00D2146B" w:rsidRDefault="00A470D8"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A470D8" w:rsidRPr="00D2146B" w:rsidRDefault="00A470D8" w:rsidP="00D2146B">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205579F3"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A470D8" w:rsidRPr="00D2146B" w:rsidRDefault="00A470D8"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p w14:paraId="1ECBE518" w14:textId="77777777" w:rsidR="00A470D8" w:rsidRPr="00D2146B" w:rsidRDefault="00A470D8"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7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A470D8" w:rsidRPr="00D2146B" w:rsidRDefault="00A470D8"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68B90E77"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D4318D">
        <w:rPr>
          <w:rStyle w:val="KeyWord0"/>
        </w:rPr>
        <w:t>&lt;k&gt;</w:t>
      </w:r>
      <w:r w:rsidR="00D4318D" w:rsidRPr="00903DBA">
        <w:rPr>
          <w:rStyle w:val="KeyWord0"/>
        </w:rPr>
        <w:t>f</w:t>
      </w:r>
      <w:r w:rsidR="00D4318D">
        <w:rPr>
          <w:rStyle w:val="KeyWord0"/>
        </w:rPr>
        <w:t>&lt;/k&gt;</w:t>
      </w:r>
      <w:r w:rsidR="005A5D2F" w:rsidRPr="00903DBA">
        <w:t xml:space="preserve"> and </w:t>
      </w:r>
      <w:r w:rsidR="00D4318D">
        <w:rPr>
          <w:rStyle w:val="KeyWord0"/>
        </w:rPr>
        <w:t>&lt;k&gt;</w:t>
      </w:r>
      <w:r w:rsidR="00D4318D" w:rsidRPr="00903DBA">
        <w:rPr>
          <w:rStyle w:val="KeyWord0"/>
        </w:rPr>
        <w:t>g</w:t>
      </w:r>
      <w:r w:rsidR="00D4318D">
        <w:rPr>
          <w:rStyle w:val="KeyWord0"/>
        </w:rPr>
        <w:t>&lt;/k&gt;</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lastRenderedPageBreak/>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571A56" w:rsidRDefault="00B95260" w:rsidP="00B95260">
      <w:pPr>
        <w:pStyle w:val="Code"/>
      </w:pPr>
      <w:r w:rsidRPr="00903DBA">
        <w:t xml:space="preserve">  </w:t>
      </w:r>
      <w:r w:rsidRPr="00571A56">
        <w:t>int c = 3, d = 4;</w:t>
      </w:r>
    </w:p>
    <w:p w14:paraId="1F0024A9" w14:textId="2D269295" w:rsidR="00B95260" w:rsidRPr="00571A56" w:rsidRDefault="00B95260" w:rsidP="00B95260">
      <w:pPr>
        <w:pStyle w:val="Code"/>
      </w:pPr>
      <w:r w:rsidRPr="00571A56">
        <w:t xml:space="preserve">  g(13, 14</w:t>
      </w:r>
      <w:r w:rsidR="00C1450F" w:rsidRPr="00571A56">
        <w:t>, 22, 23, 24</w:t>
      </w:r>
      <w:r w:rsidRPr="00571A56">
        <w:t>);</w:t>
      </w:r>
    </w:p>
    <w:p w14:paraId="6E3EA464" w14:textId="77777777" w:rsidR="00B95260" w:rsidRPr="00571A56" w:rsidRDefault="00B95260" w:rsidP="00B95260">
      <w:pPr>
        <w:pStyle w:val="Code"/>
      </w:pPr>
      <w:r w:rsidRPr="00571A56">
        <w:t>}</w:t>
      </w:r>
    </w:p>
    <w:p w14:paraId="74358B35" w14:textId="77777777" w:rsidR="00B95260" w:rsidRPr="00571A56" w:rsidRDefault="00B95260" w:rsidP="00B95260">
      <w:pPr>
        <w:pStyle w:val="Code"/>
      </w:pPr>
    </w:p>
    <w:p w14:paraId="452A6C43" w14:textId="09F5577E" w:rsidR="00B95260" w:rsidRPr="00903DBA" w:rsidRDefault="00B95260" w:rsidP="00B95260">
      <w:pPr>
        <w:pStyle w:val="Code"/>
      </w:pPr>
      <w:r w:rsidRPr="00571A56">
        <w:t xml:space="preserve">void g(int k, int l, ...) </w:t>
      </w:r>
      <w:r w:rsidRPr="00903DBA">
        <w:t>{</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2966D993">
                <wp:extent cx="4508500" cy="3880616"/>
                <wp:effectExtent l="0" t="0" r="6350" b="5715"/>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5.55pt;mso-position-horizontal-relative:char;mso-position-vertical-relative:line" coordsize="45085,38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">
                <v:shape id="_x0000_s1142" type="#_x0000_t75" style="position:absolute;width:45085;height:38804;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A470D8" w:rsidRPr="00D2146B" w:rsidRDefault="00A470D8"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A470D8" w:rsidRDefault="00A470D8"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A470D8"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A470D8" w:rsidRPr="00D2146B" w:rsidRDefault="00A470D8"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A470D8" w:rsidRPr="00D2146B" w:rsidRDefault="00A470D8"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A470D8" w:rsidRPr="00D2146B" w:rsidRDefault="00A470D8"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A470D8" w:rsidRPr="00D2146B" w:rsidRDefault="00A470D8"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A470D8" w:rsidRPr="00D2146B" w:rsidRDefault="00A470D8" w:rsidP="002903DF">
                        <w:pPr>
                          <w:spacing w:before="0" w:after="0"/>
                          <w:rPr>
                            <w:sz w:val="18"/>
                            <w:szCs w:val="18"/>
                            <w:lang w:val="sv-SE"/>
                          </w:rPr>
                        </w:pPr>
                        <w:r w:rsidRPr="00D2146B">
                          <w:rPr>
                            <w:sz w:val="18"/>
                            <w:szCs w:val="18"/>
                            <w:lang w:val="sv-SE"/>
                          </w:rPr>
                          <w:t>Regular Frame Pointer</w:t>
                        </w:r>
                      </w:p>
                      <w:p w14:paraId="62230721" w14:textId="77777777" w:rsidR="00A470D8" w:rsidRPr="00D2146B" w:rsidRDefault="00A470D8"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A470D8" w:rsidRPr="00D2146B" w:rsidRDefault="00A470D8" w:rsidP="002903DF">
                        <w:pPr>
                          <w:spacing w:before="0" w:after="0"/>
                          <w:rPr>
                            <w:sz w:val="18"/>
                            <w:szCs w:val="18"/>
                            <w:lang w:val="sv-SE"/>
                          </w:rPr>
                        </w:pPr>
                      </w:p>
                      <w:p w14:paraId="3BE3217A" w14:textId="77777777" w:rsidR="00A470D8" w:rsidRPr="00D2146B" w:rsidRDefault="00A470D8"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A470D8" w:rsidRPr="00D2146B" w:rsidRDefault="00A470D8"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A470D8" w:rsidRDefault="00A470D8"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A470D8" w:rsidRPr="00D2146B" w:rsidRDefault="00A470D8"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A470D8" w:rsidRPr="00D2146B" w:rsidRDefault="00A470D8"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A470D8" w:rsidRPr="00D2146B" w:rsidRDefault="00A470D8" w:rsidP="002903DF">
                        <w:pPr>
                          <w:spacing w:before="0" w:after="0" w:line="256"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6B0A3800"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p w14:paraId="28313E96" w14:textId="77777777" w:rsidR="00A470D8" w:rsidRPr="00D2146B" w:rsidRDefault="00A470D8"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A470D8" w:rsidRPr="00D2146B" w:rsidRDefault="00A470D8"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A470D8" w:rsidRPr="00D2146B" w:rsidRDefault="00A470D8"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0E8CF258" w:rsidR="00A470D8" w:rsidRPr="00D2146B" w:rsidRDefault="00A470D8" w:rsidP="002903DF">
                        <w:pPr>
                          <w:spacing w:before="0" w:after="0" w:line="254" w:lineRule="auto"/>
                          <w:rPr>
                            <w:sz w:val="18"/>
                            <w:szCs w:val="18"/>
                          </w:rPr>
                        </w:pPr>
                        <w:r w:rsidRPr="00A6498A">
                          <w:rPr>
                            <w:sz w:val="18"/>
                            <w:szCs w:val="18"/>
                            <w:lang w:val="en-GB"/>
                          </w:rPr>
                          <w:t xml:space="preserve">Variadic </w:t>
                        </w:r>
                        <w:r w:rsidRPr="00D2146B">
                          <w:rPr>
                            <w:rFonts w:eastAsia="Calibri"/>
                            <w:color w:val="000000"/>
                            <w:sz w:val="18"/>
                            <w:szCs w:val="18"/>
                          </w:rPr>
                          <w:t>Frame Pointer</w:t>
                        </w:r>
                      </w:p>
                      <w:p w14:paraId="5618417B"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p w14:paraId="48FC4ABF" w14:textId="77777777" w:rsidR="00A470D8" w:rsidRPr="00D2146B" w:rsidRDefault="00A470D8"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A470D8" w:rsidRPr="00D2146B" w:rsidRDefault="00A470D8"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5F695650" w:rsidR="00DA7E64" w:rsidRPr="00903DBA" w:rsidRDefault="00DA7E64" w:rsidP="00DA711C">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regular frame pointer point</w:t>
      </w:r>
      <w:r w:rsidR="00123EAF">
        <w:t>s</w:t>
      </w:r>
      <w:r w:rsidR="004A5367" w:rsidRPr="00903DBA">
        <w:t xml:space="preserve">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D4318D">
        <w:rPr>
          <w:rStyle w:val="KeyWord0"/>
        </w:rPr>
        <w:t>&lt;k&gt;</w:t>
      </w:r>
      <w:r w:rsidR="00D4318D" w:rsidRPr="00903DBA">
        <w:rPr>
          <w:rStyle w:val="KeyWord0"/>
        </w:rPr>
        <w:t>f</w:t>
      </w:r>
      <w:r w:rsidR="00D4318D">
        <w:rPr>
          <w:rStyle w:val="KeyWord0"/>
        </w:rPr>
        <w:t>&lt;/k&gt;</w:t>
      </w:r>
      <w:r w:rsidR="00FA2BB3" w:rsidRPr="00903DBA">
        <w:t xml:space="preserve"> is the regular frame pointer plus four bytes (one integer value). The </w:t>
      </w:r>
      <w:r w:rsidR="0016674F">
        <w:t>variadic frame pointer</w:t>
      </w:r>
      <w:r w:rsidR="00FA2BB3" w:rsidRPr="00903DBA">
        <w:t xml:space="preserve"> of </w:t>
      </w:r>
      <w:r w:rsidR="00D4318D">
        <w:rPr>
          <w:rStyle w:val="KeyWord0"/>
        </w:rPr>
        <w:t>&lt;k&gt;</w:t>
      </w:r>
      <w:r w:rsidR="00D4318D" w:rsidRPr="00903DBA">
        <w:rPr>
          <w:rStyle w:val="KeyWord0"/>
        </w:rPr>
        <w:t>g</w:t>
      </w:r>
      <w:r w:rsidR="00D4318D">
        <w:rPr>
          <w:rStyle w:val="KeyWord0"/>
        </w:rPr>
        <w:t>&lt;/k&gt;</w:t>
      </w:r>
      <w:r w:rsidR="00FA2BB3" w:rsidRPr="00903DBA">
        <w:t xml:space="preserve"> </w:t>
      </w:r>
      <w:r w:rsidR="00D40D96" w:rsidRPr="00903DBA">
        <w:t>the regular frame pointer plus twelve bytes (three integer values).</w:t>
      </w:r>
      <w:r w:rsidR="00551130" w:rsidRPr="00903DBA">
        <w:t xml:space="preserve"> When refer</w:t>
      </w:r>
      <w:r w:rsidR="007A55E5">
        <w:t>r</w:t>
      </w:r>
      <w:r w:rsidR="00551130" w:rsidRPr="00903DBA">
        <w:t xml:space="preserve">ing to parameters in a </w:t>
      </w:r>
      <w:r w:rsidR="00CD424B">
        <w:t>variadic</w:t>
      </w:r>
      <w:r w:rsidR="00551130" w:rsidRPr="00903DBA">
        <w:t xml:space="preserve">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D4318D">
        <w:rPr>
          <w:rStyle w:val="KeyWord0"/>
        </w:rPr>
        <w:t>&lt;k&gt;</w:t>
      </w:r>
      <w:r w:rsidR="00D4318D" w:rsidRPr="00903DBA">
        <w:rPr>
          <w:rStyle w:val="KeyWord0"/>
        </w:rPr>
        <w:t>va_list</w:t>
      </w:r>
      <w:r w:rsidR="00D4318D">
        <w:rPr>
          <w:rStyle w:val="KeyWord0"/>
        </w:rPr>
        <w:t>&lt;/k&gt;</w:t>
      </w:r>
      <w:r w:rsidR="007B7478" w:rsidRPr="00903DBA">
        <w:t xml:space="preserve">, </w:t>
      </w:r>
      <w:r w:rsidR="00D4318D">
        <w:rPr>
          <w:rStyle w:val="KeyWord0"/>
        </w:rPr>
        <w:t>&lt;k&gt;</w:t>
      </w:r>
      <w:r w:rsidR="00D4318D" w:rsidRPr="00903DBA">
        <w:rPr>
          <w:rStyle w:val="KeyWord0"/>
        </w:rPr>
        <w:t>va_start</w:t>
      </w:r>
      <w:r w:rsidR="00D4318D">
        <w:rPr>
          <w:rStyle w:val="KeyWord0"/>
        </w:rPr>
        <w:t>&lt;/k&gt;</w:t>
      </w:r>
      <w:r w:rsidR="007B7478" w:rsidRPr="00903DBA">
        <w:t xml:space="preserve">, and </w:t>
      </w:r>
      <w:r w:rsidR="00D4318D">
        <w:rPr>
          <w:rStyle w:val="KeyWord0"/>
        </w:rPr>
        <w:t>&lt;k&gt;</w:t>
      </w:r>
      <w:r w:rsidR="00D4318D" w:rsidRPr="00903DBA">
        <w:rPr>
          <w:rStyle w:val="KeyWord0"/>
        </w:rPr>
        <w:t>va_arg</w:t>
      </w:r>
      <w:r w:rsidR="00D4318D">
        <w:rPr>
          <w:rStyle w:val="KeyWord0"/>
        </w:rPr>
        <w:t>&lt;/k&gt;</w:t>
      </w:r>
      <w:r w:rsidR="007B7478" w:rsidRPr="00903DBA">
        <w:t xml:space="preserve"> in the </w:t>
      </w:r>
      <w:r w:rsidR="00D4318D">
        <w:rPr>
          <w:rStyle w:val="KeyWord0"/>
        </w:rPr>
        <w:t>&lt;k&gt;</w:t>
      </w:r>
      <w:r w:rsidR="00D4318D" w:rsidRPr="00903DBA">
        <w:rPr>
          <w:rStyle w:val="KeyWord0"/>
        </w:rPr>
        <w:t>stdarg</w:t>
      </w:r>
      <w:r w:rsidR="00D4318D">
        <w:rPr>
          <w:rStyle w:val="KeyWord0"/>
        </w:rPr>
        <w:t>&lt;/k&gt;</w:t>
      </w:r>
      <w:r w:rsidR="007B7478" w:rsidRPr="00903DBA">
        <w:t xml:space="preserve"> </w:t>
      </w:r>
      <w:r w:rsidR="00C347ED" w:rsidRPr="00903DBA">
        <w:t>standard library.</w:t>
      </w:r>
    </w:p>
    <w:p w14:paraId="185BB847" w14:textId="1F6DEB9A" w:rsidR="00694D32" w:rsidRPr="00903DBA" w:rsidRDefault="00CC1DF4" w:rsidP="0060539D">
      <w:pPr>
        <w:pStyle w:val="Heading2"/>
      </w:pPr>
      <w:bookmarkStart w:id="508" w:name="_Toc98936396"/>
      <w:bookmarkEnd w:id="507"/>
      <w:r>
        <w:lastRenderedPageBreak/>
        <w:t>&lt;</w:t>
      </w:r>
      <w:proofErr w:type="spellStart"/>
      <w:r>
        <w:t>h2</w:t>
      </w:r>
      <w:proofErr w:type="spellEnd"/>
      <w:r>
        <w:t>&gt;</w:t>
      </w:r>
      <w:r w:rsidRPr="00903DBA">
        <w:t>Assembly Operator</w:t>
      </w:r>
      <w:r>
        <w:t>&lt;/</w:t>
      </w:r>
      <w:proofErr w:type="spellStart"/>
      <w:r>
        <w:t>h2</w:t>
      </w:r>
      <w:proofErr w:type="spellEnd"/>
      <w:r>
        <w:t>&gt;</w:t>
      </w:r>
      <w:bookmarkEnd w:id="508"/>
    </w:p>
    <w:p w14:paraId="75530511" w14:textId="314612F3"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318D">
        <w:rPr>
          <w:rStyle w:val="KeyWord0"/>
        </w:rPr>
        <w:t>&lt;k&gt;</w:t>
      </w:r>
      <w:r w:rsidR="00D4318D" w:rsidRPr="00903DBA">
        <w:rPr>
          <w:rStyle w:val="KeyWord0"/>
        </w:rPr>
        <w:t>add</w:t>
      </w:r>
      <w:r w:rsidR="00D4318D">
        <w:rPr>
          <w:rStyle w:val="KeyWord0"/>
        </w:rPr>
        <w:t>&lt;/k&gt;</w:t>
      </w:r>
      <w:r w:rsidR="00D41DFA" w:rsidRPr="00903DBA">
        <w:t xml:space="preserve"> instruction comes in the ba</w:t>
      </w:r>
      <w:r w:rsidR="00F768F6">
        <w:t>sic</w:t>
      </w:r>
      <w:r w:rsidR="00D41DFA" w:rsidRPr="00903DBA">
        <w:t xml:space="preserve"> form, which is used when a register is </w:t>
      </w:r>
      <w:r w:rsidR="00BE4698" w:rsidRPr="00903DBA">
        <w:t>involved</w:t>
      </w:r>
      <w:r w:rsidR="00D41DFA" w:rsidRPr="00903DBA">
        <w:t xml:space="preserve">,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123</w:t>
      </w:r>
      <w:r w:rsidR="00D4318D">
        <w:rPr>
          <w:rStyle w:val="KeyWord0"/>
        </w:rPr>
        <w:t>&lt;/k&gt;</w:t>
      </w:r>
      <w:r w:rsidR="00853286" w:rsidRPr="00903DBA">
        <w:t xml:space="preserve">, </w:t>
      </w:r>
      <w:r w:rsidR="00D4318D">
        <w:rPr>
          <w:rStyle w:val="KeyWord0"/>
        </w:rPr>
        <w:t>&lt;k&gt;</w:t>
      </w:r>
      <w:r w:rsidR="00D4318D" w:rsidRPr="00903DBA">
        <w:rPr>
          <w:rStyle w:val="KeyWord0"/>
        </w:rPr>
        <w:t>sub</w:t>
      </w:r>
      <w:r w:rsidR="00D4318D">
        <w:rPr>
          <w:rStyle w:val="KeyWord0"/>
        </w:rPr>
        <w:t xml:space="preserve"> </w:t>
      </w:r>
      <w:r w:rsidR="00D4318D" w:rsidRPr="00903DBA">
        <w:rPr>
          <w:rStyle w:val="KeyWord0"/>
        </w:rPr>
        <w:t>ax,</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&lt;/k&gt;</w:t>
      </w:r>
      <w:r w:rsidR="00853286" w:rsidRPr="00903DBA">
        <w:t xml:space="preserve"> or </w:t>
      </w:r>
      <w:r w:rsidR="00D4318D">
        <w:rPr>
          <w:rStyle w:val="KeyWord0"/>
        </w:rPr>
        <w:t>&lt;k&gt;</w:t>
      </w:r>
      <w:r w:rsidR="00D4318D" w:rsidRPr="00903DBA">
        <w:rPr>
          <w:rStyle w:val="KeyWord0"/>
        </w:rPr>
        <w:t>xor</w:t>
      </w:r>
      <w:r w:rsidR="00D4318D">
        <w:rPr>
          <w:rStyle w:val="KeyWord0"/>
        </w:rPr>
        <w:t xml:space="preserve"> </w:t>
      </w:r>
      <w:r w:rsidR="00D4318D" w:rsidRPr="00903DBA">
        <w:rPr>
          <w:rStyle w:val="KeyWord0"/>
        </w:rPr>
        <w:t>[count],</w:t>
      </w:r>
      <w:r w:rsidR="00D4318D">
        <w:rPr>
          <w:rStyle w:val="KeyWord0"/>
        </w:rPr>
        <w:t xml:space="preserve"> </w:t>
      </w:r>
      <w:r w:rsidR="00D4318D" w:rsidRPr="00903DBA">
        <w:rPr>
          <w:rStyle w:val="KeyWord0"/>
        </w:rPr>
        <w:t>bx</w:t>
      </w:r>
      <w:r w:rsidR="00D4318D">
        <w:rPr>
          <w:rStyle w:val="KeyWord0"/>
        </w:rPr>
        <w:t>&lt;/k&gt;</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318D">
        <w:rPr>
          <w:rStyle w:val="KeyWord0"/>
        </w:rPr>
        <w:t>&lt;k&gt;</w:t>
      </w:r>
      <w:r w:rsidR="00D4318D" w:rsidRPr="00903DBA">
        <w:rPr>
          <w:rStyle w:val="KeyWord0"/>
        </w:rPr>
        <w:t>add</w:t>
      </w:r>
      <w:r w:rsidR="00D4318D">
        <w:rPr>
          <w:rStyle w:val="KeyWord0"/>
        </w:rPr>
        <w:t xml:space="preserve"> </w:t>
      </w:r>
      <w:r w:rsidR="00D4318D" w:rsidRPr="00903DBA">
        <w:rPr>
          <w:rStyle w:val="KeyWord0"/>
        </w:rPr>
        <w:t>word</w:t>
      </w:r>
      <w:r w:rsidR="00D4318D">
        <w:rPr>
          <w:rStyle w:val="KeyWord0"/>
        </w:rPr>
        <w:t xml:space="preserve"> </w:t>
      </w:r>
      <w:r w:rsidR="00D4318D" w:rsidRPr="00903DBA">
        <w:rPr>
          <w:rStyle w:val="KeyWord0"/>
        </w:rPr>
        <w:t>[bp</w:t>
      </w:r>
      <w:r w:rsidR="00D4318D">
        <w:rPr>
          <w:rStyle w:val="KeyWord0"/>
        </w:rPr>
        <w:t xml:space="preserve"> </w:t>
      </w:r>
      <w:r w:rsidR="00D4318D" w:rsidRPr="00903DBA">
        <w:rPr>
          <w:rStyle w:val="KeyWord0"/>
        </w:rPr>
        <w:t>+</w:t>
      </w:r>
      <w:r w:rsidR="00D4318D">
        <w:rPr>
          <w:rStyle w:val="KeyWord0"/>
        </w:rPr>
        <w:t xml:space="preserve"> </w:t>
      </w:r>
      <w:r w:rsidR="00D4318D" w:rsidRPr="00903DBA">
        <w:rPr>
          <w:rStyle w:val="KeyWord0"/>
        </w:rPr>
        <w:t>2],</w:t>
      </w:r>
      <w:r w:rsidR="00D4318D">
        <w:rPr>
          <w:rStyle w:val="KeyWord0"/>
        </w:rPr>
        <w:t xml:space="preserve"> </w:t>
      </w:r>
      <w:r w:rsidR="00D4318D" w:rsidRPr="00903DBA">
        <w:rPr>
          <w:rStyle w:val="KeyWord0"/>
        </w:rPr>
        <w:t>123</w:t>
      </w:r>
      <w:r w:rsidR="00D4318D">
        <w:rPr>
          <w:rStyle w:val="KeyWord0"/>
        </w:rPr>
        <w:t>&lt;/k&gt;</w:t>
      </w:r>
      <w:r w:rsidR="00D41DFA" w:rsidRPr="00903DBA">
        <w:t>.</w:t>
      </w:r>
    </w:p>
    <w:p w14:paraId="14C7434E" w14:textId="0C41F654" w:rsidR="00234E9D" w:rsidRPr="00903DBA" w:rsidRDefault="000274D4" w:rsidP="00234E9D">
      <w:pPr>
        <w:pStyle w:val="CodeHeader"/>
      </w:pPr>
      <w:r>
        <w:t>&lt;</w:t>
      </w:r>
      <w:proofErr w:type="spellStart"/>
      <w:r>
        <w:t>ch</w:t>
      </w:r>
      <w:proofErr w:type="spellEnd"/>
      <w:r>
        <w:t>&gt;</w:t>
      </w:r>
      <w:proofErr w:type="spellStart"/>
      <w:r w:rsidRPr="00903DBA">
        <w:t>AssemblyOperator</w:t>
      </w:r>
      <w:r>
        <w:t>.</w:t>
      </w:r>
      <w:r w:rsidRPr="00903DBA">
        <w:t>cs</w:t>
      </w:r>
      <w:proofErr w:type="spellEnd"/>
      <w:r>
        <w:t>&lt;/</w:t>
      </w:r>
      <w:proofErr w:type="spellStart"/>
      <w:r>
        <w:t>ch</w:t>
      </w:r>
      <w:proofErr w:type="spellEnd"/>
      <w:r>
        <w:t>&gt;</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20A1735" w:rsidR="00EF68C0" w:rsidRPr="00903DBA" w:rsidRDefault="00CC1DF4" w:rsidP="0060539D">
      <w:pPr>
        <w:pStyle w:val="Heading2"/>
      </w:pPr>
      <w:bookmarkStart w:id="509" w:name="_Toc98936397"/>
      <w:r>
        <w:t>&lt;</w:t>
      </w:r>
      <w:proofErr w:type="spellStart"/>
      <w:r>
        <w:t>h2</w:t>
      </w:r>
      <w:proofErr w:type="spellEnd"/>
      <w:r>
        <w:t>&gt;</w:t>
      </w:r>
      <w:r w:rsidRPr="00903DBA">
        <w:t>Assembly Code</w:t>
      </w:r>
      <w:r>
        <w:t>&lt;/</w:t>
      </w:r>
      <w:proofErr w:type="spellStart"/>
      <w:r>
        <w:t>h2</w:t>
      </w:r>
      <w:proofErr w:type="spellEnd"/>
      <w:r>
        <w:t>&gt;</w:t>
      </w:r>
      <w:bookmarkEnd w:id="509"/>
    </w:p>
    <w:p w14:paraId="239891A6" w14:textId="1607EEA9" w:rsidR="00087EC8" w:rsidRPr="00903DBA" w:rsidRDefault="00087EC8" w:rsidP="00087EC8">
      <w:r w:rsidRPr="00903DBA">
        <w:t xml:space="preserve">The </w:t>
      </w:r>
      <w:r w:rsidR="00D4318D">
        <w:rPr>
          <w:rStyle w:val="KeyWord0"/>
        </w:rPr>
        <w:t>&lt;k&gt;</w:t>
      </w:r>
      <w:r w:rsidR="00D4318D" w:rsidRPr="00903DBA">
        <w:rPr>
          <w:rStyle w:val="KeyWord0"/>
        </w:rPr>
        <w:t>AssemblyCode</w:t>
      </w:r>
      <w:r w:rsidR="00D4318D">
        <w:rPr>
          <w:rStyle w:val="KeyWord0"/>
        </w:rPr>
        <w:t>&lt;/k&gt;</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w:t>
      </w:r>
      <w:r w:rsidR="00AA196D">
        <w:t>,</w:t>
      </w:r>
      <w:r w:rsidR="00730708" w:rsidRPr="00903DBA">
        <w:t xml:space="preserve"> conversion of values and register, and </w:t>
      </w:r>
      <w:r w:rsidR="00C2089A" w:rsidRPr="00903DBA">
        <w:t xml:space="preserve">the </w:t>
      </w:r>
      <w:r w:rsidR="00D4318D">
        <w:rPr>
          <w:rStyle w:val="KeyWord0"/>
        </w:rPr>
        <w:t>&lt;k&gt;</w:t>
      </w:r>
      <w:r w:rsidR="00D4318D" w:rsidRPr="00903DBA">
        <w:rPr>
          <w:rStyle w:val="KeyWord0"/>
        </w:rPr>
        <w:t>ToString</w:t>
      </w:r>
      <w:r w:rsidR="00D4318D">
        <w:rPr>
          <w:rStyle w:val="KeyWord0"/>
        </w:rPr>
        <w:t>&lt;/k&gt;</w:t>
      </w:r>
      <w:r w:rsidR="00C2089A" w:rsidRPr="00903DBA">
        <w:t xml:space="preserve"> method that writes the instruction in plain text.</w:t>
      </w:r>
    </w:p>
    <w:p w14:paraId="3CF6DD35" w14:textId="108F4DB9" w:rsidR="007E07E9" w:rsidRPr="00903DBA" w:rsidRDefault="000274D4" w:rsidP="007E07E9">
      <w:pPr>
        <w:pStyle w:val="CodeHeader"/>
      </w:pPr>
      <w:r>
        <w:t>&lt;</w:t>
      </w:r>
      <w:proofErr w:type="spellStart"/>
      <w:r>
        <w:t>ch</w:t>
      </w:r>
      <w:proofErr w:type="spellEnd"/>
      <w:r>
        <w:t>&gt;</w:t>
      </w:r>
      <w:proofErr w:type="spellStart"/>
      <w:r w:rsidRPr="00903DBA">
        <w:t>AssemblyCode</w:t>
      </w:r>
      <w:r>
        <w:t>.</w:t>
      </w:r>
      <w:r w:rsidRPr="00903DBA">
        <w:t>cs</w:t>
      </w:r>
      <w:proofErr w:type="spellEnd"/>
      <w:r>
        <w:t>&lt;/</w:t>
      </w:r>
      <w:proofErr w:type="spellStart"/>
      <w:r>
        <w:t>ch</w:t>
      </w:r>
      <w:proofErr w:type="spellEnd"/>
      <w:r>
        <w:t>&gt;</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lastRenderedPageBreak/>
        <w:t>First, there is a set of special registers:</w:t>
      </w:r>
    </w:p>
    <w:p w14:paraId="429BB708" w14:textId="7A28D9B5" w:rsidR="00C6682C" w:rsidRPr="00322499" w:rsidRDefault="00D4318D" w:rsidP="00322499">
      <w:pPr>
        <w:pStyle w:val="ListParagraph"/>
        <w:numPr>
          <w:ilvl w:val="0"/>
          <w:numId w:val="183"/>
        </w:numPr>
        <w:rPr>
          <w:highlight w:val="white"/>
        </w:rPr>
      </w:pPr>
      <w:r w:rsidRPr="00061228">
        <w:rPr>
          <w:rStyle w:val="KeyWord0"/>
          <w:highlight w:val="white"/>
          <w:lang w:val="en-GB"/>
        </w:rPr>
        <w:t>&lt;k&gt;RegularFrameRegister&lt;/k&gt;</w:t>
      </w:r>
      <w:r w:rsidR="008C4970" w:rsidRPr="00061228">
        <w:rPr>
          <w:highlight w:val="white"/>
          <w:lang w:val="en-GB"/>
        </w:rPr>
        <w:t xml:space="preserve">. </w:t>
      </w:r>
      <w:r w:rsidR="008C4970" w:rsidRPr="00322499">
        <w:rPr>
          <w:highlight w:val="white"/>
        </w:rPr>
        <w:t>The regular frame pointer: the address of the beginning of the current activation record.</w:t>
      </w:r>
    </w:p>
    <w:p w14:paraId="5681F8C8" w14:textId="5EEF9DC3" w:rsidR="001A45D1" w:rsidRPr="00322499" w:rsidRDefault="00D4318D" w:rsidP="00322499">
      <w:pPr>
        <w:pStyle w:val="ListParagraph"/>
        <w:numPr>
          <w:ilvl w:val="0"/>
          <w:numId w:val="183"/>
        </w:numPr>
        <w:rPr>
          <w:highlight w:val="white"/>
        </w:rPr>
      </w:pPr>
      <w:r w:rsidRPr="00061228">
        <w:rPr>
          <w:rStyle w:val="KeyWord0"/>
          <w:lang w:val="en-GB"/>
        </w:rPr>
        <w:t>&lt;k&gt;VariadicFrameRegister&lt;/k&gt;</w:t>
      </w:r>
      <w:r w:rsidR="008C4970" w:rsidRPr="00061228">
        <w:rPr>
          <w:highlight w:val="white"/>
          <w:lang w:val="en-GB"/>
        </w:rPr>
        <w:t xml:space="preserve">. </w:t>
      </w:r>
      <w:r w:rsidR="008C4970" w:rsidRPr="00322499">
        <w:rPr>
          <w:highlight w:val="white"/>
        </w:rPr>
        <w:t xml:space="preserve">The </w:t>
      </w:r>
      <w:r w:rsidR="008C4970">
        <w:rPr>
          <w:highlight w:val="white"/>
        </w:rPr>
        <w:t>variadic frame pointer</w:t>
      </w:r>
      <w:r w:rsidR="008C4970" w:rsidRPr="00322499">
        <w:rPr>
          <w:highlight w:val="white"/>
        </w:rPr>
        <w:t>: the address of the beginning of the current activation record plus the size (in bytes) of the</w:t>
      </w:r>
      <w:r w:rsidR="008C4970">
        <w:rPr>
          <w:highlight w:val="white"/>
        </w:rPr>
        <w:t xml:space="preserve"> potential variadic</w:t>
      </w:r>
      <w:r w:rsidR="008C4970" w:rsidRPr="00322499">
        <w:rPr>
          <w:highlight w:val="white"/>
        </w:rPr>
        <w:t xml:space="preserve"> parameters, in order to correctly access the local variables of the function, which are located after the </w:t>
      </w:r>
      <w:r w:rsidR="008C4970">
        <w:rPr>
          <w:highlight w:val="white"/>
        </w:rPr>
        <w:t>variadic</w:t>
      </w:r>
      <w:r w:rsidR="008C4970" w:rsidRPr="00322499">
        <w:rPr>
          <w:highlight w:val="white"/>
        </w:rPr>
        <w:t xml:space="preserve"> parameters. Ignored in </w:t>
      </w:r>
      <w:r w:rsidR="008C4970">
        <w:rPr>
          <w:highlight w:val="white"/>
        </w:rPr>
        <w:t>regular</w:t>
      </w:r>
      <w:r w:rsidR="008C4970" w:rsidRPr="00322499">
        <w:rPr>
          <w:highlight w:val="white"/>
        </w:rPr>
        <w:t xml:space="preserve"> functions.</w:t>
      </w:r>
      <w:r w:rsidR="008C4970">
        <w:rPr>
          <w:highlight w:val="white"/>
        </w:rPr>
        <w:t>&lt;/l&gt;</w:t>
      </w:r>
    </w:p>
    <w:p w14:paraId="5A675D84" w14:textId="0C34F722" w:rsidR="001A45D1" w:rsidRPr="00322499" w:rsidRDefault="00D4318D" w:rsidP="00322499">
      <w:pPr>
        <w:pStyle w:val="ListParagraph"/>
        <w:numPr>
          <w:ilvl w:val="0"/>
          <w:numId w:val="183"/>
        </w:numPr>
        <w:rPr>
          <w:highlight w:val="white"/>
        </w:rPr>
      </w:pPr>
      <w:r w:rsidRPr="00061228">
        <w:rPr>
          <w:rStyle w:val="KeyWord0"/>
          <w:highlight w:val="white"/>
          <w:lang w:val="en-GB"/>
        </w:rPr>
        <w:t>&lt;k&gt;ReturnValueRegister&lt;/k&gt;</w:t>
      </w:r>
      <w:r w:rsidR="008C4970" w:rsidRPr="00061228">
        <w:rPr>
          <w:highlight w:val="white"/>
          <w:lang w:val="en-GB"/>
        </w:rPr>
        <w:t xml:space="preserve">. </w:t>
      </w:r>
      <w:r w:rsidR="008C4970" w:rsidRPr="00322499">
        <w:rPr>
          <w:highlight w:val="white"/>
        </w:rPr>
        <w:t xml:space="preserve">Holds the function return value in case of integral or pointer type. Return values of floating types are not stored in a register, but rather at the floating-point stack. </w:t>
      </w:r>
    </w:p>
    <w:p w14:paraId="5A016F74" w14:textId="66F988EC" w:rsidR="00BD688D" w:rsidRPr="00322499" w:rsidRDefault="00D4318D" w:rsidP="00BD688D">
      <w:pPr>
        <w:pStyle w:val="ListParagraph"/>
        <w:numPr>
          <w:ilvl w:val="0"/>
          <w:numId w:val="183"/>
        </w:numPr>
        <w:rPr>
          <w:highlight w:val="white"/>
        </w:rPr>
      </w:pPr>
      <w:r w:rsidRPr="00061228">
        <w:rPr>
          <w:rStyle w:val="KeyWord0"/>
          <w:highlight w:val="white"/>
          <w:lang w:val="en-GB"/>
        </w:rPr>
        <w:t>&lt;k&gt;ReturnAddressRegister&lt;/k&gt;</w:t>
      </w:r>
      <w:r w:rsidR="008C4970" w:rsidRPr="00061228">
        <w:rPr>
          <w:highlight w:val="white"/>
          <w:lang w:val="en-GB"/>
        </w:rPr>
        <w:t xml:space="preserve">. </w:t>
      </w:r>
      <w:r w:rsidR="008C4970" w:rsidRPr="00322499">
        <w:rPr>
          <w:highlight w:val="white"/>
        </w:rPr>
        <w:t>Holds the address of the function return value in case of struct or union type.</w:t>
      </w:r>
      <w:r w:rsidR="008C4970">
        <w:rPr>
          <w:highlight w:val="white"/>
        </w:rPr>
        <w:t xml:space="preserve"> </w:t>
      </w:r>
      <w:r w:rsidR="008C4970" w:rsidRPr="00322499">
        <w:rPr>
          <w:highlight w:val="white"/>
        </w:rPr>
        <w:t>In C, it is not allowed to return values or array o</w:t>
      </w:r>
      <w:r w:rsidR="008C4970">
        <w:rPr>
          <w:highlight w:val="white"/>
        </w:rPr>
        <w:t>r</w:t>
      </w:r>
      <w:r w:rsidR="008C4970" w:rsidRPr="00322499">
        <w:rPr>
          <w:highlight w:val="white"/>
        </w:rPr>
        <w:t xml:space="preserve"> function types.</w:t>
      </w:r>
    </w:p>
    <w:p w14:paraId="19F7E5E2" w14:textId="0E06C112" w:rsidR="00720FEB" w:rsidRPr="00322499" w:rsidRDefault="00D4318D" w:rsidP="00322499">
      <w:pPr>
        <w:pStyle w:val="ListParagraph"/>
        <w:numPr>
          <w:ilvl w:val="0"/>
          <w:numId w:val="183"/>
        </w:numPr>
        <w:rPr>
          <w:highlight w:val="white"/>
        </w:rPr>
      </w:pPr>
      <w:r>
        <w:rPr>
          <w:rStyle w:val="KeyWord0"/>
          <w:highlight w:val="white"/>
        </w:rPr>
        <w:t>&lt;k&gt;</w:t>
      </w:r>
      <w:r w:rsidRPr="00322499">
        <w:rPr>
          <w:rStyle w:val="KeyWord0"/>
          <w:highlight w:val="white"/>
        </w:rPr>
        <w:t>ShiftRegister</w:t>
      </w:r>
      <w:r>
        <w:rPr>
          <w:rStyle w:val="KeyWord0"/>
          <w:highlight w:val="white"/>
        </w:rPr>
        <w:t>&lt;/k&gt;</w:t>
      </w:r>
      <w:r w:rsidR="008C4970" w:rsidRPr="00322499">
        <w:rPr>
          <w:highlight w:val="white"/>
        </w:rPr>
        <w:t>. Holds the value of the right operand in a shift operation. Due to conditions of the architecture, it</w:t>
      </w:r>
      <w:r w:rsidR="008C4970">
        <w:rPr>
          <w:highlight w:val="white"/>
        </w:rPr>
        <w:t xml:space="preserve"> is</w:t>
      </w:r>
      <w:r w:rsidR="008C4970" w:rsidRPr="00322499">
        <w:rPr>
          <w:highlight w:val="white"/>
        </w:rPr>
        <w:t xml:space="preserve"> always </w:t>
      </w:r>
      <w:r>
        <w:rPr>
          <w:rStyle w:val="KeyWord0"/>
          <w:highlight w:val="white"/>
        </w:rPr>
        <w:t>&lt;k&gt;</w:t>
      </w:r>
      <w:r w:rsidRPr="00322499">
        <w:rPr>
          <w:rStyle w:val="KeyWord0"/>
          <w:highlight w:val="white"/>
        </w:rPr>
        <w:t>cl</w:t>
      </w:r>
      <w:r>
        <w:rPr>
          <w:rStyle w:val="KeyWord0"/>
          <w:highlight w:val="white"/>
        </w:rPr>
        <w:t>&lt;/k&gt;</w:t>
      </w:r>
      <w:r w:rsidR="008C4970"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E6AA463" w14:textId="77777777" w:rsidR="002F1848" w:rsidRPr="002F1848" w:rsidRDefault="002F1848" w:rsidP="002F1848">
      <w:pPr>
        <w:pStyle w:val="Code"/>
        <w:rPr>
          <w:highlight w:val="white"/>
        </w:rPr>
      </w:pPr>
      <w:r w:rsidRPr="002F1848">
        <w:rPr>
          <w:highlight w:val="white"/>
        </w:rPr>
        <w:t xml:space="preserve">    public static Register RegularFrameRegister, VariadicFrameRegister,</w:t>
      </w:r>
    </w:p>
    <w:p w14:paraId="4C312741" w14:textId="77777777" w:rsidR="002F1848" w:rsidRPr="002F1848" w:rsidRDefault="002F1848" w:rsidP="002F1848">
      <w:pPr>
        <w:pStyle w:val="Code"/>
        <w:rPr>
          <w:highlight w:val="white"/>
        </w:rPr>
      </w:pPr>
      <w:r w:rsidRPr="002F1848">
        <w:rPr>
          <w:highlight w:val="white"/>
        </w:rPr>
        <w:t xml:space="preserve">                           ReturnAddressRegister;</w:t>
      </w:r>
    </w:p>
    <w:p w14:paraId="14BBD8C9" w14:textId="77777777" w:rsidR="002F1848" w:rsidRPr="002F1848" w:rsidRDefault="002F1848" w:rsidP="002F1848">
      <w:pPr>
        <w:pStyle w:val="Code"/>
        <w:rPr>
          <w:highlight w:val="white"/>
        </w:rPr>
      </w:pPr>
      <w:r w:rsidRPr="002F1848">
        <w:rPr>
          <w:highlight w:val="white"/>
        </w:rPr>
        <w:t xml:space="preserve">    public const Register ReturnValueRegister = Register.bx, </w:t>
      </w:r>
    </w:p>
    <w:p w14:paraId="05784747" w14:textId="77777777" w:rsidR="002F1848" w:rsidRPr="002F1848" w:rsidRDefault="002F1848" w:rsidP="002F1848">
      <w:pPr>
        <w:pStyle w:val="Code"/>
        <w:rPr>
          <w:highlight w:val="white"/>
        </w:rPr>
      </w:pPr>
      <w:r w:rsidRPr="002F1848">
        <w:rPr>
          <w:highlight w:val="white"/>
        </w:rPr>
        <w:t xml:space="preserve">                          ShiftRegister = Register.cl;</w:t>
      </w:r>
    </w:p>
    <w:p w14:paraId="7B831C0A" w14:textId="2E54835E" w:rsidR="002B63B5" w:rsidRPr="00903DBA" w:rsidRDefault="00C1007D" w:rsidP="00C1007D">
      <w:pPr>
        <w:rPr>
          <w:highlight w:val="white"/>
        </w:rPr>
      </w:pPr>
      <w:r w:rsidRPr="00903DBA">
        <w:rPr>
          <w:highlight w:val="white"/>
        </w:rPr>
        <w:t xml:space="preserve">We chose </w:t>
      </w:r>
      <w:r w:rsidR="00D4318D">
        <w:rPr>
          <w:rStyle w:val="KeyWord0"/>
          <w:highlight w:val="white"/>
        </w:rPr>
        <w:t>&lt;k&gt;</w:t>
      </w:r>
      <w:r w:rsidR="00D4318D" w:rsidRPr="00903DBA">
        <w:rPr>
          <w:rStyle w:val="KeyWord0"/>
          <w:highlight w:val="white"/>
        </w:rPr>
        <w:t>bp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di</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00D4318D">
        <w:rPr>
          <w:rStyle w:val="KeyWord0"/>
          <w:highlight w:val="white"/>
        </w:rPr>
        <w:t>&lt;k&gt;</w:t>
      </w:r>
      <w:r w:rsidR="00D4318D" w:rsidRPr="00903DBA">
        <w:rPr>
          <w:rStyle w:val="KeyWord0"/>
          <w:highlight w:val="white"/>
        </w:rPr>
        <w:t>si</w:t>
      </w:r>
      <w:r w:rsidR="00D4318D">
        <w:rPr>
          <w:rStyle w:val="KeyWord0"/>
          <w:highlight w:val="white"/>
        </w:rPr>
        <w:t>&lt;/k&gt;</w:t>
      </w:r>
      <w:r w:rsidRPr="00903DBA">
        <w:rPr>
          <w:highlight w:val="white"/>
        </w:rPr>
        <w:t>) can be used as addresses in assembly operations.</w:t>
      </w:r>
    </w:p>
    <w:p w14:paraId="581DE6B0" w14:textId="77777777" w:rsidR="002F1848" w:rsidRPr="002F1848" w:rsidRDefault="002F1848" w:rsidP="002F1848">
      <w:pPr>
        <w:pStyle w:val="Code"/>
        <w:rPr>
          <w:highlight w:val="white"/>
        </w:rPr>
      </w:pPr>
      <w:r w:rsidRPr="002F1848">
        <w:rPr>
          <w:highlight w:val="white"/>
        </w:rPr>
        <w:t xml:space="preserve">    static AssemblyCode() {</w:t>
      </w:r>
    </w:p>
    <w:p w14:paraId="51BA9414" w14:textId="77777777" w:rsidR="002F1848" w:rsidRDefault="002F1848" w:rsidP="002F1848">
      <w:pPr>
        <w:pStyle w:val="Code"/>
        <w:rPr>
          <w:highlight w:val="white"/>
        </w:rPr>
      </w:pPr>
      <w:r w:rsidRPr="002F1848">
        <w:rPr>
          <w:highlight w:val="white"/>
        </w:rPr>
        <w:t xml:space="preserve">      RegularFrameRegister =</w:t>
      </w:r>
    </w:p>
    <w:p w14:paraId="0E27CE86" w14:textId="731511C5"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RegisterToSize(Register.bp, TypeSize.PointerSize);</w:t>
      </w:r>
    </w:p>
    <w:p w14:paraId="6DCB3765" w14:textId="77777777" w:rsidR="002F1848" w:rsidRDefault="002F1848" w:rsidP="002F1848">
      <w:pPr>
        <w:pStyle w:val="Code"/>
        <w:rPr>
          <w:highlight w:val="white"/>
        </w:rPr>
      </w:pPr>
      <w:r w:rsidRPr="002F1848">
        <w:rPr>
          <w:highlight w:val="white"/>
        </w:rPr>
        <w:t xml:space="preserve">      VariadicFrameRegister =</w:t>
      </w:r>
    </w:p>
    <w:p w14:paraId="282AA354" w14:textId="20075C58" w:rsidR="002F1848" w:rsidRPr="002F1848" w:rsidRDefault="002F1848" w:rsidP="002F1848">
      <w:pPr>
        <w:pStyle w:val="Code"/>
        <w:rPr>
          <w:highlight w:val="white"/>
        </w:rPr>
      </w:pPr>
      <w:r>
        <w:rPr>
          <w:highlight w:val="white"/>
        </w:rPr>
        <w:t xml:space="preserve">        </w:t>
      </w:r>
      <w:r w:rsidRPr="002F1848">
        <w:rPr>
          <w:highlight w:val="white"/>
        </w:rPr>
        <w:t>RegisterToSize(Register.di, TypeSize.PointerSize);</w:t>
      </w:r>
    </w:p>
    <w:p w14:paraId="091D7E36" w14:textId="77777777" w:rsidR="002F1848" w:rsidRDefault="002F1848" w:rsidP="002F1848">
      <w:pPr>
        <w:pStyle w:val="Code"/>
        <w:rPr>
          <w:highlight w:val="white"/>
        </w:rPr>
      </w:pPr>
      <w:r w:rsidRPr="002F1848">
        <w:rPr>
          <w:highlight w:val="white"/>
        </w:rPr>
        <w:t xml:space="preserve">      ReturnAddressRegister =</w:t>
      </w:r>
    </w:p>
    <w:p w14:paraId="06C88D49" w14:textId="3EB127EC" w:rsidR="002F1848" w:rsidRPr="002F1848" w:rsidRDefault="002F1848" w:rsidP="002F1848">
      <w:pPr>
        <w:pStyle w:val="Code"/>
        <w:rPr>
          <w:highlight w:val="white"/>
        </w:rPr>
      </w:pPr>
      <w:r>
        <w:rPr>
          <w:highlight w:val="white"/>
        </w:rPr>
        <w:t xml:space="preserve">       </w:t>
      </w:r>
      <w:r w:rsidRPr="002F1848">
        <w:rPr>
          <w:highlight w:val="white"/>
        </w:rPr>
        <w:t xml:space="preserve"> RegisterToSize(Register.bx, TypeSize.PointerSize);</w:t>
      </w:r>
    </w:p>
    <w:p w14:paraId="56E0CCBC" w14:textId="77777777" w:rsidR="002F1848" w:rsidRPr="002F1848" w:rsidRDefault="002F1848" w:rsidP="002F1848">
      <w:pPr>
        <w:pStyle w:val="Code"/>
        <w:rPr>
          <w:highlight w:val="white"/>
        </w:rPr>
      </w:pPr>
      <w:r w:rsidRPr="002F1848">
        <w:rPr>
          <w:highlight w:val="white"/>
        </w:rPr>
        <w:t xml:space="preserve">    }</w:t>
      </w:r>
    </w:p>
    <w:p w14:paraId="123BA035" w14:textId="20A55DDF"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w:t>
      </w:r>
      <w:r w:rsidR="00186DAB">
        <w:rPr>
          <w:highlight w:val="white"/>
        </w:rPr>
        <w:t xml:space="preserve">references to </w:t>
      </w:r>
      <w:r w:rsidR="00D4318D">
        <w:rPr>
          <w:rStyle w:val="KeyWord0"/>
          <w:highlight w:val="white"/>
        </w:rPr>
        <w:t>&lt;k&gt;</w:t>
      </w:r>
      <w:r w:rsidR="00D4318D" w:rsidRPr="00903DBA">
        <w:rPr>
          <w:rStyle w:val="KeyWord0"/>
          <w:highlight w:val="white"/>
        </w:rPr>
        <w:t>Register</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A23E0B" w:rsidRPr="00903DBA">
        <w:rPr>
          <w:highlight w:val="white"/>
        </w:rPr>
        <w:t xml:space="preserve">, </w:t>
      </w:r>
      <w:r w:rsidR="00D4318D">
        <w:rPr>
          <w:rStyle w:val="KeyWord0"/>
          <w:highlight w:val="white"/>
        </w:rPr>
        <w:t>&lt;k&gt;</w:t>
      </w:r>
      <w:r w:rsidR="00D4318D" w:rsidRPr="00903DBA">
        <w:rPr>
          <w:rStyle w:val="KeyWord0"/>
          <w:highlight w:val="white"/>
        </w:rPr>
        <w:t>string</w:t>
      </w:r>
      <w:r w:rsidR="00D4318D">
        <w:rPr>
          <w:rStyle w:val="KeyWord0"/>
          <w:highlight w:val="white"/>
        </w:rPr>
        <w:t>&lt;/k&gt;</w:t>
      </w:r>
      <w:r w:rsidR="00A23E0B" w:rsidRPr="00903DBA">
        <w:rPr>
          <w:highlight w:val="white"/>
        </w:rPr>
        <w:t xml:space="preserve"> and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86DAB">
        <w:rPr>
          <w:rStyle w:val="KeyWord0"/>
          <w:highlight w:val="white"/>
        </w:rPr>
        <w:t xml:space="preserve"> </w:t>
      </w:r>
      <w:r w:rsidR="00186DAB">
        <w:rPr>
          <w:highlight w:val="white"/>
        </w:rPr>
        <w:t>objects.</w:t>
      </w:r>
      <w:r w:rsidR="00A23E0B" w:rsidRPr="00903DBA">
        <w:rPr>
          <w:highlight w:val="white"/>
        </w:rPr>
        <w:t xml:space="preserve"> All offsets are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00927FE5" w:rsidRPr="00903DBA">
        <w:rPr>
          <w:highlight w:val="white"/>
        </w:rPr>
        <w:t>, and</w:t>
      </w:r>
      <w:r w:rsidR="00A23E0B" w:rsidRPr="00903DBA">
        <w:rPr>
          <w:highlight w:val="white"/>
        </w:rPr>
        <w:t xml:space="preserve"> all integer values are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72DD0FB5" w14:textId="318ADF95" w:rsidR="0039754C" w:rsidRDefault="001942B6" w:rsidP="001942B6">
      <w:pPr>
        <w:rPr>
          <w:highlight w:val="white"/>
        </w:rPr>
      </w:pPr>
      <w:r w:rsidRPr="00903DBA">
        <w:rPr>
          <w:highlight w:val="white"/>
        </w:rPr>
        <w:t xml:space="preserve">The constructor initializes the instruction, and calls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F44415" w:rsidRPr="00903DBA">
        <w:rPr>
          <w:highlight w:val="white"/>
        </w:rPr>
        <w:t xml:space="preserve">, which </w:t>
      </w:r>
      <w:r w:rsidR="0039754C">
        <w:rPr>
          <w:highlight w:val="white"/>
        </w:rPr>
        <w:t>performs some optimization</w:t>
      </w:r>
      <w:r w:rsidR="0039754C" w:rsidRPr="00903DBA">
        <w:rPr>
          <w:highlight w:val="white"/>
        </w:rPr>
        <w:t xml:space="preserve">, and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0039754C" w:rsidRPr="00903DBA">
        <w:rPr>
          <w:highlight w:val="white"/>
        </w:rPr>
        <w:t xml:space="preserve">, which changes the operators in accordance with the </w:t>
      </w:r>
      <w:r w:rsidR="0039754C">
        <w:rPr>
          <w:highlight w:val="white"/>
        </w:rPr>
        <w:t xml:space="preserve">given </w:t>
      </w:r>
      <w:r w:rsidR="0039754C" w:rsidRPr="00903DBA">
        <w:rPr>
          <w:highlight w:val="white"/>
        </w:rPr>
        <w:t>size</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lastRenderedPageBreak/>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09E8B994" w:rsidR="00CA5764" w:rsidRPr="00903DBA" w:rsidRDefault="00CC1DF4" w:rsidP="0060539D">
      <w:pPr>
        <w:pStyle w:val="Heading3"/>
        <w:rPr>
          <w:highlight w:val="white"/>
        </w:rPr>
      </w:pPr>
      <w:bookmarkStart w:id="510" w:name="_Toc98936398"/>
      <w:r>
        <w:rPr>
          <w:highlight w:val="white"/>
        </w:rPr>
        <w:t>&lt;</w:t>
      </w:r>
      <w:proofErr w:type="spellStart"/>
      <w:r>
        <w:rPr>
          <w:highlight w:val="white"/>
        </w:rPr>
        <w:t>h3</w:t>
      </w:r>
      <w:proofErr w:type="spellEnd"/>
      <w:r>
        <w:rPr>
          <w:highlight w:val="white"/>
        </w:rPr>
        <w:t>&gt;</w:t>
      </w:r>
      <w:r w:rsidRPr="00903DBA">
        <w:rPr>
          <w:highlight w:val="white"/>
        </w:rPr>
        <w:t>Assembly Code Optimization</w:t>
      </w:r>
      <w:r>
        <w:rPr>
          <w:highlight w:val="white"/>
        </w:rPr>
        <w:t>&lt;/</w:t>
      </w:r>
      <w:proofErr w:type="spellStart"/>
      <w:r>
        <w:rPr>
          <w:highlight w:val="white"/>
        </w:rPr>
        <w:t>h3</w:t>
      </w:r>
      <w:proofErr w:type="spellEnd"/>
      <w:r>
        <w:rPr>
          <w:highlight w:val="white"/>
        </w:rPr>
        <w:t>&gt;</w:t>
      </w:r>
      <w:bookmarkEnd w:id="510"/>
    </w:p>
    <w:p w14:paraId="60537E46" w14:textId="2C10C0B5"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F23462">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D4318D">
        <w:rPr>
          <w:rStyle w:val="KeyWord0"/>
          <w:highlight w:val="white"/>
        </w:rPr>
        <w:t>&lt;k&gt;</w:t>
      </w:r>
      <w:r w:rsidR="00D4318D" w:rsidRPr="00903DBA">
        <w:rPr>
          <w:rStyle w:val="KeyWord0"/>
          <w:highlight w:val="white"/>
        </w:rPr>
        <w:t>FromAdditionToIncrement</w:t>
      </w:r>
      <w:r w:rsidR="00D4318D">
        <w:rPr>
          <w:rStyle w:val="KeyWord0"/>
          <w:highlight w:val="white"/>
        </w:rPr>
        <w:t>&lt;/k&gt;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w:t>
      </w:r>
      <w:r w:rsidR="0039754C">
        <w:rPr>
          <w:highlight w:val="white"/>
        </w:rPr>
        <w:t xml:space="preserve"> the</w:t>
      </w:r>
      <w:r w:rsidR="00A54CAD" w:rsidRPr="00903DBA">
        <w:rPr>
          <w:highlight w:val="white"/>
        </w:rPr>
        <w:t xml:space="preserve">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08E9B4B"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w:t>
      </w:r>
      <w:r w:rsidR="00A428E3">
        <w:rPr>
          <w:highlight w:val="white"/>
        </w:rPr>
        <w:t>,</w:t>
      </w:r>
      <w:r w:rsidR="004340F7" w:rsidRPr="00903DBA">
        <w:rPr>
          <w:highlight w:val="white"/>
        </w:rPr>
        <w:t xml:space="preserve"> the value to be inspected has index one</w:t>
      </w:r>
      <w:r w:rsidR="00C75789" w:rsidRPr="00903DBA">
        <w:rPr>
          <w:highlight w:val="white"/>
        </w:rPr>
        <w:t xml:space="preserve"> and we</w:t>
      </w:r>
      <w:r w:rsidR="004340F7" w:rsidRPr="00903DBA">
        <w:rPr>
          <w:highlight w:val="white"/>
        </w:rPr>
        <w:t xml:space="preserve"> call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388228E6"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65D18607" w:rsidR="00F26B83" w:rsidRPr="00903DBA" w:rsidRDefault="001F6620" w:rsidP="001F662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CheckIncrement</w:t>
      </w:r>
      <w:r w:rsidR="00D4318D">
        <w:rPr>
          <w:rStyle w:val="KeyWord0"/>
          <w:highlight w:val="white"/>
        </w:rPr>
        <w:t>&lt;/k&gt;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lastRenderedPageBreak/>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7D8CA3CB" w:rsidR="002B63B5" w:rsidRPr="00903DBA" w:rsidRDefault="00385372" w:rsidP="003853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CheckSize</w:t>
      </w:r>
      <w:r w:rsidR="00D4318D">
        <w:rPr>
          <w:rStyle w:val="KeyWord0"/>
          <w:highlight w:val="white"/>
        </w:rPr>
        <w:t>&lt;/k&gt;</w:t>
      </w:r>
      <w:r w:rsidRPr="00903DBA">
        <w:rPr>
          <w:highlight w:val="white"/>
        </w:rPr>
        <w:t xml:space="preserve"> method changes the operator to a size operator.</w:t>
      </w:r>
      <w:r w:rsidR="000D5F67" w:rsidRPr="00903DBA">
        <w:rPr>
          <w:highlight w:val="white"/>
        </w:rPr>
        <w:t xml:space="preserve"> For instance, </w:t>
      </w:r>
      <w:r w:rsidR="00D4318D">
        <w:rPr>
          <w:rStyle w:val="KeyWord0"/>
          <w:highlight w:val="white"/>
        </w:rPr>
        <w:t>&lt;k&gt;</w:t>
      </w:r>
      <w:r w:rsidR="00D4318D" w:rsidRPr="00903DBA">
        <w:rPr>
          <w:rStyle w:val="KeyWord0"/>
          <w:highlight w:val="white"/>
        </w:rPr>
        <w:t>add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shall be changed to </w:t>
      </w:r>
      <w:r w:rsidR="00D4318D">
        <w:rPr>
          <w:rStyle w:val="KeyWord0"/>
          <w:highlight w:val="white"/>
        </w:rPr>
        <w:t>&lt;k&gt;</w:t>
      </w:r>
      <w:r w:rsidR="00D4318D" w:rsidRPr="00903DBA">
        <w:rPr>
          <w:rStyle w:val="KeyWord0"/>
          <w:highlight w:val="white"/>
        </w:rPr>
        <w:t>add_word</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 xml:space="preserve"> </w:t>
      </w:r>
      <w:r w:rsidR="00D4318D" w:rsidRPr="00903DBA">
        <w:rPr>
          <w:rStyle w:val="KeyWord0"/>
          <w:highlight w:val="white"/>
        </w:rPr>
        <w:t>3</w:t>
      </w:r>
      <w:r w:rsidR="00D4318D">
        <w:rPr>
          <w:rStyle w:val="KeyWord0"/>
          <w:highlight w:val="white"/>
        </w:rPr>
        <w:t>&lt;/k&gt;</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D4318D">
        <w:rPr>
          <w:rStyle w:val="KeyWord0"/>
          <w:highlight w:val="white"/>
        </w:rPr>
        <w:t>&lt;k&gt;</w:t>
      </w:r>
      <w:r w:rsidR="00D4318D" w:rsidRPr="00903DBA">
        <w:rPr>
          <w:rStyle w:val="KeyWord0"/>
          <w:highlight w:val="white"/>
        </w:rPr>
        <w:t>size</w:t>
      </w:r>
      <w:r w:rsidR="00D4318D">
        <w:rPr>
          <w:rStyle w:val="KeyWord0"/>
          <w:highlight w:val="white"/>
        </w:rPr>
        <w:t>&lt;/k&gt;</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6AAFAA16" w:rsidR="00CA5764" w:rsidRPr="00903DBA" w:rsidRDefault="00CC1DF4" w:rsidP="0060539D">
      <w:pPr>
        <w:pStyle w:val="Heading3"/>
        <w:rPr>
          <w:highlight w:val="white"/>
        </w:rPr>
      </w:pPr>
      <w:bookmarkStart w:id="511" w:name="_Toc98936399"/>
      <w:r>
        <w:rPr>
          <w:highlight w:val="white"/>
        </w:rPr>
        <w:t>&lt;</w:t>
      </w:r>
      <w:proofErr w:type="spellStart"/>
      <w:r>
        <w:rPr>
          <w:highlight w:val="white"/>
        </w:rPr>
        <w:t>h3</w:t>
      </w:r>
      <w:proofErr w:type="spellEnd"/>
      <w:r>
        <w:rPr>
          <w:highlight w:val="white"/>
        </w:rPr>
        <w:t>&gt;</w:t>
      </w:r>
      <w:r w:rsidRPr="00903DBA">
        <w:rPr>
          <w:highlight w:val="white"/>
        </w:rPr>
        <w:t>Operator Test Methods</w:t>
      </w:r>
      <w:r>
        <w:rPr>
          <w:highlight w:val="white"/>
        </w:rPr>
        <w:t>&lt;/</w:t>
      </w:r>
      <w:proofErr w:type="spellStart"/>
      <w:r>
        <w:rPr>
          <w:highlight w:val="white"/>
        </w:rPr>
        <w:t>h3</w:t>
      </w:r>
      <w:proofErr w:type="spellEnd"/>
      <w:r>
        <w:rPr>
          <w:highlight w:val="white"/>
        </w:rPr>
        <w:t>&gt;</w:t>
      </w:r>
      <w:bookmarkEnd w:id="511"/>
    </w:p>
    <w:p w14:paraId="76947895" w14:textId="7170F880"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D4318D">
        <w:rPr>
          <w:rStyle w:val="KeyWord0"/>
          <w:highlight w:val="white"/>
        </w:rPr>
        <w:t>&lt;k&gt;</w:t>
      </w:r>
      <w:r w:rsidR="00D4318D" w:rsidRPr="00903DBA">
        <w:rPr>
          <w:rStyle w:val="KeyWord0"/>
          <w:highlight w:val="white"/>
        </w:rPr>
        <w:t>IsUnary</w:t>
      </w:r>
      <w:r w:rsidR="00D4318D">
        <w:rPr>
          <w:rStyle w:val="KeyWord0"/>
          <w:highlight w:val="white"/>
        </w:rPr>
        <w:t>&lt;/k&gt;</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12E7BC5E" w:rsidR="00207C0A" w:rsidRPr="00903DBA" w:rsidRDefault="000E1834" w:rsidP="000E1834">
      <w:pPr>
        <w:rPr>
          <w:highlight w:val="white"/>
        </w:rPr>
      </w:pPr>
      <w:r w:rsidRPr="00903DBA">
        <w:rPr>
          <w:highlight w:val="white"/>
        </w:rPr>
        <w:t xml:space="preserve">The </w:t>
      </w:r>
      <w:r w:rsidR="00D4318D">
        <w:rPr>
          <w:rStyle w:val="KeyWord0"/>
          <w:highlight w:val="white"/>
        </w:rPr>
        <w:t>&lt;k&gt;</w:t>
      </w:r>
      <w:r w:rsidR="00D4318D" w:rsidRPr="00256CD6">
        <w:rPr>
          <w:rStyle w:val="KeyWord0"/>
          <w:highlight w:val="white"/>
        </w:rPr>
        <w:t>IsJumpRegister</w:t>
      </w:r>
      <w:r w:rsidR="00D4318D">
        <w:rPr>
          <w:rStyle w:val="KeyWord0"/>
          <w:highlight w:val="white"/>
        </w:rPr>
        <w:t>&lt;/k&gt;</w:t>
      </w:r>
      <w:r w:rsidR="00256CD6" w:rsidRPr="00903DBA">
        <w:rPr>
          <w:highlight w:val="white"/>
        </w:rPr>
        <w:t xml:space="preserve"> </w:t>
      </w:r>
      <w:r w:rsidRPr="00903DBA">
        <w:rPr>
          <w:highlight w:val="white"/>
        </w:rPr>
        <w:t xml:space="preserve">and </w:t>
      </w:r>
      <w:r w:rsidR="00D4318D">
        <w:rPr>
          <w:rStyle w:val="KeyWord0"/>
          <w:highlight w:val="white"/>
        </w:rPr>
        <w:t>&lt;k&gt;</w:t>
      </w:r>
      <w:r w:rsidR="00D4318D" w:rsidRPr="00256CD6">
        <w:rPr>
          <w:rStyle w:val="KeyWord0"/>
          <w:highlight w:val="white"/>
        </w:rPr>
        <w:t>IsJumpNotRegister</w:t>
      </w:r>
      <w:r w:rsidR="00D4318D">
        <w:rPr>
          <w:rStyle w:val="KeyWord0"/>
          <w:highlight w:val="white"/>
        </w:rPr>
        <w:t>&lt;/k&gt;</w:t>
      </w:r>
      <w:r w:rsidR="00256CD6" w:rsidRPr="00903DBA">
        <w:rPr>
          <w:highlight w:val="white"/>
        </w:rPr>
        <w:t xml:space="preserve"> </w:t>
      </w:r>
      <w:r w:rsidRPr="00903DBA">
        <w:rPr>
          <w:highlight w:val="white"/>
        </w:rPr>
        <w:t xml:space="preserve">methods </w:t>
      </w:r>
      <w:r w:rsidR="00EE492B" w:rsidRPr="00903DBA">
        <w:rPr>
          <w:highlight w:val="white"/>
        </w:rPr>
        <w:t>test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1E2666C7" w:rsidR="002B63B5" w:rsidRPr="00903DBA" w:rsidRDefault="0034088F" w:rsidP="0034088F">
      <w:pPr>
        <w:rPr>
          <w:highlight w:val="white"/>
        </w:rPr>
      </w:pPr>
      <w:r w:rsidRPr="00903DBA">
        <w:rPr>
          <w:highlight w:val="white"/>
        </w:rPr>
        <w:lastRenderedPageBreak/>
        <w:t>A regular function call is to a specifically stated address. However, it is also possible to call a function</w:t>
      </w:r>
      <w:r w:rsidR="00526E5C" w:rsidRPr="00903DBA">
        <w:rPr>
          <w:highlight w:val="white"/>
        </w:rPr>
        <w:t xml:space="preserve"> whose address is stored in a function pointer.</w:t>
      </w:r>
      <w:r w:rsidR="007907C7">
        <w:rPr>
          <w:highlight w:val="white"/>
        </w:rPr>
        <w:t xml:space="preserve"> The </w:t>
      </w:r>
      <w:r w:rsidR="00D4318D">
        <w:rPr>
          <w:rStyle w:val="KeyWord0"/>
          <w:highlight w:val="white"/>
        </w:rPr>
        <w:t>&lt;k&gt;</w:t>
      </w:r>
      <w:r w:rsidR="00D4318D" w:rsidRPr="007907C7">
        <w:rPr>
          <w:rStyle w:val="KeyWord0"/>
          <w:highlight w:val="white"/>
        </w:rPr>
        <w:t>IsCallRegister</w:t>
      </w:r>
      <w:r w:rsidR="00D4318D">
        <w:rPr>
          <w:rStyle w:val="KeyWord0"/>
          <w:highlight w:val="white"/>
        </w:rPr>
        <w:t>&lt;/k&gt;</w:t>
      </w:r>
      <w:r w:rsidR="007907C7">
        <w:rPr>
          <w:highlight w:val="white"/>
        </w:rPr>
        <w:t xml:space="preserve"> and </w:t>
      </w:r>
      <w:r w:rsidR="00D4318D">
        <w:rPr>
          <w:rStyle w:val="KeyWord0"/>
          <w:highlight w:val="white"/>
        </w:rPr>
        <w:t>&lt;k&gt;</w:t>
      </w:r>
      <w:r w:rsidR="00D4318D" w:rsidRPr="007907C7">
        <w:rPr>
          <w:rStyle w:val="KeyWord0"/>
          <w:highlight w:val="white"/>
        </w:rPr>
        <w:t>IsCallNotRegister</w:t>
      </w:r>
      <w:r w:rsidR="00D4318D">
        <w:rPr>
          <w:rStyle w:val="KeyWord0"/>
          <w:highlight w:val="white"/>
        </w:rPr>
        <w:t>&lt;/k&gt;</w:t>
      </w:r>
      <w:r w:rsidR="007907C7">
        <w:rPr>
          <w:highlight w:val="white"/>
        </w:rPr>
        <w:t xml:space="preserve"> method return true if the call is to a register, or not.</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3D809A5D" w:rsidR="002B63B5" w:rsidRPr="00903DBA" w:rsidRDefault="008C59C7" w:rsidP="00E431C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IsRelationNotRegister</w:t>
      </w:r>
      <w:r w:rsidR="00D4318D">
        <w:rPr>
          <w:rStyle w:val="KeyWord0"/>
          <w:highlight w:val="white"/>
        </w:rPr>
        <w:t>&lt;/k&gt;</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D4318D">
        <w:rPr>
          <w:rStyle w:val="KeyWord0"/>
          <w:highlight w:val="white"/>
        </w:rPr>
        <w:t>&lt;k&gt;</w:t>
      </w:r>
      <w:r w:rsidR="00D4318D" w:rsidRPr="00903DBA">
        <w:rPr>
          <w:rStyle w:val="KeyWord0"/>
          <w:highlight w:val="white"/>
        </w:rPr>
        <w:t>IsRelationRegister</w:t>
      </w:r>
      <w:r w:rsidR="00D4318D">
        <w:rPr>
          <w:rStyle w:val="KeyWord0"/>
          <w:highlight w:val="white"/>
        </w:rPr>
        <w:t>&lt;/k&gt;</w:t>
      </w:r>
      <w:r w:rsidR="00E431C3" w:rsidRPr="00903DBA">
        <w:rPr>
          <w:highlight w:val="white"/>
        </w:rPr>
        <w:t xml:space="preserve">, since </w:t>
      </w:r>
      <w:r w:rsidR="007907C7">
        <w:rPr>
          <w:highlight w:val="white"/>
        </w:rPr>
        <w:t xml:space="preserve">relation jump instructions </w:t>
      </w:r>
      <w:r w:rsidRPr="00903DBA">
        <w:rPr>
          <w:highlight w:val="white"/>
        </w:rPr>
        <w:t>jump</w:t>
      </w:r>
      <w:r w:rsidR="007907C7">
        <w:rPr>
          <w:highlight w:val="white"/>
        </w:rPr>
        <w:t xml:space="preserve"> </w:t>
      </w:r>
      <w:r w:rsidRPr="00903DBA">
        <w:rPr>
          <w:highlight w:val="white"/>
        </w:rPr>
        <w:t>to specific addresses</w:t>
      </w:r>
      <w:r w:rsidR="007907C7">
        <w:rPr>
          <w:highlight w:val="white"/>
        </w:rPr>
        <w:t xml:space="preserve"> only</w:t>
      </w:r>
      <w:r w:rsidRPr="00903DBA">
        <w:rPr>
          <w:highlight w:val="white"/>
        </w:rPr>
        <w:t>,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11BD0375" w:rsidR="00037430" w:rsidRPr="00903DBA" w:rsidRDefault="00CC1DF4" w:rsidP="0060539D">
      <w:pPr>
        <w:pStyle w:val="Heading3"/>
        <w:rPr>
          <w:highlight w:val="white"/>
        </w:rPr>
      </w:pPr>
      <w:bookmarkStart w:id="512" w:name="_Toc98936400"/>
      <w:r>
        <w:rPr>
          <w:highlight w:val="white"/>
        </w:rPr>
        <w:t>&lt;</w:t>
      </w:r>
      <w:proofErr w:type="spellStart"/>
      <w:r>
        <w:rPr>
          <w:highlight w:val="white"/>
        </w:rPr>
        <w:t>h3</w:t>
      </w:r>
      <w:proofErr w:type="spellEnd"/>
      <w:r>
        <w:rPr>
          <w:highlight w:val="white"/>
        </w:rPr>
        <w:t>&gt;</w:t>
      </w:r>
      <w:r w:rsidRPr="00903DBA">
        <w:rPr>
          <w:highlight w:val="white"/>
        </w:rPr>
        <w:t>Register Overlapping</w:t>
      </w:r>
      <w:r>
        <w:rPr>
          <w:highlight w:val="white"/>
        </w:rPr>
        <w:t>&lt;/</w:t>
      </w:r>
      <w:proofErr w:type="spellStart"/>
      <w:r>
        <w:rPr>
          <w:highlight w:val="white"/>
        </w:rPr>
        <w:t>h3</w:t>
      </w:r>
      <w:proofErr w:type="spellEnd"/>
      <w:r>
        <w:rPr>
          <w:highlight w:val="white"/>
        </w:rPr>
        <w:t>&gt;</w:t>
      </w:r>
      <w:bookmarkEnd w:id="512"/>
    </w:p>
    <w:p w14:paraId="4DAC2A82" w14:textId="7AE1FA9A"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w:t>
      </w:r>
      <w:r w:rsidR="00B855D4">
        <w:rPr>
          <w:highlight w:val="white"/>
        </w:rPr>
        <w:t xml:space="preserve"> </w:t>
      </w:r>
      <w:r w:rsidR="00B855D4" w:rsidRPr="00903DBA">
        <w:rPr>
          <w:highlight w:val="white"/>
        </w:rPr>
        <w:t>registers</w:t>
      </w:r>
      <w:r w:rsidR="00B855D4">
        <w:rPr>
          <w:highlight w:val="white"/>
        </w:rPr>
        <w:t xml:space="preserve"> one-byte low and high registers, such as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AA0446" w:rsidRPr="00903DBA">
        <w:rPr>
          <w:highlight w:val="white"/>
        </w:rPr>
        <w:t xml:space="preserve"> and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AA0446" w:rsidRPr="00903DBA">
        <w:rPr>
          <w:highlight w:val="white"/>
        </w:rPr>
        <w:t xml:space="preserve"> are stored in separate sets, since they do not overlap.</w:t>
      </w:r>
      <w:r w:rsidR="00B855D4">
        <w:rPr>
          <w:highlight w:val="white"/>
        </w:rPr>
        <w:t xml:space="preserve"> </w:t>
      </w:r>
      <w:r w:rsidR="00CB38D4">
        <w:rPr>
          <w:highlight w:val="white"/>
        </w:rPr>
        <w:t>For the total register set, see A</w:t>
      </w:r>
      <w:r w:rsidR="00B855D4">
        <w:rPr>
          <w:highlight w:val="white"/>
        </w:rPr>
        <w:t xml:space="preserve">ppendix </w:t>
      </w:r>
      <w:r w:rsidR="00B855D4">
        <w:rPr>
          <w:highlight w:val="white"/>
        </w:rPr>
        <w:fldChar w:fldCharType="begin"/>
      </w:r>
      <w:r w:rsidR="00B855D4">
        <w:rPr>
          <w:highlight w:val="white"/>
        </w:rPr>
        <w:instrText xml:space="preserve"> REF _Ref66116797 \r \h </w:instrText>
      </w:r>
      <w:r w:rsidR="00B855D4">
        <w:rPr>
          <w:highlight w:val="white"/>
        </w:rPr>
      </w:r>
      <w:r w:rsidR="00B855D4">
        <w:rPr>
          <w:highlight w:val="white"/>
        </w:rPr>
        <w:fldChar w:fldCharType="separate"/>
      </w:r>
      <w:r w:rsidR="00F23462">
        <w:rPr>
          <w:highlight w:val="white"/>
        </w:rPr>
        <w:t xml:space="preserve">B. </w:t>
      </w:r>
      <w:r w:rsidR="00B855D4">
        <w:rPr>
          <w:highlight w:val="white"/>
        </w:rPr>
        <w:fldChar w:fldCharType="end"/>
      </w:r>
    </w:p>
    <w:p w14:paraId="2FAC7813" w14:textId="4AB92BCE" w:rsidR="004A1E3D" w:rsidRPr="00903DBA" w:rsidRDefault="004A1E3D" w:rsidP="004A1E3D">
      <w:pPr>
        <w:pStyle w:val="Code"/>
        <w:rPr>
          <w:highlight w:val="white"/>
        </w:rPr>
      </w:pPr>
      <w:r w:rsidRPr="00903DBA">
        <w:rPr>
          <w:highlight w:val="white"/>
        </w:rPr>
        <w:t xml:space="preserve">    private static </w:t>
      </w:r>
      <w:r w:rsidR="003A38B5">
        <w:rPr>
          <w:highlight w:val="white"/>
        </w:rPr>
        <w:t>HashSet</w:t>
      </w:r>
      <w:r w:rsidRPr="00903DBA">
        <w:rPr>
          <w:highlight w:val="white"/>
        </w:rPr>
        <w:t>&lt;</w:t>
      </w:r>
      <w:r w:rsidR="003A38B5">
        <w:rPr>
          <w:highlight w:val="white"/>
        </w:rPr>
        <w:t>HashSet</w:t>
      </w:r>
      <w:r w:rsidRPr="00903DBA">
        <w:rPr>
          <w:highlight w:val="white"/>
        </w:rPr>
        <w:t>&lt;Register&gt;&gt; m_registerOverlapSet =</w:t>
      </w:r>
      <w:r w:rsidR="003A38B5">
        <w:rPr>
          <w:highlight w:val="white"/>
        </w:rPr>
        <w:t xml:space="preserve"> </w:t>
      </w:r>
      <w:r w:rsidRPr="00903DBA">
        <w:rPr>
          <w:highlight w:val="white"/>
        </w:rPr>
        <w:t>new() {</w:t>
      </w:r>
    </w:p>
    <w:p w14:paraId="0B855827" w14:textId="7FB28A4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{Register.al, Register.ax,</w:t>
      </w:r>
      <w:r w:rsidR="003A38B5">
        <w:rPr>
          <w:highlight w:val="white"/>
        </w:rPr>
        <w:t xml:space="preserve"> </w:t>
      </w:r>
      <w:r w:rsidRPr="00903DBA">
        <w:rPr>
          <w:highlight w:val="white"/>
        </w:rPr>
        <w:t>Register.eax, Register.rax},</w:t>
      </w:r>
    </w:p>
    <w:p w14:paraId="57A6DD2E" w14:textId="78D2F598"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{Register.ah, Register.ax,</w:t>
      </w:r>
      <w:r w:rsidR="003A38B5">
        <w:rPr>
          <w:highlight w:val="white"/>
        </w:rPr>
        <w:t xml:space="preserve"> </w:t>
      </w:r>
      <w:r w:rsidRPr="00903DBA">
        <w:rPr>
          <w:highlight w:val="white"/>
        </w:rPr>
        <w:t>Register.eax, Register.rax},</w:t>
      </w:r>
    </w:p>
    <w:p w14:paraId="486BDE57" w14:textId="2A2A5706"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{Register.bl, Register.bx,</w:t>
      </w:r>
      <w:r w:rsidR="003A38B5">
        <w:rPr>
          <w:highlight w:val="white"/>
        </w:rPr>
        <w:t xml:space="preserve"> </w:t>
      </w:r>
      <w:r w:rsidRPr="00903DBA">
        <w:rPr>
          <w:highlight w:val="white"/>
        </w:rPr>
        <w:t>Register.ebx, Register.rbx},</w:t>
      </w:r>
    </w:p>
    <w:p w14:paraId="6B86FAD4" w14:textId="3CA4676A"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{Register.bh, Register.bx,</w:t>
      </w:r>
      <w:r w:rsidR="003A38B5">
        <w:rPr>
          <w:highlight w:val="white"/>
        </w:rPr>
        <w:t xml:space="preserve"> </w:t>
      </w:r>
      <w:r w:rsidRPr="00903DBA">
        <w:rPr>
          <w:highlight w:val="white"/>
        </w:rPr>
        <w:t>Register.ebx, Register.rbx},</w:t>
      </w:r>
    </w:p>
    <w:p w14:paraId="34BC43CA" w14:textId="106C9DAB"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{Register.cl, Register.cx,</w:t>
      </w:r>
      <w:r w:rsidR="003A38B5">
        <w:rPr>
          <w:highlight w:val="white"/>
        </w:rPr>
        <w:t xml:space="preserve"> </w:t>
      </w:r>
      <w:r w:rsidRPr="00903DBA">
        <w:rPr>
          <w:highlight w:val="white"/>
        </w:rPr>
        <w:t>Register.ecx, Register.rcx},</w:t>
      </w:r>
    </w:p>
    <w:p w14:paraId="3E7C8A1A" w14:textId="586F0D72"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{Register.ch, Register.cx,</w:t>
      </w:r>
      <w:r w:rsidR="003A38B5">
        <w:rPr>
          <w:highlight w:val="white"/>
        </w:rPr>
        <w:t xml:space="preserve"> </w:t>
      </w:r>
      <w:r w:rsidRPr="00903DBA">
        <w:rPr>
          <w:highlight w:val="white"/>
        </w:rPr>
        <w:t>Register.ecx, Register.rcx},</w:t>
      </w:r>
    </w:p>
    <w:p w14:paraId="620C77E4" w14:textId="069387C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{Register.dl, Register.dx,</w:t>
      </w:r>
      <w:r w:rsidR="003A38B5">
        <w:rPr>
          <w:highlight w:val="white"/>
        </w:rPr>
        <w:t xml:space="preserve"> </w:t>
      </w:r>
      <w:r w:rsidRPr="00903DBA">
        <w:rPr>
          <w:highlight w:val="white"/>
        </w:rPr>
        <w:t>Register.edx, Register.rdx},</w:t>
      </w:r>
    </w:p>
    <w:p w14:paraId="715FD34B" w14:textId="0BEAE535" w:rsidR="004A1E3D" w:rsidRPr="00903DBA" w:rsidRDefault="004A1E3D" w:rsidP="003A38B5">
      <w:pPr>
        <w:pStyle w:val="Code"/>
        <w:rPr>
          <w:highlight w:val="white"/>
        </w:rPr>
      </w:pPr>
      <w:r w:rsidRPr="00903DBA">
        <w:rPr>
          <w:highlight w:val="white"/>
        </w:rPr>
        <w:t xml:space="preserve">        </w:t>
      </w:r>
      <w:r w:rsidR="003A38B5">
        <w:rPr>
          <w:highlight w:val="white"/>
        </w:rPr>
        <w:t>new()</w:t>
      </w:r>
      <w:r w:rsidRPr="00903DBA">
        <w:rPr>
          <w:highlight w:val="white"/>
        </w:rPr>
        <w:t>{Register.dh, Register.dx,</w:t>
      </w:r>
      <w:r w:rsidR="003A38B5">
        <w:rPr>
          <w:highlight w:val="white"/>
        </w:rPr>
        <w:t xml:space="preserve"> </w:t>
      </w:r>
      <w:r w:rsidRPr="00903DBA">
        <w:rPr>
          <w:highlight w:val="white"/>
        </w:rPr>
        <w:t>Register.edx, Register.rdx},</w:t>
      </w:r>
    </w:p>
    <w:p w14:paraId="0439EAD2" w14:textId="5533B541"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{Register.si, Register.esi, Register.rsi},</w:t>
      </w:r>
    </w:p>
    <w:p w14:paraId="3CF23675" w14:textId="6B307DB7"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{Register.di, Register.edi, Register.rdi},</w:t>
      </w:r>
    </w:p>
    <w:p w14:paraId="331FFAE0" w14:textId="2D14BC1E" w:rsidR="004A1E3D" w:rsidRPr="00903DBA" w:rsidRDefault="004A1E3D" w:rsidP="004A1E3D">
      <w:pPr>
        <w:pStyle w:val="Code"/>
        <w:rPr>
          <w:highlight w:val="white"/>
        </w:rPr>
      </w:pPr>
      <w:r w:rsidRPr="00903DBA">
        <w:rPr>
          <w:highlight w:val="white"/>
        </w:rPr>
        <w:lastRenderedPageBreak/>
        <w:t xml:space="preserve">        </w:t>
      </w:r>
      <w:r w:rsidR="003A38B5">
        <w:rPr>
          <w:highlight w:val="white"/>
        </w:rPr>
        <w:t>new()</w:t>
      </w:r>
      <w:r w:rsidRPr="00903DBA">
        <w:rPr>
          <w:highlight w:val="white"/>
        </w:rPr>
        <w:t>{Register.bp, Register.ebp, Register.rbp},</w:t>
      </w:r>
    </w:p>
    <w:p w14:paraId="6CE82B14" w14:textId="7B8B58FA" w:rsidR="004A1E3D" w:rsidRPr="00903DBA" w:rsidRDefault="004A1E3D" w:rsidP="004A1E3D">
      <w:pPr>
        <w:pStyle w:val="Code"/>
        <w:rPr>
          <w:highlight w:val="white"/>
        </w:rPr>
      </w:pPr>
      <w:r w:rsidRPr="00903DBA">
        <w:rPr>
          <w:highlight w:val="white"/>
        </w:rPr>
        <w:t xml:space="preserve">        </w:t>
      </w:r>
      <w:r w:rsidR="003A38B5">
        <w:rPr>
          <w:highlight w:val="white"/>
        </w:rPr>
        <w:t>new()</w:t>
      </w:r>
      <w:r w:rsidRPr="00903DBA">
        <w:rPr>
          <w:highlight w:val="white"/>
        </w:rPr>
        <w:t>{Register.sp,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4EDBCC6E" w:rsidR="004A1E3D" w:rsidRPr="00903DBA" w:rsidRDefault="004A1E3D" w:rsidP="004A1E3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RegisterOverlaps</w:t>
      </w:r>
      <w:r w:rsidR="00D4318D">
        <w:rPr>
          <w:rStyle w:val="KeyWord0"/>
          <w:highlight w:val="white"/>
        </w:rPr>
        <w:t>&lt;/k&gt;</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27450713" w:rsidR="004A1E3D" w:rsidRPr="00903DBA" w:rsidRDefault="004A1E3D" w:rsidP="004A1E3D">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m_registerOverlapSet</w:t>
      </w:r>
      <w:r w:rsidR="00D4318D">
        <w:rPr>
          <w:rStyle w:val="KeyWord0"/>
          <w:highlight w:val="white"/>
        </w:rPr>
        <w:t>&lt;/k&gt;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34539F4B" w14:textId="77777777" w:rsidR="003A5057" w:rsidRDefault="003A5057" w:rsidP="004A1E3D">
      <w:pPr>
        <w:pStyle w:val="Code"/>
        <w:rPr>
          <w:highlight w:val="white"/>
        </w:rPr>
      </w:pPr>
    </w:p>
    <w:p w14:paraId="0BA033DD" w14:textId="3EB15696"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354D1114" w:rsidR="00A405D4" w:rsidRPr="00903DBA" w:rsidRDefault="00CC1DF4" w:rsidP="0060539D">
      <w:pPr>
        <w:pStyle w:val="Heading3"/>
        <w:rPr>
          <w:highlight w:val="white"/>
        </w:rPr>
      </w:pPr>
      <w:bookmarkStart w:id="513" w:name="_Toc98936401"/>
      <w:r>
        <w:rPr>
          <w:highlight w:val="white"/>
        </w:rPr>
        <w:t>&lt;</w:t>
      </w:r>
      <w:proofErr w:type="spellStart"/>
      <w:r>
        <w:rPr>
          <w:highlight w:val="white"/>
        </w:rPr>
        <w:t>h3</w:t>
      </w:r>
      <w:proofErr w:type="spellEnd"/>
      <w:r>
        <w:rPr>
          <w:highlight w:val="white"/>
        </w:rPr>
        <w:t>&gt;</w:t>
      </w:r>
      <w:r w:rsidRPr="00903DBA">
        <w:rPr>
          <w:highlight w:val="white"/>
        </w:rPr>
        <w:t>Register Size</w:t>
      </w:r>
      <w:r>
        <w:rPr>
          <w:highlight w:val="white"/>
        </w:rPr>
        <w:t>&lt;/</w:t>
      </w:r>
      <w:proofErr w:type="spellStart"/>
      <w:r>
        <w:rPr>
          <w:highlight w:val="white"/>
        </w:rPr>
        <w:t>h3</w:t>
      </w:r>
      <w:proofErr w:type="spellEnd"/>
      <w:r>
        <w:rPr>
          <w:highlight w:val="white"/>
        </w:rPr>
        <w:t>&gt;</w:t>
      </w:r>
      <w:bookmarkEnd w:id="513"/>
    </w:p>
    <w:p w14:paraId="21208FC1" w14:textId="483C187B" w:rsidR="002563E3" w:rsidRPr="00903DBA" w:rsidRDefault="002563E3" w:rsidP="002563E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SizeOfRegister</w:t>
      </w:r>
      <w:r w:rsidR="00D4318D">
        <w:rPr>
          <w:rStyle w:val="KeyWord0"/>
          <w:highlight w:val="white"/>
        </w:rPr>
        <w:t>&lt;/k&gt;</w:t>
      </w:r>
      <w:r w:rsidRPr="00903DBA">
        <w:rPr>
          <w:highlight w:val="white"/>
        </w:rPr>
        <w:t xml:space="preserve"> method uses the </w:t>
      </w:r>
      <w:r w:rsidR="00D4318D">
        <w:rPr>
          <w:rStyle w:val="KeyWord0"/>
          <w:highlight w:val="white"/>
        </w:rPr>
        <w:t>&lt;k&gt;</w:t>
      </w:r>
      <w:r w:rsidR="00D4318D" w:rsidRPr="00903DBA">
        <w:rPr>
          <w:rStyle w:val="KeyWord0"/>
          <w:highlight w:val="white"/>
        </w:rPr>
        <w:t>m_registerSizeMap</w:t>
      </w:r>
      <w:r w:rsidR="00D4318D">
        <w:rPr>
          <w:rStyle w:val="KeyWord0"/>
          <w:highlight w:val="white"/>
        </w:rPr>
        <w:t>&lt;/k&gt;</w:t>
      </w:r>
      <w:r w:rsidRPr="00903DBA">
        <w:rPr>
          <w:highlight w:val="white"/>
        </w:rPr>
        <w:t xml:space="preserve"> map to look up and return the size of the register.</w:t>
      </w:r>
    </w:p>
    <w:p w14:paraId="326B998D" w14:textId="63ED4C62" w:rsidR="00F273B3" w:rsidRPr="00903DBA" w:rsidRDefault="00F273B3" w:rsidP="00F273B3">
      <w:pPr>
        <w:pStyle w:val="Code"/>
        <w:rPr>
          <w:highlight w:val="white"/>
        </w:rPr>
      </w:pPr>
      <w:r w:rsidRPr="00903DBA">
        <w:rPr>
          <w:highlight w:val="white"/>
        </w:rPr>
        <w:t xml:space="preserve">    private static Dictionary&lt;Register,int&gt; m_registerSizeMap =</w:t>
      </w:r>
      <w:r w:rsidR="00577525">
        <w:rPr>
          <w:highlight w:val="white"/>
        </w:rPr>
        <w:t xml:space="preserve"> </w:t>
      </w:r>
      <w:r w:rsidRPr="00903DBA">
        <w:rPr>
          <w:highlight w:val="white"/>
        </w:rPr>
        <w:t>new()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71C62769" w:rsidR="00DF0E0B" w:rsidRPr="00903DBA" w:rsidRDefault="00DF0E0B" w:rsidP="0042441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converts a register to the given size.</w:t>
      </w:r>
      <w:r w:rsidR="0042441A" w:rsidRPr="00903DBA">
        <w:rPr>
          <w:highlight w:val="white"/>
        </w:rPr>
        <w:t xml:space="preserve"> The </w:t>
      </w:r>
      <w:r w:rsidR="00D4318D">
        <w:rPr>
          <w:rStyle w:val="KeyWord0"/>
          <w:highlight w:val="white"/>
        </w:rPr>
        <w:t>&lt;k&gt;</w:t>
      </w:r>
      <w:r w:rsidR="00D4318D" w:rsidRPr="00903DBA">
        <w:rPr>
          <w:rStyle w:val="KeyWord0"/>
          <w:highlight w:val="white"/>
        </w:rPr>
        <w:t>m_register</w:t>
      </w:r>
      <w:r w:rsidR="00AF0837">
        <w:rPr>
          <w:rStyle w:val="KeyWord0"/>
          <w:highlight w:val="white"/>
        </w:rPr>
        <w:t>List</w:t>
      </w:r>
      <w:r w:rsidR="00D4318D" w:rsidRPr="00903DBA">
        <w:rPr>
          <w:rStyle w:val="KeyWord0"/>
          <w:highlight w:val="white"/>
        </w:rPr>
        <w:t>Set</w:t>
      </w:r>
      <w:r w:rsidR="00D4318D">
        <w:rPr>
          <w:rStyle w:val="KeyWord0"/>
          <w:highlight w:val="white"/>
        </w:rPr>
        <w:t>&lt;/k&gt;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095B4F9" w14:textId="0B94FF66" w:rsidR="00DF0E0B" w:rsidRPr="00492109" w:rsidRDefault="00DF0E0B" w:rsidP="00DF0E0B">
      <w:pPr>
        <w:pStyle w:val="Code"/>
        <w:rPr>
          <w:highlight w:val="white"/>
          <w:lang w:val="nb-NO"/>
        </w:rPr>
      </w:pPr>
      <w:r w:rsidRPr="00903DBA">
        <w:rPr>
          <w:highlight w:val="white"/>
        </w:rPr>
        <w:t xml:space="preserve">    </w:t>
      </w:r>
      <w:r w:rsidRPr="00492109">
        <w:rPr>
          <w:highlight w:val="white"/>
          <w:lang w:val="nb-NO"/>
        </w:rPr>
        <w:t xml:space="preserve">private static </w:t>
      </w:r>
      <w:r w:rsidR="004D45FA">
        <w:rPr>
          <w:highlight w:val="white"/>
          <w:lang w:val="nb-NO"/>
        </w:rPr>
        <w:t>Hash</w:t>
      </w:r>
      <w:r w:rsidRPr="00492109">
        <w:rPr>
          <w:highlight w:val="white"/>
          <w:lang w:val="nb-NO"/>
        </w:rPr>
        <w:t xml:space="preserve">Set&lt;IList&lt;Register&gt;&gt; </w:t>
      </w:r>
      <w:r w:rsidR="004037D9" w:rsidRPr="00492109">
        <w:rPr>
          <w:highlight w:val="white"/>
          <w:lang w:val="nb-NO"/>
        </w:rPr>
        <w:t>m_register</w:t>
      </w:r>
      <w:r w:rsidR="00AF0837">
        <w:rPr>
          <w:highlight w:val="white"/>
          <w:lang w:val="nb-NO"/>
        </w:rPr>
        <w:t>List</w:t>
      </w:r>
      <w:r w:rsidR="004037D9" w:rsidRPr="00492109">
        <w:rPr>
          <w:highlight w:val="white"/>
          <w:lang w:val="nb-NO"/>
        </w:rPr>
        <w:t>Set</w:t>
      </w:r>
      <w:r w:rsidRPr="00492109">
        <w:rPr>
          <w:highlight w:val="white"/>
          <w:lang w:val="nb-NO"/>
        </w:rPr>
        <w:t xml:space="preserve"> =</w:t>
      </w:r>
      <w:r w:rsidR="004D45FA">
        <w:rPr>
          <w:highlight w:val="white"/>
          <w:lang w:val="nb-NO"/>
        </w:rPr>
        <w:t xml:space="preserve"> </w:t>
      </w:r>
      <w:r w:rsidRPr="00492109">
        <w:rPr>
          <w:highlight w:val="white"/>
          <w:lang w:val="nb-NO"/>
        </w:rPr>
        <w:t>new() {</w:t>
      </w:r>
    </w:p>
    <w:p w14:paraId="0A4C5F2C" w14:textId="75D05B48" w:rsidR="00DF0E0B" w:rsidRPr="00492109" w:rsidRDefault="00DF0E0B" w:rsidP="00DF0E0B">
      <w:pPr>
        <w:pStyle w:val="Code"/>
        <w:rPr>
          <w:highlight w:val="white"/>
          <w:lang w:val="nb-NO"/>
        </w:rPr>
      </w:pPr>
      <w:r w:rsidRPr="00492109">
        <w:rPr>
          <w:highlight w:val="white"/>
          <w:lang w:val="nb-NO"/>
        </w:rPr>
        <w:t xml:space="preserve">      new Register[] {Register.al, Register.ax, Register.eax, Register.rax},</w:t>
      </w:r>
    </w:p>
    <w:p w14:paraId="2EEBD3A0" w14:textId="33FFEA7B" w:rsidR="00DF0E0B" w:rsidRPr="00492109" w:rsidRDefault="00DF0E0B" w:rsidP="00DF0E0B">
      <w:pPr>
        <w:pStyle w:val="Code"/>
        <w:rPr>
          <w:highlight w:val="white"/>
          <w:lang w:val="nb-NO"/>
        </w:rPr>
      </w:pPr>
      <w:r w:rsidRPr="00492109">
        <w:rPr>
          <w:highlight w:val="white"/>
          <w:lang w:val="nb-NO"/>
        </w:rPr>
        <w:t xml:space="preserve">      new Register[] {Register.bl, Register.bx, Register.ebx, Register.rbx},</w:t>
      </w:r>
    </w:p>
    <w:p w14:paraId="28227421" w14:textId="70AB8D35" w:rsidR="00DF0E0B" w:rsidRPr="00492109" w:rsidRDefault="00DF0E0B" w:rsidP="00DF0E0B">
      <w:pPr>
        <w:pStyle w:val="Code"/>
        <w:rPr>
          <w:highlight w:val="white"/>
          <w:lang w:val="nb-NO"/>
        </w:rPr>
      </w:pPr>
      <w:r w:rsidRPr="00492109">
        <w:rPr>
          <w:highlight w:val="white"/>
          <w:lang w:val="nb-NO"/>
        </w:rPr>
        <w:t xml:space="preserve">      new Register[] {Register.cl, Register.cx, Register.ecx, Register.rcx},</w:t>
      </w:r>
    </w:p>
    <w:p w14:paraId="4CCDDB39" w14:textId="5C05F660" w:rsidR="00DF0E0B" w:rsidRPr="00492109" w:rsidRDefault="00DF0E0B" w:rsidP="00DF0E0B">
      <w:pPr>
        <w:pStyle w:val="Code"/>
        <w:rPr>
          <w:highlight w:val="white"/>
          <w:lang w:val="nb-NO"/>
        </w:rPr>
      </w:pPr>
      <w:r w:rsidRPr="00492109">
        <w:rPr>
          <w:highlight w:val="white"/>
          <w:lang w:val="nb-NO"/>
        </w:rPr>
        <w:t xml:space="preserve">      new Register[] {Register.dl, Register.dx, Register.edx, Register.rdx},</w:t>
      </w:r>
    </w:p>
    <w:p w14:paraId="092027D5" w14:textId="2F80A734" w:rsidR="00DF0E0B" w:rsidRPr="00492109" w:rsidRDefault="00DF0E0B" w:rsidP="00DF0E0B">
      <w:pPr>
        <w:pStyle w:val="Code"/>
        <w:rPr>
          <w:highlight w:val="white"/>
          <w:lang w:val="nb-NO"/>
        </w:rPr>
      </w:pPr>
      <w:r w:rsidRPr="00492109">
        <w:rPr>
          <w:highlight w:val="white"/>
          <w:lang w:val="nb-NO"/>
        </w:rPr>
        <w:t xml:space="preserve">      new Register[] {default(Register), Register.si,</w:t>
      </w:r>
    </w:p>
    <w:p w14:paraId="105FED41" w14:textId="62AA8677" w:rsidR="00DF0E0B" w:rsidRPr="00492109" w:rsidRDefault="00DF0E0B" w:rsidP="00DF0E0B">
      <w:pPr>
        <w:pStyle w:val="Code"/>
        <w:rPr>
          <w:highlight w:val="white"/>
          <w:lang w:val="nb-NO"/>
        </w:rPr>
      </w:pPr>
      <w:r w:rsidRPr="00492109">
        <w:rPr>
          <w:highlight w:val="white"/>
          <w:lang w:val="nb-NO"/>
        </w:rPr>
        <w:t xml:space="preserve">                      Register.esi, Register.rsi},</w:t>
      </w:r>
    </w:p>
    <w:p w14:paraId="535E31F1" w14:textId="5D30A87B" w:rsidR="00DF0E0B" w:rsidRPr="00492109" w:rsidRDefault="00DF0E0B" w:rsidP="00DF0E0B">
      <w:pPr>
        <w:pStyle w:val="Code"/>
        <w:rPr>
          <w:highlight w:val="white"/>
          <w:lang w:val="nb-NO"/>
        </w:rPr>
      </w:pPr>
      <w:r w:rsidRPr="00492109">
        <w:rPr>
          <w:highlight w:val="white"/>
          <w:lang w:val="nb-NO"/>
        </w:rPr>
        <w:t xml:space="preserve">      new Register[] {default(Register), Register.di,</w:t>
      </w:r>
    </w:p>
    <w:p w14:paraId="4B1D9E65" w14:textId="74162B56" w:rsidR="00DF0E0B" w:rsidRPr="00492109" w:rsidRDefault="00DF0E0B" w:rsidP="00DF0E0B">
      <w:pPr>
        <w:pStyle w:val="Code"/>
        <w:rPr>
          <w:highlight w:val="white"/>
          <w:lang w:val="nb-NO"/>
        </w:rPr>
      </w:pPr>
      <w:r w:rsidRPr="00492109">
        <w:rPr>
          <w:highlight w:val="white"/>
          <w:lang w:val="nb-NO"/>
        </w:rPr>
        <w:lastRenderedPageBreak/>
        <w:t xml:space="preserve">                      Register.edi, Register.rdi},</w:t>
      </w:r>
    </w:p>
    <w:p w14:paraId="51B0B2A5" w14:textId="2B859CF1" w:rsidR="00DF0E0B" w:rsidRPr="00492109" w:rsidRDefault="00DF0E0B" w:rsidP="00DF0E0B">
      <w:pPr>
        <w:pStyle w:val="Code"/>
        <w:rPr>
          <w:highlight w:val="white"/>
          <w:lang w:val="nb-NO"/>
        </w:rPr>
      </w:pPr>
      <w:r w:rsidRPr="00492109">
        <w:rPr>
          <w:highlight w:val="white"/>
          <w:lang w:val="nb-NO"/>
        </w:rPr>
        <w:t xml:space="preserve">      new Register[] {default(Register), Register.bp,</w:t>
      </w:r>
    </w:p>
    <w:p w14:paraId="4A5262FB" w14:textId="5F11329E" w:rsidR="00DF0E0B" w:rsidRPr="00492109" w:rsidRDefault="00DF0E0B" w:rsidP="00DF0E0B">
      <w:pPr>
        <w:pStyle w:val="Code"/>
        <w:rPr>
          <w:highlight w:val="white"/>
          <w:lang w:val="nb-NO"/>
        </w:rPr>
      </w:pPr>
      <w:r w:rsidRPr="00492109">
        <w:rPr>
          <w:highlight w:val="white"/>
          <w:lang w:val="nb-NO"/>
        </w:rPr>
        <w:t xml:space="preserve">                      Register.ebp, Register.rbp},</w:t>
      </w:r>
    </w:p>
    <w:p w14:paraId="1FA6591A" w14:textId="088FDA2C" w:rsidR="00DF0E0B" w:rsidRPr="00492109" w:rsidRDefault="00DF0E0B" w:rsidP="00DF0E0B">
      <w:pPr>
        <w:pStyle w:val="Code"/>
        <w:rPr>
          <w:highlight w:val="white"/>
          <w:lang w:val="nb-NO"/>
        </w:rPr>
      </w:pPr>
      <w:r w:rsidRPr="00492109">
        <w:rPr>
          <w:highlight w:val="white"/>
          <w:lang w:val="nb-NO"/>
        </w:rPr>
        <w:t xml:space="preserve">      new Register[] {default(Register), Register.sp,</w:t>
      </w:r>
    </w:p>
    <w:p w14:paraId="7030C4BC" w14:textId="77777777" w:rsidR="00AF0837" w:rsidRDefault="00DF0E0B" w:rsidP="00DF0E0B">
      <w:pPr>
        <w:pStyle w:val="Code"/>
        <w:rPr>
          <w:highlight w:val="white"/>
          <w:lang w:val="nb-NO"/>
        </w:rPr>
      </w:pPr>
      <w:r w:rsidRPr="00492109">
        <w:rPr>
          <w:highlight w:val="white"/>
          <w:lang w:val="nb-NO"/>
        </w:rPr>
        <w:t xml:space="preserve">                      Register.esp, Register.rsp}</w:t>
      </w:r>
    </w:p>
    <w:p w14:paraId="4460CD00" w14:textId="66E5F3E7" w:rsidR="00DF0E0B" w:rsidRPr="00AF0837" w:rsidRDefault="00DF0E0B" w:rsidP="00DF0E0B">
      <w:pPr>
        <w:pStyle w:val="Code"/>
        <w:rPr>
          <w:highlight w:val="white"/>
          <w:lang w:val="nb-NO"/>
        </w:rPr>
      </w:pPr>
      <w:r w:rsidRPr="00492109">
        <w:rPr>
          <w:highlight w:val="white"/>
          <w:lang w:val="nb-NO"/>
        </w:rPr>
        <w:t xml:space="preserve">    </w:t>
      </w:r>
      <w:r w:rsidRPr="00903DBA">
        <w:rPr>
          <w:highlight w:val="white"/>
        </w:rPr>
        <w:t>};</w:t>
      </w:r>
    </w:p>
    <w:p w14:paraId="50A54979" w14:textId="3D6FE1D6" w:rsidR="00DF0E0B" w:rsidRPr="00903DBA" w:rsidRDefault="00AA4FA6" w:rsidP="00AA4FA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m_sizeToIndexMap</w:t>
      </w:r>
      <w:r w:rsidR="00D4318D">
        <w:rPr>
          <w:rStyle w:val="KeyWord0"/>
          <w:highlight w:val="white"/>
        </w:rPr>
        <w:t>&lt;/k&gt;</w:t>
      </w:r>
      <w:r w:rsidRPr="00903DBA">
        <w:rPr>
          <w:highlight w:val="white"/>
        </w:rPr>
        <w:t xml:space="preserve"> </w:t>
      </w:r>
      <w:r w:rsidR="00F26FD1" w:rsidRPr="00903DBA">
        <w:rPr>
          <w:highlight w:val="white"/>
        </w:rPr>
        <w:t xml:space="preserve">map maps the size of the registers to the index in the register lists of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00F26FD1" w:rsidRPr="00903DBA">
        <w:rPr>
          <w:highlight w:val="white"/>
        </w:rPr>
        <w:t xml:space="preserve"> set above.</w:t>
      </w:r>
    </w:p>
    <w:p w14:paraId="5137CDA8" w14:textId="391C39DD" w:rsidR="000A1D70" w:rsidRDefault="00DF0E0B" w:rsidP="00DF0E0B">
      <w:pPr>
        <w:pStyle w:val="Code"/>
        <w:rPr>
          <w:highlight w:val="white"/>
        </w:rPr>
      </w:pPr>
      <w:r w:rsidRPr="00903DBA">
        <w:rPr>
          <w:highlight w:val="white"/>
        </w:rPr>
        <w:t xml:space="preserve">    private static Dictionary&lt;int,int&gt; m_sizeToIndexMap = new()</w:t>
      </w:r>
    </w:p>
    <w:p w14:paraId="5ED29E59" w14:textId="54FE0889" w:rsidR="00DF0E0B" w:rsidRPr="00903DBA" w:rsidRDefault="000A1D70" w:rsidP="00DF0E0B">
      <w:pPr>
        <w:pStyle w:val="Code"/>
        <w:rPr>
          <w:highlight w:val="white"/>
        </w:rPr>
      </w:pPr>
      <w:r>
        <w:rPr>
          <w:highlight w:val="white"/>
        </w:rPr>
        <w:t xml:space="preserve">     </w:t>
      </w:r>
      <w:r w:rsidR="00DF0E0B" w:rsidRPr="00903DBA">
        <w:rPr>
          <w:highlight w:val="white"/>
        </w:rPr>
        <w:t xml:space="preserve"> {{1, 0}, {2, 1}, {4, 2}, {8, 3}};</w:t>
      </w:r>
    </w:p>
    <w:p w14:paraId="5111A874" w14:textId="18BA88F8" w:rsidR="00DF0E0B" w:rsidRPr="00903DBA" w:rsidRDefault="00D573CF" w:rsidP="002B21D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5BC3BCDC" w:rsidR="002B21D0" w:rsidRPr="00903DBA" w:rsidRDefault="002B21D0" w:rsidP="002B21D0">
      <w:pPr>
        <w:rPr>
          <w:highlight w:val="white"/>
        </w:rPr>
      </w:pPr>
      <w:r w:rsidRPr="00903DBA">
        <w:rPr>
          <w:highlight w:val="white"/>
        </w:rPr>
        <w:t xml:space="preserve">Otherwise, we iterate through the </w:t>
      </w:r>
      <w:r w:rsidR="00D4318D">
        <w:rPr>
          <w:rStyle w:val="KeyWord0"/>
          <w:highlight w:val="white"/>
        </w:rPr>
        <w:t>&lt;k&gt;</w:t>
      </w:r>
      <w:r w:rsidR="00D4318D" w:rsidRPr="00903DBA">
        <w:rPr>
          <w:rStyle w:val="KeyWord0"/>
          <w:highlight w:val="white"/>
        </w:rPr>
        <w:t>m_registerSet</w:t>
      </w:r>
      <w:r w:rsidR="00D4318D">
        <w:rPr>
          <w:rStyle w:val="KeyWord0"/>
          <w:highlight w:val="white"/>
        </w:rPr>
        <w:t>&lt;/k&gt;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5DEACFAA"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5057B2E2" w:rsidR="00DF0E0B" w:rsidRDefault="00DF0E0B" w:rsidP="00DF0E0B">
      <w:pPr>
        <w:pStyle w:val="Code"/>
        <w:rPr>
          <w:highlight w:val="white"/>
        </w:rPr>
      </w:pPr>
    </w:p>
    <w:p w14:paraId="4F765CB2" w14:textId="19D3F913" w:rsidR="00484D0E" w:rsidRPr="00903DBA" w:rsidRDefault="00484D0E" w:rsidP="00484D0E">
      <w:pPr>
        <w:rPr>
          <w:highlight w:val="white"/>
        </w:rPr>
      </w:pPr>
      <w:r>
        <w:rPr>
          <w:highlight w:val="white"/>
        </w:rPr>
        <w:t xml:space="preserve">The execution will not reach this point, since all register is stored in one of the register lists of </w:t>
      </w:r>
      <w:r w:rsidR="00D4318D">
        <w:rPr>
          <w:rStyle w:val="KeyWord0"/>
          <w:highlight w:val="white"/>
        </w:rPr>
        <w:t>&lt;k&gt;</w:t>
      </w:r>
      <w:r w:rsidR="00D4318D" w:rsidRPr="00484D0E">
        <w:rPr>
          <w:rStyle w:val="KeyWord0"/>
          <w:highlight w:val="white"/>
        </w:rPr>
        <w:t>m_registerSet</w:t>
      </w:r>
      <w:r w:rsidR="00D4318D">
        <w:rPr>
          <w:rStyle w:val="KeyWord0"/>
          <w:highlight w:val="white"/>
        </w:rPr>
        <w:t>&lt;/k&gt;</w:t>
      </w:r>
      <w:r>
        <w:rPr>
          <w:highlight w:val="white"/>
        </w:rPr>
        <w:t>. However, we still have to return a register.</w:t>
      </w:r>
    </w:p>
    <w:p w14:paraId="2146D68D" w14:textId="31916D41" w:rsidR="00DF0E0B" w:rsidRPr="00903DBA" w:rsidRDefault="00DF0E0B" w:rsidP="00DF0E0B">
      <w:pPr>
        <w:pStyle w:val="Code"/>
        <w:rPr>
          <w:highlight w:val="white"/>
        </w:rPr>
      </w:pPr>
      <w:r w:rsidRPr="00903DBA">
        <w:rPr>
          <w:highlight w:val="white"/>
        </w:rPr>
        <w:t xml:space="preserve">      </w:t>
      </w:r>
      <w:r w:rsidR="00D516D4">
        <w:rPr>
          <w:highlight w:val="white"/>
        </w:rPr>
        <w:t>Debug.Assert</w:t>
      </w:r>
      <w:r w:rsidRPr="00903DBA">
        <w:rPr>
          <w:highlight w:val="white"/>
        </w:rPr>
        <w:t>(false);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08FB1131" w:rsidR="002B63B5" w:rsidRPr="00903DBA" w:rsidRDefault="0094375E" w:rsidP="0097122C">
      <w:pPr>
        <w:rPr>
          <w:highlight w:val="white"/>
        </w:rPr>
      </w:pPr>
      <w:r w:rsidRPr="00903DBA">
        <w:rPr>
          <w:highlight w:val="white"/>
        </w:rPr>
        <w:t>T</w:t>
      </w:r>
      <w:r w:rsidR="0097122C" w:rsidRPr="00903DBA">
        <w:rPr>
          <w:highlight w:val="white"/>
        </w:rPr>
        <w:t xml:space="preserve">he </w:t>
      </w:r>
      <w:r w:rsidR="00D4318D">
        <w:rPr>
          <w:rStyle w:val="KeyWord0"/>
          <w:highlight w:val="white"/>
        </w:rPr>
        <w:t>&lt;k&gt;</w:t>
      </w:r>
      <w:r w:rsidR="00D4318D" w:rsidRPr="00903DBA">
        <w:rPr>
          <w:rStyle w:val="KeyWord0"/>
          <w:highlight w:val="white"/>
        </w:rPr>
        <w:t>SizeOfOperator</w:t>
      </w:r>
      <w:r w:rsidR="00D4318D">
        <w:rPr>
          <w:rStyle w:val="KeyWord0"/>
          <w:highlight w:val="white"/>
        </w:rPr>
        <w:t>&lt;/k&gt;</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D4318D">
        <w:rPr>
          <w:rStyle w:val="KeyWord0"/>
          <w:highlight w:val="white"/>
        </w:rPr>
        <w:t>&lt;k&gt;</w:t>
      </w:r>
      <w:r w:rsidR="00D4318D" w:rsidRPr="00903DBA">
        <w:rPr>
          <w:rStyle w:val="KeyWord0"/>
          <w:highlight w:val="white"/>
        </w:rPr>
        <w:t>GetName</w:t>
      </w:r>
      <w:r w:rsidR="00D4318D">
        <w:rPr>
          <w:rStyle w:val="KeyWord0"/>
          <w:highlight w:val="white"/>
        </w:rPr>
        <w:t>&lt;/k&gt;</w:t>
      </w:r>
      <w:r w:rsidR="00902D36" w:rsidRPr="00903DBA">
        <w:rPr>
          <w:highlight w:val="white"/>
        </w:rPr>
        <w:t xml:space="preserve"> method in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lastRenderedPageBreak/>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0B3CC41D" w:rsidR="002B63B5" w:rsidRPr="00903DBA" w:rsidRDefault="00E23E19" w:rsidP="00E23E1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OperatorToSize</w:t>
      </w:r>
      <w:r w:rsidR="00D4318D">
        <w:rPr>
          <w:rStyle w:val="KeyWord0"/>
          <w:highlight w:val="white"/>
        </w:rPr>
        <w:t>&lt;/k&gt;</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6853649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5A3E05BA" w:rsidR="002B63B5" w:rsidRPr="00903DBA" w:rsidRDefault="002B63B5" w:rsidP="00DB788F">
      <w:pPr>
        <w:pStyle w:val="Code"/>
        <w:rPr>
          <w:highlight w:val="white"/>
        </w:rPr>
      </w:pPr>
      <w:r w:rsidRPr="00903DBA">
        <w:rPr>
          <w:highlight w:val="white"/>
        </w:rPr>
        <w:t xml:space="preserve">          name = </w:t>
      </w:r>
      <w:r w:rsidR="00892A50">
        <w:rPr>
          <w:highlight w:val="white"/>
        </w:rPr>
        <w:t>$"{</w:t>
      </w:r>
      <w:r w:rsidRPr="00903DBA">
        <w:rPr>
          <w:highlight w:val="white"/>
        </w:rPr>
        <w:t>name</w:t>
      </w:r>
      <w:r w:rsidR="00892A50">
        <w:rPr>
          <w:highlight w:val="white"/>
        </w:rPr>
        <w:t>}</w:t>
      </w:r>
      <w:r w:rsidRPr="00903DBA">
        <w:rPr>
          <w:highlight w:val="white"/>
        </w:rPr>
        <w:t>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603EA4C7"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557A222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0931FDB8" w:rsidR="002B63B5" w:rsidRPr="00903DBA" w:rsidRDefault="00892A50" w:rsidP="00DB788F">
      <w:pPr>
        <w:pStyle w:val="Code"/>
        <w:rPr>
          <w:highlight w:val="white"/>
        </w:rPr>
      </w:pPr>
      <w:r w:rsidRPr="00903DBA">
        <w:rPr>
          <w:highlight w:val="white"/>
        </w:rPr>
        <w:t xml:space="preserve">          name = </w:t>
      </w:r>
      <w:r>
        <w:rPr>
          <w:highlight w:val="white"/>
        </w:rPr>
        <w:t>$"{</w:t>
      </w:r>
      <w:r w:rsidRPr="00903DBA">
        <w:rPr>
          <w:highlight w:val="white"/>
        </w:rPr>
        <w:t>name</w:t>
      </w:r>
      <w:r>
        <w:rPr>
          <w:highlight w:val="white"/>
        </w:rPr>
        <w:t>}</w:t>
      </w:r>
      <w:r w:rsidRPr="00903DBA">
        <w:rPr>
          <w:highlight w:val="white"/>
        </w:rPr>
        <w:t>_</w:t>
      </w:r>
      <w:r w:rsidR="002B63B5" w:rsidRPr="00903DBA">
        <w:rPr>
          <w:highlight w:val="white"/>
        </w:rPr>
        <w:t>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15E1EDC4" w:rsidR="002B63B5" w:rsidRPr="00903DBA" w:rsidRDefault="005A0D4F" w:rsidP="005A0D4F">
      <w:pPr>
        <w:rPr>
          <w:highlight w:val="white"/>
        </w:rPr>
      </w:pPr>
      <w:r w:rsidRPr="00903DBA">
        <w:rPr>
          <w:highlight w:val="white"/>
        </w:rPr>
        <w:t xml:space="preserve">We use the </w:t>
      </w:r>
      <w:r w:rsidR="00D4318D">
        <w:rPr>
          <w:rStyle w:val="KeyWord0"/>
          <w:highlight w:val="white"/>
        </w:rPr>
        <w:t>&lt;k&gt;</w:t>
      </w:r>
      <w:r w:rsidR="00D4318D" w:rsidRPr="00903DBA">
        <w:rPr>
          <w:rStyle w:val="KeyWord0"/>
          <w:highlight w:val="white"/>
        </w:rPr>
        <w:t>Parse</w:t>
      </w:r>
      <w:r w:rsidR="00D4318D">
        <w:rPr>
          <w:rStyle w:val="KeyWord0"/>
          <w:highlight w:val="white"/>
        </w:rPr>
        <w:t>&lt;/k&gt;</w:t>
      </w:r>
      <w:r w:rsidRPr="00903DBA">
        <w:rPr>
          <w:highlight w:val="white"/>
        </w:rPr>
        <w:t xml:space="preserve"> method of the </w:t>
      </w:r>
      <w:r w:rsidR="00D4318D">
        <w:rPr>
          <w:rStyle w:val="KeyWord0"/>
          <w:highlight w:val="white"/>
        </w:rPr>
        <w:t>&lt;k&gt;</w:t>
      </w:r>
      <w:r w:rsidR="00D4318D" w:rsidRPr="00903DBA">
        <w:rPr>
          <w:rStyle w:val="KeyWord0"/>
          <w:highlight w:val="white"/>
        </w:rPr>
        <w:t>Enum</w:t>
      </w:r>
      <w:r w:rsidR="00D4318D">
        <w:rPr>
          <w:rStyle w:val="KeyWord0"/>
          <w:highlight w:val="white"/>
        </w:rPr>
        <w:t>&lt;/k&gt;</w:t>
      </w:r>
      <w:r w:rsidRPr="00903DBA">
        <w:rPr>
          <w:highlight w:val="white"/>
        </w:rPr>
        <w:t xml:space="preserve"> class to obtain the resulting operator from the name.</w:t>
      </w:r>
    </w:p>
    <w:p w14:paraId="5D60A9D9" w14:textId="4F57ECA6" w:rsidR="002B63B5" w:rsidRPr="00903DBA" w:rsidRDefault="002B63B5" w:rsidP="00DB788F">
      <w:pPr>
        <w:pStyle w:val="Code"/>
        <w:rPr>
          <w:highlight w:val="white"/>
        </w:rPr>
      </w:pPr>
      <w:r w:rsidRPr="00903DBA">
        <w:rPr>
          <w:highlight w:val="white"/>
        </w:rPr>
        <w:t xml:space="preserve">      </w:t>
      </w:r>
      <w:r w:rsidR="00D516D4">
        <w:rPr>
          <w:highlight w:val="white"/>
        </w:rPr>
        <w:t>Debug.Assert</w:t>
      </w:r>
      <w:r w:rsidRPr="00903DBA">
        <w:rPr>
          <w:highlight w:val="white"/>
        </w:rPr>
        <w:t>(name.Contains("_"));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319E01FF" w:rsidR="002B63B5" w:rsidRPr="00903DBA" w:rsidRDefault="00956AB6" w:rsidP="00956AB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D4318D">
        <w:rPr>
          <w:rStyle w:val="KeyWord0"/>
          <w:highlight w:val="white"/>
        </w:rPr>
        <w:t>&lt;k&gt;</w:t>
      </w:r>
      <w:r w:rsidR="00D4318D" w:rsidRPr="00903DBA">
        <w:rPr>
          <w:rStyle w:val="KeyWord0"/>
          <w:highlight w:val="white"/>
        </w:rPr>
        <w:t>cmp</w:t>
      </w:r>
      <w:r w:rsidR="00D4318D">
        <w:rPr>
          <w:rStyle w:val="KeyWord0"/>
          <w:highlight w:val="white"/>
        </w:rPr>
        <w:t>&lt;/k&gt;</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4A473E74" w:rsidR="00F55A33" w:rsidRPr="00903DBA" w:rsidRDefault="007846EC" w:rsidP="007846EC">
      <w:pPr>
        <w:rPr>
          <w:highlight w:val="white"/>
        </w:rPr>
      </w:pPr>
      <w:r w:rsidRPr="00903DBA">
        <w:rPr>
          <w:highlight w:val="white"/>
        </w:rPr>
        <w:t xml:space="preserve">The second version of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lastRenderedPageBreak/>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4B38A14D" w:rsidR="00441DDC" w:rsidRPr="00903DBA" w:rsidRDefault="00CC1DF4" w:rsidP="0060539D">
      <w:pPr>
        <w:pStyle w:val="Heading3"/>
        <w:rPr>
          <w:highlight w:val="white"/>
        </w:rPr>
      </w:pPr>
      <w:bookmarkStart w:id="514" w:name="_Toc98936402"/>
      <w:r>
        <w:rPr>
          <w:highlight w:val="white"/>
        </w:rPr>
        <w:t>&lt;</w:t>
      </w:r>
      <w:proofErr w:type="spellStart"/>
      <w:r>
        <w:rPr>
          <w:highlight w:val="white"/>
        </w:rPr>
        <w:t>h3</w:t>
      </w:r>
      <w:proofErr w:type="spellEnd"/>
      <w:r>
        <w:rPr>
          <w:highlight w:val="white"/>
        </w:rPr>
        <w:t>&gt;</w:t>
      </w:r>
      <w:proofErr w:type="spellStart"/>
      <w:r w:rsidRPr="00903DBA">
        <w:rPr>
          <w:highlight w:val="white"/>
        </w:rPr>
        <w:t>ToString</w:t>
      </w:r>
      <w:proofErr w:type="spellEnd"/>
      <w:r>
        <w:rPr>
          <w:highlight w:val="white"/>
        </w:rPr>
        <w:t>&lt;/</w:t>
      </w:r>
      <w:proofErr w:type="spellStart"/>
      <w:r>
        <w:rPr>
          <w:highlight w:val="white"/>
        </w:rPr>
        <w:t>h3</w:t>
      </w:r>
      <w:proofErr w:type="spellEnd"/>
      <w:r>
        <w:rPr>
          <w:highlight w:val="white"/>
        </w:rPr>
        <w:t>&gt;</w:t>
      </w:r>
      <w:bookmarkEnd w:id="514"/>
    </w:p>
    <w:p w14:paraId="54D903EC" w14:textId="0A7BDDF9" w:rsidR="00E11A33" w:rsidRPr="00903DBA" w:rsidRDefault="00496922" w:rsidP="00B53F04">
      <w:pPr>
        <w:rPr>
          <w:highlight w:val="white"/>
        </w:rPr>
      </w:pPr>
      <w:r w:rsidRPr="00903DBA">
        <w:rPr>
          <w:highlight w:val="white"/>
        </w:rPr>
        <w:t>T</w:t>
      </w:r>
      <w:r w:rsidR="00B53F04" w:rsidRPr="00903DBA">
        <w:rPr>
          <w:highlight w:val="white"/>
        </w:rPr>
        <w:t xml:space="preserve">he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B53F04" w:rsidRPr="00903DBA">
        <w:rPr>
          <w:highlight w:val="white"/>
        </w:rPr>
        <w:t xml:space="preserve"> method returns the instruction in plain text.</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3EA62020"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CF528B">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leGrid"/>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67597EC9" w:rsidR="00654532" w:rsidRPr="00903DBA" w:rsidRDefault="00654532" w:rsidP="00654532">
            <w:pPr>
              <w:spacing w:before="0" w:after="40"/>
              <w:rPr>
                <w:b/>
                <w:bCs/>
                <w:highlight w:val="white"/>
              </w:rPr>
            </w:pPr>
            <w:r w:rsidRPr="00903DBA">
              <w:rPr>
                <w:b/>
                <w:bCs/>
                <w:highlight w:val="white"/>
              </w:rPr>
              <w:t>Example</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BBEC676" w:rsidR="00A12F90" w:rsidRPr="00903DBA" w:rsidRDefault="00744609" w:rsidP="00A12F90">
      <w:pPr>
        <w:rPr>
          <w:highlight w:val="white"/>
        </w:rPr>
      </w:pPr>
      <w:r w:rsidRPr="00903DBA">
        <w:rPr>
          <w:highlight w:val="white"/>
        </w:rPr>
        <w:t xml:space="preserve">In case of a nullary operator, we simply return </w:t>
      </w:r>
      <w:r w:rsidR="00E817C0">
        <w:rPr>
          <w:highlight w:val="white"/>
        </w:rPr>
        <w:t>the operator</w:t>
      </w:r>
      <w:r w:rsidRPr="00903DBA">
        <w:rPr>
          <w:highlight w:val="white"/>
        </w:rPr>
        <w:t xml:space="preserve"> name.</w:t>
      </w:r>
    </w:p>
    <w:p w14:paraId="0F49C0C6" w14:textId="77777777" w:rsidR="00BB1C53" w:rsidRPr="00903DBA" w:rsidRDefault="00BB1C53" w:rsidP="00BB1C53">
      <w:pPr>
        <w:pStyle w:val="Code"/>
        <w:rPr>
          <w:highlight w:val="white"/>
        </w:rPr>
      </w:pPr>
      <w:r w:rsidRPr="00903DBA">
        <w:rPr>
          <w:highlight w:val="white"/>
        </w:rPr>
        <w:lastRenderedPageBreak/>
        <w:t xml:space="preserve">      if (IsNullary()) {</w:t>
      </w:r>
    </w:p>
    <w:p w14:paraId="49762AF0" w14:textId="77777777" w:rsidR="00E853F7" w:rsidRPr="00E853F7" w:rsidRDefault="00E853F7" w:rsidP="00E853F7">
      <w:pPr>
        <w:pStyle w:val="Code"/>
      </w:pPr>
      <w:r w:rsidRPr="00E853F7">
        <w:t xml:space="preserve">        return $"\t{operatorName}";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11FEE578" w14:textId="77777777" w:rsidR="00E853F7" w:rsidRPr="0008153A" w:rsidRDefault="00E853F7" w:rsidP="0008153A">
      <w:pPr>
        <w:pStyle w:val="Code"/>
      </w:pPr>
      <w:r w:rsidRPr="0008153A">
        <w:t xml:space="preserve">          return $"\t{operatorName} [{operand0}{WithSign(operand1)}]";</w:t>
      </w:r>
    </w:p>
    <w:p w14:paraId="029F073F" w14:textId="77777777" w:rsidR="00744609" w:rsidRPr="0008153A" w:rsidRDefault="00744609" w:rsidP="0008153A">
      <w:pPr>
        <w:pStyle w:val="Code"/>
        <w:rPr>
          <w:highlight w:val="white"/>
        </w:rPr>
      </w:pPr>
      <w:r w:rsidRPr="0008153A">
        <w:rPr>
          <w:highlight w:val="white"/>
        </w:rPr>
        <w:t xml:space="preserve">        }</w:t>
      </w:r>
    </w:p>
    <w:p w14:paraId="364AE613" w14:textId="1B90EBB1" w:rsidR="00744609" w:rsidRPr="0008153A" w:rsidRDefault="00744609" w:rsidP="0008153A">
      <w:pPr>
        <w:pStyle w:val="Code"/>
        <w:rPr>
          <w:highlight w:val="white"/>
        </w:rPr>
      </w:pPr>
      <w:r w:rsidRPr="0008153A">
        <w:rPr>
          <w:highlight w:val="white"/>
        </w:rPr>
        <w:t xml:space="preserve">        else if ((operand0 is Register) &amp;&amp; (operand1 == null) &amp;&amp;</w:t>
      </w:r>
    </w:p>
    <w:p w14:paraId="72694370" w14:textId="77777777" w:rsidR="00744609" w:rsidRPr="0008153A" w:rsidRDefault="00744609" w:rsidP="0008153A">
      <w:pPr>
        <w:pStyle w:val="Code"/>
        <w:rPr>
          <w:highlight w:val="white"/>
        </w:rPr>
      </w:pPr>
      <w:r w:rsidRPr="0008153A">
        <w:rPr>
          <w:highlight w:val="white"/>
        </w:rPr>
        <w:t xml:space="preserve">                 (operand2 == null)) {</w:t>
      </w:r>
    </w:p>
    <w:p w14:paraId="48F8C225" w14:textId="77777777" w:rsidR="00E853F7" w:rsidRPr="0008153A" w:rsidRDefault="00E853F7" w:rsidP="0008153A">
      <w:pPr>
        <w:pStyle w:val="Code"/>
      </w:pPr>
      <w:r w:rsidRPr="0008153A">
        <w:t xml:space="preserve">          return $"\t{operatorName}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46B94EA8"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5BB56EF5" w:rsidR="003F0CBB" w:rsidRPr="00903DBA" w:rsidRDefault="003F0CBB" w:rsidP="003F0CBB">
      <w:pPr>
        <w:pStyle w:val="Code"/>
        <w:rPr>
          <w:highlight w:val="white"/>
        </w:rPr>
      </w:pPr>
      <w:r w:rsidRPr="00903DBA">
        <w:rPr>
          <w:highlight w:val="white"/>
        </w:rPr>
        <w:t xml:space="preserve">          </w:t>
      </w:r>
      <w:r w:rsidR="00D516D4">
        <w:rPr>
          <w:highlight w:val="white"/>
        </w:rPr>
        <w:t>Debug.Assert</w:t>
      </w:r>
      <w:r w:rsidRPr="00903DBA">
        <w:rPr>
          <w:highlight w:val="white"/>
        </w:rPr>
        <w:t>(!(operand0 is string));</w:t>
      </w:r>
    </w:p>
    <w:p w14:paraId="2762094B" w14:textId="77777777" w:rsidR="002B56E1" w:rsidRPr="002B56E1" w:rsidRDefault="002B56E1" w:rsidP="002B56E1">
      <w:pPr>
        <w:pStyle w:val="Code"/>
      </w:pPr>
      <w:r w:rsidRPr="002B56E1">
        <w:t xml:space="preserve">          return $"\t{operatorName} {operand0},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41F3E57A"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1E6CB7C" w14:textId="77777777" w:rsidR="00470344" w:rsidRPr="00470344" w:rsidRDefault="002B56E1" w:rsidP="00470344">
      <w:pPr>
        <w:pStyle w:val="Code"/>
      </w:pPr>
      <w:r w:rsidRPr="00470344">
        <w:t xml:space="preserve">          return $"\t{operatorName} [{operand0}{WithSign(operand1)}], </w:t>
      </w:r>
      <w:r w:rsidR="00470344" w:rsidRPr="00470344">
        <w:t>" +</w:t>
      </w:r>
    </w:p>
    <w:p w14:paraId="7BE8D066" w14:textId="3C3F78BC" w:rsidR="002B56E1" w:rsidRPr="00470344" w:rsidRDefault="00470344" w:rsidP="00470344">
      <w:pPr>
        <w:pStyle w:val="Code"/>
      </w:pPr>
      <w:r w:rsidRPr="00470344">
        <w:t xml:space="preserve">                 </w:t>
      </w:r>
      <w:r w:rsidR="0041615E">
        <w:t>$</w:t>
      </w:r>
      <w:r w:rsidRPr="00470344">
        <w:t>"</w:t>
      </w:r>
      <w:r w:rsidR="002B56E1" w:rsidRPr="00470344">
        <w:t>{operand2}";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6AE0296D" w14:textId="77777777" w:rsidR="00470344" w:rsidRPr="00B56D59" w:rsidRDefault="00470344" w:rsidP="00B56D59">
      <w:pPr>
        <w:pStyle w:val="Code"/>
      </w:pPr>
      <w:r w:rsidRPr="00B56D59">
        <w:t xml:space="preserve">          return $"\t{operatorName} {operand0}, " +</w:t>
      </w:r>
    </w:p>
    <w:p w14:paraId="7F797FBF" w14:textId="0409D49B" w:rsidR="00470344" w:rsidRPr="00B56D59" w:rsidRDefault="00470344" w:rsidP="00B56D59">
      <w:pPr>
        <w:pStyle w:val="Code"/>
      </w:pPr>
      <w:r w:rsidRPr="00B56D59">
        <w:t xml:space="preserve">                 </w:t>
      </w:r>
      <w:r w:rsidR="0041615E">
        <w:t>$</w:t>
      </w:r>
      <w:r w:rsidRPr="00B56D59">
        <w:t>"[{operand1}{WithSign(operand2)}]";</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04F3BC03"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r w:rsidR="007760BF">
        <w:rPr>
          <w:highlight w:val="white"/>
        </w:rPr>
        <w:t xml:space="preserve"> at the beginning or the comment</w:t>
      </w:r>
      <w:r w:rsidRPr="00903DBA">
        <w:rPr>
          <w:highlight w:val="white"/>
        </w:rPr>
        <w:t>.</w:t>
      </w:r>
    </w:p>
    <w:p w14:paraId="34A7633F" w14:textId="77777777" w:rsidR="00097076" w:rsidRPr="00B56D59" w:rsidRDefault="00097076" w:rsidP="00B56D59">
      <w:pPr>
        <w:pStyle w:val="Code"/>
        <w:rPr>
          <w:highlight w:val="white"/>
        </w:rPr>
      </w:pPr>
      <w:r w:rsidRPr="00B56D59">
        <w:rPr>
          <w:highlight w:val="white"/>
        </w:rPr>
        <w:t xml:space="preserve">      else if (Operator == AssemblyOperator.label) {</w:t>
      </w:r>
    </w:p>
    <w:p w14:paraId="5D86C508" w14:textId="77777777" w:rsidR="00B56D59" w:rsidRPr="00B56D59" w:rsidRDefault="00B56D59" w:rsidP="00B56D59">
      <w:pPr>
        <w:pStyle w:val="Code"/>
      </w:pPr>
      <w:r w:rsidRPr="00B56D59">
        <w:t xml:space="preserve">        return $"\n {operand0}:";</w:t>
      </w:r>
    </w:p>
    <w:p w14:paraId="08CFD91C" w14:textId="77777777" w:rsidR="00097076" w:rsidRPr="00B56D59" w:rsidRDefault="00097076" w:rsidP="00B56D59">
      <w:pPr>
        <w:pStyle w:val="Code"/>
        <w:rPr>
          <w:highlight w:val="white"/>
        </w:rPr>
      </w:pPr>
      <w:r w:rsidRPr="00B56D59">
        <w:rPr>
          <w:highlight w:val="white"/>
        </w:rPr>
        <w:t xml:space="preserve">      }</w:t>
      </w:r>
    </w:p>
    <w:p w14:paraId="28C8BB19" w14:textId="77777777" w:rsidR="00097076" w:rsidRPr="00B56D59" w:rsidRDefault="00097076" w:rsidP="00B56D59">
      <w:pPr>
        <w:pStyle w:val="Code"/>
        <w:rPr>
          <w:highlight w:val="white"/>
        </w:rPr>
      </w:pPr>
      <w:r w:rsidRPr="00B56D59">
        <w:rPr>
          <w:highlight w:val="white"/>
        </w:rPr>
        <w:t xml:space="preserve">      else if (Operator == AssemblyOperator.comment) {</w:t>
      </w:r>
    </w:p>
    <w:p w14:paraId="46ABE33F" w14:textId="77777777" w:rsidR="00B56D59" w:rsidRPr="00B56D59" w:rsidRDefault="00B56D59" w:rsidP="00B56D59">
      <w:pPr>
        <w:pStyle w:val="Code"/>
      </w:pPr>
      <w:r w:rsidRPr="00B56D59">
        <w:t xml:space="preserve">        return $"\t; {operand0}";</w:t>
      </w:r>
    </w:p>
    <w:p w14:paraId="22BC228E" w14:textId="602FC9A7" w:rsidR="00097076" w:rsidRPr="00B56D59" w:rsidRDefault="00097076" w:rsidP="00B56D59">
      <w:pPr>
        <w:pStyle w:val="Code"/>
        <w:rPr>
          <w:highlight w:val="white"/>
        </w:rPr>
      </w:pPr>
      <w:r w:rsidRPr="00B56D59">
        <w:rPr>
          <w:highlight w:val="white"/>
        </w:rPr>
        <w:t xml:space="preserve">      }</w:t>
      </w:r>
    </w:p>
    <w:p w14:paraId="02278EF5" w14:textId="77777777" w:rsidR="00B56D59" w:rsidRPr="00903DBA" w:rsidRDefault="00B56D59" w:rsidP="00B56D59">
      <w:pPr>
        <w:rPr>
          <w:highlight w:val="white"/>
        </w:rPr>
      </w:pPr>
      <w:r w:rsidRPr="00903DBA">
        <w:rPr>
          <w:highlight w:val="white"/>
        </w:rPr>
        <w:lastRenderedPageBreak/>
        <w:t xml:space="preserve">When defining an address, we use the </w:t>
      </w:r>
      <w:r>
        <w:rPr>
          <w:rStyle w:val="KeyWord0"/>
          <w:highlight w:val="white"/>
        </w:rPr>
        <w:t>&lt;k&gt;</w:t>
      </w:r>
      <w:r w:rsidRPr="00903DBA">
        <w:rPr>
          <w:rStyle w:val="KeyWord0"/>
          <w:highlight w:val="white"/>
        </w:rPr>
        <w:t>dq</w:t>
      </w:r>
      <w:r>
        <w:rPr>
          <w:rStyle w:val="KeyWord0"/>
          <w:highlight w:val="white"/>
        </w:rPr>
        <w:t>&lt;/k&gt;</w:t>
      </w:r>
      <w:r w:rsidRPr="00903DBA">
        <w:rPr>
          <w:highlight w:val="white"/>
        </w:rPr>
        <w:t xml:space="preserve"> directive, since the size of addresses is eight bytes. The </w:t>
      </w:r>
      <w:r>
        <w:rPr>
          <w:rStyle w:val="KeyWord0"/>
          <w:highlight w:val="white"/>
        </w:rPr>
        <w:t>&lt;k&gt;</w:t>
      </w:r>
      <w:r w:rsidRPr="00903DBA">
        <w:rPr>
          <w:rStyle w:val="KeyWord0"/>
          <w:highlight w:val="white"/>
        </w:rPr>
        <w:t>WithSign</w:t>
      </w:r>
      <w:r>
        <w:rPr>
          <w:rStyle w:val="KeyWord0"/>
          <w:highlight w:val="white"/>
        </w:rPr>
        <w:t>&lt;/k&gt;</w:t>
      </w:r>
      <w:r w:rsidRPr="00903DBA">
        <w:rPr>
          <w:highlight w:val="white"/>
        </w:rPr>
        <w:t xml:space="preserve"> method write a positive or negative offset, </w:t>
      </w:r>
      <w:r>
        <w:rPr>
          <w:highlight w:val="white"/>
        </w:rPr>
        <w:t xml:space="preserve">with sign, </w:t>
      </w:r>
      <w:r w:rsidRPr="00903DBA">
        <w:rPr>
          <w:highlight w:val="white"/>
        </w:rPr>
        <w:t>unless the offset is zero.</w:t>
      </w:r>
    </w:p>
    <w:p w14:paraId="42A40CB1" w14:textId="77777777" w:rsidR="00B56D59" w:rsidRPr="00903DBA" w:rsidRDefault="00B56D59" w:rsidP="00B56D59">
      <w:pPr>
        <w:pStyle w:val="Code"/>
        <w:rPr>
          <w:highlight w:val="white"/>
        </w:rPr>
      </w:pPr>
      <w:r w:rsidRPr="00903DBA">
        <w:rPr>
          <w:highlight w:val="white"/>
        </w:rPr>
        <w:t xml:space="preserve">      else if (Operator == AssemblyOperator.define_address) {</w:t>
      </w:r>
    </w:p>
    <w:p w14:paraId="2A87CB47" w14:textId="77777777" w:rsidR="00B56D59" w:rsidRPr="00903DBA" w:rsidRDefault="00B56D59" w:rsidP="00B56D59">
      <w:pPr>
        <w:pStyle w:val="Code"/>
        <w:rPr>
          <w:highlight w:val="white"/>
        </w:rPr>
      </w:pPr>
      <w:r w:rsidRPr="00903DBA">
        <w:rPr>
          <w:highlight w:val="white"/>
        </w:rPr>
        <w:t xml:space="preserve">        string name = (string) operand0;</w:t>
      </w:r>
    </w:p>
    <w:p w14:paraId="368E3FA1" w14:textId="77777777" w:rsidR="00B56D59" w:rsidRPr="00903DBA" w:rsidRDefault="00B56D59" w:rsidP="00B56D59">
      <w:pPr>
        <w:pStyle w:val="Code"/>
        <w:rPr>
          <w:highlight w:val="white"/>
        </w:rPr>
      </w:pPr>
      <w:r w:rsidRPr="00903DBA">
        <w:rPr>
          <w:highlight w:val="white"/>
        </w:rPr>
        <w:t xml:space="preserve">        int offset = (int) operand1;</w:t>
      </w:r>
    </w:p>
    <w:p w14:paraId="3E36EAE4" w14:textId="77777777" w:rsidR="007030A3" w:rsidRPr="007030A3" w:rsidRDefault="007030A3" w:rsidP="007030A3">
      <w:pPr>
        <w:pStyle w:val="Code"/>
      </w:pPr>
      <w:r w:rsidRPr="007030A3">
        <w:t xml:space="preserve">        return $"\tdq {name}{WithSign(offset)}";</w:t>
      </w:r>
    </w:p>
    <w:p w14:paraId="50244DB2" w14:textId="77777777" w:rsidR="00B56D59" w:rsidRPr="00903DBA" w:rsidRDefault="00B56D59" w:rsidP="00B56D59">
      <w:pPr>
        <w:pStyle w:val="Code"/>
        <w:rPr>
          <w:highlight w:val="white"/>
        </w:rPr>
      </w:pPr>
      <w:r w:rsidRPr="00903DBA">
        <w:rPr>
          <w:highlight w:val="white"/>
        </w:rPr>
        <w:t xml:space="preserve">      }</w:t>
      </w:r>
    </w:p>
    <w:p w14:paraId="1BC582E1" w14:textId="77777777" w:rsidR="00B56D59" w:rsidRPr="00903DBA" w:rsidRDefault="00B56D59" w:rsidP="00B56D59">
      <w:pPr>
        <w:rPr>
          <w:highlight w:val="white"/>
        </w:rPr>
      </w:pPr>
      <w:r w:rsidRPr="00903DBA">
        <w:rPr>
          <w:highlight w:val="white"/>
        </w:rPr>
        <w:t xml:space="preserve">When defining a sequence of zeros, we use the </w:t>
      </w:r>
      <w:r>
        <w:rPr>
          <w:rStyle w:val="KeyWord0"/>
          <w:highlight w:val="white"/>
        </w:rPr>
        <w:t>&lt;k&gt;</w:t>
      </w:r>
      <w:r w:rsidRPr="00903DBA">
        <w:rPr>
          <w:rStyle w:val="KeyWord0"/>
          <w:highlight w:val="white"/>
        </w:rPr>
        <w:t>times</w:t>
      </w:r>
      <w:r>
        <w:rPr>
          <w:rStyle w:val="KeyWord0"/>
          <w:highlight w:val="white"/>
        </w:rPr>
        <w:t>&lt;/k&gt;</w:t>
      </w:r>
      <w:r w:rsidRPr="00903DBA">
        <w:rPr>
          <w:highlight w:val="white"/>
        </w:rPr>
        <w:t xml:space="preserve"> and </w:t>
      </w:r>
      <w:r>
        <w:rPr>
          <w:rStyle w:val="KeyWord0"/>
          <w:highlight w:val="white"/>
        </w:rPr>
        <w:t>&lt;k&gt;</w:t>
      </w:r>
      <w:r w:rsidRPr="00903DBA">
        <w:rPr>
          <w:rStyle w:val="KeyWord0"/>
          <w:highlight w:val="white"/>
        </w:rPr>
        <w:t>db</w:t>
      </w:r>
      <w:r>
        <w:rPr>
          <w:rStyle w:val="KeyWord0"/>
          <w:highlight w:val="white"/>
        </w:rPr>
        <w:t>&lt;/k&gt;</w:t>
      </w:r>
      <w:r w:rsidRPr="00903DBA">
        <w:rPr>
          <w:highlight w:val="white"/>
        </w:rPr>
        <w:t xml:space="preserve"> directive</w:t>
      </w:r>
      <w:r>
        <w:rPr>
          <w:highlight w:val="white"/>
        </w:rPr>
        <w:t>s. They</w:t>
      </w:r>
      <w:r w:rsidRPr="00903DBA">
        <w:rPr>
          <w:highlight w:val="white"/>
        </w:rPr>
        <w:t xml:space="preserve"> repeat the following definition, which is the zero value of one-byte size.</w:t>
      </w:r>
    </w:p>
    <w:p w14:paraId="033AA3B8" w14:textId="77777777" w:rsidR="00B56D59" w:rsidRPr="00903DBA" w:rsidRDefault="00B56D59" w:rsidP="00B56D59">
      <w:pPr>
        <w:pStyle w:val="Code"/>
        <w:rPr>
          <w:highlight w:val="white"/>
        </w:rPr>
      </w:pPr>
      <w:r w:rsidRPr="00903DBA">
        <w:rPr>
          <w:highlight w:val="white"/>
        </w:rPr>
        <w:t xml:space="preserve">      else if (Operator == AssemblyOperator.define_zero_sequence) {</w:t>
      </w:r>
    </w:p>
    <w:p w14:paraId="7BA7833C" w14:textId="77777777" w:rsidR="00B56D59" w:rsidRPr="00903DBA" w:rsidRDefault="00B56D59" w:rsidP="00B56D59">
      <w:pPr>
        <w:pStyle w:val="Code"/>
        <w:rPr>
          <w:highlight w:val="white"/>
        </w:rPr>
      </w:pPr>
      <w:r w:rsidRPr="00903DBA">
        <w:rPr>
          <w:highlight w:val="white"/>
        </w:rPr>
        <w:t xml:space="preserve">        int size = (int) operand0;</w:t>
      </w:r>
    </w:p>
    <w:p w14:paraId="2A937076" w14:textId="77777777" w:rsidR="007030A3" w:rsidRPr="007030A3" w:rsidRDefault="007030A3" w:rsidP="007030A3">
      <w:pPr>
        <w:pStyle w:val="Code"/>
      </w:pPr>
      <w:r w:rsidRPr="007030A3">
        <w:t xml:space="preserve">        return $"\ttimes {size} db 0";</w:t>
      </w:r>
    </w:p>
    <w:p w14:paraId="35C4409F" w14:textId="77777777" w:rsidR="00B56D59" w:rsidRPr="00903DBA" w:rsidRDefault="00B56D59" w:rsidP="00B56D59">
      <w:pPr>
        <w:pStyle w:val="Code"/>
        <w:rPr>
          <w:highlight w:val="white"/>
        </w:rPr>
      </w:pPr>
      <w:r w:rsidRPr="00903DBA">
        <w:rPr>
          <w:highlight w:val="white"/>
        </w:rPr>
        <w:t xml:space="preserve">      }</w:t>
      </w:r>
    </w:p>
    <w:p w14:paraId="06DE8397" w14:textId="059C3C84" w:rsidR="00374859" w:rsidRPr="00903DBA" w:rsidRDefault="00374859" w:rsidP="00374859">
      <w:pPr>
        <w:rPr>
          <w:highlight w:val="white"/>
        </w:rPr>
      </w:pPr>
      <w:r w:rsidRPr="00903DBA">
        <w:rPr>
          <w:highlight w:val="white"/>
        </w:rPr>
        <w:t xml:space="preserve">When defining a value, we call 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7FCB36A8" w14:textId="77777777" w:rsidR="00B56D59" w:rsidRPr="00B56D59" w:rsidRDefault="00B56D59" w:rsidP="00B56D59">
      <w:pPr>
        <w:pStyle w:val="Code"/>
      </w:pPr>
      <w:r w:rsidRPr="00B56D59">
        <w:t xml:space="preserve">          return $"\tdb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39D78C34"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00D4318D">
        <w:rPr>
          <w:rStyle w:val="KeyWord0"/>
          <w:highlight w:val="white"/>
        </w:rPr>
        <w:t>&lt;k&gt;</w:t>
      </w:r>
      <w:r w:rsidR="00D4318D" w:rsidRPr="00903DBA">
        <w:rPr>
          <w:rStyle w:val="KeyWord0"/>
          <w:highlight w:val="white"/>
        </w:rPr>
        <w:t>db</w:t>
      </w:r>
      <w:r w:rsidR="00D4318D">
        <w:rPr>
          <w:rStyle w:val="KeyWord0"/>
          <w:highlight w:val="white"/>
        </w:rPr>
        <w:t>&lt;/k&gt;</w:t>
      </w:r>
      <w:r w:rsidRPr="00903DBA">
        <w:rPr>
          <w:highlight w:val="white"/>
        </w:rPr>
        <w:t xml:space="preserve"> (define byte) for one byte, </w:t>
      </w:r>
      <w:r w:rsidR="00D4318D">
        <w:rPr>
          <w:rStyle w:val="KeyWord0"/>
          <w:highlight w:val="white"/>
        </w:rPr>
        <w:t>&lt;k&gt;</w:t>
      </w:r>
      <w:r w:rsidR="00D4318D" w:rsidRPr="00903DBA">
        <w:rPr>
          <w:rStyle w:val="KeyWord0"/>
          <w:highlight w:val="white"/>
        </w:rPr>
        <w:t>dw</w:t>
      </w:r>
      <w:r w:rsidR="00D4318D">
        <w:rPr>
          <w:rStyle w:val="KeyWord0"/>
          <w:highlight w:val="white"/>
        </w:rPr>
        <w:t>&lt;/k&gt;</w:t>
      </w:r>
      <w:r w:rsidRPr="00903DBA">
        <w:rPr>
          <w:highlight w:val="white"/>
        </w:rPr>
        <w:t xml:space="preserve"> (define word) for two bytes, </w:t>
      </w:r>
      <w:r w:rsidR="00D4318D">
        <w:rPr>
          <w:rStyle w:val="KeyWord0"/>
          <w:highlight w:val="white"/>
        </w:rPr>
        <w:t>&lt;k&gt;</w:t>
      </w:r>
      <w:r w:rsidR="00D4318D" w:rsidRPr="00903DBA">
        <w:rPr>
          <w:rStyle w:val="KeyWord0"/>
          <w:highlight w:val="white"/>
        </w:rPr>
        <w:t>dd</w:t>
      </w:r>
      <w:r w:rsidR="00D4318D">
        <w:rPr>
          <w:rStyle w:val="KeyWord0"/>
          <w:highlight w:val="white"/>
        </w:rPr>
        <w:t>&lt;/k&gt;</w:t>
      </w:r>
      <w:r w:rsidRPr="00903DBA">
        <w:rPr>
          <w:highlight w:val="white"/>
        </w:rPr>
        <w:t xml:space="preserve"> (define double-word) for four bytes, and </w:t>
      </w:r>
      <w:r w:rsidR="00D4318D">
        <w:rPr>
          <w:rStyle w:val="KeyWord0"/>
          <w:highlight w:val="white"/>
        </w:rPr>
        <w:t>&lt;k&gt;</w:t>
      </w:r>
      <w:r w:rsidR="00D4318D" w:rsidRPr="00903DBA">
        <w:rPr>
          <w:rStyle w:val="KeyWord0"/>
          <w:highlight w:val="white"/>
        </w:rPr>
        <w:t>dq</w:t>
      </w:r>
      <w:r w:rsidR="00D4318D">
        <w:rPr>
          <w:rStyle w:val="KeyWord0"/>
          <w:highlight w:val="white"/>
        </w:rPr>
        <w:t>&lt;/k&gt;</w:t>
      </w:r>
      <w:r w:rsidRPr="00903DBA">
        <w:rPr>
          <w:highlight w:val="white"/>
        </w:rPr>
        <w:t xml:space="preserve"> (define </w:t>
      </w:r>
      <w:r w:rsidR="00EF6EC1" w:rsidRPr="00903DBA">
        <w:rPr>
          <w:highlight w:val="white"/>
        </w:rPr>
        <w:t>quarto) for eight bytes.</w:t>
      </w:r>
    </w:p>
    <w:p w14:paraId="01C3E374" w14:textId="77777777" w:rsidR="00E853F7" w:rsidRPr="00E853F7" w:rsidRDefault="00E853F7" w:rsidP="00E853F7">
      <w:pPr>
        <w:pStyle w:val="Code"/>
      </w:pPr>
      <w:r w:rsidRPr="00E853F7">
        <w:t xml:space="preserve">          switch (TypeSize.Size(sort)) {</w:t>
      </w:r>
    </w:p>
    <w:p w14:paraId="52F98F03" w14:textId="77777777" w:rsidR="00E853F7" w:rsidRPr="00E853F7" w:rsidRDefault="00E853F7" w:rsidP="00E853F7">
      <w:pPr>
        <w:pStyle w:val="Code"/>
      </w:pPr>
      <w:r w:rsidRPr="00E853F7">
        <w:t xml:space="preserve">            case 1:</w:t>
      </w:r>
    </w:p>
    <w:p w14:paraId="4AF056EF" w14:textId="77777777" w:rsidR="00E853F7" w:rsidRPr="00E853F7" w:rsidRDefault="00E853F7" w:rsidP="00E853F7">
      <w:pPr>
        <w:pStyle w:val="Code"/>
      </w:pPr>
      <w:r w:rsidRPr="00E853F7">
        <w:t xml:space="preserve">              return $"\tdb {text}";</w:t>
      </w:r>
    </w:p>
    <w:p w14:paraId="0143EE70" w14:textId="77777777" w:rsidR="00E853F7" w:rsidRPr="00E853F7" w:rsidRDefault="00E853F7" w:rsidP="00E853F7">
      <w:pPr>
        <w:pStyle w:val="Code"/>
      </w:pPr>
    </w:p>
    <w:p w14:paraId="261EE979" w14:textId="77777777" w:rsidR="00E853F7" w:rsidRPr="00E853F7" w:rsidRDefault="00E853F7" w:rsidP="00E853F7">
      <w:pPr>
        <w:pStyle w:val="Code"/>
      </w:pPr>
      <w:r w:rsidRPr="00E853F7">
        <w:t xml:space="preserve">            case 2:</w:t>
      </w:r>
    </w:p>
    <w:p w14:paraId="0AEF95F0" w14:textId="77777777" w:rsidR="00E853F7" w:rsidRPr="00E853F7" w:rsidRDefault="00E853F7" w:rsidP="00E853F7">
      <w:pPr>
        <w:pStyle w:val="Code"/>
      </w:pPr>
      <w:r w:rsidRPr="00E853F7">
        <w:t xml:space="preserve">              return $"\tdw {text}";</w:t>
      </w:r>
    </w:p>
    <w:p w14:paraId="2457C209" w14:textId="77777777" w:rsidR="00E853F7" w:rsidRPr="00E853F7" w:rsidRDefault="00E853F7" w:rsidP="00E853F7">
      <w:pPr>
        <w:pStyle w:val="Code"/>
      </w:pPr>
    </w:p>
    <w:p w14:paraId="55BBAB0C" w14:textId="77777777" w:rsidR="00E853F7" w:rsidRPr="00E853F7" w:rsidRDefault="00E853F7" w:rsidP="00E853F7">
      <w:pPr>
        <w:pStyle w:val="Code"/>
      </w:pPr>
      <w:r w:rsidRPr="00E853F7">
        <w:t xml:space="preserve">            case 4:</w:t>
      </w:r>
    </w:p>
    <w:p w14:paraId="1B9DD067" w14:textId="77777777" w:rsidR="00E853F7" w:rsidRPr="00E853F7" w:rsidRDefault="00E853F7" w:rsidP="00E853F7">
      <w:pPr>
        <w:pStyle w:val="Code"/>
      </w:pPr>
      <w:r w:rsidRPr="00E853F7">
        <w:t xml:space="preserve">              return $"\tdd {text}";</w:t>
      </w:r>
    </w:p>
    <w:p w14:paraId="1050C3E8" w14:textId="77777777" w:rsidR="00E853F7" w:rsidRPr="00E853F7" w:rsidRDefault="00E853F7" w:rsidP="00E853F7">
      <w:pPr>
        <w:pStyle w:val="Code"/>
      </w:pPr>
    </w:p>
    <w:p w14:paraId="05784F83" w14:textId="77777777" w:rsidR="00E853F7" w:rsidRPr="00E853F7" w:rsidRDefault="00E853F7" w:rsidP="00E853F7">
      <w:pPr>
        <w:pStyle w:val="Code"/>
      </w:pPr>
      <w:r w:rsidRPr="00E853F7">
        <w:t xml:space="preserve">            case 8: </w:t>
      </w:r>
    </w:p>
    <w:p w14:paraId="738EF8DA" w14:textId="77777777" w:rsidR="00E853F7" w:rsidRPr="00E853F7" w:rsidRDefault="00E853F7" w:rsidP="00E853F7">
      <w:pPr>
        <w:pStyle w:val="Code"/>
      </w:pPr>
      <w:r w:rsidRPr="00E853F7">
        <w:t xml:space="preserve">              return $"\tdq {text}";</w:t>
      </w:r>
    </w:p>
    <w:p w14:paraId="4EEDC01A" w14:textId="77777777" w:rsidR="00E853F7" w:rsidRPr="00E853F7" w:rsidRDefault="00E853F7" w:rsidP="00E853F7">
      <w:pPr>
        <w:pStyle w:val="Code"/>
      </w:pPr>
      <w:r w:rsidRPr="00E853F7">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5D47B09E" w14:textId="6ACB4307" w:rsidR="00120DE0" w:rsidRPr="00903DBA" w:rsidRDefault="00120DE0" w:rsidP="00120DE0">
      <w:pPr>
        <w:rPr>
          <w:highlight w:val="white"/>
        </w:rPr>
      </w:pPr>
      <w:r w:rsidRPr="00903DBA">
        <w:rPr>
          <w:highlight w:val="white"/>
        </w:rPr>
        <w:t xml:space="preserve">For a jump or function call, we use the </w:t>
      </w:r>
      <w:r w:rsidR="00D4318D">
        <w:rPr>
          <w:rStyle w:val="KeyWord0"/>
          <w:highlight w:val="white"/>
        </w:rPr>
        <w:t>&lt;k&gt;</w:t>
      </w:r>
      <w:r w:rsidR="00D4318D" w:rsidRPr="00903DBA">
        <w:rPr>
          <w:rStyle w:val="KeyWord0"/>
          <w:highlight w:val="white"/>
        </w:rPr>
        <w:t>jmp</w:t>
      </w:r>
      <w:r w:rsidR="00D4318D">
        <w:rPr>
          <w:rStyle w:val="KeyWord0"/>
          <w:highlight w:val="white"/>
        </w:rPr>
        <w:t>&lt;/k&gt;</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lastRenderedPageBreak/>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14C3C504" w14:textId="77777777" w:rsidR="00B800ED" w:rsidRPr="00B800ED" w:rsidRDefault="00B800ED" w:rsidP="00B800ED">
      <w:pPr>
        <w:pStyle w:val="Code"/>
      </w:pPr>
      <w:r w:rsidRPr="00B800ED">
        <w:t xml:space="preserve">        return $"\tjmp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27E4F417" w14:textId="77777777" w:rsidR="00B800ED" w:rsidRPr="00B800ED" w:rsidRDefault="00B800ED" w:rsidP="00B800ED">
      <w:pPr>
        <w:pStyle w:val="Code"/>
      </w:pPr>
      <w:r w:rsidRPr="00B800ED">
        <w:t xml:space="preserve">        return $"\tmov qword [{operand0}{WithSign(operand1)}],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3A6F6F7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D4318D">
        <w:rPr>
          <w:rStyle w:val="KeyWord0"/>
          <w:highlight w:val="white"/>
        </w:rPr>
        <w:t>&lt;k&gt;</w:t>
      </w:r>
      <w:proofErr w:type="spellStart"/>
      <w:r w:rsidR="00D4318D" w:rsidRPr="00903DBA">
        <w:rPr>
          <w:rStyle w:val="KeyWord0"/>
          <w:highlight w:val="white"/>
        </w:rPr>
        <w:t>operand2</w:t>
      </w:r>
      <w:proofErr w:type="spellEnd"/>
      <w:r w:rsidR="00D4318D">
        <w:rPr>
          <w:rStyle w:val="KeyWord0"/>
          <w:highlight w:val="white"/>
        </w:rPr>
        <w:t>&lt;/k&gt;</w:t>
      </w:r>
      <w:r w:rsidR="00EF3244" w:rsidRPr="00903DBA">
        <w:rPr>
          <w:highlight w:val="white"/>
        </w:rPr>
        <w:t xml:space="preserve">) is an integer, </w:t>
      </w:r>
      <w:r w:rsidR="00F42015" w:rsidRPr="00903DBA">
        <w:rPr>
          <w:highlight w:val="white"/>
        </w:rPr>
        <w:t>we jump to the address of a middle code instruction. More specific</w:t>
      </w:r>
      <w:r w:rsidR="002A36CA">
        <w:rPr>
          <w:highlight w:val="white"/>
        </w:rPr>
        <w:t>ally</w:t>
      </w:r>
      <w:r w:rsidR="00F42015" w:rsidRPr="00903DBA">
        <w:rPr>
          <w:highlight w:val="white"/>
        </w:rPr>
        <w:t xml:space="preserve">,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0A6A2B5D" w14:textId="7B23CFC0" w:rsidR="00832C1C" w:rsidRPr="00903DBA" w:rsidRDefault="00F42015" w:rsidP="00832C1C">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2420B335" w14:textId="5C96E562" w:rsidR="00FF76E5" w:rsidRPr="00903DBA" w:rsidRDefault="00FF76E5" w:rsidP="00FF76E5">
      <w:pPr>
        <w:pStyle w:val="Code"/>
        <w:rPr>
          <w:highlight w:val="white"/>
        </w:rPr>
      </w:pPr>
      <w:r w:rsidRPr="00903DBA">
        <w:rPr>
          <w:highlight w:val="white"/>
        </w:rPr>
        <w:t xml:space="preserve">        </w:t>
      </w:r>
      <w:r w:rsidR="00D516D4">
        <w:rPr>
          <w:highlight w:val="white"/>
        </w:rPr>
        <w:t>Debug.Assert</w:t>
      </w:r>
      <w:r w:rsidRPr="00903DBA">
        <w:rPr>
          <w:highlight w:val="white"/>
        </w:rPr>
        <w:t>(operand2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0D98AF8C" w14:textId="77777777" w:rsidR="00B800ED" w:rsidRPr="00B800ED" w:rsidRDefault="00B800ED" w:rsidP="00B800ED">
      <w:pPr>
        <w:pStyle w:val="Code"/>
      </w:pPr>
      <w:r w:rsidRPr="00B800ED">
        <w:t xml:space="preserve">        return $"\t{operatorName}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94E5229" w:rsidR="00097076" w:rsidRPr="00903DBA" w:rsidRDefault="00717D98" w:rsidP="00717D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ToVisibleString</w:t>
      </w:r>
      <w:r w:rsidR="00D4318D">
        <w:rPr>
          <w:rStyle w:val="KeyWord0"/>
          <w:highlight w:val="white"/>
        </w:rPr>
        <w:t>&lt;/k&gt;</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45306983" w:rsidR="00097076" w:rsidRPr="00903DBA" w:rsidRDefault="00097076" w:rsidP="00097076">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1A1BA85E" w14:textId="148E83AA" w:rsidR="004C1FEB" w:rsidRPr="00903DBA" w:rsidRDefault="004C1FEB" w:rsidP="004C1FE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insideString</w:t>
      </w:r>
      <w:r w:rsidR="00D4318D">
        <w:rPr>
          <w:rStyle w:val="KeyWord0"/>
          <w:highlight w:val="white"/>
        </w:rPr>
        <w:t>&lt;/k&gt;</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513226B4" w14:textId="6052FBD5" w:rsidR="00E853F7" w:rsidRPr="00E853F7" w:rsidRDefault="00E853F7" w:rsidP="00E853F7">
      <w:pPr>
        <w:pStyle w:val="Code"/>
      </w:pPr>
      <w:r w:rsidRPr="00E853F7">
        <w:t xml:space="preserve">            buffer.Append(</w:t>
      </w:r>
      <w:r>
        <w:t>$</w:t>
      </w:r>
      <w:r w:rsidRPr="00E853F7">
        <w:t>"\", {((int) c).ToString()},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6CB8CCC" w:rsidR="00097076" w:rsidRPr="00903DBA" w:rsidRDefault="00097076" w:rsidP="00097076">
      <w:pPr>
        <w:pStyle w:val="Code"/>
        <w:rPr>
          <w:highlight w:val="white"/>
        </w:rPr>
      </w:pPr>
      <w:r w:rsidRPr="00903DBA">
        <w:rPr>
          <w:highlight w:val="white"/>
        </w:rPr>
        <w:t xml:space="preserve">            buffer.Append(</w:t>
      </w:r>
      <w:r w:rsidR="004A1C8C">
        <w:rPr>
          <w:highlight w:val="white"/>
        </w:rPr>
        <w:t>$"{</w:t>
      </w:r>
      <w:r w:rsidRPr="00903DBA">
        <w:rPr>
          <w:highlight w:val="white"/>
        </w:rPr>
        <w:t>((int) c).ToString()</w:t>
      </w:r>
      <w:r w:rsidR="004A1C8C">
        <w:rPr>
          <w:highlight w:val="white"/>
        </w:rPr>
        <w:t>},</w:t>
      </w:r>
      <w:r w:rsidRPr="00903DBA">
        <w:rPr>
          <w:highlight w:val="white"/>
        </w:rPr>
        <w:t xml:space="preserve">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3CF219A6" w:rsidR="00097076" w:rsidRPr="00903DBA" w:rsidRDefault="00097076" w:rsidP="00097076">
      <w:pPr>
        <w:pStyle w:val="Code"/>
        <w:rPr>
          <w:highlight w:val="white"/>
        </w:rPr>
      </w:pPr>
      <w:r w:rsidRPr="00903DBA">
        <w:rPr>
          <w:highlight w:val="white"/>
        </w:rPr>
        <w:lastRenderedPageBreak/>
        <w:t xml:space="preserve">            buffer.Append(</w:t>
      </w:r>
      <w:r w:rsidR="004A1C8C">
        <w:rPr>
          <w:highlight w:val="white"/>
        </w:rPr>
        <w:t>$</w:t>
      </w:r>
      <w:r w:rsidRPr="00903DBA">
        <w:rPr>
          <w:highlight w:val="white"/>
        </w:rPr>
        <w:t>"\"</w:t>
      </w:r>
      <w:r w:rsidR="004A1C8C">
        <w:rPr>
          <w:highlight w:val="white"/>
        </w:rPr>
        <w:t>{</w:t>
      </w:r>
      <w:r w:rsidRPr="00903DBA">
        <w:rPr>
          <w:highlight w:val="white"/>
        </w:rPr>
        <w:t>c.ToString()</w:t>
      </w:r>
      <w:r w:rsidR="004A1C8C">
        <w:rPr>
          <w:highlight w:val="white"/>
        </w:rPr>
        <w:t>}"</w:t>
      </w:r>
      <w:r w:rsidRPr="00903DBA">
        <w:rPr>
          <w:highlight w:val="white"/>
        </w:rPr>
        <w:t>);</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06A15567" w14:textId="72AB8746" w:rsidR="002B63B5" w:rsidRPr="00903DBA" w:rsidRDefault="00D5402B" w:rsidP="00D5402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WithSign</w:t>
      </w:r>
      <w:r w:rsidR="00D4318D">
        <w:rPr>
          <w:rStyle w:val="KeyWord0"/>
          <w:highlight w:val="white"/>
        </w:rPr>
        <w:t>&lt;/k&gt;</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816D4B2" w14:textId="77777777" w:rsidR="00B800ED" w:rsidRPr="00B800ED" w:rsidRDefault="00B800ED" w:rsidP="00B800ED">
      <w:pPr>
        <w:pStyle w:val="Code"/>
      </w:pPr>
      <w:r w:rsidRPr="00B800ED">
        <w:t xml:space="preserve">    private string WithSign(object value) {</w:t>
      </w:r>
    </w:p>
    <w:p w14:paraId="1EEA9B37" w14:textId="77777777" w:rsidR="00B800ED" w:rsidRPr="00B800ED" w:rsidRDefault="00B800ED" w:rsidP="00B800ED">
      <w:pPr>
        <w:pStyle w:val="Code"/>
      </w:pPr>
      <w:r w:rsidRPr="00B800ED">
        <w:t xml:space="preserve">      int offset = (int) value;</w:t>
      </w:r>
    </w:p>
    <w:p w14:paraId="29514BD9" w14:textId="77777777" w:rsidR="00B800ED" w:rsidRPr="00B800ED" w:rsidRDefault="00B800ED" w:rsidP="00B800ED">
      <w:pPr>
        <w:pStyle w:val="Code"/>
      </w:pPr>
      <w:r w:rsidRPr="00B800ED">
        <w:t xml:space="preserve">      </w:t>
      </w:r>
    </w:p>
    <w:p w14:paraId="2ED78685" w14:textId="77777777" w:rsidR="00B800ED" w:rsidRPr="00B800ED" w:rsidRDefault="00B800ED" w:rsidP="00B800ED">
      <w:pPr>
        <w:pStyle w:val="Code"/>
      </w:pPr>
      <w:r w:rsidRPr="00B800ED">
        <w:t xml:space="preserve">      if (offset &gt; 0) {</w:t>
      </w:r>
    </w:p>
    <w:p w14:paraId="1D50691F" w14:textId="77777777" w:rsidR="00B800ED" w:rsidRPr="00B800ED" w:rsidRDefault="00B800ED" w:rsidP="00B800ED">
      <w:pPr>
        <w:pStyle w:val="Code"/>
      </w:pPr>
      <w:r w:rsidRPr="00B800ED">
        <w:t xml:space="preserve">        return $" + {offset}";</w:t>
      </w:r>
    </w:p>
    <w:p w14:paraId="30DD84B5" w14:textId="77777777" w:rsidR="00B800ED" w:rsidRPr="00B800ED" w:rsidRDefault="00B800ED" w:rsidP="00B800ED">
      <w:pPr>
        <w:pStyle w:val="Code"/>
      </w:pPr>
      <w:r w:rsidRPr="00B800ED">
        <w:t xml:space="preserve">      }</w:t>
      </w:r>
    </w:p>
    <w:p w14:paraId="3D38E14E" w14:textId="77777777" w:rsidR="00B800ED" w:rsidRPr="00B800ED" w:rsidRDefault="00B800ED" w:rsidP="00B800ED">
      <w:pPr>
        <w:pStyle w:val="Code"/>
      </w:pPr>
      <w:r w:rsidRPr="00B800ED">
        <w:t xml:space="preserve">      else if (offset &lt; 0) {</w:t>
      </w:r>
    </w:p>
    <w:p w14:paraId="4A28471A" w14:textId="77777777" w:rsidR="00B800ED" w:rsidRPr="00B800ED" w:rsidRDefault="00B800ED" w:rsidP="00B800ED">
      <w:pPr>
        <w:pStyle w:val="Code"/>
      </w:pPr>
      <w:r w:rsidRPr="00B800ED">
        <w:t xml:space="preserve">        return $" - (-offset)";</w:t>
      </w:r>
    </w:p>
    <w:p w14:paraId="063C7B27" w14:textId="77777777" w:rsidR="00B800ED" w:rsidRPr="00B800ED" w:rsidRDefault="00B800ED" w:rsidP="00B800ED">
      <w:pPr>
        <w:pStyle w:val="Code"/>
      </w:pPr>
      <w:r w:rsidRPr="00B800ED">
        <w:t xml:space="preserve">      }</w:t>
      </w:r>
    </w:p>
    <w:p w14:paraId="594D3E50" w14:textId="77777777" w:rsidR="00B800ED" w:rsidRPr="00B800ED" w:rsidRDefault="00B800ED" w:rsidP="00B800ED">
      <w:pPr>
        <w:pStyle w:val="Code"/>
      </w:pPr>
      <w:r w:rsidRPr="00B800ED">
        <w:t xml:space="preserve">      else {</w:t>
      </w:r>
    </w:p>
    <w:p w14:paraId="035C7748" w14:textId="77777777" w:rsidR="00B800ED" w:rsidRPr="00B800ED" w:rsidRDefault="00B800ED" w:rsidP="00B800ED">
      <w:pPr>
        <w:pStyle w:val="Code"/>
      </w:pPr>
      <w:r w:rsidRPr="00B800ED">
        <w:t xml:space="preserve">        return "";</w:t>
      </w:r>
    </w:p>
    <w:p w14:paraId="0D58AE12" w14:textId="77777777" w:rsidR="00B800ED" w:rsidRPr="00B800ED" w:rsidRDefault="00B800ED" w:rsidP="00B800ED">
      <w:pPr>
        <w:pStyle w:val="Code"/>
      </w:pPr>
      <w:r w:rsidRPr="00B800ED">
        <w:t xml:space="preserve">      }</w:t>
      </w:r>
    </w:p>
    <w:p w14:paraId="1E1AA2C3" w14:textId="77777777" w:rsidR="00B800ED" w:rsidRPr="00B800ED" w:rsidRDefault="00B800ED" w:rsidP="00B800ED">
      <w:pPr>
        <w:pStyle w:val="Code"/>
      </w:pPr>
      <w:r w:rsidRPr="00B800ED">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15F49018" w:rsidR="00B616B1" w:rsidRPr="00903DBA" w:rsidRDefault="00CC1DF4" w:rsidP="0060539D">
      <w:pPr>
        <w:pStyle w:val="Heading2"/>
      </w:pPr>
      <w:bookmarkStart w:id="515" w:name="_Toc98936403"/>
      <w:bookmarkStart w:id="516" w:name="_Hlk64223447"/>
      <w:r>
        <w:t>&lt;</w:t>
      </w:r>
      <w:proofErr w:type="spellStart"/>
      <w:r>
        <w:t>h2</w:t>
      </w:r>
      <w:proofErr w:type="spellEnd"/>
      <w:r>
        <w:t>&gt;</w:t>
      </w:r>
      <w:r w:rsidRPr="00903DBA">
        <w:t>Tracks</w:t>
      </w:r>
      <w:r>
        <w:t>&lt;/</w:t>
      </w:r>
      <w:proofErr w:type="spellStart"/>
      <w:r>
        <w:t>h2</w:t>
      </w:r>
      <w:proofErr w:type="spellEnd"/>
      <w:r>
        <w:t>&gt;</w:t>
      </w:r>
      <w:bookmarkEnd w:id="515"/>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18B8178" w14:textId="1CCA299A" w:rsidR="00EC1062" w:rsidRPr="00903DBA" w:rsidRDefault="00E445CA" w:rsidP="00E445CA">
      <w:r w:rsidRPr="00903DBA">
        <w:t>The following middle code is generated.</w:t>
      </w:r>
    </w:p>
    <w:p w14:paraId="7E061C7F" w14:textId="6A971C14" w:rsidR="00651F24" w:rsidRPr="00903DBA" w:rsidRDefault="00651F24" w:rsidP="00E445CA">
      <w:r w:rsidRPr="00903DBA">
        <w:t xml:space="preserve">Let us assume that </w:t>
      </w:r>
      <w:r w:rsidR="00D4318D">
        <w:rPr>
          <w:rStyle w:val="KeyWord0"/>
        </w:rPr>
        <w:t>&lt;k&gt;</w:t>
      </w:r>
      <w:r w:rsidR="00D4318D" w:rsidRPr="00F25706">
        <w:rPr>
          <w:rStyle w:val="KeyWord0"/>
        </w:rPr>
        <w:t>a</w:t>
      </w:r>
      <w:r w:rsidR="00D4318D">
        <w:rPr>
          <w:rStyle w:val="KeyWord0"/>
        </w:rPr>
        <w:t>&lt;/k&gt;</w:t>
      </w:r>
      <w:r w:rsidRPr="00903DBA">
        <w:t xml:space="preserve">, </w:t>
      </w:r>
      <w:r w:rsidR="00D4318D">
        <w:rPr>
          <w:rStyle w:val="KeyWord0"/>
        </w:rPr>
        <w:t>&lt;k&gt;</w:t>
      </w:r>
      <w:r w:rsidR="00D4318D" w:rsidRPr="00F25706">
        <w:rPr>
          <w:rStyle w:val="KeyWord0"/>
        </w:rPr>
        <w:t>b</w:t>
      </w:r>
      <w:r w:rsidR="00D4318D">
        <w:rPr>
          <w:rStyle w:val="KeyWord0"/>
        </w:rPr>
        <w:t>&lt;/k&gt;</w:t>
      </w:r>
      <w:r w:rsidRPr="00903DBA">
        <w:t xml:space="preserve">, </w:t>
      </w:r>
      <w:r w:rsidR="00D4318D">
        <w:rPr>
          <w:rStyle w:val="KeyWord0"/>
        </w:rPr>
        <w:t>&lt;k&gt;</w:t>
      </w:r>
      <w:r w:rsidR="00D4318D" w:rsidRPr="00F25706">
        <w:rPr>
          <w:rStyle w:val="KeyWord0"/>
        </w:rPr>
        <w:t>c</w:t>
      </w:r>
      <w:r w:rsidR="00D4318D">
        <w:rPr>
          <w:rStyle w:val="KeyWord0"/>
        </w:rPr>
        <w:t>&lt;/k&gt;</w:t>
      </w:r>
      <w:r w:rsidRPr="00903DBA">
        <w:t xml:space="preserve">, </w:t>
      </w:r>
      <w:r w:rsidR="00D4318D">
        <w:rPr>
          <w:rStyle w:val="KeyWord0"/>
        </w:rPr>
        <w:t>&lt;k&gt;</w:t>
      </w:r>
      <w:r w:rsidR="00D4318D" w:rsidRPr="00F25706">
        <w:rPr>
          <w:rStyle w:val="KeyWord0"/>
        </w:rPr>
        <w:t>d</w:t>
      </w:r>
      <w:r w:rsidR="00D4318D">
        <w:rPr>
          <w:rStyle w:val="KeyWord0"/>
        </w:rPr>
        <w:t>&lt;/k&gt;</w:t>
      </w:r>
      <w:r w:rsidRPr="00903DBA">
        <w:t xml:space="preserve">, and </w:t>
      </w:r>
      <w:r w:rsidR="00D4318D">
        <w:rPr>
          <w:rStyle w:val="KeyWord0"/>
        </w:rPr>
        <w:t>&lt;k&gt;</w:t>
      </w:r>
      <w:r w:rsidR="00D4318D" w:rsidRPr="00F25706">
        <w:rPr>
          <w:rStyle w:val="KeyWord0"/>
        </w:rPr>
        <w:t>e</w:t>
      </w:r>
      <w:r w:rsidR="00D4318D">
        <w:rPr>
          <w:rStyle w:val="KeyWord0"/>
        </w:rPr>
        <w:t>&lt;/k&gt;</w:t>
      </w:r>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00D4318D">
        <w:rPr>
          <w:rStyle w:val="KeyWord0"/>
        </w:rPr>
        <w:t>&lt;k&gt;</w:t>
      </w:r>
      <w:r w:rsidR="00D4318D" w:rsidRPr="00903DBA">
        <w:rPr>
          <w:rStyle w:val="KeyWord0"/>
        </w:rPr>
        <w:t>bp</w:t>
      </w:r>
      <w:r w:rsidR="00D4318D">
        <w:rPr>
          <w:rStyle w:val="KeyWord0"/>
        </w:rPr>
        <w:t>&lt;/k&gt;</w:t>
      </w:r>
      <w:r w:rsidRPr="00903DBA">
        <w:t xml:space="preserve"> </w:t>
      </w:r>
      <w:r w:rsidR="005C26C4" w:rsidRPr="00903DBA">
        <w:t xml:space="preserve">and </w:t>
      </w:r>
      <w:r w:rsidR="00D4318D">
        <w:rPr>
          <w:rStyle w:val="KeyWord0"/>
        </w:rPr>
        <w:t>&lt;k&gt;</w:t>
      </w:r>
      <w:r w:rsidR="00D4318D" w:rsidRPr="00903DBA">
        <w:rPr>
          <w:rStyle w:val="KeyWord0"/>
        </w:rPr>
        <w:t>di</w:t>
      </w:r>
      <w:r w:rsidR="00D4318D">
        <w:rPr>
          <w:rStyle w:val="KeyWord0"/>
        </w:rPr>
        <w:t>&lt;/k&gt;</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BFD7EE8"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D4318D">
        <w:rPr>
          <w:rStyle w:val="KeyWord0"/>
        </w:rPr>
        <w:t>&lt;k&gt;</w:t>
      </w:r>
      <w:r w:rsidR="00D4318D" w:rsidRPr="00903DBA">
        <w:rPr>
          <w:rStyle w:val="KeyWord0"/>
        </w:rPr>
        <w:t>track0</w:t>
      </w:r>
      <w:r w:rsidR="00D4318D">
        <w:rPr>
          <w:rStyle w:val="KeyWord0"/>
        </w:rPr>
        <w:t>&lt;/k&gt;</w:t>
      </w:r>
      <w:r w:rsidR="005C26C4" w:rsidRPr="00903DBA">
        <w:t xml:space="preserve">, </w:t>
      </w:r>
      <w:r w:rsidR="00D4318D">
        <w:rPr>
          <w:rStyle w:val="KeyWord0"/>
        </w:rPr>
        <w:t>&lt;k&gt;</w:t>
      </w:r>
      <w:r w:rsidR="00D4318D" w:rsidRPr="00903DBA">
        <w:rPr>
          <w:rStyle w:val="KeyWord0"/>
        </w:rPr>
        <w:t>track1</w:t>
      </w:r>
      <w:r w:rsidR="00D4318D">
        <w:rPr>
          <w:rStyle w:val="KeyWord0"/>
        </w:rPr>
        <w:t>&lt;/k&gt;</w:t>
      </w:r>
      <w:r w:rsidR="005C26C4" w:rsidRPr="00903DBA">
        <w:t xml:space="preserve">, </w:t>
      </w:r>
      <w:r w:rsidR="00FD3DC9" w:rsidRPr="00903DBA">
        <w:t xml:space="preserve">and </w:t>
      </w:r>
      <w:r w:rsidR="00D4318D">
        <w:rPr>
          <w:rStyle w:val="KeyWord0"/>
        </w:rPr>
        <w:t>&lt;k&gt;</w:t>
      </w:r>
      <w:r w:rsidR="00D4318D" w:rsidRPr="00903DBA">
        <w:rPr>
          <w:rStyle w:val="KeyWord0"/>
        </w:rPr>
        <w:t>track2</w:t>
      </w:r>
      <w:r w:rsidR="00D4318D">
        <w:rPr>
          <w:rStyle w:val="KeyWord0"/>
        </w:rPr>
        <w:t>&lt;/k&gt;</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7C53E47F" w:rsidR="000824A1" w:rsidRPr="00903DBA" w:rsidRDefault="000824A1" w:rsidP="000824A1">
      <w:pPr>
        <w:pStyle w:val="Code"/>
      </w:pPr>
      <w:r w:rsidRPr="00903DBA">
        <w:lastRenderedPageBreak/>
        <w:t xml:space="preserve">mov </w:t>
      </w:r>
      <w:r w:rsidR="00D4318D">
        <w:rPr>
          <w:rStyle w:val="KeyWord0"/>
        </w:rPr>
        <w:t>&lt;k&gt;</w:t>
      </w:r>
      <w:r w:rsidR="00D4318D" w:rsidRPr="00903DBA">
        <w:rPr>
          <w:rStyle w:val="KeyWord0"/>
        </w:rPr>
        <w:t>track0</w:t>
      </w:r>
      <w:r w:rsidR="00D4318D">
        <w:rPr>
          <w:rStyle w:val="KeyWord0"/>
        </w:rPr>
        <w:t>&lt;/k&gt;</w:t>
      </w:r>
      <w:r w:rsidRPr="00903DBA">
        <w:t xml:space="preserve">,[bp + </w:t>
      </w:r>
      <w:r w:rsidR="009B3D3D" w:rsidRPr="00903DBA">
        <w:t>6</w:t>
      </w:r>
      <w:r w:rsidRPr="00903DBA">
        <w:t>]</w:t>
      </w:r>
    </w:p>
    <w:p w14:paraId="40E161F7" w14:textId="3E19655A" w:rsidR="000824A1" w:rsidRPr="00903DBA" w:rsidRDefault="00FD3DC9" w:rsidP="000824A1">
      <w:pPr>
        <w:pStyle w:val="Code"/>
      </w:pPr>
      <w:r w:rsidRPr="00903DBA">
        <w:t>add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181F237A" w:rsidR="000824A1" w:rsidRPr="00903DBA" w:rsidRDefault="000824A1" w:rsidP="000824A1">
      <w:pPr>
        <w:pStyle w:val="Code"/>
      </w:pPr>
      <w:r w:rsidRPr="00903DBA">
        <w:t xml:space="preserve">mov </w:t>
      </w:r>
      <w:r w:rsidR="00D4318D">
        <w:rPr>
          <w:rStyle w:val="KeyWord0"/>
        </w:rPr>
        <w:t>&lt;k&gt;</w:t>
      </w:r>
      <w:r w:rsidR="00D4318D" w:rsidRPr="00903DBA">
        <w:rPr>
          <w:rStyle w:val="KeyWord0"/>
        </w:rPr>
        <w:t>track1</w:t>
      </w:r>
      <w:r w:rsidR="00D4318D">
        <w:rPr>
          <w:rStyle w:val="KeyWord0"/>
        </w:rPr>
        <w:t>&lt;/k&gt;</w:t>
      </w:r>
      <w:r w:rsidRPr="00903DBA">
        <w:t xml:space="preserve">,[bp + </w:t>
      </w:r>
      <w:r w:rsidR="009B3D3D" w:rsidRPr="00903DBA">
        <w:t>10</w:t>
      </w:r>
      <w:r w:rsidRPr="00903DBA">
        <w:t>]</w:t>
      </w:r>
    </w:p>
    <w:p w14:paraId="3638223C" w14:textId="5AF6A9B4" w:rsidR="000824A1" w:rsidRPr="00903DBA" w:rsidRDefault="00FD3DC9" w:rsidP="000824A1">
      <w:pPr>
        <w:pStyle w:val="Code"/>
      </w:pPr>
      <w:r w:rsidRPr="00903DBA">
        <w:t>sub</w:t>
      </w:r>
      <w:r w:rsidR="000824A1" w:rsidRPr="00903DBA">
        <w:t xml:space="preserve"> </w:t>
      </w:r>
      <w:r w:rsidR="00D4318D">
        <w:rPr>
          <w:rStyle w:val="KeyWord0"/>
        </w:rPr>
        <w:t>&lt;k&gt;</w:t>
      </w:r>
      <w:r w:rsidR="00D4318D" w:rsidRPr="00903DBA">
        <w:rPr>
          <w:rStyle w:val="KeyWord0"/>
        </w:rPr>
        <w:t>track1</w:t>
      </w:r>
      <w:r w:rsidR="00D4318D">
        <w:rPr>
          <w:rStyle w:val="KeyWord0"/>
        </w:rPr>
        <w:t>&lt;/k&gt;</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49672566" w14:textId="740718C1" w:rsidR="00D4318D" w:rsidRPr="00903DBA" w:rsidRDefault="00FD3DC9" w:rsidP="000942DA">
      <w:pPr>
        <w:pStyle w:val="Code"/>
        <w:rPr>
          <w:rStyle w:val="KeyWord0"/>
        </w:rPr>
      </w:pPr>
      <w:r w:rsidRPr="00903DBA">
        <w:t>and</w:t>
      </w:r>
      <w:r w:rsidR="000824A1" w:rsidRPr="00903DBA">
        <w:t xml:space="preserve"> </w:t>
      </w:r>
      <w:r w:rsidR="00D4318D">
        <w:rPr>
          <w:rStyle w:val="KeyWord0"/>
        </w:rPr>
        <w:t>&lt;k&gt;</w:t>
      </w:r>
      <w:r w:rsidR="00D4318D" w:rsidRPr="00903DBA">
        <w:rPr>
          <w:rStyle w:val="KeyWord0"/>
        </w:rPr>
        <w:t>track0</w:t>
      </w:r>
      <w:r w:rsidR="00D4318D">
        <w:rPr>
          <w:rStyle w:val="KeyWord0"/>
        </w:rPr>
        <w:t>&lt;/k&gt;</w:t>
      </w:r>
      <w:r w:rsidR="000824A1" w:rsidRPr="00903DBA">
        <w:t>,</w:t>
      </w:r>
      <w:r w:rsidR="003F4396" w:rsidRPr="00903DBA">
        <w:rPr>
          <w:rStyle w:val="KeyWord0"/>
        </w:rPr>
        <w:t xml:space="preserve"> </w:t>
      </w:r>
      <w:r w:rsidR="00D4318D">
        <w:rPr>
          <w:rStyle w:val="KeyWord0"/>
        </w:rPr>
        <w:t>&lt;k&gt;</w:t>
      </w:r>
      <w:r w:rsidR="00D4318D" w:rsidRPr="00903DBA">
        <w:rPr>
          <w:rStyle w:val="KeyWord0"/>
        </w:rPr>
        <w:t>track1</w:t>
      </w:r>
    </w:p>
    <w:p w14:paraId="596066C8" w14:textId="15128E0D" w:rsidR="00573C1A" w:rsidRPr="00903DBA" w:rsidRDefault="00D4318D" w:rsidP="007E333A">
      <w:pPr>
        <w:rPr>
          <w:highlight w:val="white"/>
        </w:rPr>
      </w:pPr>
      <w:r>
        <w:rPr>
          <w:rStyle w:val="KeyWord0"/>
        </w:rPr>
        <w:t>&lt;/k&gt;</w:t>
      </w:r>
      <w:r w:rsidR="007E333A"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Pr>
          <w:rStyle w:val="KeyWord0"/>
          <w:highlight w:val="white"/>
        </w:rPr>
        <w:t>&lt;k&gt;</w:t>
      </w:r>
      <w:r w:rsidRPr="00903DBA">
        <w:rPr>
          <w:rStyle w:val="KeyWord0"/>
          <w:highlight w:val="white"/>
        </w:rPr>
        <w:t>bp</w:t>
      </w:r>
      <w:r>
        <w:rPr>
          <w:rStyle w:val="KeyWord0"/>
          <w:highlight w:val="white"/>
        </w:rPr>
        <w:t>&lt;/k&gt;</w:t>
      </w:r>
      <w:r w:rsidR="001C00F5" w:rsidRPr="00903DBA">
        <w:rPr>
          <w:highlight w:val="white"/>
        </w:rPr>
        <w:t xml:space="preserve"> is set on the third line.</w:t>
      </w:r>
    </w:p>
    <w:p w14:paraId="5536A4F5" w14:textId="05176F6F" w:rsidR="00342B3D" w:rsidRPr="00903DBA" w:rsidRDefault="00342B3D" w:rsidP="005611AF">
      <w:pPr>
        <w:pStyle w:val="Code"/>
        <w:rPr>
          <w:highlight w:val="white"/>
        </w:rPr>
      </w:pPr>
      <w:r w:rsidRPr="00903DBA">
        <w:rPr>
          <w:highlight w:val="white"/>
        </w:rPr>
        <w:t xml:space="preserve">mov </w:t>
      </w:r>
      <w:r w:rsidR="00D4318D">
        <w:rPr>
          <w:rStyle w:val="KeyWord0"/>
        </w:rPr>
        <w:t>&lt;k&gt;</w:t>
      </w:r>
      <w:r w:rsidR="00D4318D" w:rsidRPr="00903DBA">
        <w:rPr>
          <w:rStyle w:val="KeyWord0"/>
        </w:rPr>
        <w:t>track2</w:t>
      </w:r>
      <w:r w:rsidR="00D4318D">
        <w:rPr>
          <w:rStyle w:val="KeyWord0"/>
        </w:rPr>
        <w:t>&lt;/k&gt;</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5EDBF96E" w:rsidR="00342B3D" w:rsidRPr="00903DBA" w:rsidRDefault="00342B3D" w:rsidP="005611AF">
      <w:pPr>
        <w:pStyle w:val="Code"/>
        <w:rPr>
          <w:highlight w:val="white"/>
        </w:rPr>
      </w:pPr>
      <w:r w:rsidRPr="00903DBA">
        <w:rPr>
          <w:highlight w:val="white"/>
        </w:rPr>
        <w:t xml:space="preserve">jmp </w:t>
      </w:r>
      <w:r w:rsidR="00D4318D">
        <w:rPr>
          <w:rStyle w:val="KeyWord0"/>
        </w:rPr>
        <w:t>&lt;k&gt;</w:t>
      </w:r>
      <w:r w:rsidR="00D4318D" w:rsidRPr="00903DBA">
        <w:rPr>
          <w:rStyle w:val="KeyWord0"/>
        </w:rPr>
        <w:t>track2</w:t>
      </w:r>
      <w:r w:rsidR="00D4318D">
        <w:rPr>
          <w:rStyle w:val="KeyWord0"/>
        </w:rPr>
        <w:t>&lt;/k&gt;</w:t>
      </w:r>
    </w:p>
    <w:p w14:paraId="77050597" w14:textId="791A7C4A" w:rsidR="009D7AF0" w:rsidRPr="00903DBA" w:rsidRDefault="009D7AF0" w:rsidP="005D5EA2">
      <w:r w:rsidRPr="00903DBA">
        <w:t xml:space="preserve">The return value </w:t>
      </w:r>
      <w:r w:rsidR="00EC1A4B" w:rsidRPr="00903DBA">
        <w:t xml:space="preserve">is stored in </w:t>
      </w:r>
      <w:r w:rsidR="00D4318D">
        <w:rPr>
          <w:rStyle w:val="KeyWord0"/>
        </w:rPr>
        <w:t>&lt;k&gt;</w:t>
      </w:r>
      <w:r w:rsidR="00D4318D" w:rsidRPr="00903DBA">
        <w:rPr>
          <w:rStyle w:val="KeyWord0"/>
        </w:rPr>
        <w:t>track0</w:t>
      </w:r>
      <w:r w:rsidR="00D4318D">
        <w:rPr>
          <w:rStyle w:val="KeyWord0"/>
        </w:rPr>
        <w:t>&lt;/k&gt;</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D4318D">
        <w:rPr>
          <w:rStyle w:val="KeyWord0"/>
        </w:rPr>
        <w:t>&lt;k&gt;</w:t>
      </w:r>
      <w:r w:rsidR="00D4318D" w:rsidRPr="00903DBA">
        <w:rPr>
          <w:rStyle w:val="KeyWord0"/>
        </w:rPr>
        <w:t>bx</w:t>
      </w:r>
      <w:r w:rsidR="00D4318D">
        <w:rPr>
          <w:rStyle w:val="KeyWord0"/>
        </w:rPr>
        <w:t>&lt;/k&gt;</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D4318D">
        <w:rPr>
          <w:rStyle w:val="KeyWord0"/>
        </w:rPr>
        <w:t>&lt;k&gt;</w:t>
      </w:r>
      <w:r w:rsidR="00D4318D" w:rsidRPr="00903DBA">
        <w:rPr>
          <w:rStyle w:val="KeyWord0"/>
        </w:rPr>
        <w:t>track0</w:t>
      </w:r>
      <w:r w:rsidR="00D4318D">
        <w:rPr>
          <w:rStyle w:val="KeyWord0"/>
        </w:rPr>
        <w:t>&lt;/k&gt;</w:t>
      </w:r>
      <w:r w:rsidR="00B17A36" w:rsidRPr="00903DBA">
        <w:t xml:space="preserve"> is assigned </w:t>
      </w:r>
      <w:r w:rsidR="00D4318D">
        <w:rPr>
          <w:rStyle w:val="KeyWord0"/>
        </w:rPr>
        <w:t>&lt;k&gt;</w:t>
      </w:r>
      <w:r w:rsidR="00D4318D" w:rsidRPr="00903DBA">
        <w:rPr>
          <w:rStyle w:val="KeyWord0"/>
        </w:rPr>
        <w:t>bx</w:t>
      </w:r>
      <w:r w:rsidR="00D4318D">
        <w:rPr>
          <w:rStyle w:val="KeyWord0"/>
        </w:rPr>
        <w:t>&lt;/k&gt;</w:t>
      </w:r>
      <w:r w:rsidR="0082618B" w:rsidRPr="00903DBA">
        <w:t xml:space="preserve"> when the return instruction is added to the code.</w:t>
      </w:r>
    </w:p>
    <w:p w14:paraId="58140295" w14:textId="1D563299"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D4318D">
        <w:rPr>
          <w:rStyle w:val="KeyWord0"/>
        </w:rPr>
        <w:t>&lt;k&gt;</w:t>
      </w:r>
      <w:r w:rsidR="00D4318D" w:rsidRPr="00903DBA">
        <w:rPr>
          <w:rStyle w:val="KeyWord0"/>
        </w:rPr>
        <w:t>track1</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to suitable registers. Since </w:t>
      </w:r>
      <w:r w:rsidR="00D4318D">
        <w:rPr>
          <w:rStyle w:val="KeyWord0"/>
        </w:rPr>
        <w:t>&lt;k&gt;</w:t>
      </w:r>
      <w:r w:rsidR="00D4318D" w:rsidRPr="00903DBA">
        <w:rPr>
          <w:rStyle w:val="KeyWord0"/>
        </w:rPr>
        <w:t>t</w:t>
      </w:r>
      <w:r w:rsidR="00D4318D">
        <w:rPr>
          <w:rStyle w:val="KeyWord0"/>
        </w:rPr>
        <w:t>rack</w:t>
      </w:r>
      <w:r w:rsidR="00D4318D" w:rsidRPr="00903DBA">
        <w:rPr>
          <w:rStyle w:val="KeyWord0"/>
        </w:rPr>
        <w:t>0</w:t>
      </w:r>
      <w:r w:rsidR="00D4318D">
        <w:rPr>
          <w:rStyle w:val="KeyWord0"/>
        </w:rPr>
        <w:t>&lt;/k&gt;</w:t>
      </w:r>
      <w:r w:rsidR="002F7BF6" w:rsidRPr="00903DBA">
        <w:t xml:space="preserve"> and </w:t>
      </w:r>
      <w:r w:rsidR="00D4318D">
        <w:rPr>
          <w:rStyle w:val="KeyWord0"/>
        </w:rPr>
        <w:t>&lt;k&gt;</w:t>
      </w:r>
      <w:r w:rsidR="00D4318D" w:rsidRPr="00903DBA">
        <w:rPr>
          <w:rStyle w:val="KeyWord0"/>
        </w:rPr>
        <w:t>track2</w:t>
      </w:r>
      <w:r w:rsidR="00D4318D">
        <w:rPr>
          <w:rStyle w:val="KeyWord0"/>
        </w:rPr>
        <w:t>&lt;/k&gt;</w:t>
      </w:r>
      <w:r w:rsidR="002F7BF6" w:rsidRPr="00903DBA">
        <w:t xml:space="preserve"> do not overlap, it is quite possible to assign them the same register, </w:t>
      </w:r>
      <w:r w:rsidR="002B7282" w:rsidRPr="00903DBA">
        <w:t>such as</w:t>
      </w:r>
      <w:r w:rsidR="002F7BF6" w:rsidRPr="00903DBA">
        <w:t xml:space="preserve"> </w:t>
      </w:r>
      <w:r w:rsidR="00D4318D">
        <w:rPr>
          <w:rStyle w:val="KeyWord0"/>
        </w:rPr>
        <w:t>&lt;k&gt;</w:t>
      </w:r>
      <w:r w:rsidR="00D4318D" w:rsidRPr="00903DBA">
        <w:rPr>
          <w:rStyle w:val="KeyWord0"/>
        </w:rPr>
        <w:t>ax</w:t>
      </w:r>
      <w:r w:rsidR="00D4318D">
        <w:rPr>
          <w:rStyle w:val="KeyWord0"/>
        </w:rPr>
        <w:t>&lt;/k&gt;</w:t>
      </w:r>
      <w:r w:rsidR="002F7BF6" w:rsidRPr="00903DBA">
        <w:t>.</w:t>
      </w:r>
    </w:p>
    <w:p w14:paraId="37F288C1" w14:textId="67A885A1" w:rsidR="002F7BF6" w:rsidRPr="00903DBA" w:rsidRDefault="002F7BF6" w:rsidP="002F7BF6">
      <w:pPr>
        <w:pStyle w:val="Code"/>
      </w:pPr>
      <w:r w:rsidRPr="00903DBA">
        <w:t xml:space="preserve">mov </w:t>
      </w:r>
      <w:r w:rsidR="00D4318D">
        <w:rPr>
          <w:rStyle w:val="KeyWord0"/>
        </w:rPr>
        <w:t>&lt;k&gt;</w:t>
      </w:r>
      <w:r w:rsidR="00D4318D" w:rsidRPr="00903DBA">
        <w:rPr>
          <w:rStyle w:val="KeyWord0"/>
        </w:rPr>
        <w:t>bx</w:t>
      </w:r>
      <w:r w:rsidR="00D4318D">
        <w:rPr>
          <w:rStyle w:val="KeyWord0"/>
        </w:rPr>
        <w:t>&lt;/k&gt;</w:t>
      </w:r>
      <w:r w:rsidRPr="00903DBA">
        <w:t>,[bp + 6]</w:t>
      </w:r>
    </w:p>
    <w:p w14:paraId="6E751DEA" w14:textId="0A1DE022" w:rsidR="002F7BF6" w:rsidRPr="00903DBA" w:rsidRDefault="002F7BF6" w:rsidP="002F7BF6">
      <w:pPr>
        <w:pStyle w:val="Code"/>
      </w:pPr>
      <w:r w:rsidRPr="00903DBA">
        <w:t xml:space="preserve">add </w:t>
      </w:r>
      <w:r w:rsidR="00D4318D">
        <w:rPr>
          <w:rStyle w:val="KeyWord0"/>
        </w:rPr>
        <w:t>&lt;k&gt;</w:t>
      </w:r>
      <w:r w:rsidR="00D4318D" w:rsidRPr="00903DBA">
        <w:rPr>
          <w:rStyle w:val="KeyWord0"/>
        </w:rPr>
        <w:t>bx</w:t>
      </w:r>
      <w:r w:rsidR="00D4318D">
        <w:rPr>
          <w:rStyle w:val="KeyWord0"/>
        </w:rPr>
        <w:t>&lt;/k&gt;</w:t>
      </w:r>
      <w:r w:rsidRPr="00903DBA">
        <w:t>,[bp + 8]</w:t>
      </w:r>
    </w:p>
    <w:p w14:paraId="1E0996FE" w14:textId="77777777" w:rsidR="002F7BF6" w:rsidRPr="00903DBA" w:rsidRDefault="002F7BF6" w:rsidP="002F7BF6">
      <w:pPr>
        <w:pStyle w:val="Code"/>
      </w:pPr>
    </w:p>
    <w:p w14:paraId="70F240D9" w14:textId="14D2F969" w:rsidR="002F7BF6" w:rsidRPr="00903DBA" w:rsidRDefault="002F7BF6" w:rsidP="002F7BF6">
      <w:pPr>
        <w:pStyle w:val="Code"/>
      </w:pPr>
      <w:r w:rsidRPr="00903DBA">
        <w:t xml:space="preserve">mov </w:t>
      </w:r>
      <w:r w:rsidR="00D4318D">
        <w:rPr>
          <w:rStyle w:val="KeyWord0"/>
        </w:rPr>
        <w:t>&lt;k&gt;</w:t>
      </w:r>
      <w:r w:rsidR="00D4318D" w:rsidRPr="00903DBA">
        <w:rPr>
          <w:rStyle w:val="KeyWord0"/>
        </w:rPr>
        <w:t>ax</w:t>
      </w:r>
      <w:r w:rsidR="00D4318D">
        <w:rPr>
          <w:rStyle w:val="KeyWord0"/>
        </w:rPr>
        <w:t>&lt;/k&gt;</w:t>
      </w:r>
      <w:r w:rsidRPr="00903DBA">
        <w:t>,[bp + 10]</w:t>
      </w:r>
    </w:p>
    <w:p w14:paraId="18AEB5FA" w14:textId="70FF9D55" w:rsidR="002F7BF6" w:rsidRPr="00903DBA" w:rsidRDefault="002F7BF6" w:rsidP="002F7BF6">
      <w:pPr>
        <w:pStyle w:val="Code"/>
      </w:pPr>
      <w:r w:rsidRPr="00903DBA">
        <w:t xml:space="preserve">sub </w:t>
      </w:r>
      <w:r w:rsidR="00D4318D">
        <w:rPr>
          <w:rStyle w:val="KeyWord0"/>
        </w:rPr>
        <w:t>&lt;k&gt;</w:t>
      </w:r>
      <w:r w:rsidR="00D4318D" w:rsidRPr="00903DBA">
        <w:rPr>
          <w:rStyle w:val="KeyWord0"/>
        </w:rPr>
        <w:t>ax</w:t>
      </w:r>
      <w:r w:rsidR="00D4318D">
        <w:rPr>
          <w:rStyle w:val="KeyWord0"/>
        </w:rPr>
        <w:t>&lt;/k&gt;</w:t>
      </w:r>
      <w:r w:rsidRPr="00903DBA">
        <w:t>,[bp + 12]</w:t>
      </w:r>
    </w:p>
    <w:p w14:paraId="0187F617" w14:textId="77777777" w:rsidR="002F7BF6" w:rsidRPr="00903DBA" w:rsidRDefault="002F7BF6" w:rsidP="002F7BF6">
      <w:pPr>
        <w:pStyle w:val="Code"/>
      </w:pPr>
    </w:p>
    <w:p w14:paraId="301E90E0" w14:textId="4F4D8F8F" w:rsidR="00D4318D" w:rsidRPr="00903DBA" w:rsidRDefault="002F7BF6" w:rsidP="002F7BF6">
      <w:pPr>
        <w:pStyle w:val="Code"/>
        <w:rPr>
          <w:rStyle w:val="KeyWord0"/>
        </w:rPr>
      </w:pPr>
      <w:r w:rsidRPr="00903DBA">
        <w:t xml:space="preserve">and </w:t>
      </w:r>
      <w:r w:rsidR="00D4318D">
        <w:rPr>
          <w:rStyle w:val="KeyWord0"/>
        </w:rPr>
        <w:t>&lt;k&gt;</w:t>
      </w:r>
      <w:r w:rsidR="00D4318D" w:rsidRPr="00903DBA">
        <w:rPr>
          <w:rStyle w:val="KeyWord0"/>
        </w:rPr>
        <w:t>bx</w:t>
      </w:r>
      <w:r w:rsidR="00D4318D">
        <w:rPr>
          <w:rStyle w:val="KeyWord0"/>
        </w:rPr>
        <w:t>&lt;/k&gt;</w:t>
      </w:r>
      <w:r w:rsidRPr="00903DBA">
        <w:t>,</w:t>
      </w:r>
      <w:r w:rsidR="003F4396" w:rsidRPr="00903DBA">
        <w:rPr>
          <w:rStyle w:val="KeyWord0"/>
        </w:rPr>
        <w:t xml:space="preserve"> </w:t>
      </w:r>
      <w:r w:rsidR="00D4318D">
        <w:rPr>
          <w:rStyle w:val="KeyWord0"/>
        </w:rPr>
        <w:t>&lt;k&gt;</w:t>
      </w:r>
      <w:r w:rsidR="00D4318D" w:rsidRPr="00903DBA">
        <w:rPr>
          <w:rStyle w:val="KeyWord0"/>
        </w:rPr>
        <w:t>ax</w:t>
      </w:r>
    </w:p>
    <w:p w14:paraId="147CD609" w14:textId="1FA8A94F" w:rsidR="002F7BF6" w:rsidRPr="00903DBA" w:rsidRDefault="00D4318D" w:rsidP="002F7BF6">
      <w:pPr>
        <w:pStyle w:val="Code"/>
        <w:rPr>
          <w:highlight w:val="white"/>
        </w:rPr>
      </w:pPr>
      <w:r>
        <w:rPr>
          <w:rStyle w:val="KeyWord0"/>
        </w:rPr>
        <w:t>&lt;/k&gt;</w:t>
      </w:r>
    </w:p>
    <w:p w14:paraId="68395CBF" w14:textId="2DEA8BCC" w:rsidR="002F7BF6" w:rsidRPr="00903DBA" w:rsidRDefault="002F7BF6" w:rsidP="002F7BF6">
      <w:pPr>
        <w:pStyle w:val="Code"/>
        <w:rPr>
          <w:highlight w:val="white"/>
        </w:rPr>
      </w:pPr>
      <w:r w:rsidRPr="00903DBA">
        <w:rPr>
          <w:highlight w:val="white"/>
        </w:rPr>
        <w:t xml:space="preserve">mov </w:t>
      </w:r>
      <w:r w:rsidR="00D4318D">
        <w:rPr>
          <w:rStyle w:val="KeyWord0"/>
        </w:rPr>
        <w:t>&lt;k&gt;</w:t>
      </w:r>
      <w:r w:rsidR="00D4318D" w:rsidRPr="00903DBA">
        <w:rPr>
          <w:rStyle w:val="KeyWord0"/>
        </w:rPr>
        <w:t>ax</w:t>
      </w:r>
      <w:r w:rsidR="00D4318D">
        <w:rPr>
          <w:rStyle w:val="KeyWord0"/>
        </w:rPr>
        <w:t>&lt;/k&gt;</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7AE4726A" w:rsidR="002F7BF6" w:rsidRPr="00903DBA" w:rsidRDefault="002F7BF6" w:rsidP="002F7BF6">
      <w:pPr>
        <w:pStyle w:val="Code"/>
        <w:rPr>
          <w:highlight w:val="white"/>
        </w:rPr>
      </w:pPr>
      <w:r w:rsidRPr="00903DBA">
        <w:rPr>
          <w:highlight w:val="white"/>
        </w:rPr>
        <w:t xml:space="preserve">jmp </w:t>
      </w:r>
      <w:r w:rsidR="00D4318D">
        <w:rPr>
          <w:rStyle w:val="KeyWord0"/>
        </w:rPr>
        <w:t>&lt;k&gt;</w:t>
      </w:r>
      <w:r w:rsidR="00D4318D" w:rsidRPr="00903DBA">
        <w:rPr>
          <w:rStyle w:val="KeyWord0"/>
        </w:rPr>
        <w:t>ax</w:t>
      </w:r>
      <w:r w:rsidR="00D4318D">
        <w:rPr>
          <w:rStyle w:val="KeyWord0"/>
        </w:rPr>
        <w:t>&lt;/k&gt;</w:t>
      </w:r>
    </w:p>
    <w:p w14:paraId="1FFB3345" w14:textId="60E812C9" w:rsidR="00025DA1" w:rsidRPr="00903DBA" w:rsidRDefault="00025DA1" w:rsidP="00025DA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Track</w:t>
      </w:r>
      <w:r w:rsidR="00D4318D">
        <w:rPr>
          <w:rStyle w:val="KeyWord0"/>
          <w:highlight w:val="white"/>
        </w:rPr>
        <w:t>&lt;/k&gt;</w:t>
      </w:r>
      <w:r w:rsidRPr="00903DBA">
        <w:rPr>
          <w:highlight w:val="white"/>
        </w:rPr>
        <w:t xml:space="preserve"> class holds a track representing a known or unknown register. </w:t>
      </w:r>
    </w:p>
    <w:p w14:paraId="68DD47DB" w14:textId="3BDE1258" w:rsidR="00B616B1" w:rsidRPr="00903DBA" w:rsidRDefault="000274D4" w:rsidP="00283127">
      <w:pPr>
        <w:pStyle w:val="CodeHeader"/>
      </w:pPr>
      <w:r>
        <w:t>&lt;</w:t>
      </w:r>
      <w:proofErr w:type="spellStart"/>
      <w:r>
        <w:t>ch</w:t>
      </w:r>
      <w:proofErr w:type="spellEnd"/>
      <w:r>
        <w:t>&gt;</w:t>
      </w:r>
      <w:proofErr w:type="spellStart"/>
      <w:r w:rsidRPr="00903DBA">
        <w:t>Track</w:t>
      </w:r>
      <w:r>
        <w:t>.</w:t>
      </w:r>
      <w:r w:rsidRPr="00903DBA">
        <w:t>cs</w:t>
      </w:r>
      <w:proofErr w:type="spellEnd"/>
      <w:r>
        <w:t>&lt;/</w:t>
      </w:r>
      <w:proofErr w:type="spellStart"/>
      <w:r>
        <w:t>ch</w:t>
      </w:r>
      <w:proofErr w:type="spellEnd"/>
      <w:r>
        <w:t>&gt;</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F051276"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2FB9F05C" w14:textId="6926C849" w:rsidR="004D41A8" w:rsidRPr="00903DBA" w:rsidRDefault="004D41A8" w:rsidP="00132D4E">
      <w:pPr>
        <w:pStyle w:val="Code"/>
        <w:rPr>
          <w:highlight w:val="white"/>
        </w:rPr>
      </w:pPr>
      <w:r w:rsidRPr="00903DBA">
        <w:rPr>
          <w:highlight w:val="white"/>
        </w:rPr>
        <w:t xml:space="preserve">      </w:t>
      </w:r>
      <w:r w:rsidR="00D516D4">
        <w:rPr>
          <w:highlight w:val="white"/>
        </w:rPr>
        <w:t>Debug.Assert</w:t>
      </w:r>
      <w:r w:rsidRPr="00903DBA">
        <w:rPr>
          <w:highlight w:val="white"/>
        </w:rPr>
        <w:t>(!symbol.Type.IsStructOrUnion());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lastRenderedPageBreak/>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677686C9" w:rsidR="004D41A8" w:rsidRPr="002F639D" w:rsidRDefault="004D41A8" w:rsidP="00132D4E">
      <w:pPr>
        <w:pStyle w:val="Code"/>
        <w:rPr>
          <w:highlight w:val="white"/>
          <w:lang w:val="en-GB"/>
        </w:rPr>
      </w:pPr>
      <w:r w:rsidRPr="00903DBA">
        <w:rPr>
          <w:highlight w:val="white"/>
        </w:rPr>
        <w:t xml:space="preserve">      </w:t>
      </w:r>
      <w:r w:rsidR="00D516D4" w:rsidRPr="002F639D">
        <w:rPr>
          <w:highlight w:val="white"/>
          <w:lang w:val="en-GB"/>
        </w:rPr>
        <w:t>Debug.Assert</w:t>
      </w:r>
      <w:r w:rsidRPr="002F639D">
        <w:rPr>
          <w:highlight w:val="white"/>
          <w:lang w:val="en-GB"/>
        </w:rPr>
        <w:t>(type != null);</w:t>
      </w:r>
    </w:p>
    <w:p w14:paraId="7460F24E" w14:textId="120FD22A" w:rsidR="004D41A8" w:rsidRPr="002F639D" w:rsidRDefault="004D41A8" w:rsidP="00132D4E">
      <w:pPr>
        <w:pStyle w:val="Code"/>
        <w:rPr>
          <w:highlight w:val="white"/>
          <w:lang w:val="en-GB"/>
        </w:rPr>
      </w:pPr>
      <w:r w:rsidRPr="002F639D">
        <w:rPr>
          <w:highlight w:val="white"/>
          <w:lang w:val="en-GB"/>
        </w:rPr>
        <w:t xml:space="preserve">      </w:t>
      </w:r>
      <w:r w:rsidR="00D516D4" w:rsidRPr="002F639D">
        <w:rPr>
          <w:highlight w:val="white"/>
          <w:lang w:val="en-GB"/>
        </w:rPr>
        <w:t>Debug.Assert</w:t>
      </w:r>
      <w:r w:rsidRPr="002F639D">
        <w:rPr>
          <w:highlight w:val="white"/>
          <w:lang w:val="en-GB"/>
        </w:rPr>
        <w:t>(!type.IsStructOrUnion());</w:t>
      </w:r>
    </w:p>
    <w:p w14:paraId="463C833C" w14:textId="4FF6866A" w:rsidR="004D41A8" w:rsidRPr="00903DBA" w:rsidRDefault="004D41A8" w:rsidP="00132D4E">
      <w:pPr>
        <w:pStyle w:val="Code"/>
        <w:rPr>
          <w:highlight w:val="white"/>
        </w:rPr>
      </w:pPr>
      <w:r w:rsidRPr="002F639D">
        <w:rPr>
          <w:highlight w:val="white"/>
          <w:lang w:val="en-GB"/>
        </w:rPr>
        <w:t xml:space="preserve">      </w:t>
      </w:r>
      <w:r w:rsidR="00D516D4">
        <w:rPr>
          <w:highlight w:val="white"/>
        </w:rPr>
        <w:t>Debug.Assert</w:t>
      </w:r>
      <w:r w:rsidRPr="00903DBA">
        <w:rPr>
          <w:highlight w:val="white"/>
        </w:rPr>
        <w:t>(!type.IsArrayFunctionOrString());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2D05A44C"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xml:space="preserve">. We need the maximal size for the register allocator. It the size more than one byte, </w:t>
      </w:r>
      <w:r w:rsidR="006A1CA5">
        <w:rPr>
          <w:highlight w:val="white"/>
        </w:rPr>
        <w:t xml:space="preserve">only </w:t>
      </w:r>
      <w:r w:rsidRPr="00903DBA">
        <w:rPr>
          <w:highlight w:val="white"/>
        </w:rPr>
        <w:t>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3DAD034A" w:rsidR="006E7BC4" w:rsidRPr="00903DBA" w:rsidRDefault="005306A7" w:rsidP="005306A7">
      <w:pPr>
        <w:rPr>
          <w:highlight w:val="white"/>
        </w:rPr>
      </w:pPr>
      <w:r>
        <w:rPr>
          <w:highlight w:val="white"/>
        </w:rPr>
        <w:t>The min</w:t>
      </w:r>
      <w:r w:rsidR="006A1CA5">
        <w:rPr>
          <w:highlight w:val="white"/>
        </w:rPr>
        <w:t>imum</w:t>
      </w:r>
      <w:r>
        <w:rPr>
          <w:highlight w:val="white"/>
        </w:rPr>
        <w:t xml:space="preserve"> and max</w:t>
      </w:r>
      <w:r w:rsidR="006A1CA5">
        <w:rPr>
          <w:highlight w:val="white"/>
        </w:rPr>
        <w:t>imum</w:t>
      </w:r>
      <w:r>
        <w:rPr>
          <w:highlight w:val="white"/>
        </w:rPr>
        <w:t xml:space="preserve">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3DF067FD"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w:t>
      </w:r>
      <w:r w:rsidR="00A46A63">
        <w:rPr>
          <w:highlight w:val="white"/>
        </w:rPr>
        <w:t xml:space="preserve">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6F6FC676" w:rsidR="00903B85" w:rsidRPr="00903DBA" w:rsidRDefault="00B50668" w:rsidP="00B5066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Overlaps</w:t>
      </w:r>
      <w:r w:rsidR="00D4318D">
        <w:rPr>
          <w:rStyle w:val="KeyWord0"/>
          <w:highlight w:val="white"/>
        </w:rPr>
        <w:t>&lt;/k&gt;</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w:t>
      </w:r>
      <w:r w:rsidR="00A46A63">
        <w:rPr>
          <w:highlight w:val="white"/>
        </w:rPr>
        <w:t>imum</w:t>
      </w:r>
      <w:r w:rsidR="00C258BC">
        <w:rPr>
          <w:highlight w:val="white"/>
        </w:rPr>
        <w:t xml:space="preserve"> and max</w:t>
      </w:r>
      <w:r w:rsidR="00A46A63">
        <w:rPr>
          <w:highlight w:val="white"/>
        </w:rPr>
        <w:t>imum</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AA7F8BE"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((track1.m_minIndex != -1) &amp;&amp; (track1.m_maxIndex != -1));</w:t>
      </w:r>
    </w:p>
    <w:p w14:paraId="7F777C8D" w14:textId="7A6F204B" w:rsidR="00732062" w:rsidRPr="00903DBA" w:rsidRDefault="00732062" w:rsidP="00732062">
      <w:pPr>
        <w:pStyle w:val="Code"/>
        <w:rPr>
          <w:highlight w:val="white"/>
        </w:rPr>
      </w:pPr>
      <w:r w:rsidRPr="00903DBA">
        <w:rPr>
          <w:highlight w:val="white"/>
        </w:rPr>
        <w:t xml:space="preserve">      </w:t>
      </w:r>
      <w:r w:rsidR="00D516D4">
        <w:rPr>
          <w:highlight w:val="white"/>
        </w:rPr>
        <w:t>Debug.Assert</w:t>
      </w:r>
      <w:r w:rsidRPr="00903DBA">
        <w:rPr>
          <w:highlight w:val="white"/>
        </w:rPr>
        <w:t>((track2.m_minIndex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3DB21310" w:rsidR="00283127" w:rsidRDefault="00CC1DF4" w:rsidP="0060539D">
      <w:pPr>
        <w:pStyle w:val="Heading2"/>
      </w:pPr>
      <w:bookmarkStart w:id="517" w:name="_Toc98936404"/>
      <w:r>
        <w:t>&lt;</w:t>
      </w:r>
      <w:proofErr w:type="spellStart"/>
      <w:r>
        <w:t>h2</w:t>
      </w:r>
      <w:proofErr w:type="spellEnd"/>
      <w:r>
        <w:t>&gt;</w:t>
      </w:r>
      <w:r w:rsidRPr="00903DBA">
        <w:t>Register Allocation</w:t>
      </w:r>
      <w:r>
        <w:t>&lt;/</w:t>
      </w:r>
      <w:proofErr w:type="spellStart"/>
      <w:r>
        <w:t>h2</w:t>
      </w:r>
      <w:proofErr w:type="spellEnd"/>
      <w:r>
        <w:t>&gt;</w:t>
      </w:r>
      <w:bookmarkEnd w:id="517"/>
    </w:p>
    <w:p w14:paraId="02693415" w14:textId="5C7D44C4" w:rsidR="00B93420" w:rsidRDefault="00226C7F" w:rsidP="005F3AD5">
      <w:r>
        <w:t>The architecture holds a set of registers. On</w:t>
      </w:r>
      <w:r w:rsidR="002338B1">
        <w:t>e</w:t>
      </w:r>
      <w:r>
        <w:t xml:space="preserve"> particular feature of the register</w:t>
      </w:r>
      <w:r w:rsidR="00EA44E2">
        <w:t>s</w:t>
      </w:r>
      <w:r>
        <w:t xml:space="preserve"> is that they to some ex</w:t>
      </w:r>
      <w:r w:rsidR="00EA44E2">
        <w:t>t</w:t>
      </w:r>
      <w:r>
        <w:t xml:space="preserve">ent overlaps. </w:t>
      </w:r>
      <w:r w:rsidR="005F3AD5">
        <w:t xml:space="preserve">See Appendix </w:t>
      </w:r>
      <w:r w:rsidR="00873CE8">
        <w:fldChar w:fldCharType="begin"/>
      </w:r>
      <w:r w:rsidR="00873CE8">
        <w:instrText xml:space="preserve"> REF _Ref66135863 \r \h </w:instrText>
      </w:r>
      <w:r w:rsidR="00873CE8">
        <w:fldChar w:fldCharType="separate"/>
      </w:r>
      <w:r w:rsidR="00F23462">
        <w:t xml:space="preserve">B. </w:t>
      </w:r>
      <w:r w:rsidR="00873CE8">
        <w:fldChar w:fldCharType="end"/>
      </w:r>
      <w:r w:rsidR="005F3AD5">
        <w:t>for a more detailed description.</w:t>
      </w:r>
    </w:p>
    <w:p w14:paraId="4DAF0B52" w14:textId="34AB71B7" w:rsidR="00DD28E1" w:rsidRPr="00903DBA" w:rsidRDefault="000274D4" w:rsidP="00DD28E1">
      <w:pPr>
        <w:pStyle w:val="CodeHeader"/>
      </w:pPr>
      <w:r>
        <w:lastRenderedPageBreak/>
        <w:t>&lt;</w:t>
      </w:r>
      <w:proofErr w:type="spellStart"/>
      <w:r>
        <w:t>ch</w:t>
      </w:r>
      <w:proofErr w:type="spellEnd"/>
      <w:r>
        <w:t>&gt;</w:t>
      </w:r>
      <w:proofErr w:type="spellStart"/>
      <w:r>
        <w:t>Register.</w:t>
      </w:r>
      <w:r w:rsidRPr="00903DBA">
        <w:t>cs</w:t>
      </w:r>
      <w:proofErr w:type="spellEnd"/>
      <w:r>
        <w:t>&lt;/</w:t>
      </w:r>
      <w:proofErr w:type="spellStart"/>
      <w:r>
        <w:t>ch</w:t>
      </w:r>
      <w:proofErr w:type="spellEnd"/>
      <w:r>
        <w:t>&gt;</w:t>
      </w:r>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Pr="00492109" w:rsidRDefault="00DD28E1" w:rsidP="00DD28E1">
      <w:pPr>
        <w:pStyle w:val="Code"/>
        <w:rPr>
          <w:highlight w:val="white"/>
          <w:lang w:val="fi-FI"/>
        </w:rPr>
      </w:pPr>
      <w:r w:rsidRPr="008911D1">
        <w:rPr>
          <w:highlight w:val="white"/>
        </w:rPr>
        <w:t xml:space="preserve">                        </w:t>
      </w:r>
      <w:r w:rsidRPr="00492109">
        <w:rPr>
          <w:highlight w:val="white"/>
          <w:lang w:val="fi-FI"/>
        </w:rPr>
        <w:t>si, esi, rsi, di, edi, rdi,</w:t>
      </w:r>
    </w:p>
    <w:p w14:paraId="1F05477E" w14:textId="6F9CB8D0" w:rsidR="00DD28E1" w:rsidRPr="00492109" w:rsidRDefault="005F3AD5" w:rsidP="00DD28E1">
      <w:pPr>
        <w:pStyle w:val="Code"/>
        <w:rPr>
          <w:highlight w:val="white"/>
          <w:lang w:val="fi-FI"/>
        </w:rPr>
      </w:pPr>
      <w:r w:rsidRPr="00492109">
        <w:rPr>
          <w:highlight w:val="white"/>
          <w:lang w:val="fi-FI"/>
        </w:rPr>
        <w:t xml:space="preserve">                       </w:t>
      </w:r>
      <w:r w:rsidR="00DD28E1" w:rsidRPr="00492109">
        <w:rPr>
          <w:highlight w:val="white"/>
          <w:lang w:val="fi-FI"/>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343075B0" w:rsidR="00730167" w:rsidRPr="00903DBA" w:rsidRDefault="00EA6732" w:rsidP="00EA67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Pr="00903DBA">
        <w:rPr>
          <w:highlight w:val="white"/>
        </w:rPr>
        <w:t xml:space="preserve"> method </w:t>
      </w:r>
      <w:r w:rsidR="0077766C">
        <w:rPr>
          <w:highlight w:val="white"/>
        </w:rPr>
        <w:t xml:space="preserve">in the </w:t>
      </w:r>
      <w:r w:rsidR="00D4318D">
        <w:rPr>
          <w:rStyle w:val="KeyWord0"/>
          <w:highlight w:val="white"/>
        </w:rPr>
        <w:t>&lt;k&gt;</w:t>
      </w:r>
      <w:r w:rsidR="00D4318D" w:rsidRPr="00903DBA">
        <w:rPr>
          <w:rStyle w:val="KeyWord0"/>
          <w:highlight w:val="white"/>
        </w:rPr>
        <w:t>RegisterAllocator</w:t>
      </w:r>
      <w:r w:rsidR="00D4318D">
        <w:rPr>
          <w:rStyle w:val="KeyWord0"/>
          <w:highlight w:val="white"/>
        </w:rPr>
        <w:t>&lt;/k&gt;</w:t>
      </w:r>
      <w:r w:rsidR="0077766C" w:rsidRPr="00903DBA">
        <w:rPr>
          <w:highlight w:val="white"/>
        </w:rPr>
        <w:t xml:space="preserve"> </w:t>
      </w:r>
      <w:r w:rsidR="0077766C">
        <w:rPr>
          <w:highlight w:val="white"/>
        </w:rPr>
        <w:t xml:space="preserve">class </w:t>
      </w:r>
      <w:r w:rsidR="005151D4" w:rsidRPr="00903DBA">
        <w:rPr>
          <w:highlight w:val="white"/>
        </w:rPr>
        <w:t xml:space="preserve">take the total track set and total assembly list; that is, the track set and the assembly list </w:t>
      </w:r>
      <w:r w:rsidR="00622776">
        <w:rPr>
          <w:highlight w:val="white"/>
        </w:rPr>
        <w:t>of</w:t>
      </w:r>
      <w:r w:rsidR="005151D4" w:rsidRPr="00903DBA">
        <w:rPr>
          <w:highlight w:val="white"/>
        </w:rPr>
        <w:t xml:space="preserve">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1CA301E"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deep</w:t>
      </w:r>
      <w:r w:rsidR="00964E8E">
        <w:rPr>
          <w:rStyle w:val="CodeInText"/>
        </w:rPr>
        <w:t xml:space="preserve"> </w:t>
      </w:r>
      <w:r w:rsidR="00493E8C" w:rsidRPr="00903DBA">
        <w:rPr>
          <w:rStyle w:val="CodeInText"/>
        </w:rPr>
        <w:t>search</w:t>
      </w:r>
      <w:r w:rsidR="00493E8C">
        <w:rPr>
          <w:rStyle w:val="CodeInText"/>
        </w:rPr>
        <w:t>&lt;/</w:t>
      </w:r>
      <w:proofErr w:type="spellStart"/>
      <w:r w:rsidR="00493E8C">
        <w:rPr>
          <w:rStyle w:val="CodeInText"/>
        </w:rPr>
        <w:t>ct</w:t>
      </w:r>
      <w:proofErr w:type="spellEnd"/>
      <w:r w:rsidR="00493E8C">
        <w:rPr>
          <w:rStyle w:val="CodeInText"/>
        </w:rPr>
        <w:t>&gt;</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2E8649B4" w:rsidR="003958DE" w:rsidRPr="00903DBA" w:rsidRDefault="000274D4" w:rsidP="003958DE">
      <w:pPr>
        <w:pStyle w:val="CodeHeader"/>
      </w:pPr>
      <w:r>
        <w:t>&lt;</w:t>
      </w:r>
      <w:proofErr w:type="spellStart"/>
      <w:r>
        <w:t>ch</w:t>
      </w:r>
      <w:proofErr w:type="spellEnd"/>
      <w:r>
        <w:t>&gt;</w:t>
      </w:r>
      <w:proofErr w:type="spellStart"/>
      <w:r w:rsidRPr="00903DBA">
        <w:t>RegisterAllocator</w:t>
      </w:r>
      <w:r>
        <w:t>.</w:t>
      </w:r>
      <w:r w:rsidRPr="00903DBA">
        <w:t>cs</w:t>
      </w:r>
      <w:proofErr w:type="spellEnd"/>
      <w:r>
        <w:t>&lt;/</w:t>
      </w:r>
      <w:proofErr w:type="spellStart"/>
      <w:r>
        <w:t>ch</w:t>
      </w:r>
      <w:proofErr w:type="spellEnd"/>
      <w:r>
        <w:t>&gt;</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7EC97FF9" w14:textId="3FA7D060" w:rsidR="00D572FD" w:rsidRDefault="00730167" w:rsidP="00730167">
      <w:pPr>
        <w:pStyle w:val="Code"/>
        <w:rPr>
          <w:highlight w:val="white"/>
        </w:rPr>
      </w:pPr>
      <w:r w:rsidRPr="00903DBA">
        <w:rPr>
          <w:highlight w:val="white"/>
        </w:rPr>
        <w:t xml:space="preserve">    public </w:t>
      </w:r>
      <w:r w:rsidR="000A7F9C">
        <w:rPr>
          <w:highlight w:val="white"/>
        </w:rPr>
        <w:t xml:space="preserve">static void </w:t>
      </w:r>
      <w:r w:rsidRPr="00903DBA">
        <w:rPr>
          <w:highlight w:val="white"/>
        </w:rPr>
        <w:t>Allocat</w:t>
      </w:r>
      <w:r w:rsidR="00C93666">
        <w:rPr>
          <w:highlight w:val="white"/>
        </w:rPr>
        <w:t>e</w:t>
      </w:r>
      <w:r w:rsidR="000A7F9C" w:rsidRPr="00903DBA">
        <w:rPr>
          <w:highlight w:val="white"/>
        </w:rPr>
        <w:t>Register</w:t>
      </w:r>
      <w:r w:rsidR="000A7F9C">
        <w:rPr>
          <w:highlight w:val="white"/>
        </w:rPr>
        <w:t>s</w:t>
      </w:r>
      <w:r w:rsidRPr="00903DBA">
        <w:rPr>
          <w:highlight w:val="white"/>
        </w:rPr>
        <w:t>(ISet&lt;Track&gt; totalTrackSet,</w:t>
      </w:r>
    </w:p>
    <w:p w14:paraId="5FCE98D7" w14:textId="0D9AE1EA" w:rsidR="00730167" w:rsidRPr="00903DBA" w:rsidRDefault="000A7F9C" w:rsidP="00730167">
      <w:pPr>
        <w:pStyle w:val="Code"/>
        <w:rPr>
          <w:highlight w:val="white"/>
        </w:rPr>
      </w:pPr>
      <w:r>
        <w:rPr>
          <w:highlight w:val="white"/>
        </w:rPr>
        <w:t xml:space="preserve">           </w:t>
      </w:r>
      <w:r w:rsidR="00730167" w:rsidRPr="00903DBA">
        <w:rPr>
          <w:highlight w:val="white"/>
        </w:rPr>
        <w:t xml:space="preserve">                    </w:t>
      </w:r>
      <w:r w:rsidR="00C93666">
        <w:rPr>
          <w:highlight w:val="white"/>
        </w:rPr>
        <w:t xml:space="preserve"> </w:t>
      </w:r>
      <w:r w:rsidR="00730167" w:rsidRPr="00903DBA">
        <w:rPr>
          <w:highlight w:val="white"/>
        </w:rPr>
        <w:t xml:space="preserve">         List&lt;AssemblyCode&gt; assemblyCodeList){</w:t>
      </w:r>
    </w:p>
    <w:p w14:paraId="13CA502B" w14:textId="2D5EF86F" w:rsidR="00730167" w:rsidRPr="00903DBA" w:rsidRDefault="00730167" w:rsidP="00730167">
      <w:pPr>
        <w:pStyle w:val="Code"/>
        <w:rPr>
          <w:highlight w:val="white"/>
        </w:rPr>
      </w:pPr>
      <w:r w:rsidRPr="00903DBA">
        <w:rPr>
          <w:highlight w:val="white"/>
        </w:rPr>
        <w:t xml:space="preserve">      Graph&lt;Track&gt; totalTrackGraph </w:t>
      </w:r>
      <w:r w:rsidR="001F2BD0">
        <w:rPr>
          <w:highlight w:val="white"/>
        </w:rPr>
        <w:t>= new(</w:t>
      </w:r>
      <w:r w:rsidRPr="00903DBA">
        <w:rPr>
          <w:highlight w:val="white"/>
        </w:rPr>
        <w: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6EFEAD4"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w:t>
      </w:r>
      <w:r w:rsidR="0087191F">
        <w:rPr>
          <w:highlight w:val="white"/>
        </w:rPr>
        <w:t>. In this way, we can start by any vertex in each of the subgraph. Otherwise, we would have to start at every vertex to be sure that we have reached all the vertexes.</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152E16BB" w:rsidR="00730167" w:rsidRPr="00903DBA" w:rsidRDefault="00730167" w:rsidP="00730167">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740CECD7" w14:textId="497E5C31" w:rsidR="00730167" w:rsidRPr="00903DBA" w:rsidRDefault="00730167" w:rsidP="00730167">
      <w:pPr>
        <w:pStyle w:val="Code"/>
        <w:rPr>
          <w:highlight w:val="white"/>
        </w:rPr>
      </w:pPr>
      <w:r w:rsidRPr="00903DBA">
        <w:rPr>
          <w:highlight w:val="white"/>
        </w:rPr>
        <w:t xml:space="preserve">        </w:t>
      </w:r>
      <w:r w:rsidR="0056352A">
        <w:rPr>
          <w:highlight w:val="white"/>
        </w:rPr>
        <w:t>Error.Check</w:t>
      </w:r>
      <w:r w:rsidRPr="00903DBA">
        <w:rPr>
          <w:highlight w:val="white"/>
        </w:rPr>
        <w:t>(</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lastRenderedPageBreak/>
        <w:t xml:space="preserve">                     Message.Out_of_registers);</w:t>
      </w:r>
    </w:p>
    <w:p w14:paraId="6850391F" w14:textId="69A5EEA6" w:rsidR="00D43EC1" w:rsidRPr="00903DBA" w:rsidRDefault="00D43EC1" w:rsidP="00D43EC1">
      <w:pPr>
        <w:rPr>
          <w:highlight w:val="white"/>
        </w:rPr>
      </w:pPr>
      <w:r w:rsidRPr="00903DBA">
        <w:rPr>
          <w:highlight w:val="white"/>
        </w:rPr>
        <w:t xml:space="preserve">If 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method returns true, we have a graph coloring; that is, the tracks have been assigned registers that do not overlap. If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Pr="00903DBA">
        <w:rPr>
          <w:highlight w:val="white"/>
        </w:rPr>
        <w:t xml:space="preserve"> return false, we have not found a graph coloring, and we report </w:t>
      </w:r>
      <w:r w:rsidR="00F315DA">
        <w:rPr>
          <w:highlight w:val="white"/>
        </w:rPr>
        <w:t>the</w:t>
      </w:r>
      <w:r w:rsidRPr="00903DBA">
        <w:rPr>
          <w:highlight w:val="white"/>
        </w:rPr>
        <w:t xml:space="preserve"> error that we are out of registers.</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19AD9C13" w:rsidR="009C6CF2" w:rsidRPr="00903DBA" w:rsidRDefault="009C6CF2" w:rsidP="009C6CF2">
      <w:pPr>
        <w:pStyle w:val="Code"/>
        <w:rPr>
          <w:highlight w:val="white"/>
        </w:rPr>
      </w:pPr>
      <w:r w:rsidRPr="00903DBA">
        <w:rPr>
          <w:highlight w:val="white"/>
        </w:rPr>
        <w:t xml:space="preserve">        List&lt;Track&gt; trackList </w:t>
      </w:r>
      <w:r w:rsidR="001F2BD0">
        <w:rPr>
          <w:highlight w:val="white"/>
        </w:rPr>
        <w:t>= new(</w:t>
      </w:r>
      <w:r w:rsidRPr="00903DBA">
        <w:rPr>
          <w:highlight w:val="white"/>
        </w:rPr>
        <w:t>trackGraph.VertexSet);</w:t>
      </w:r>
    </w:p>
    <w:p w14:paraId="21138588" w14:textId="14EBB6D8" w:rsidR="009C6CF2" w:rsidRPr="00903DBA" w:rsidRDefault="009C6CF2" w:rsidP="009C6CF2">
      <w:pPr>
        <w:pStyle w:val="Code"/>
        <w:rPr>
          <w:highlight w:val="white"/>
        </w:rPr>
      </w:pPr>
      <w:r w:rsidRPr="00903DBA">
        <w:rPr>
          <w:highlight w:val="white"/>
        </w:rPr>
        <w:t xml:space="preserve">        </w:t>
      </w:r>
      <w:r w:rsidR="0056352A">
        <w:rPr>
          <w:highlight w:val="white"/>
        </w:rPr>
        <w:t>Error.Check</w:t>
      </w:r>
      <w:r w:rsidRPr="00903DBA">
        <w:rPr>
          <w:highlight w:val="white"/>
        </w:rPr>
        <w:t>(DeepFirstSearch(trackList, 0, trackGraph),</w:t>
      </w:r>
    </w:p>
    <w:p w14:paraId="04F686B4" w14:textId="461C7BB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10BD9A4F" w:rsidR="00D43EC1" w:rsidRDefault="00450166" w:rsidP="00D43EC1">
      <w:pPr>
        <w:rPr>
          <w:highlight w:val="white"/>
        </w:rPr>
      </w:pPr>
      <w:r>
        <w:rPr>
          <w:highlight w:val="white"/>
        </w:rPr>
        <w:t>Finally, i</w:t>
      </w:r>
      <w:r w:rsidR="00D43EC1" w:rsidRPr="00903DBA">
        <w:rPr>
          <w:highlight w:val="white"/>
        </w:rPr>
        <w:t xml:space="preserve">f we have iterated through the track graphs without encountering </w:t>
      </w:r>
      <w:r>
        <w:rPr>
          <w:highlight w:val="white"/>
        </w:rPr>
        <w:t xml:space="preserve">a </w:t>
      </w:r>
      <w:r w:rsidR="00D43EC1" w:rsidRPr="00903DBA">
        <w:rPr>
          <w:highlight w:val="white"/>
        </w:rPr>
        <w:t>shortage of register</w:t>
      </w:r>
      <w:r>
        <w:rPr>
          <w:highlight w:val="white"/>
        </w:rPr>
        <w:t>s</w:t>
      </w:r>
      <w:r w:rsidR="00D43EC1" w:rsidRPr="00903DBA">
        <w:rPr>
          <w:highlight w:val="white"/>
        </w:rPr>
        <w:t xml:space="preserve">, </w:t>
      </w:r>
      <w:r w:rsidR="00D43EC1">
        <w:rPr>
          <w:highlight w:val="white"/>
        </w:rPr>
        <w:t>each track has been assigned a register. We call</w:t>
      </w:r>
      <w:r w:rsidR="00D43EC1" w:rsidRPr="00D43EC1">
        <w:rPr>
          <w:highlight w:val="white"/>
        </w:rPr>
        <w:t xml:space="preserve"> </w:t>
      </w:r>
      <w:r w:rsidR="00D4318D">
        <w:rPr>
          <w:rStyle w:val="KeyWord0"/>
          <w:highlight w:val="white"/>
        </w:rPr>
        <w:t>&lt;k&gt;</w:t>
      </w:r>
      <w:r w:rsidR="00D4318D" w:rsidRPr="00D43EC1">
        <w:rPr>
          <w:rStyle w:val="KeyWord0"/>
          <w:highlight w:val="white"/>
        </w:rPr>
        <w:t>SetRegistersInCodeList</w:t>
      </w:r>
      <w:r w:rsidR="00D4318D">
        <w:rPr>
          <w:rStyle w:val="KeyWord0"/>
          <w:highlight w:val="white"/>
        </w:rPr>
        <w:t>&lt;/k&gt;</w:t>
      </w:r>
      <w:r w:rsidR="00D43EC1">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0597B624" w:rsidR="00825023" w:rsidRPr="00903DBA" w:rsidRDefault="00825023" w:rsidP="00825023">
      <w:pPr>
        <w:rPr>
          <w:highlight w:val="white"/>
        </w:rPr>
      </w:pPr>
      <w:r>
        <w:rPr>
          <w:highlight w:val="white"/>
        </w:rPr>
        <w:t xml:space="preserve">When iterating through the code list, we also need to keep track of the current size of the tracks, in order to replace the track with a register of </w:t>
      </w:r>
      <w:r w:rsidR="00450166">
        <w:rPr>
          <w:highlight w:val="white"/>
        </w:rPr>
        <w:t xml:space="preserve">the </w:t>
      </w:r>
      <w:r>
        <w:rPr>
          <w:highlight w:val="white"/>
        </w:rPr>
        <w:t>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B67F40E" w:rsidR="009C6CF2" w:rsidRPr="00903DBA" w:rsidRDefault="00825023" w:rsidP="00825023">
      <w:pPr>
        <w:rPr>
          <w:highlight w:val="white"/>
        </w:rPr>
      </w:pPr>
      <w:r>
        <w:rPr>
          <w:highlight w:val="white"/>
        </w:rPr>
        <w:t xml:space="preserve">The </w:t>
      </w:r>
      <w:r w:rsidR="00D4318D">
        <w:rPr>
          <w:rStyle w:val="KeyWord0"/>
          <w:highlight w:val="white"/>
        </w:rPr>
        <w:t>&lt;k&gt;</w:t>
      </w:r>
      <w:r w:rsidR="00D4318D" w:rsidRPr="00825023">
        <w:rPr>
          <w:rStyle w:val="KeyWord0"/>
          <w:highlight w:val="white"/>
        </w:rPr>
        <w:t>Check</w:t>
      </w:r>
      <w:r w:rsidR="00D4318D">
        <w:rPr>
          <w:rStyle w:val="KeyWord0"/>
          <w:highlight w:val="white"/>
        </w:rPr>
        <w:t>&lt;/k&gt;</w:t>
      </w:r>
      <w:r>
        <w:rPr>
          <w:highlight w:val="white"/>
        </w:rPr>
        <w:t xml:space="preserve"> method checks </w:t>
      </w:r>
      <w:r w:rsidR="0069623E">
        <w:rPr>
          <w:highlight w:val="white"/>
        </w:rPr>
        <w:t xml:space="preserve">that </w:t>
      </w:r>
      <w:r>
        <w:rPr>
          <w:highlight w:val="white"/>
        </w:rPr>
        <w:t xml:space="preserve">each position in the </w:t>
      </w:r>
      <w:r w:rsidR="0004206E">
        <w:rPr>
          <w:highlight w:val="white"/>
        </w:rPr>
        <w:t>assembly</w:t>
      </w:r>
      <w:r>
        <w:rPr>
          <w:highlight w:val="white"/>
        </w:rPr>
        <w:t xml:space="preserve"> code </w:t>
      </w:r>
      <w:r w:rsidR="0069623E">
        <w:rPr>
          <w:highlight w:val="white"/>
        </w:rPr>
        <w:t xml:space="preserve">that </w:t>
      </w:r>
      <w:r>
        <w:rPr>
          <w:highlight w:val="white"/>
        </w:rPr>
        <w:t>i</w:t>
      </w:r>
      <w:r w:rsidR="0004206E">
        <w:rPr>
          <w:highlight w:val="white"/>
        </w:rPr>
        <w:t xml:space="preserve">s </w:t>
      </w:r>
      <w:r w:rsidR="0069623E">
        <w:rPr>
          <w:highlight w:val="white"/>
        </w:rPr>
        <w:t xml:space="preserve">a </w:t>
      </w:r>
      <w:r w:rsidR="0004206E">
        <w:rPr>
          <w:highlight w:val="white"/>
        </w:rPr>
        <w:t>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2D5BA6B9" w:rsidR="009C6CF2" w:rsidRPr="00903DBA" w:rsidRDefault="009C6CF2" w:rsidP="009C6CF2">
      <w:pPr>
        <w:pStyle w:val="Code"/>
        <w:rPr>
          <w:highlight w:val="white"/>
        </w:rPr>
      </w:pPr>
      <w:r w:rsidRPr="00903DBA">
        <w:rPr>
          <w:highlight w:val="white"/>
        </w:rPr>
        <w:t xml:space="preserve">      if (assemblyCode[position] is Track</w:t>
      </w:r>
      <w:r w:rsidR="00B20B93">
        <w:rPr>
          <w:highlight w:val="white"/>
        </w:rPr>
        <w:t xml:space="preserve"> </w:t>
      </w:r>
      <w:r w:rsidR="00B20B93" w:rsidRPr="00903DBA">
        <w:rPr>
          <w:highlight w:val="white"/>
        </w:rPr>
        <w:t>track</w:t>
      </w:r>
      <w:r w:rsidRPr="00903DBA">
        <w:rPr>
          <w:highlight w:val="white"/>
        </w:rPr>
        <w:t>) {</w:t>
      </w:r>
    </w:p>
    <w:p w14:paraId="7EEC1BFB" w14:textId="1975641C" w:rsidR="009C6CF2" w:rsidRPr="00903DBA" w:rsidRDefault="009C6CF2" w:rsidP="009C6CF2">
      <w:pPr>
        <w:pStyle w:val="Code"/>
        <w:rPr>
          <w:highlight w:val="white"/>
        </w:rPr>
      </w:pPr>
      <w:r w:rsidRPr="00903DBA">
        <w:rPr>
          <w:highlight w:val="white"/>
        </w:rPr>
        <w:t xml:space="preserve">        </w:t>
      </w:r>
      <w:r w:rsidR="00D516D4">
        <w:rPr>
          <w:highlight w:val="white"/>
        </w:rPr>
        <w:t>Debug.Assert</w:t>
      </w:r>
      <w:r w:rsidRPr="00903DBA">
        <w:rPr>
          <w:highlight w:val="white"/>
        </w:rPr>
        <w:t>(track.Register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6B188C70" w:rsidR="00730167" w:rsidRPr="00903DBA" w:rsidRDefault="00F05E6D" w:rsidP="003C6850">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0E0BFC4D" w:rsidR="00B727A9" w:rsidRPr="00903DBA" w:rsidRDefault="00730167" w:rsidP="00730167">
      <w:pPr>
        <w:pStyle w:val="Code"/>
        <w:rPr>
          <w:highlight w:val="white"/>
        </w:rPr>
      </w:pPr>
      <w:r w:rsidRPr="00903DBA">
        <w:rPr>
          <w:highlight w:val="white"/>
        </w:rPr>
        <w:t xml:space="preserve">    private </w:t>
      </w:r>
      <w:r w:rsidR="00D572FD">
        <w:rPr>
          <w:highlight w:val="white"/>
        </w:rPr>
        <w:t xml:space="preserve">static </w:t>
      </w:r>
      <w:r w:rsidRPr="00903DBA">
        <w:rPr>
          <w:highlight w:val="white"/>
        </w:rPr>
        <w:t xml:space="preserve">bool </w:t>
      </w:r>
      <w:r w:rsidR="00D03DAF" w:rsidRPr="00903DBA">
        <w:rPr>
          <w:highlight w:val="white"/>
        </w:rPr>
        <w:t>DeepFirstSearch</w:t>
      </w:r>
      <w:r w:rsidRPr="00903DBA">
        <w:rPr>
          <w:highlight w:val="white"/>
        </w:rPr>
        <w:t>(List&lt;Track&gt; trackList, int listIndex,</w:t>
      </w:r>
    </w:p>
    <w:p w14:paraId="04C654CF" w14:textId="5F4498DE" w:rsidR="00730167" w:rsidRPr="00903DBA" w:rsidRDefault="00B727A9" w:rsidP="00730167">
      <w:pPr>
        <w:pStyle w:val="Code"/>
        <w:rPr>
          <w:highlight w:val="white"/>
        </w:rPr>
      </w:pPr>
      <w:r w:rsidRPr="00903DBA">
        <w:rPr>
          <w:highlight w:val="white"/>
        </w:rPr>
        <w:t xml:space="preserve">                   </w:t>
      </w:r>
      <w:r w:rsidR="00D572FD">
        <w:rPr>
          <w:highlight w:val="white"/>
        </w:rPr>
        <w:t xml:space="preserve">       </w:t>
      </w: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05CEF90C"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7A9BF1BB"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register </w:t>
      </w:r>
      <w:r w:rsidR="00E30215">
        <w:rPr>
          <w:highlight w:val="white"/>
        </w:rPr>
        <w:t xml:space="preserve">to </w:t>
      </w:r>
      <w:r w:rsidR="00E30215" w:rsidRPr="00903DBA">
        <w:rPr>
          <w:highlight w:val="white"/>
        </w:rPr>
        <w:t xml:space="preserve">the track </w:t>
      </w:r>
      <w:r w:rsidRPr="00903DBA">
        <w:rPr>
          <w:highlight w:val="white"/>
        </w:rPr>
        <w:t xml:space="preserve">and call </w:t>
      </w:r>
      <w:r w:rsidR="00D4318D">
        <w:rPr>
          <w:rStyle w:val="KeyWord0"/>
          <w:highlight w:val="white"/>
        </w:rPr>
        <w:t>&lt;k&gt;</w:t>
      </w:r>
      <w:r w:rsidR="00D4318D" w:rsidRPr="00903DBA">
        <w:rPr>
          <w:rStyle w:val="KeyWord0"/>
          <w:highlight w:val="white"/>
        </w:rPr>
        <w:t>DeepFirstSearch</w:t>
      </w:r>
      <w:r w:rsidR="00D4318D">
        <w:rPr>
          <w:rStyle w:val="KeyWord0"/>
          <w:highlight w:val="white"/>
        </w:rPr>
        <w:t>&lt;/k&gt;</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w:t>
      </w:r>
      <w:r w:rsidR="007E2327">
        <w:rPr>
          <w:highlight w:val="white"/>
        </w:rPr>
        <w:t>s</w:t>
      </w:r>
      <w:r w:rsidR="00E671DB" w:rsidRPr="00903DBA">
        <w:rPr>
          <w:highlight w:val="white"/>
        </w:rPr>
        <w:t xml:space="preserve"> and we </w:t>
      </w:r>
      <w:r w:rsidR="00DB7F63" w:rsidRPr="00903DBA">
        <w:rPr>
          <w:highlight w:val="white"/>
        </w:rPr>
        <w:t xml:space="preserve">just </w:t>
      </w:r>
      <w:r w:rsidR="0019301B">
        <w:rPr>
          <w:highlight w:val="white"/>
        </w:rPr>
        <w:t xml:space="preserve">keep </w:t>
      </w:r>
      <w:r w:rsidR="00E671DB" w:rsidRPr="00903DBA">
        <w:rPr>
          <w:highlight w:val="white"/>
        </w:rPr>
        <w:t>return</w:t>
      </w:r>
      <w:r w:rsidR="0019301B">
        <w:rPr>
          <w:highlight w:val="white"/>
        </w:rPr>
        <w:t>ing</w:t>
      </w:r>
      <w:r w:rsidR="00E671DB" w:rsidRPr="00903DBA">
        <w:rPr>
          <w:highlight w:val="white"/>
        </w:rPr>
        <w:t xml:space="preserve"> true. </w:t>
      </w:r>
      <w:r w:rsidR="00DB7F63" w:rsidRPr="00903DBA">
        <w:rPr>
          <w:highlight w:val="white"/>
        </w:rPr>
        <w:t>However, if the call does return false, we try</w:t>
      </w:r>
      <w:r w:rsidR="007B1DA6" w:rsidRPr="00903DBA">
        <w:rPr>
          <w:highlight w:val="white"/>
        </w:rPr>
        <w:t xml:space="preserve"> with another </w:t>
      </w:r>
      <w:r w:rsidR="007E2327">
        <w:rPr>
          <w:highlight w:val="white"/>
        </w:rPr>
        <w:t xml:space="preserve">one </w:t>
      </w:r>
      <w:r w:rsidR="007B1DA6" w:rsidRPr="00903DBA">
        <w:rPr>
          <w:highlight w:val="white"/>
        </w:rPr>
        <w:t>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5205E692" w:rsidR="00730167" w:rsidRPr="00903DBA" w:rsidRDefault="00CA4630" w:rsidP="000C6A6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OverlapNeighbourSet</w:t>
      </w:r>
      <w:r w:rsidR="00D4318D">
        <w:rPr>
          <w:rStyle w:val="KeyWord0"/>
          <w:highlight w:val="white"/>
        </w:rPr>
        <w:t>&lt;/k&gt;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D4318D">
        <w:rPr>
          <w:rStyle w:val="KeyWord0"/>
          <w:highlight w:val="white"/>
        </w:rPr>
        <w:t>&lt;k&gt;</w:t>
      </w:r>
      <w:r w:rsidR="00D4318D" w:rsidRPr="00903DBA">
        <w:rPr>
          <w:rStyle w:val="KeyWord0"/>
          <w:highlight w:val="white"/>
        </w:rPr>
        <w:t>RegisterOverlap</w:t>
      </w:r>
      <w:r w:rsidR="00D4318D">
        <w:rPr>
          <w:rStyle w:val="KeyWord0"/>
          <w:highlight w:val="white"/>
        </w:rPr>
        <w:t>&lt;/k&gt;</w:t>
      </w:r>
      <w:r w:rsidR="000C6A6F"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0C6A6F" w:rsidRPr="00903DBA">
        <w:rPr>
          <w:highlight w:val="white"/>
        </w:rPr>
        <w:t xml:space="preserve"> class test whether two register overlaps.</w:t>
      </w:r>
    </w:p>
    <w:p w14:paraId="40307742" w14:textId="05322697" w:rsidR="00B727A9" w:rsidRPr="00903DBA" w:rsidRDefault="00730167" w:rsidP="00730167">
      <w:pPr>
        <w:pStyle w:val="Code"/>
        <w:rPr>
          <w:highlight w:val="white"/>
        </w:rPr>
      </w:pPr>
      <w:r w:rsidRPr="00903DBA">
        <w:rPr>
          <w:highlight w:val="white"/>
        </w:rPr>
        <w:t xml:space="preserve">    private </w:t>
      </w:r>
      <w:r w:rsidR="00F514FB">
        <w:rPr>
          <w:highlight w:val="white"/>
        </w:rPr>
        <w:t xml:space="preserve">static </w:t>
      </w:r>
      <w:r w:rsidRPr="00903DBA">
        <w:rPr>
          <w:highlight w:val="white"/>
        </w:rPr>
        <w:t>bool OverlapNeighbourSet(Register register,</w:t>
      </w:r>
    </w:p>
    <w:p w14:paraId="3D2FAFCB" w14:textId="0FD3218D" w:rsidR="00730167" w:rsidRPr="00903DBA" w:rsidRDefault="00B727A9" w:rsidP="00730167">
      <w:pPr>
        <w:pStyle w:val="Code"/>
        <w:rPr>
          <w:highlight w:val="white"/>
        </w:rPr>
      </w:pPr>
      <w:r w:rsidRPr="00903DBA">
        <w:rPr>
          <w:highlight w:val="white"/>
        </w:rPr>
        <w:t xml:space="preserve">                   </w:t>
      </w:r>
      <w:r w:rsidR="00F514FB">
        <w:rPr>
          <w:highlight w:val="white"/>
        </w:rPr>
        <w:t xml:space="preserve">       </w:t>
      </w: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lastRenderedPageBreak/>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03BBAD4B" w14:textId="70D34B35" w:rsidR="008C1913" w:rsidRDefault="00636B1C" w:rsidP="00636B1C">
      <w:pPr>
        <w:rPr>
          <w:highlight w:val="white"/>
        </w:rPr>
      </w:pPr>
      <w:r w:rsidRPr="00903DBA">
        <w:rPr>
          <w:highlight w:val="white"/>
        </w:rPr>
        <w:t xml:space="preserve">The </w:t>
      </w:r>
      <w:r w:rsidR="00D4318D">
        <w:rPr>
          <w:rStyle w:val="KeyWord0"/>
          <w:highlight w:val="white"/>
        </w:rPr>
        <w:t>&lt;k&gt;VariadicFunctionPointerRegisterSet&lt;/k&gt;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D4318D">
        <w:rPr>
          <w:rStyle w:val="KeyWord0"/>
          <w:highlight w:val="white"/>
        </w:rPr>
        <w:t>&lt;k&gt;RegularFunctionPointerRegisterSet&lt;/k&gt;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4318D">
        <w:rPr>
          <w:rStyle w:val="KeyWord0"/>
          <w:highlight w:val="white"/>
        </w:rPr>
        <w:t>&lt;k&gt;</w:t>
      </w:r>
      <w:r w:rsidR="00D4318D" w:rsidRPr="00903DBA">
        <w:rPr>
          <w:rStyle w:val="KeyWord0"/>
          <w:highlight w:val="white"/>
        </w:rPr>
        <w:t>Byte1RegisterSet</w:t>
      </w:r>
      <w:r w:rsidR="00D4318D">
        <w:rPr>
          <w:rStyle w:val="KeyWord0"/>
          <w:highlight w:val="white"/>
        </w:rPr>
        <w:t>&lt;/k&gt;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4318D">
        <w:rPr>
          <w:rStyle w:val="KeyWord0"/>
          <w:highlight w:val="white"/>
        </w:rPr>
        <w:t>&lt;k&gt;</w:t>
      </w:r>
      <w:r w:rsidR="00D4318D" w:rsidRPr="00903DBA">
        <w:rPr>
          <w:rStyle w:val="KeyWord0"/>
          <w:highlight w:val="white"/>
        </w:rPr>
        <w:t>Byte2RegisterSet</w:t>
      </w:r>
      <w:r w:rsidR="00D4318D">
        <w:rPr>
          <w:rStyle w:val="KeyWord0"/>
          <w:highlight w:val="white"/>
        </w:rPr>
        <w:t>&lt;/k&gt;</w:t>
      </w:r>
      <w:r w:rsidR="00D8653A" w:rsidRPr="00903DBA">
        <w:rPr>
          <w:highlight w:val="white"/>
        </w:rPr>
        <w:t xml:space="preserve"> holds all registers of two bytes.</w:t>
      </w:r>
      <w:r w:rsidR="007E2327">
        <w:rPr>
          <w:highlight w:val="white"/>
        </w:rPr>
        <w:t xml:space="preserve"> We do not really need any set for four-byte or eight-byte registers, since </w:t>
      </w:r>
      <w:r w:rsidR="00D50204">
        <w:rPr>
          <w:highlight w:val="white"/>
        </w:rPr>
        <w:t xml:space="preserve">we in </w:t>
      </w:r>
      <w:r w:rsidR="000912C7">
        <w:rPr>
          <w:highlight w:val="white"/>
        </w:rPr>
        <w:t>those cases</w:t>
      </w:r>
      <w:r w:rsidR="00D50204">
        <w:rPr>
          <w:highlight w:val="white"/>
        </w:rPr>
        <w:t xml:space="preserve"> will convert a two-byte register to the </w:t>
      </w:r>
      <w:r w:rsidR="008C1913">
        <w:rPr>
          <w:highlight w:val="white"/>
        </w:rPr>
        <w:t>preferred size.</w:t>
      </w:r>
    </w:p>
    <w:p w14:paraId="491872B2" w14:textId="66ACECEA" w:rsidR="00CA2B9C" w:rsidRPr="00903DBA" w:rsidRDefault="00CA2B9C" w:rsidP="00CA2B9C">
      <w:pPr>
        <w:pStyle w:val="Code"/>
        <w:rPr>
          <w:highlight w:val="white"/>
        </w:rPr>
      </w:pPr>
      <w:r w:rsidRPr="00903DBA">
        <w:rPr>
          <w:highlight w:val="white"/>
        </w:rPr>
        <w:t xml:space="preserve">    public static </w:t>
      </w:r>
      <w:r w:rsidR="00B04A0B">
        <w:rPr>
          <w:highlight w:val="white"/>
        </w:rPr>
        <w:t>Hash</w:t>
      </w:r>
      <w:r w:rsidRPr="00903DBA">
        <w:rPr>
          <w:highlight w:val="white"/>
        </w:rPr>
        <w:t>Set&lt;Register&gt;</w:t>
      </w:r>
    </w:p>
    <w:p w14:paraId="49F4FAFE" w14:textId="37FC2F3A"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1D69B23A" w:rsidR="00720D19" w:rsidRPr="00903DBA" w:rsidRDefault="00720D19" w:rsidP="00720D19">
      <w:pPr>
        <w:pStyle w:val="Code"/>
        <w:rPr>
          <w:highlight w:val="white"/>
        </w:rPr>
      </w:pPr>
      <w:r w:rsidRPr="00903DBA">
        <w:rPr>
          <w:highlight w:val="white"/>
        </w:rPr>
        <w:t xml:space="preserve">        new(</w:t>
      </w:r>
      <w:r w:rsidR="00990FE6">
        <w:rPr>
          <w:highlight w:val="white"/>
        </w:rPr>
        <w:t>VariadicFunctionPointerRegisterSet</w:t>
      </w:r>
      <w:r w:rsidRPr="00903DBA">
        <w:rPr>
          <w:highlight w:val="white"/>
        </w:rPr>
        <w:t>),</w:t>
      </w:r>
    </w:p>
    <w:p w14:paraId="63268D5C" w14:textId="2E46D84E" w:rsidR="00CA2B9C" w:rsidRPr="00903DBA" w:rsidRDefault="00CA2B9C" w:rsidP="00CA2B9C">
      <w:pPr>
        <w:pStyle w:val="Code"/>
        <w:rPr>
          <w:highlight w:val="white"/>
        </w:rPr>
      </w:pPr>
      <w:r w:rsidRPr="00903DBA">
        <w:rPr>
          <w:highlight w:val="white"/>
        </w:rPr>
        <w:t xml:space="preserve">      Byte1RegisterSet = new()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2EE90735" w:rsidR="00CA2B9C" w:rsidRPr="00903DBA" w:rsidRDefault="00CA2B9C" w:rsidP="00CA2B9C">
      <w:pPr>
        <w:pStyle w:val="Code"/>
        <w:rPr>
          <w:highlight w:val="white"/>
        </w:rPr>
      </w:pPr>
      <w:r w:rsidRPr="00903DBA">
        <w:rPr>
          <w:highlight w:val="white"/>
        </w:rPr>
        <w:t xml:space="preserve">      Byte2RegisterSet = new()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475E8980" w:rsidR="00CA2B9C" w:rsidRPr="00903DBA" w:rsidRDefault="00D43F83" w:rsidP="00CA2B9C">
      <w:pPr>
        <w:rPr>
          <w:highlight w:val="white"/>
        </w:rPr>
      </w:pPr>
      <w:r w:rsidRPr="00903DBA">
        <w:rPr>
          <w:highlight w:val="white"/>
        </w:rPr>
        <w:t xml:space="preserve">We remove the frame register from </w:t>
      </w:r>
      <w:r w:rsidR="00D4318D">
        <w:rPr>
          <w:rStyle w:val="KeyWord0"/>
          <w:highlight w:val="white"/>
        </w:rPr>
        <w:t>&lt;k&gt;RegularFunctionPointerRegisterSet&lt;/k&gt;</w:t>
      </w:r>
      <w:r w:rsidRPr="00903DBA">
        <w:rPr>
          <w:rStyle w:val="KeyWord0"/>
          <w:highlight w:val="white"/>
        </w:rPr>
        <w:t xml:space="preserve"> </w:t>
      </w:r>
      <w:r w:rsidR="008A6229" w:rsidRPr="00903DBA">
        <w:rPr>
          <w:highlight w:val="white"/>
        </w:rPr>
        <w:t xml:space="preserve">and </w:t>
      </w:r>
      <w:r w:rsidR="00D4318D">
        <w:rPr>
          <w:rStyle w:val="KeyWord0"/>
          <w:highlight w:val="white"/>
        </w:rPr>
        <w:t>&lt;k&gt;VariadicFunctionPointer-RegisterSet&lt;/k&gt;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D4318D">
        <w:rPr>
          <w:rStyle w:val="KeyWord0"/>
          <w:highlight w:val="white"/>
        </w:rPr>
        <w:t>&lt;k&gt;VariadicFunctionPointerRegisterSet&lt;/k&gt;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04597C6F" w:rsidR="00D94A0A" w:rsidRPr="00903DBA" w:rsidRDefault="00F91594" w:rsidP="00F915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GetPossibleSet</w:t>
      </w:r>
      <w:r w:rsidR="00D4318D">
        <w:rPr>
          <w:rStyle w:val="KeyWord0"/>
          <w:highlight w:val="white"/>
        </w:rPr>
        <w:t>&lt;/k&gt;</w:t>
      </w:r>
      <w:r w:rsidRPr="00903DBA">
        <w:rPr>
          <w:highlight w:val="white"/>
        </w:rPr>
        <w:t xml:space="preserve"> method returns the possible set a track, </w:t>
      </w:r>
      <w:r w:rsidR="009F7DA9" w:rsidRPr="00903DBA">
        <w:rPr>
          <w:highlight w:val="white"/>
        </w:rPr>
        <w:t>or the size of the track</w:t>
      </w:r>
      <w:r w:rsidR="009F7DA9">
        <w:rPr>
          <w:highlight w:val="white"/>
        </w:rPr>
        <w:t xml:space="preserve">, and on </w:t>
      </w:r>
      <w:r w:rsidRPr="00903DBA">
        <w:rPr>
          <w:highlight w:val="white"/>
        </w:rPr>
        <w:t>whether the track hold</w:t>
      </w:r>
      <w:r w:rsidR="00E74B57" w:rsidRPr="00903DBA">
        <w:rPr>
          <w:highlight w:val="white"/>
        </w:rPr>
        <w:t>s</w:t>
      </w:r>
      <w:r w:rsidRPr="00903DBA">
        <w:rPr>
          <w:highlight w:val="white"/>
        </w:rPr>
        <w:t xml:space="preserve"> a pointer</w:t>
      </w:r>
      <w:r w:rsidR="009F7DA9">
        <w:rPr>
          <w:highlight w:val="white"/>
        </w:rPr>
        <w:t>.</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576386C" w:rsidR="00E74B57" w:rsidRPr="00903DBA" w:rsidRDefault="00E74B57" w:rsidP="00E74B57">
      <w:pPr>
        <w:rPr>
          <w:highlight w:val="white"/>
        </w:rPr>
      </w:pPr>
      <w:r w:rsidRPr="00903DBA">
        <w:rPr>
          <w:highlight w:val="white"/>
        </w:rPr>
        <w:t>If the track does not hold a pointer we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w:t>
      </w:r>
      <w:r w:rsidR="00D50204">
        <w:rPr>
          <w:highlight w:val="white"/>
        </w:rPr>
        <w:t xml:space="preserve">only </w:t>
      </w:r>
      <w:r w:rsidR="0034309C" w:rsidRPr="00903DBA">
        <w:rPr>
          <w:highlight w:val="white"/>
        </w:rPr>
        <w:t xml:space="preserve">four registers of the other sizes. </w:t>
      </w:r>
    </w:p>
    <w:p w14:paraId="3D52E6B3" w14:textId="77777777" w:rsidR="00D94A0A" w:rsidRPr="00903DBA" w:rsidRDefault="00D94A0A" w:rsidP="00D94A0A">
      <w:pPr>
        <w:pStyle w:val="Code"/>
        <w:rPr>
          <w:highlight w:val="white"/>
        </w:rPr>
      </w:pPr>
      <w:r w:rsidRPr="00903DBA">
        <w:rPr>
          <w:highlight w:val="white"/>
        </w:rPr>
        <w:lastRenderedPageBreak/>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10A01189"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00D4318D">
        <w:rPr>
          <w:rStyle w:val="KeyWord0"/>
          <w:highlight w:val="white"/>
        </w:rPr>
        <w:t>&lt;k&gt;</w:t>
      </w:r>
      <w:r w:rsidR="00D4318D" w:rsidRPr="00903DBA">
        <w:rPr>
          <w:rStyle w:val="KeyWord0"/>
          <w:highlight w:val="white"/>
        </w:rPr>
        <w:t>RegisterToSize</w:t>
      </w:r>
      <w:r w:rsidR="00D4318D">
        <w:rPr>
          <w:rStyle w:val="KeyWord0"/>
          <w:highlight w:val="white"/>
        </w:rPr>
        <w:t>&lt;/k&gt;</w:t>
      </w:r>
      <w:r w:rsidRPr="00903DBA">
        <w:rPr>
          <w:highlight w:val="white"/>
        </w:rPr>
        <w:t xml:space="preserve"> method in the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47261733" w:rsidR="00D94A0A" w:rsidRPr="00903DBA" w:rsidRDefault="00D94A0A" w:rsidP="00D94A0A">
      <w:pPr>
        <w:pStyle w:val="Code"/>
        <w:rPr>
          <w:highlight w:val="white"/>
        </w:rPr>
      </w:pPr>
      <w:r w:rsidRPr="00903DBA">
        <w:rPr>
          <w:highlight w:val="white"/>
        </w:rPr>
        <w:t>}</w:t>
      </w:r>
      <w:bookmarkEnd w:id="516"/>
    </w:p>
    <w:p w14:paraId="55CD0915" w14:textId="6D4B2604" w:rsidR="00E920BB" w:rsidRPr="00903DBA" w:rsidRDefault="00CC1DF4" w:rsidP="0060539D">
      <w:pPr>
        <w:pStyle w:val="Heading2"/>
      </w:pPr>
      <w:bookmarkStart w:id="518" w:name="_Toc98936405"/>
      <w:r>
        <w:t>&lt;</w:t>
      </w:r>
      <w:proofErr w:type="spellStart"/>
      <w:r>
        <w:t>h2</w:t>
      </w:r>
      <w:proofErr w:type="spellEnd"/>
      <w:r>
        <w:t>&gt;</w:t>
      </w:r>
      <w:r w:rsidRPr="00903DBA">
        <w:t>Assembly Code Generation</w:t>
      </w:r>
      <w:r>
        <w:t>&lt;/</w:t>
      </w:r>
      <w:proofErr w:type="spellStart"/>
      <w:r>
        <w:t>h2</w:t>
      </w:r>
      <w:proofErr w:type="spellEnd"/>
      <w:r>
        <w:t>&gt;</w:t>
      </w:r>
      <w:bookmarkEnd w:id="518"/>
    </w:p>
    <w:p w14:paraId="033185E8" w14:textId="4E02E300" w:rsidR="00EE209C" w:rsidRPr="00903DBA" w:rsidRDefault="00EE209C" w:rsidP="00EE209C">
      <w:r w:rsidRPr="00903DBA">
        <w:t xml:space="preserve">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Pr="00903DBA">
        <w:t xml:space="preserve"> class holds </w:t>
      </w:r>
      <w:r w:rsidR="00037BA8" w:rsidRPr="00903DBA">
        <w:t>methods for generating the final assembly code.</w:t>
      </w:r>
    </w:p>
    <w:p w14:paraId="4E4A0DBD" w14:textId="27B22D52" w:rsidR="00A11FF1" w:rsidRPr="00903DBA" w:rsidRDefault="000274D4" w:rsidP="00D935A0">
      <w:pPr>
        <w:pStyle w:val="CodeHeader"/>
      </w:pPr>
      <w:r>
        <w:t>&lt;</w:t>
      </w:r>
      <w:proofErr w:type="spellStart"/>
      <w:r>
        <w:t>ch</w:t>
      </w:r>
      <w:proofErr w:type="spellEnd"/>
      <w:r>
        <w:t>&gt;</w:t>
      </w:r>
      <w:proofErr w:type="spellStart"/>
      <w:r w:rsidRPr="00903DBA">
        <w:t>AssemblyCodeGenerator</w:t>
      </w:r>
      <w:r>
        <w:t>.</w:t>
      </w:r>
      <w:r w:rsidRPr="00903DBA">
        <w:t>cs</w:t>
      </w:r>
      <w:proofErr w:type="spellEnd"/>
      <w:r>
        <w:t>&lt;/</w:t>
      </w:r>
      <w:proofErr w:type="spellStart"/>
      <w:r>
        <w:t>ch</w:t>
      </w:r>
      <w:proofErr w:type="spellEnd"/>
      <w:r>
        <w:t>&gt;</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388C6C7A" w14:textId="6854C6C8" w:rsidR="00C07481" w:rsidRPr="00903DBA" w:rsidRDefault="00C07481" w:rsidP="00C07481">
      <w:r w:rsidRPr="00903DBA">
        <w:t xml:space="preserve">When a value is stored in a register, to be used by a later instruction, its symbol and track is added to the </w:t>
      </w:r>
      <w:r w:rsidR="00D4318D">
        <w:rPr>
          <w:rStyle w:val="KeyWord0"/>
        </w:rPr>
        <w:t>&lt;k&gt;</w:t>
      </w:r>
      <w:r w:rsidR="00D4318D" w:rsidRPr="00903DBA">
        <w:rPr>
          <w:rStyle w:val="KeyWord0"/>
        </w:rPr>
        <w:t>m_trackMap</w:t>
      </w:r>
      <w:r w:rsidR="00D4318D">
        <w:rPr>
          <w:rStyle w:val="KeyWord0"/>
        </w:rPr>
        <w:t>&lt;/k&gt;</w:t>
      </w:r>
      <w:r w:rsidRPr="00903DBA">
        <w:t xml:space="preserve"> map. The generated assembly code instructions are stored in the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t xml:space="preserve"> list.</w:t>
      </w: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10543834" w14:textId="4F715B76"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Dictionary&lt;Symbol,Track&gt; m_trackMap =</w:t>
      </w:r>
      <w:r w:rsidR="00C524DE">
        <w:rPr>
          <w:highlight w:val="white"/>
        </w:rPr>
        <w:t xml:space="preserve"> new</w:t>
      </w:r>
      <w:r w:rsidRPr="00903DBA">
        <w:rPr>
          <w:highlight w:val="white"/>
        </w:rPr>
        <w: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27334D" w:rsidR="007B2E31" w:rsidRPr="00903DBA" w:rsidRDefault="003C0310" w:rsidP="003C03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m_floatStackSize</w:t>
      </w:r>
      <w:r w:rsidR="00D4318D">
        <w:rPr>
          <w:rStyle w:val="KeyWord0"/>
          <w:highlight w:val="white"/>
        </w:rPr>
        <w:t>&lt;/k&gt;</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5060479" w:rsidR="00656A9B" w:rsidRDefault="00656A9B" w:rsidP="00656A9B">
      <w:pPr>
        <w:pStyle w:val="Code"/>
        <w:rPr>
          <w:highlight w:val="white"/>
        </w:rPr>
      </w:pPr>
      <w:r w:rsidRPr="00903DBA">
        <w:rPr>
          <w:highlight w:val="white"/>
        </w:rPr>
        <w:t xml:space="preserve">    public const int FloatingStackMaxSize = 7;</w:t>
      </w:r>
    </w:p>
    <w:p w14:paraId="2E0E2548" w14:textId="77777777" w:rsidR="002167E2" w:rsidRPr="002167E2" w:rsidRDefault="002167E2" w:rsidP="002167E2">
      <w:pPr>
        <w:pStyle w:val="Code"/>
      </w:pPr>
      <w:r w:rsidRPr="002167E2">
        <w:t xml:space="preserve">    private Stack&lt;int&gt; m_topStack = new();</w:t>
      </w:r>
    </w:p>
    <w:p w14:paraId="06A6DF94" w14:textId="7E93036F" w:rsidR="0057414B" w:rsidRPr="00903DBA" w:rsidRDefault="00DA60EB" w:rsidP="00DA60EB">
      <w:pPr>
        <w:rPr>
          <w:highlight w:val="white"/>
        </w:rPr>
      </w:pPr>
      <w:r w:rsidRPr="00903DBA">
        <w:rPr>
          <w:highlight w:val="white"/>
        </w:rPr>
        <w:t xml:space="preserve">The </w:t>
      </w:r>
      <w:r w:rsidR="00D4318D">
        <w:rPr>
          <w:rStyle w:val="KeyWord0"/>
          <w:highlight w:val="white"/>
        </w:rPr>
        <w:t>&lt;k&gt;</w:t>
      </w:r>
      <w:r w:rsidR="001B7124" w:rsidRPr="004C5738">
        <w:rPr>
          <w:rStyle w:val="KeyWord0"/>
          <w:highlight w:val="white"/>
        </w:rPr>
        <w:t>InitializerName</w:t>
      </w:r>
      <w:r w:rsidR="00D4318D">
        <w:rPr>
          <w:rStyle w:val="KeyWord0"/>
          <w:highlight w:val="white"/>
        </w:rPr>
        <w:t>&lt;/k&gt;</w:t>
      </w:r>
      <w:r w:rsidR="001B7124">
        <w:rPr>
          <w:highlight w:val="white"/>
        </w:rPr>
        <w:t xml:space="preserve">, </w:t>
      </w:r>
      <w:r w:rsidR="001B7124">
        <w:rPr>
          <w:rStyle w:val="KeyWord0"/>
          <w:highlight w:val="white"/>
        </w:rPr>
        <w:t>&lt;k&gt;</w:t>
      </w:r>
      <w:r w:rsidR="001B7124" w:rsidRPr="004C5738">
        <w:rPr>
          <w:rStyle w:val="KeyWord0"/>
          <w:highlight w:val="white"/>
        </w:rPr>
        <w:t>ArgsName</w:t>
      </w:r>
      <w:r w:rsidR="001B7124">
        <w:rPr>
          <w:rStyle w:val="KeyWord0"/>
          <w:highlight w:val="white"/>
        </w:rPr>
        <w:t>&lt;/k&gt;</w:t>
      </w:r>
      <w:r w:rsidR="001B7124">
        <w:rPr>
          <w:highlight w:val="white"/>
        </w:rPr>
        <w:t xml:space="preserve">, and </w:t>
      </w:r>
      <w:r w:rsidR="001B7124">
        <w:rPr>
          <w:rStyle w:val="KeyWord0"/>
          <w:highlight w:val="white"/>
        </w:rPr>
        <w:t>&lt;k&gt;</w:t>
      </w:r>
      <w:r w:rsidR="001B7124" w:rsidRPr="004C5738">
        <w:rPr>
          <w:rStyle w:val="KeyWord0"/>
          <w:highlight w:val="white"/>
        </w:rPr>
        <w:t>PathName</w:t>
      </w:r>
      <w:r w:rsidR="001B7124">
        <w:rPr>
          <w:rStyle w:val="KeyWord0"/>
          <w:highlight w:val="white"/>
        </w:rPr>
        <w:t>&lt;/k&gt;</w:t>
      </w:r>
      <w:r w:rsidR="001B7124">
        <w:rPr>
          <w:highlight w:val="white"/>
        </w:rPr>
        <w:t xml:space="preserve"> f</w:t>
      </w:r>
      <w:r w:rsidRPr="00903DBA">
        <w:rPr>
          <w:highlight w:val="white"/>
        </w:rPr>
        <w:t>ield</w:t>
      </w:r>
      <w:r w:rsidR="001B7124">
        <w:rPr>
          <w:highlight w:val="white"/>
        </w:rPr>
        <w:t>s</w:t>
      </w:r>
      <w:r w:rsidRPr="00903DBA">
        <w:rPr>
          <w:highlight w:val="white"/>
        </w:rPr>
        <w:t xml:space="preserve"> hold the name of the main function. </w:t>
      </w:r>
    </w:p>
    <w:p w14:paraId="377A31DD" w14:textId="20863F50"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InitializerName = </w:t>
      </w:r>
      <w:r w:rsidR="00747FF3">
        <w:rPr>
          <w:highlight w:val="white"/>
        </w:rPr>
        <w:t>$"{</w:t>
      </w:r>
      <w:r w:rsidRPr="00903DBA">
        <w:rPr>
          <w:highlight w:val="white"/>
        </w:rPr>
        <w:t>Symbol.SeparatorId</w:t>
      </w:r>
      <w:r w:rsidR="00747FF3">
        <w:rPr>
          <w:highlight w:val="white"/>
        </w:rPr>
        <w:t>}</w:t>
      </w:r>
      <w:r w:rsidRPr="00903DBA">
        <w:rPr>
          <w:highlight w:val="white"/>
        </w:rPr>
        <w:t>initializer";</w:t>
      </w:r>
    </w:p>
    <w:p w14:paraId="65D7B876" w14:textId="47C73CE7"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ArgsName = </w:t>
      </w:r>
      <w:r w:rsidR="00747FF3">
        <w:rPr>
          <w:highlight w:val="white"/>
        </w:rPr>
        <w:t>$"{</w:t>
      </w:r>
      <w:r w:rsidRPr="00903DBA">
        <w:rPr>
          <w:highlight w:val="white"/>
        </w:rPr>
        <w:t>Symbol.SeparatorId</w:t>
      </w:r>
      <w:r w:rsidR="00747FF3">
        <w:rPr>
          <w:highlight w:val="white"/>
        </w:rPr>
        <w:t>}</w:t>
      </w:r>
      <w:r w:rsidRPr="00903DBA">
        <w:rPr>
          <w:highlight w:val="white"/>
        </w:rPr>
        <w:t>args";</w:t>
      </w:r>
    </w:p>
    <w:p w14:paraId="1FCC6428" w14:textId="3EDA6EFE" w:rsidR="0057414B" w:rsidRPr="00903DBA" w:rsidRDefault="0057414B" w:rsidP="001950E8">
      <w:pPr>
        <w:pStyle w:val="Code"/>
        <w:rPr>
          <w:highlight w:val="white"/>
        </w:rPr>
      </w:pPr>
      <w:r w:rsidRPr="00903DBA">
        <w:rPr>
          <w:highlight w:val="white"/>
        </w:rPr>
        <w:t xml:space="preserve">    public </w:t>
      </w:r>
      <w:r w:rsidR="002167E2" w:rsidRPr="00903DBA">
        <w:rPr>
          <w:highlight w:val="white"/>
        </w:rPr>
        <w:t xml:space="preserve">const </w:t>
      </w:r>
      <w:r w:rsidRPr="00903DBA">
        <w:rPr>
          <w:highlight w:val="white"/>
        </w:rPr>
        <w:t xml:space="preserve">string PathName = </w:t>
      </w:r>
      <w:r w:rsidR="00747FF3">
        <w:rPr>
          <w:highlight w:val="white"/>
        </w:rPr>
        <w:t>$"{</w:t>
      </w:r>
      <w:r w:rsidRPr="00903DBA">
        <w:rPr>
          <w:highlight w:val="white"/>
        </w:rPr>
        <w:t>Symbol.SeparatorId</w:t>
      </w:r>
      <w:r w:rsidR="00747FF3">
        <w:rPr>
          <w:highlight w:val="white"/>
        </w:rPr>
        <w:t>}</w:t>
      </w:r>
      <w:r w:rsidRPr="00903DBA">
        <w:rPr>
          <w:highlight w:val="white"/>
        </w:rPr>
        <w:t>PathName";</w:t>
      </w:r>
    </w:p>
    <w:p w14:paraId="316422F5" w14:textId="54054D17" w:rsidR="0057414B" w:rsidRPr="00903DBA" w:rsidRDefault="00DF1802" w:rsidP="00DF1802">
      <w:pPr>
        <w:rPr>
          <w:highlight w:val="white"/>
        </w:rPr>
      </w:pPr>
      <w:r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3BF0F418" w:rsidR="0057414B" w:rsidRPr="00903DBA" w:rsidRDefault="00DF1802" w:rsidP="00DF18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RegisterAllocation</w:t>
      </w:r>
      <w:r w:rsidR="00D4318D">
        <w:rPr>
          <w:rStyle w:val="KeyWord0"/>
          <w:highlight w:val="white"/>
        </w:rPr>
        <w:t>&lt;/k&gt;</w:t>
      </w:r>
      <w:r w:rsidRPr="00903DBA">
        <w:rPr>
          <w:highlight w:val="white"/>
        </w:rPr>
        <w:t xml:space="preserve"> method </w:t>
      </w:r>
      <w:r w:rsidR="004F2544" w:rsidRPr="00903DBA">
        <w:rPr>
          <w:highlight w:val="white"/>
        </w:rPr>
        <w:t xml:space="preserve">performs the register allocation by </w:t>
      </w:r>
      <w:r w:rsidR="00C93666">
        <w:rPr>
          <w:highlight w:val="white"/>
        </w:rPr>
        <w:t>calling the static &lt;k&gt;</w:t>
      </w:r>
      <w:proofErr w:type="spellStart"/>
      <w:r w:rsidR="00C93666" w:rsidRPr="00C93666">
        <w:rPr>
          <w:rStyle w:val="KeyWord0"/>
          <w:highlight w:val="white"/>
        </w:rPr>
        <w:t>AllocateRegisters</w:t>
      </w:r>
      <w:proofErr w:type="spellEnd"/>
      <w:r w:rsidR="00C93666">
        <w:rPr>
          <w:highlight w:val="white"/>
        </w:rPr>
        <w:t>&lt;/k&gt; method in the &lt;k&gt;</w:t>
      </w:r>
      <w:proofErr w:type="spellStart"/>
      <w:r w:rsidR="00C93666" w:rsidRPr="00C93666">
        <w:rPr>
          <w:rStyle w:val="KeyWord0"/>
          <w:highlight w:val="white"/>
        </w:rPr>
        <w:t>RegisterAllocator</w:t>
      </w:r>
      <w:proofErr w:type="spellEnd"/>
      <w:r w:rsidR="00C93666">
        <w:rPr>
          <w:highlight w:val="white"/>
        </w:rPr>
        <w:t xml:space="preserve">&lt;/k&gt; class. It </w:t>
      </w:r>
      <w:r w:rsidR="004F2544" w:rsidRPr="00903DBA">
        <w:rPr>
          <w:highlight w:val="white"/>
        </w:rPr>
        <w:t xml:space="preserve">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215911D1"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RegisterAllocator</w:t>
      </w:r>
      <w:r w:rsidR="00B472B1">
        <w:rPr>
          <w:highlight w:val="white"/>
        </w:rPr>
        <w:t>.AllocateRegisters</w:t>
      </w:r>
      <w:r w:rsidRPr="00903DBA">
        <w:rPr>
          <w:highlight w:val="white"/>
        </w:rPr>
        <w:t>(trackSet, m_assemblyCodeList);</w:t>
      </w:r>
    </w:p>
    <w:p w14:paraId="7ABBD347" w14:textId="77777777" w:rsidR="0057414B" w:rsidRPr="00903DBA" w:rsidRDefault="0057414B" w:rsidP="001950E8">
      <w:pPr>
        <w:pStyle w:val="Code"/>
        <w:rPr>
          <w:highlight w:val="white"/>
        </w:rPr>
      </w:pPr>
      <w:r w:rsidRPr="00903DBA">
        <w:rPr>
          <w:highlight w:val="white"/>
        </w:rPr>
        <w:lastRenderedPageBreak/>
        <w:t xml:space="preserve">    }</w:t>
      </w:r>
    </w:p>
    <w:p w14:paraId="12A546A7" w14:textId="1C7E345A"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00D4318D">
        <w:rPr>
          <w:rStyle w:val="KeyWord0"/>
          <w:highlight w:val="white"/>
        </w:rPr>
        <w:t>&lt;k&gt;</w:t>
      </w:r>
      <w:r w:rsidR="00D4318D" w:rsidRPr="00903DBA">
        <w:rPr>
          <w:rStyle w:val="KeyWord0"/>
          <w:highlight w:val="white"/>
        </w:rPr>
        <w:t>GenerateAssembly</w:t>
      </w:r>
      <w:r w:rsidR="00D4318D">
        <w:rPr>
          <w:rStyle w:val="KeyWord0"/>
          <w:highlight w:val="white"/>
        </w:rPr>
        <w:t>&lt;/k&gt;</w:t>
      </w:r>
      <w:r w:rsidRPr="00903DBA">
        <w:rPr>
          <w:highlight w:val="white"/>
        </w:rPr>
        <w:t xml:space="preserve"> method </w:t>
      </w:r>
      <w:r w:rsidR="00B26CEE" w:rsidRPr="00903DBA">
        <w:rPr>
          <w:highlight w:val="white"/>
        </w:rPr>
        <w:t xml:space="preserve">generates the assembly code by creating an object of the </w:t>
      </w:r>
      <w:r w:rsidR="00D4318D">
        <w:rPr>
          <w:rStyle w:val="KeyWord0"/>
          <w:highlight w:val="white"/>
        </w:rPr>
        <w:t>&lt;k&gt;</w:t>
      </w:r>
      <w:r w:rsidR="00D4318D" w:rsidRPr="00903DBA">
        <w:rPr>
          <w:rStyle w:val="KeyWord0"/>
          <w:highlight w:val="white"/>
        </w:rPr>
        <w:t>AssemblyCodeGenerator</w:t>
      </w:r>
      <w:r w:rsidR="00D4318D">
        <w:rPr>
          <w:rStyle w:val="KeyWord0"/>
          <w:highlight w:val="white"/>
        </w:rPr>
        <w:t>&lt;/k&gt;</w:t>
      </w:r>
      <w:r w:rsidR="00B26CEE" w:rsidRPr="00903DBA">
        <w:rPr>
          <w:highlight w:val="white"/>
        </w:rPr>
        <w:t xml:space="preserve"> class</w:t>
      </w:r>
      <w:r w:rsidR="00AA295C">
        <w:rPr>
          <w:highlight w:val="white"/>
        </w:rPr>
        <w:t>, which constructor</w:t>
      </w:r>
      <w:r w:rsidR="00B26CEE" w:rsidRPr="00903DBA">
        <w:rPr>
          <w:highlight w:val="white"/>
        </w:rPr>
        <w:t xml:space="preserve"> </w:t>
      </w:r>
      <w:r w:rsidR="008B1E37" w:rsidRPr="00903DBA">
        <w:rPr>
          <w:highlight w:val="white"/>
        </w:rPr>
        <w:t xml:space="preserve">generates the assembly code with tracks, and </w:t>
      </w:r>
      <w:r w:rsidR="003906FD">
        <w:rPr>
          <w:highlight w:val="white"/>
        </w:rPr>
        <w:t xml:space="preserve">by </w:t>
      </w:r>
      <w:r w:rsidR="008B1E37" w:rsidRPr="00903DBA">
        <w:rPr>
          <w:highlight w:val="white"/>
        </w:rPr>
        <w:t>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2096E5FC" w14:textId="0E8280B4" w:rsidR="0057414B" w:rsidRPr="00903DBA" w:rsidRDefault="0057414B" w:rsidP="001950E8">
      <w:pPr>
        <w:pStyle w:val="Code"/>
        <w:rPr>
          <w:highlight w:val="white"/>
        </w:rPr>
      </w:pPr>
      <w:r w:rsidRPr="00903DBA">
        <w:rPr>
          <w:highlight w:val="white"/>
        </w:rPr>
        <w:t xml:space="preserve">      AssemblyCodeGenerator objectCodeGenerator =</w:t>
      </w:r>
      <w:r w:rsidR="00C524DE">
        <w:rPr>
          <w:highlight w:val="white"/>
        </w:rPr>
        <w:t xml:space="preserve"> </w:t>
      </w:r>
      <w:r w:rsidRPr="00903DBA">
        <w:rPr>
          <w:highlight w:val="white"/>
        </w:rPr>
        <w:t>new(assemblyCodeList);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2DFE332D" w:rsidR="0057414B" w:rsidRDefault="0057414B" w:rsidP="001950E8">
      <w:pPr>
        <w:pStyle w:val="Code"/>
        <w:rPr>
          <w:highlight w:val="white"/>
        </w:rPr>
      </w:pPr>
      <w:r w:rsidRPr="00903DBA">
        <w:rPr>
          <w:highlight w:val="white"/>
        </w:rPr>
        <w:t xml:space="preserve">    }</w:t>
      </w:r>
    </w:p>
    <w:p w14:paraId="0BFE1C0B" w14:textId="77777777" w:rsidR="005918F4" w:rsidRDefault="005918F4" w:rsidP="001950E8">
      <w:pPr>
        <w:pStyle w:val="Code"/>
        <w:rPr>
          <w:highlight w:val="white"/>
        </w:rPr>
      </w:pPr>
    </w:p>
    <w:p w14:paraId="3617225C" w14:textId="77777777" w:rsidR="005918F4" w:rsidRPr="005918F4" w:rsidRDefault="005918F4" w:rsidP="005918F4">
      <w:pPr>
        <w:pStyle w:val="Code"/>
      </w:pPr>
      <w:r w:rsidRPr="005918F4">
        <w:t xml:space="preserve">    public static void GenerateTargetWindows</w:t>
      </w:r>
    </w:p>
    <w:p w14:paraId="308DE4C3" w14:textId="77777777" w:rsidR="005918F4" w:rsidRPr="005918F4" w:rsidRDefault="005918F4" w:rsidP="005918F4">
      <w:pPr>
        <w:pStyle w:val="Code"/>
      </w:pPr>
      <w:r w:rsidRPr="005918F4">
        <w:t xml:space="preserve">      (List&lt;AssemblyCode&gt; assemblyCodeList, List&lt;byte&gt; byteList,</w:t>
      </w:r>
    </w:p>
    <w:p w14:paraId="4E8DCF4D" w14:textId="77777777" w:rsidR="005918F4" w:rsidRPr="005918F4" w:rsidRDefault="005918F4" w:rsidP="005918F4">
      <w:pPr>
        <w:pStyle w:val="Code"/>
      </w:pPr>
      <w:r w:rsidRPr="005918F4">
        <w:t xml:space="preserve">       IDictionary&lt;int, string&gt; accessMap, IDictionary&lt;int, string&gt; callMap,</w:t>
      </w:r>
    </w:p>
    <w:p w14:paraId="31569B3C" w14:textId="77777777" w:rsidR="005918F4" w:rsidRPr="005918F4" w:rsidRDefault="005918F4" w:rsidP="005918F4">
      <w:pPr>
        <w:pStyle w:val="Code"/>
      </w:pPr>
      <w:r w:rsidRPr="005918F4">
        <w:t xml:space="preserve">       ISet&lt;int&gt; returnSet) {</w:t>
      </w:r>
    </w:p>
    <w:p w14:paraId="628E139A" w14:textId="77777777" w:rsidR="005918F4" w:rsidRPr="005918F4" w:rsidRDefault="005918F4" w:rsidP="005918F4">
      <w:pPr>
        <w:pStyle w:val="Code"/>
      </w:pPr>
      <w:r w:rsidRPr="005918F4">
        <w:t xml:space="preserve">      AssemblyCodeGenerator objectCodeGenerator = new(assemblyCodeList);</w:t>
      </w:r>
    </w:p>
    <w:p w14:paraId="7F92EDBB" w14:textId="77777777" w:rsidR="005918F4" w:rsidRPr="005918F4" w:rsidRDefault="005918F4" w:rsidP="005918F4">
      <w:pPr>
        <w:pStyle w:val="Code"/>
      </w:pPr>
      <w:r w:rsidRPr="005918F4">
        <w:t xml:space="preserve">      objectCodeGenerator.WindowsJumpInfo();</w:t>
      </w:r>
    </w:p>
    <w:p w14:paraId="42B729A0" w14:textId="77777777" w:rsidR="005918F4" w:rsidRPr="005918F4" w:rsidRDefault="005918F4" w:rsidP="005918F4">
      <w:pPr>
        <w:pStyle w:val="Code"/>
      </w:pPr>
      <w:r w:rsidRPr="005918F4">
        <w:t xml:space="preserve">      objectCodeGenerator.WindowsByteList</w:t>
      </w:r>
    </w:p>
    <w:p w14:paraId="07C4C15C" w14:textId="77777777" w:rsidR="005918F4" w:rsidRPr="005918F4" w:rsidRDefault="005918F4" w:rsidP="005918F4">
      <w:pPr>
        <w:pStyle w:val="Code"/>
      </w:pPr>
      <w:r w:rsidRPr="005918F4">
        <w:t xml:space="preserve">                          (byteList, accessMap, callMap, returnSet);</w:t>
      </w:r>
    </w:p>
    <w:p w14:paraId="223BF49A" w14:textId="4718EAAD" w:rsidR="005918F4" w:rsidRPr="005918F4" w:rsidRDefault="005918F4" w:rsidP="005918F4">
      <w:pPr>
        <w:pStyle w:val="Code"/>
      </w:pPr>
      <w:r w:rsidRPr="005918F4">
        <w:t xml:space="preserve">    }</w:t>
      </w:r>
    </w:p>
    <w:p w14:paraId="476C254B" w14:textId="00880B8A"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assembly code list </w:t>
      </w:r>
      <w:r w:rsidR="00D4318D">
        <w:rPr>
          <w:rStyle w:val="KeyWord0"/>
          <w:highlight w:val="white"/>
        </w:rPr>
        <w:t>&lt;k&gt;</w:t>
      </w:r>
      <w:r w:rsidR="00D4318D" w:rsidRPr="00903DBA">
        <w:rPr>
          <w:rStyle w:val="KeyWord0"/>
          <w:highlight w:val="white"/>
        </w:rPr>
        <w:t>m_assemblyCodeList</w:t>
      </w:r>
      <w:r w:rsidR="00D4318D">
        <w:rPr>
          <w:rStyle w:val="KeyWord0"/>
          <w:highlight w:val="white"/>
        </w:rPr>
        <w:t>&lt;/k&gt;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680CE7E5" w14:textId="77777777" w:rsidR="00C524DE" w:rsidRDefault="0016661E" w:rsidP="00C524DE">
      <w:pPr>
        <w:pStyle w:val="Code"/>
        <w:rPr>
          <w:highlight w:val="white"/>
        </w:rPr>
      </w:pPr>
      <w:r w:rsidRPr="00903DBA">
        <w:rPr>
          <w:highlight w:val="white"/>
        </w:rPr>
        <w:t xml:space="preserve">      AssemblyCode assemblyCode =</w:t>
      </w:r>
    </w:p>
    <w:p w14:paraId="58EB08B7" w14:textId="351BA7AC" w:rsidR="0016661E" w:rsidRPr="00903DBA" w:rsidRDefault="00C524DE" w:rsidP="00C524DE">
      <w:pPr>
        <w:pStyle w:val="Code"/>
        <w:rPr>
          <w:highlight w:val="white"/>
        </w:rPr>
      </w:pPr>
      <w:r>
        <w:rPr>
          <w:highlight w:val="white"/>
        </w:rPr>
        <w:t xml:space="preserve">        </w:t>
      </w:r>
      <w:r w:rsidR="0016661E" w:rsidRPr="00903DBA">
        <w:rPr>
          <w:highlight w:val="white"/>
        </w:rPr>
        <w:t>new(objectOp,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4493DCEF" w:rsidR="00202633" w:rsidRPr="00903DBA" w:rsidRDefault="00202633" w:rsidP="00202633">
      <w:pPr>
        <w:rPr>
          <w:highlight w:val="white"/>
        </w:rPr>
      </w:pPr>
      <w:r w:rsidRPr="00903DBA">
        <w:rPr>
          <w:highlight w:val="white"/>
        </w:rPr>
        <w:t xml:space="preserve">The second </w:t>
      </w:r>
      <w:r w:rsidR="00D4318D">
        <w:rPr>
          <w:rStyle w:val="KeyWord0"/>
          <w:highlight w:val="white"/>
        </w:rPr>
        <w:t>&lt;k&gt;</w:t>
      </w:r>
      <w:r w:rsidR="00D4318D" w:rsidRPr="00903DBA">
        <w:rPr>
          <w:rStyle w:val="KeyWord0"/>
          <w:highlight w:val="white"/>
        </w:rPr>
        <w:t>AddAssemblyCode</w:t>
      </w:r>
      <w:r w:rsidR="00D4318D">
        <w:rPr>
          <w:rStyle w:val="KeyWord0"/>
          <w:highlight w:val="white"/>
        </w:rPr>
        <w:t>&lt;/k&gt;</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78C6B0BB" w:rsidR="0016661E" w:rsidRPr="00903DBA" w:rsidRDefault="0016661E" w:rsidP="0016661E">
      <w:pPr>
        <w:pStyle w:val="Code"/>
        <w:rPr>
          <w:highlight w:val="white"/>
        </w:rPr>
      </w:pPr>
      <w:r w:rsidRPr="00903DBA">
        <w:rPr>
          <w:highlight w:val="white"/>
        </w:rPr>
        <w:t xml:space="preserve">        new(objectOp,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4CD297B0" w:rsidR="0046489D" w:rsidRPr="00903DBA" w:rsidRDefault="00CC1DF4" w:rsidP="0060539D">
      <w:pPr>
        <w:pStyle w:val="Heading3"/>
        <w:rPr>
          <w:highlight w:val="white"/>
        </w:rPr>
      </w:pPr>
      <w:bookmarkStart w:id="519" w:name="_Toc98936406"/>
      <w:r>
        <w:rPr>
          <w:highlight w:val="white"/>
        </w:rPr>
        <w:t>&lt;</w:t>
      </w:r>
      <w:proofErr w:type="spellStart"/>
      <w:r>
        <w:rPr>
          <w:highlight w:val="white"/>
        </w:rPr>
        <w:t>h3</w:t>
      </w:r>
      <w:proofErr w:type="spellEnd"/>
      <w:r>
        <w:rPr>
          <w:highlight w:val="white"/>
        </w:rPr>
        <w:t>&gt;</w:t>
      </w:r>
      <w:r w:rsidRPr="00903DBA">
        <w:rPr>
          <w:highlight w:val="white"/>
        </w:rPr>
        <w:t>The Long Switch</w:t>
      </w:r>
      <w:r>
        <w:rPr>
          <w:highlight w:val="white"/>
        </w:rPr>
        <w:t>&lt;/</w:t>
      </w:r>
      <w:proofErr w:type="spellStart"/>
      <w:r>
        <w:rPr>
          <w:highlight w:val="white"/>
        </w:rPr>
        <w:t>h3</w:t>
      </w:r>
      <w:proofErr w:type="spellEnd"/>
      <w:r>
        <w:rPr>
          <w:highlight w:val="white"/>
        </w:rPr>
        <w:t>&gt;</w:t>
      </w:r>
      <w:bookmarkEnd w:id="519"/>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lastRenderedPageBreak/>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48714C44"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an initializer, we add a label with the unique name of the function. If the middle code index is greater th</w:t>
      </w:r>
      <w:r w:rsidR="000202DC">
        <w:rPr>
          <w:highlight w:val="white"/>
        </w:rPr>
        <w:t>an</w:t>
      </w:r>
      <w:r w:rsidR="001811B8" w:rsidRPr="00903DBA">
        <w:rPr>
          <w:highlight w:val="white"/>
        </w:rPr>
        <w:t xml:space="preserve"> zero, we also add </w:t>
      </w:r>
      <w:r w:rsidR="005A671D" w:rsidRPr="00903DBA">
        <w:rPr>
          <w:highlight w:val="white"/>
        </w:rPr>
        <w:t>it to the label.</w:t>
      </w:r>
      <w:r w:rsidR="00840521">
        <w:rPr>
          <w:highlight w:val="white"/>
        </w:rPr>
        <w:t xml:space="preserve"> If the index is zero, it is the first instruction of the function, and </w:t>
      </w:r>
      <w:r w:rsidR="00394B6F">
        <w:rPr>
          <w:highlight w:val="white"/>
        </w:rPr>
        <w:t>is not</w:t>
      </w:r>
      <w:r w:rsidR="00840521">
        <w:rPr>
          <w:highlight w:val="white"/>
        </w:rPr>
        <w:t xml:space="preserve"> given an index.</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lastRenderedPageBreak/>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1483B5D1"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00247F6C" w:rsidRPr="00903DBA">
        <w:rPr>
          <w:highlight w:val="white"/>
        </w:rPr>
        <w:t xml:space="preserve">. Otherwise, the type must be integral, and we call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427CE548" w:rsidR="00D935A0" w:rsidRPr="00903DBA" w:rsidRDefault="00473A8D" w:rsidP="00165FB2">
      <w:pPr>
        <w:rPr>
          <w:highlight w:val="white"/>
        </w:rPr>
      </w:pPr>
      <w:r w:rsidRPr="00903DBA">
        <w:rPr>
          <w:highlight w:val="white"/>
        </w:rPr>
        <w:lastRenderedPageBreak/>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165FB2" w:rsidRPr="00903DBA">
        <w:rPr>
          <w:highlight w:val="white"/>
        </w:rPr>
        <w:t>.</w:t>
      </w:r>
    </w:p>
    <w:p w14:paraId="18E1D9A9" w14:textId="53C35CBF" w:rsidR="00D851A7" w:rsidRPr="00903DBA" w:rsidRDefault="00D851A7" w:rsidP="00D851A7">
      <w:pPr>
        <w:pStyle w:val="Code"/>
        <w:rPr>
          <w:highlight w:val="white"/>
        </w:rPr>
      </w:pPr>
      <w:r w:rsidRPr="00903DBA">
        <w:rPr>
          <w:highlight w:val="white"/>
        </w:rPr>
        <w:t xml:space="preserve">          case MiddleOperator.</w:t>
      </w:r>
      <w:r w:rsidR="00455D0F">
        <w:rPr>
          <w:highlight w:val="white"/>
        </w:rPr>
        <w:t>Add</w:t>
      </w:r>
      <w:r w:rsidRPr="00903DBA">
        <w:rPr>
          <w:highlight w:val="white"/>
        </w:rPr>
        <w:t>:</w:t>
      </w:r>
    </w:p>
    <w:p w14:paraId="2B67D4FA" w14:textId="15377D35" w:rsidR="00D851A7" w:rsidRPr="00903DBA" w:rsidRDefault="00D851A7" w:rsidP="00D851A7">
      <w:pPr>
        <w:pStyle w:val="Code"/>
        <w:rPr>
          <w:highlight w:val="white"/>
        </w:rPr>
      </w:pPr>
      <w:r w:rsidRPr="00903DBA">
        <w:rPr>
          <w:highlight w:val="white"/>
        </w:rPr>
        <w:t xml:space="preserve">          case MiddleOperator.</w:t>
      </w:r>
      <w:r w:rsidR="00455D0F">
        <w:rPr>
          <w:highlight w:val="white"/>
        </w:rPr>
        <w:t>Subtract</w:t>
      </w:r>
      <w:r w:rsidRPr="00903DBA">
        <w:rPr>
          <w:highlight w:val="white"/>
        </w:rPr>
        <w: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29C68F50"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7CE93068"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00551EE1" w:rsidRPr="00903DBA">
        <w:rPr>
          <w:highlight w:val="white"/>
        </w:rPr>
        <w:t xml:space="preserve"> in case of floating values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16864E01" w14:textId="07BB5859" w:rsidR="00846CAA" w:rsidRPr="00903DBA" w:rsidRDefault="00846CAA" w:rsidP="00846CAA">
      <w:pPr>
        <w:rPr>
          <w:highlight w:val="white"/>
        </w:rPr>
      </w:pPr>
      <w:r w:rsidRPr="00903DBA">
        <w:rPr>
          <w:highlight w:val="white"/>
        </w:rPr>
        <w:lastRenderedPageBreak/>
        <w:t>The same goes for the unary operations. In case of floating type</w:t>
      </w:r>
      <w:r w:rsidR="0048416B">
        <w:rPr>
          <w:highlight w:val="white"/>
        </w:rPr>
        <w:t>,</w:t>
      </w:r>
      <w:r w:rsidRPr="00903DBA">
        <w:rPr>
          <w:highlight w:val="white"/>
        </w:rPr>
        <w:t xml:space="preserve"> we call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Pr="00903DBA">
        <w:rPr>
          <w:highlight w:val="white"/>
        </w:rPr>
        <w:t xml:space="preserve">, and in case of integral type we call </w:t>
      </w:r>
      <w:r w:rsidR="00D4318D">
        <w:rPr>
          <w:rStyle w:val="KeyWord0"/>
          <w:highlight w:val="white"/>
        </w:rPr>
        <w:t>&lt;k&gt;</w:t>
      </w:r>
      <w:r w:rsidR="00D4318D" w:rsidRPr="00903DBA">
        <w:rPr>
          <w:rStyle w:val="KeyWord0"/>
          <w:highlight w:val="white"/>
        </w:rPr>
        <w:t>InategralUnary</w:t>
      </w:r>
      <w:r w:rsidR="00D4318D">
        <w:rPr>
          <w:rStyle w:val="KeyWord0"/>
          <w:highlight w:val="white"/>
        </w:rPr>
        <w:t>&lt;/k&gt;</w:t>
      </w:r>
      <w:r w:rsidRPr="00903DBA">
        <w:rPr>
          <w:highlight w:val="white"/>
        </w:rPr>
        <w:t>.</w:t>
      </w:r>
    </w:p>
    <w:p w14:paraId="396B49EA" w14:textId="77777777" w:rsidR="00846CAA" w:rsidRPr="00903DBA" w:rsidRDefault="00846CAA" w:rsidP="00846CAA">
      <w:pPr>
        <w:pStyle w:val="Code"/>
        <w:rPr>
          <w:highlight w:val="white"/>
        </w:rPr>
      </w:pPr>
      <w:r w:rsidRPr="00903DBA">
        <w:rPr>
          <w:highlight w:val="white"/>
        </w:rPr>
        <w:t xml:space="preserve">          case MiddleOperator.</w:t>
      </w:r>
      <w:r>
        <w:rPr>
          <w:highlight w:val="white"/>
        </w:rPr>
        <w:t>Plus</w:t>
      </w:r>
      <w:r w:rsidRPr="00903DBA">
        <w:rPr>
          <w:highlight w:val="white"/>
        </w:rPr>
        <w:t>:</w:t>
      </w:r>
    </w:p>
    <w:p w14:paraId="63FF6FC5" w14:textId="77777777" w:rsidR="00846CAA" w:rsidRPr="00903DBA" w:rsidRDefault="00846CAA" w:rsidP="00846CAA">
      <w:pPr>
        <w:pStyle w:val="Code"/>
        <w:rPr>
          <w:highlight w:val="white"/>
        </w:rPr>
      </w:pPr>
      <w:r w:rsidRPr="00903DBA">
        <w:rPr>
          <w:highlight w:val="white"/>
        </w:rPr>
        <w:t xml:space="preserve">          case MiddleOperator.</w:t>
      </w:r>
      <w:r>
        <w:rPr>
          <w:highlight w:val="white"/>
        </w:rPr>
        <w:t>Minus</w:t>
      </w:r>
      <w:r w:rsidRPr="00903DBA">
        <w:rPr>
          <w:highlight w:val="white"/>
        </w:rPr>
        <w:t>:</w:t>
      </w:r>
    </w:p>
    <w:p w14:paraId="596FC9A2" w14:textId="77777777" w:rsidR="00846CAA" w:rsidRPr="00903DBA" w:rsidRDefault="00846CAA" w:rsidP="00846CAA">
      <w:pPr>
        <w:pStyle w:val="Code"/>
        <w:rPr>
          <w:highlight w:val="white"/>
        </w:rPr>
      </w:pPr>
      <w:r w:rsidRPr="00903DBA">
        <w:rPr>
          <w:highlight w:val="white"/>
        </w:rPr>
        <w:t xml:space="preserve">          case MiddleOperator.BitwiseNot: {</w:t>
      </w:r>
    </w:p>
    <w:p w14:paraId="3097295D" w14:textId="77777777" w:rsidR="00846CAA" w:rsidRPr="00903DBA" w:rsidRDefault="00846CAA" w:rsidP="00846CAA">
      <w:pPr>
        <w:pStyle w:val="Code"/>
        <w:rPr>
          <w:highlight w:val="white"/>
        </w:rPr>
      </w:pPr>
      <w:r w:rsidRPr="00903DBA">
        <w:rPr>
          <w:highlight w:val="white"/>
        </w:rPr>
        <w:t xml:space="preserve">              Symbol resultSymbol = (Symbol) middleCode[0];</w:t>
      </w:r>
    </w:p>
    <w:p w14:paraId="321AA2A3" w14:textId="77777777" w:rsidR="00846CAA" w:rsidRPr="00903DBA" w:rsidRDefault="00846CAA" w:rsidP="00846CAA">
      <w:pPr>
        <w:pStyle w:val="Code"/>
        <w:rPr>
          <w:highlight w:val="white"/>
        </w:rPr>
      </w:pPr>
    </w:p>
    <w:p w14:paraId="42DE167D" w14:textId="77777777" w:rsidR="00846CAA" w:rsidRPr="00903DBA" w:rsidRDefault="00846CAA" w:rsidP="00846CAA">
      <w:pPr>
        <w:pStyle w:val="Code"/>
        <w:rPr>
          <w:highlight w:val="white"/>
        </w:rPr>
      </w:pPr>
      <w:r w:rsidRPr="00903DBA">
        <w:rPr>
          <w:highlight w:val="white"/>
        </w:rPr>
        <w:t xml:space="preserve">              if (resultSymbol.Type.IsFloating()) {</w:t>
      </w:r>
    </w:p>
    <w:p w14:paraId="5D1199FE" w14:textId="77777777" w:rsidR="00846CAA" w:rsidRPr="00903DBA" w:rsidRDefault="00846CAA" w:rsidP="00846CAA">
      <w:pPr>
        <w:pStyle w:val="Code"/>
        <w:rPr>
          <w:highlight w:val="white"/>
        </w:rPr>
      </w:pPr>
      <w:r w:rsidRPr="00903DBA">
        <w:rPr>
          <w:highlight w:val="white"/>
        </w:rPr>
        <w:t xml:space="preserve">                FloatingUnary(middleCode);</w:t>
      </w:r>
    </w:p>
    <w:p w14:paraId="074D8449" w14:textId="77777777" w:rsidR="00846CAA" w:rsidRPr="00903DBA" w:rsidRDefault="00846CAA" w:rsidP="00846CAA">
      <w:pPr>
        <w:pStyle w:val="Code"/>
        <w:rPr>
          <w:highlight w:val="white"/>
        </w:rPr>
      </w:pPr>
      <w:r w:rsidRPr="00903DBA">
        <w:rPr>
          <w:highlight w:val="white"/>
        </w:rPr>
        <w:t xml:space="preserve">              }</w:t>
      </w:r>
    </w:p>
    <w:p w14:paraId="43D8A449" w14:textId="77777777" w:rsidR="00846CAA" w:rsidRPr="00903DBA" w:rsidRDefault="00846CAA" w:rsidP="00846CAA">
      <w:pPr>
        <w:pStyle w:val="Code"/>
        <w:rPr>
          <w:highlight w:val="white"/>
        </w:rPr>
      </w:pPr>
      <w:r w:rsidRPr="00903DBA">
        <w:rPr>
          <w:highlight w:val="white"/>
        </w:rPr>
        <w:t xml:space="preserve">              else {</w:t>
      </w:r>
    </w:p>
    <w:p w14:paraId="69234E19" w14:textId="77777777" w:rsidR="00846CAA" w:rsidRPr="00903DBA" w:rsidRDefault="00846CAA" w:rsidP="00846CAA">
      <w:pPr>
        <w:pStyle w:val="Code"/>
        <w:rPr>
          <w:highlight w:val="white"/>
        </w:rPr>
      </w:pPr>
      <w:r w:rsidRPr="00903DBA">
        <w:rPr>
          <w:highlight w:val="white"/>
        </w:rPr>
        <w:t xml:space="preserve">                IntegralUnary(middleCode);</w:t>
      </w:r>
    </w:p>
    <w:p w14:paraId="0A77FD29" w14:textId="77777777" w:rsidR="00846CAA" w:rsidRPr="00903DBA" w:rsidRDefault="00846CAA" w:rsidP="00846CAA">
      <w:pPr>
        <w:pStyle w:val="Code"/>
        <w:rPr>
          <w:highlight w:val="white"/>
        </w:rPr>
      </w:pPr>
      <w:r w:rsidRPr="00903DBA">
        <w:rPr>
          <w:highlight w:val="white"/>
        </w:rPr>
        <w:t xml:space="preserve">              }</w:t>
      </w:r>
    </w:p>
    <w:p w14:paraId="3837CCD6" w14:textId="77777777" w:rsidR="00846CAA" w:rsidRPr="00903DBA" w:rsidRDefault="00846CAA" w:rsidP="00846CAA">
      <w:pPr>
        <w:pStyle w:val="Code"/>
        <w:rPr>
          <w:highlight w:val="white"/>
        </w:rPr>
      </w:pPr>
      <w:r w:rsidRPr="00903DBA">
        <w:rPr>
          <w:highlight w:val="white"/>
        </w:rPr>
        <w:t xml:space="preserve">            }</w:t>
      </w:r>
    </w:p>
    <w:p w14:paraId="4FB9F765" w14:textId="77777777" w:rsidR="00846CAA" w:rsidRPr="00903DBA" w:rsidRDefault="00846CAA" w:rsidP="00846CAA">
      <w:pPr>
        <w:pStyle w:val="Code"/>
        <w:rPr>
          <w:highlight w:val="white"/>
        </w:rPr>
      </w:pPr>
      <w:r w:rsidRPr="00903DBA">
        <w:rPr>
          <w:highlight w:val="white"/>
        </w:rPr>
        <w:t xml:space="preserve">            break;</w:t>
      </w:r>
    </w:p>
    <w:p w14:paraId="7FB289E7" w14:textId="16C7704B" w:rsidR="00D851A7" w:rsidRPr="00903DBA" w:rsidRDefault="00D87B2B" w:rsidP="00D87B2B">
      <w:pPr>
        <w:rPr>
          <w:highlight w:val="white"/>
        </w:rPr>
      </w:pPr>
      <w:r>
        <w:rPr>
          <w:highlight w:val="white"/>
        </w:rPr>
        <w:t xml:space="preserve">The </w:t>
      </w:r>
      <w:r w:rsidR="00D4318D">
        <w:rPr>
          <w:rStyle w:val="KeyWord0"/>
          <w:highlight w:val="white"/>
        </w:rPr>
        <w:t>&lt;k&gt;</w:t>
      </w:r>
      <w:r w:rsidR="00D4318D" w:rsidRPr="00D87B2B">
        <w:rPr>
          <w:rStyle w:val="KeyWord0"/>
          <w:highlight w:val="white"/>
        </w:rPr>
        <w:t>Case</w:t>
      </w:r>
      <w:r w:rsidR="00D4318D">
        <w:rPr>
          <w:rStyle w:val="KeyWord0"/>
          <w:highlight w:val="white"/>
        </w:rPr>
        <w:t>&lt;/k&gt;</w:t>
      </w:r>
      <w:r>
        <w:rPr>
          <w:highlight w:val="white"/>
        </w:rPr>
        <w:t xml:space="preserve"> and </w:t>
      </w:r>
      <w:r w:rsidR="00D4318D">
        <w:rPr>
          <w:rStyle w:val="KeyWord0"/>
          <w:highlight w:val="white"/>
        </w:rPr>
        <w:t>&lt;k&gt;</w:t>
      </w:r>
      <w:r w:rsidR="00D4318D" w:rsidRPr="00D87B2B">
        <w:rPr>
          <w:rStyle w:val="KeyWord0"/>
          <w:highlight w:val="white"/>
        </w:rPr>
        <w:t>CaseEnd</w:t>
      </w:r>
      <w:r w:rsidR="00D4318D">
        <w:rPr>
          <w:rStyle w:val="KeyWord0"/>
          <w:highlight w:val="white"/>
        </w:rPr>
        <w:t>&lt;/k&gt;</w:t>
      </w:r>
      <w:r>
        <w:rPr>
          <w:highlight w:val="white"/>
        </w:rPr>
        <w:t xml:space="preserve"> middle code operator are used </w:t>
      </w:r>
      <w:r w:rsidR="004A2062">
        <w:rPr>
          <w:highlight w:val="white"/>
        </w:rPr>
        <w:t xml:space="preserve">for case </w:t>
      </w:r>
      <w:r w:rsidR="00C07FD4">
        <w:rPr>
          <w:highlight w:val="white"/>
        </w:rPr>
        <w:t xml:space="preserve">lists. The first case instruction </w:t>
      </w:r>
      <w:r w:rsidR="00FB540C">
        <w:rPr>
          <w:highlight w:val="white"/>
        </w:rPr>
        <w:t>allocates a register to compare with the case value. That register is used for all succeeding case instruction, until the finishing instruction.</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2D6BAADB" w14:textId="77777777" w:rsidR="00846CAA" w:rsidRDefault="00846CAA" w:rsidP="00D851A7">
      <w:pPr>
        <w:pStyle w:val="Code"/>
        <w:rPr>
          <w:highlight w:val="white"/>
        </w:rPr>
      </w:pPr>
    </w:p>
    <w:p w14:paraId="009AF1F1" w14:textId="5AE8BB70" w:rsidR="00D851A7" w:rsidRPr="007C1FBF" w:rsidRDefault="00D851A7" w:rsidP="007C1FBF">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10D8F969" w:rsidR="00D851A7" w:rsidRPr="00903DBA" w:rsidRDefault="00F05D74" w:rsidP="0048416B">
      <w:pPr>
        <w:rPr>
          <w:highlight w:val="white"/>
        </w:rPr>
      </w:pPr>
      <w:r>
        <w:rPr>
          <w:highlight w:val="white"/>
        </w:rPr>
        <w:t xml:space="preserve">In case of the </w:t>
      </w:r>
      <w:r w:rsidR="00F1434C">
        <w:rPr>
          <w:highlight w:val="white"/>
        </w:rPr>
        <w:t>d</w:t>
      </w:r>
      <w:r w:rsidR="0048416B">
        <w:rPr>
          <w:highlight w:val="white"/>
        </w:rPr>
        <w:t>e</w:t>
      </w:r>
      <w:r w:rsidR="00855EC1">
        <w:rPr>
          <w:highlight w:val="white"/>
        </w:rPr>
        <w:t>reference</w:t>
      </w:r>
      <w:r w:rsidR="0048416B">
        <w:rPr>
          <w:highlight w:val="white"/>
        </w:rPr>
        <w:t xml:space="preserve"> </w:t>
      </w:r>
      <w:r>
        <w:rPr>
          <w:highlight w:val="white"/>
        </w:rPr>
        <w:t xml:space="preserve">middle code instruction, we call </w:t>
      </w:r>
      <w:r w:rsidR="00D4318D">
        <w:rPr>
          <w:rStyle w:val="KeyWord0"/>
          <w:highlight w:val="white"/>
        </w:rPr>
        <w:t>&lt;k&gt;</w:t>
      </w:r>
      <w:r w:rsidR="00D4318D" w:rsidRPr="00F05D74">
        <w:rPr>
          <w:rStyle w:val="KeyWord0"/>
          <w:highlight w:val="white"/>
        </w:rPr>
        <w:t>FloatingDereference</w:t>
      </w:r>
      <w:r w:rsidR="00D4318D">
        <w:rPr>
          <w:rStyle w:val="KeyWord0"/>
          <w:highlight w:val="white"/>
        </w:rPr>
        <w:t>&lt;/k&gt;</w:t>
      </w:r>
      <w:r>
        <w:rPr>
          <w:highlight w:val="white"/>
        </w:rPr>
        <w:t xml:space="preserve"> for floating types and </w:t>
      </w:r>
      <w:r w:rsidR="00D4318D">
        <w:rPr>
          <w:rStyle w:val="KeyWord0"/>
          <w:highlight w:val="white"/>
        </w:rPr>
        <w:t>&lt;k&gt;Dereference&lt;/k&gt;</w:t>
      </w:r>
      <w:r>
        <w:rPr>
          <w:highlight w:val="white"/>
        </w:rPr>
        <w:t xml:space="preserve"> for integral types.</w:t>
      </w:r>
    </w:p>
    <w:p w14:paraId="30C29FE5" w14:textId="77777777" w:rsidR="00FB45BA" w:rsidRPr="00FB45BA" w:rsidRDefault="00FB45BA" w:rsidP="00FB45BA">
      <w:pPr>
        <w:pStyle w:val="Code"/>
        <w:rPr>
          <w:highlight w:val="white"/>
        </w:rPr>
      </w:pPr>
      <w:r w:rsidRPr="00FB45BA">
        <w:rPr>
          <w:highlight w:val="white"/>
        </w:rPr>
        <w:t xml:space="preserve">          case MiddleOperator.Dereference:</w:t>
      </w:r>
    </w:p>
    <w:p w14:paraId="357CD29C" w14:textId="77777777" w:rsidR="00FB45BA" w:rsidRPr="00FB45BA" w:rsidRDefault="00FB45BA" w:rsidP="00FB45BA">
      <w:pPr>
        <w:pStyle w:val="Code"/>
        <w:rPr>
          <w:highlight w:val="white"/>
        </w:rPr>
      </w:pPr>
      <w:r w:rsidRPr="00FB45BA">
        <w:rPr>
          <w:highlight w:val="white"/>
        </w:rPr>
        <w:t xml:space="preserve">            Dereference(middleCode);</w:t>
      </w:r>
    </w:p>
    <w:p w14:paraId="10A880EB" w14:textId="77777777" w:rsidR="00FB45BA" w:rsidRPr="00FB45BA" w:rsidRDefault="00FB45BA" w:rsidP="00FB45BA">
      <w:pPr>
        <w:pStyle w:val="Code"/>
        <w:rPr>
          <w:highlight w:val="white"/>
        </w:rPr>
      </w:pPr>
      <w:r w:rsidRPr="00FB45BA">
        <w:rPr>
          <w:highlight w:val="white"/>
        </w:rPr>
        <w:t xml:space="preserve">            break;</w:t>
      </w:r>
    </w:p>
    <w:p w14:paraId="6B58388B" w14:textId="414E63DE" w:rsidR="00D851A7" w:rsidRPr="00903DBA" w:rsidRDefault="00C412BB" w:rsidP="00C412BB">
      <w:pPr>
        <w:rPr>
          <w:highlight w:val="white"/>
        </w:rPr>
      </w:pPr>
      <w:r>
        <w:rPr>
          <w:highlight w:val="white"/>
        </w:rPr>
        <w:t xml:space="preserve">The </w:t>
      </w:r>
      <w:r w:rsidR="008246B5">
        <w:rPr>
          <w:highlight w:val="white"/>
        </w:rPr>
        <w:t>floating-point stack may hold as most seven values, why we need to keep track of its size.</w:t>
      </w:r>
    </w:p>
    <w:p w14:paraId="327E0B6E" w14:textId="49D63A69" w:rsidR="00D851A7" w:rsidRDefault="00D851A7" w:rsidP="00D851A7">
      <w:pPr>
        <w:pStyle w:val="Code"/>
        <w:rPr>
          <w:highlight w:val="white"/>
        </w:rPr>
      </w:pPr>
      <w:r w:rsidRPr="00903DBA">
        <w:rPr>
          <w:highlight w:val="white"/>
        </w:rPr>
        <w:t xml:space="preserve">          case MiddleOperator.DecreaseStack:</w:t>
      </w:r>
    </w:p>
    <w:p w14:paraId="0D4F11BD" w14:textId="77777777" w:rsidR="007C1FBF" w:rsidRPr="007C1FBF" w:rsidRDefault="007C1FBF" w:rsidP="007C1FBF">
      <w:pPr>
        <w:pStyle w:val="Code"/>
      </w:pPr>
      <w:r w:rsidRPr="007C1FBF">
        <w:t xml:space="preserve">            DecreaseStack(middleCode, middleIndex);</w:t>
      </w:r>
    </w:p>
    <w:p w14:paraId="385604D5" w14:textId="77777777" w:rsidR="00D851A7" w:rsidRPr="00903DBA" w:rsidRDefault="00D851A7" w:rsidP="00D851A7">
      <w:pPr>
        <w:pStyle w:val="Code"/>
        <w:rPr>
          <w:highlight w:val="white"/>
        </w:rPr>
      </w:pPr>
      <w:r w:rsidRPr="00903DBA">
        <w:rPr>
          <w:highlight w:val="white"/>
        </w:rPr>
        <w:t xml:space="preserve">            break;</w:t>
      </w:r>
    </w:p>
    <w:p w14:paraId="664807AF" w14:textId="433C1103" w:rsidR="00D851A7" w:rsidRPr="00903DBA" w:rsidRDefault="004E6595" w:rsidP="00DA15CD">
      <w:pPr>
        <w:rPr>
          <w:highlight w:val="white"/>
        </w:rPr>
      </w:pPr>
      <w:r>
        <w:rPr>
          <w:highlight w:val="white"/>
        </w:rPr>
        <w:t xml:space="preserve">The </w:t>
      </w:r>
      <w:r w:rsidR="00D4318D">
        <w:rPr>
          <w:rStyle w:val="KeyWord0"/>
          <w:highlight w:val="white"/>
        </w:rPr>
        <w:t>&lt;k&gt;</w:t>
      </w:r>
      <w:r w:rsidR="00D4318D" w:rsidRPr="004E6595">
        <w:rPr>
          <w:rStyle w:val="KeyWord0"/>
          <w:highlight w:val="white"/>
        </w:rPr>
        <w:t>PushZero</w:t>
      </w:r>
      <w:r w:rsidR="00D4318D">
        <w:rPr>
          <w:rStyle w:val="KeyWord0"/>
          <w:highlight w:val="white"/>
        </w:rPr>
        <w:t>&lt;/k&gt;</w:t>
      </w:r>
      <w:r w:rsidR="00DA15CD">
        <w:rPr>
          <w:highlight w:val="white"/>
        </w:rPr>
        <w:t xml:space="preserve"> and </w:t>
      </w:r>
      <w:r w:rsidR="00D4318D">
        <w:rPr>
          <w:rStyle w:val="KeyWord0"/>
          <w:highlight w:val="white"/>
        </w:rPr>
        <w:t>&lt;k&gt;</w:t>
      </w:r>
      <w:r w:rsidR="00D4318D" w:rsidRPr="004E6595">
        <w:rPr>
          <w:rStyle w:val="KeyWord0"/>
          <w:highlight w:val="white"/>
        </w:rPr>
        <w:t>PushOne</w:t>
      </w:r>
      <w:r w:rsidR="00D4318D">
        <w:rPr>
          <w:rStyle w:val="KeyWord0"/>
          <w:highlight w:val="white"/>
        </w:rPr>
        <w:t>&lt;/k&gt;</w:t>
      </w:r>
      <w:r w:rsidR="00DA15CD">
        <w:rPr>
          <w:highlight w:val="white"/>
        </w:rPr>
        <w:t xml:space="preserve"> </w:t>
      </w:r>
      <w:r>
        <w:rPr>
          <w:highlight w:val="white"/>
        </w:rPr>
        <w:t xml:space="preserve">instructions </w:t>
      </w:r>
      <w:r w:rsidR="00DA15CD">
        <w:rPr>
          <w:highlight w:val="white"/>
        </w:rPr>
        <w:t>push the decimal values zero and one, respectively.</w:t>
      </w:r>
    </w:p>
    <w:p w14:paraId="12ABBB4D" w14:textId="77777777" w:rsidR="007C1FBF" w:rsidRPr="007C1FBF" w:rsidRDefault="007C1FBF" w:rsidP="007C1FBF">
      <w:pPr>
        <w:pStyle w:val="Code"/>
      </w:pPr>
      <w:r w:rsidRPr="007C1FBF">
        <w:t xml:space="preserve">          case MiddleOperator.PushZero:</w:t>
      </w:r>
    </w:p>
    <w:p w14:paraId="613D3391" w14:textId="77777777" w:rsidR="007C1FBF" w:rsidRPr="007C1FBF" w:rsidRDefault="007C1FBF" w:rsidP="007C1FBF">
      <w:pPr>
        <w:pStyle w:val="Code"/>
      </w:pPr>
      <w:r w:rsidRPr="007C1FBF">
        <w:t xml:space="preserve">            PushZero(middleCode, middleIndex);</w:t>
      </w:r>
    </w:p>
    <w:p w14:paraId="03F01D2B" w14:textId="77777777" w:rsidR="007C1FBF" w:rsidRPr="007C1FBF" w:rsidRDefault="007C1FBF" w:rsidP="007C1FBF">
      <w:pPr>
        <w:pStyle w:val="Code"/>
      </w:pPr>
      <w:r w:rsidRPr="007C1FBF">
        <w:t xml:space="preserve">            break;</w:t>
      </w:r>
    </w:p>
    <w:p w14:paraId="2D9BA5C8" w14:textId="77777777" w:rsidR="007C1FBF" w:rsidRPr="007C1FBF" w:rsidRDefault="007C1FBF" w:rsidP="007C1FBF">
      <w:pPr>
        <w:pStyle w:val="Code"/>
      </w:pPr>
    </w:p>
    <w:p w14:paraId="4733B51C" w14:textId="77777777" w:rsidR="007C1FBF" w:rsidRPr="007C1FBF" w:rsidRDefault="007C1FBF" w:rsidP="007C1FBF">
      <w:pPr>
        <w:pStyle w:val="Code"/>
      </w:pPr>
      <w:r w:rsidRPr="007C1FBF">
        <w:t xml:space="preserve">          case MiddleOperator.PushOne:</w:t>
      </w:r>
    </w:p>
    <w:p w14:paraId="25B7C9A4" w14:textId="77777777" w:rsidR="007C1FBF" w:rsidRPr="007C1FBF" w:rsidRDefault="007C1FBF" w:rsidP="007C1FBF">
      <w:pPr>
        <w:pStyle w:val="Code"/>
      </w:pPr>
      <w:r w:rsidRPr="007C1FBF">
        <w:t xml:space="preserve">            PushOne(middleCode, middleIndex);</w:t>
      </w:r>
    </w:p>
    <w:p w14:paraId="16BF6396" w14:textId="77777777" w:rsidR="007C1FBF" w:rsidRPr="007C1FBF" w:rsidRDefault="007C1FBF" w:rsidP="007C1FBF">
      <w:pPr>
        <w:pStyle w:val="Code"/>
      </w:pPr>
      <w:r w:rsidRPr="007C1FBF">
        <w:t xml:space="preserve">            break;</w:t>
      </w:r>
    </w:p>
    <w:p w14:paraId="3EA88202" w14:textId="40CDC5FE" w:rsidR="007C1FBF" w:rsidRPr="00903DBA" w:rsidRDefault="007C1FBF" w:rsidP="007C1FBF">
      <w:pPr>
        <w:rPr>
          <w:highlight w:val="white"/>
        </w:rPr>
      </w:pPr>
      <w:r>
        <w:rPr>
          <w:highlight w:val="white"/>
        </w:rPr>
        <w:t xml:space="preserve">The </w:t>
      </w:r>
      <w:r>
        <w:rPr>
          <w:rStyle w:val="KeyWord0"/>
          <w:highlight w:val="white"/>
        </w:rPr>
        <w:t>&lt;k&gt;</w:t>
      </w:r>
      <w:r w:rsidRPr="004E6595">
        <w:rPr>
          <w:rStyle w:val="KeyWord0"/>
          <w:highlight w:val="white"/>
        </w:rPr>
        <w:t>Push</w:t>
      </w:r>
      <w:r>
        <w:rPr>
          <w:rStyle w:val="KeyWord0"/>
          <w:highlight w:val="white"/>
        </w:rPr>
        <w:t>Float&lt;/k&gt;</w:t>
      </w:r>
      <w:r>
        <w:rPr>
          <w:highlight w:val="white"/>
        </w:rPr>
        <w:t xml:space="preserve">, </w:t>
      </w:r>
      <w:r>
        <w:rPr>
          <w:rStyle w:val="KeyWord0"/>
          <w:highlight w:val="white"/>
        </w:rPr>
        <w:t>&lt;k&gt;TopFloat&lt;/k&gt;</w:t>
      </w:r>
      <w:r>
        <w:rPr>
          <w:highlight w:val="white"/>
        </w:rPr>
        <w:t xml:space="preserve">, and </w:t>
      </w:r>
      <w:r>
        <w:rPr>
          <w:rStyle w:val="KeyWord0"/>
          <w:highlight w:val="white"/>
        </w:rPr>
        <w:t>&lt;k&gt;PopFloat&lt;/k&gt;</w:t>
      </w:r>
      <w:r>
        <w:rPr>
          <w:highlight w:val="white"/>
        </w:rPr>
        <w:t xml:space="preserve"> </w:t>
      </w:r>
      <w:r w:rsidR="008C6516">
        <w:rPr>
          <w:highlight w:val="white"/>
        </w:rPr>
        <w:t>methods</w:t>
      </w:r>
      <w:r>
        <w:rPr>
          <w:highlight w:val="white"/>
        </w:rPr>
        <w:t xml:space="preserve"> </w:t>
      </w:r>
      <w:r w:rsidR="008C6516">
        <w:rPr>
          <w:highlight w:val="white"/>
        </w:rPr>
        <w:t xml:space="preserve">push, top, and pop the value on top of the floating-point stack, respectively. The </w:t>
      </w:r>
      <w:r w:rsidR="008C6516">
        <w:rPr>
          <w:rStyle w:val="KeyWord0"/>
          <w:highlight w:val="white"/>
        </w:rPr>
        <w:t>&lt;k&gt;PopEmpty&lt;/k&gt;</w:t>
      </w:r>
      <w:r w:rsidR="008C6516">
        <w:rPr>
          <w:highlight w:val="white"/>
        </w:rPr>
        <w:t xml:space="preserve"> just removes the value on top.</w:t>
      </w:r>
    </w:p>
    <w:p w14:paraId="33FD7B89" w14:textId="77777777" w:rsidR="007C1FBF" w:rsidRPr="007C1FBF" w:rsidRDefault="007C1FBF" w:rsidP="007C1FBF">
      <w:pPr>
        <w:pStyle w:val="Code"/>
      </w:pPr>
      <w:r w:rsidRPr="007C1FBF">
        <w:lastRenderedPageBreak/>
        <w:t xml:space="preserve">          case MiddleOperator.PushFloat:</w:t>
      </w:r>
    </w:p>
    <w:p w14:paraId="1E79078B" w14:textId="77777777" w:rsidR="007C1FBF" w:rsidRPr="007C1FBF" w:rsidRDefault="007C1FBF" w:rsidP="007C1FBF">
      <w:pPr>
        <w:pStyle w:val="Code"/>
      </w:pPr>
      <w:r w:rsidRPr="007C1FBF">
        <w:t xml:space="preserve">            PushFloat(middleCode, middleIndex);</w:t>
      </w:r>
    </w:p>
    <w:p w14:paraId="242331FF" w14:textId="77777777" w:rsidR="007C1FBF" w:rsidRPr="007C1FBF" w:rsidRDefault="007C1FBF" w:rsidP="007C1FBF">
      <w:pPr>
        <w:pStyle w:val="Code"/>
      </w:pPr>
      <w:r w:rsidRPr="007C1FBF">
        <w:t xml:space="preserve">            break;</w:t>
      </w:r>
    </w:p>
    <w:p w14:paraId="7541B696" w14:textId="77777777" w:rsidR="007C1FBF" w:rsidRPr="007C1FBF" w:rsidRDefault="007C1FBF" w:rsidP="007C1FBF">
      <w:pPr>
        <w:pStyle w:val="Code"/>
      </w:pPr>
    </w:p>
    <w:p w14:paraId="7506861C" w14:textId="77777777" w:rsidR="007C1FBF" w:rsidRPr="007C1FBF" w:rsidRDefault="007C1FBF" w:rsidP="007C1FBF">
      <w:pPr>
        <w:pStyle w:val="Code"/>
      </w:pPr>
      <w:r w:rsidRPr="007C1FBF">
        <w:t xml:space="preserve">          case MiddleOperator.TopFloat:</w:t>
      </w:r>
    </w:p>
    <w:p w14:paraId="1653D67D" w14:textId="77777777" w:rsidR="007C1FBF" w:rsidRPr="007C1FBF" w:rsidRDefault="007C1FBF" w:rsidP="007C1FBF">
      <w:pPr>
        <w:pStyle w:val="Code"/>
      </w:pPr>
      <w:r w:rsidRPr="007C1FBF">
        <w:t xml:space="preserve">            TopFloat(middleCode, middleIndex);</w:t>
      </w:r>
    </w:p>
    <w:p w14:paraId="295825B2" w14:textId="77777777" w:rsidR="007C1FBF" w:rsidRPr="007C1FBF" w:rsidRDefault="007C1FBF" w:rsidP="007C1FBF">
      <w:pPr>
        <w:pStyle w:val="Code"/>
      </w:pPr>
      <w:r w:rsidRPr="007C1FBF">
        <w:t xml:space="preserve">            break;</w:t>
      </w:r>
    </w:p>
    <w:p w14:paraId="35AADE8E" w14:textId="77777777" w:rsidR="007C1FBF" w:rsidRPr="007C1FBF" w:rsidRDefault="007C1FBF" w:rsidP="007C1FBF">
      <w:pPr>
        <w:pStyle w:val="Code"/>
      </w:pPr>
      <w:r w:rsidRPr="007C1FBF">
        <w:t xml:space="preserve">          </w:t>
      </w:r>
    </w:p>
    <w:p w14:paraId="7728AC99" w14:textId="77777777" w:rsidR="007C1FBF" w:rsidRPr="007C1FBF" w:rsidRDefault="007C1FBF" w:rsidP="007C1FBF">
      <w:pPr>
        <w:pStyle w:val="Code"/>
      </w:pPr>
      <w:r w:rsidRPr="007C1FBF">
        <w:t xml:space="preserve">          case MiddleOperator.PopFloat:</w:t>
      </w:r>
    </w:p>
    <w:p w14:paraId="6E726091" w14:textId="77777777" w:rsidR="007C1FBF" w:rsidRPr="007C1FBF" w:rsidRDefault="007C1FBF" w:rsidP="007C1FBF">
      <w:pPr>
        <w:pStyle w:val="Code"/>
      </w:pPr>
      <w:r w:rsidRPr="007C1FBF">
        <w:t xml:space="preserve">            PopFloat(middleCode, middleIndex);</w:t>
      </w:r>
    </w:p>
    <w:p w14:paraId="34EF8599" w14:textId="77777777" w:rsidR="007C1FBF" w:rsidRPr="007C1FBF" w:rsidRDefault="007C1FBF" w:rsidP="007C1FBF">
      <w:pPr>
        <w:pStyle w:val="Code"/>
      </w:pPr>
      <w:r w:rsidRPr="007C1FBF">
        <w:t xml:space="preserve">            break;</w:t>
      </w:r>
    </w:p>
    <w:p w14:paraId="63E52036" w14:textId="77777777" w:rsidR="007C1FBF" w:rsidRPr="007C1FBF" w:rsidRDefault="007C1FBF" w:rsidP="007C1FBF">
      <w:pPr>
        <w:pStyle w:val="Code"/>
      </w:pPr>
    </w:p>
    <w:p w14:paraId="6811AB74" w14:textId="77777777" w:rsidR="007C1FBF" w:rsidRPr="007C1FBF" w:rsidRDefault="007C1FBF" w:rsidP="007C1FBF">
      <w:pPr>
        <w:pStyle w:val="Code"/>
      </w:pPr>
      <w:r w:rsidRPr="007C1FBF">
        <w:t xml:space="preserve">          case MiddleOperator.PopEmpty:</w:t>
      </w:r>
    </w:p>
    <w:p w14:paraId="08EB7A4E" w14:textId="77777777" w:rsidR="007C1FBF" w:rsidRPr="007C1FBF" w:rsidRDefault="007C1FBF" w:rsidP="007C1FBF">
      <w:pPr>
        <w:pStyle w:val="Code"/>
      </w:pPr>
      <w:r w:rsidRPr="007C1FBF">
        <w:t xml:space="preserve">            PopEmpty(middleCode, middleIndex);</w:t>
      </w:r>
    </w:p>
    <w:p w14:paraId="4CBFAACC" w14:textId="77777777" w:rsidR="007C1FBF" w:rsidRPr="007C1FBF" w:rsidRDefault="007C1FBF" w:rsidP="007C1FBF">
      <w:pPr>
        <w:pStyle w:val="Code"/>
      </w:pPr>
      <w:r w:rsidRPr="007C1FBF">
        <w:t xml:space="preserve">            break;</w:t>
      </w:r>
    </w:p>
    <w:p w14:paraId="353E4BA3" w14:textId="1C59324C" w:rsidR="00497E35" w:rsidRDefault="003E0DD3" w:rsidP="00497E35">
      <w:pPr>
        <w:rPr>
          <w:highlight w:val="white"/>
        </w:rPr>
      </w:pPr>
      <w:r>
        <w:rPr>
          <w:highlight w:val="white"/>
        </w:rPr>
        <w:t xml:space="preserve">The </w:t>
      </w:r>
      <w:r w:rsidR="00D4318D">
        <w:rPr>
          <w:rStyle w:val="KeyWord0"/>
          <w:highlight w:val="white"/>
        </w:rPr>
        <w:t>&lt;k&gt;</w:t>
      </w:r>
      <w:r w:rsidR="00D4318D" w:rsidRPr="00ED6308">
        <w:rPr>
          <w:rStyle w:val="KeyWord0"/>
          <w:highlight w:val="white"/>
        </w:rPr>
        <w:t>IntegralToIntegral</w:t>
      </w:r>
      <w:r w:rsidR="00D4318D">
        <w:rPr>
          <w:rStyle w:val="KeyWord0"/>
          <w:highlight w:val="white"/>
        </w:rPr>
        <w:t>&lt;/k&gt;</w:t>
      </w:r>
      <w:r w:rsidR="00ED6308">
        <w:rPr>
          <w:highlight w:val="white"/>
        </w:rPr>
        <w:t xml:space="preserve"> middle code instruction convert</w:t>
      </w:r>
      <w:r w:rsidR="00497E35">
        <w:rPr>
          <w:highlight w:val="white"/>
        </w:rPr>
        <w:t>s</w:t>
      </w:r>
      <w:r w:rsidR="00ED6308">
        <w:rPr>
          <w:highlight w:val="white"/>
        </w:rPr>
        <w:t xml:space="preserve"> integral values of different sizes, while</w:t>
      </w:r>
      <w:r w:rsidR="00497E35">
        <w:rPr>
          <w:highlight w:val="white"/>
        </w:rPr>
        <w:t xml:space="preserve"> </w:t>
      </w:r>
      <w:r w:rsidR="00D4318D">
        <w:rPr>
          <w:rStyle w:val="KeyWord0"/>
          <w:highlight w:val="white"/>
        </w:rPr>
        <w:t>&lt;k&gt;</w:t>
      </w:r>
      <w:r w:rsidR="00D4318D" w:rsidRPr="00ED6308">
        <w:rPr>
          <w:rStyle w:val="KeyWord0"/>
          <w:highlight w:val="white"/>
        </w:rPr>
        <w:t>IntegralToFloating</w:t>
      </w:r>
      <w:r w:rsidR="00D4318D">
        <w:rPr>
          <w:rStyle w:val="KeyWord0"/>
          <w:highlight w:val="white"/>
        </w:rPr>
        <w:t>&lt;/k&gt;</w:t>
      </w:r>
      <w:r w:rsidR="00497E35">
        <w:rPr>
          <w:highlight w:val="white"/>
        </w:rPr>
        <w:t xml:space="preserve"> and </w:t>
      </w:r>
      <w:r w:rsidR="00D4318D">
        <w:rPr>
          <w:rStyle w:val="KeyWord0"/>
          <w:highlight w:val="white"/>
        </w:rPr>
        <w:t>&lt;k&gt;</w:t>
      </w:r>
      <w:r w:rsidR="00D4318D" w:rsidRPr="00497E35">
        <w:rPr>
          <w:rStyle w:val="KeyWord0"/>
          <w:highlight w:val="white"/>
        </w:rPr>
        <w:t>FloatingToIntegral</w:t>
      </w:r>
      <w:r w:rsidR="00D4318D">
        <w:rPr>
          <w:rStyle w:val="KeyWord0"/>
          <w:highlight w:val="white"/>
        </w:rPr>
        <w:t>&lt;/k&gt;</w:t>
      </w:r>
      <w:r w:rsidR="00497E35">
        <w:rPr>
          <w:highlight w:val="white"/>
        </w:rPr>
        <w:t xml:space="preserve"> convert between integral and floating values.</w:t>
      </w: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664BA981" w:rsidR="00D851A7" w:rsidRPr="00903DBA" w:rsidRDefault="008D7EA9" w:rsidP="008D7EA9">
      <w:pPr>
        <w:rPr>
          <w:highlight w:val="white"/>
        </w:rPr>
      </w:pPr>
      <w:r>
        <w:rPr>
          <w:highlight w:val="white"/>
        </w:rPr>
        <w:t xml:space="preserve">The </w:t>
      </w:r>
      <w:r w:rsidR="00D4318D">
        <w:rPr>
          <w:rStyle w:val="KeyWord0"/>
          <w:highlight w:val="white"/>
        </w:rPr>
        <w:t>&lt;k&gt;</w:t>
      </w:r>
      <w:r w:rsidR="00D4318D" w:rsidRPr="008D7EA9">
        <w:rPr>
          <w:rStyle w:val="KeyWord0"/>
          <w:highlight w:val="white"/>
        </w:rPr>
        <w:t>ParameterInitSize</w:t>
      </w:r>
      <w:r w:rsidR="00D4318D">
        <w:rPr>
          <w:rStyle w:val="KeyWord0"/>
          <w:highlight w:val="white"/>
        </w:rPr>
        <w:t>&lt;/k&gt;</w:t>
      </w:r>
      <w:r>
        <w:rPr>
          <w:highlight w:val="white"/>
        </w:rPr>
        <w:t xml:space="preserve"> middle code instruction is </w:t>
      </w:r>
      <w:r w:rsidR="00947E8F">
        <w:rPr>
          <w:highlight w:val="white"/>
        </w:rPr>
        <w:t xml:space="preserve">called when coping struct or union values, to mark the initiation of the </w:t>
      </w:r>
      <w:r w:rsidR="00C9196E">
        <w:rPr>
          <w:highlight w:val="white"/>
        </w:rPr>
        <w:t>copy</w:t>
      </w:r>
      <w:r w:rsidR="00696DDE">
        <w:rPr>
          <w:highlight w:val="white"/>
        </w:rPr>
        <w:t>ing</w:t>
      </w:r>
      <w:r w:rsidR="00C9196E">
        <w:rPr>
          <w:highlight w:val="white"/>
        </w:rPr>
        <w:t xml:space="preserve"> process. The </w:t>
      </w:r>
      <w:r w:rsidR="00D4318D">
        <w:rPr>
          <w:rStyle w:val="KeyWord0"/>
          <w:highlight w:val="white"/>
        </w:rPr>
        <w:t>&lt;k&gt;</w:t>
      </w:r>
      <w:r w:rsidR="00D4318D" w:rsidRPr="00C9196E">
        <w:rPr>
          <w:rStyle w:val="KeyWord0"/>
          <w:highlight w:val="white"/>
        </w:rPr>
        <w:t>Parameter</w:t>
      </w:r>
      <w:r w:rsidR="00D4318D">
        <w:rPr>
          <w:rStyle w:val="KeyWord0"/>
          <w:highlight w:val="white"/>
        </w:rPr>
        <w:t>&lt;/k&gt;</w:t>
      </w:r>
      <w:r w:rsidR="00C9196E">
        <w:rPr>
          <w:highlight w:val="white"/>
        </w:rPr>
        <w:t xml:space="preserve"> middle code instruction marks the beginning of the copy loop, so that there is an address for the loop</w:t>
      </w:r>
      <w:r w:rsidR="00CB05CC">
        <w:rPr>
          <w:highlight w:val="white"/>
        </w:rPr>
        <w:t xml:space="preserve"> to jump back to.</w:t>
      </w: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75D0D93B" w14:textId="1CA0B00F" w:rsidR="00CB05CC" w:rsidRDefault="00CB05CC" w:rsidP="00CB05CC">
      <w:pPr>
        <w:rPr>
          <w:highlight w:val="white"/>
        </w:rPr>
      </w:pPr>
      <w:r>
        <w:rPr>
          <w:highlight w:val="white"/>
        </w:rPr>
        <w:t xml:space="preserve">The </w:t>
      </w:r>
      <w:r w:rsidR="00D4318D">
        <w:rPr>
          <w:rStyle w:val="KeyWord0"/>
          <w:highlight w:val="white"/>
        </w:rPr>
        <w:t>&lt;k&gt;</w:t>
      </w:r>
      <w:r w:rsidR="00D4318D" w:rsidRPr="00CB05CC">
        <w:rPr>
          <w:rStyle w:val="KeyWord0"/>
          <w:highlight w:val="white"/>
        </w:rPr>
        <w:t>GetReturnValue</w:t>
      </w:r>
      <w:r w:rsidR="00D4318D">
        <w:rPr>
          <w:rStyle w:val="KeyWord0"/>
          <w:highlight w:val="white"/>
        </w:rPr>
        <w:t>&lt;/k&gt;</w:t>
      </w:r>
      <w:r>
        <w:rPr>
          <w:highlight w:val="white"/>
        </w:rPr>
        <w:t xml:space="preserve"> middle code instruction</w:t>
      </w:r>
      <w:r w:rsidR="005128DE">
        <w:rPr>
          <w:highlight w:val="white"/>
        </w:rPr>
        <w:t xml:space="preserve"> generates the code for </w:t>
      </w:r>
      <w:r w:rsidR="00696DDE">
        <w:rPr>
          <w:highlight w:val="white"/>
        </w:rPr>
        <w:t>getting the return value of the previous function call.</w:t>
      </w:r>
    </w:p>
    <w:p w14:paraId="6D36E3BF" w14:textId="682AB494" w:rsidR="00D851A7" w:rsidRPr="00903DBA" w:rsidRDefault="00D851A7" w:rsidP="00D851A7">
      <w:pPr>
        <w:pStyle w:val="Code"/>
        <w:rPr>
          <w:highlight w:val="white"/>
        </w:rPr>
      </w:pPr>
      <w:r w:rsidRPr="00903DBA">
        <w:rPr>
          <w:highlight w:val="white"/>
        </w:rPr>
        <w:lastRenderedPageBreak/>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34AB81B7" w:rsidR="00D851A7" w:rsidRPr="00903DBA" w:rsidRDefault="00D851A7" w:rsidP="00D851A7">
      <w:pPr>
        <w:pStyle w:val="Code"/>
        <w:rPr>
          <w:highlight w:val="white"/>
        </w:rPr>
      </w:pPr>
      <w:r w:rsidRPr="00903DBA">
        <w:rPr>
          <w:highlight w:val="white"/>
        </w:rPr>
        <w:t xml:space="preserve">                </w:t>
      </w:r>
      <w:r w:rsidR="0056352A">
        <w:rPr>
          <w:highlight w:val="white"/>
        </w:rPr>
        <w:t>Error.Check</w:t>
      </w:r>
      <w:r w:rsidRPr="00903DBA">
        <w:rPr>
          <w:highlight w:val="white"/>
        </w:rPr>
        <w:t>((++m_floatStackSize)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4BACCDED" w:rsidR="00D851A7" w:rsidRDefault="00D851A7" w:rsidP="00D851A7">
      <w:pPr>
        <w:pStyle w:val="Code"/>
        <w:rPr>
          <w:highlight w:val="white"/>
        </w:rPr>
      </w:pPr>
      <w:r w:rsidRPr="00903DBA">
        <w:rPr>
          <w:highlight w:val="white"/>
        </w:rPr>
        <w:t xml:space="preserve">            break;</w:t>
      </w:r>
    </w:p>
    <w:p w14:paraId="3F64EB05" w14:textId="7D4B735D" w:rsidR="005128DE" w:rsidRPr="005128DE" w:rsidRDefault="00EB44B5" w:rsidP="00EB44B5">
      <w:pPr>
        <w:rPr>
          <w:highlight w:val="white"/>
        </w:rPr>
      </w:pPr>
      <w:r>
        <w:rPr>
          <w:highlight w:val="white"/>
        </w:rPr>
        <w:t xml:space="preserve">The </w:t>
      </w:r>
      <w:r w:rsidR="00D4318D">
        <w:rPr>
          <w:rStyle w:val="KeyWord0"/>
          <w:highlight w:val="white"/>
        </w:rPr>
        <w:t>&lt;k&gt;</w:t>
      </w:r>
      <w:r w:rsidR="00D4318D" w:rsidRPr="00EB44B5">
        <w:rPr>
          <w:rStyle w:val="KeyWord0"/>
          <w:highlight w:val="white"/>
        </w:rPr>
        <w:t>StockTop</w:t>
      </w:r>
      <w:r w:rsidR="00D4318D">
        <w:rPr>
          <w:rStyle w:val="KeyWord0"/>
          <w:highlight w:val="white"/>
        </w:rPr>
        <w:t>&lt;/k&gt;</w:t>
      </w:r>
      <w:r>
        <w:rPr>
          <w:highlight w:val="white"/>
        </w:rPr>
        <w:t xml:space="preserve"> middle code instruction generates code for accessing the top of the call stack in the Linux Environment.</w:t>
      </w:r>
    </w:p>
    <w:p w14:paraId="27F2E690" w14:textId="77777777" w:rsidR="005128DE" w:rsidRPr="005128DE" w:rsidRDefault="005128DE" w:rsidP="005128DE">
      <w:pPr>
        <w:pStyle w:val="Code"/>
        <w:rPr>
          <w:highlight w:val="white"/>
        </w:rPr>
      </w:pPr>
      <w:r w:rsidRPr="005128DE">
        <w:rPr>
          <w:highlight w:val="white"/>
        </w:rPr>
        <w:t xml:space="preserve">          case MiddleOperator.StackTop:</w:t>
      </w:r>
    </w:p>
    <w:p w14:paraId="2C83E30D" w14:textId="77777777" w:rsidR="005128DE" w:rsidRPr="005128DE" w:rsidRDefault="005128DE" w:rsidP="005128DE">
      <w:pPr>
        <w:pStyle w:val="Code"/>
        <w:rPr>
          <w:highlight w:val="white"/>
        </w:rPr>
      </w:pPr>
      <w:r w:rsidRPr="005128DE">
        <w:rPr>
          <w:highlight w:val="white"/>
        </w:rPr>
        <w:t xml:space="preserve">            StackTop(middleCode);</w:t>
      </w:r>
    </w:p>
    <w:p w14:paraId="5092C11F" w14:textId="3DA09624" w:rsidR="005128DE" w:rsidRPr="005128DE" w:rsidRDefault="005128DE" w:rsidP="005128DE">
      <w:pPr>
        <w:pStyle w:val="Code"/>
        <w:rPr>
          <w:highlight w:val="white"/>
        </w:rPr>
      </w:pPr>
      <w:r w:rsidRPr="005128DE">
        <w:rPr>
          <w:highlight w:val="white"/>
        </w:rPr>
        <w:t xml:space="preserve">            break;</w:t>
      </w:r>
    </w:p>
    <w:p w14:paraId="5CE9AD58" w14:textId="54909C5D" w:rsidR="00D851A7" w:rsidRPr="00903DBA" w:rsidRDefault="00D851A7" w:rsidP="00D851A7">
      <w:pPr>
        <w:pStyle w:val="Code"/>
        <w:rPr>
          <w:highlight w:val="white"/>
        </w:rPr>
      </w:pPr>
      <w:r w:rsidRPr="00903DBA">
        <w:rPr>
          <w:highlight w:val="white"/>
        </w:rPr>
        <w:t xml:space="preserve"> </w:t>
      </w:r>
      <w:r w:rsidR="005128DE">
        <w:rPr>
          <w:highlight w:val="white"/>
        </w:rPr>
        <w:t xml:space="preserve"> </w:t>
      </w: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76662A8F" w:rsidR="00B60C9E" w:rsidRPr="00903DBA" w:rsidRDefault="00CC1DF4" w:rsidP="0060539D">
      <w:pPr>
        <w:pStyle w:val="Heading3"/>
        <w:rPr>
          <w:highlight w:val="white"/>
        </w:rPr>
      </w:pPr>
      <w:bookmarkStart w:id="520" w:name="_Toc98936407"/>
      <w:r>
        <w:rPr>
          <w:highlight w:val="white"/>
        </w:rPr>
        <w:t>&lt;</w:t>
      </w:r>
      <w:proofErr w:type="spellStart"/>
      <w:r>
        <w:rPr>
          <w:highlight w:val="white"/>
        </w:rPr>
        <w:t>h3</w:t>
      </w:r>
      <w:proofErr w:type="spellEnd"/>
      <w:r>
        <w:rPr>
          <w:highlight w:val="white"/>
        </w:rPr>
        <w:t>&gt;</w:t>
      </w:r>
      <w:r w:rsidRPr="00903DBA">
        <w:rPr>
          <w:highlight w:val="white"/>
        </w:rPr>
        <w:t>Track Set Generation</w:t>
      </w:r>
      <w:r>
        <w:rPr>
          <w:highlight w:val="white"/>
        </w:rPr>
        <w:t>&lt;/</w:t>
      </w:r>
      <w:proofErr w:type="spellStart"/>
      <w:r>
        <w:rPr>
          <w:highlight w:val="white"/>
        </w:rPr>
        <w:t>h3</w:t>
      </w:r>
      <w:proofErr w:type="spellEnd"/>
      <w:r>
        <w:rPr>
          <w:highlight w:val="white"/>
        </w:rPr>
        <w:t>&gt;</w:t>
      </w:r>
      <w:bookmarkEnd w:id="520"/>
    </w:p>
    <w:p w14:paraId="3C33D8A9" w14:textId="2E75AA4E"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tracks has been added to the assembly code. The task of the </w:t>
      </w:r>
      <w:r w:rsidR="00D4318D">
        <w:rPr>
          <w:rStyle w:val="KeyWord0"/>
          <w:highlight w:val="white"/>
        </w:rPr>
        <w:t>&lt;k&gt;</w:t>
      </w:r>
      <w:r w:rsidR="00D4318D" w:rsidRPr="00903DBA">
        <w:rPr>
          <w:rStyle w:val="KeyWord0"/>
          <w:highlight w:val="white"/>
        </w:rPr>
        <w:t>TrackSet</w:t>
      </w:r>
      <w:r w:rsidR="00D4318D">
        <w:rPr>
          <w:rStyle w:val="KeyWord0"/>
          <w:highlight w:val="white"/>
        </w:rPr>
        <w:t>&lt;/k&gt;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w:t>
      </w:r>
    </w:p>
    <w:p w14:paraId="31BD5F9C" w14:textId="77777777" w:rsidR="001B296B" w:rsidRPr="00903DBA" w:rsidRDefault="00757795" w:rsidP="00226B65">
      <w:pPr>
        <w:pStyle w:val="Code"/>
        <w:rPr>
          <w:highlight w:val="white"/>
        </w:rPr>
      </w:pPr>
      <w:r w:rsidRPr="00903DBA">
        <w:rPr>
          <w:highlight w:val="white"/>
        </w:rPr>
        <w:t xml:space="preserve">    private </w:t>
      </w:r>
      <w:r w:rsidR="001B296B">
        <w:rPr>
          <w:highlight w:val="white"/>
        </w:rPr>
        <w:t>HashSet</w:t>
      </w:r>
      <w:r w:rsidR="001B296B" w:rsidRPr="00903DBA">
        <w:rPr>
          <w:highlight w:val="white"/>
        </w:rPr>
        <w:t>&lt;Track&gt; TrackSet() {</w:t>
      </w:r>
    </w:p>
    <w:p w14:paraId="29B8A4BF" w14:textId="6720E19E" w:rsidR="00757795" w:rsidRPr="00903DBA" w:rsidRDefault="001B296B" w:rsidP="00226B65">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&lt;Track&gt; trackSet </w:t>
      </w:r>
      <w:r w:rsidR="005756C9">
        <w:rPr>
          <w:highlight w:val="white"/>
        </w:rPr>
        <w:t>= new(</w:t>
      </w:r>
      <w:r w:rsidR="005756C9" w:rsidRPr="00903DBA">
        <w:rPr>
          <w:highlight w:val="white"/>
        </w:rPr>
        <w: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2EED90ED" w:rsidR="00D935A0" w:rsidRPr="00903DBA" w:rsidRDefault="002B7B4F" w:rsidP="002B7B4F">
      <w:pPr>
        <w:rPr>
          <w:highlight w:val="white"/>
        </w:rPr>
      </w:pPr>
      <w:r w:rsidRPr="00903DBA">
        <w:rPr>
          <w:highlight w:val="white"/>
        </w:rPr>
        <w:t xml:space="preserve">In case of the </w:t>
      </w:r>
      <w:r w:rsidR="00D4318D">
        <w:rPr>
          <w:rStyle w:val="KeyWord0"/>
          <w:highlight w:val="white"/>
        </w:rPr>
        <w:t>&lt;k&gt;</w:t>
      </w:r>
      <w:r w:rsidR="00D4318D" w:rsidRPr="00A801E2">
        <w:rPr>
          <w:rStyle w:val="KeyWord0"/>
          <w:highlight w:val="white"/>
        </w:rPr>
        <w:t>set_track_size</w:t>
      </w:r>
      <w:r w:rsidR="00D4318D">
        <w:rPr>
          <w:rStyle w:val="KeyWord0"/>
          <w:highlight w:val="white"/>
        </w:rPr>
        <w:t>&lt;/k&gt;</w:t>
      </w:r>
      <w:r w:rsidRPr="00903DBA">
        <w:rPr>
          <w:highlight w:val="white"/>
        </w:rPr>
        <w:t xml:space="preserv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 xml:space="preserve">size of </w:t>
      </w:r>
      <w:r w:rsidR="005B19CD">
        <w:rPr>
          <w:highlight w:val="white"/>
        </w:rPr>
        <w:t>the</w:t>
      </w:r>
      <w:r w:rsidRPr="00903DBA">
        <w:rPr>
          <w:highlight w:val="white"/>
        </w:rPr>
        <w:t xml:space="preserve">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3C8244AE" w:rsidR="004D7299" w:rsidRPr="00903DBA" w:rsidRDefault="004D7299" w:rsidP="004D7299">
      <w:pPr>
        <w:rPr>
          <w:highlight w:val="white"/>
        </w:rPr>
      </w:pPr>
      <w:r w:rsidRPr="00903DBA">
        <w:rPr>
          <w:highlight w:val="white"/>
        </w:rPr>
        <w:t xml:space="preserve">In all other cases, we exam the operators of the instruction by calling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lastRenderedPageBreak/>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7E32F517" w:rsidR="00D935A0" w:rsidRPr="00903DBA" w:rsidRDefault="004D7299" w:rsidP="004D72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CheckTrack</w:t>
      </w:r>
      <w:r w:rsidR="00D4318D">
        <w:rPr>
          <w:rStyle w:val="KeyWord0"/>
          <w:highlight w:val="white"/>
        </w:rPr>
        <w:t>&lt;/k&gt;</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w:t>
      </w:r>
      <w:r w:rsidR="005A1BC3">
        <w:rPr>
          <w:highlight w:val="white"/>
        </w:rPr>
        <w:t>the</w:t>
      </w:r>
      <w:r w:rsidR="0066049D" w:rsidRPr="00903DBA">
        <w:rPr>
          <w:highlight w:val="white"/>
        </w:rPr>
        <w:t xml:space="preserve">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r w:rsidR="005A1BC3">
        <w:rPr>
          <w:highlight w:val="white"/>
        </w:rPr>
        <w:t xml:space="preserve"> </w:t>
      </w:r>
      <w:r w:rsidR="00483BA9">
        <w:rPr>
          <w:highlight w:val="white"/>
        </w:rPr>
        <w:t>T</w:t>
      </w:r>
      <w:r w:rsidR="005A1BC3">
        <w:rPr>
          <w:highlight w:val="white"/>
        </w:rPr>
        <w:t xml:space="preserve">he </w:t>
      </w:r>
      <w:r w:rsidR="00D4318D">
        <w:rPr>
          <w:rStyle w:val="KeyWord0"/>
          <w:highlight w:val="white"/>
        </w:rPr>
        <w:t>&lt;k&gt;</w:t>
      </w:r>
      <w:r w:rsidR="00D4318D" w:rsidRPr="00483BA9">
        <w:rPr>
          <w:rStyle w:val="KeyWord0"/>
          <w:highlight w:val="white"/>
        </w:rPr>
        <w:t>Track</w:t>
      </w:r>
      <w:r w:rsidR="00D4318D">
        <w:rPr>
          <w:rStyle w:val="KeyWord0"/>
          <w:highlight w:val="white"/>
        </w:rPr>
        <w:t>&lt;/k&gt;</w:t>
      </w:r>
      <w:r w:rsidR="005A1BC3">
        <w:rPr>
          <w:highlight w:val="white"/>
        </w:rPr>
        <w:t xml:space="preserve"> class</w:t>
      </w:r>
      <w:r w:rsidR="00483BA9">
        <w:rPr>
          <w:highlight w:val="white"/>
        </w:rPr>
        <w:t xml:space="preserve"> keeps track of the minimum and maximum indexes.</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17F8E103" w:rsidR="00226B65" w:rsidRPr="00903DBA" w:rsidRDefault="00226B65" w:rsidP="00226B65">
      <w:pPr>
        <w:pStyle w:val="Code"/>
        <w:rPr>
          <w:highlight w:val="white"/>
        </w:rPr>
      </w:pPr>
      <w:r w:rsidRPr="00903DBA">
        <w:rPr>
          <w:highlight w:val="white"/>
        </w:rPr>
        <w:t xml:space="preserve">      if (assemblyCode[position] is Track</w:t>
      </w:r>
      <w:r w:rsidR="00841BCF">
        <w:rPr>
          <w:highlight w:val="white"/>
        </w:rPr>
        <w:t xml:space="preserve"> </w:t>
      </w:r>
      <w:r w:rsidR="00841BCF" w:rsidRPr="00903DBA">
        <w:rPr>
          <w:highlight w:val="white"/>
        </w:rPr>
        <w:t>track</w:t>
      </w:r>
      <w:r w:rsidRPr="00903DBA">
        <w:rPr>
          <w:highlight w:val="white"/>
        </w:rPr>
        <w:t>) {</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5D691F1A" w:rsidR="00BC157C" w:rsidRPr="00903DBA" w:rsidRDefault="00CC1DF4" w:rsidP="0060539D">
      <w:pPr>
        <w:pStyle w:val="Heading3"/>
        <w:rPr>
          <w:highlight w:val="white"/>
        </w:rPr>
      </w:pPr>
      <w:bookmarkStart w:id="521" w:name="_Toc98936408"/>
      <w:r>
        <w:rPr>
          <w:highlight w:val="white"/>
        </w:rPr>
        <w:t>&lt;</w:t>
      </w:r>
      <w:proofErr w:type="spellStart"/>
      <w:r>
        <w:rPr>
          <w:highlight w:val="white"/>
        </w:rPr>
        <w:t>h3</w:t>
      </w:r>
      <w:proofErr w:type="spellEnd"/>
      <w:r>
        <w:rPr>
          <w:highlight w:val="white"/>
        </w:rPr>
        <w:t>&gt;</w:t>
      </w:r>
      <w:r w:rsidRPr="00903DBA">
        <w:rPr>
          <w:highlight w:val="white"/>
        </w:rPr>
        <w:t>Function Calls</w:t>
      </w:r>
      <w:r>
        <w:rPr>
          <w:highlight w:val="white"/>
        </w:rPr>
        <w:t>&lt;/</w:t>
      </w:r>
      <w:proofErr w:type="spellStart"/>
      <w:r>
        <w:rPr>
          <w:highlight w:val="white"/>
        </w:rPr>
        <w:t>h3</w:t>
      </w:r>
      <w:proofErr w:type="spellEnd"/>
      <w:r>
        <w:rPr>
          <w:highlight w:val="white"/>
        </w:rPr>
        <w:t>&gt;</w:t>
      </w:r>
      <w:bookmarkEnd w:id="521"/>
    </w:p>
    <w:p w14:paraId="407EEE07" w14:textId="57C9648C" w:rsidR="00813000" w:rsidRPr="00903DBA" w:rsidRDefault="00813000" w:rsidP="0081300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variable or</w:t>
      </w:r>
      <w:r w:rsidR="00C34934">
        <w:rPr>
          <w:highlight w:val="white"/>
        </w:rPr>
        <w:t xml:space="preserve"> </w:t>
      </w:r>
      <w:r w:rsidRPr="00903DBA">
        <w:rPr>
          <w:highlight w:val="white"/>
        </w:rPr>
        <w:t xml:space="preserve">parameter. </w:t>
      </w:r>
      <w:r w:rsidR="005C2D82">
        <w:rPr>
          <w:highlight w:val="white"/>
        </w:rPr>
        <w:t>It</w:t>
      </w:r>
      <w:r w:rsidRPr="00903DBA">
        <w:rPr>
          <w:highlight w:val="white"/>
        </w:rPr>
        <w:t xml:space="preserve">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w:t>
      </w:r>
      <w:r w:rsidR="005C2D82" w:rsidRPr="00903DBA">
        <w:rPr>
          <w:highlight w:val="white"/>
        </w:rPr>
        <w:t>However, the symbol can also be null, in case of an unnamed parameter</w:t>
      </w:r>
      <w:r w:rsidR="005C2D82">
        <w:rPr>
          <w:highlight w:val="white"/>
        </w:rPr>
        <w:t xml:space="preserve">, in which case the regular frame pointer is returned. </w:t>
      </w:r>
      <w:r w:rsidR="00D76482" w:rsidRPr="00903DBA">
        <w:rPr>
          <w:highlight w:val="white"/>
        </w:rPr>
        <w:t xml:space="preserve">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5740C4E4" w:rsidR="00813000" w:rsidRPr="00903DBA" w:rsidRDefault="00813000" w:rsidP="00813000">
      <w:pPr>
        <w:pStyle w:val="Code"/>
        <w:rPr>
          <w:highlight w:val="white"/>
        </w:rPr>
      </w:pPr>
      <w:r w:rsidRPr="00903DBA">
        <w:rPr>
          <w:highlight w:val="white"/>
        </w:rPr>
        <w:t xml:space="preserve">      </w:t>
      </w:r>
      <w:r w:rsidR="00D516D4">
        <w:rPr>
          <w:highlight w:val="white"/>
        </w:rPr>
        <w:t>Debug.Assert</w:t>
      </w:r>
      <w:r w:rsidRPr="00903DBA">
        <w:rPr>
          <w:highlight w:val="white"/>
        </w:rPr>
        <w:t>((symbol == null) || symbol.IsAutoOrRegister());</w:t>
      </w:r>
    </w:p>
    <w:p w14:paraId="208BD507" w14:textId="0D01D56D"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w:t>
      </w:r>
      <w:r w:rsidR="00F20CA3">
        <w:rPr>
          <w:highlight w:val="white"/>
        </w:rPr>
        <w:t>, and not null</w:t>
      </w:r>
      <w:r w:rsidRPr="00903DBA">
        <w:rPr>
          <w:highlight w:val="white"/>
        </w:rPr>
        <w:t>.</w:t>
      </w:r>
    </w:p>
    <w:p w14:paraId="015DE595" w14:textId="77777777" w:rsidR="005C2A53" w:rsidRPr="005C2A53" w:rsidRDefault="005C2A53" w:rsidP="005C2A53">
      <w:pPr>
        <w:pStyle w:val="Code"/>
        <w:rPr>
          <w:highlight w:val="white"/>
        </w:rPr>
      </w:pPr>
      <w:r w:rsidRPr="005C2A53">
        <w:rPr>
          <w:highlight w:val="white"/>
        </w:rPr>
        <w:t xml:space="preserve">      if (SymbolTable.CurrentFunction.Type.IsVariadic() &amp;&amp;</w:t>
      </w:r>
    </w:p>
    <w:p w14:paraId="0A3D238E" w14:textId="77777777" w:rsidR="005C2A53" w:rsidRPr="005C2A53" w:rsidRDefault="005C2A53" w:rsidP="005C2A53">
      <w:pPr>
        <w:pStyle w:val="Code"/>
        <w:rPr>
          <w:highlight w:val="white"/>
        </w:rPr>
      </w:pPr>
      <w:r w:rsidRPr="005C2A53">
        <w:rPr>
          <w:highlight w:val="white"/>
        </w:rPr>
        <w:t xml:space="preserve">          (symbol != null) &amp;&amp; !symbol.Parameter) {</w:t>
      </w:r>
    </w:p>
    <w:p w14:paraId="6689A852" w14:textId="77777777" w:rsidR="005C2A53" w:rsidRPr="005C2A53" w:rsidRDefault="005C2A53" w:rsidP="005C2A53">
      <w:pPr>
        <w:pStyle w:val="Code"/>
        <w:rPr>
          <w:highlight w:val="white"/>
        </w:rPr>
      </w:pPr>
      <w:r w:rsidRPr="005C2A53">
        <w:rPr>
          <w:highlight w:val="white"/>
        </w:rPr>
        <w:t xml:space="preserve">        return AssemblyCode.VariadicFrameRegister;</w:t>
      </w:r>
    </w:p>
    <w:p w14:paraId="4A0B3DCC" w14:textId="77777777" w:rsidR="005C2A53" w:rsidRPr="005C2A53" w:rsidRDefault="005C2A53" w:rsidP="005C2A53">
      <w:pPr>
        <w:pStyle w:val="Code"/>
        <w:rPr>
          <w:highlight w:val="white"/>
        </w:rPr>
      </w:pPr>
      <w:r w:rsidRPr="005C2A53">
        <w:rPr>
          <w:highlight w:val="white"/>
        </w:rPr>
        <w:t xml:space="preserve">      }</w:t>
      </w:r>
    </w:p>
    <w:p w14:paraId="013BB631" w14:textId="74C4A52C"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xml:space="preserve">, or if the symbol is a parameter, we return the regular frame pointer. </w:t>
      </w:r>
      <w:r w:rsidR="00F20CA3" w:rsidRPr="00903DBA">
        <w:rPr>
          <w:highlight w:val="white"/>
        </w:rPr>
        <w:t xml:space="preserve">If the symbol is null, it represents an unnamed parameter in which case </w:t>
      </w:r>
      <w:r w:rsidR="00F20CA3">
        <w:rPr>
          <w:highlight w:val="white"/>
        </w:rPr>
        <w:t xml:space="preserve">we also return the regular </w:t>
      </w:r>
      <w:r w:rsidR="00F20CA3" w:rsidRPr="00903DBA">
        <w:rPr>
          <w:highlight w:val="white"/>
        </w:rPr>
        <w:t>frame pointer</w:t>
      </w:r>
      <w:r w:rsidR="00F20CA3">
        <w:rPr>
          <w:highlight w:val="white"/>
        </w:rPr>
        <w:t>.</w:t>
      </w:r>
      <w:r w:rsidR="00837B41">
        <w:rPr>
          <w:highlight w:val="white"/>
        </w:rPr>
        <w:t xml:space="preserve"> </w:t>
      </w:r>
      <w:r w:rsidRPr="00903DBA">
        <w:rPr>
          <w:highlight w:val="white"/>
        </w:rPr>
        <w:t>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0D6CDF2A" w:rsidR="00D935A0" w:rsidRPr="00903DBA" w:rsidRDefault="00384998" w:rsidP="0038499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method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w:t>
      </w:r>
      <w:r w:rsidR="00873934">
        <w:rPr>
          <w:highlight w:val="white"/>
        </w:rPr>
        <w:t>s</w:t>
      </w:r>
      <w:r w:rsidR="00315CBB" w:rsidRPr="00903DBA">
        <w:rPr>
          <w:highlight w:val="white"/>
        </w:rPr>
        <w:t xml:space="preserve"> of the function call</w:t>
      </w:r>
      <w:r w:rsidR="00873934">
        <w:rPr>
          <w:highlight w:val="white"/>
        </w:rPr>
        <w:t xml:space="preserve"> is stored</w:t>
      </w:r>
      <w:r w:rsidR="00315CBB" w:rsidRPr="00903DBA">
        <w:rPr>
          <w:highlight w:val="white"/>
        </w:rPr>
        <w:t>.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w:t>
      </w:r>
      <w:r w:rsidR="000014C2">
        <w:rPr>
          <w:highlight w:val="white"/>
        </w:rPr>
        <w:t xml:space="preserve"> and</w:t>
      </w:r>
      <w:r w:rsidR="00AA6F45">
        <w:rPr>
          <w:highlight w:val="white"/>
        </w:rPr>
        <w:t xml:space="preserve"> that no parameter values are stored in the registers or at the floating-point stack.</w:t>
      </w:r>
      <w:r w:rsidR="00315CBB" w:rsidRPr="00903DBA">
        <w:rPr>
          <w:highlight w:val="white"/>
        </w:rPr>
        <w:t xml:space="preserve"> Therefore,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AA6F45" w:rsidRPr="00903DBA">
        <w:rPr>
          <w:highlight w:val="white"/>
        </w:rPr>
        <w:t xml:space="preserve"> </w:t>
      </w:r>
      <w:r w:rsidR="006A6C8B" w:rsidRPr="00903DBA">
        <w:rPr>
          <w:highlight w:val="white"/>
        </w:rPr>
        <w:t>store</w:t>
      </w:r>
      <w:r w:rsidR="000014C2">
        <w:rPr>
          <w:highlight w:val="white"/>
        </w:rPr>
        <w:t>s</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75546" w:rsidRPr="00903DBA">
        <w:rPr>
          <w:highlight w:val="white"/>
        </w:rPr>
        <w:t xml:space="preserve"> method below restores the values after the function call.</w:t>
      </w:r>
    </w:p>
    <w:p w14:paraId="4C5C9DCD" w14:textId="77777777" w:rsidR="00D52F74" w:rsidRDefault="00644189" w:rsidP="00384998">
      <w:pPr>
        <w:rPr>
          <w:rStyle w:val="KeyWord0"/>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w:t>
      </w:r>
      <w:r w:rsidR="0089526A" w:rsidRPr="00903DBA">
        <w:rPr>
          <w:highlight w:val="white"/>
        </w:rPr>
        <w:t xml:space="preserve">keeps track of the current record size, which increases with nested calls. 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r w:rsidR="00A84329" w:rsidRPr="00903DBA">
        <w:rPr>
          <w:highlight w:val="white"/>
        </w:rPr>
        <w:t>Tech</w:t>
      </w:r>
      <w:r w:rsidR="00A84329">
        <w:rPr>
          <w:highlight w:val="white"/>
        </w:rPr>
        <w:t>nically</w:t>
      </w:r>
      <w:r w:rsidR="00BC3E20" w:rsidRPr="00903DBA">
        <w:rPr>
          <w:highlight w:val="white"/>
        </w:rPr>
        <w:t xml:space="preserve">, we could manage with only the stack, and sum the record sizes to find the total record size. However, </w:t>
      </w:r>
      <w:r w:rsidR="00D5644B">
        <w:rPr>
          <w:highlight w:val="white"/>
        </w:rPr>
        <w:t>we</w:t>
      </w:r>
      <w:r w:rsidR="00BC3E20" w:rsidRPr="00903DBA">
        <w:rPr>
          <w:highlight w:val="white"/>
        </w:rPr>
        <w:t xml:space="preserve"> include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471A05C8"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7765BEEE" w:rsidR="00C36E8E" w:rsidRPr="00903DBA" w:rsidRDefault="00C36E8E" w:rsidP="00C36E8E">
      <w:pPr>
        <w:pStyle w:val="Code"/>
        <w:rPr>
          <w:highlight w:val="white"/>
        </w:rPr>
      </w:pPr>
      <w:r w:rsidRPr="00903DBA">
        <w:rPr>
          <w:highlight w:val="white"/>
        </w:rPr>
        <w:t xml:space="preserve">    private Stack&lt;int&gt; m_recordSizeStack </w:t>
      </w:r>
      <w:r w:rsidR="001F2BD0">
        <w:rPr>
          <w:highlight w:val="white"/>
        </w:rPr>
        <w:t>= new(</w:t>
      </w:r>
      <w:r w:rsidRPr="00903DBA">
        <w:rPr>
          <w:highlight w:val="white"/>
        </w:rPr>
        <w:t>);</w:t>
      </w:r>
    </w:p>
    <w:p w14:paraId="68EE9121" w14:textId="0DF08084"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D4318D">
        <w:rPr>
          <w:rStyle w:val="KeyWord0"/>
          <w:highlight w:val="white"/>
        </w:rPr>
        <w:t>&lt;k&gt;</w:t>
      </w:r>
      <w:r w:rsidR="00D4318D" w:rsidRPr="00903DBA">
        <w:rPr>
          <w:rStyle w:val="KeyWord0"/>
          <w:highlight w:val="white"/>
        </w:rPr>
        <w:t>m_trackMapStack</w:t>
      </w:r>
      <w:r w:rsidR="00D4318D">
        <w:rPr>
          <w:rStyle w:val="KeyWord0"/>
          <w:highlight w:val="white"/>
        </w:rPr>
        <w:t>&lt;/k&gt;</w:t>
      </w:r>
      <w:r w:rsidR="00357A3E" w:rsidRPr="00903DBA">
        <w:rPr>
          <w:highlight w:val="white"/>
        </w:rPr>
        <w:t xml:space="preserve"> </w:t>
      </w:r>
      <w:r w:rsidR="003208EF">
        <w:rPr>
          <w:highlight w:val="white"/>
        </w:rPr>
        <w:t>stack</w:t>
      </w:r>
      <w:r w:rsidR="00357A3E" w:rsidRPr="00903DBA">
        <w:rPr>
          <w:highlight w:val="white"/>
        </w:rPr>
        <w:t xml:space="preserve">. We need also </w:t>
      </w:r>
      <w:r w:rsidR="003208EF">
        <w:rPr>
          <w:highlight w:val="white"/>
        </w:rPr>
        <w:t xml:space="preserve">to </w:t>
      </w:r>
      <w:r w:rsidR="00357A3E" w:rsidRPr="00903DBA">
        <w:rPr>
          <w:highlight w:val="white"/>
        </w:rPr>
        <w:t>keep track</w:t>
      </w:r>
      <w:r w:rsidR="003208EF">
        <w:rPr>
          <w:highlight w:val="white"/>
        </w:rPr>
        <w:t xml:space="preserve"> </w:t>
      </w:r>
      <w:r w:rsidR="00357A3E" w:rsidRPr="00903DBA">
        <w:rPr>
          <w:highlight w:val="white"/>
        </w:rPr>
        <w:t xml:space="preserve">of each saved register on the activation record in </w:t>
      </w:r>
      <w:r w:rsidR="00D4318D">
        <w:rPr>
          <w:rStyle w:val="KeyWord0"/>
          <w:highlight w:val="white"/>
        </w:rPr>
        <w:t>&lt;k&gt;</w:t>
      </w:r>
      <w:r w:rsidR="00D4318D" w:rsidRPr="00903DBA">
        <w:rPr>
          <w:rStyle w:val="KeyWord0"/>
          <w:highlight w:val="white"/>
        </w:rPr>
        <w:t>m_registerMapStack</w:t>
      </w:r>
      <w:r w:rsidR="00D4318D">
        <w:rPr>
          <w:rStyle w:val="KeyWord0"/>
          <w:highlight w:val="white"/>
        </w:rPr>
        <w:t>&lt;/k&gt;</w:t>
      </w:r>
      <w:r w:rsidR="00357A3E" w:rsidRPr="00903DBA">
        <w:rPr>
          <w:highlight w:val="white"/>
        </w:rPr>
        <w:t xml:space="preserve">. Both stacks are popped in </w:t>
      </w:r>
      <w:r w:rsidR="006D4802" w:rsidRPr="00903DBA">
        <w:rPr>
          <w:highlight w:val="white"/>
        </w:rPr>
        <w:t xml:space="preserve">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6D4802" w:rsidRPr="00903DBA">
        <w:rPr>
          <w:highlight w:val="white"/>
        </w:rPr>
        <w:t xml:space="preserve"> method below.</w:t>
      </w:r>
    </w:p>
    <w:p w14:paraId="5AEE4E80" w14:textId="38CEDEE2" w:rsidR="00C36E8E" w:rsidRPr="00903DBA" w:rsidRDefault="00C36E8E" w:rsidP="00C36E8E">
      <w:pPr>
        <w:pStyle w:val="Code"/>
        <w:rPr>
          <w:highlight w:val="white"/>
        </w:rPr>
      </w:pPr>
      <w:r w:rsidRPr="00903DBA">
        <w:rPr>
          <w:highlight w:val="white"/>
        </w:rPr>
        <w:t xml:space="preserve">    private Stack&lt;Dictionary&lt;Symbol,Track&gt;&gt; m_trackMapStack =</w:t>
      </w:r>
      <w:r w:rsidR="007A0B7C">
        <w:rPr>
          <w:highlight w:val="white"/>
        </w:rPr>
        <w:t xml:space="preserve"> </w:t>
      </w:r>
      <w:r w:rsidRPr="00903DBA">
        <w:rPr>
          <w:highlight w:val="white"/>
        </w:rPr>
        <w:t>new();</w:t>
      </w:r>
    </w:p>
    <w:p w14:paraId="3FA162EF" w14:textId="02A23F0C" w:rsidR="00C36E8E" w:rsidRPr="00903DBA" w:rsidRDefault="00C36E8E" w:rsidP="00483C5F">
      <w:pPr>
        <w:pStyle w:val="Code"/>
        <w:rPr>
          <w:highlight w:val="white"/>
        </w:rPr>
      </w:pPr>
      <w:r w:rsidRPr="00903DBA">
        <w:rPr>
          <w:highlight w:val="white"/>
        </w:rPr>
        <w:t xml:space="preserve">    private Stack&lt;Dictionary&lt;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 new();</w:t>
      </w:r>
    </w:p>
    <w:p w14:paraId="017BCBEA" w14:textId="0162773B" w:rsidR="00483C5F" w:rsidRPr="00903DBA" w:rsidRDefault="00755A00" w:rsidP="00755A00">
      <w:pPr>
        <w:rPr>
          <w:highlight w:val="white"/>
        </w:rPr>
      </w:pPr>
      <w:r w:rsidRPr="00903DBA">
        <w:rPr>
          <w:highlight w:val="white"/>
        </w:rPr>
        <w:t xml:space="preserve">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4318D">
        <w:rPr>
          <w:rStyle w:val="KeyWord0"/>
          <w:highlight w:val="white"/>
        </w:rPr>
        <w:t>&lt;k&gt;</w:t>
      </w:r>
      <w:r w:rsidR="00D4318D" w:rsidRPr="00903DBA">
        <w:rPr>
          <w:rStyle w:val="KeyWord0"/>
          <w:highlight w:val="white"/>
        </w:rPr>
        <w:t>recordSize</w:t>
      </w:r>
      <w:r w:rsidR="00D4318D">
        <w:rPr>
          <w:rStyle w:val="KeyWord0"/>
          <w:highlight w:val="white"/>
        </w:rPr>
        <w:t>&lt;/k&gt;</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134E66" w:rsidRPr="00903DBA">
        <w:rPr>
          <w:highlight w:val="white"/>
        </w:rPr>
        <w:t xml:space="preserve"> field </w:t>
      </w:r>
      <w:r w:rsidR="00471B08" w:rsidRPr="00903DBA">
        <w:rPr>
          <w:highlight w:val="white"/>
        </w:rPr>
        <w:t>holds the size of the extra values in the registers and on the floating-point value stack.</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5270396F"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D4318D">
        <w:rPr>
          <w:rStyle w:val="KeyWord0"/>
          <w:highlight w:val="white"/>
        </w:rPr>
        <w:t>&lt;k&gt;</w:t>
      </w:r>
      <w:r w:rsidR="00D4318D" w:rsidRPr="001A7DF0">
        <w:rPr>
          <w:rStyle w:val="KeyWord0"/>
          <w:highlight w:val="white"/>
        </w:rPr>
        <w:t>mov</w:t>
      </w:r>
      <w:r w:rsidR="00D4318D">
        <w:rPr>
          <w:rStyle w:val="KeyWord0"/>
          <w:highlight w:val="white"/>
        </w:rPr>
        <w:t>&lt;/k&gt;</w:t>
      </w:r>
      <w:r w:rsidR="001A7DF0">
        <w:rPr>
          <w:highlight w:val="white"/>
        </w:rPr>
        <w:t xml:space="preserve"> </w:t>
      </w:r>
      <w:r w:rsidR="004C3DD0" w:rsidRPr="00903DBA">
        <w:rPr>
          <w:highlight w:val="white"/>
        </w:rPr>
        <w:t>instruction</w:t>
      </w:r>
      <w:r w:rsidR="00B30440">
        <w:rPr>
          <w:highlight w:val="white"/>
        </w:rPr>
        <w:t xml:space="preserve"> to copy the values of the register to the activation record</w:t>
      </w:r>
      <w:r w:rsidR="004C3DD0" w:rsidRPr="00903DBA">
        <w:rPr>
          <w:highlight w:val="white"/>
        </w:rPr>
        <w:t>.</w:t>
      </w:r>
      <w:r w:rsidR="00ED0D2D" w:rsidRPr="00903DBA">
        <w:rPr>
          <w:highlight w:val="white"/>
        </w:rPr>
        <w:t xml:space="preserve">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12743233"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6D4097FF" w:rsidR="0018228F" w:rsidRPr="00903DBA" w:rsidRDefault="00107C0F" w:rsidP="00107C0F">
      <w:pPr>
        <w:rPr>
          <w:highlight w:val="white"/>
        </w:rPr>
      </w:pPr>
      <w:r>
        <w:rPr>
          <w:highlight w:val="white"/>
        </w:rPr>
        <w:t>We iterate through the track map map and store the values of the registers currently in use. Also in this case we increase the value of the extra size with the size of each register.</w:t>
      </w:r>
    </w:p>
    <w:p w14:paraId="5F7E000C" w14:textId="174CB473" w:rsidR="0043182A" w:rsidRPr="00903DBA" w:rsidRDefault="0043182A" w:rsidP="0043182A">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&lt;Track,int&gt; registerMap </w:t>
      </w:r>
      <w:r w:rsidR="005756C9">
        <w:rPr>
          <w:highlight w:val="white"/>
        </w:rPr>
        <w:t>= new(</w:t>
      </w:r>
      <w:r w:rsidR="005756C9" w:rsidRPr="00903DBA">
        <w:rPr>
          <w:highlight w:val="white"/>
        </w:rPr>
        <w: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2FB4D7A1"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00D4318D">
        <w:rPr>
          <w:rStyle w:val="KeyWord0"/>
          <w:highlight w:val="white"/>
        </w:rPr>
        <w:t>&lt;k&gt;</w:t>
      </w:r>
      <w:r w:rsidR="00D4318D" w:rsidRPr="00903DBA">
        <w:rPr>
          <w:rStyle w:val="KeyWord0"/>
          <w:highlight w:val="white"/>
        </w:rPr>
        <w:t>extraSize</w:t>
      </w:r>
      <w:r w:rsidR="00D4318D">
        <w:rPr>
          <w:rStyle w:val="KeyWord0"/>
          <w:highlight w:val="white"/>
        </w:rPr>
        <w:t>&lt;/k&gt;</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lastRenderedPageBreak/>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1F179B3A"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w:t>
      </w:r>
      <w:r w:rsidR="00A86EF3">
        <w:rPr>
          <w:highlight w:val="white"/>
        </w:rPr>
        <w:t>, as well as the size of the activation record,</w:t>
      </w:r>
      <w:r w:rsidR="00357180" w:rsidRPr="00903DBA">
        <w:rPr>
          <w:highlight w:val="white"/>
        </w:rPr>
        <w:t xml:space="preserve"> after the function call in the </w:t>
      </w:r>
      <w:r w:rsidR="00D4318D">
        <w:rPr>
          <w:rStyle w:val="KeyWord0"/>
          <w:highlight w:val="white"/>
        </w:rPr>
        <w:t>&lt;k&gt;</w:t>
      </w:r>
      <w:r w:rsidR="00D4318D" w:rsidRPr="00903DBA">
        <w:rPr>
          <w:rStyle w:val="KeyWord0"/>
          <w:highlight w:val="white"/>
        </w:rPr>
        <w:t>PostFunctionCall</w:t>
      </w:r>
      <w:r w:rsidR="00D4318D">
        <w:rPr>
          <w:rStyle w:val="KeyWord0"/>
          <w:highlight w:val="white"/>
        </w:rPr>
        <w:t>&lt;/k&gt;</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147BF124" w:rsidR="00AB6471" w:rsidRPr="00903DBA" w:rsidRDefault="00A5588B" w:rsidP="00AB6471">
      <w:pPr>
        <w:rPr>
          <w:highlight w:val="white"/>
        </w:rPr>
      </w:pPr>
      <w:r w:rsidRPr="00903DBA">
        <w:rPr>
          <w:highlight w:val="white"/>
        </w:rPr>
        <w:t xml:space="preserve">We also use the </w:t>
      </w:r>
      <w:r w:rsidR="00D4318D">
        <w:rPr>
          <w:rStyle w:val="KeyWord0"/>
          <w:highlight w:val="white"/>
        </w:rPr>
        <w:t>&lt;k&gt;</w:t>
      </w:r>
      <w:r w:rsidR="00D4318D" w:rsidRPr="00903DBA">
        <w:rPr>
          <w:rStyle w:val="KeyWord0"/>
          <w:highlight w:val="white"/>
        </w:rPr>
        <w:t>m_totalExtraSize</w:t>
      </w:r>
      <w:r w:rsidR="00D4318D">
        <w:rPr>
          <w:rStyle w:val="KeyWord0"/>
          <w:highlight w:val="white"/>
        </w:rPr>
        <w:t>&lt;/k&gt;</w:t>
      </w:r>
      <w:r w:rsidRPr="00903DBA">
        <w:rPr>
          <w:highlight w:val="white"/>
        </w:rPr>
        <w:t xml:space="preserve"> field to store the total extra size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D4318D">
        <w:rPr>
          <w:rStyle w:val="KeyWord0"/>
          <w:highlight w:val="white"/>
        </w:rPr>
        <w:t>&lt;k&gt;</w:t>
      </w:r>
      <w:r w:rsidR="00D4318D" w:rsidRPr="00903DBA">
        <w:rPr>
          <w:rStyle w:val="KeyWord0"/>
          <w:highlight w:val="white"/>
        </w:rPr>
        <w:t>m_recordSizeStack</w:t>
      </w:r>
      <w:r w:rsidR="00D4318D">
        <w:rPr>
          <w:rStyle w:val="KeyWord0"/>
          <w:highlight w:val="white"/>
        </w:rPr>
        <w:t>&lt;/k&gt;</w:t>
      </w:r>
      <w:r w:rsidR="00C306A9" w:rsidRPr="00903DBA">
        <w:rPr>
          <w:highlight w:val="white"/>
        </w:rPr>
        <w:t xml:space="preserve"> stack. However, </w:t>
      </w:r>
      <w:r w:rsidR="00E46C05">
        <w:rPr>
          <w:highlight w:val="white"/>
        </w:rPr>
        <w:t>we</w:t>
      </w:r>
      <w:r w:rsidR="00C306A9" w:rsidRPr="00903DBA">
        <w:rPr>
          <w:highlight w:val="white"/>
        </w:rPr>
        <w:t xml:space="preserve"> include</w:t>
      </w:r>
      <w:r w:rsidR="00E46C05">
        <w:rPr>
          <w:highlight w:val="white"/>
        </w:rPr>
        <w:t xml:space="preserve"> it</w:t>
      </w:r>
      <w:r w:rsidR="00C306A9" w:rsidRPr="00903DBA">
        <w:rPr>
          <w:highlight w:val="white"/>
        </w:rPr>
        <w:t xml:space="preserve">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D127674"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w:t>
      </w:r>
      <w:r w:rsidR="00E46C05">
        <w:rPr>
          <w:highlight w:val="white"/>
        </w:rPr>
        <w:t xml:space="preserve"> original</w:t>
      </w:r>
      <w:r w:rsidRPr="00903DBA">
        <w:rPr>
          <w:highlight w:val="white"/>
        </w:rPr>
        <w:t xml:space="preserv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44871071" w:rsidR="0043182A" w:rsidRPr="00903DBA" w:rsidRDefault="0043182A" w:rsidP="0043182A">
      <w:pPr>
        <w:pStyle w:val="Code"/>
        <w:rPr>
          <w:highlight w:val="white"/>
        </w:rPr>
      </w:pPr>
      <w:r w:rsidRPr="00903DBA">
        <w:rPr>
          <w:highlight w:val="white"/>
        </w:rPr>
        <w:t xml:space="preserve">      m_trackMap </w:t>
      </w:r>
      <w:r w:rsidR="001F2BD0">
        <w:rPr>
          <w:highlight w:val="white"/>
        </w:rPr>
        <w:t>= new(</w:t>
      </w:r>
      <w:r w:rsidRPr="00903DBA">
        <w:rPr>
          <w:highlight w:val="white"/>
        </w:rPr>
        <w: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B383EF3" w:rsidR="006E5A65" w:rsidRPr="00903DBA" w:rsidRDefault="006E5A65" w:rsidP="006E5A65">
      <w:pPr>
        <w:rPr>
          <w:highlight w:val="white"/>
        </w:rPr>
      </w:pPr>
      <w:bookmarkStart w:id="522" w:name="_Hlk43301151"/>
      <w:r w:rsidRPr="00903DBA">
        <w:rPr>
          <w:highlight w:val="white"/>
        </w:rPr>
        <w:t xml:space="preserve">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Pr="00903DBA">
        <w:rPr>
          <w:highlight w:val="white"/>
        </w:rPr>
        <w:t xml:space="preserve"> </w:t>
      </w:r>
      <w:r w:rsidR="003E5418">
        <w:rPr>
          <w:highlight w:val="white"/>
        </w:rPr>
        <w:t xml:space="preserve">field </w:t>
      </w:r>
      <w:r w:rsidRPr="00903DBA">
        <w:rPr>
          <w:highlight w:val="white"/>
        </w:rPr>
        <w:t xml:space="preserve">is set to true if the </w:t>
      </w:r>
      <w:r w:rsidR="00B57D1B" w:rsidRPr="00903DBA">
        <w:rPr>
          <w:highlight w:val="white"/>
        </w:rPr>
        <w:t>function</w:t>
      </w:r>
      <w:r w:rsidR="00923FEA">
        <w:rPr>
          <w:highlight w:val="white"/>
        </w:rPr>
        <w:t xml:space="preserve"> in the next </w:t>
      </w:r>
      <w:r w:rsidR="00D4318D">
        <w:rPr>
          <w:rStyle w:val="KeyWord0"/>
          <w:highlight w:val="white"/>
        </w:rPr>
        <w:t>&lt;k&gt;</w:t>
      </w:r>
      <w:r w:rsidR="00D4318D" w:rsidRPr="00923FEA">
        <w:rPr>
          <w:rStyle w:val="KeyWord0"/>
          <w:highlight w:val="white"/>
        </w:rPr>
        <w:t>FunctionCall</w:t>
      </w:r>
      <w:r w:rsidR="00D4318D">
        <w:rPr>
          <w:rStyle w:val="KeyWord0"/>
          <w:highlight w:val="white"/>
        </w:rPr>
        <w:t>&lt;/k&gt;</w:t>
      </w:r>
      <w:r w:rsidR="00923FEA">
        <w:rPr>
          <w:highlight w:val="white"/>
        </w:rPr>
        <w:t xml:space="preserve"> call</w:t>
      </w:r>
      <w:r w:rsidR="00B57D1B" w:rsidRPr="00903DBA">
        <w:rPr>
          <w:highlight w:val="white"/>
        </w:rPr>
        <w:t xml:space="preserve"> returns a floating value. In </w:t>
      </w:r>
      <w:r w:rsidR="00E46C05">
        <w:rPr>
          <w:highlight w:val="white"/>
        </w:rPr>
        <w:t>that case</w:t>
      </w:r>
      <w:r w:rsidR="00B57D1B" w:rsidRPr="00903DBA">
        <w:rPr>
          <w:highlight w:val="white"/>
        </w:rPr>
        <w:t xml:space="preserve"> the value </w:t>
      </w:r>
      <w:r w:rsidR="000016F6">
        <w:rPr>
          <w:highlight w:val="white"/>
        </w:rPr>
        <w:t>will be</w:t>
      </w:r>
      <w:r w:rsidR="00B57D1B" w:rsidRPr="00903DBA">
        <w:rPr>
          <w:highlight w:val="white"/>
        </w:rPr>
        <w:t xml:space="preserve"> stored on the floating-point value stack and need to be </w:t>
      </w:r>
      <w:r w:rsidR="00200F0C">
        <w:rPr>
          <w:highlight w:val="white"/>
        </w:rPr>
        <w:t>restored</w:t>
      </w:r>
      <w:r w:rsidR="00B57D1B" w:rsidRPr="00903DBA">
        <w:rPr>
          <w:highlight w:val="white"/>
        </w:rPr>
        <w:t xml:space="preserve"> by the </w:t>
      </w:r>
      <w:r w:rsidR="00D4318D">
        <w:rPr>
          <w:rStyle w:val="KeyWord0"/>
          <w:highlight w:val="white"/>
        </w:rPr>
        <w:t>&lt;k&gt;</w:t>
      </w:r>
      <w:r w:rsidR="00D4318D" w:rsidRPr="00903DBA">
        <w:rPr>
          <w:rStyle w:val="KeyWord0"/>
          <w:highlight w:val="white"/>
        </w:rPr>
        <w:t>PostCallFunction</w:t>
      </w:r>
      <w:r w:rsidR="00D4318D">
        <w:rPr>
          <w:rStyle w:val="KeyWord0"/>
          <w:highlight w:val="white"/>
        </w:rPr>
        <w:t>&lt;/k&gt;</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5623841B" w:rsidR="00D45BBB" w:rsidRPr="00903DBA" w:rsidRDefault="003B7755" w:rsidP="00D45BBB">
      <w:pPr>
        <w:rPr>
          <w:highlight w:val="white"/>
        </w:rPr>
      </w:pPr>
      <w:r w:rsidRPr="00903DBA">
        <w:rPr>
          <w:highlight w:val="white"/>
        </w:rPr>
        <w:t xml:space="preserve">The frame register </w:t>
      </w:r>
      <w:r w:rsidR="006E44E2">
        <w:rPr>
          <w:highlight w:val="white"/>
        </w:rPr>
        <w:t xml:space="preserve">pointing at the beginning of the current activation record </w:t>
      </w:r>
      <w:r w:rsidRPr="00903DBA">
        <w:rPr>
          <w:highlight w:val="white"/>
        </w:rPr>
        <w:t xml:space="preserve">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11D20779" w:rsidR="0029649A" w:rsidRPr="00903DBA" w:rsidRDefault="0029649A" w:rsidP="0029649A">
      <w:pPr>
        <w:rPr>
          <w:color w:val="auto"/>
          <w:highlight w:val="white"/>
        </w:rPr>
      </w:pPr>
      <w:r w:rsidRPr="00903DBA">
        <w:rPr>
          <w:highlight w:val="white"/>
        </w:rPr>
        <w:t xml:space="preserve">We start by adding the assembly code instruction for the return address. </w:t>
      </w:r>
      <w:r w:rsidR="006D723C">
        <w:rPr>
          <w:highlight w:val="white"/>
        </w:rPr>
        <w:t>W</w:t>
      </w:r>
      <w:r w:rsidRPr="00903DBA">
        <w:rPr>
          <w:highlight w:val="white"/>
        </w:rPr>
        <w:t>e set it to the index of the next middle code instruction</w:t>
      </w:r>
      <w:r w:rsidR="006D723C">
        <w:rPr>
          <w:highlight w:val="white"/>
        </w:rPr>
        <w:t xml:space="preserve">, which is valid in the Linux </w:t>
      </w:r>
      <w:r w:rsidR="0043331B">
        <w:rPr>
          <w:highlight w:val="white"/>
        </w:rPr>
        <w:t>environment</w:t>
      </w:r>
      <w:r w:rsidR="006D723C">
        <w:rPr>
          <w:highlight w:val="white"/>
        </w:rPr>
        <w:t xml:space="preserve"> assembly code. In the Windows environment, however, 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D36CCF" w:rsidRPr="00903DBA">
        <w:rPr>
          <w:highlight w:val="white"/>
        </w:rPr>
        <w:t xml:space="preserve"> </w:t>
      </w:r>
      <w:r w:rsidR="002A5B54" w:rsidRPr="00903DBA">
        <w:rPr>
          <w:highlight w:val="white"/>
        </w:rPr>
        <w:t xml:space="preserve">method </w:t>
      </w:r>
      <w:r w:rsidRPr="00903DBA">
        <w:rPr>
          <w:highlight w:val="white"/>
        </w:rPr>
        <w:t xml:space="preserve">to </w:t>
      </w:r>
      <w:r w:rsidR="009D4998">
        <w:rPr>
          <w:highlight w:val="white"/>
        </w:rPr>
        <w:t>the</w:t>
      </w:r>
      <w:r w:rsidRPr="00903DBA">
        <w:rPr>
          <w:highlight w:val="white"/>
        </w:rPr>
        <w:t xml:space="preserve"> proper assembly code address.</w:t>
      </w:r>
    </w:p>
    <w:p w14:paraId="5F81038A" w14:textId="62C910BF" w:rsidR="00041417" w:rsidRPr="00903DBA" w:rsidRDefault="00041417" w:rsidP="00041417">
      <w:pPr>
        <w:pStyle w:val="Code"/>
        <w:rPr>
          <w:highlight w:val="white"/>
        </w:rPr>
      </w:pPr>
      <w:r w:rsidRPr="00903DBA">
        <w:rPr>
          <w:highlight w:val="white"/>
        </w:rPr>
        <w:lastRenderedPageBreak/>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4B990A0B"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frame pointer</w:t>
      </w:r>
      <w:r w:rsidR="007B3511">
        <w:rPr>
          <w:highlight w:val="white"/>
        </w:rPr>
        <w:t>,</w:t>
      </w:r>
      <w:r w:rsidR="00784B16" w:rsidRPr="00903DBA">
        <w:rPr>
          <w:highlight w:val="white"/>
        </w:rPr>
        <w:t xml:space="preserve"> </w:t>
      </w:r>
      <w:r w:rsidRPr="00903DBA">
        <w:rPr>
          <w:highlight w:val="white"/>
        </w:rPr>
        <w:t>and</w:t>
      </w:r>
      <w:r w:rsidR="004B36F4" w:rsidRPr="00903DBA">
        <w:rPr>
          <w:highlight w:val="white"/>
        </w:rPr>
        <w:t xml:space="preserve"> </w:t>
      </w:r>
      <w:r w:rsidR="00A579A9" w:rsidRPr="00903DBA">
        <w:rPr>
          <w:highlight w:val="white"/>
        </w:rPr>
        <w:t xml:space="preserve">the </w:t>
      </w:r>
      <w:r w:rsidR="00A579A9">
        <w:rPr>
          <w:highlight w:val="white"/>
        </w:rPr>
        <w:t>variadic</w:t>
      </w:r>
      <w:r w:rsidR="00A579A9" w:rsidRPr="00903DBA">
        <w:rPr>
          <w:highlight w:val="white"/>
        </w:rPr>
        <w:t xml:space="preserve"> pointer </w:t>
      </w:r>
      <w:r w:rsidR="004B36F4" w:rsidRPr="00903DBA">
        <w:rPr>
          <w:highlight w:val="white"/>
        </w:rPr>
        <w:t xml:space="preserve">in case of </w:t>
      </w:r>
      <w:r w:rsidR="00DC0B5B">
        <w:rPr>
          <w:highlight w:val="white"/>
        </w:rPr>
        <w:t>a variadic</w:t>
      </w:r>
      <w:r w:rsidR="004B36F4" w:rsidRPr="00903DBA">
        <w:rPr>
          <w:highlight w:val="white"/>
        </w:rPr>
        <w:t xml:space="preserve"> caller function,</w:t>
      </w:r>
      <w:r w:rsidR="00A579A9">
        <w:rPr>
          <w:highlight w:val="white"/>
        </w:rPr>
        <w:t xml:space="preserve"> </w:t>
      </w:r>
      <w:r w:rsidRPr="00903DBA">
        <w:rPr>
          <w:highlight w:val="white"/>
        </w:rPr>
        <w:t xml:space="preserve">to the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5361A2A9" w:rsidR="00840F91" w:rsidRPr="00903DBA" w:rsidRDefault="005B0C79" w:rsidP="005B0C79">
      <w:pPr>
        <w:rPr>
          <w:highlight w:val="white"/>
        </w:rPr>
      </w:pPr>
      <w:r w:rsidRPr="00903DBA">
        <w:rPr>
          <w:highlight w:val="white"/>
        </w:rPr>
        <w:t xml:space="preserve">If the callee function is a pointer to a function, we load its value into the </w:t>
      </w:r>
      <w:r w:rsidR="00D4318D">
        <w:rPr>
          <w:rStyle w:val="KeyWord0"/>
          <w:highlight w:val="white"/>
        </w:rPr>
        <w:t>&lt;k&gt;</w:t>
      </w:r>
      <w:r w:rsidR="00D4318D" w:rsidRPr="00903DBA">
        <w:rPr>
          <w:rStyle w:val="KeyWord0"/>
          <w:highlight w:val="white"/>
        </w:rPr>
        <w:t>jumpTrack</w:t>
      </w:r>
      <w:r w:rsidR="00D4318D">
        <w:rPr>
          <w:rStyle w:val="KeyWord0"/>
          <w:highlight w:val="white"/>
        </w:rPr>
        <w:t>&lt;/k&gt;</w:t>
      </w:r>
      <w:r w:rsidRPr="00903DBA">
        <w:rPr>
          <w:highlight w:val="white"/>
        </w:rPr>
        <w:t xml:space="preserve"> track. We must load the value into the track before we increase the frame register below</w:t>
      </w:r>
      <w:r w:rsidR="00726ED7">
        <w:rPr>
          <w:highlight w:val="white"/>
        </w:rPr>
        <w:t>, because the base registers are set to the called function before the jump.</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3E3B3F06"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w:t>
      </w:r>
      <w:r w:rsidR="006A772F">
        <w:rPr>
          <w:highlight w:val="white"/>
        </w:rPr>
        <w:t>is at least one</w:t>
      </w:r>
      <w:r w:rsidR="00BD6141" w:rsidRPr="00903DBA">
        <w:rPr>
          <w:highlight w:val="white"/>
        </w:rPr>
        <w:t xml:space="preserve"> extra argument in the function call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w:t>
      </w:r>
      <w:r w:rsidR="00D50204">
        <w:rPr>
          <w:highlight w:val="white"/>
        </w:rPr>
        <w:t>point at</w:t>
      </w:r>
      <w:r w:rsidR="003A5CAF" w:rsidRPr="00903DBA">
        <w:rPr>
          <w:highlight w:val="white"/>
        </w:rPr>
        <w:t xml:space="preserve"> </w:t>
      </w:r>
      <w:r w:rsidR="00A9230F">
        <w:rPr>
          <w:highlight w:val="white"/>
        </w:rPr>
        <w:t xml:space="preserve">the address of the regular frame pointer plus the size of the </w:t>
      </w:r>
      <w:r w:rsidR="003A5CAF" w:rsidRPr="00903DBA">
        <w:rPr>
          <w:highlight w:val="white"/>
        </w:rPr>
        <w:t>extra arguments</w:t>
      </w:r>
      <w:r w:rsidR="00204FC8">
        <w:rPr>
          <w:highlight w:val="white"/>
        </w:rPr>
        <w:t xml:space="preserve"> in order to make space for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lastRenderedPageBreak/>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4E99A5AC"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 xml:space="preserve">a </w:t>
      </w:r>
      <w:r w:rsidR="002F44A1">
        <w:rPr>
          <w:highlight w:val="white"/>
        </w:rPr>
        <w:t xml:space="preserve">proper </w:t>
      </w:r>
      <w:r w:rsidR="00CB2C9D" w:rsidRPr="00903DBA">
        <w:rPr>
          <w:highlight w:val="white"/>
        </w:rPr>
        <w:t>function (not a pointer to a function)</w:t>
      </w:r>
      <w:r w:rsidRPr="00903DBA">
        <w:rPr>
          <w:highlight w:val="white"/>
        </w:rPr>
        <w:t xml:space="preserve"> we </w:t>
      </w:r>
      <w:r w:rsidR="00FD5BC2" w:rsidRPr="00903DBA">
        <w:rPr>
          <w:highlight w:val="white"/>
        </w:rPr>
        <w:t>a</w:t>
      </w:r>
      <w:r w:rsidR="00AE121D">
        <w:rPr>
          <w:highlight w:val="white"/>
        </w:rPr>
        <w:t xml:space="preserve">dd the assembly </w:t>
      </w:r>
      <w:r w:rsidR="00FD5BC2" w:rsidRPr="00903DBA">
        <w:rPr>
          <w:highlight w:val="white"/>
        </w:rPr>
        <w:t xml:space="preserve">code </w:t>
      </w:r>
      <w:r w:rsidR="00D4318D">
        <w:rPr>
          <w:rStyle w:val="KeyWord0"/>
          <w:highlight w:val="white"/>
        </w:rPr>
        <w:t>&lt;k&gt;</w:t>
      </w:r>
      <w:r w:rsidR="00D4318D" w:rsidRPr="00AE121D">
        <w:rPr>
          <w:rStyle w:val="KeyWord0"/>
          <w:highlight w:val="white"/>
        </w:rPr>
        <w:t>call</w:t>
      </w:r>
      <w:r w:rsidR="00D4318D">
        <w:rPr>
          <w:rStyle w:val="KeyWord0"/>
          <w:highlight w:val="white"/>
        </w:rPr>
        <w:t>&lt;/k&gt;</w:t>
      </w:r>
      <w:r w:rsidR="00FD5BC2" w:rsidRPr="00903DBA">
        <w:rPr>
          <w:highlight w:val="white"/>
        </w:rPr>
        <w:t xml:space="preserve"> instruction</w:t>
      </w:r>
      <w:r w:rsidR="00AE121D">
        <w:rPr>
          <w:highlight w:val="white"/>
        </w:rPr>
        <w:t xml:space="preserve"> with the name of the called function</w:t>
      </w:r>
      <w:r w:rsidR="00FD5BC2" w:rsidRPr="00903DBA">
        <w:rPr>
          <w:highlight w:val="white"/>
        </w:rPr>
        <w:t xml:space="preserve">. The </w:t>
      </w:r>
      <w:r w:rsidR="00D4318D">
        <w:rPr>
          <w:rStyle w:val="KeyWord0"/>
          <w:highlight w:val="white"/>
        </w:rPr>
        <w:t>&lt;k&gt;</w:t>
      </w:r>
      <w:r w:rsidR="00D4318D" w:rsidRPr="00903DBA">
        <w:rPr>
          <w:rStyle w:val="KeyWord0"/>
          <w:highlight w:val="white"/>
        </w:rPr>
        <w:t>m_returnFloating</w:t>
      </w:r>
      <w:r w:rsidR="00D4318D">
        <w:rPr>
          <w:rStyle w:val="KeyWord0"/>
          <w:highlight w:val="white"/>
        </w:rPr>
        <w:t>&lt;/k&gt;</w:t>
      </w:r>
      <w:r w:rsidR="00FD5BC2" w:rsidRPr="00903DBA">
        <w:rPr>
          <w:highlight w:val="white"/>
        </w:rPr>
        <w:t xml:space="preserve"> field is set to true if the callee function returns a floating value. It will later be </w:t>
      </w:r>
      <w:r w:rsidR="002F44A1">
        <w:rPr>
          <w:highlight w:val="white"/>
        </w:rPr>
        <w:t>used</w:t>
      </w:r>
      <w:r w:rsidR="00FD5BC2" w:rsidRPr="00903DBA">
        <w:rPr>
          <w:highlight w:val="white"/>
        </w:rPr>
        <w:t xml:space="preserve"> by 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16576798" w:rsidR="00824926" w:rsidRPr="00903DBA" w:rsidRDefault="00380E1B" w:rsidP="00824926">
      <w:pPr>
        <w:rPr>
          <w:color w:val="auto"/>
          <w:highlight w:val="white"/>
        </w:rPr>
      </w:pPr>
      <w:r w:rsidRPr="00903DBA">
        <w:rPr>
          <w:highlight w:val="white"/>
        </w:rPr>
        <w:t>If the callee function is a pointer to a function</w:t>
      </w:r>
      <w:r w:rsidR="00AE121D">
        <w:rPr>
          <w:highlight w:val="white"/>
        </w:rPr>
        <w:t xml:space="preserve">, the address has been stored in the </w:t>
      </w:r>
      <w:r w:rsidR="00D4318D">
        <w:rPr>
          <w:rStyle w:val="KeyWord0"/>
          <w:highlight w:val="white"/>
        </w:rPr>
        <w:t>&lt;k&gt;</w:t>
      </w:r>
      <w:r w:rsidR="00D4318D" w:rsidRPr="00FC399E">
        <w:rPr>
          <w:rStyle w:val="KeyWord0"/>
          <w:highlight w:val="white"/>
        </w:rPr>
        <w:t>jumpTrack</w:t>
      </w:r>
      <w:r w:rsidR="00D4318D">
        <w:rPr>
          <w:rStyle w:val="KeyWord0"/>
          <w:highlight w:val="white"/>
        </w:rPr>
        <w:t>&lt;/k&gt;</w:t>
      </w:r>
      <w:r w:rsidR="00AE121D">
        <w:rPr>
          <w:highlight w:val="white"/>
        </w:rPr>
        <w:t xml:space="preserve"> track, </w:t>
      </w:r>
      <w:r w:rsidR="00FC399E">
        <w:rPr>
          <w:highlight w:val="white"/>
        </w:rPr>
        <w:t>and we add a call instruction that jump</w:t>
      </w:r>
      <w:r w:rsidR="003A48A8">
        <w:rPr>
          <w:highlight w:val="white"/>
        </w:rPr>
        <w:t>s</w:t>
      </w:r>
      <w:r w:rsidR="00FC399E">
        <w:rPr>
          <w:highlight w:val="white"/>
        </w:rPr>
        <w:t xml:space="preserve"> to that address.</w:t>
      </w:r>
    </w:p>
    <w:bookmarkEnd w:id="522"/>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0E3F5A3F" w:rsidR="00C55256" w:rsidRPr="00903DBA" w:rsidRDefault="000D08BE" w:rsidP="000D08B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FunctionPostCall</w:t>
      </w:r>
      <w:r w:rsidR="00D4318D">
        <w:rPr>
          <w:rStyle w:val="KeyWord0"/>
          <w:highlight w:val="white"/>
        </w:rPr>
        <w:t>&lt;/k&gt;</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6612095"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D4318D">
        <w:rPr>
          <w:rStyle w:val="KeyWord0"/>
          <w:highlight w:val="white"/>
        </w:rPr>
        <w:t>&lt;k&gt;</w:t>
      </w:r>
      <w:r w:rsidR="00D4318D" w:rsidRPr="00903DBA">
        <w:rPr>
          <w:rStyle w:val="KeyWord0"/>
          <w:highlight w:val="white"/>
        </w:rPr>
        <w:t>FunctionPreCall</w:t>
      </w:r>
      <w:r w:rsidR="00D4318D">
        <w:rPr>
          <w:rStyle w:val="KeyWord0"/>
          <w:highlight w:val="white"/>
        </w:rPr>
        <w:t>&lt;/k&gt;</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52125F65"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3A48A8">
        <w:rPr>
          <w:highlight w:val="white"/>
        </w:rPr>
        <w:t xml:space="preserve">the </w:t>
      </w:r>
      <w:r w:rsidR="00AB1B4F" w:rsidRPr="00903DBA">
        <w:rPr>
          <w:highlight w:val="white"/>
        </w:rPr>
        <w:t>floating</w:t>
      </w:r>
      <w:r w:rsidR="003A48A8">
        <w:rPr>
          <w:highlight w:val="white"/>
        </w:rPr>
        <w:t>-point</w:t>
      </w:r>
      <w:r w:rsidR="00AB1B4F" w:rsidRPr="00903DBA">
        <w:rPr>
          <w:highlight w:val="white"/>
        </w:rPr>
        <w:t xml:space="preserve"> stack </w:t>
      </w:r>
      <w:r w:rsidR="003A48A8">
        <w:rPr>
          <w:highlight w:val="white"/>
        </w:rPr>
        <w:t>was not empty before the call</w:t>
      </w:r>
      <w:r w:rsidR="00AB1B4F" w:rsidRPr="00903DBA">
        <w:rPr>
          <w:highlight w:val="white"/>
        </w:rPr>
        <w:t>, we need to restore it.</w:t>
      </w:r>
      <w:r w:rsidR="0042515F" w:rsidRPr="00903DBA">
        <w:rPr>
          <w:highlight w:val="white"/>
        </w:rPr>
        <w:t xml:space="preserve"> </w:t>
      </w:r>
    </w:p>
    <w:p w14:paraId="1FCFFD7D" w14:textId="060A36A8" w:rsidR="006545C6" w:rsidRPr="00903DBA" w:rsidRDefault="006545C6" w:rsidP="006545C6">
      <w:pPr>
        <w:pStyle w:val="Code"/>
        <w:rPr>
          <w:highlight w:val="white"/>
        </w:rPr>
      </w:pPr>
      <w:r w:rsidRPr="00903DBA">
        <w:rPr>
          <w:highlight w:val="white"/>
        </w:rPr>
        <w:t xml:space="preserve">      </w:t>
      </w:r>
      <w:r w:rsidR="00D516D4">
        <w:rPr>
          <w:highlight w:val="white"/>
        </w:rPr>
        <w:t>Debug.Assert</w:t>
      </w:r>
      <w:r w:rsidRPr="00903DBA">
        <w:rPr>
          <w:highlight w:val="white"/>
        </w:rPr>
        <w:t>(m_topStack.Count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64EF5E3F"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lastRenderedPageBreak/>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4585C2C7" w:rsidR="00D935A0" w:rsidRPr="00903DBA" w:rsidRDefault="002B43D9" w:rsidP="002B43D9">
      <w:pPr>
        <w:rPr>
          <w:highlight w:val="white"/>
        </w:rPr>
      </w:pPr>
      <w:r w:rsidRPr="00903DBA">
        <w:rPr>
          <w:highlight w:val="white"/>
        </w:rPr>
        <w:t>If the function returned a floating value, we push it from its temporary location to the top of the floating</w:t>
      </w:r>
      <w:r w:rsidR="00A46620">
        <w:rPr>
          <w:highlight w:val="white"/>
        </w:rPr>
        <w:t>-point</w:t>
      </w:r>
      <w:r w:rsidRPr="00903DBA">
        <w:rPr>
          <w:highlight w:val="white"/>
        </w:rPr>
        <w:t xml:space="preserve">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7914A43F" w14:textId="08A21F3B" w:rsidR="003B4156" w:rsidRPr="0060539D" w:rsidRDefault="00CC1DF4" w:rsidP="003B4156">
      <w:pPr>
        <w:pStyle w:val="Heading3"/>
        <w:numPr>
          <w:ilvl w:val="2"/>
          <w:numId w:val="133"/>
        </w:numPr>
        <w:rPr>
          <w:highlight w:val="white"/>
        </w:rPr>
      </w:pPr>
      <w:bookmarkStart w:id="523" w:name="_Toc98936409"/>
      <w:r>
        <w:rPr>
          <w:highlight w:val="white"/>
        </w:rPr>
        <w:t>&lt;</w:t>
      </w:r>
      <w:proofErr w:type="spellStart"/>
      <w:r>
        <w:rPr>
          <w:highlight w:val="white"/>
        </w:rPr>
        <w:t>h3</w:t>
      </w:r>
      <w:proofErr w:type="spellEnd"/>
      <w:r>
        <w:rPr>
          <w:highlight w:val="white"/>
        </w:rPr>
        <w:t>&gt;</w:t>
      </w:r>
      <w:r w:rsidRPr="0060539D">
        <w:rPr>
          <w:highlight w:val="white"/>
        </w:rPr>
        <w:t>Base and Offset</w:t>
      </w:r>
      <w:r>
        <w:rPr>
          <w:highlight w:val="white"/>
        </w:rPr>
        <w:t>&lt;/</w:t>
      </w:r>
      <w:proofErr w:type="spellStart"/>
      <w:r>
        <w:rPr>
          <w:highlight w:val="white"/>
        </w:rPr>
        <w:t>h3</w:t>
      </w:r>
      <w:proofErr w:type="spellEnd"/>
      <w:r>
        <w:rPr>
          <w:highlight w:val="white"/>
        </w:rPr>
        <w:t>&gt;</w:t>
      </w:r>
      <w:bookmarkEnd w:id="523"/>
    </w:p>
    <w:p w14:paraId="27EDF07C" w14:textId="74D578A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method returns the base of a symbol, which may be a register, a track, or a name. If the symbol’s value if a static address we return its name, which</w:t>
      </w:r>
      <w:r w:rsidR="002F44A1">
        <w:rPr>
          <w:highlight w:val="white"/>
        </w:rPr>
        <w:t xml:space="preserve"> in the Windows environment</w:t>
      </w:r>
      <w:r w:rsidRPr="00903DBA">
        <w:rPr>
          <w:highlight w:val="white"/>
        </w:rPr>
        <w:t xml:space="preserve"> will later be replaced by a proper address by the linker.</w:t>
      </w:r>
    </w:p>
    <w:p w14:paraId="6E2F9897" w14:textId="77777777" w:rsidR="003B4156" w:rsidRPr="00903DBA" w:rsidRDefault="003B4156" w:rsidP="003B4156">
      <w:pPr>
        <w:pStyle w:val="Code"/>
        <w:rPr>
          <w:highlight w:val="white"/>
        </w:rPr>
      </w:pPr>
      <w:r w:rsidRPr="00903DBA">
        <w:rPr>
          <w:highlight w:val="white"/>
        </w:rPr>
        <w:t xml:space="preserve">    private object Base(Symbol symbol) {</w:t>
      </w:r>
    </w:p>
    <w:p w14:paraId="32FDC700" w14:textId="298F0CB1"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CC82570" w14:textId="77777777" w:rsidR="003B4156" w:rsidRPr="00903DBA" w:rsidRDefault="003B4156" w:rsidP="003B4156">
      <w:pPr>
        <w:pStyle w:val="Code"/>
        <w:rPr>
          <w:highlight w:val="white"/>
        </w:rPr>
      </w:pPr>
    </w:p>
    <w:p w14:paraId="35511CBE" w14:textId="07A56B87" w:rsidR="003B4156" w:rsidRPr="00903DBA" w:rsidRDefault="003B4156" w:rsidP="003B4156">
      <w:pPr>
        <w:pStyle w:val="Code"/>
        <w:rPr>
          <w:highlight w:val="white"/>
        </w:rPr>
      </w:pPr>
      <w:r w:rsidRPr="00903DBA">
        <w:rPr>
          <w:highlight w:val="white"/>
        </w:rPr>
        <w:t xml:space="preserve">      if (symbol.Value is StaticAddress</w:t>
      </w:r>
      <w:r w:rsidR="00B20B93">
        <w:rPr>
          <w:highlight w:val="white"/>
        </w:rPr>
        <w:t xml:space="preserve"> </w:t>
      </w:r>
      <w:r w:rsidR="00B20B93" w:rsidRPr="00903DBA">
        <w:rPr>
          <w:highlight w:val="white"/>
        </w:rPr>
        <w:t>staticAddress</w:t>
      </w:r>
      <w:r w:rsidRPr="00903DBA">
        <w:rPr>
          <w:highlight w:val="white"/>
        </w:rPr>
        <w:t>) {</w:t>
      </w:r>
    </w:p>
    <w:p w14:paraId="3E756D6C" w14:textId="77777777" w:rsidR="003B4156" w:rsidRPr="00903DBA" w:rsidRDefault="003B4156" w:rsidP="003B4156">
      <w:pPr>
        <w:pStyle w:val="Code"/>
        <w:rPr>
          <w:highlight w:val="white"/>
        </w:rPr>
      </w:pPr>
      <w:r w:rsidRPr="00903DBA">
        <w:rPr>
          <w:highlight w:val="white"/>
        </w:rPr>
        <w:t xml:space="preserve">        return staticAddress.UniqueName;</w:t>
      </w:r>
    </w:p>
    <w:p w14:paraId="39F39E2E" w14:textId="77777777" w:rsidR="003B4156" w:rsidRPr="00903DBA" w:rsidRDefault="003B4156" w:rsidP="003B4156">
      <w:pPr>
        <w:pStyle w:val="Code"/>
        <w:rPr>
          <w:highlight w:val="white"/>
        </w:rPr>
      </w:pPr>
      <w:r w:rsidRPr="00903DBA">
        <w:rPr>
          <w:highlight w:val="white"/>
        </w:rPr>
        <w:t xml:space="preserve">      }</w:t>
      </w:r>
    </w:p>
    <w:p w14:paraId="52080B4C" w14:textId="35B75DAA" w:rsidR="003B4156" w:rsidRPr="00903DBA" w:rsidRDefault="003B4156" w:rsidP="003B4156">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and we return the </w:t>
      </w:r>
      <w:r w:rsidR="00E551FD">
        <w:rPr>
          <w:highlight w:val="white"/>
        </w:rPr>
        <w:t xml:space="preserve">track </w:t>
      </w:r>
      <w:r w:rsidRPr="00903DBA">
        <w:rPr>
          <w:highlight w:val="white"/>
        </w:rPr>
        <w:t xml:space="preserve">holding the address by calling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D276BF" w:rsidRPr="00F854A0">
        <w:rPr>
          <w:highlight w:val="white"/>
        </w:rPr>
        <w:t xml:space="preserve">. We </w:t>
      </w:r>
      <w:r w:rsidRPr="00903DBA">
        <w:rPr>
          <w:highlight w:val="white"/>
        </w:rPr>
        <w:t xml:space="preserve">mark the track as </w:t>
      </w:r>
      <w:r w:rsidR="00F9529F">
        <w:rPr>
          <w:highlight w:val="white"/>
        </w:rPr>
        <w:t xml:space="preserve">a </w:t>
      </w:r>
      <w:r w:rsidRPr="00903DBA">
        <w:rPr>
          <w:highlight w:val="white"/>
        </w:rPr>
        <w:t xml:space="preserve">pointer, which means that the register allocator will choose the register from a </w:t>
      </w:r>
      <w:r w:rsidR="00C521AA">
        <w:rPr>
          <w:highlight w:val="white"/>
        </w:rPr>
        <w:t xml:space="preserve">restricted </w:t>
      </w:r>
      <w:r w:rsidRPr="00903DBA">
        <w:rPr>
          <w:highlight w:val="white"/>
        </w:rPr>
        <w:t>set</w:t>
      </w:r>
      <w:r w:rsidR="00F854A0">
        <w:rPr>
          <w:highlight w:val="white"/>
        </w:rPr>
        <w:t xml:space="preserve">, allowing for the register to be </w:t>
      </w:r>
      <w:r w:rsidR="00C521AA">
        <w:rPr>
          <w:highlight w:val="white"/>
        </w:rPr>
        <w:t>used as an address</w:t>
      </w:r>
      <w:r w:rsidRPr="00903DBA">
        <w:rPr>
          <w:highlight w:val="white"/>
        </w:rPr>
        <w:t xml:space="preserve">. Since the track </w:t>
      </w:r>
      <w:r w:rsidR="00D276BF">
        <w:rPr>
          <w:highlight w:val="white"/>
        </w:rPr>
        <w:t xml:space="preserve">holding the original symbol </w:t>
      </w:r>
      <w:r w:rsidRPr="00903DBA">
        <w:rPr>
          <w:highlight w:val="white"/>
        </w:rPr>
        <w:t>is no longer needed, we delete it from the track map before we return it.</w:t>
      </w:r>
    </w:p>
    <w:p w14:paraId="19A6527B" w14:textId="77777777" w:rsidR="003B4156" w:rsidRPr="00903DBA" w:rsidRDefault="003B4156" w:rsidP="003B4156">
      <w:pPr>
        <w:pStyle w:val="Code"/>
        <w:rPr>
          <w:highlight w:val="white"/>
        </w:rPr>
      </w:pPr>
      <w:r w:rsidRPr="00903DBA">
        <w:rPr>
          <w:highlight w:val="white"/>
        </w:rPr>
        <w:t xml:space="preserve">      else if (symbol.AddressSymbol != null) {</w:t>
      </w:r>
    </w:p>
    <w:p w14:paraId="1CB6F36E" w14:textId="77777777" w:rsidR="003B4156" w:rsidRPr="00903DBA" w:rsidRDefault="003B4156" w:rsidP="003B4156">
      <w:pPr>
        <w:pStyle w:val="Code"/>
        <w:rPr>
          <w:highlight w:val="white"/>
        </w:rPr>
      </w:pPr>
      <w:r w:rsidRPr="00903DBA">
        <w:rPr>
          <w:highlight w:val="white"/>
        </w:rPr>
        <w:t xml:space="preserve">        Track addressTrack = LoadValueToRegister(symbol.AddressSymbol);</w:t>
      </w:r>
    </w:p>
    <w:p w14:paraId="31A58606" w14:textId="00D54DE0"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36135D76" w14:textId="2E317132" w:rsidR="003B4156" w:rsidRPr="00903DBA" w:rsidRDefault="003B4156" w:rsidP="003B4156">
      <w:pPr>
        <w:pStyle w:val="Code"/>
        <w:rPr>
          <w:highlight w:val="white"/>
        </w:rPr>
      </w:pPr>
      <w:r w:rsidRPr="00903DBA">
        <w:rPr>
          <w:highlight w:val="white"/>
        </w:rPr>
        <w:t xml:space="preserve">                     RegisterAllocator.</w:t>
      </w:r>
      <w:r>
        <w:rPr>
          <w:highlight w:val="white"/>
        </w:rPr>
        <w:t>VariadicFunctionPointerRegisterSet</w:t>
      </w:r>
      <w:r w:rsidRPr="00903DBA">
        <w:rPr>
          <w:highlight w:val="white"/>
        </w:rPr>
        <w:t>.</w:t>
      </w:r>
    </w:p>
    <w:p w14:paraId="1FF54412" w14:textId="43396809" w:rsidR="003B4156" w:rsidRPr="00903DBA" w:rsidRDefault="003B4156" w:rsidP="003B4156">
      <w:pPr>
        <w:pStyle w:val="Code"/>
        <w:rPr>
          <w:highlight w:val="white"/>
        </w:rPr>
      </w:pPr>
      <w:r w:rsidRPr="00903DBA">
        <w:rPr>
          <w:highlight w:val="white"/>
        </w:rPr>
        <w:t xml:space="preserve">                     Contains(addressTrack.Register.Value));</w:t>
      </w:r>
    </w:p>
    <w:p w14:paraId="1F4135F7" w14:textId="77777777" w:rsidR="003B4156" w:rsidRPr="00903DBA" w:rsidRDefault="003B4156" w:rsidP="003B4156">
      <w:pPr>
        <w:pStyle w:val="Code"/>
        <w:rPr>
          <w:highlight w:val="white"/>
        </w:rPr>
      </w:pPr>
      <w:r w:rsidRPr="00903DBA">
        <w:rPr>
          <w:highlight w:val="white"/>
        </w:rPr>
        <w:t xml:space="preserve">        addressTrack.Pointer = true;</w:t>
      </w:r>
    </w:p>
    <w:p w14:paraId="23C00CE3" w14:textId="77777777" w:rsidR="003B4156" w:rsidRPr="00903DBA" w:rsidRDefault="003B4156" w:rsidP="003B4156">
      <w:pPr>
        <w:pStyle w:val="Code"/>
        <w:rPr>
          <w:highlight w:val="white"/>
        </w:rPr>
      </w:pPr>
      <w:r w:rsidRPr="00903DBA">
        <w:rPr>
          <w:highlight w:val="white"/>
        </w:rPr>
        <w:t xml:space="preserve">        m_trackMap.Remove(symbol.AddressSymbol);</w:t>
      </w:r>
    </w:p>
    <w:p w14:paraId="19BB373C" w14:textId="77777777" w:rsidR="003B4156" w:rsidRPr="00903DBA" w:rsidRDefault="003B4156" w:rsidP="003B4156">
      <w:pPr>
        <w:pStyle w:val="Code"/>
        <w:rPr>
          <w:highlight w:val="white"/>
        </w:rPr>
      </w:pPr>
      <w:r w:rsidRPr="00903DBA">
        <w:rPr>
          <w:highlight w:val="white"/>
        </w:rPr>
        <w:t xml:space="preserve">        return addressTrack;</w:t>
      </w:r>
    </w:p>
    <w:p w14:paraId="3E42B950" w14:textId="77777777" w:rsidR="003B4156" w:rsidRPr="00903DBA" w:rsidRDefault="003B4156" w:rsidP="003B4156">
      <w:pPr>
        <w:pStyle w:val="Code"/>
        <w:rPr>
          <w:highlight w:val="white"/>
        </w:rPr>
      </w:pPr>
      <w:r w:rsidRPr="00903DBA">
        <w:rPr>
          <w:highlight w:val="white"/>
        </w:rPr>
        <w:t xml:space="preserve">      }</w:t>
      </w:r>
    </w:p>
    <w:p w14:paraId="20CBF49A" w14:textId="77777777" w:rsidR="003B4156" w:rsidRPr="00903DBA" w:rsidRDefault="003B4156" w:rsidP="003B4156">
      <w:pPr>
        <w:rPr>
          <w:highlight w:val="white"/>
        </w:rPr>
      </w:pPr>
      <w:r w:rsidRPr="00903DBA">
        <w:rPr>
          <w:highlight w:val="white"/>
        </w:rPr>
        <w:t>If the symbol is extern or static, we return its unique name, which will later be replaced by a proper address by the linker.</w:t>
      </w:r>
    </w:p>
    <w:p w14:paraId="4B7376CF" w14:textId="77777777" w:rsidR="003B4156" w:rsidRPr="00903DBA" w:rsidRDefault="003B4156" w:rsidP="003B4156">
      <w:pPr>
        <w:pStyle w:val="Code"/>
        <w:rPr>
          <w:highlight w:val="white"/>
        </w:rPr>
      </w:pPr>
      <w:r w:rsidRPr="00903DBA">
        <w:rPr>
          <w:highlight w:val="white"/>
        </w:rPr>
        <w:t xml:space="preserve">      else if (symbol.IsExternOrStatic()) {</w:t>
      </w:r>
    </w:p>
    <w:p w14:paraId="27A1CC40" w14:textId="77777777" w:rsidR="003B4156" w:rsidRPr="00903DBA" w:rsidRDefault="003B4156" w:rsidP="003B4156">
      <w:pPr>
        <w:pStyle w:val="Code"/>
        <w:rPr>
          <w:highlight w:val="white"/>
        </w:rPr>
      </w:pPr>
      <w:r w:rsidRPr="00903DBA">
        <w:rPr>
          <w:highlight w:val="white"/>
        </w:rPr>
        <w:lastRenderedPageBreak/>
        <w:t xml:space="preserve">        return symbol.UniqueName;</w:t>
      </w:r>
    </w:p>
    <w:p w14:paraId="0525800E" w14:textId="77777777" w:rsidR="003B4156" w:rsidRPr="00903DBA" w:rsidRDefault="003B4156" w:rsidP="003B4156">
      <w:pPr>
        <w:pStyle w:val="Code"/>
        <w:rPr>
          <w:highlight w:val="white"/>
        </w:rPr>
      </w:pPr>
      <w:r w:rsidRPr="00903DBA">
        <w:rPr>
          <w:highlight w:val="white"/>
        </w:rPr>
        <w:t xml:space="preserve">      }</w:t>
      </w:r>
    </w:p>
    <w:p w14:paraId="0AAE5389" w14:textId="6EB081F3" w:rsidR="003B4156" w:rsidRPr="00903DBA" w:rsidRDefault="003B4156" w:rsidP="003B4156">
      <w:pPr>
        <w:rPr>
          <w:highlight w:val="white"/>
        </w:rPr>
      </w:pPr>
      <w:r w:rsidRPr="00903DBA">
        <w:rPr>
          <w:highlight w:val="white"/>
        </w:rPr>
        <w:t xml:space="preserve">Finally, if the symbol is auto or register, we call </w:t>
      </w:r>
      <w:r w:rsidR="00D4318D">
        <w:rPr>
          <w:rStyle w:val="KeyWord0"/>
          <w:highlight w:val="white"/>
        </w:rPr>
        <w:t>&lt;k&gt;</w:t>
      </w:r>
      <w:r w:rsidR="00D4318D" w:rsidRPr="00903DBA">
        <w:rPr>
          <w:rStyle w:val="KeyWord0"/>
          <w:highlight w:val="white"/>
        </w:rPr>
        <w:t>BaseRegister</w:t>
      </w:r>
      <w:r w:rsidR="00D4318D">
        <w:rPr>
          <w:rStyle w:val="KeyWord0"/>
          <w:highlight w:val="white"/>
        </w:rPr>
        <w:t>&lt;/k&gt;</w:t>
      </w:r>
      <w:r w:rsidRPr="00903DBA">
        <w:rPr>
          <w:highlight w:val="white"/>
        </w:rPr>
        <w:t xml:space="preserve"> to obtain the regular or </w:t>
      </w:r>
      <w:r>
        <w:rPr>
          <w:highlight w:val="white"/>
        </w:rPr>
        <w:t>variadic frame pointer</w:t>
      </w:r>
      <w:r w:rsidRPr="00903DBA">
        <w:rPr>
          <w:highlight w:val="white"/>
        </w:rPr>
        <w:t>.</w:t>
      </w:r>
    </w:p>
    <w:p w14:paraId="5CC755F5" w14:textId="1F1E1C8D" w:rsidR="003B4156" w:rsidRPr="00903DBA" w:rsidRDefault="003B4156" w:rsidP="003B4156">
      <w:pPr>
        <w:pStyle w:val="Code"/>
        <w:rPr>
          <w:highlight w:val="white"/>
        </w:rPr>
      </w:pPr>
      <w:r w:rsidRPr="00903DBA">
        <w:rPr>
          <w:highlight w:val="white"/>
        </w:rPr>
        <w:t xml:space="preserve">      else { //</w:t>
      </w:r>
      <w:r w:rsidR="004F5458">
        <w:rPr>
          <w:highlight w:val="white"/>
        </w:rPr>
        <w:t xml:space="preserve"> </w:t>
      </w:r>
      <w:r w:rsidRPr="00903DBA">
        <w:rPr>
          <w:highlight w:val="white"/>
        </w:rPr>
        <w:t>resultSymbol.IsAutoOrRegister()</w:t>
      </w:r>
    </w:p>
    <w:p w14:paraId="663971C4" w14:textId="77777777" w:rsidR="003B4156" w:rsidRPr="00903DBA" w:rsidRDefault="003B4156" w:rsidP="003B4156">
      <w:pPr>
        <w:pStyle w:val="Code"/>
        <w:rPr>
          <w:highlight w:val="white"/>
        </w:rPr>
      </w:pPr>
      <w:r w:rsidRPr="00903DBA">
        <w:rPr>
          <w:highlight w:val="white"/>
        </w:rPr>
        <w:t xml:space="preserve">        return BaseRegister(symbol);</w:t>
      </w:r>
    </w:p>
    <w:p w14:paraId="44CE5D45" w14:textId="77777777" w:rsidR="003B4156" w:rsidRPr="00903DBA" w:rsidRDefault="003B4156" w:rsidP="003B4156">
      <w:pPr>
        <w:pStyle w:val="Code"/>
        <w:rPr>
          <w:highlight w:val="white"/>
        </w:rPr>
      </w:pPr>
      <w:r w:rsidRPr="00903DBA">
        <w:rPr>
          <w:highlight w:val="white"/>
        </w:rPr>
        <w:t xml:space="preserve">      }</w:t>
      </w:r>
    </w:p>
    <w:p w14:paraId="3BDCFD94" w14:textId="77777777" w:rsidR="003B4156" w:rsidRPr="00903DBA" w:rsidRDefault="003B4156" w:rsidP="003B4156">
      <w:pPr>
        <w:pStyle w:val="Code"/>
        <w:rPr>
          <w:highlight w:val="white"/>
        </w:rPr>
      </w:pPr>
      <w:r w:rsidRPr="00903DBA">
        <w:rPr>
          <w:highlight w:val="white"/>
        </w:rPr>
        <w:t xml:space="preserve">    }</w:t>
      </w:r>
    </w:p>
    <w:p w14:paraId="27F8E49E" w14:textId="166D0C16"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 returns the offset of the symbol.</w:t>
      </w:r>
    </w:p>
    <w:p w14:paraId="126750AD" w14:textId="77777777" w:rsidR="003B4156" w:rsidRPr="00903DBA" w:rsidRDefault="003B4156" w:rsidP="003B4156">
      <w:pPr>
        <w:pStyle w:val="Code"/>
        <w:rPr>
          <w:highlight w:val="white"/>
        </w:rPr>
      </w:pPr>
      <w:r w:rsidRPr="00903DBA">
        <w:rPr>
          <w:highlight w:val="white"/>
        </w:rPr>
        <w:t xml:space="preserve">    private int Offset(Symbol symbol) {</w:t>
      </w:r>
    </w:p>
    <w:p w14:paraId="208EB712" w14:textId="6EB416DD"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4AB2CA1C" w14:textId="77777777" w:rsidR="006B6F0C" w:rsidRPr="00903DBA" w:rsidRDefault="006B6F0C" w:rsidP="006B6F0C">
      <w:pPr>
        <w:rPr>
          <w:highlight w:val="white"/>
        </w:rPr>
      </w:pPr>
      <w:r w:rsidRPr="00903DBA">
        <w:rPr>
          <w:highlight w:val="white"/>
        </w:rPr>
        <w:t>If its value is a static address, we return the offset of the static address.</w:t>
      </w:r>
    </w:p>
    <w:p w14:paraId="2FB87F34" w14:textId="776523A3" w:rsidR="003B4156" w:rsidRPr="00903DBA" w:rsidRDefault="003B4156" w:rsidP="003B4156">
      <w:pPr>
        <w:pStyle w:val="Code"/>
        <w:rPr>
          <w:highlight w:val="white"/>
        </w:rPr>
      </w:pPr>
      <w:r w:rsidRPr="00903DBA">
        <w:rPr>
          <w:highlight w:val="white"/>
        </w:rPr>
        <w:t xml:space="preserve">      if (symbol.Value is StaticAddress</w:t>
      </w:r>
      <w:r w:rsidR="00841BCF">
        <w:rPr>
          <w:highlight w:val="white"/>
        </w:rPr>
        <w:t xml:space="preserve"> </w:t>
      </w:r>
      <w:r w:rsidR="00841BCF" w:rsidRPr="00903DBA">
        <w:rPr>
          <w:highlight w:val="white"/>
        </w:rPr>
        <w:t>staticAddress</w:t>
      </w:r>
      <w:r w:rsidRPr="00903DBA">
        <w:rPr>
          <w:highlight w:val="white"/>
        </w:rPr>
        <w:t>) {</w:t>
      </w:r>
    </w:p>
    <w:p w14:paraId="6E2F5EAB" w14:textId="77777777" w:rsidR="003B4156" w:rsidRPr="00903DBA" w:rsidRDefault="003B4156" w:rsidP="003B4156">
      <w:pPr>
        <w:pStyle w:val="Code"/>
        <w:rPr>
          <w:highlight w:val="white"/>
        </w:rPr>
      </w:pPr>
      <w:r w:rsidRPr="00903DBA">
        <w:rPr>
          <w:highlight w:val="white"/>
        </w:rPr>
        <w:t xml:space="preserve">        return staticAddress.Offset;</w:t>
      </w:r>
    </w:p>
    <w:p w14:paraId="2A4FAB6D" w14:textId="77777777" w:rsidR="003B4156" w:rsidRPr="00903DBA" w:rsidRDefault="003B4156" w:rsidP="003B4156">
      <w:pPr>
        <w:pStyle w:val="Code"/>
        <w:rPr>
          <w:highlight w:val="white"/>
        </w:rPr>
      </w:pPr>
      <w:r w:rsidRPr="00903DBA">
        <w:rPr>
          <w:highlight w:val="white"/>
        </w:rPr>
        <w:t xml:space="preserve">      }</w:t>
      </w:r>
    </w:p>
    <w:p w14:paraId="4D703E40" w14:textId="77777777" w:rsidR="003B4156" w:rsidRPr="00903DBA" w:rsidRDefault="003B4156" w:rsidP="003B4156">
      <w:pPr>
        <w:rPr>
          <w:highlight w:val="white"/>
        </w:rPr>
      </w:pPr>
      <w:r w:rsidRPr="00903DBA">
        <w:rPr>
          <w:highlight w:val="white"/>
        </w:rPr>
        <w:t>If the symbol’s address symbol is not null, we return the offset of the address symbol.</w:t>
      </w:r>
    </w:p>
    <w:p w14:paraId="66110C4B" w14:textId="77777777" w:rsidR="003B4156" w:rsidRPr="00903DBA" w:rsidRDefault="003B4156" w:rsidP="003B4156">
      <w:pPr>
        <w:pStyle w:val="Code"/>
        <w:rPr>
          <w:highlight w:val="white"/>
        </w:rPr>
      </w:pPr>
      <w:r w:rsidRPr="00903DBA">
        <w:rPr>
          <w:highlight w:val="white"/>
        </w:rPr>
        <w:t xml:space="preserve">      else if (symbol.AddressSymbol != null) {</w:t>
      </w:r>
    </w:p>
    <w:p w14:paraId="37117A6E" w14:textId="77777777" w:rsidR="003B4156" w:rsidRPr="00903DBA" w:rsidRDefault="003B4156" w:rsidP="003B4156">
      <w:pPr>
        <w:pStyle w:val="Code"/>
        <w:rPr>
          <w:highlight w:val="white"/>
        </w:rPr>
      </w:pPr>
      <w:r w:rsidRPr="00903DBA">
        <w:rPr>
          <w:highlight w:val="white"/>
        </w:rPr>
        <w:t xml:space="preserve">        return symbol.AddressOffset;</w:t>
      </w:r>
    </w:p>
    <w:p w14:paraId="349297FE" w14:textId="77777777" w:rsidR="003B4156" w:rsidRPr="00903DBA" w:rsidRDefault="003B4156" w:rsidP="003B4156">
      <w:pPr>
        <w:pStyle w:val="Code"/>
        <w:rPr>
          <w:highlight w:val="white"/>
        </w:rPr>
      </w:pPr>
      <w:r w:rsidRPr="00903DBA">
        <w:rPr>
          <w:highlight w:val="white"/>
        </w:rPr>
        <w:t xml:space="preserve">      }</w:t>
      </w:r>
    </w:p>
    <w:p w14:paraId="76DDB06E" w14:textId="3245EA52" w:rsidR="003B4156" w:rsidRPr="00903DBA" w:rsidRDefault="003B4156" w:rsidP="003B4156">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w:t>
      </w:r>
      <w:r w:rsidR="00AA30DC">
        <w:rPr>
          <w:highlight w:val="white"/>
        </w:rPr>
        <w:t>.</w:t>
      </w:r>
    </w:p>
    <w:p w14:paraId="31C65EE7" w14:textId="77777777" w:rsidR="003B4156" w:rsidRPr="00903DBA" w:rsidRDefault="003B4156" w:rsidP="003B4156">
      <w:pPr>
        <w:pStyle w:val="Code"/>
        <w:rPr>
          <w:highlight w:val="white"/>
        </w:rPr>
      </w:pPr>
      <w:r w:rsidRPr="00903DBA">
        <w:rPr>
          <w:highlight w:val="white"/>
        </w:rPr>
        <w:t xml:space="preserve">      else {</w:t>
      </w:r>
    </w:p>
    <w:p w14:paraId="22338FF9" w14:textId="77777777" w:rsidR="003B4156" w:rsidRPr="00903DBA" w:rsidRDefault="003B4156" w:rsidP="003B4156">
      <w:pPr>
        <w:pStyle w:val="Code"/>
        <w:rPr>
          <w:highlight w:val="white"/>
        </w:rPr>
      </w:pPr>
      <w:r w:rsidRPr="00903DBA">
        <w:rPr>
          <w:highlight w:val="white"/>
        </w:rPr>
        <w:t xml:space="preserve">        return symbol.Offset;</w:t>
      </w:r>
    </w:p>
    <w:p w14:paraId="2F2704F2" w14:textId="77777777" w:rsidR="003B4156" w:rsidRPr="00903DBA" w:rsidRDefault="003B4156" w:rsidP="003B4156">
      <w:pPr>
        <w:pStyle w:val="Code"/>
        <w:rPr>
          <w:highlight w:val="white"/>
        </w:rPr>
      </w:pPr>
      <w:r w:rsidRPr="00903DBA">
        <w:rPr>
          <w:highlight w:val="white"/>
        </w:rPr>
        <w:t xml:space="preserve">      }</w:t>
      </w:r>
    </w:p>
    <w:p w14:paraId="06F58851" w14:textId="77777777" w:rsidR="003B4156" w:rsidRPr="00903DBA" w:rsidRDefault="003B4156" w:rsidP="003B4156">
      <w:pPr>
        <w:pStyle w:val="Code"/>
        <w:rPr>
          <w:highlight w:val="white"/>
        </w:rPr>
      </w:pPr>
      <w:r w:rsidRPr="00903DBA">
        <w:rPr>
          <w:highlight w:val="white"/>
        </w:rPr>
        <w:t xml:space="preserve">    }</w:t>
      </w:r>
    </w:p>
    <w:p w14:paraId="50F1A3DB" w14:textId="5B7A1685" w:rsidR="00BC157C" w:rsidRPr="00903DBA" w:rsidRDefault="00CC1DF4" w:rsidP="0060539D">
      <w:pPr>
        <w:pStyle w:val="Heading3"/>
        <w:rPr>
          <w:highlight w:val="white"/>
        </w:rPr>
      </w:pPr>
      <w:bookmarkStart w:id="524" w:name="_Toc98936410"/>
      <w:r>
        <w:rPr>
          <w:highlight w:val="white"/>
        </w:rPr>
        <w:t>&lt;</w:t>
      </w:r>
      <w:proofErr w:type="spellStart"/>
      <w:r>
        <w:rPr>
          <w:highlight w:val="white"/>
        </w:rPr>
        <w:t>h3</w:t>
      </w:r>
      <w:proofErr w:type="spellEnd"/>
      <w:r>
        <w:rPr>
          <w:highlight w:val="white"/>
        </w:rPr>
        <w:t>&gt;</w:t>
      </w:r>
      <w:r w:rsidRPr="00903DBA">
        <w:rPr>
          <w:highlight w:val="white"/>
        </w:rPr>
        <w:t>Loading Values into Registers</w:t>
      </w:r>
      <w:r>
        <w:rPr>
          <w:highlight w:val="white"/>
        </w:rPr>
        <w:t>&lt;/</w:t>
      </w:r>
      <w:proofErr w:type="spellStart"/>
      <w:r>
        <w:rPr>
          <w:highlight w:val="white"/>
        </w:rPr>
        <w:t>h3</w:t>
      </w:r>
      <w:proofErr w:type="spellEnd"/>
      <w:r>
        <w:rPr>
          <w:highlight w:val="white"/>
        </w:rPr>
        <w:t>&gt;</w:t>
      </w:r>
      <w:bookmarkEnd w:id="524"/>
    </w:p>
    <w:p w14:paraId="2FA14416" w14:textId="07BB5851" w:rsidR="00455BBD" w:rsidRPr="00903DBA" w:rsidRDefault="0024340B" w:rsidP="0024340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Pr="00903DBA">
        <w:rPr>
          <w:highlight w:val="white"/>
        </w:rPr>
        <w:t xml:space="preserve"> method </w:t>
      </w:r>
      <w:r w:rsidR="00894787" w:rsidRPr="00903DBA">
        <w:rPr>
          <w:highlight w:val="white"/>
        </w:rPr>
        <w:t>loads the value of a symbol into a register</w:t>
      </w:r>
      <w:r w:rsidR="00AE183B">
        <w:rPr>
          <w:highlight w:val="white"/>
        </w:rPr>
        <w:t xml:space="preserve">, </w:t>
      </w:r>
      <w:r w:rsidR="00054319">
        <w:rPr>
          <w:highlight w:val="white"/>
        </w:rPr>
        <w:t xml:space="preserve">which </w:t>
      </w:r>
      <w:r w:rsidR="00BC48CC">
        <w:rPr>
          <w:highlight w:val="white"/>
        </w:rPr>
        <w:t>may</w:t>
      </w:r>
      <w:r w:rsidR="00054319">
        <w:rPr>
          <w:highlight w:val="white"/>
        </w:rPr>
        <w:t xml:space="preserve"> be stated</w:t>
      </w:r>
      <w:r w:rsidR="00AF77DE" w:rsidRPr="00903DBA">
        <w:rPr>
          <w:highlight w:val="white"/>
        </w:rPr>
        <w:t xml:space="preserve">. </w:t>
      </w:r>
      <w:r w:rsidR="00F43E39">
        <w:rPr>
          <w:highlight w:val="white"/>
        </w:rPr>
        <w:t>T</w:t>
      </w:r>
      <w:r w:rsidR="00894787" w:rsidRPr="00903DBA">
        <w:rPr>
          <w:highlight w:val="white"/>
        </w:rPr>
        <w:t xml:space="preserve">he </w:t>
      </w:r>
      <w:r w:rsidR="008C0E74">
        <w:rPr>
          <w:highlight w:val="white"/>
        </w:rPr>
        <w:t xml:space="preserve">returned </w:t>
      </w:r>
      <w:r w:rsidR="00894787" w:rsidRPr="00903DBA">
        <w:rPr>
          <w:highlight w:val="white"/>
        </w:rPr>
        <w:t>register is represented by a track that will</w:t>
      </w:r>
      <w:r w:rsidR="0033529C">
        <w:rPr>
          <w:highlight w:val="white"/>
        </w:rPr>
        <w:t xml:space="preserve"> later</w:t>
      </w:r>
      <w:r w:rsidR="00894787" w:rsidRPr="00903DBA">
        <w:rPr>
          <w:highlight w:val="white"/>
        </w:rPr>
        <w:t xml:space="preserve">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0E102687" w:rsidR="00707D84" w:rsidRPr="00903DBA" w:rsidRDefault="00707D84" w:rsidP="00707D84">
      <w:pPr>
        <w:rPr>
          <w:highlight w:val="white"/>
        </w:rPr>
      </w:pPr>
      <w:r w:rsidRPr="00903DBA">
        <w:rPr>
          <w:highlight w:val="white"/>
        </w:rPr>
        <w:t xml:space="preserve">If the register is specified, we must check that no other value is stored in that register. If it is, we must move </w:t>
      </w:r>
      <w:r w:rsidR="00AB5DF3">
        <w:rPr>
          <w:highlight w:val="white"/>
        </w:rPr>
        <w:t>the value</w:t>
      </w:r>
      <w:r w:rsidRPr="00903DBA">
        <w:rPr>
          <w:highlight w:val="white"/>
        </w:rPr>
        <w:t xml:space="preserve">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2CA0D165"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w:t>
      </w:r>
      <w:r w:rsidR="00FF392E">
        <w:rPr>
          <w:highlight w:val="white"/>
        </w:rPr>
        <w:t>s</w:t>
      </w:r>
      <w:r w:rsidR="002D0236" w:rsidRPr="00903DBA">
        <w:rPr>
          <w:highlight w:val="white"/>
        </w:rPr>
        <w:t xml:space="preserve"> track and compare the specified register with the register of the track</w:t>
      </w:r>
      <w:r w:rsidR="00FF392E">
        <w:rPr>
          <w:highlight w:val="white"/>
        </w:rPr>
        <w:t>, if they both are not null.</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E093E1" w:rsidR="00B80E3D" w:rsidRPr="00903DBA" w:rsidRDefault="000778DE" w:rsidP="00B80E3D">
      <w:pPr>
        <w:rPr>
          <w:highlight w:val="white"/>
        </w:rPr>
      </w:pPr>
      <w:r w:rsidRPr="00903DBA">
        <w:rPr>
          <w:highlight w:val="white"/>
        </w:rPr>
        <w:lastRenderedPageBreak/>
        <w:t>If the registers do overlap, we need to remove the previous register from the track.</w:t>
      </w:r>
      <w:r w:rsidR="00B80E3D" w:rsidRPr="00903DBA">
        <w:rPr>
          <w:highlight w:val="white"/>
        </w:rPr>
        <w:t xml:space="preserve"> </w:t>
      </w:r>
      <w:r w:rsidR="00874472">
        <w:rPr>
          <w:highlight w:val="white"/>
        </w:rPr>
        <w:t>W</w:t>
      </w:r>
      <w:r w:rsidR="00B80E3D" w:rsidRPr="00903DBA">
        <w:rPr>
          <w:highlight w:val="white"/>
        </w:rPr>
        <w:t xml:space="preserve">e add a </w:t>
      </w:r>
      <w:r w:rsidR="00D4318D">
        <w:rPr>
          <w:rStyle w:val="KeyWord0"/>
          <w:highlight w:val="white"/>
        </w:rPr>
        <w:t>&lt;k&gt;</w:t>
      </w:r>
      <w:r w:rsidR="00D4318D" w:rsidRPr="00332ADA">
        <w:rPr>
          <w:rStyle w:val="KeyWord0"/>
          <w:highlight w:val="white"/>
        </w:rPr>
        <w:t>mov</w:t>
      </w:r>
      <w:r w:rsidR="00D4318D">
        <w:rPr>
          <w:rStyle w:val="KeyWord0"/>
          <w:highlight w:val="white"/>
        </w:rPr>
        <w:t>&lt;/k&gt;</w:t>
      </w:r>
      <w:r w:rsidR="00332ADA">
        <w:rPr>
          <w:highlight w:val="white"/>
        </w:rPr>
        <w:t xml:space="preserve"> </w:t>
      </w:r>
      <w:r w:rsidR="00B80E3D" w:rsidRPr="00903DBA">
        <w:rPr>
          <w:highlight w:val="white"/>
        </w:rPr>
        <w:t>instruction that moves the value to a new (yet unknown) register. The track holding th</w:t>
      </w:r>
      <w:r w:rsidR="00874472">
        <w:rPr>
          <w:highlight w:val="white"/>
        </w:rPr>
        <w:t>e new</w:t>
      </w:r>
      <w:r w:rsidR="00B80E3D" w:rsidRPr="00903DBA">
        <w:rPr>
          <w:highlight w:val="white"/>
        </w:rPr>
        <w:t xml:space="preserve">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560AAECF" w:rsidR="00714CE9" w:rsidRPr="00903DBA" w:rsidRDefault="00714CE9" w:rsidP="00714CE9">
      <w:pPr>
        <w:pStyle w:val="Code"/>
        <w:rPr>
          <w:highlight w:val="white"/>
        </w:rPr>
      </w:pPr>
      <w:r w:rsidRPr="00903DBA">
        <w:rPr>
          <w:highlight w:val="white"/>
        </w:rPr>
        <w:t xml:space="preserve">          Track newTrack </w:t>
      </w:r>
      <w:r w:rsidR="001F2BD0">
        <w:rPr>
          <w:highlight w:val="white"/>
        </w:rPr>
        <w:t>= new(</w:t>
      </w:r>
      <w:r w:rsidRPr="00903DBA">
        <w:rPr>
          <w:highlight w:val="white"/>
        </w:rPr>
        <w:t>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71CADBBF"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w:t>
      </w:r>
      <w:r w:rsidR="00192304">
        <w:rPr>
          <w:highlight w:val="white"/>
        </w:rPr>
        <w:t xml:space="preserve">unless </w:t>
      </w:r>
      <w:r w:rsidRPr="00903DBA">
        <w:rPr>
          <w:highlight w:val="white"/>
        </w:rPr>
        <w:t>it</w:t>
      </w:r>
      <w:r w:rsidR="00192304">
        <w:rPr>
          <w:highlight w:val="white"/>
        </w:rPr>
        <w:t xml:space="preserve"> is</w:t>
      </w:r>
      <w:r w:rsidRPr="00903DBA">
        <w:rPr>
          <w:highlight w:val="white"/>
        </w:rPr>
        <w:t xml:space="preserve">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062780C" w14:textId="4FF1559C" w:rsidR="00964855" w:rsidRPr="00903DBA" w:rsidRDefault="00012907" w:rsidP="003D3A52">
      <w:pPr>
        <w:rPr>
          <w:highlight w:val="white"/>
        </w:rPr>
      </w:pPr>
      <w:r>
        <w:rPr>
          <w:highlight w:val="white"/>
        </w:rPr>
        <w:t xml:space="preserve">Then </w:t>
      </w:r>
      <w:r w:rsidR="00964855" w:rsidRPr="00903DBA">
        <w:rPr>
          <w:highlight w:val="white"/>
        </w:rPr>
        <w:t>we have three different cases: the symbol holds an integer value, it holds and address, or a value stored at an address. In case of an integer value, we simply load it int</w:t>
      </w:r>
      <w:r>
        <w:rPr>
          <w:highlight w:val="white"/>
        </w:rPr>
        <w:t>o</w:t>
      </w:r>
      <w:r w:rsidR="00964855" w:rsidRPr="00903DBA">
        <w:rPr>
          <w:highlight w:val="white"/>
        </w:rPr>
        <w:t xml:space="preserve">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29425AA9"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We load the base of the symbol into the register</w:t>
      </w:r>
      <w:r w:rsidR="000578F9">
        <w:rPr>
          <w:highlight w:val="white"/>
        </w:rPr>
        <w:t xml:space="preserve">, which </w:t>
      </w:r>
      <w:r w:rsidR="00605E9E" w:rsidRPr="00903DBA">
        <w:rPr>
          <w:highlight w:val="white"/>
        </w:rPr>
        <w:t xml:space="preserve">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w:t>
      </w:r>
      <w:r w:rsidR="004D2314">
        <w:rPr>
          <w:highlight w:val="white"/>
        </w:rPr>
        <w:t xml:space="preserve">f it is </w:t>
      </w:r>
      <w:r w:rsidR="00B10950" w:rsidRPr="00903DBA">
        <w:rPr>
          <w:highlight w:val="white"/>
        </w:rPr>
        <w:t xml:space="preserve">an auto or register array (a function or </w:t>
      </w:r>
      <w:r w:rsidR="004D2314">
        <w:rPr>
          <w:highlight w:val="white"/>
        </w:rPr>
        <w:t xml:space="preserve">a </w:t>
      </w:r>
      <w:r w:rsidR="00B10950" w:rsidRPr="00903DBA">
        <w:rPr>
          <w:highlight w:val="white"/>
        </w:rPr>
        <w:t>string is always static), and the name of a static address.</w:t>
      </w:r>
      <w:r w:rsidR="00605E9E" w:rsidRPr="00903DBA">
        <w:rPr>
          <w:highlight w:val="white"/>
        </w:rPr>
        <w:t xml:space="preserve"> </w:t>
      </w:r>
      <w:r w:rsidR="00FD0AE2" w:rsidRPr="00903DBA">
        <w:rPr>
          <w:highlight w:val="white"/>
        </w:rPr>
        <w:t xml:space="preserve">If the offset of the address is non-zero, we add </w:t>
      </w:r>
      <w:r w:rsidR="004D2314">
        <w:rPr>
          <w:highlight w:val="white"/>
        </w:rPr>
        <w:t xml:space="preserve">an instruction adding the offset </w:t>
      </w:r>
      <w:r w:rsidR="00FD0AE2" w:rsidRPr="00903DBA">
        <w:rPr>
          <w:highlight w:val="white"/>
        </w:rPr>
        <w:t>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lastRenderedPageBreak/>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5808811F" w14:textId="65307E80" w:rsidR="00D935A0" w:rsidRPr="00903DBA" w:rsidRDefault="00A044A4" w:rsidP="00A044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CheckRegister</w:t>
      </w:r>
      <w:r w:rsidR="00D4318D">
        <w:rPr>
          <w:rStyle w:val="KeyWord0"/>
          <w:highlight w:val="white"/>
        </w:rPr>
        <w:t>&lt;/k&gt;</w:t>
      </w:r>
      <w:r w:rsidRPr="00903DBA">
        <w:rPr>
          <w:highlight w:val="white"/>
        </w:rPr>
        <w:t xml:space="preserve"> method checks whether </w:t>
      </w:r>
      <w:r w:rsidR="00D27687" w:rsidRPr="00903DBA">
        <w:rPr>
          <w:highlight w:val="white"/>
        </w:rPr>
        <w:t xml:space="preserve">a symbol value is </w:t>
      </w:r>
      <w:r w:rsidR="00A03DF7">
        <w:rPr>
          <w:highlight w:val="white"/>
        </w:rPr>
        <w:t xml:space="preserve">already </w:t>
      </w:r>
      <w:r w:rsidR="00D27687" w:rsidRPr="00903DBA">
        <w:rPr>
          <w:highlight w:val="white"/>
        </w:rPr>
        <w:t>stored in the register</w:t>
      </w:r>
      <w:r w:rsidR="00197900">
        <w:rPr>
          <w:highlight w:val="white"/>
        </w:rPr>
        <w:t>.</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DF179C3" w:rsidR="00DE4DC0" w:rsidRPr="00903DBA" w:rsidRDefault="00DE4DC0" w:rsidP="00DE4DC0">
      <w:pPr>
        <w:rPr>
          <w:highlight w:val="white"/>
        </w:rPr>
      </w:pPr>
      <w:r w:rsidRPr="00903DBA">
        <w:rPr>
          <w:highlight w:val="white"/>
        </w:rPr>
        <w:t xml:space="preserve">If the find a match, we create a new track and insert instructions for setting the size of the track and moving the value </w:t>
      </w:r>
      <w:r w:rsidR="006123F2">
        <w:rPr>
          <w:highlight w:val="white"/>
        </w:rPr>
        <w:t xml:space="preserve">of the register </w:t>
      </w:r>
      <w:r w:rsidRPr="00903DBA">
        <w:rPr>
          <w:highlight w:val="white"/>
        </w:rPr>
        <w:t>from the previous track to the new track.</w:t>
      </w:r>
    </w:p>
    <w:p w14:paraId="4F531B85" w14:textId="417220FA" w:rsidR="006C56A6" w:rsidRPr="00903DBA" w:rsidRDefault="006C56A6" w:rsidP="006C56A6">
      <w:pPr>
        <w:pStyle w:val="Code"/>
        <w:rPr>
          <w:highlight w:val="white"/>
        </w:rPr>
      </w:pPr>
      <w:r w:rsidRPr="00903DBA">
        <w:rPr>
          <w:highlight w:val="white"/>
        </w:rPr>
        <w:t xml:space="preserve">          Track newTrack </w:t>
      </w:r>
      <w:r w:rsidR="001F2BD0">
        <w:rPr>
          <w:highlight w:val="white"/>
        </w:rPr>
        <w:t>= new(</w:t>
      </w:r>
      <w:r w:rsidRPr="00903DBA">
        <w:rPr>
          <w:highlight w:val="white"/>
        </w:rPr>
        <w:t>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3176F28B" w:rsidR="006C56A6" w:rsidRPr="00903DBA" w:rsidRDefault="00000BF8" w:rsidP="00000BF8">
      <w:pPr>
        <w:rPr>
          <w:highlight w:val="white"/>
        </w:rPr>
      </w:pPr>
      <w:r>
        <w:rPr>
          <w:highlight w:val="white"/>
        </w:rPr>
        <w:t xml:space="preserve">We iterate through the </w:t>
      </w:r>
      <w:r w:rsidR="00DA1CC7">
        <w:rPr>
          <w:highlight w:val="white"/>
        </w:rPr>
        <w:t xml:space="preserve">assembly code </w:t>
      </w:r>
      <w:r w:rsidR="00F8600F">
        <w:rPr>
          <w:highlight w:val="white"/>
        </w:rPr>
        <w:t>list and</w:t>
      </w:r>
      <w:r w:rsidR="00DA1CC7">
        <w:rPr>
          <w:highlight w:val="white"/>
        </w:rPr>
        <w:t xml:space="preserve"> replace the old track with the new track in the instruction where i</w:t>
      </w:r>
      <w:r w:rsidR="006123F2">
        <w:rPr>
          <w:highlight w:val="white"/>
        </w:rPr>
        <w:t>t</w:t>
      </w:r>
      <w:r w:rsidR="00DA1CC7">
        <w:rPr>
          <w:highlight w:val="white"/>
        </w:rPr>
        <w:t xml:space="preserve"> was last set.</w:t>
      </w: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1BF954A4" w:rsidR="006C56A6" w:rsidRPr="00903DBA" w:rsidRDefault="006C56A6" w:rsidP="006C56A6">
      <w:pPr>
        <w:pStyle w:val="Code"/>
        <w:rPr>
          <w:highlight w:val="white"/>
        </w:rPr>
      </w:pPr>
      <w:r w:rsidRPr="00903DBA">
        <w:rPr>
          <w:highlight w:val="white"/>
        </w:rPr>
        <w:t xml:space="preserve">          </w:t>
      </w:r>
      <w:r w:rsidR="00D516D4">
        <w:rPr>
          <w:highlight w:val="white"/>
        </w:rPr>
        <w:t>Debug.Assert</w:t>
      </w:r>
      <w:r w:rsidRPr="00903DBA">
        <w:rPr>
          <w:highlight w:val="white"/>
        </w:rPr>
        <w:t>(lastLine &gt;= 0);</w:t>
      </w:r>
    </w:p>
    <w:p w14:paraId="0CAB0B46" w14:textId="5ECE9007" w:rsidR="006C56A6" w:rsidRPr="00903DBA" w:rsidRDefault="00D71A37" w:rsidP="00D71A37">
      <w:pPr>
        <w:rPr>
          <w:highlight w:val="white"/>
        </w:rPr>
      </w:pPr>
      <w:r>
        <w:rPr>
          <w:highlight w:val="white"/>
        </w:rPr>
        <w:t xml:space="preserve">We add the </w:t>
      </w:r>
      <w:r w:rsidR="00D4318D">
        <w:rPr>
          <w:rStyle w:val="KeyWord0"/>
          <w:highlight w:val="white"/>
        </w:rPr>
        <w:t>&lt;k&gt;</w:t>
      </w:r>
      <w:r w:rsidR="00D4318D" w:rsidRPr="00D65318">
        <w:rPr>
          <w:rStyle w:val="KeyWord0"/>
          <w:highlight w:val="white"/>
        </w:rPr>
        <w:t>set_track_size</w:t>
      </w:r>
      <w:r w:rsidR="00D4318D">
        <w:rPr>
          <w:rStyle w:val="KeyWord0"/>
          <w:highlight w:val="white"/>
        </w:rPr>
        <w:t>&lt;/k&gt;</w:t>
      </w:r>
      <w:r w:rsidR="00D65318">
        <w:rPr>
          <w:highlight w:val="white"/>
        </w:rPr>
        <w:t xml:space="preserve"> instruction to set the track to </w:t>
      </w:r>
      <w:r w:rsidR="00494D01">
        <w:rPr>
          <w:highlight w:val="white"/>
        </w:rPr>
        <w:t xml:space="preserve">the </w:t>
      </w:r>
      <w:r w:rsidR="00D65318">
        <w:rPr>
          <w:highlight w:val="white"/>
        </w:rPr>
        <w:t>correct size.</w:t>
      </w: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1FFC68AB" w14:textId="4FA90B18" w:rsidR="006C56A6" w:rsidRPr="00903DBA" w:rsidRDefault="006C56A6" w:rsidP="0025779D">
      <w:pPr>
        <w:pStyle w:val="Code"/>
        <w:rPr>
          <w:highlight w:val="white"/>
        </w:rPr>
      </w:pPr>
      <w:r w:rsidRPr="00903DBA">
        <w:rPr>
          <w:highlight w:val="white"/>
        </w:rPr>
        <w:t xml:space="preserve">            new(AssemblyOperator.set_track_size, newTrack, oldTrack);</w:t>
      </w:r>
    </w:p>
    <w:p w14:paraId="3620F0B6" w14:textId="34F711C0" w:rsidR="006C56A6" w:rsidRPr="00903DBA" w:rsidRDefault="006C56A6" w:rsidP="006E573F">
      <w:pPr>
        <w:pStyle w:val="Code"/>
        <w:rPr>
          <w:highlight w:val="white"/>
        </w:rPr>
      </w:pPr>
      <w:r w:rsidRPr="00903DBA">
        <w:rPr>
          <w:highlight w:val="white"/>
        </w:rPr>
        <w:t xml:space="preserve">          AssemblyCode movCode =</w:t>
      </w:r>
      <w:r w:rsidR="006E573F">
        <w:rPr>
          <w:highlight w:val="white"/>
        </w:rPr>
        <w:t xml:space="preserve"> new</w:t>
      </w:r>
      <w:r w:rsidRPr="00903DBA">
        <w:rPr>
          <w:highlight w:val="white"/>
        </w:rPr>
        <w:t>(AssemblyOperator.mov,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85016DD" w:rsidR="005F3452" w:rsidRPr="00903DBA" w:rsidRDefault="00A16E56" w:rsidP="005F345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53BA86AB" w:rsidR="0010515E" w:rsidRPr="00903DBA" w:rsidRDefault="001B2F93" w:rsidP="0010515E">
      <w:pPr>
        <w:rPr>
          <w:highlight w:val="white"/>
        </w:rPr>
      </w:pPr>
      <w:r>
        <w:rPr>
          <w:highlight w:val="white"/>
        </w:rPr>
        <w:t xml:space="preserve">When loading the address of a value, represented by a a symbol, we first check whether the address symbol of the symbol is not null. </w:t>
      </w:r>
      <w:r w:rsidR="0010515E" w:rsidRPr="00903DBA">
        <w:rPr>
          <w:highlight w:val="white"/>
        </w:rPr>
        <w:t xml:space="preserve">If </w:t>
      </w:r>
      <w:r>
        <w:rPr>
          <w:highlight w:val="white"/>
        </w:rPr>
        <w:t xml:space="preserve">it </w:t>
      </w:r>
      <w:r w:rsidR="0010515E" w:rsidRPr="00903DBA">
        <w:rPr>
          <w:highlight w:val="white"/>
        </w:rPr>
        <w:t xml:space="preserve">is not null, we simply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10515E" w:rsidRPr="00903DBA">
        <w:rPr>
          <w:highlight w:val="white"/>
        </w:rPr>
        <w:t xml:space="preserve"> with the address symbol, and returns the track. However, we must mark the track as a pointer, which </w:t>
      </w:r>
      <w:r w:rsidR="00560CDA" w:rsidRPr="00903DBA">
        <w:rPr>
          <w:highlight w:val="white"/>
        </w:rPr>
        <w:t>means that the set of possible register</w:t>
      </w:r>
      <w:r w:rsidR="005E3C8A">
        <w:rPr>
          <w:highlight w:val="white"/>
        </w:rPr>
        <w:t>s</w:t>
      </w:r>
      <w:r w:rsidR="00560CDA" w:rsidRPr="00903DBA">
        <w:rPr>
          <w:highlight w:val="white"/>
        </w:rPr>
        <w:t xml:space="preserve"> will be restricted</w:t>
      </w:r>
      <w:r w:rsidR="002934E6">
        <w:rPr>
          <w:highlight w:val="white"/>
        </w:rPr>
        <w:t xml:space="preserve"> in order for them to be used as addresses.</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69A6CAFC" w:rsidR="002A09BA" w:rsidRPr="00903DBA" w:rsidRDefault="002934E6" w:rsidP="001F068E">
      <w:pPr>
        <w:rPr>
          <w:highlight w:val="white"/>
        </w:rPr>
      </w:pPr>
      <w:r>
        <w:rPr>
          <w:highlight w:val="white"/>
        </w:rPr>
        <w:lastRenderedPageBreak/>
        <w:t>However, i</w:t>
      </w:r>
      <w:r w:rsidR="002A09BA" w:rsidRPr="00903DBA">
        <w:rPr>
          <w:highlight w:val="white"/>
        </w:rPr>
        <w:t xml:space="preserve">f the address symbol is null, we need to obtain the address manually. </w:t>
      </w:r>
      <w:r w:rsidR="001F068E" w:rsidRPr="00903DBA">
        <w:rPr>
          <w:highlight w:val="white"/>
        </w:rPr>
        <w:t>We start by mov</w:t>
      </w:r>
      <w:r w:rsidR="002C56CF">
        <w:rPr>
          <w:highlight w:val="white"/>
        </w:rPr>
        <w:t>ing</w:t>
      </w:r>
      <w:r w:rsidR="001F068E" w:rsidRPr="00903DBA">
        <w:rPr>
          <w:highlight w:val="white"/>
        </w:rPr>
        <w:t xml:space="preserve">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w:t>
      </w:r>
      <w:r w:rsidR="00693F5C">
        <w:rPr>
          <w:highlight w:val="white"/>
        </w:rPr>
        <w:t xml:space="preserve">as </w:t>
      </w:r>
      <w:r w:rsidR="00620A6C" w:rsidRPr="00903DBA">
        <w:rPr>
          <w:highlight w:val="white"/>
        </w:rPr>
        <w:t>its value. In that case, the base is the name of the static address.</w:t>
      </w:r>
      <w:r w:rsidR="002C56CF">
        <w:rPr>
          <w:highlight w:val="white"/>
        </w:rPr>
        <w:t xml:space="preserve"> The name will later be changed to a proper address by the linker in the Windows environment.</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6326FF7" w:rsidR="003734EF" w:rsidRPr="00903DBA" w:rsidRDefault="003734EF" w:rsidP="003734EF">
      <w:pPr>
        <w:pStyle w:val="Code"/>
        <w:rPr>
          <w:highlight w:val="white"/>
        </w:rPr>
      </w:pPr>
      <w:r w:rsidRPr="00903DBA">
        <w:rPr>
          <w:highlight w:val="white"/>
        </w:rPr>
        <w:t xml:space="preserve">        Symbol addressSymbol </w:t>
      </w:r>
      <w:r w:rsidR="001F2BD0">
        <w:rPr>
          <w:highlight w:val="white"/>
        </w:rPr>
        <w:t>= new(</w:t>
      </w:r>
      <w:r w:rsidRPr="00903DBA">
        <w:rPr>
          <w:highlight w:val="white"/>
        </w:rPr>
        <w:t>new Type(symbol.Type));</w:t>
      </w:r>
    </w:p>
    <w:p w14:paraId="6A5EC1A5" w14:textId="3F82CCCD" w:rsidR="003734EF" w:rsidRPr="00903DBA" w:rsidRDefault="003734EF" w:rsidP="003734EF">
      <w:pPr>
        <w:pStyle w:val="Code"/>
        <w:rPr>
          <w:highlight w:val="white"/>
        </w:rPr>
      </w:pPr>
      <w:r w:rsidRPr="00903DBA">
        <w:rPr>
          <w:highlight w:val="white"/>
        </w:rPr>
        <w:t xml:space="preserve">        Track addressTrack </w:t>
      </w:r>
      <w:r w:rsidR="001F2BD0">
        <w:rPr>
          <w:highlight w:val="white"/>
        </w:rPr>
        <w:t>= new(</w:t>
      </w:r>
      <w:r w:rsidRPr="00903DBA">
        <w:rPr>
          <w:highlight w:val="white"/>
        </w:rPr>
        <w:t>addressSymbol, register);</w:t>
      </w:r>
    </w:p>
    <w:p w14:paraId="5037C29D" w14:textId="3A5456E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((addressTrack.Register == null) ||</w:t>
      </w:r>
    </w:p>
    <w:p w14:paraId="0631DB8D" w14:textId="10EE76C6"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44D0F03"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6D75428F" w:rsidR="003734EF" w:rsidRPr="00903DBA" w:rsidRDefault="003734EF" w:rsidP="003734EF">
      <w:pPr>
        <w:pStyle w:val="Code"/>
        <w:rPr>
          <w:highlight w:val="white"/>
        </w:rPr>
      </w:pPr>
      <w:r w:rsidRPr="00903DBA">
        <w:rPr>
          <w:highlight w:val="white"/>
        </w:rPr>
        <w:t xml:space="preserve">        </w:t>
      </w:r>
      <w:r w:rsidR="00D516D4">
        <w:rPr>
          <w:highlight w:val="white"/>
        </w:rPr>
        <w:t>Debug.Assert</w:t>
      </w:r>
      <w:r w:rsidRPr="00903DBA">
        <w:rPr>
          <w:highlight w:val="white"/>
        </w:rPr>
        <w:t>(!(symbol.Value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297398AE"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w:t>
      </w:r>
      <w:r w:rsidR="001B2F93">
        <w:rPr>
          <w:highlight w:val="white"/>
        </w:rPr>
        <w:t>However, i</w:t>
      </w:r>
      <w:r w:rsidR="00184D0F" w:rsidRPr="00903DBA">
        <w:rPr>
          <w:highlight w:val="white"/>
        </w:rPr>
        <w:t>n case a static address, the offset may be</w:t>
      </w:r>
      <w:r w:rsidR="00C04D1B">
        <w:rPr>
          <w:highlight w:val="white"/>
        </w:rPr>
        <w:t xml:space="preserve"> </w:t>
      </w:r>
      <w:r w:rsidR="00184D0F" w:rsidRPr="00903DBA">
        <w:rPr>
          <w:highlight w:val="white"/>
        </w:rPr>
        <w:t>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396B1F7C" w:rsidR="00AC7CC6" w:rsidRPr="00903DBA" w:rsidRDefault="00CC1DF4" w:rsidP="0060539D">
      <w:pPr>
        <w:pStyle w:val="Heading3"/>
        <w:rPr>
          <w:highlight w:val="white"/>
        </w:rPr>
      </w:pPr>
      <w:bookmarkStart w:id="525" w:name="_Toc98936411"/>
      <w:r>
        <w:rPr>
          <w:highlight w:val="white"/>
        </w:rPr>
        <w:t>&lt;</w:t>
      </w:r>
      <w:proofErr w:type="spellStart"/>
      <w:r>
        <w:rPr>
          <w:highlight w:val="white"/>
        </w:rPr>
        <w:t>h3</w:t>
      </w:r>
      <w:proofErr w:type="spellEnd"/>
      <w:r>
        <w:rPr>
          <w:highlight w:val="white"/>
        </w:rPr>
        <w:t>&gt;</w:t>
      </w:r>
      <w:r w:rsidRPr="00903DBA">
        <w:rPr>
          <w:highlight w:val="white"/>
        </w:rPr>
        <w:t xml:space="preserve">Return, Exit, and </w:t>
      </w:r>
      <w:r>
        <w:rPr>
          <w:highlight w:val="white"/>
        </w:rPr>
        <w:t>Jump&lt;/</w:t>
      </w:r>
      <w:proofErr w:type="spellStart"/>
      <w:r>
        <w:rPr>
          <w:highlight w:val="white"/>
        </w:rPr>
        <w:t>h3</w:t>
      </w:r>
      <w:proofErr w:type="spellEnd"/>
      <w:r>
        <w:rPr>
          <w:highlight w:val="white"/>
        </w:rPr>
        <w:t>&gt;</w:t>
      </w:r>
      <w:bookmarkEnd w:id="525"/>
    </w:p>
    <w:p w14:paraId="0333B0B2" w14:textId="5C07C3A5" w:rsidR="005B72B2" w:rsidRDefault="00DE4DC0" w:rsidP="003E4E8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D4318D">
        <w:rPr>
          <w:rStyle w:val="KeyWord0"/>
          <w:highlight w:val="white"/>
        </w:rPr>
        <w:t>&lt;/k&gt;</w:t>
      </w:r>
      <w:r w:rsidRPr="00903DBA">
        <w:rPr>
          <w:highlight w:val="white"/>
        </w:rPr>
        <w:t xml:space="preserve"> method </w:t>
      </w:r>
      <w:r w:rsidR="005B72B2">
        <w:rPr>
          <w:highlight w:val="white"/>
        </w:rPr>
        <w:t xml:space="preserve">checks whether there the return </w:t>
      </w:r>
      <w:r w:rsidR="0097708F">
        <w:rPr>
          <w:highlight w:val="white"/>
        </w:rPr>
        <w:t xml:space="preserve">statement </w:t>
      </w:r>
      <w:r w:rsidR="005B72B2">
        <w:rPr>
          <w:highlight w:val="white"/>
        </w:rPr>
        <w:t>is if fact a return</w:t>
      </w:r>
      <w:r w:rsidR="0097708F">
        <w:rPr>
          <w:highlight w:val="white"/>
        </w:rPr>
        <w:t>, or if it is an exit,</w:t>
      </w:r>
      <w:r w:rsidR="005B72B2">
        <w:rPr>
          <w:highlight w:val="white"/>
        </w:rPr>
        <w:t xml:space="preserve"> which it is in case of return from the &lt;k&gt;</w:t>
      </w:r>
      <w:r w:rsidR="005B72B2" w:rsidRPr="005B72B2">
        <w:rPr>
          <w:rStyle w:val="KeyWord0"/>
          <w:highlight w:val="white"/>
        </w:rPr>
        <w:t>main</w:t>
      </w:r>
      <w:r w:rsidR="005B72B2">
        <w:rPr>
          <w:highlight w:val="white"/>
        </w:rPr>
        <w:t>&lt;/k&gt; function</w:t>
      </w:r>
      <w:r w:rsidR="0097708F">
        <w:rPr>
          <w:highlight w:val="white"/>
        </w:rPr>
        <w:t xml:space="preserve"> that has not been (direct or indirect) recursively called.</w:t>
      </w:r>
    </w:p>
    <w:p w14:paraId="707CFE77" w14:textId="30E977BF" w:rsidR="00476FE6" w:rsidRDefault="00476FE6" w:rsidP="00476FE6">
      <w:pPr>
        <w:pStyle w:val="Code"/>
        <w:rPr>
          <w:highlight w:val="white"/>
        </w:rPr>
      </w:pPr>
      <w:r w:rsidRPr="00903DBA">
        <w:rPr>
          <w:highlight w:val="white"/>
        </w:rPr>
        <w:t xml:space="preserve">    public void Return(MiddleCode middleCode, int middleIndex) {</w:t>
      </w:r>
    </w:p>
    <w:p w14:paraId="07A395F5" w14:textId="5C92BFAA" w:rsidR="0097708F" w:rsidRPr="00903DBA" w:rsidRDefault="0097708F" w:rsidP="0097708F">
      <w:pPr>
        <w:rPr>
          <w:highlight w:val="white"/>
        </w:rPr>
      </w:pPr>
      <w:r>
        <w:rPr>
          <w:highlight w:val="white"/>
        </w:rPr>
        <w:t>If case of a return from the &lt;k&gt;</w:t>
      </w:r>
      <w:r w:rsidRPr="0097708F">
        <w:rPr>
          <w:rStyle w:val="KeyWord0"/>
          <w:highlight w:val="white"/>
        </w:rPr>
        <w:t>main</w:t>
      </w:r>
      <w:r>
        <w:rPr>
          <w:highlight w:val="white"/>
        </w:rPr>
        <w:t>&lt;/k&gt; function</w:t>
      </w:r>
      <w:r w:rsidR="00B10CE1">
        <w:rPr>
          <w:highlight w:val="white"/>
        </w:rPr>
        <w:t>, we add an assembly instruction that compares the return address to zero. If it is zero, we have found the return from the non-recursive main call, and the return shall in fact become an exit.</w:t>
      </w:r>
    </w:p>
    <w:p w14:paraId="24676559" w14:textId="5E55C198" w:rsidR="00476FE6" w:rsidRPr="00903DBA" w:rsidRDefault="00476FE6" w:rsidP="00476FE6">
      <w:pPr>
        <w:pStyle w:val="Code"/>
        <w:rPr>
          <w:highlight w:val="white"/>
        </w:rPr>
      </w:pPr>
      <w:r w:rsidRPr="00903DBA">
        <w:rPr>
          <w:highlight w:val="white"/>
        </w:rPr>
        <w:t xml:space="preserve">      if (SymbolTable.CurrentFunction.UniqueName.Equals(</w:t>
      </w:r>
      <w:r w:rsidR="00E814F9">
        <w:rPr>
          <w:highlight w:val="white"/>
        </w:rPr>
        <w:t>"</w:t>
      </w:r>
      <w:r w:rsidR="003E4583">
        <w:rPr>
          <w:highlight w:val="white"/>
        </w:rPr>
        <w:t>main</w:t>
      </w:r>
      <w:r w:rsidR="00E814F9">
        <w:rPr>
          <w:highlight w:val="white"/>
        </w:rPr>
        <w:t>"</w:t>
      </w:r>
      <w:r w:rsidRPr="00903DBA">
        <w:rPr>
          <w:highlight w:val="white"/>
        </w:rPr>
        <w:t>)) {</w:t>
      </w:r>
    </w:p>
    <w:p w14:paraId="2DA7C1A1" w14:textId="5126EF32"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2C821C68" w14:textId="77777777" w:rsidR="00E814F9" w:rsidRDefault="00476FE6" w:rsidP="00476FE6">
      <w:pPr>
        <w:pStyle w:val="Code"/>
        <w:rPr>
          <w:highlight w:val="white"/>
        </w:rPr>
      </w:pPr>
      <w:r w:rsidRPr="00903DBA">
        <w:rPr>
          <w:highlight w:val="white"/>
        </w:rPr>
        <w:t xml:space="preserve">        AddAssemblyCode(AssemblyOperator.cmp,</w:t>
      </w:r>
    </w:p>
    <w:p w14:paraId="17BBFD1B" w14:textId="3AFF2F70" w:rsidR="00476FE6" w:rsidRPr="00903DBA" w:rsidRDefault="00E814F9" w:rsidP="00476FE6">
      <w:pPr>
        <w:pStyle w:val="Code"/>
        <w:rPr>
          <w:highlight w:val="white"/>
        </w:rPr>
      </w:pPr>
      <w:r>
        <w:rPr>
          <w:highlight w:val="white"/>
        </w:rPr>
        <w:t xml:space="preserve">                        </w:t>
      </w:r>
      <w:r w:rsidR="00476FE6" w:rsidRPr="00903DBA">
        <w:rPr>
          <w:highlight w:val="white"/>
        </w:rPr>
        <w:t>AssemblyCode.</w:t>
      </w:r>
      <w:r w:rsidR="00861418">
        <w:rPr>
          <w:highlight w:val="white"/>
        </w:rPr>
        <w:t>RegularFrameRegister</w:t>
      </w:r>
      <w:r w:rsidR="00476FE6" w:rsidRPr="00903DBA">
        <w:rPr>
          <w:highlight w:val="white"/>
        </w:rPr>
        <w:t>,</w:t>
      </w:r>
    </w:p>
    <w:p w14:paraId="44CE9A8E" w14:textId="77777777" w:rsidR="00E814F9" w:rsidRDefault="00476FE6" w:rsidP="00476FE6">
      <w:pPr>
        <w:pStyle w:val="Code"/>
        <w:rPr>
          <w:highlight w:val="white"/>
        </w:rPr>
      </w:pPr>
      <w:r w:rsidRPr="00903DBA">
        <w:rPr>
          <w:highlight w:val="white"/>
        </w:rPr>
        <w:t xml:space="preserve">                        SymbolTable.ReturnAddressOffset,</w:t>
      </w:r>
    </w:p>
    <w:p w14:paraId="1D231C19" w14:textId="1BE853DA" w:rsidR="00476FE6" w:rsidRPr="00903DBA" w:rsidRDefault="00E814F9" w:rsidP="00E814F9">
      <w:pPr>
        <w:pStyle w:val="Code"/>
        <w:rPr>
          <w:highlight w:val="white"/>
        </w:rPr>
      </w:pPr>
      <w:r>
        <w:rPr>
          <w:highlight w:val="white"/>
        </w:rPr>
        <w:t xml:space="preserve">                       </w:t>
      </w:r>
      <w:r w:rsidR="00476FE6" w:rsidRPr="00903DBA">
        <w:rPr>
          <w:highlight w:val="white"/>
        </w:rPr>
        <w:t xml:space="preserve"> BigInteger.Zero,</w:t>
      </w:r>
      <w:r>
        <w:rPr>
          <w:highlight w:val="white"/>
        </w:rPr>
        <w:t xml:space="preserve"> </w:t>
      </w:r>
      <w:r w:rsidR="00476FE6" w:rsidRPr="00903DBA">
        <w:rPr>
          <w:highlight w:val="white"/>
        </w:rPr>
        <w:t>TypeSize.PointerSize);</w:t>
      </w:r>
    </w:p>
    <w:p w14:paraId="363BD2E7" w14:textId="666D31D0" w:rsidR="00565193" w:rsidRDefault="00565193" w:rsidP="00565193">
      <w:pPr>
        <w:rPr>
          <w:highlight w:val="white"/>
        </w:rPr>
      </w:pPr>
      <w:r>
        <w:rPr>
          <w:highlight w:val="white"/>
        </w:rPr>
        <w:t>In case of an exit, we jump to the address of the next middle code, which is an exit instruction.</w:t>
      </w: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3DCEF1FD" w:rsidR="00476FE6" w:rsidRDefault="00476FE6" w:rsidP="00476FE6">
      <w:pPr>
        <w:pStyle w:val="Code"/>
        <w:rPr>
          <w:highlight w:val="white"/>
        </w:rPr>
      </w:pPr>
      <w:r w:rsidRPr="00903DBA">
        <w:rPr>
          <w:highlight w:val="white"/>
        </w:rPr>
        <w:t xml:space="preserve">          AddAssemblyCode(AssemblyOperator.je, null, null, middleIndex + 1);</w:t>
      </w:r>
    </w:p>
    <w:p w14:paraId="47264DFA" w14:textId="491BFCAC" w:rsidR="00B10CE1" w:rsidRPr="00903DBA" w:rsidRDefault="00565193" w:rsidP="00B10CE1">
      <w:pPr>
        <w:rPr>
          <w:highlight w:val="white"/>
        </w:rPr>
      </w:pPr>
      <w:r>
        <w:rPr>
          <w:highlight w:val="white"/>
        </w:rPr>
        <w:t>Otherwise, w</w:t>
      </w:r>
      <w:r w:rsidR="00B10CE1">
        <w:rPr>
          <w:highlight w:val="white"/>
        </w:rPr>
        <w:t>e call the &lt;k&gt;</w:t>
      </w:r>
      <w:proofErr w:type="spellStart"/>
      <w:r w:rsidR="00B10CE1" w:rsidRPr="00B10CE1">
        <w:rPr>
          <w:rStyle w:val="KeyWord0"/>
          <w:highlight w:val="white"/>
        </w:rPr>
        <w:t>ReturnJump</w:t>
      </w:r>
      <w:proofErr w:type="spellEnd"/>
      <w:r w:rsidR="00B10CE1">
        <w:rPr>
          <w:highlight w:val="white"/>
        </w:rPr>
        <w:t>&lt;/k&gt; method to perform the actual return jump.</w:t>
      </w:r>
    </w:p>
    <w:p w14:paraId="186AD964" w14:textId="3F34838D"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56229836" w14:textId="77777777" w:rsidR="00476FE6" w:rsidRPr="00903DBA" w:rsidRDefault="00476FE6" w:rsidP="00476FE6">
      <w:pPr>
        <w:pStyle w:val="Code"/>
        <w:rPr>
          <w:highlight w:val="white"/>
        </w:rPr>
      </w:pPr>
      <w:r w:rsidRPr="00903DBA">
        <w:rPr>
          <w:highlight w:val="white"/>
        </w:rPr>
        <w:t xml:space="preserve">      }</w:t>
      </w:r>
    </w:p>
    <w:p w14:paraId="0D513A6D" w14:textId="013E5936" w:rsidR="00565193" w:rsidRPr="00903DBA" w:rsidRDefault="00D57DDC" w:rsidP="00565193">
      <w:pPr>
        <w:rPr>
          <w:highlight w:val="white"/>
        </w:rPr>
      </w:pPr>
      <w:r>
        <w:rPr>
          <w:highlight w:val="white"/>
        </w:rPr>
        <w:lastRenderedPageBreak/>
        <w:t>In case of a return from a function other than &lt;k&gt;main&lt;/k&gt;, w</w:t>
      </w:r>
      <w:r w:rsidR="00565193">
        <w:rPr>
          <w:highlight w:val="white"/>
        </w:rPr>
        <w:t xml:space="preserve">e </w:t>
      </w:r>
      <w:r>
        <w:rPr>
          <w:highlight w:val="white"/>
        </w:rPr>
        <w:t xml:space="preserve">set the potential return value and </w:t>
      </w:r>
      <w:r w:rsidR="00565193">
        <w:rPr>
          <w:highlight w:val="white"/>
        </w:rPr>
        <w:t>call &lt;k&gt;</w:t>
      </w:r>
      <w:proofErr w:type="spellStart"/>
      <w:r w:rsidR="00565193" w:rsidRPr="00B10CE1">
        <w:rPr>
          <w:rStyle w:val="KeyWord0"/>
          <w:highlight w:val="white"/>
        </w:rPr>
        <w:t>ReturnJump</w:t>
      </w:r>
      <w:proofErr w:type="spellEnd"/>
      <w:r w:rsidR="00565193">
        <w:rPr>
          <w:highlight w:val="white"/>
        </w:rPr>
        <w:t>&lt;/k&gt;</w:t>
      </w:r>
      <w:r>
        <w:rPr>
          <w:highlight w:val="white"/>
        </w:rPr>
        <w:t xml:space="preserve"> </w:t>
      </w:r>
      <w:r w:rsidR="00565193">
        <w:rPr>
          <w:highlight w:val="white"/>
        </w:rPr>
        <w:t>to perform the actual return jump.</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3FAA9E56" w:rsidR="00476FE6" w:rsidRPr="00903DBA" w:rsidRDefault="00476FE6" w:rsidP="00476FE6">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B6B8172" w14:textId="209BC404" w:rsidR="00476FE6" w:rsidRPr="00903DBA" w:rsidRDefault="00476FE6" w:rsidP="00476FE6">
      <w:pPr>
        <w:pStyle w:val="Code"/>
        <w:rPr>
          <w:highlight w:val="white"/>
        </w:rPr>
      </w:pPr>
      <w:r w:rsidRPr="00903DBA">
        <w:rPr>
          <w:highlight w:val="white"/>
        </w:rPr>
        <w:t xml:space="preserve">       </w:t>
      </w:r>
      <w:r w:rsidR="005B72B2">
        <w:rPr>
          <w:highlight w:val="white"/>
        </w:rPr>
        <w:t xml:space="preserve"> ReturnJump()</w:t>
      </w:r>
      <w:r w:rsidRPr="00903DBA">
        <w:rPr>
          <w:highlight w:val="white"/>
        </w:rPr>
        <w:t>;</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1A772E4C" w:rsidR="00C953A1" w:rsidRPr="00903DBA" w:rsidRDefault="007416FE" w:rsidP="007416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SetReturnValue</w:t>
      </w:r>
      <w:r w:rsidR="00D4318D">
        <w:rPr>
          <w:rStyle w:val="KeyWord0"/>
          <w:highlight w:val="white"/>
        </w:rPr>
        <w:t>&lt;/k&gt;</w:t>
      </w:r>
      <w:r w:rsidRPr="00903DBA">
        <w:rPr>
          <w:highlight w:val="white"/>
        </w:rPr>
        <w:t xml:space="preserve"> method </w:t>
      </w:r>
      <w:r w:rsidR="00E67F3C" w:rsidRPr="00903DBA">
        <w:rPr>
          <w:highlight w:val="white"/>
        </w:rPr>
        <w:t>calls</w:t>
      </w:r>
      <w:r w:rsidR="00182DA2">
        <w:rPr>
          <w:highlight w:val="white"/>
        </w:rPr>
        <w:t xml:space="preserv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00835118">
        <w:rPr>
          <w:highlight w:val="white"/>
        </w:rPr>
        <w:t xml:space="preserve"> in case of an integral return value </w:t>
      </w:r>
      <w:r w:rsidR="00182DA2" w:rsidRPr="00182DA2">
        <w:rPr>
          <w:highlight w:val="white"/>
        </w:rPr>
        <w:t>or</w:t>
      </w:r>
      <w:r w:rsidR="00E67F3C" w:rsidRPr="00182DA2">
        <w:rPr>
          <w:highlight w:val="white"/>
        </w:rPr>
        <w:t xml:space="preserv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00E67F3C"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In case of a floating-point value we </w:t>
      </w:r>
      <w:r w:rsidR="00835118">
        <w:rPr>
          <w:highlight w:val="white"/>
        </w:rPr>
        <w:t xml:space="preserve">do not need to </w:t>
      </w:r>
      <w:r w:rsidR="00831E92" w:rsidRPr="00903DBA">
        <w:rPr>
          <w:highlight w:val="white"/>
        </w:rPr>
        <w:t xml:space="preserve">do </w:t>
      </w:r>
      <w:r w:rsidR="00835118">
        <w:rPr>
          <w:highlight w:val="white"/>
        </w:rPr>
        <w:t>any</w:t>
      </w:r>
      <w:r w:rsidR="00831E92" w:rsidRPr="00903DBA">
        <w:rPr>
          <w:highlight w:val="white"/>
        </w:rPr>
        <w:t>t</w:t>
      </w:r>
      <w:r w:rsidR="001E3A59" w:rsidRPr="00903DBA">
        <w:rPr>
          <w:highlight w:val="white"/>
        </w:rPr>
        <w:t>h</w:t>
      </w:r>
      <w:r w:rsidR="00831E92" w:rsidRPr="00903DBA">
        <w:rPr>
          <w:highlight w:val="white"/>
        </w:rPr>
        <w:t>ing</w:t>
      </w:r>
      <w:r w:rsidR="00E7704A" w:rsidRPr="00903DBA">
        <w:rPr>
          <w:highlight w:val="white"/>
        </w:rPr>
        <w:t xml:space="preserve">, since the return value </w:t>
      </w:r>
      <w:r w:rsidR="00835118">
        <w:rPr>
          <w:highlight w:val="white"/>
        </w:rPr>
        <w:t xml:space="preserve">has </w:t>
      </w:r>
      <w:r w:rsidR="00E7704A" w:rsidRPr="00903DBA">
        <w:rPr>
          <w:highlight w:val="white"/>
        </w:rPr>
        <w:t>already</w:t>
      </w:r>
      <w:r w:rsidR="00767FA9" w:rsidRPr="00903DBA">
        <w:rPr>
          <w:highlight w:val="white"/>
        </w:rPr>
        <w:t xml:space="preserve"> </w:t>
      </w:r>
      <w:r w:rsidR="00FA620D">
        <w:rPr>
          <w:highlight w:val="white"/>
        </w:rPr>
        <w:t>been</w:t>
      </w:r>
      <w:r w:rsidR="00FA620D" w:rsidRPr="00903DBA">
        <w:rPr>
          <w:highlight w:val="white"/>
        </w:rPr>
        <w:t xml:space="preserve"> </w:t>
      </w:r>
      <w:r w:rsidR="00767FA9" w:rsidRPr="00903DBA">
        <w:rPr>
          <w:highlight w:val="white"/>
        </w:rPr>
        <w:t>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60AFA4D4" w14:textId="708740C4" w:rsidR="005551C6" w:rsidRDefault="005551C6" w:rsidP="00C953A1">
      <w:pPr>
        <w:pStyle w:val="Code"/>
        <w:rPr>
          <w:highlight w:val="white"/>
        </w:rPr>
      </w:pPr>
      <w:r>
        <w:rPr>
          <w:highlight w:val="white"/>
        </w:rPr>
        <w:t xml:space="preserve">          </w:t>
      </w:r>
      <w:r w:rsidRPr="00903DBA">
        <w:rPr>
          <w:highlight w:val="white"/>
        </w:rPr>
        <w:t>--m_floatStackSize</w:t>
      </w:r>
      <w:r>
        <w:rPr>
          <w:highlight w:val="white"/>
        </w:rPr>
        <w:t>;</w:t>
      </w:r>
    </w:p>
    <w:p w14:paraId="07B57D42" w14:textId="718D9C3C" w:rsidR="00C953A1" w:rsidRPr="00903DBA" w:rsidRDefault="00C953A1" w:rsidP="00C953A1">
      <w:pPr>
        <w:pStyle w:val="Code"/>
        <w:rPr>
          <w:highlight w:val="white"/>
        </w:rPr>
      </w:pPr>
      <w:r w:rsidRPr="00903DBA">
        <w:rPr>
          <w:highlight w:val="white"/>
        </w:rPr>
        <w:t xml:space="preserve">          </w:t>
      </w:r>
      <w:r w:rsidR="00D516D4">
        <w:rPr>
          <w:highlight w:val="white"/>
        </w:rPr>
        <w:t>Debug.Assert</w:t>
      </w:r>
      <w:r w:rsidRPr="00903DBA">
        <w:rPr>
          <w:highlight w:val="white"/>
        </w:rPr>
        <w:t>(m_floatStackSize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49168C30" w14:textId="6CE53DAA" w:rsidR="00FA620D" w:rsidRPr="00903DBA" w:rsidRDefault="001E3A59" w:rsidP="00FA620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Return</w:t>
      </w:r>
      <w:r w:rsidR="005B72B2">
        <w:rPr>
          <w:rStyle w:val="KeyWord0"/>
          <w:highlight w:val="white"/>
        </w:rPr>
        <w:t>Jump</w:t>
      </w:r>
      <w:r w:rsidR="00D4318D">
        <w:rPr>
          <w:rStyle w:val="KeyWord0"/>
          <w:highlight w:val="white"/>
        </w:rPr>
        <w:t>&lt;/k&gt;</w:t>
      </w:r>
      <w:r w:rsidRPr="00903DBA">
        <w:rPr>
          <w:highlight w:val="white"/>
        </w:rPr>
        <w:t xml:space="preserve"> method </w:t>
      </w:r>
      <w:r w:rsidR="00536DCA" w:rsidRPr="00903DBA">
        <w:rPr>
          <w:highlight w:val="white"/>
        </w:rPr>
        <w:t xml:space="preserve">adds assembly code for </w:t>
      </w:r>
      <w:r w:rsidR="00FA620D">
        <w:rPr>
          <w:highlight w:val="white"/>
        </w:rPr>
        <w:t xml:space="preserve">the </w:t>
      </w:r>
      <w:r w:rsidR="00536DCA" w:rsidRPr="00903DBA">
        <w:rPr>
          <w:highlight w:val="white"/>
        </w:rPr>
        <w:t xml:space="preserve">return </w:t>
      </w:r>
      <w:r w:rsidR="00FA620D">
        <w:rPr>
          <w:highlight w:val="white"/>
        </w:rPr>
        <w:t xml:space="preserve">jump </w:t>
      </w:r>
      <w:r w:rsidR="00536DCA" w:rsidRPr="00903DBA">
        <w:rPr>
          <w:highlight w:val="white"/>
        </w:rPr>
        <w:t>back to the calling function.</w:t>
      </w:r>
      <w:r w:rsidR="002B7057" w:rsidRPr="00903DBA">
        <w:rPr>
          <w:highlight w:val="white"/>
        </w:rPr>
        <w:t xml:space="preserve"> </w:t>
      </w:r>
      <w:r w:rsidR="00FA620D" w:rsidRPr="00903DBA">
        <w:rPr>
          <w:highlight w:val="white"/>
        </w:rPr>
        <w:t xml:space="preserve">We catch the return address, reset the regular frame and </w:t>
      </w:r>
      <w:r w:rsidR="00FA620D">
        <w:rPr>
          <w:highlight w:val="white"/>
        </w:rPr>
        <w:t>variadic</w:t>
      </w:r>
      <w:r w:rsidR="00FA620D" w:rsidRPr="00903DBA">
        <w:rPr>
          <w:highlight w:val="white"/>
        </w:rPr>
        <w:t xml:space="preserve"> frame pointer</w:t>
      </w:r>
      <w:r w:rsidR="00FA620D">
        <w:rPr>
          <w:highlight w:val="white"/>
        </w:rPr>
        <w:t>s</w:t>
      </w:r>
      <w:r w:rsidR="00FA620D" w:rsidRPr="00903DBA">
        <w:rPr>
          <w:highlight w:val="white"/>
        </w:rPr>
        <w:t>, and jump back to the return address.</w:t>
      </w:r>
      <w:r w:rsidR="00FA620D">
        <w:rPr>
          <w:highlight w:val="white"/>
        </w:rPr>
        <w:t xml:space="preserve"> </w:t>
      </w:r>
      <w:r w:rsidR="00FA620D" w:rsidRPr="00903DBA">
        <w:rPr>
          <w:highlight w:val="white"/>
        </w:rPr>
        <w:t xml:space="preserve">Note that we have to load the return jump address into </w:t>
      </w:r>
      <w:r w:rsidR="00FA620D">
        <w:rPr>
          <w:highlight w:val="white"/>
        </w:rPr>
        <w:t xml:space="preserve">a </w:t>
      </w:r>
      <w:r w:rsidR="00FA620D" w:rsidRPr="00903DBA">
        <w:rPr>
          <w:highlight w:val="white"/>
        </w:rPr>
        <w:t>register before we restore the frame pointer</w:t>
      </w:r>
      <w:r w:rsidR="00FA620D">
        <w:rPr>
          <w:highlight w:val="white"/>
        </w:rPr>
        <w:t>s. O</w:t>
      </w:r>
      <w:r w:rsidR="00FA620D" w:rsidRPr="00903DBA">
        <w:rPr>
          <w:highlight w:val="white"/>
        </w:rPr>
        <w:t>therwise</w:t>
      </w:r>
      <w:r w:rsidR="00FA620D">
        <w:rPr>
          <w:highlight w:val="white"/>
        </w:rPr>
        <w:t>,</w:t>
      </w:r>
      <w:r w:rsidR="00FA620D" w:rsidRPr="00903DBA">
        <w:rPr>
          <w:highlight w:val="white"/>
        </w:rPr>
        <w:t xml:space="preserve"> we would obtain the return address of the calling function.</w:t>
      </w:r>
    </w:p>
    <w:p w14:paraId="5FDD1665" w14:textId="22C7300B" w:rsidR="00C953A1" w:rsidRPr="00903DBA" w:rsidRDefault="00C953A1" w:rsidP="00C953A1">
      <w:pPr>
        <w:pStyle w:val="Code"/>
        <w:rPr>
          <w:highlight w:val="white"/>
        </w:rPr>
      </w:pPr>
      <w:r w:rsidRPr="00903DBA">
        <w:rPr>
          <w:highlight w:val="white"/>
        </w:rPr>
        <w:t xml:space="preserve">    private void</w:t>
      </w:r>
      <w:r w:rsidR="005B72B2">
        <w:rPr>
          <w:highlight w:val="white"/>
        </w:rPr>
        <w:t xml:space="preserve"> ReturnJump()</w:t>
      </w:r>
      <w:r w:rsidRPr="00903DBA">
        <w:rPr>
          <w:highlight w:val="white"/>
        </w:rPr>
        <w:t xml:space="preserve"> {</w:t>
      </w:r>
    </w:p>
    <w:p w14:paraId="3FB113B6" w14:textId="135FEAD1" w:rsidR="00C953A1" w:rsidRPr="00903DBA" w:rsidRDefault="00C953A1" w:rsidP="00C953A1">
      <w:pPr>
        <w:pStyle w:val="Code"/>
        <w:rPr>
          <w:highlight w:val="white"/>
        </w:rPr>
      </w:pPr>
      <w:r w:rsidRPr="00903DBA">
        <w:rPr>
          <w:highlight w:val="white"/>
        </w:rPr>
        <w:t xml:space="preserve">      Track track </w:t>
      </w:r>
      <w:r w:rsidR="001F2BD0">
        <w:rPr>
          <w:highlight w:val="white"/>
        </w:rPr>
        <w:t>= new(</w:t>
      </w:r>
      <w:r w:rsidRPr="00903DBA">
        <w:rPr>
          <w:highlight w:val="white"/>
        </w:rPr>
        <w:t>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435CFB97" w:rsidR="000E343D" w:rsidRPr="00903DBA" w:rsidRDefault="00D60AF1" w:rsidP="00D60AF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IntegralGetReturnValue</w:t>
      </w:r>
      <w:r w:rsidR="00D4318D">
        <w:rPr>
          <w:rStyle w:val="KeyWord0"/>
          <w:highlight w:val="white"/>
        </w:rPr>
        <w:t>&lt;/k&gt;</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D00133">
        <w:rPr>
          <w:highlight w:val="white"/>
        </w:rPr>
        <w:t>, which is then used by the calling function. The value must be used; otherwise, the middle code generator would have removed this instruction.</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0769DF4C" w14:textId="77777777" w:rsidR="00C33D3E" w:rsidRPr="00C33D3E" w:rsidRDefault="00C33D3E" w:rsidP="00C33D3E">
      <w:pPr>
        <w:pStyle w:val="Code"/>
        <w:rPr>
          <w:highlight w:val="white"/>
        </w:rPr>
      </w:pPr>
      <w:r w:rsidRPr="00C33D3E">
        <w:rPr>
          <w:highlight w:val="white"/>
        </w:rPr>
        <w:lastRenderedPageBreak/>
        <w:t xml:space="preserve">      Symbol returnSymbol = (Symbol) middleCode[0];</w:t>
      </w:r>
    </w:p>
    <w:p w14:paraId="03A82B3F" w14:textId="2FC96C10" w:rsidR="00C33D3E" w:rsidRPr="00C33D3E" w:rsidRDefault="00C33D3E" w:rsidP="00C33D3E">
      <w:pPr>
        <w:pStyle w:val="Code"/>
        <w:rPr>
          <w:highlight w:val="white"/>
        </w:rPr>
      </w:pPr>
      <w:r w:rsidRPr="00C33D3E">
        <w:rPr>
          <w:highlight w:val="white"/>
        </w:rPr>
        <w:t xml:space="preserve">      </w:t>
      </w:r>
      <w:r w:rsidR="00D516D4">
        <w:rPr>
          <w:highlight w:val="white"/>
        </w:rPr>
        <w:t>Debug.Assert</w:t>
      </w:r>
      <w:r w:rsidRPr="00C33D3E">
        <w:rPr>
          <w:highlight w:val="white"/>
        </w:rPr>
        <w:t>(m_returnTrack != null);</w:t>
      </w:r>
    </w:p>
    <w:p w14:paraId="658FD20C" w14:textId="77777777" w:rsidR="00C33D3E" w:rsidRPr="00C33D3E" w:rsidRDefault="00C33D3E" w:rsidP="00C33D3E">
      <w:pPr>
        <w:pStyle w:val="Code"/>
        <w:rPr>
          <w:highlight w:val="white"/>
        </w:rPr>
      </w:pPr>
      <w:r w:rsidRPr="00C33D3E">
        <w:rPr>
          <w:highlight w:val="white"/>
        </w:rPr>
        <w:t xml:space="preserve">      m_trackMap.Add(returnSymbol, m_returnTrack);</w:t>
      </w:r>
    </w:p>
    <w:p w14:paraId="5979FF1C" w14:textId="77777777" w:rsidR="00C33D3E" w:rsidRPr="00C33D3E" w:rsidRDefault="00C33D3E" w:rsidP="00C33D3E">
      <w:pPr>
        <w:pStyle w:val="Code"/>
        <w:rPr>
          <w:highlight w:val="white"/>
        </w:rPr>
      </w:pPr>
      <w:r w:rsidRPr="00C33D3E">
        <w:rPr>
          <w:highlight w:val="white"/>
        </w:rPr>
        <w:t xml:space="preserve">      AddAssemblyCode(AssemblyOperator.empty, m_returnTrack);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489D47E2" w:rsidR="000E343D" w:rsidRPr="00903DBA" w:rsidRDefault="00CC6710" w:rsidP="00CC671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IntegralSetReturnValue</w:t>
      </w:r>
      <w:r w:rsidR="00D4318D">
        <w:rPr>
          <w:rStyle w:val="KeyWord0"/>
          <w:highlight w:val="white"/>
        </w:rPr>
        <w:t>&lt;/k&gt;</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D00133">
        <w:rPr>
          <w:highlight w:val="white"/>
        </w:rPr>
        <w:t xml:space="preserve">return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303E69B0" w:rsidR="000E343D" w:rsidRPr="00903DBA" w:rsidRDefault="000E343D" w:rsidP="000E343D">
      <w:pPr>
        <w:pStyle w:val="Code"/>
        <w:rPr>
          <w:highlight w:val="white"/>
        </w:rPr>
      </w:pPr>
      <w:r w:rsidRPr="00903DBA">
        <w:rPr>
          <w:highlight w:val="white"/>
        </w:rPr>
        <w:t xml:space="preserve">                                    returnSymbol.Type.</w:t>
      </w:r>
      <w:r w:rsidR="00F93D91">
        <w:rPr>
          <w:highlight w:val="white"/>
        </w:rPr>
        <w:t>SizeAddress</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03A2D015" w:rsidR="00D935A0" w:rsidRPr="00903DBA" w:rsidRDefault="000F132E" w:rsidP="0064474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Exit</w:t>
      </w:r>
      <w:r w:rsidR="00D4318D">
        <w:rPr>
          <w:rStyle w:val="KeyWord0"/>
          <w:highlight w:val="white"/>
        </w:rPr>
        <w:t>&lt;/k&gt;</w:t>
      </w:r>
      <w:r w:rsidRPr="00903DBA">
        <w:rPr>
          <w:highlight w:val="white"/>
        </w:rPr>
        <w:t xml:space="preserve"> method</w:t>
      </w:r>
      <w:r w:rsidR="0064474B" w:rsidRPr="00903DBA">
        <w:rPr>
          <w:highlight w:val="white"/>
        </w:rPr>
        <w:t xml:space="preserve"> generates code for exit</w:t>
      </w:r>
      <w:r w:rsidR="00E66871">
        <w:rPr>
          <w:highlight w:val="white"/>
        </w:rPr>
        <w:t>ing</w:t>
      </w:r>
      <w:r w:rsidR="0064474B" w:rsidRPr="00903DBA">
        <w:rPr>
          <w:highlight w:val="white"/>
        </w:rPr>
        <w:t xml:space="preserve"> the execution of the program. </w:t>
      </w:r>
      <w:r w:rsidR="00D00133">
        <w:rPr>
          <w:highlight w:val="white"/>
        </w:rPr>
        <w:t>T</w:t>
      </w:r>
      <w:r w:rsidR="0064474B" w:rsidRPr="00903DBA">
        <w:rPr>
          <w:highlight w:val="white"/>
        </w:rPr>
        <w: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w:t>
      </w:r>
      <w:r w:rsidR="00DD088D">
        <w:rPr>
          <w:highlight w:val="white"/>
        </w:rPr>
        <w:t>value</w:t>
      </w:r>
      <w:r w:rsidR="000776ED" w:rsidRPr="00903DBA">
        <w:rPr>
          <w:highlight w:val="white"/>
        </w:rPr>
        <w:t>.</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6C30D332"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D4318D">
        <w:rPr>
          <w:rStyle w:val="KeyWord0"/>
          <w:highlight w:val="white"/>
        </w:rPr>
        <w:t>&lt;k&gt;</w:t>
      </w:r>
      <w:r w:rsidR="00D4318D" w:rsidRPr="00903DBA">
        <w:rPr>
          <w:rStyle w:val="KeyWord0"/>
          <w:highlight w:val="white"/>
        </w:rPr>
        <w:t>rdi</w:t>
      </w:r>
      <w:r w:rsidR="00D4318D">
        <w:rPr>
          <w:rStyle w:val="KeyWord0"/>
          <w:highlight w:val="white"/>
        </w:rPr>
        <w:t>&lt;/k&gt;</w:t>
      </w:r>
      <w:r w:rsidR="007467FA" w:rsidRPr="00903DBA">
        <w:rPr>
          <w:highlight w:val="white"/>
        </w:rPr>
        <w:t xml:space="preserve"> register</w:t>
      </w:r>
      <w:r w:rsidR="00F41A50">
        <w:rPr>
          <w:highlight w:val="white"/>
        </w:rPr>
        <w:t xml:space="preserve"> </w:t>
      </w:r>
      <w:r w:rsidR="00D8168B">
        <w:rPr>
          <w:highlight w:val="white"/>
        </w:rPr>
        <w:t xml:space="preserve">to be used by the surrounding </w:t>
      </w:r>
      <w:r w:rsidR="00F41A50">
        <w:rPr>
          <w:highlight w:val="white"/>
        </w:rPr>
        <w:t>Linux environment.</w:t>
      </w:r>
      <w:r w:rsidRPr="00903DBA">
        <w:rPr>
          <w:highlight w:val="white"/>
        </w:rPr>
        <w:t xml:space="preserve"> If it is null, </w:t>
      </w:r>
      <w:r w:rsidR="00340C29">
        <w:rPr>
          <w:highlight w:val="white"/>
        </w:rPr>
        <w:t xml:space="preserve">there is no exit expression and </w:t>
      </w:r>
      <w:r w:rsidRPr="00903DBA">
        <w:rPr>
          <w:highlight w:val="white"/>
        </w:rPr>
        <w:t>we just load zero into the register.</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4439B309"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exit code</w:t>
      </w:r>
      <w:r w:rsidR="003C0B66">
        <w:rPr>
          <w:highlight w:val="white"/>
        </w:rPr>
        <w:t xml:space="preserve">, which is </w:t>
      </w:r>
      <w:r w:rsidR="003F0859" w:rsidRPr="00903DBA">
        <w:rPr>
          <w:highlight w:val="white"/>
        </w:rPr>
        <w:t>60</w:t>
      </w:r>
      <w:r w:rsidR="003C0B66">
        <w:rPr>
          <w:highlight w:val="white"/>
        </w:rPr>
        <w:t>,</w:t>
      </w:r>
      <w:r w:rsidRPr="00903DBA">
        <w:rPr>
          <w:highlight w:val="white"/>
        </w:rPr>
        <w:t xml:space="preserve"> to register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40A0ECAB" w:rsidR="00710964" w:rsidRPr="00903DBA" w:rsidRDefault="00734CAC" w:rsidP="00734CAC">
      <w:pPr>
        <w:rPr>
          <w:highlight w:val="white"/>
        </w:rPr>
      </w:pPr>
      <w:r>
        <w:rPr>
          <w:highlight w:val="white"/>
        </w:rPr>
        <w:t xml:space="preserve">The </w:t>
      </w:r>
      <w:r w:rsidR="003C0B66">
        <w:rPr>
          <w:highlight w:val="white"/>
        </w:rPr>
        <w:t xml:space="preserve">exit </w:t>
      </w:r>
      <w:r>
        <w:rPr>
          <w:highlight w:val="white"/>
        </w:rPr>
        <w:t xml:space="preserve">code for the Windows </w:t>
      </w:r>
      <w:r w:rsidR="003F3B74">
        <w:rPr>
          <w:highlight w:val="white"/>
        </w:rPr>
        <w:t>environment</w:t>
      </w:r>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F23462">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540AE8B" w14:textId="09E956BA" w:rsidR="00C80F16" w:rsidRDefault="00710964" w:rsidP="00EC4BC5">
      <w:pPr>
        <w:pStyle w:val="Code"/>
        <w:rPr>
          <w:highlight w:val="white"/>
        </w:rPr>
      </w:pPr>
      <w:r w:rsidRPr="00903DBA">
        <w:rPr>
          <w:highlight w:val="white"/>
        </w:rPr>
        <w:t xml:space="preserve">        </w:t>
      </w:r>
      <w:r w:rsidR="00C80F16">
        <w:rPr>
          <w:highlight w:val="white"/>
        </w:rPr>
        <w:t>// ...</w:t>
      </w:r>
    </w:p>
    <w:p w14:paraId="7BC6BC94" w14:textId="34511288"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8F4DBDD" w:rsidR="00D935A0" w:rsidRPr="00903DBA" w:rsidRDefault="000E514A" w:rsidP="005046A3">
      <w:pPr>
        <w:rPr>
          <w:highlight w:val="white"/>
        </w:rPr>
      </w:pPr>
      <w:r w:rsidRPr="00903DBA">
        <w:rPr>
          <w:highlight w:val="white"/>
        </w:rPr>
        <w:t xml:space="preserve">The </w:t>
      </w:r>
      <w:r w:rsidR="00D4318D">
        <w:rPr>
          <w:rStyle w:val="KeyWord0"/>
          <w:highlight w:val="white"/>
        </w:rPr>
        <w:t>&lt;k&gt;Jump&lt;/k&gt;</w:t>
      </w:r>
      <w:r w:rsidR="005046A3" w:rsidRPr="00903DBA">
        <w:rPr>
          <w:highlight w:val="white"/>
        </w:rPr>
        <w:t xml:space="preserve"> method simply add a jump instruction with the index </w:t>
      </w:r>
      <w:r w:rsidR="003C0B66">
        <w:rPr>
          <w:highlight w:val="white"/>
        </w:rPr>
        <w:t>of the target</w:t>
      </w:r>
      <w:r w:rsidR="005046A3" w:rsidRPr="00903DBA">
        <w:rPr>
          <w:highlight w:val="white"/>
        </w:rPr>
        <w:t xml:space="preserve"> middle code instructio</w:t>
      </w:r>
      <w:r w:rsidR="003C0B66">
        <w:rPr>
          <w:highlight w:val="white"/>
        </w:rPr>
        <w:t>n</w:t>
      </w:r>
      <w:r w:rsidR="005046A3" w:rsidRPr="00903DBA">
        <w:rPr>
          <w:highlight w:val="white"/>
        </w:rPr>
        <w:t>.</w:t>
      </w:r>
      <w:r w:rsidR="003C0B66">
        <w:rPr>
          <w:highlight w:val="white"/>
        </w:rPr>
        <w:t xml:space="preserve"> It will later be changed to a proper assembly code target address.</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20148F63" w:rsidR="00153408" w:rsidRPr="00903DBA" w:rsidRDefault="00CC1DF4" w:rsidP="0060539D">
      <w:pPr>
        <w:pStyle w:val="Heading3"/>
        <w:rPr>
          <w:highlight w:val="white"/>
        </w:rPr>
      </w:pPr>
      <w:bookmarkStart w:id="526" w:name="_Toc98936412"/>
      <w:r>
        <w:rPr>
          <w:highlight w:val="white"/>
        </w:rPr>
        <w:t>&lt;</w:t>
      </w:r>
      <w:proofErr w:type="spellStart"/>
      <w:r>
        <w:rPr>
          <w:highlight w:val="white"/>
        </w:rPr>
        <w:t>h3</w:t>
      </w:r>
      <w:proofErr w:type="spellEnd"/>
      <w:r>
        <w:rPr>
          <w:highlight w:val="white"/>
        </w:rPr>
        <w:t>&gt;</w:t>
      </w:r>
      <w:r w:rsidRPr="00903DBA">
        <w:rPr>
          <w:highlight w:val="white"/>
        </w:rPr>
        <w:t>Load and Inspect Registers</w:t>
      </w:r>
      <w:r>
        <w:rPr>
          <w:highlight w:val="white"/>
        </w:rPr>
        <w:t>&lt;/</w:t>
      </w:r>
      <w:proofErr w:type="spellStart"/>
      <w:r>
        <w:rPr>
          <w:highlight w:val="white"/>
        </w:rPr>
        <w:t>h3</w:t>
      </w:r>
      <w:proofErr w:type="spellEnd"/>
      <w:r>
        <w:rPr>
          <w:highlight w:val="white"/>
        </w:rPr>
        <w:t>&gt;</w:t>
      </w:r>
      <w:bookmarkEnd w:id="526"/>
    </w:p>
    <w:p w14:paraId="46B15409" w14:textId="77777777" w:rsidR="0017436E" w:rsidRDefault="0017436E" w:rsidP="0088021F">
      <w:pPr>
        <w:rPr>
          <w:highlight w:val="white"/>
        </w:rPr>
      </w:pPr>
    </w:p>
    <w:p w14:paraId="02D80154" w14:textId="45840AE3" w:rsidR="00752B1A" w:rsidRDefault="00752B1A" w:rsidP="00752B1A">
      <w:pPr>
        <w:rPr>
          <w:highlight w:val="white"/>
        </w:rPr>
      </w:pPr>
      <w:r>
        <w:rPr>
          <w:highlight w:val="white"/>
        </w:rPr>
        <w:lastRenderedPageBreak/>
        <w:t>The &lt;k&gt;</w:t>
      </w:r>
      <w:proofErr w:type="spellStart"/>
      <w:r w:rsidR="002B1F27">
        <w:rPr>
          <w:rStyle w:val="KeyWord0"/>
          <w:highlight w:val="white"/>
        </w:rPr>
        <w:t>m_interruptSet</w:t>
      </w:r>
      <w:proofErr w:type="spellEnd"/>
      <w:r>
        <w:rPr>
          <w:highlight w:val="white"/>
        </w:rPr>
        <w:t>&lt;/k&gt; set</w:t>
      </w:r>
      <w:r w:rsidR="00FC6F32">
        <w:rPr>
          <w:highlight w:val="white"/>
        </w:rPr>
        <w:t xml:space="preserve"> keeps track of the registers load</w:t>
      </w:r>
      <w:r w:rsidR="00AC2FAD">
        <w:rPr>
          <w:highlight w:val="white"/>
        </w:rPr>
        <w:t>ed</w:t>
      </w:r>
      <w:r w:rsidR="00FC6F32">
        <w:rPr>
          <w:highlight w:val="white"/>
        </w:rPr>
        <w:t xml:space="preserve"> by the &lt;k&gt;</w:t>
      </w:r>
      <w:proofErr w:type="spellStart"/>
      <w:r w:rsidR="00FC6F32" w:rsidRPr="00FC6F32">
        <w:rPr>
          <w:rStyle w:val="KeyWord0"/>
          <w:highlight w:val="white"/>
        </w:rPr>
        <w:t>LoadToRegister</w:t>
      </w:r>
      <w:proofErr w:type="spellEnd"/>
      <w:r w:rsidR="00FC6F32">
        <w:rPr>
          <w:highlight w:val="white"/>
        </w:rPr>
        <w:t>&lt;/k&gt; method below</w:t>
      </w:r>
      <w:r w:rsidR="00AC2FAD">
        <w:rPr>
          <w:highlight w:val="white"/>
        </w:rPr>
        <w:t xml:space="preserve">, and is used by </w:t>
      </w:r>
      <w:r w:rsidR="00AC2FAD">
        <w:rPr>
          <w:rStyle w:val="KeyWord0"/>
          <w:highlight w:val="white"/>
        </w:rPr>
        <w:t>&lt;k&gt;</w:t>
      </w:r>
      <w:r w:rsidR="00AC2FAD" w:rsidRPr="00903DBA">
        <w:rPr>
          <w:rStyle w:val="KeyWord0"/>
          <w:highlight w:val="white"/>
        </w:rPr>
        <w:t>Interrupt</w:t>
      </w:r>
      <w:r w:rsidR="00AC2FAD">
        <w:rPr>
          <w:rStyle w:val="KeyWord0"/>
          <w:highlight w:val="white"/>
        </w:rPr>
        <w:t>&lt;/k&gt;</w:t>
      </w:r>
      <w:r w:rsidR="00AC2FAD">
        <w:rPr>
          <w:highlight w:val="white"/>
        </w:rPr>
        <w:t xml:space="preserve"> and </w:t>
      </w:r>
      <w:r w:rsidR="00AC2FAD">
        <w:rPr>
          <w:rStyle w:val="KeyWord0"/>
          <w:highlight w:val="white"/>
        </w:rPr>
        <w:t>&lt;k&gt;SystemCal</w:t>
      </w:r>
      <w:r w:rsidR="002B1F27">
        <w:rPr>
          <w:rStyle w:val="KeyWord0"/>
          <w:highlight w:val="white"/>
        </w:rPr>
        <w:t>l</w:t>
      </w:r>
      <w:r w:rsidR="00AC2FAD">
        <w:rPr>
          <w:rStyle w:val="KeyWord0"/>
          <w:highlight w:val="white"/>
        </w:rPr>
        <w:t>&lt;/k&gt;</w:t>
      </w:r>
      <w:r w:rsidR="00225E7A">
        <w:rPr>
          <w:highlight w:val="white"/>
        </w:rPr>
        <w:t xml:space="preserve"> below.</w:t>
      </w:r>
    </w:p>
    <w:p w14:paraId="1BF1A6B4" w14:textId="507723BA" w:rsidR="0017436E" w:rsidRPr="00903DBA" w:rsidRDefault="0017436E" w:rsidP="0017436E">
      <w:pPr>
        <w:pStyle w:val="Code"/>
        <w:rPr>
          <w:highlight w:val="white"/>
        </w:rPr>
      </w:pPr>
      <w:r w:rsidRPr="00903DBA">
        <w:rPr>
          <w:highlight w:val="white"/>
        </w:rPr>
        <w:t xml:space="preserve">    private </w:t>
      </w:r>
      <w:r>
        <w:rPr>
          <w:highlight w:val="white"/>
        </w:rPr>
        <w:t>HashSet</w:t>
      </w:r>
      <w:r w:rsidRPr="00903DBA">
        <w:rPr>
          <w:highlight w:val="white"/>
        </w:rPr>
        <w:t xml:space="preserve">&lt;Track&gt; </w:t>
      </w:r>
      <w:r w:rsidR="002B1F27">
        <w:rPr>
          <w:highlight w:val="white"/>
        </w:rPr>
        <w:t>m_interruptSet</w:t>
      </w:r>
      <w:r w:rsidRPr="00903DBA">
        <w:rPr>
          <w:highlight w:val="white"/>
        </w:rPr>
        <w:t xml:space="preserve"> </w:t>
      </w:r>
      <w:r>
        <w:rPr>
          <w:highlight w:val="white"/>
        </w:rPr>
        <w:t>= new(</w:t>
      </w:r>
      <w:r w:rsidRPr="00903DBA">
        <w:rPr>
          <w:highlight w:val="white"/>
        </w:rPr>
        <w:t>);</w:t>
      </w:r>
    </w:p>
    <w:p w14:paraId="62E4738F" w14:textId="41D2952A" w:rsidR="00D935A0" w:rsidRPr="00903DBA" w:rsidRDefault="0088021F" w:rsidP="0088021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LoadToRegister</w:t>
      </w:r>
      <w:r w:rsidR="00D4318D">
        <w:rPr>
          <w:rStyle w:val="KeyWord0"/>
          <w:highlight w:val="white"/>
        </w:rPr>
        <w:t>&lt;/k&gt;</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00AF2B56" w:rsidRPr="00903DBA">
        <w:rPr>
          <w:highlight w:val="white"/>
        </w:rPr>
        <w:t xml:space="preserv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00AF2B56" w:rsidRPr="00903DBA">
        <w:rPr>
          <w:highlight w:val="white"/>
        </w:rPr>
        <w:t xml:space="preserve">, and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5A28EB0" w:rsidR="002F1704" w:rsidRDefault="002F1704" w:rsidP="002F1704">
      <w:pPr>
        <w:pStyle w:val="Code"/>
        <w:rPr>
          <w:highlight w:val="white"/>
        </w:rPr>
      </w:pPr>
      <w:r w:rsidRPr="00903DBA">
        <w:rPr>
          <w:highlight w:val="white"/>
        </w:rPr>
        <w:t xml:space="preserve">      Track track = LoadValueToRegister(symbol, register);</w:t>
      </w:r>
    </w:p>
    <w:p w14:paraId="7848E92D" w14:textId="7BCB0A20" w:rsidR="002B1F27" w:rsidRPr="00903DBA" w:rsidRDefault="002B1F27" w:rsidP="002B1F27">
      <w:pPr>
        <w:rPr>
          <w:highlight w:val="white"/>
        </w:rPr>
      </w:pPr>
      <w:r>
        <w:rPr>
          <w:highlight w:val="white"/>
        </w:rPr>
        <w:t>We need to the track to the interrupt set for it not to be overwritten by the register allocator.</w:t>
      </w:r>
    </w:p>
    <w:p w14:paraId="21A36AD1" w14:textId="4371A14F" w:rsidR="002F1704" w:rsidRPr="00903DBA" w:rsidRDefault="002F1704" w:rsidP="002F1704">
      <w:pPr>
        <w:pStyle w:val="Code"/>
        <w:rPr>
          <w:highlight w:val="white"/>
        </w:rPr>
      </w:pPr>
      <w:r w:rsidRPr="00903DBA">
        <w:rPr>
          <w:highlight w:val="white"/>
        </w:rPr>
        <w:t xml:space="preserve">      </w:t>
      </w:r>
      <w:r w:rsidR="002B1F27">
        <w:rPr>
          <w:highlight w:val="white"/>
        </w:rPr>
        <w:t>m_interruptSet</w:t>
      </w:r>
      <w:r w:rsidRPr="00903DBA">
        <w:rPr>
          <w:highlight w:val="white"/>
        </w:rPr>
        <w: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39DCA87A" w:rsidR="00D935A0" w:rsidRPr="00903DBA" w:rsidRDefault="00EF070C" w:rsidP="00EF07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InspectRegister</w:t>
      </w:r>
      <w:r w:rsidR="00D4318D">
        <w:rPr>
          <w:rStyle w:val="KeyWord0"/>
          <w:highlight w:val="white"/>
        </w:rPr>
        <w:t>&lt;/k&gt;</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144CC76" w:rsidR="002F1704" w:rsidRPr="00903DBA" w:rsidRDefault="002F1704" w:rsidP="002F1704">
      <w:pPr>
        <w:pStyle w:val="Code"/>
        <w:rPr>
          <w:highlight w:val="white"/>
        </w:rPr>
      </w:pPr>
      <w:r w:rsidRPr="00903DBA">
        <w:rPr>
          <w:highlight w:val="white"/>
        </w:rPr>
        <w:t xml:space="preserve">      Track track </w:t>
      </w:r>
      <w:r w:rsidR="001F2BD0">
        <w:rPr>
          <w:highlight w:val="white"/>
        </w:rPr>
        <w:t>= new(</w:t>
      </w:r>
      <w:r w:rsidRPr="00903DBA">
        <w:rPr>
          <w:highlight w:val="white"/>
        </w:rPr>
        <w:t>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009AC04F" w:rsidR="00D935A0" w:rsidRPr="00903DBA" w:rsidRDefault="003303A2" w:rsidP="003303A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CarryExpression</w:t>
      </w:r>
      <w:r w:rsidR="00D4318D">
        <w:rPr>
          <w:rStyle w:val="KeyWord0"/>
          <w:highlight w:val="white"/>
        </w:rPr>
        <w:t>&lt;/k&gt;</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 xml:space="preserve">jumps to </w:t>
      </w:r>
      <w:r w:rsidR="00CB2541">
        <w:rPr>
          <w:highlight w:val="white"/>
        </w:rPr>
        <w:t xml:space="preserve">the </w:t>
      </w:r>
      <w:r w:rsidR="00D36CCF" w:rsidRPr="00903DBA">
        <w:rPr>
          <w:highlight w:val="white"/>
        </w:rPr>
        <w:t xml:space="preserve">target if the carry flag is set. </w:t>
      </w:r>
      <w:r w:rsidR="00CB2541">
        <w:rPr>
          <w:highlight w:val="white"/>
        </w:rPr>
        <w:t>In the Windows environment, t</w:t>
      </w:r>
      <w:r w:rsidR="00D36CCF" w:rsidRPr="00903DBA">
        <w:rPr>
          <w:highlight w:val="white"/>
        </w:rPr>
        <w:t>he target will later be changed</w:t>
      </w:r>
      <w:r w:rsidR="000635D0" w:rsidRPr="00903DBA">
        <w:rPr>
          <w:highlight w:val="white"/>
        </w:rPr>
        <w:t xml:space="preserve"> by 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504FD883" w:rsidR="00E228CE" w:rsidRPr="00903DBA" w:rsidRDefault="00E228CE" w:rsidP="00E228C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JumpRegister</w:t>
      </w:r>
      <w:r w:rsidR="00D4318D">
        <w:rPr>
          <w:rStyle w:val="KeyWord0"/>
          <w:highlight w:val="white"/>
        </w:rPr>
        <w:t>&lt;/k&gt;</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0D60FF3" w:rsidR="00D935A0" w:rsidRPr="00903DBA" w:rsidRDefault="009B54E1" w:rsidP="0063189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Interrupt</w:t>
      </w:r>
      <w:r w:rsidR="00D4318D">
        <w:rPr>
          <w:rStyle w:val="KeyWord0"/>
          <w:highlight w:val="white"/>
        </w:rPr>
        <w:t>&lt;/k&gt;</w:t>
      </w:r>
      <w:r w:rsidRPr="00903DBA">
        <w:rPr>
          <w:highlight w:val="white"/>
        </w:rPr>
        <w:t xml:space="preserve"> method adds code that performs an interrupt</w:t>
      </w:r>
      <w:r w:rsidR="008673BA" w:rsidRPr="00903DBA">
        <w:rPr>
          <w:highlight w:val="white"/>
        </w:rPr>
        <w:t xml:space="preserve"> call</w:t>
      </w:r>
      <w:r w:rsidR="00CB2541">
        <w:rPr>
          <w:highlight w:val="white"/>
        </w:rPr>
        <w:t xml:space="preserve"> in the Windows environment</w:t>
      </w:r>
      <w:r w:rsidRPr="00903DBA">
        <w:rPr>
          <w:highlight w:val="white"/>
        </w:rPr>
        <w:t xml:space="preserve">. </w:t>
      </w:r>
      <w:r w:rsidR="005D55E0">
        <w:rPr>
          <w:highlight w:val="white"/>
        </w:rPr>
        <w:t>After</w:t>
      </w:r>
      <w:r w:rsidR="008673BA" w:rsidRPr="00903DBA">
        <w:rPr>
          <w:highlight w:val="white"/>
        </w:rPr>
        <w:t xml:space="preserve"> the call, we clear the </w:t>
      </w:r>
      <w:r w:rsidR="00E423FE">
        <w:rPr>
          <w:highlight w:val="white"/>
        </w:rPr>
        <w:t xml:space="preserve">track map because the interrupt will change some of the register values. </w:t>
      </w:r>
      <w:r w:rsidR="005D55E0">
        <w:rPr>
          <w:highlight w:val="white"/>
        </w:rPr>
        <w:t xml:space="preserve">Before the call we </w:t>
      </w:r>
      <w:r w:rsidR="00E423FE">
        <w:rPr>
          <w:highlight w:val="white"/>
        </w:rPr>
        <w:t xml:space="preserve">iterate through the </w:t>
      </w:r>
      <w:r w:rsidR="00DB43B3">
        <w:rPr>
          <w:highlight w:val="white"/>
        </w:rPr>
        <w:t>interrupt</w:t>
      </w:r>
      <w:r w:rsidR="005D55E0">
        <w:rPr>
          <w:highlight w:val="white"/>
        </w:rPr>
        <w:t xml:space="preserve"> </w:t>
      </w:r>
      <w:r w:rsidR="00E423FE">
        <w:rPr>
          <w:highlight w:val="white"/>
        </w:rPr>
        <w:t>map and add an empty instruction for each track</w:t>
      </w:r>
      <w:r w:rsidR="002B1F27">
        <w:rPr>
          <w:highlight w:val="white"/>
        </w:rPr>
        <w:t xml:space="preserve">. Otherwise, the register allocator would not know that the registers of the tracks shall be valid up until the interrupt and possible allocate other values to the registers. </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13AA002E"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lastRenderedPageBreak/>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311049BF" w14:textId="4CE2F39C"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58E9ECD7" w14:textId="77777777" w:rsidR="001D630D" w:rsidRPr="00903DBA" w:rsidRDefault="001D630D" w:rsidP="001D630D">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514A4450" w14:textId="4AD6E4DE" w:rsidR="008E287D" w:rsidRDefault="003B2CE4" w:rsidP="003B2C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SystemCall</w:t>
      </w:r>
      <w:r w:rsidR="00D4318D">
        <w:rPr>
          <w:rStyle w:val="KeyWord0"/>
          <w:highlight w:val="white"/>
        </w:rPr>
        <w:t>&lt;/k&gt;</w:t>
      </w:r>
      <w:r w:rsidRPr="00903DBA">
        <w:rPr>
          <w:highlight w:val="white"/>
        </w:rPr>
        <w:t xml:space="preserve"> method adds code that performs a </w:t>
      </w:r>
      <w:r w:rsidR="00160EE2">
        <w:rPr>
          <w:highlight w:val="white"/>
        </w:rPr>
        <w:t>system call</w:t>
      </w:r>
      <w:r w:rsidR="00C64317">
        <w:rPr>
          <w:highlight w:val="white"/>
        </w:rPr>
        <w:t xml:space="preserve"> </w:t>
      </w:r>
      <w:r w:rsidR="00CB2541">
        <w:rPr>
          <w:highlight w:val="white"/>
        </w:rPr>
        <w:t>in the Linux environment</w:t>
      </w:r>
      <w:r w:rsidRPr="00903DBA">
        <w:rPr>
          <w:highlight w:val="white"/>
        </w:rPr>
        <w:t xml:space="preserve">. </w:t>
      </w:r>
      <w:r w:rsidR="00A954D1" w:rsidRPr="00903DBA">
        <w:rPr>
          <w:highlight w:val="white"/>
        </w:rPr>
        <w:t>Like</w:t>
      </w:r>
      <w:r w:rsidRPr="00903DBA">
        <w:rPr>
          <w:highlight w:val="white"/>
        </w:rPr>
        <w:t xml:space="preserve"> the interrupt case</w:t>
      </w:r>
      <w:r w:rsidR="00C64317">
        <w:rPr>
          <w:highlight w:val="white"/>
        </w:rPr>
        <w:t xml:space="preserve"> above</w:t>
      </w:r>
      <w:r w:rsidRPr="00903DBA">
        <w:rPr>
          <w:highlight w:val="white"/>
        </w:rPr>
        <w:t xml:space="preserve">, we clear the </w:t>
      </w:r>
      <w:r w:rsidR="008E287D">
        <w:rPr>
          <w:highlight w:val="white"/>
        </w:rPr>
        <w:t xml:space="preserve">track map after the </w:t>
      </w:r>
      <w:r w:rsidRPr="00903DBA">
        <w:rPr>
          <w:highlight w:val="white"/>
        </w:rPr>
        <w:t>call</w:t>
      </w:r>
      <w:r w:rsidR="008E287D">
        <w:rPr>
          <w:highlight w:val="white"/>
        </w:rPr>
        <w:t xml:space="preserve"> and iterate through the interrupt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0F18E04D" w:rsidR="00F43544" w:rsidRPr="00903DBA" w:rsidRDefault="00F43544" w:rsidP="00F43544">
      <w:pPr>
        <w:pStyle w:val="Code"/>
        <w:rPr>
          <w:highlight w:val="white"/>
        </w:rPr>
      </w:pPr>
      <w:r w:rsidRPr="00903DBA">
        <w:rPr>
          <w:highlight w:val="white"/>
        </w:rPr>
        <w:t xml:space="preserve">      foreach (Track track in </w:t>
      </w:r>
      <w:r w:rsidR="002B1F27">
        <w:rPr>
          <w:highlight w:val="white"/>
        </w:rPr>
        <w:t>m_interruptSet</w:t>
      </w:r>
      <w:r w:rsidRPr="00903DBA">
        <w:rPr>
          <w:highlight w:val="white"/>
        </w:rPr>
        <w:t xml:space="preserve">)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1BB135AE" w14:textId="65A84204" w:rsidR="001D630D" w:rsidRPr="00903DBA" w:rsidRDefault="001D630D" w:rsidP="001D630D">
      <w:pPr>
        <w:pStyle w:val="Code"/>
        <w:rPr>
          <w:highlight w:val="white"/>
        </w:rPr>
      </w:pPr>
      <w:r w:rsidRPr="00903DBA">
        <w:rPr>
          <w:highlight w:val="white"/>
        </w:rPr>
        <w:t xml:space="preserve">      </w:t>
      </w:r>
      <w:r w:rsidR="002B1F27">
        <w:rPr>
          <w:highlight w:val="white"/>
        </w:rPr>
        <w:t>m_interruptSet</w:t>
      </w:r>
      <w:r w:rsidRPr="00903DBA">
        <w:rPr>
          <w:highlight w:val="white"/>
        </w:rPr>
        <w:t>.Clear();</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6B83C754" w:rsidR="00F43544" w:rsidRPr="00903DBA" w:rsidRDefault="00F43544" w:rsidP="00F43544">
      <w:pPr>
        <w:pStyle w:val="Code"/>
        <w:rPr>
          <w:highlight w:val="white"/>
        </w:rPr>
      </w:pPr>
      <w:r w:rsidRPr="00903DBA">
        <w:rPr>
          <w:highlight w:val="white"/>
        </w:rPr>
        <w:t xml:space="preserve">    }</w:t>
      </w:r>
    </w:p>
    <w:p w14:paraId="54EEF24A" w14:textId="6D1BEA9E" w:rsidR="002847C8" w:rsidRPr="00903DBA" w:rsidRDefault="00CC1DF4" w:rsidP="0060539D">
      <w:pPr>
        <w:pStyle w:val="Heading3"/>
        <w:rPr>
          <w:highlight w:val="white"/>
        </w:rPr>
      </w:pPr>
      <w:bookmarkStart w:id="527" w:name="_Toc98936413"/>
      <w:r>
        <w:rPr>
          <w:highlight w:val="white"/>
        </w:rPr>
        <w:t>&lt;</w:t>
      </w:r>
      <w:proofErr w:type="spellStart"/>
      <w:r>
        <w:rPr>
          <w:highlight w:val="white"/>
        </w:rPr>
        <w:t>h3</w:t>
      </w:r>
      <w:proofErr w:type="spellEnd"/>
      <w:r>
        <w:rPr>
          <w:highlight w:val="white"/>
        </w:rPr>
        <w:t>&gt;</w:t>
      </w:r>
      <w:r w:rsidRPr="00903DBA">
        <w:rPr>
          <w:highlight w:val="white"/>
        </w:rPr>
        <w:t>Initialization</w:t>
      </w:r>
      <w:r>
        <w:rPr>
          <w:highlight w:val="white"/>
        </w:rPr>
        <w:t>&lt;/</w:t>
      </w:r>
      <w:proofErr w:type="spellStart"/>
      <w:r>
        <w:rPr>
          <w:highlight w:val="white"/>
        </w:rPr>
        <w:t>h3</w:t>
      </w:r>
      <w:proofErr w:type="spellEnd"/>
      <w:r>
        <w:rPr>
          <w:highlight w:val="white"/>
        </w:rPr>
        <w:t>&gt;</w:t>
      </w:r>
      <w:bookmarkEnd w:id="527"/>
    </w:p>
    <w:p w14:paraId="43CA664B" w14:textId="09A25A2C" w:rsidR="00D935A0" w:rsidRPr="00903DBA" w:rsidRDefault="00A25AF5" w:rsidP="00A25AF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w:t>
      </w:r>
      <w:r w:rsidR="00D4318D">
        <w:rPr>
          <w:rStyle w:val="KeyWord0"/>
          <w:highlight w:val="white"/>
        </w:rPr>
        <w:t>&lt;/k&gt;</w:t>
      </w:r>
      <w:r w:rsidRPr="00903DBA">
        <w:rPr>
          <w:highlight w:val="white"/>
        </w:rPr>
        <w:t xml:space="preserve"> method </w:t>
      </w:r>
      <w:r w:rsidR="00FE0CF2" w:rsidRPr="00903DBA">
        <w:rPr>
          <w:highlight w:val="white"/>
        </w:rPr>
        <w:t xml:space="preserve">adds code </w:t>
      </w:r>
      <w:r w:rsidR="001A40AB">
        <w:rPr>
          <w:highlight w:val="white"/>
        </w:rPr>
        <w:t xml:space="preserve">for </w:t>
      </w:r>
      <w:r w:rsidR="00FE0CF2" w:rsidRPr="00903DBA">
        <w:rPr>
          <w:highlight w:val="white"/>
        </w:rPr>
        <w:t>initializing a value.</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507BBEFE" w:rsidR="00BB28B4" w:rsidRPr="00903DBA" w:rsidRDefault="00BB28B4" w:rsidP="00BB28B4">
      <w:pPr>
        <w:pStyle w:val="Code"/>
        <w:rPr>
          <w:highlight w:val="white"/>
        </w:rPr>
      </w:pPr>
      <w:r w:rsidRPr="00903DBA">
        <w:rPr>
          <w:highlight w:val="white"/>
        </w:rPr>
        <w:t xml:space="preserve">      if (value is StaticAddress</w:t>
      </w:r>
      <w:r w:rsidR="004D58B5">
        <w:rPr>
          <w:highlight w:val="white"/>
        </w:rPr>
        <w:t xml:space="preserve"> </w:t>
      </w:r>
      <w:r w:rsidR="004D58B5" w:rsidRPr="00903DBA">
        <w:rPr>
          <w:highlight w:val="white"/>
        </w:rPr>
        <w:t>staticAddress</w:t>
      </w:r>
      <w:r w:rsidRPr="00903DBA">
        <w:rPr>
          <w:highlight w:val="white"/>
        </w:rPr>
        <w:t>) {</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1A0AEAF9"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w:t>
      </w:r>
      <w:r w:rsidR="001A40AB">
        <w:rPr>
          <w:highlight w:val="white"/>
        </w:rPr>
        <w:t xml:space="preserve">environment or a </w:t>
      </w:r>
      <w:r w:rsidR="00CC006A" w:rsidRPr="00903DBA">
        <w:rPr>
          <w:highlight w:val="white"/>
        </w:rPr>
        <w:t xml:space="preserve">memory block in the Windows </w:t>
      </w:r>
      <w:r w:rsidR="001A40AB">
        <w:rPr>
          <w:highlight w:val="white"/>
        </w:rPr>
        <w:t>environment</w:t>
      </w:r>
      <w:r w:rsidR="00CC006A" w:rsidRPr="00903DBA">
        <w:rPr>
          <w:highlight w:val="white"/>
        </w:rPr>
        <w:t>.</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2B9F0D67" w:rsidR="00D935A0" w:rsidRPr="00903DBA" w:rsidRDefault="00CC006A" w:rsidP="00612BF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InitializerZero</w:t>
      </w:r>
      <w:r w:rsidR="00D4318D">
        <w:rPr>
          <w:rStyle w:val="KeyWord0"/>
          <w:highlight w:val="white"/>
        </w:rPr>
        <w:t>&lt;/k&gt;</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D4318D">
        <w:rPr>
          <w:rStyle w:val="KeyWord0"/>
          <w:highlight w:val="white"/>
        </w:rPr>
        <w:t>&lt;k&gt;</w:t>
      </w:r>
      <w:r w:rsidR="00D4318D" w:rsidRPr="00A23922">
        <w:rPr>
          <w:rStyle w:val="KeyWord0"/>
          <w:highlight w:val="white"/>
        </w:rPr>
        <w:t>Initializer</w:t>
      </w:r>
      <w:r w:rsidR="00D4318D">
        <w:rPr>
          <w:rStyle w:val="KeyWord0"/>
          <w:highlight w:val="white"/>
        </w:rPr>
        <w:t>&lt;/k&gt;</w:t>
      </w:r>
      <w:r w:rsidR="00806C87" w:rsidRPr="00903DBA">
        <w:rPr>
          <w:highlight w:val="white"/>
        </w:rPr>
        <w:t xml:space="preserve"> above, the initialization instruction will later be transformed to a sequence of instructions in the Linux </w:t>
      </w:r>
      <w:r w:rsidR="005D687C">
        <w:rPr>
          <w:highlight w:val="white"/>
        </w:rPr>
        <w:t>environment</w:t>
      </w:r>
      <w:r w:rsidR="00806C87" w:rsidRPr="00903DBA">
        <w:rPr>
          <w:highlight w:val="white"/>
        </w:rPr>
        <w:t xml:space="preserve"> </w:t>
      </w:r>
      <w:r w:rsidR="005D687C">
        <w:rPr>
          <w:highlight w:val="white"/>
        </w:rPr>
        <w:t>or a</w:t>
      </w:r>
      <w:r w:rsidR="00806C87" w:rsidRPr="00903DBA">
        <w:rPr>
          <w:highlight w:val="white"/>
        </w:rPr>
        <w:t xml:space="preserve"> memory block in the Windows </w:t>
      </w:r>
      <w:r w:rsidR="005D687C">
        <w:rPr>
          <w:highlight w:val="white"/>
        </w:rPr>
        <w:t>environment</w:t>
      </w:r>
      <w:r w:rsidR="00806C87" w:rsidRPr="00903DBA">
        <w:rPr>
          <w:highlight w:val="white"/>
        </w:rPr>
        <w:t>.</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34C5E526" w:rsidR="00285CAD" w:rsidRDefault="00285CAD" w:rsidP="00285CAD">
      <w:pPr>
        <w:pStyle w:val="Code"/>
        <w:rPr>
          <w:highlight w:val="white"/>
        </w:rPr>
      </w:pPr>
      <w:r w:rsidRPr="00903DBA">
        <w:rPr>
          <w:highlight w:val="white"/>
        </w:rPr>
        <w:t xml:space="preserve">      </w:t>
      </w:r>
      <w:r w:rsidR="00D516D4">
        <w:rPr>
          <w:highlight w:val="white"/>
        </w:rPr>
        <w:t>Debug.Assert</w:t>
      </w:r>
      <w:r w:rsidRPr="00903DBA">
        <w:rPr>
          <w:highlight w:val="white"/>
        </w:rPr>
        <w:t>(size &gt;</w:t>
      </w:r>
      <w:r w:rsidR="00C77658">
        <w:rPr>
          <w:highlight w:val="white"/>
        </w:rPr>
        <w:t>=</w:t>
      </w:r>
      <w:r w:rsidRPr="00903DBA">
        <w:rPr>
          <w:highlight w:val="white"/>
        </w:rPr>
        <w:t xml:space="preserve"> 0);</w:t>
      </w:r>
    </w:p>
    <w:p w14:paraId="26F4B155" w14:textId="1443CB25" w:rsidR="00C77658" w:rsidRDefault="00C77658" w:rsidP="00285CAD">
      <w:pPr>
        <w:pStyle w:val="Code"/>
        <w:rPr>
          <w:highlight w:val="white"/>
        </w:rPr>
      </w:pPr>
    </w:p>
    <w:p w14:paraId="07D505F0" w14:textId="3A9A4876" w:rsidR="00C77658" w:rsidRPr="00903DBA" w:rsidRDefault="00C77658" w:rsidP="00285CAD">
      <w:pPr>
        <w:pStyle w:val="Code"/>
        <w:rPr>
          <w:highlight w:val="white"/>
        </w:rPr>
      </w:pPr>
      <w:r>
        <w:rPr>
          <w:highlight w:val="white"/>
        </w:rPr>
        <w:t xml:space="preserve">      if (size &gt; 0) {</w:t>
      </w:r>
    </w:p>
    <w:p w14:paraId="7386F7E1" w14:textId="735A02C2" w:rsidR="00285CAD" w:rsidRDefault="00285CAD" w:rsidP="00285CAD">
      <w:pPr>
        <w:pStyle w:val="Code"/>
        <w:rPr>
          <w:highlight w:val="white"/>
        </w:rPr>
      </w:pPr>
      <w:r w:rsidRPr="00903DBA">
        <w:rPr>
          <w:highlight w:val="white"/>
        </w:rPr>
        <w:t xml:space="preserve">      </w:t>
      </w:r>
      <w:r w:rsidR="00C77658">
        <w:rPr>
          <w:highlight w:val="white"/>
        </w:rPr>
        <w:t xml:space="preserve">  </w:t>
      </w:r>
      <w:r w:rsidRPr="00903DBA">
        <w:rPr>
          <w:highlight w:val="white"/>
        </w:rPr>
        <w:t>AddAssemblyCode(AssemblyOperator.define_zero_sequence, size);</w:t>
      </w:r>
    </w:p>
    <w:p w14:paraId="6C4899F9" w14:textId="28889618" w:rsidR="00C77658" w:rsidRPr="00903DBA" w:rsidRDefault="00C77658" w:rsidP="00285CAD">
      <w:pPr>
        <w:pStyle w:val="Code"/>
        <w:rPr>
          <w:highlight w:val="white"/>
        </w:rPr>
      </w:pPr>
      <w:r>
        <w:rPr>
          <w:highlight w:val="white"/>
        </w:rPr>
        <w:t xml:space="preserve">      }</w:t>
      </w:r>
    </w:p>
    <w:p w14:paraId="1BE06C20" w14:textId="77777777" w:rsidR="00285CAD" w:rsidRPr="00903DBA" w:rsidRDefault="00285CAD" w:rsidP="00285CAD">
      <w:pPr>
        <w:pStyle w:val="Code"/>
        <w:rPr>
          <w:highlight w:val="white"/>
        </w:rPr>
      </w:pPr>
      <w:r w:rsidRPr="00903DBA">
        <w:rPr>
          <w:highlight w:val="white"/>
        </w:rPr>
        <w:t xml:space="preserve">    }</w:t>
      </w:r>
    </w:p>
    <w:p w14:paraId="2EC7F8A4" w14:textId="5A47B89A" w:rsidR="002F73EF" w:rsidRPr="0060539D" w:rsidRDefault="00CC1DF4" w:rsidP="0060539D">
      <w:pPr>
        <w:pStyle w:val="Heading3"/>
        <w:numPr>
          <w:ilvl w:val="2"/>
          <w:numId w:val="137"/>
        </w:numPr>
        <w:rPr>
          <w:highlight w:val="white"/>
        </w:rPr>
      </w:pPr>
      <w:bookmarkStart w:id="528" w:name="_Toc98936414"/>
      <w:r>
        <w:rPr>
          <w:highlight w:val="white"/>
        </w:rPr>
        <w:lastRenderedPageBreak/>
        <w:t>&lt;</w:t>
      </w:r>
      <w:proofErr w:type="spellStart"/>
      <w:r>
        <w:rPr>
          <w:highlight w:val="white"/>
        </w:rPr>
        <w:t>h3</w:t>
      </w:r>
      <w:proofErr w:type="spellEnd"/>
      <w:r>
        <w:rPr>
          <w:highlight w:val="white"/>
        </w:rPr>
        <w:t>&gt;</w:t>
      </w:r>
      <w:r w:rsidRPr="0060539D">
        <w:rPr>
          <w:highlight w:val="white"/>
        </w:rPr>
        <w:t>Integral Assignment and Parameters</w:t>
      </w:r>
      <w:r>
        <w:rPr>
          <w:highlight w:val="white"/>
        </w:rPr>
        <w:t>&lt;/</w:t>
      </w:r>
      <w:proofErr w:type="spellStart"/>
      <w:r>
        <w:rPr>
          <w:highlight w:val="white"/>
        </w:rPr>
        <w:t>h3</w:t>
      </w:r>
      <w:proofErr w:type="spellEnd"/>
      <w:r>
        <w:rPr>
          <w:highlight w:val="white"/>
        </w:rPr>
        <w:t>&gt;</w:t>
      </w:r>
      <w:bookmarkEnd w:id="528"/>
    </w:p>
    <w:p w14:paraId="489A73CF" w14:textId="39A0E076" w:rsidR="002F73EF" w:rsidRPr="00903DBA" w:rsidRDefault="002F73EF" w:rsidP="002F73EF">
      <w:pPr>
        <w:rPr>
          <w:highlight w:val="white"/>
        </w:rPr>
      </w:pPr>
      <w:r w:rsidRPr="00903DBA">
        <w:rPr>
          <w:highlight w:val="white"/>
        </w:rPr>
        <w:t>The</w:t>
      </w:r>
      <w:r w:rsidR="001440EC">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6D7015B2" w:rsidR="002F73EF" w:rsidRPr="00903DBA" w:rsidRDefault="00D4318D" w:rsidP="002F73EF">
      <w:pPr>
        <w:rPr>
          <w:highlight w:val="white"/>
        </w:rPr>
      </w:pPr>
      <w:r>
        <w:rPr>
          <w:rStyle w:val="KeyWord0"/>
          <w:highlight w:val="white"/>
        </w:rPr>
        <w:t>&lt;k&gt;</w:t>
      </w:r>
      <w:r w:rsidRPr="00903DBA">
        <w:rPr>
          <w:rStyle w:val="KeyWord0"/>
          <w:highlight w:val="white"/>
        </w:rPr>
        <w:t>IntegralParameter</w:t>
      </w:r>
      <w:r>
        <w:rPr>
          <w:rStyle w:val="KeyWord0"/>
          <w:highlight w:val="white"/>
        </w:rPr>
        <w:t>&lt;/k&gt;</w:t>
      </w:r>
      <w:r w:rsidR="002F73EF" w:rsidRPr="00903DBA">
        <w:rPr>
          <w:highlight w:val="white"/>
        </w:rPr>
        <w:t xml:space="preserve"> method </w:t>
      </w:r>
      <w:r w:rsidR="009A2C75">
        <w:rPr>
          <w:highlight w:val="white"/>
        </w:rPr>
        <w:t>generates code for a function parameter. It i</w:t>
      </w:r>
      <w:r w:rsidR="002F73EF" w:rsidRPr="00903DBA">
        <w:rPr>
          <w:highlight w:val="white"/>
        </w:rPr>
        <w:t>s quite simple</w:t>
      </w:r>
      <w:r w:rsidR="009A2C75">
        <w:rPr>
          <w:highlight w:val="white"/>
        </w:rPr>
        <w:t>, w</w:t>
      </w:r>
      <w:r w:rsidR="002F73EF" w:rsidRPr="00903DBA">
        <w:rPr>
          <w:highlight w:val="white"/>
        </w:rPr>
        <w:t xml:space="preserve">e only need to create the symbol representing the parameter, and then call </w:t>
      </w:r>
      <w:r>
        <w:rPr>
          <w:rStyle w:val="KeyWord0"/>
          <w:highlight w:val="white"/>
        </w:rPr>
        <w:t>&lt;k&gt;</w:t>
      </w:r>
      <w:r w:rsidRPr="00903DBA">
        <w:rPr>
          <w:rStyle w:val="KeyWord0"/>
          <w:highlight w:val="white"/>
        </w:rPr>
        <w:t>IntegralAssign</w:t>
      </w:r>
      <w:r>
        <w:rPr>
          <w:rStyle w:val="KeyWord0"/>
          <w:highlight w:val="white"/>
        </w:rPr>
        <w:t>&lt;/k&gt;</w:t>
      </w:r>
      <w:r w:rsidR="002F73EF"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02B6ABB" w:rsidR="002F73EF" w:rsidRPr="00903DBA" w:rsidRDefault="002F73EF" w:rsidP="002F73EF">
      <w:pPr>
        <w:pStyle w:val="Code"/>
        <w:rPr>
          <w:highlight w:val="white"/>
        </w:rPr>
      </w:pPr>
      <w:r w:rsidRPr="00903DBA">
        <w:rPr>
          <w:highlight w:val="white"/>
        </w:rPr>
        <w:t xml:space="preserve">      Symbol toSymbol </w:t>
      </w:r>
      <w:r w:rsidR="001F2BD0">
        <w:rPr>
          <w:highlight w:val="white"/>
        </w:rPr>
        <w:t>= new(</w:t>
      </w:r>
      <w:r w:rsidRPr="00903DBA">
        <w:rPr>
          <w:highlight w:val="white"/>
        </w:rPr>
        <w:t>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3E679468" w:rsidR="002F73EF" w:rsidRPr="00903DBA" w:rsidRDefault="002F73EF" w:rsidP="002F73EF">
      <w:pPr>
        <w:rPr>
          <w:highlight w:val="white"/>
        </w:rPr>
      </w:pPr>
      <w:r w:rsidRPr="00903DBA">
        <w:rPr>
          <w:highlight w:val="white"/>
        </w:rPr>
        <w:t>The</w:t>
      </w:r>
      <w:r w:rsidR="001440EC">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Pr="00903DBA">
        <w:rPr>
          <w:highlight w:val="white"/>
        </w:rPr>
        <w:t xml:space="preserve"> method is called by </w:t>
      </w:r>
      <w:r w:rsidR="00D4318D">
        <w:rPr>
          <w:rStyle w:val="KeyWord0"/>
          <w:highlight w:val="white"/>
        </w:rPr>
        <w:t>&lt;k&gt;</w:t>
      </w:r>
      <w:r w:rsidR="00D4318D" w:rsidRPr="00903DBA">
        <w:rPr>
          <w:rStyle w:val="KeyWord0"/>
          <w:highlight w:val="white"/>
        </w:rPr>
        <w:t>IntegralAssign</w:t>
      </w:r>
      <w:r w:rsidR="00D4318D">
        <w:rPr>
          <w:rStyle w:val="KeyWord0"/>
          <w:highlight w:val="white"/>
        </w:rPr>
        <w:t>&lt;/k&gt;</w:t>
      </w:r>
      <w:r w:rsidR="003B525C">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IntegralParameter</w:t>
      </w:r>
      <w:r w:rsidR="00D4318D">
        <w:rPr>
          <w:rStyle w:val="KeyWord0"/>
          <w:highlight w:val="white"/>
        </w:rPr>
        <w:t>&lt;/k&gt;</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0E3EEDD7" w:rsidR="002F73EF" w:rsidRPr="00903DBA" w:rsidRDefault="002F73EF" w:rsidP="002F73EF">
      <w:pPr>
        <w:pStyle w:val="Code"/>
        <w:rPr>
          <w:highlight w:val="white"/>
        </w:rPr>
      </w:pPr>
      <w:r w:rsidRPr="00903DBA">
        <w:rPr>
          <w:highlight w:val="white"/>
        </w:rPr>
        <w:t xml:space="preserve">      int typeSize = assignSymbol.Type.</w:t>
      </w:r>
      <w:r w:rsidR="00F93D91">
        <w:rPr>
          <w:highlight w:val="white"/>
        </w:rPr>
        <w:t>SizeAddress</w:t>
      </w:r>
      <w:r w:rsidRPr="00903DBA">
        <w:rPr>
          <w:highlight w:val="white"/>
        </w:rPr>
        <w:t>();</w:t>
      </w:r>
    </w:p>
    <w:p w14:paraId="25501E22" w14:textId="6B7714EF" w:rsidR="002F73EF" w:rsidRPr="00903DBA" w:rsidRDefault="002F73EF" w:rsidP="002F73EF">
      <w:pPr>
        <w:rPr>
          <w:highlight w:val="white"/>
        </w:rPr>
      </w:pPr>
      <w:r w:rsidRPr="00903DBA">
        <w:rPr>
          <w:highlight w:val="white"/>
        </w:rPr>
        <w:t>If the result symbol is temporary</w:t>
      </w:r>
      <w:r w:rsidR="002923B1">
        <w:rPr>
          <w:highlight w:val="white"/>
        </w:rPr>
        <w:t xml:space="preserve"> and stored in the track map</w:t>
      </w:r>
      <w:r w:rsidR="00230BB3">
        <w:rPr>
          <w:highlight w:val="white"/>
        </w:rPr>
        <w:t xml:space="preserve">, </w:t>
      </w:r>
      <w:r w:rsidR="002923B1">
        <w:rPr>
          <w:highlight w:val="white"/>
        </w:rPr>
        <w:t>w</w:t>
      </w:r>
      <w:r w:rsidR="00D92B45">
        <w:rPr>
          <w:highlight w:val="white"/>
        </w:rPr>
        <w:t>e a</w:t>
      </w:r>
      <w:r w:rsidR="00230BB3">
        <w:rPr>
          <w:highlight w:val="white"/>
        </w:rPr>
        <w:t xml:space="preserve">dd </w:t>
      </w:r>
      <w:r w:rsidR="00D92B45">
        <w:rPr>
          <w:highlight w:val="white"/>
        </w:rPr>
        <w:t xml:space="preserve">the </w:t>
      </w:r>
      <w:r w:rsidR="00230BB3">
        <w:rPr>
          <w:highlight w:val="white"/>
        </w:rPr>
        <w:t>track with the result symbol to the track map.</w:t>
      </w:r>
      <w:r w:rsidR="00A470D8">
        <w:rPr>
          <w:highlight w:val="white"/>
        </w:rPr>
        <w:t xml:space="preserve"> In that case </w:t>
      </w:r>
      <w:r w:rsidR="000130F4">
        <w:rPr>
          <w:highlight w:val="white"/>
        </w:rPr>
        <w:t xml:space="preserve">there is </w:t>
      </w:r>
      <w:r w:rsidR="00A470D8">
        <w:rPr>
          <w:highlight w:val="white"/>
        </w:rPr>
        <w:t>no operation added, we just replace the assign symbol with result symbol in the track map.</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63EB7B1E" w:rsidR="00546EB3" w:rsidRPr="00903DBA" w:rsidRDefault="00546EB3" w:rsidP="00546EB3">
      <w:pPr>
        <w:pStyle w:val="Code"/>
        <w:rPr>
          <w:highlight w:val="white"/>
        </w:rPr>
      </w:pPr>
      <w:r w:rsidRPr="00903DBA">
        <w:rPr>
          <w:highlight w:val="white"/>
        </w:rPr>
        <w:t xml:space="preserve">        </w:t>
      </w:r>
      <w:r w:rsidR="00D516D4">
        <w:rPr>
          <w:highlight w:val="white"/>
        </w:rPr>
        <w:t>Debug.Assert</w:t>
      </w:r>
      <w:r w:rsidRPr="00903DBA">
        <w:rPr>
          <w:highlight w:val="white"/>
        </w:rPr>
        <w:t>(assignTrack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42331B1F" w:rsidR="00546EB3" w:rsidRPr="00903DBA" w:rsidRDefault="00546EB3" w:rsidP="00546EB3">
      <w:pPr>
        <w:pStyle w:val="Code"/>
        <w:rPr>
          <w:highlight w:val="white"/>
        </w:rPr>
      </w:pPr>
      <w:r w:rsidRPr="00903DBA">
        <w:rPr>
          <w:highlight w:val="white"/>
        </w:rPr>
        <w:t xml:space="preserve">          resultTrack </w:t>
      </w:r>
      <w:r w:rsidR="001F2BD0">
        <w:rPr>
          <w:highlight w:val="white"/>
        </w:rPr>
        <w:t>= new(</w:t>
      </w:r>
      <w:r w:rsidRPr="00903DBA">
        <w:rPr>
          <w:highlight w:val="white"/>
        </w:rPr>
        <w:t>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73D18441" w14:textId="0BBB5457" w:rsidR="00345A98" w:rsidRDefault="002F73EF" w:rsidP="002F73EF">
      <w:pPr>
        <w:rPr>
          <w:highlight w:val="white"/>
        </w:rPr>
      </w:pPr>
      <w:r w:rsidRPr="00903DBA">
        <w:rPr>
          <w:highlight w:val="white"/>
        </w:rPr>
        <w:t>If the assign symbol is an integer value</w:t>
      </w:r>
      <w:r w:rsidR="00A176FD">
        <w:rPr>
          <w:highlight w:val="white"/>
        </w:rPr>
        <w:t>,</w:t>
      </w:r>
      <w:r w:rsidR="00741FB1">
        <w:rPr>
          <w:highlight w:val="white"/>
        </w:rPr>
        <w:t xml:space="preserve"> </w:t>
      </w:r>
      <w:r w:rsidRPr="00903DBA">
        <w:rPr>
          <w:highlight w:val="white"/>
        </w:rPr>
        <w:t xml:space="preserve">we move it </w:t>
      </w:r>
      <w:r w:rsidR="00345A98">
        <w:rPr>
          <w:highlight w:val="white"/>
        </w:rPr>
        <w:t xml:space="preserve">to the track, which will </w:t>
      </w:r>
      <w:r w:rsidR="00741FB1">
        <w:rPr>
          <w:highlight w:val="white"/>
        </w:rPr>
        <w:t xml:space="preserve">eventually </w:t>
      </w:r>
      <w:r w:rsidR="00345A98">
        <w:rPr>
          <w:highlight w:val="white"/>
        </w:rPr>
        <w:t>be replaced by a register.</w:t>
      </w:r>
    </w:p>
    <w:p w14:paraId="110009E2" w14:textId="632AFB44"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7B039659"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r w:rsidR="00C0066F">
        <w:rPr>
          <w:highlight w:val="white"/>
        </w:rPr>
        <w:t xml:space="preserve">, by storing its base register or name, and add </w:t>
      </w:r>
      <w:r w:rsidR="00A470D8">
        <w:rPr>
          <w:highlight w:val="white"/>
        </w:rPr>
        <w:t>its</w:t>
      </w:r>
      <w:r w:rsidR="00C0066F">
        <w:rPr>
          <w:highlight w:val="white"/>
        </w:rPr>
        <w:t xml:space="preserve"> offset</w:t>
      </w:r>
      <w:r w:rsidR="007D29F8">
        <w:rPr>
          <w:highlight w:val="white"/>
        </w:rPr>
        <w:t xml:space="preserve"> (unless it is zero)</w:t>
      </w:r>
      <w:r w:rsidR="00C0066F">
        <w:rPr>
          <w:highlight w:val="white"/>
        </w:rPr>
        <w:t>.</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lastRenderedPageBreak/>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62AE26D2" w:rsidR="002F73EF" w:rsidRPr="00903DBA" w:rsidRDefault="002F73EF" w:rsidP="002F73EF">
      <w:pPr>
        <w:rPr>
          <w:highlight w:val="white"/>
        </w:rPr>
      </w:pPr>
      <w:r w:rsidRPr="00903DBA">
        <w:rPr>
          <w:highlight w:val="white"/>
        </w:rPr>
        <w:t>Otherwise, we move the value of the symbol into the register</w:t>
      </w:r>
      <w:r w:rsidR="00C0066F">
        <w:rPr>
          <w:highlight w:val="white"/>
        </w:rPr>
        <w:t>, by using its base and offset.</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4E142B71" w:rsidR="00546EB3" w:rsidRDefault="00546EB3" w:rsidP="007D42C3">
      <w:pPr>
        <w:pStyle w:val="Code"/>
        <w:rPr>
          <w:highlight w:val="white"/>
        </w:rPr>
      </w:pPr>
      <w:r w:rsidRPr="007D42C3">
        <w:rPr>
          <w:highlight w:val="white"/>
        </w:rPr>
        <w:t xml:space="preserve">      }</w:t>
      </w:r>
    </w:p>
    <w:p w14:paraId="76D37021" w14:textId="16685121" w:rsidR="00C0066F" w:rsidRPr="007D42C3" w:rsidRDefault="00C0066F" w:rsidP="00C0066F">
      <w:pPr>
        <w:rPr>
          <w:highlight w:val="white"/>
        </w:rPr>
      </w:pPr>
      <w:r>
        <w:rPr>
          <w:highlight w:val="white"/>
        </w:rPr>
        <w:t xml:space="preserve">If the </w:t>
      </w:r>
      <w:r w:rsidR="009027EE">
        <w:rPr>
          <w:highlight w:val="white"/>
        </w:rPr>
        <w:t xml:space="preserve">result </w:t>
      </w:r>
      <w:r>
        <w:rPr>
          <w:highlight w:val="white"/>
        </w:rPr>
        <w:t>symbol is not a temporary variable,</w:t>
      </w:r>
      <w:r w:rsidR="0009387E">
        <w:rPr>
          <w:highlight w:val="white"/>
        </w:rPr>
        <w:t xml:space="preserve"> and the assign symbol is stored in the track map (</w:t>
      </w:r>
      <w:r w:rsidR="00560D88">
        <w:rPr>
          <w:highlight w:val="white"/>
        </w:rPr>
        <w:t xml:space="preserve">it is </w:t>
      </w:r>
      <w:r w:rsidR="0009387E">
        <w:rPr>
          <w:highlight w:val="white"/>
        </w:rPr>
        <w:t xml:space="preserve">a temporary value), </w:t>
      </w:r>
      <w:r w:rsidR="00110571">
        <w:rPr>
          <w:highlight w:val="white"/>
        </w:rPr>
        <w:t xml:space="preserve">we load its value into the result symbol.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30641B2C" w:rsidR="007D42C3" w:rsidRDefault="007D42C3" w:rsidP="007D42C3">
      <w:pPr>
        <w:pStyle w:val="Code"/>
        <w:rPr>
          <w:highlight w:val="white"/>
        </w:rPr>
      </w:pPr>
      <w:r w:rsidRPr="007D42C3">
        <w:rPr>
          <w:highlight w:val="white"/>
        </w:rPr>
        <w:t xml:space="preserve">        }</w:t>
      </w:r>
    </w:p>
    <w:p w14:paraId="0B7328A0" w14:textId="3BCA3FB3" w:rsidR="006B558C" w:rsidRPr="007D42C3" w:rsidRDefault="006B558C" w:rsidP="006B558C">
      <w:pPr>
        <w:rPr>
          <w:highlight w:val="white"/>
        </w:rPr>
      </w:pPr>
      <w:r>
        <w:rPr>
          <w:highlight w:val="white"/>
        </w:rPr>
        <w:t xml:space="preserve">If the assign symbol is an integer value, </w:t>
      </w:r>
      <w:r w:rsidR="00C45352">
        <w:rPr>
          <w:highlight w:val="white"/>
        </w:rPr>
        <w:t>we load the value into the assign symbol.</w:t>
      </w:r>
    </w:p>
    <w:p w14:paraId="175CFD10" w14:textId="52C0DD44" w:rsidR="007D42C3" w:rsidRPr="007D42C3" w:rsidRDefault="007D42C3" w:rsidP="007D42C3">
      <w:pPr>
        <w:pStyle w:val="Code"/>
        <w:rPr>
          <w:highlight w:val="white"/>
        </w:rPr>
      </w:pPr>
      <w:r w:rsidRPr="007D42C3">
        <w:rPr>
          <w:highlight w:val="white"/>
        </w:rPr>
        <w:t xml:space="preserve">        else if (assignSymbol.Value is BigInteger</w:t>
      </w:r>
      <w:r w:rsidR="00887384">
        <w:rPr>
          <w:highlight w:val="white"/>
        </w:rPr>
        <w:t xml:space="preserve"> </w:t>
      </w:r>
      <w:r w:rsidR="00887384" w:rsidRPr="007D42C3">
        <w:rPr>
          <w:highlight w:val="white"/>
        </w:rPr>
        <w:t>bigValue</w:t>
      </w:r>
      <w:r w:rsidRPr="007D42C3">
        <w:rPr>
          <w:highlight w:val="white"/>
        </w:rPr>
        <w:t>) {</w:t>
      </w:r>
    </w:p>
    <w:p w14:paraId="1AFAD55E" w14:textId="0A08216C" w:rsidR="003C33E3" w:rsidRPr="007D42C3" w:rsidRDefault="003C33E3" w:rsidP="003C33E3">
      <w:pPr>
        <w:rPr>
          <w:highlight w:val="white"/>
        </w:rPr>
      </w:pPr>
      <w:r>
        <w:rPr>
          <w:highlight w:val="white"/>
        </w:rPr>
        <w:t>In the Linux environment, due to technical limitations</w:t>
      </w:r>
      <w:r w:rsidR="0056349B">
        <w:rPr>
          <w:highlight w:val="white"/>
        </w:rPr>
        <w:t xml:space="preserve"> we need to load the value into a register before</w:t>
      </w:r>
      <w:r w:rsidR="0018311E">
        <w:rPr>
          <w:highlight w:val="white"/>
        </w:rPr>
        <w:t xml:space="preserve"> we</w:t>
      </w:r>
      <w:r w:rsidR="0056349B">
        <w:rPr>
          <w:highlight w:val="white"/>
        </w:rPr>
        <w:t xml:space="preserve"> assign it to the result symbol if </w:t>
      </w:r>
      <w:r w:rsidR="007D29F8">
        <w:rPr>
          <w:highlight w:val="white"/>
        </w:rPr>
        <w:t>it</w:t>
      </w:r>
      <w:r w:rsidR="0056349B">
        <w:rPr>
          <w:highlight w:val="white"/>
        </w:rPr>
        <w:t xml:space="preserve"> exceeds </w:t>
      </w:r>
      <w:r w:rsidR="00E76306">
        <w:rPr>
          <w:highlight w:val="white"/>
        </w:rPr>
        <w:t>31 bits. In the Windows environment, there are no su</w:t>
      </w:r>
      <w:r w:rsidR="0018311E">
        <w:rPr>
          <w:highlight w:val="white"/>
        </w:rPr>
        <w:t>c</w:t>
      </w:r>
      <w:r w:rsidR="00E76306">
        <w:rPr>
          <w:highlight w:val="white"/>
        </w:rPr>
        <w:t>h limitations since the largest integer value is 16 bits.</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6318AFD5" w:rsidR="007D42C3" w:rsidRPr="007D42C3" w:rsidRDefault="007D42C3" w:rsidP="007D42C3">
      <w:pPr>
        <w:pStyle w:val="Code"/>
        <w:rPr>
          <w:highlight w:val="white"/>
        </w:rPr>
      </w:pPr>
      <w:r w:rsidRPr="007D42C3">
        <w:rPr>
          <w:highlight w:val="white"/>
        </w:rPr>
        <w:t xml:space="preserve">            assignTrack </w:t>
      </w:r>
      <w:r w:rsidR="001F2BD0">
        <w:rPr>
          <w:highlight w:val="white"/>
        </w:rPr>
        <w:t>= new(</w:t>
      </w:r>
      <w:r w:rsidRPr="007D42C3">
        <w:rPr>
          <w:highlight w:val="white"/>
        </w:rPr>
        <w:t>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0773B11A" w:rsidR="007D42C3" w:rsidRDefault="007D42C3" w:rsidP="007D42C3">
      <w:pPr>
        <w:pStyle w:val="Code"/>
        <w:rPr>
          <w:highlight w:val="white"/>
        </w:rPr>
      </w:pPr>
      <w:r w:rsidRPr="007D42C3">
        <w:rPr>
          <w:highlight w:val="white"/>
        </w:rPr>
        <w:t xml:space="preserve">        }</w:t>
      </w:r>
    </w:p>
    <w:p w14:paraId="7C5DF62D" w14:textId="47431811" w:rsidR="001064AA" w:rsidRPr="007D42C3" w:rsidRDefault="001064AA" w:rsidP="001064AA">
      <w:pPr>
        <w:rPr>
          <w:highlight w:val="white"/>
        </w:rPr>
      </w:pPr>
      <w:r>
        <w:rPr>
          <w:highlight w:val="white"/>
        </w:rPr>
        <w:t xml:space="preserve">If the assign symbol is an array, function, string, </w:t>
      </w:r>
      <w:r w:rsidR="00D757E9">
        <w:rPr>
          <w:highlight w:val="white"/>
        </w:rPr>
        <w:t xml:space="preserve">or a static address, </w:t>
      </w:r>
      <w:r>
        <w:rPr>
          <w:highlight w:val="white"/>
        </w:rPr>
        <w:t>we assign its address rather than its value.</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0A6DC2D3" w:rsidR="007D42C3" w:rsidRDefault="007D42C3" w:rsidP="007D42C3">
      <w:pPr>
        <w:pStyle w:val="Code"/>
        <w:rPr>
          <w:highlight w:val="white"/>
        </w:rPr>
      </w:pPr>
      <w:r w:rsidRPr="007D42C3">
        <w:rPr>
          <w:highlight w:val="white"/>
        </w:rPr>
        <w:t xml:space="preserve">                 (assignSymbol.Value is StaticAddress)) {</w:t>
      </w:r>
    </w:p>
    <w:p w14:paraId="609A15CD" w14:textId="46A64F44"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108CE78A" w:rsidR="007D42C3" w:rsidRPr="007D42C3" w:rsidRDefault="007D42C3" w:rsidP="007D42C3">
      <w:pPr>
        <w:pStyle w:val="Code"/>
        <w:rPr>
          <w:highlight w:val="white"/>
        </w:rPr>
      </w:pPr>
      <w:r w:rsidRPr="007D42C3">
        <w:rPr>
          <w:highlight w:val="white"/>
        </w:rPr>
        <w:t xml:space="preserve">                          Offset(resultSymbol), Base(assignSymbol),</w:t>
      </w:r>
    </w:p>
    <w:p w14:paraId="37BDEE1B" w14:textId="4C96E326"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17343E60" w:rsidR="007D42C3" w:rsidRPr="007D42C3" w:rsidRDefault="007D42C3" w:rsidP="007D42C3">
      <w:pPr>
        <w:pStyle w:val="Code"/>
        <w:rPr>
          <w:highlight w:val="white"/>
        </w:rPr>
      </w:pPr>
      <w:r w:rsidRPr="007D42C3">
        <w:rPr>
          <w:highlight w:val="white"/>
        </w:rPr>
        <w:t xml:space="preserve">          int assignOffset = Offset(assignSymbol);</w:t>
      </w:r>
    </w:p>
    <w:p w14:paraId="2BE805C8" w14:textId="04D7BC2F" w:rsidR="007D42C3" w:rsidRPr="007D42C3" w:rsidRDefault="007D42C3" w:rsidP="007D42C3">
      <w:pPr>
        <w:pStyle w:val="Code"/>
        <w:rPr>
          <w:highlight w:val="white"/>
        </w:rPr>
      </w:pPr>
      <w:r w:rsidRPr="007D42C3">
        <w:rPr>
          <w:highlight w:val="white"/>
        </w:rPr>
        <w:t xml:space="preserve">          if (assignOffset != 0) {</w:t>
      </w:r>
    </w:p>
    <w:p w14:paraId="7F32A1B2" w14:textId="33C53685"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5BE823A2" w:rsidR="007D42C3" w:rsidRPr="007D42C3" w:rsidRDefault="007D42C3" w:rsidP="007D42C3">
      <w:pPr>
        <w:pStyle w:val="Code"/>
        <w:rPr>
          <w:highlight w:val="white"/>
        </w:rPr>
      </w:pPr>
      <w:r w:rsidRPr="007D42C3">
        <w:rPr>
          <w:highlight w:val="white"/>
        </w:rPr>
        <w:lastRenderedPageBreak/>
        <w:t xml:space="preserve">                            Offset(resultSymbol), (BigInteger) assignOffset,</w:t>
      </w:r>
    </w:p>
    <w:p w14:paraId="3772C15D" w14:textId="255E51DE" w:rsidR="007D42C3" w:rsidRPr="007D42C3" w:rsidRDefault="007D42C3" w:rsidP="007D42C3">
      <w:pPr>
        <w:pStyle w:val="Code"/>
        <w:rPr>
          <w:highlight w:val="white"/>
        </w:rPr>
      </w:pPr>
      <w:r w:rsidRPr="007D42C3">
        <w:rPr>
          <w:highlight w:val="white"/>
        </w:rPr>
        <w:t xml:space="preserve">                            typeSize);</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F419C20" w:rsidR="007D42C3" w:rsidRDefault="007D42C3" w:rsidP="007D42C3">
      <w:pPr>
        <w:pStyle w:val="Code"/>
        <w:rPr>
          <w:highlight w:val="white"/>
        </w:rPr>
      </w:pPr>
      <w:r w:rsidRPr="007D42C3">
        <w:rPr>
          <w:highlight w:val="white"/>
        </w:rPr>
        <w:t xml:space="preserve">        }</w:t>
      </w:r>
    </w:p>
    <w:p w14:paraId="130F8551" w14:textId="254E2722" w:rsidR="007C659A" w:rsidRPr="007D42C3" w:rsidRDefault="007C659A" w:rsidP="007C659A">
      <w:pPr>
        <w:rPr>
          <w:highlight w:val="white"/>
        </w:rPr>
      </w:pPr>
      <w:r>
        <w:rPr>
          <w:highlight w:val="white"/>
        </w:rPr>
        <w:t>Finally, if the assign symbol is not an array, function, string, or a static address, we assign its value.</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6E51EFB7" w14:textId="7992D891" w:rsidR="00184AA8" w:rsidRPr="00903DBA" w:rsidRDefault="00CC1DF4" w:rsidP="0060539D">
      <w:pPr>
        <w:pStyle w:val="Heading3"/>
        <w:rPr>
          <w:highlight w:val="white"/>
        </w:rPr>
      </w:pPr>
      <w:bookmarkStart w:id="529" w:name="_Toc98936415"/>
      <w:r>
        <w:rPr>
          <w:highlight w:val="white"/>
        </w:rPr>
        <w:t>&lt;</w:t>
      </w:r>
      <w:proofErr w:type="spellStart"/>
      <w:r>
        <w:rPr>
          <w:highlight w:val="white"/>
        </w:rPr>
        <w:t>h3</w:t>
      </w:r>
      <w:proofErr w:type="spellEnd"/>
      <w:r>
        <w:rPr>
          <w:highlight w:val="white"/>
        </w:rPr>
        <w:t>&gt;</w:t>
      </w:r>
      <w:r w:rsidRPr="00903DBA">
        <w:rPr>
          <w:highlight w:val="white"/>
        </w:rPr>
        <w:t>Unary Integral Operations</w:t>
      </w:r>
      <w:r>
        <w:rPr>
          <w:highlight w:val="white"/>
        </w:rPr>
        <w:t>&lt;/</w:t>
      </w:r>
      <w:proofErr w:type="spellStart"/>
      <w:r>
        <w:rPr>
          <w:highlight w:val="white"/>
        </w:rPr>
        <w:t>h3</w:t>
      </w:r>
      <w:proofErr w:type="spellEnd"/>
      <w:r>
        <w:rPr>
          <w:highlight w:val="white"/>
        </w:rPr>
        <w:t>&gt;</w:t>
      </w:r>
      <w:bookmarkEnd w:id="529"/>
    </w:p>
    <w:p w14:paraId="64D137E4" w14:textId="0DF3CC1A" w:rsidR="00184AA8" w:rsidRPr="00903DBA" w:rsidRDefault="00184AA8" w:rsidP="00184AA8">
      <w:pPr>
        <w:rPr>
          <w:highlight w:val="white"/>
        </w:rPr>
      </w:pPr>
      <w:r w:rsidRPr="00903DBA">
        <w:rPr>
          <w:highlight w:val="white"/>
        </w:rPr>
        <w:t xml:space="preserve">The </w:t>
      </w:r>
      <w:r w:rsidR="00D4318D">
        <w:rPr>
          <w:rStyle w:val="KeyWord0"/>
          <w:highlight w:val="white"/>
        </w:rPr>
        <w:t>&lt;k&gt;IntegralUnary&lt;/k&gt;</w:t>
      </w:r>
      <w:r w:rsidRPr="00903DBA">
        <w:rPr>
          <w:highlight w:val="white"/>
        </w:rPr>
        <w:t xml:space="preserve"> method </w:t>
      </w:r>
      <w:r w:rsidR="00B82B7E">
        <w:rPr>
          <w:highlight w:val="white"/>
        </w:rPr>
        <w:t>generates c</w:t>
      </w:r>
      <w:r w:rsidRPr="00903DBA">
        <w:rPr>
          <w:highlight w:val="white"/>
        </w:rPr>
        <w:t xml:space="preserve">ode for unary subtraction and bitwise not. </w:t>
      </w:r>
      <w:r w:rsidR="00524A93">
        <w:rPr>
          <w:highlight w:val="white"/>
        </w:rPr>
        <w:t>However, t</w:t>
      </w:r>
      <w:r w:rsidRPr="00903DBA">
        <w:rPr>
          <w:highlight w:val="white"/>
        </w:rPr>
        <w:t>he</w:t>
      </w:r>
      <w:r w:rsidR="00BE0A10">
        <w:rPr>
          <w:highlight w:val="white"/>
        </w:rPr>
        <w:t xml:space="preserve"> </w:t>
      </w:r>
      <w:r w:rsidRPr="00903DBA">
        <w:rPr>
          <w:highlight w:val="white"/>
        </w:rPr>
        <w:t>unary addition generates no code.</w:t>
      </w:r>
      <w:r w:rsidR="006412F9">
        <w:rPr>
          <w:highlight w:val="white"/>
        </w:rPr>
        <w:t xml:space="preserve"> </w:t>
      </w:r>
      <w:r w:rsidRPr="00903DBA">
        <w:rPr>
          <w:highlight w:val="white"/>
        </w:rPr>
        <w:t xml:space="preserve">First, we need </w:t>
      </w:r>
      <w:r w:rsidR="0018212F">
        <w:rPr>
          <w:highlight w:val="white"/>
        </w:rPr>
        <w:t xml:space="preserve">the </w:t>
      </w:r>
      <w:r w:rsidR="00D4318D">
        <w:rPr>
          <w:rStyle w:val="KeyWord0"/>
          <w:highlight w:val="white"/>
        </w:rPr>
        <w:t>&lt;k&gt;</w:t>
      </w:r>
      <w:r w:rsidR="00D4318D" w:rsidRPr="0018212F">
        <w:rPr>
          <w:rStyle w:val="KeyWord0"/>
          <w:highlight w:val="white"/>
        </w:rPr>
        <w:t>m_middleToIntegralMap</w:t>
      </w:r>
      <w:r w:rsidR="00D4318D">
        <w:rPr>
          <w:rStyle w:val="KeyWord0"/>
          <w:highlight w:val="white"/>
        </w:rPr>
        <w:t>&lt;/k&gt;</w:t>
      </w:r>
      <w:r w:rsidR="0018212F" w:rsidRPr="004815D2">
        <w:rPr>
          <w:highlight w:val="white"/>
        </w:rPr>
        <w:t xml:space="preserve"> </w:t>
      </w:r>
      <w:r w:rsidRPr="00903DBA">
        <w:rPr>
          <w:highlight w:val="white"/>
        </w:rPr>
        <w:t xml:space="preserve">map from middle code operators to assembly code operators for integral types. We will use the map in the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w:t>
      </w:r>
      <w:r w:rsidR="006412F9">
        <w:rPr>
          <w:highlight w:val="white"/>
        </w:rPr>
        <w:t>s.</w:t>
      </w:r>
    </w:p>
    <w:p w14:paraId="4ADD2891" w14:textId="6B999FC4" w:rsidR="004815D2" w:rsidRPr="004815D2" w:rsidRDefault="004815D2" w:rsidP="004815D2">
      <w:pPr>
        <w:pStyle w:val="Code"/>
        <w:rPr>
          <w:highlight w:val="white"/>
        </w:rPr>
      </w:pPr>
      <w:r w:rsidRPr="004815D2">
        <w:rPr>
          <w:highlight w:val="white"/>
        </w:rPr>
        <w:t xml:space="preserve">    public static Dictionary&lt;MiddleOperator,AssemblyOperator&gt;</w:t>
      </w:r>
    </w:p>
    <w:p w14:paraId="7DFD2F52" w14:textId="4A9C5C9C" w:rsidR="004815D2" w:rsidRPr="004815D2" w:rsidRDefault="004815D2" w:rsidP="004815D2">
      <w:pPr>
        <w:pStyle w:val="Code"/>
        <w:rPr>
          <w:highlight w:val="white"/>
        </w:rPr>
      </w:pPr>
      <w:r w:rsidRPr="004815D2">
        <w:rPr>
          <w:highlight w:val="white"/>
        </w:rPr>
        <w:t xml:space="preserve">      m_middleToIntegralMap =</w:t>
      </w:r>
      <w:r w:rsidR="00BB25F3">
        <w:rPr>
          <w:highlight w:val="white"/>
        </w:rPr>
        <w:t xml:space="preserve"> </w:t>
      </w:r>
      <w:r w:rsidRPr="004815D2">
        <w:rPr>
          <w:highlight w:val="white"/>
        </w:rPr>
        <w:t>new()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1C20F381" w:rsidR="004815D2" w:rsidRPr="004815D2" w:rsidRDefault="004815D2" w:rsidP="004815D2">
      <w:pPr>
        <w:pStyle w:val="Code"/>
        <w:rPr>
          <w:highlight w:val="white"/>
        </w:rPr>
      </w:pPr>
      <w:r w:rsidRPr="004815D2">
        <w:rPr>
          <w:highlight w:val="white"/>
        </w:rPr>
        <w:t xml:space="preserve">        {MiddleOperator.</w:t>
      </w:r>
      <w:r w:rsidR="00455D0F">
        <w:rPr>
          <w:highlight w:val="white"/>
        </w:rPr>
        <w:t>Minus</w:t>
      </w:r>
      <w:r w:rsidRPr="004815D2">
        <w:rPr>
          <w:highlight w:val="white"/>
        </w:rPr>
        <w: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43941D71" w:rsidR="004815D2" w:rsidRPr="004815D2" w:rsidRDefault="004815D2" w:rsidP="004815D2">
      <w:pPr>
        <w:pStyle w:val="Code"/>
        <w:rPr>
          <w:highlight w:val="white"/>
        </w:rPr>
      </w:pPr>
      <w:r w:rsidRPr="004815D2">
        <w:rPr>
          <w:highlight w:val="white"/>
        </w:rPr>
        <w:t xml:space="preserve">        {MiddleOperator.</w:t>
      </w:r>
      <w:r w:rsidR="00455D0F">
        <w:rPr>
          <w:highlight w:val="white"/>
        </w:rPr>
        <w:t>Add</w:t>
      </w:r>
      <w:r w:rsidRPr="004815D2">
        <w:rPr>
          <w:highlight w:val="white"/>
        </w:rPr>
        <w:t>, AssemblyOperator.add},</w:t>
      </w:r>
    </w:p>
    <w:p w14:paraId="3DB37CB0" w14:textId="647E94BE" w:rsidR="004815D2" w:rsidRPr="004815D2" w:rsidRDefault="004815D2" w:rsidP="004815D2">
      <w:pPr>
        <w:pStyle w:val="Code"/>
        <w:rPr>
          <w:highlight w:val="white"/>
        </w:rPr>
      </w:pPr>
      <w:r w:rsidRPr="004815D2">
        <w:rPr>
          <w:highlight w:val="white"/>
        </w:rPr>
        <w:t xml:space="preserve">        {MiddleOperator.</w:t>
      </w:r>
      <w:r w:rsidR="00455D0F">
        <w:rPr>
          <w:highlight w:val="white"/>
        </w:rPr>
        <w:t>Subtract</w:t>
      </w:r>
      <w:r w:rsidRPr="004815D2">
        <w:rPr>
          <w:highlight w:val="white"/>
        </w:rPr>
        <w: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0F3B777A" w:rsidR="004815D2" w:rsidRPr="004815D2" w:rsidRDefault="00331B1E" w:rsidP="00331B1E">
      <w:pPr>
        <w:rPr>
          <w:highlight w:val="white"/>
        </w:rPr>
      </w:pPr>
      <w:r>
        <w:rPr>
          <w:highlight w:val="white"/>
        </w:rPr>
        <w:t xml:space="preserve">We also have the </w:t>
      </w:r>
      <w:r w:rsidR="00D4318D">
        <w:rPr>
          <w:rStyle w:val="KeyWord0"/>
          <w:highlight w:val="white"/>
        </w:rPr>
        <w:t>&lt;k&gt;</w:t>
      </w:r>
      <w:r w:rsidR="00D4318D" w:rsidRPr="00331B1E">
        <w:rPr>
          <w:rStyle w:val="KeyWord0"/>
          <w:highlight w:val="white"/>
        </w:rPr>
        <w:t>m_unsignedToIntegralMap</w:t>
      </w:r>
      <w:r w:rsidR="00D4318D">
        <w:rPr>
          <w:rStyle w:val="KeyWord0"/>
          <w:highlight w:val="white"/>
        </w:rPr>
        <w:t>&lt;/k&gt;</w:t>
      </w:r>
      <w:r w:rsidRPr="004815D2">
        <w:rPr>
          <w:highlight w:val="white"/>
        </w:rPr>
        <w:t xml:space="preserve"> </w:t>
      </w:r>
      <w:r>
        <w:rPr>
          <w:highlight w:val="white"/>
        </w:rPr>
        <w:t>map</w:t>
      </w:r>
      <w:r w:rsidR="00F955EF">
        <w:rPr>
          <w:highlight w:val="white"/>
        </w:rPr>
        <w:t>, for the multiplication, division, modulo, and relation operations, where there is a different between signed and unsigned operations.</w:t>
      </w:r>
    </w:p>
    <w:p w14:paraId="621FE5C1" w14:textId="73D25ED6" w:rsidR="004815D2" w:rsidRPr="004815D2" w:rsidRDefault="004815D2" w:rsidP="004815D2">
      <w:pPr>
        <w:pStyle w:val="Code"/>
        <w:rPr>
          <w:highlight w:val="white"/>
        </w:rPr>
      </w:pPr>
      <w:r w:rsidRPr="004815D2">
        <w:rPr>
          <w:highlight w:val="white"/>
        </w:rPr>
        <w:t xml:space="preserve">      m_unsignedToIntegralMap =</w:t>
      </w:r>
      <w:r w:rsidR="006E573F">
        <w:rPr>
          <w:highlight w:val="white"/>
        </w:rPr>
        <w:t xml:space="preserve"> new()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lastRenderedPageBreak/>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2DCDB70E" w14:textId="21AF492E" w:rsidR="00166DA5" w:rsidRPr="00903DBA" w:rsidRDefault="00166DA5" w:rsidP="00166DA5">
      <w:pPr>
        <w:rPr>
          <w:highlight w:val="white"/>
        </w:rPr>
      </w:pPr>
      <w:r w:rsidRPr="00903DBA">
        <w:rPr>
          <w:highlight w:val="white"/>
        </w:rPr>
        <w:t>The</w:t>
      </w:r>
      <w:r w:rsidR="00463769">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with the operator and the operands.</w:t>
      </w: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42AC04E5" w14:textId="6FFF48F9" w:rsidR="002A6A67" w:rsidRDefault="002A6A67" w:rsidP="00117453">
      <w:pPr>
        <w:rPr>
          <w:highlight w:val="white"/>
        </w:rPr>
      </w:pPr>
      <w:r>
        <w:rPr>
          <w:highlight w:val="white"/>
        </w:rPr>
        <w:t>The</w:t>
      </w:r>
      <w:r w:rsidR="00BB1590">
        <w:rPr>
          <w:highlight w:val="white"/>
        </w:rPr>
        <w:t xml:space="preserve"> second</w:t>
      </w:r>
      <w:r>
        <w:rPr>
          <w:highlight w:val="white"/>
        </w:rPr>
        <w:t xml:space="preserve"> </w:t>
      </w:r>
      <w:r w:rsidR="00D4318D">
        <w:rPr>
          <w:rStyle w:val="KeyWord0"/>
          <w:highlight w:val="white"/>
        </w:rPr>
        <w:t>&lt;k&gt;</w:t>
      </w:r>
      <w:r w:rsidR="00D4318D" w:rsidRPr="00903DBA">
        <w:rPr>
          <w:rStyle w:val="KeyWord0"/>
          <w:highlight w:val="white"/>
        </w:rPr>
        <w:t>Integral</w:t>
      </w:r>
      <w:r w:rsidR="00D4318D">
        <w:rPr>
          <w:rStyle w:val="KeyWord0"/>
          <w:highlight w:val="white"/>
        </w:rPr>
        <w:t>Unary&lt;/k&gt;</w:t>
      </w:r>
      <w:r w:rsidRPr="00903DBA">
        <w:rPr>
          <w:highlight w:val="white"/>
        </w:rPr>
        <w:t xml:space="preserve"> method </w:t>
      </w:r>
      <w:r>
        <w:rPr>
          <w:highlight w:val="white"/>
        </w:rPr>
        <w:t xml:space="preserve">is called by, among others, </w:t>
      </w:r>
      <w:r w:rsidR="00D4318D">
        <w:rPr>
          <w:rStyle w:val="KeyWord0"/>
          <w:highlight w:val="white"/>
        </w:rPr>
        <w:t>&lt;k&gt;</w:t>
      </w:r>
      <w:r w:rsidR="00D4318D" w:rsidRPr="002A6A67">
        <w:rPr>
          <w:rStyle w:val="KeyWord0"/>
          <w:highlight w:val="white"/>
        </w:rPr>
        <w:t>IntegralMultiply</w:t>
      </w:r>
      <w:r w:rsidR="00D4318D">
        <w:rPr>
          <w:rStyle w:val="KeyWord0"/>
          <w:highlight w:val="white"/>
        </w:rPr>
        <w:t>&lt;/k&gt;</w:t>
      </w:r>
      <w:r>
        <w:rPr>
          <w:highlight w:val="white"/>
        </w:rPr>
        <w:t xml:space="preserve">, which we technically regard as a unary operation since the left operand is stored in a register and not given </w:t>
      </w:r>
      <w:r w:rsidR="00944232">
        <w:rPr>
          <w:highlight w:val="white"/>
        </w:rPr>
        <w:t>as an operand</w:t>
      </w:r>
      <w:r>
        <w:rPr>
          <w:highlight w:val="white"/>
        </w:rPr>
        <w:t>. In case of multiplication, division, or module, we check whether the unary symbol is signed.</w:t>
      </w: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08138249" w14:textId="35C72D76" w:rsidR="002A6A67" w:rsidRDefault="002A6A67" w:rsidP="002A6A67">
      <w:pPr>
        <w:rPr>
          <w:highlight w:val="white"/>
        </w:rPr>
      </w:pPr>
      <w:r>
        <w:rPr>
          <w:highlight w:val="white"/>
        </w:rPr>
        <w:t xml:space="preserve">If the unary symbol is </w:t>
      </w:r>
      <w:r w:rsidR="006D5CD8">
        <w:rPr>
          <w:highlight w:val="white"/>
        </w:rPr>
        <w:t>an integer value, which it may be in multiplication, division, and module, we just perform the operation.</w:t>
      </w:r>
    </w:p>
    <w:p w14:paraId="531C9EE7" w14:textId="1DE56C39" w:rsidR="006B77AC" w:rsidRPr="006B77AC" w:rsidRDefault="006B77AC" w:rsidP="006B77AC">
      <w:pPr>
        <w:pStyle w:val="Code"/>
        <w:rPr>
          <w:highlight w:val="white"/>
        </w:rPr>
      </w:pPr>
      <w:r w:rsidRPr="006B77AC">
        <w:rPr>
          <w:highlight w:val="white"/>
        </w:rPr>
        <w:t xml:space="preserve">      int typeSize = unarySymbol.Type.</w:t>
      </w:r>
      <w:r w:rsidR="00F93D91">
        <w:rPr>
          <w:highlight w:val="white"/>
        </w:rPr>
        <w:t>SizeAddress</w:t>
      </w:r>
      <w:r w:rsidRPr="006B77AC">
        <w:rPr>
          <w:highlight w:val="white"/>
        </w:rPr>
        <w:t>();</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74154695" w14:textId="73CB0623" w:rsidR="006D5CD8" w:rsidRDefault="006D5CD8" w:rsidP="006D5CD8">
      <w:pPr>
        <w:rPr>
          <w:highlight w:val="white"/>
        </w:rPr>
      </w:pPr>
      <w:r>
        <w:rPr>
          <w:highlight w:val="white"/>
        </w:rPr>
        <w:t>If the value is stored in a register, we perform the operation with that register.</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08D26EBF" w:rsidR="00BB1E04" w:rsidRPr="00903DBA" w:rsidRDefault="00BB1E04" w:rsidP="00BB1E04">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548AF4CA" w:rsidR="00184AA8" w:rsidRPr="00903DBA" w:rsidRDefault="00184AA8" w:rsidP="00184AA8">
      <w:pPr>
        <w:rPr>
          <w:highlight w:val="white"/>
        </w:rPr>
      </w:pPr>
      <w:r w:rsidRPr="00903DBA">
        <w:rPr>
          <w:highlight w:val="white"/>
        </w:rPr>
        <w:t>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166F4CE1"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(unaryTrack == null);</w:t>
      </w:r>
    </w:p>
    <w:p w14:paraId="03AC3571" w14:textId="76AE2DBD"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11E3DB68" w:rsidR="00184AA8" w:rsidRPr="00903DBA" w:rsidRDefault="00184AA8" w:rsidP="00184AA8">
      <w:pPr>
        <w:rPr>
          <w:highlight w:val="white"/>
        </w:rPr>
      </w:pPr>
      <w:r w:rsidRPr="00903DBA">
        <w:rPr>
          <w:highlight w:val="white"/>
        </w:rPr>
        <w:lastRenderedPageBreak/>
        <w:t xml:space="preserve">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w:t>
      </w:r>
      <w:r w:rsidR="004200BA">
        <w:rPr>
          <w:highlight w:val="white"/>
        </w:rPr>
        <w:t>in the unary addition case,</w:t>
      </w:r>
      <w:r w:rsidRPr="00903DBA">
        <w:rPr>
          <w:highlight w:val="white"/>
        </w:rPr>
        <w:t xml:space="preserve"> </w:t>
      </w:r>
      <w:r w:rsidR="00202D0A">
        <w:rPr>
          <w:highlight w:val="white"/>
        </w:rPr>
        <w:t xml:space="preserve">the </w:t>
      </w:r>
      <w:r w:rsidRPr="00903DBA">
        <w:rPr>
          <w:highlight w:val="white"/>
        </w:rPr>
        <w:t>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17A0FEF" w:rsidR="00184AA8" w:rsidRPr="00903DBA" w:rsidRDefault="00184AA8" w:rsidP="00184AA8">
      <w:pPr>
        <w:pStyle w:val="Code"/>
        <w:rPr>
          <w:highlight w:val="white"/>
        </w:rPr>
      </w:pPr>
      <w:r w:rsidRPr="00903DBA">
        <w:rPr>
          <w:highlight w:val="white"/>
        </w:rPr>
        <w:t xml:space="preserve">        if (middleOperator != MiddleOperator.</w:t>
      </w:r>
      <w:r w:rsidR="00455D0F">
        <w:rPr>
          <w:highlight w:val="white"/>
        </w:rPr>
        <w:t>Plus</w:t>
      </w:r>
      <w:r w:rsidRPr="00903DBA">
        <w:rPr>
          <w:highlight w:val="white"/>
        </w:rPr>
        <w:t>)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5B04FE25" w:rsidR="00184AA8" w:rsidRPr="00903DBA" w:rsidRDefault="00184AA8" w:rsidP="00184AA8">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677D59E9" w:rsidR="002F73EF" w:rsidRPr="00903DBA" w:rsidRDefault="00CC1DF4" w:rsidP="0060539D">
      <w:pPr>
        <w:pStyle w:val="Heading3"/>
        <w:rPr>
          <w:highlight w:val="white"/>
        </w:rPr>
      </w:pPr>
      <w:bookmarkStart w:id="530" w:name="_Toc98936416"/>
      <w:r>
        <w:rPr>
          <w:highlight w:val="white"/>
        </w:rPr>
        <w:t>&lt;</w:t>
      </w:r>
      <w:proofErr w:type="spellStart"/>
      <w:r>
        <w:rPr>
          <w:highlight w:val="white"/>
        </w:rPr>
        <w:t>h3</w:t>
      </w:r>
      <w:proofErr w:type="spellEnd"/>
      <w:r>
        <w:rPr>
          <w:highlight w:val="white"/>
        </w:rPr>
        <w:t>&gt;</w:t>
      </w:r>
      <w:r w:rsidRPr="00903DBA">
        <w:rPr>
          <w:highlight w:val="white"/>
        </w:rPr>
        <w:t>Integral Binary</w:t>
      </w:r>
      <w:r>
        <w:rPr>
          <w:highlight w:val="white"/>
        </w:rPr>
        <w:t>&lt;/</w:t>
      </w:r>
      <w:proofErr w:type="spellStart"/>
      <w:r>
        <w:rPr>
          <w:highlight w:val="white"/>
        </w:rPr>
        <w:t>h3</w:t>
      </w:r>
      <w:proofErr w:type="spellEnd"/>
      <w:r>
        <w:rPr>
          <w:highlight w:val="white"/>
        </w:rPr>
        <w:t>&gt;</w:t>
      </w:r>
      <w:bookmarkEnd w:id="530"/>
    </w:p>
    <w:p w14:paraId="5D21094A" w14:textId="60DE5E11"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D4318D">
        <w:rPr>
          <w:rStyle w:val="KeyWord0"/>
          <w:highlight w:val="white"/>
        </w:rPr>
        <w:t>&lt;k&gt;</w:t>
      </w:r>
      <w:r w:rsidR="00D4318D" w:rsidRPr="00DE00DC">
        <w:rPr>
          <w:rStyle w:val="KeyWord0"/>
          <w:highlight w:val="white"/>
        </w:rPr>
        <w:t>and</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or</w:t>
      </w:r>
      <w:r w:rsidR="00D4318D">
        <w:rPr>
          <w:rStyle w:val="KeyWord0"/>
          <w:highlight w:val="white"/>
        </w:rPr>
        <w:t>&lt;/k&gt;</w:t>
      </w:r>
      <w:r w:rsidR="00CF52E0" w:rsidRPr="00903DBA">
        <w:rPr>
          <w:highlight w:val="white"/>
        </w:rPr>
        <w:t xml:space="preserve">, </w:t>
      </w:r>
      <w:r w:rsidR="00D4318D">
        <w:rPr>
          <w:rStyle w:val="KeyWord0"/>
          <w:highlight w:val="white"/>
        </w:rPr>
        <w:t>&lt;k&gt;</w:t>
      </w:r>
      <w:r w:rsidR="00D4318D" w:rsidRPr="00DE00DC">
        <w:rPr>
          <w:rStyle w:val="KeyWord0"/>
          <w:highlight w:val="white"/>
        </w:rPr>
        <w:t>xor</w:t>
      </w:r>
      <w:r w:rsidR="00D4318D">
        <w:rPr>
          <w:rStyle w:val="KeyWord0"/>
          <w:highlight w:val="white"/>
        </w:rPr>
        <w:t>&lt;/k&gt;</w:t>
      </w:r>
      <w:r w:rsidR="00514DAD">
        <w:rPr>
          <w:highlight w:val="white"/>
        </w:rPr>
        <w:t xml:space="preserve">, and shift </w:t>
      </w:r>
      <w:r w:rsidR="00CF52E0" w:rsidRPr="00903DBA">
        <w:rPr>
          <w:highlight w:val="white"/>
        </w:rPr>
        <w:t xml:space="preserve">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the</w:t>
      </w:r>
      <w:r w:rsidR="00632109">
        <w:rPr>
          <w:highlight w:val="white"/>
        </w:rPr>
        <w:t xml:space="preserve"> shifts </w:t>
      </w:r>
      <w:r w:rsidR="009C5120" w:rsidRPr="00903DBA">
        <w:rPr>
          <w:highlight w:val="white"/>
        </w:rPr>
        <w:t>operation</w:t>
      </w:r>
      <w:r w:rsidR="00632109">
        <w:rPr>
          <w:highlight w:val="white"/>
        </w:rPr>
        <w:t>s</w:t>
      </w:r>
      <w:r w:rsidR="009C5120" w:rsidRPr="00903DBA">
        <w:rPr>
          <w:highlight w:val="white"/>
        </w:rPr>
        <w:t xml:space="preserve"> demand that the right operands is stored </w:t>
      </w:r>
      <w:r w:rsidR="005F5AA5">
        <w:rPr>
          <w:highlight w:val="white"/>
        </w:rPr>
        <w:t xml:space="preserve">the </w:t>
      </w:r>
      <w:r w:rsidR="00D4318D">
        <w:rPr>
          <w:rStyle w:val="KeyWord0"/>
          <w:highlight w:val="white"/>
        </w:rPr>
        <w:t>&lt;k&gt;</w:t>
      </w:r>
      <w:r w:rsidR="00D4318D" w:rsidRPr="005F5AA5">
        <w:rPr>
          <w:rStyle w:val="KeyWord0"/>
          <w:highlight w:val="white"/>
        </w:rPr>
        <w:t>cl</w:t>
      </w:r>
      <w:r w:rsidR="00D4318D">
        <w:rPr>
          <w:rStyle w:val="KeyWord0"/>
          <w:highlight w:val="white"/>
        </w:rPr>
        <w:t>&lt;/k&gt;</w:t>
      </w:r>
      <w:r w:rsidR="009C5120" w:rsidRPr="00903DBA">
        <w:rPr>
          <w:highlight w:val="white"/>
        </w:rPr>
        <w:t xml:space="preserve"> register.</w:t>
      </w:r>
    </w:p>
    <w:p w14:paraId="4955F43F" w14:textId="7FE78AB5" w:rsidR="00F237E9" w:rsidRPr="00903DBA" w:rsidRDefault="009C7769" w:rsidP="00F00DE2">
      <w:pPr>
        <w:rPr>
          <w:highlight w:val="white"/>
        </w:rPr>
      </w:pPr>
      <w:r w:rsidRPr="00903DBA">
        <w:rPr>
          <w:highlight w:val="white"/>
        </w:rPr>
        <w:t>The</w:t>
      </w:r>
      <w:r w:rsidR="00BB1590">
        <w:rPr>
          <w:highlight w:val="white"/>
        </w:rPr>
        <w:t xml:space="preserve"> first</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calls the second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7D463747" w:rsidR="009C7769" w:rsidRPr="00903DBA" w:rsidRDefault="009C7769" w:rsidP="009C776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IntegralRelation</w:t>
      </w:r>
      <w:r w:rsidR="00D4318D">
        <w:rPr>
          <w:rStyle w:val="KeyWord0"/>
          <w:highlight w:val="white"/>
        </w:rPr>
        <w:t>&lt;/k&gt;</w:t>
      </w:r>
      <w:r w:rsidRPr="00903DBA">
        <w:rPr>
          <w:highlight w:val="white"/>
        </w:rPr>
        <w:t xml:space="preserve"> method calls the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00243C77">
        <w:rPr>
          <w:highlight w:val="white"/>
        </w:rPr>
        <w:t xml:space="preserve">. </w:t>
      </w:r>
      <w:r w:rsidR="002B3131" w:rsidRPr="00903DBA">
        <w:rPr>
          <w:highlight w:val="white"/>
        </w:rPr>
        <w:t>Note that the result symbol is null in this case</w:t>
      </w:r>
      <w:r w:rsidR="007E1201">
        <w:rPr>
          <w:highlight w:val="white"/>
        </w:rPr>
        <w:t>, since w</w:t>
      </w:r>
      <w:r w:rsidR="002B3131" w:rsidRPr="00903DBA">
        <w:rPr>
          <w:highlight w:val="white"/>
        </w:rPr>
        <w:t xml:space="preserve">e do not expect a result value of the comparations. Instead, the </w:t>
      </w:r>
      <w:r w:rsidR="001312F5" w:rsidRPr="00903DBA">
        <w:rPr>
          <w:highlight w:val="white"/>
        </w:rPr>
        <w:t xml:space="preserve">result is placed in flags that </w:t>
      </w:r>
      <w:r w:rsidR="007E1201">
        <w:rPr>
          <w:highlight w:val="white"/>
        </w:rPr>
        <w:t xml:space="preserve">are caught by the </w:t>
      </w:r>
      <w:r w:rsidR="001312F5" w:rsidRPr="00903DBA">
        <w:rPr>
          <w:highlight w:val="white"/>
        </w:rPr>
        <w:t>following jump instruction</w:t>
      </w:r>
      <w:r w:rsidR="007E1201">
        <w:rPr>
          <w:highlight w:val="white"/>
        </w:rPr>
        <w:t xml:space="preserve">. </w:t>
      </w:r>
      <w:r w:rsidR="001312F5" w:rsidRPr="00903DBA">
        <w:rPr>
          <w:highlight w:val="white"/>
        </w:rPr>
        <w:t xml:space="preserve">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D4318D">
        <w:rPr>
          <w:rStyle w:val="KeyWord0"/>
          <w:highlight w:val="white"/>
        </w:rPr>
        <w:t>&lt;k&gt;</w:t>
      </w:r>
      <w:r w:rsidR="00D4318D" w:rsidRPr="00903DBA">
        <w:rPr>
          <w:rStyle w:val="KeyWord0"/>
          <w:highlight w:val="white"/>
        </w:rPr>
        <w:t>m_middleToIntegralMap</w:t>
      </w:r>
      <w:r w:rsidR="00D4318D">
        <w:rPr>
          <w:rStyle w:val="KeyWord0"/>
          <w:highlight w:val="white"/>
        </w:rPr>
        <w:t>&lt;/k&gt;</w:t>
      </w:r>
      <w:r w:rsidR="001312F5" w:rsidRPr="00903DBA">
        <w:rPr>
          <w:highlight w:val="white"/>
        </w:rPr>
        <w:t xml:space="preserve"> map</w:t>
      </w:r>
      <w:r w:rsidR="00C354E7">
        <w:rPr>
          <w:highlight w:val="white"/>
        </w:rPr>
        <w:t xml:space="preserve"> or the </w:t>
      </w:r>
      <w:r w:rsidR="00D4318D">
        <w:rPr>
          <w:rStyle w:val="KeyWord0"/>
          <w:highlight w:val="white"/>
        </w:rPr>
        <w:t>&lt;k&gt;</w:t>
      </w:r>
      <w:r w:rsidR="00D4318D" w:rsidRPr="00C354E7">
        <w:rPr>
          <w:rStyle w:val="KeyWord0"/>
          <w:highlight w:val="white"/>
        </w:rPr>
        <w:t>m_unsignedToIntegralMap</w:t>
      </w:r>
      <w:r w:rsidR="00D4318D">
        <w:rPr>
          <w:rStyle w:val="KeyWord0"/>
          <w:highlight w:val="white"/>
        </w:rPr>
        <w:t>&lt;/k&gt;</w:t>
      </w:r>
      <w:r w:rsidR="00C354E7">
        <w:rPr>
          <w:highlight w:val="white"/>
        </w:rPr>
        <w:t xml:space="preserve"> map, if the operands are unsigned (both operands are always either signed or unsigned).</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lastRenderedPageBreak/>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77E8EA1E" w:rsidR="002F73EF" w:rsidRPr="00903DBA" w:rsidRDefault="002F73EF" w:rsidP="002F73EF">
      <w:pPr>
        <w:rPr>
          <w:highlight w:val="white"/>
        </w:rPr>
      </w:pPr>
      <w:r w:rsidRPr="00903DBA">
        <w:rPr>
          <w:highlight w:val="white"/>
        </w:rPr>
        <w:t>The</w:t>
      </w:r>
      <w:r w:rsidR="00BB1590">
        <w:rPr>
          <w:highlight w:val="white"/>
        </w:rPr>
        <w:t xml:space="preserve"> second</w:t>
      </w:r>
      <w:r w:rsidRPr="00903DBA">
        <w:rPr>
          <w:highlight w:val="white"/>
        </w:rPr>
        <w:t xml:space="preserve"> </w:t>
      </w:r>
      <w:r w:rsidR="00D4318D">
        <w:rPr>
          <w:rStyle w:val="KeyWord0"/>
          <w:highlight w:val="white"/>
        </w:rPr>
        <w:t>&lt;k&gt;</w:t>
      </w:r>
      <w:r w:rsidR="00D4318D" w:rsidRPr="00903DBA">
        <w:rPr>
          <w:rStyle w:val="KeyWord0"/>
          <w:highlight w:val="white"/>
        </w:rPr>
        <w:t>IntegralBinary</w:t>
      </w:r>
      <w:r w:rsidR="00D4318D">
        <w:rPr>
          <w:rStyle w:val="KeyWord0"/>
          <w:highlight w:val="white"/>
        </w:rPr>
        <w:t>&lt;/k&gt;</w:t>
      </w:r>
      <w:r w:rsidRPr="00903DBA">
        <w:rPr>
          <w:highlight w:val="white"/>
        </w:rPr>
        <w:t xml:space="preserve"> method generates assembly code for binary integral, addition, bitwise, shift</w:t>
      </w:r>
      <w:r w:rsidR="00B43C33">
        <w:rPr>
          <w:highlight w:val="white"/>
        </w:rPr>
        <w:t>, and relation</w:t>
      </w:r>
      <w:r w:rsidRPr="00903DBA">
        <w:rPr>
          <w:highlight w:val="white"/>
        </w:rPr>
        <w:t xml:space="preserve"> expressions. Basically, we have two cases: we to load the left operand into a register, or we perform the operation on the address of the left operand. In both cases, the right operand may be stored in a register or on an address, it may also be an integer value or an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26965C70"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B43C33">
        <w:rPr>
          <w:highlight w:val="white"/>
        </w:rPr>
        <w:t xml:space="preserve">it is null </w:t>
      </w:r>
      <w:r w:rsidR="008E104B" w:rsidRPr="00903DBA">
        <w:rPr>
          <w:highlight w:val="white"/>
        </w:rPr>
        <w:t xml:space="preserve">in </w:t>
      </w:r>
      <w:r w:rsidR="00B43C33">
        <w:rPr>
          <w:highlight w:val="white"/>
        </w:rPr>
        <w:t>relations only</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B43C33">
        <w:rPr>
          <w:highlight w:val="white"/>
        </w:rPr>
        <w:t xml:space="preserve">it does equal </w:t>
      </w:r>
      <w:r w:rsidR="00276911" w:rsidRPr="00903DBA">
        <w:rPr>
          <w:highlight w:val="white"/>
        </w:rPr>
        <w:t>in compound assignment</w:t>
      </w:r>
      <w:r w:rsidR="00B43C33">
        <w:rPr>
          <w:highlight w:val="white"/>
        </w:rPr>
        <w:t>s</w:t>
      </w:r>
      <w:r w:rsidR="00276911" w:rsidRPr="00903DBA">
        <w:rPr>
          <w:highlight w:val="white"/>
        </w:rPr>
        <w: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4B1664BB" w:rsidR="000041E1" w:rsidRPr="00903DBA" w:rsidRDefault="000041E1" w:rsidP="00E74B27">
      <w:pPr>
        <w:rPr>
          <w:highlight w:val="white"/>
        </w:rPr>
      </w:pPr>
      <w:r w:rsidRPr="00903DBA">
        <w:rPr>
          <w:highlight w:val="white"/>
        </w:rPr>
        <w:t xml:space="preserve">Another </w:t>
      </w:r>
      <w:r w:rsidR="00AE0D21">
        <w:rPr>
          <w:highlight w:val="white"/>
        </w:rPr>
        <w:t>situation</w:t>
      </w:r>
      <w:r w:rsidRPr="00903DBA">
        <w:rPr>
          <w:highlight w:val="white"/>
        </w:rPr>
        <w:t xml:space="preserve"> is </w:t>
      </w:r>
      <w:r w:rsidR="003F553D" w:rsidRPr="00903DBA">
        <w:rPr>
          <w:highlight w:val="white"/>
        </w:rPr>
        <w:t xml:space="preserve">that the left symbol may be an array, a function, or a string, or a static address. If their offset is non-zero, we must load its </w:t>
      </w:r>
      <w:r w:rsidR="00CE4CB4">
        <w:rPr>
          <w:highlight w:val="white"/>
        </w:rPr>
        <w:t>address (not its value, since the type is implicitly cast to a pointer)</w:t>
      </w:r>
      <w:r w:rsidR="003F553D" w:rsidRPr="00903DBA">
        <w:rPr>
          <w:highlight w:val="white"/>
        </w:rPr>
        <w:t xml:space="preserv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1E8F8348" w:rsidR="006F472B" w:rsidRPr="00903DBA" w:rsidRDefault="006F472B" w:rsidP="00606816">
      <w:pPr>
        <w:rPr>
          <w:highlight w:val="white"/>
        </w:rPr>
      </w:pPr>
      <w:r w:rsidRPr="00903DBA">
        <w:rPr>
          <w:highlight w:val="white"/>
        </w:rPr>
        <w:t xml:space="preserve">If the same conditions apply on the right symbol, </w:t>
      </w:r>
      <w:r w:rsidR="003F553D" w:rsidRPr="00903DBA">
        <w:rPr>
          <w:highlight w:val="white"/>
        </w:rPr>
        <w:t>with the exception of the addition or subtraction operator</w:t>
      </w:r>
      <w:r w:rsidR="00606816">
        <w:rPr>
          <w:highlight w:val="white"/>
        </w:rPr>
        <w:t xml:space="preserve">, </w:t>
      </w:r>
      <w:r w:rsidR="00606816" w:rsidRPr="00903DBA">
        <w:rPr>
          <w:highlight w:val="white"/>
        </w:rPr>
        <w:t xml:space="preserve">we must load its </w:t>
      </w:r>
      <w:r w:rsidR="00606816">
        <w:rPr>
          <w:highlight w:val="white"/>
        </w:rPr>
        <w:t xml:space="preserve">address </w:t>
      </w:r>
      <w:r w:rsidR="00606816" w:rsidRPr="00903DBA">
        <w:rPr>
          <w:highlight w:val="white"/>
        </w:rPr>
        <w:t>into a register.</w:t>
      </w:r>
      <w:r w:rsidR="00606816">
        <w:rPr>
          <w:highlight w:val="white"/>
        </w:rPr>
        <w:t xml:space="preserve"> In case of addition or subtraction we add or subtract the </w:t>
      </w:r>
      <w:r w:rsidR="004C5324">
        <w:rPr>
          <w:highlight w:val="white"/>
        </w:rPr>
        <w:t xml:space="preserve">base register and the offset (if non-zero) </w:t>
      </w:r>
      <w:r w:rsidR="00606816">
        <w:rPr>
          <w:highlight w:val="white"/>
        </w:rPr>
        <w:t>directly to or from the register of the left symbol.</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21125EB7" w14:textId="6CA68686"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Add</w:t>
      </w:r>
      <w:r w:rsidRPr="00903DBA">
        <w:rPr>
          <w:highlight w:val="white"/>
        </w:rPr>
        <w:t>) &amp;&amp;</w:t>
      </w:r>
    </w:p>
    <w:p w14:paraId="58C85444" w14:textId="647591C3" w:rsidR="003F553D" w:rsidRPr="00903DBA" w:rsidRDefault="003F553D" w:rsidP="003F553D">
      <w:pPr>
        <w:pStyle w:val="Code"/>
        <w:rPr>
          <w:highlight w:val="white"/>
        </w:rPr>
      </w:pPr>
      <w:r w:rsidRPr="00903DBA">
        <w:rPr>
          <w:highlight w:val="white"/>
        </w:rPr>
        <w:t xml:space="preserve">          (middleOperator != MiddleOperator.</w:t>
      </w:r>
      <w:r w:rsidR="00455D0F">
        <w:rPr>
          <w:highlight w:val="white"/>
        </w:rPr>
        <w:t>Subtract</w:t>
      </w:r>
      <w:r w:rsidRPr="00903DBA">
        <w:rPr>
          <w:highlight w:val="white"/>
        </w:rPr>
        <w: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lastRenderedPageBreak/>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4BBC19CD" w14:textId="5EAA2658" w:rsidR="00B7189C" w:rsidRDefault="00DE4827" w:rsidP="003D30E7">
      <w:pPr>
        <w:rPr>
          <w:highlight w:val="white"/>
        </w:rPr>
      </w:pPr>
      <w:r w:rsidRPr="00903DBA">
        <w:rPr>
          <w:highlight w:val="white"/>
        </w:rPr>
        <w:t xml:space="preserve">Another condition </w:t>
      </w:r>
      <w:r w:rsidR="003D30E7" w:rsidRPr="00903DBA">
        <w:rPr>
          <w:highlight w:val="white"/>
        </w:rPr>
        <w:t xml:space="preserve">we need to check is whether the right symbol holds a large value. </w:t>
      </w:r>
      <w:r w:rsidR="00BD7BEC">
        <w:rPr>
          <w:highlight w:val="white"/>
        </w:rPr>
        <w:t xml:space="preserve">similar to the assign case above, </w:t>
      </w:r>
      <w:r w:rsidR="00C0101E">
        <w:rPr>
          <w:highlight w:val="white"/>
        </w:rPr>
        <w:t xml:space="preserve">that </w:t>
      </w:r>
      <w:r w:rsidR="003D30E7" w:rsidRPr="00903DBA">
        <w:rPr>
          <w:highlight w:val="white"/>
        </w:rPr>
        <w:t>we must load the value into a register if it exceeds 31 bits</w:t>
      </w:r>
      <w:r w:rsidR="00782546" w:rsidRPr="00903DBA">
        <w:rPr>
          <w:highlight w:val="white"/>
        </w:rPr>
        <w:t>. In th</w:t>
      </w:r>
      <w:r w:rsidR="00C0101E">
        <w:rPr>
          <w:highlight w:val="white"/>
        </w:rPr>
        <w:t>at</w:t>
      </w:r>
      <w:r w:rsidR="00782546" w:rsidRPr="00903DBA">
        <w:rPr>
          <w:highlight w:val="white"/>
        </w:rPr>
        <w:t xml:space="preserve"> case, </w:t>
      </w:r>
      <w:r w:rsidR="00612F92">
        <w:rPr>
          <w:highlight w:val="white"/>
        </w:rPr>
        <w:t xml:space="preserve">we load </w:t>
      </w:r>
      <w:r w:rsidR="00782546" w:rsidRPr="00903DBA">
        <w:rPr>
          <w:highlight w:val="white"/>
        </w:rPr>
        <w:t xml:space="preserve">the value </w:t>
      </w:r>
      <w:r w:rsidR="00612F92">
        <w:rPr>
          <w:highlight w:val="white"/>
        </w:rPr>
        <w:t>in</w:t>
      </w:r>
      <w:r w:rsidR="00782546" w:rsidRPr="00903DBA">
        <w:rPr>
          <w:highlight w:val="white"/>
        </w:rPr>
        <w:t xml:space="preserve">to the register with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00110333" w:rsidRPr="00903DBA">
        <w:rPr>
          <w:highlight w:val="white"/>
        </w:rPr>
        <w:t xml:space="preserve"> instruction anyway. We do not need to check the left symbol in the same way, since the middle code optimizer has </w:t>
      </w:r>
      <w:r w:rsidR="00BD7BEC">
        <w:rPr>
          <w:highlight w:val="white"/>
        </w:rPr>
        <w:t xml:space="preserve">evaluated the expression to a constant value in case of two constant operands, or </w:t>
      </w:r>
      <w:r w:rsidR="00110333" w:rsidRPr="00903DBA">
        <w:rPr>
          <w:highlight w:val="white"/>
        </w:rPr>
        <w:t>swapped the operands i</w:t>
      </w:r>
      <w:r w:rsidR="00B7189C">
        <w:rPr>
          <w:highlight w:val="white"/>
        </w:rPr>
        <w:t>n case of a constant</w:t>
      </w:r>
      <w:r w:rsidR="00110333" w:rsidRPr="00903DBA">
        <w:rPr>
          <w:highlight w:val="white"/>
        </w:rPr>
        <w:t xml:space="preserve"> left operand</w:t>
      </w:r>
      <w:r w:rsidR="00B7189C">
        <w:rPr>
          <w:highlight w:val="white"/>
        </w:rPr>
        <w:t>.</w:t>
      </w:r>
    </w:p>
    <w:p w14:paraId="2DA2EDAA" w14:textId="2ACFD6AA" w:rsidR="00DE4827" w:rsidRPr="00903DBA" w:rsidRDefault="00DE4827" w:rsidP="00DE4827">
      <w:pPr>
        <w:pStyle w:val="Code"/>
        <w:rPr>
          <w:highlight w:val="white"/>
        </w:rPr>
      </w:pPr>
      <w:r w:rsidRPr="00903DBA">
        <w:rPr>
          <w:highlight w:val="white"/>
        </w:rPr>
        <w:t xml:space="preserve">      if ((rightTrack == null) &amp;&amp; (rightSymbol.Value is BigInteger</w:t>
      </w:r>
      <w:r w:rsidR="00841BCF">
        <w:rPr>
          <w:highlight w:val="white"/>
        </w:rPr>
        <w:t xml:space="preserve"> bigValue</w:t>
      </w:r>
      <w:r w:rsidRPr="00903DBA">
        <w:rPr>
          <w:highlight w:val="white"/>
        </w:rPr>
        <w:t>)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28B4F054"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D4318D">
        <w:rPr>
          <w:rStyle w:val="KeyWord0"/>
          <w:highlight w:val="white"/>
        </w:rPr>
        <w:t>&lt;k&gt;</w:t>
      </w:r>
      <w:r w:rsidR="00D4318D" w:rsidRPr="00903DBA">
        <w:rPr>
          <w:rStyle w:val="KeyWord0"/>
          <w:highlight w:val="white"/>
        </w:rPr>
        <w:t>cl</w:t>
      </w:r>
      <w:r w:rsidR="00D4318D">
        <w:rPr>
          <w:rStyle w:val="KeyWord0"/>
          <w:highlight w:val="white"/>
        </w:rPr>
        <w:t>&lt;/k&gt;</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D03DB4" w:rsidRDefault="002F73EF" w:rsidP="00D03DB4">
      <w:pPr>
        <w:pStyle w:val="Code"/>
        <w:rPr>
          <w:highlight w:val="white"/>
        </w:rPr>
      </w:pPr>
    </w:p>
    <w:p w14:paraId="37D1EBB1" w14:textId="77777777" w:rsidR="00D03DB4" w:rsidRPr="00D03DB4" w:rsidRDefault="00D03DB4" w:rsidP="00D03DB4">
      <w:pPr>
        <w:pStyle w:val="Code"/>
        <w:rPr>
          <w:highlight w:val="white"/>
        </w:rPr>
      </w:pPr>
      <w:r w:rsidRPr="00D03DB4">
        <w:rPr>
          <w:highlight w:val="white"/>
        </w:rPr>
        <w:t xml:space="preserve">      if ((leftTrack == null) &amp;&amp; (leftSymbol.Value is BigInteger)) {</w:t>
      </w:r>
    </w:p>
    <w:p w14:paraId="0B4BA6A4" w14:textId="77777777" w:rsidR="00D03DB4" w:rsidRPr="00D03DB4" w:rsidRDefault="00D03DB4" w:rsidP="00D03DB4">
      <w:pPr>
        <w:pStyle w:val="Code"/>
        <w:rPr>
          <w:highlight w:val="white"/>
        </w:rPr>
      </w:pPr>
      <w:r w:rsidRPr="00D03DB4">
        <w:rPr>
          <w:highlight w:val="white"/>
        </w:rPr>
        <w:t xml:space="preserve">        leftTrack = LoadValueToRegister(leftSymbol);</w:t>
      </w:r>
    </w:p>
    <w:p w14:paraId="7044A409" w14:textId="77777777" w:rsidR="00D03DB4" w:rsidRPr="00D03DB4" w:rsidRDefault="00D03DB4" w:rsidP="00D03DB4">
      <w:pPr>
        <w:pStyle w:val="Code"/>
        <w:rPr>
          <w:highlight w:val="white"/>
        </w:rPr>
      </w:pPr>
      <w:r w:rsidRPr="00D03DB4">
        <w:rPr>
          <w:highlight w:val="white"/>
        </w:rPr>
        <w:t xml:space="preserve">      }</w:t>
      </w:r>
    </w:p>
    <w:p w14:paraId="1455F1E5" w14:textId="77777777" w:rsidR="00D03DB4" w:rsidRPr="00D03DB4" w:rsidRDefault="00D03DB4" w:rsidP="00D03DB4">
      <w:pPr>
        <w:pStyle w:val="Code"/>
        <w:rPr>
          <w:highlight w:val="white"/>
        </w:rPr>
      </w:pPr>
    </w:p>
    <w:p w14:paraId="402DA526" w14:textId="77777777" w:rsidR="00D03DB4" w:rsidRPr="00D03DB4" w:rsidRDefault="00D03DB4" w:rsidP="00D03DB4">
      <w:pPr>
        <w:pStyle w:val="Code"/>
        <w:rPr>
          <w:highlight w:val="white"/>
        </w:rPr>
      </w:pPr>
      <w:r w:rsidRPr="00D03DB4">
        <w:rPr>
          <w:highlight w:val="white"/>
        </w:rPr>
        <w:t xml:space="preserve">      int typeSize = leftSymbol.Type.Size();</w:t>
      </w:r>
    </w:p>
    <w:p w14:paraId="32257D2B" w14:textId="77777777" w:rsidR="00D03DB4" w:rsidRPr="00D03DB4" w:rsidRDefault="00D03DB4" w:rsidP="00D03DB4">
      <w:pPr>
        <w:pStyle w:val="Code"/>
        <w:rPr>
          <w:highlight w:val="white"/>
        </w:rPr>
      </w:pPr>
      <w:r w:rsidRPr="00D03DB4">
        <w:rPr>
          <w:highlight w:val="white"/>
        </w:rPr>
        <w:t xml:space="preserve">      AssemblyOperator objectOperator = m_middleToIntegralMap[middleOperator];</w:t>
      </w:r>
    </w:p>
    <w:p w14:paraId="72E62DDA" w14:textId="7EFC189A" w:rsidR="00E9212B" w:rsidRPr="00903DBA" w:rsidRDefault="00E9212B" w:rsidP="00213C9A">
      <w:pPr>
        <w:rPr>
          <w:highlight w:val="white"/>
        </w:rPr>
      </w:pPr>
      <w:r w:rsidRPr="00903DBA">
        <w:rPr>
          <w:highlight w:val="white"/>
        </w:rPr>
        <w:t xml:space="preserve">In this section, we call the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Offset</w:t>
      </w:r>
      <w:r w:rsidR="00D4318D">
        <w:rPr>
          <w:rStyle w:val="KeyWord0"/>
          <w:highlight w:val="white"/>
        </w:rPr>
        <w:t>&lt;/k&gt;</w:t>
      </w:r>
      <w:r w:rsidRPr="00903DBA">
        <w:rPr>
          <w:highlight w:val="white"/>
        </w:rPr>
        <w:t xml:space="preserve"> methods. The base is a name in case of an extern or static symbol or a static address, and a register in case of an auto or register symbol. The offset is zero for an extern or static symbol</w:t>
      </w:r>
      <w:r w:rsidR="003B5648">
        <w:rPr>
          <w:highlight w:val="white"/>
        </w:rPr>
        <w:t>, i</w:t>
      </w:r>
      <w:r w:rsidRPr="00903DBA">
        <w:rPr>
          <w:highlight w:val="white"/>
        </w:rPr>
        <w:t>t may be zero or non-zero for a static address</w:t>
      </w:r>
      <w:r w:rsidR="003B5648">
        <w:rPr>
          <w:highlight w:val="white"/>
        </w:rPr>
        <w:t>, and i</w:t>
      </w:r>
      <w:r w:rsidRPr="00903DBA">
        <w:rPr>
          <w:highlight w:val="white"/>
        </w:rPr>
        <w:t>t is always non-zero for an auto or register symbol.</w:t>
      </w:r>
    </w:p>
    <w:p w14:paraId="086BE28C" w14:textId="3C1C946B"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D4318D">
        <w:rPr>
          <w:rStyle w:val="KeyWord0"/>
          <w:highlight w:val="white"/>
        </w:rPr>
        <w:t>&lt;k&gt;</w:t>
      </w:r>
      <w:proofErr w:type="spellStart"/>
      <w:r w:rsidR="00D4318D" w:rsidRPr="00903DBA">
        <w:rPr>
          <w:rStyle w:val="KeyWord0"/>
          <w:highlight w:val="white"/>
        </w:rPr>
        <w:t>leftTrack</w:t>
      </w:r>
      <w:proofErr w:type="spellEnd"/>
      <w:r w:rsidR="00D4318D">
        <w:rPr>
          <w:rStyle w:val="KeyWord0"/>
          <w:highlight w:val="white"/>
        </w:rPr>
        <w:t>&lt;/k&gt;</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25F4015"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w:t>
      </w:r>
      <w:r w:rsidR="00355106">
        <w:rPr>
          <w:highlight w:val="white"/>
        </w:rPr>
        <w:t xml:space="preserve"> it</w:t>
      </w:r>
      <w:r w:rsidR="00CC4389" w:rsidRPr="00903DBA">
        <w:rPr>
          <w:highlight w:val="white"/>
        </w:rPr>
        <w:t xml:space="preserve"> would have already been loaded int</w:t>
      </w:r>
      <w:r w:rsidR="00090461">
        <w:rPr>
          <w:highlight w:val="white"/>
        </w:rPr>
        <w:t>o</w:t>
      </w:r>
      <w:r w:rsidR="00CC4389" w:rsidRPr="00903DBA">
        <w:rPr>
          <w:highlight w:val="white"/>
        </w:rPr>
        <w:t xml:space="preserve">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990FCCD" w:rsidR="002F73EF" w:rsidRPr="00903DBA" w:rsidRDefault="0062696B" w:rsidP="002F73EF">
      <w:pPr>
        <w:rPr>
          <w:highlight w:val="white"/>
        </w:rPr>
      </w:pPr>
      <w:r w:rsidRPr="00903DBA">
        <w:rPr>
          <w:highlight w:val="white"/>
        </w:rPr>
        <w:lastRenderedPageBreak/>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D4318D">
        <w:rPr>
          <w:rStyle w:val="KeyWord0"/>
          <w:highlight w:val="white"/>
        </w:rPr>
        <w:t>&lt;k&gt;</w:t>
      </w:r>
      <w:r w:rsidR="00D4318D" w:rsidRPr="00903DBA">
        <w:rPr>
          <w:rStyle w:val="KeyWord0"/>
          <w:highlight w:val="white"/>
        </w:rPr>
        <w:t>Base</w:t>
      </w:r>
      <w:r w:rsidR="00D4318D">
        <w:rPr>
          <w:rStyle w:val="KeyWord0"/>
          <w:highlight w:val="white"/>
        </w:rPr>
        <w:t>&lt;/k&gt;</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0BC9A4FD" w:rsidR="00B01D3E" w:rsidRPr="00903DBA" w:rsidRDefault="00B01D3E" w:rsidP="00B01D3E">
      <w:pPr>
        <w:rPr>
          <w:highlight w:val="white"/>
        </w:rPr>
      </w:pPr>
      <w:r w:rsidRPr="00903DBA">
        <w:rPr>
          <w:highlight w:val="white"/>
        </w:rPr>
        <w:t>Then we need to look into the offset. Remember that there can only be addition</w:t>
      </w:r>
      <w:r w:rsidR="00090461">
        <w:rPr>
          <w:highlight w:val="white"/>
        </w:rPr>
        <w:t xml:space="preserve"> or</w:t>
      </w:r>
      <w:r w:rsidRPr="00903DBA">
        <w:rPr>
          <w:highlight w:val="white"/>
        </w:rPr>
        <w:t xml:space="preserve"> subtraction if the offset is non-zero. Otherwise, the address would have been loaded into a register.</w:t>
      </w:r>
      <w:r w:rsidR="00090461">
        <w:rPr>
          <w:highlight w:val="white"/>
        </w:rPr>
        <w:t xml:space="preserve"> W</w:t>
      </w:r>
      <w:r w:rsidRPr="00903DBA">
        <w:rPr>
          <w:highlight w:val="white"/>
        </w:rPr>
        <w:t>e just apply the operator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sub</w:t>
      </w:r>
      <w:r w:rsidR="00D4318D">
        <w:rPr>
          <w:rStyle w:val="KeyWord0"/>
          <w:highlight w:val="white"/>
        </w:rPr>
        <w:t>&lt;/k&gt;</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71A137AD" w14:textId="35895407" w:rsidR="00D37F7C" w:rsidRPr="00903DBA" w:rsidRDefault="00D37F7C" w:rsidP="00D37F7C">
      <w:pPr>
        <w:pStyle w:val="Code"/>
        <w:rPr>
          <w:highlight w:val="white"/>
        </w:rPr>
      </w:pPr>
      <w:r w:rsidRPr="00903DBA">
        <w:rPr>
          <w:highlight w:val="white"/>
        </w:rPr>
        <w:t xml:space="preserve">            AddAssemblyCode(objectOperator, leftTrack,</w:t>
      </w:r>
    </w:p>
    <w:p w14:paraId="50E1D624" w14:textId="168D8A00" w:rsidR="00D37F7C" w:rsidRPr="00903DBA" w:rsidRDefault="00D37F7C" w:rsidP="00D37F7C">
      <w:pPr>
        <w:pStyle w:val="Code"/>
        <w:rPr>
          <w:highlight w:val="white"/>
        </w:rPr>
      </w:pPr>
      <w:r w:rsidRPr="00903DBA">
        <w:rPr>
          <w:highlight w:val="white"/>
        </w:rPr>
        <w:t xml:space="preserve">                            (BigInteger) rightOffset);</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39927DDA" w:rsidR="00D37F7C" w:rsidRPr="00903DBA" w:rsidRDefault="00D37F7C" w:rsidP="00D37F7C">
      <w:pPr>
        <w:pStyle w:val="Code"/>
        <w:rPr>
          <w:highlight w:val="white"/>
        </w:rPr>
      </w:pPr>
      <w:r w:rsidRPr="00903DBA">
        <w:rPr>
          <w:highlight w:val="white"/>
        </w:rPr>
        <w:t xml:space="preserve">            leftTrack </w:t>
      </w:r>
      <w:r w:rsidR="001F2BD0">
        <w:rPr>
          <w:highlight w:val="white"/>
        </w:rPr>
        <w:t>= new(</w:t>
      </w:r>
      <w:r w:rsidRPr="00903DBA">
        <w:rPr>
          <w:highlight w:val="white"/>
        </w:rPr>
        <w:t>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013BC861"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00FB7107">
        <w:rPr>
          <w:highlight w:val="white"/>
        </w:rPr>
        <w:t xml:space="preserve"> (there is none in case of relation</w:t>
      </w:r>
      <w:r w:rsidR="007A7281">
        <w:rPr>
          <w:highlight w:val="white"/>
        </w:rPr>
        <w:t>s</w:t>
      </w:r>
      <w:r w:rsidR="00FB7107">
        <w:rPr>
          <w:highlight w:val="white"/>
        </w:rPr>
        <w:t>)</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5391E233" w:rsidR="00D37F7C" w:rsidRPr="00903DBA" w:rsidRDefault="00D37F7C" w:rsidP="00D37F7C">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lastRenderedPageBreak/>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036D6002"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r w:rsidR="008A3184">
        <w:rPr>
          <w:highlight w:val="white"/>
        </w:rPr>
        <w:t xml:space="preserve"> Remember that the operator can only be addition or subtraction. Otherwise, the value would have </w:t>
      </w:r>
      <w:r w:rsidR="007A7281">
        <w:rPr>
          <w:highlight w:val="white"/>
        </w:rPr>
        <w:t xml:space="preserve">been </w:t>
      </w:r>
      <w:r w:rsidR="008A3184">
        <w:rPr>
          <w:highlight w:val="white"/>
        </w:rPr>
        <w:t>loaded into a register</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1E5EBEFC" w14:textId="77777777" w:rsidR="005C4395" w:rsidRPr="005C4395" w:rsidRDefault="005C4395" w:rsidP="005C4395">
      <w:pPr>
        <w:pStyle w:val="Code"/>
        <w:rPr>
          <w:highlight w:val="white"/>
        </w:rPr>
      </w:pPr>
      <w:r w:rsidRPr="005C4395">
        <w:rPr>
          <w:highlight w:val="white"/>
        </w:rPr>
        <w:t xml:space="preserve">          if (rightOffset != 0) {</w:t>
      </w:r>
    </w:p>
    <w:p w14:paraId="33D19839" w14:textId="77777777" w:rsidR="005C4395" w:rsidRPr="005C4395" w:rsidRDefault="005C4395" w:rsidP="005C4395">
      <w:pPr>
        <w:pStyle w:val="Code"/>
        <w:rPr>
          <w:highlight w:val="white"/>
        </w:rPr>
      </w:pPr>
      <w:r w:rsidRPr="005C4395">
        <w:rPr>
          <w:highlight w:val="white"/>
        </w:rPr>
        <w:t xml:space="preserve">            AddAssemblyCode(objectOperator, Base(leftSymbol),</w:t>
      </w:r>
    </w:p>
    <w:p w14:paraId="0AC991E9" w14:textId="77777777" w:rsidR="005C4395" w:rsidRPr="005C4395" w:rsidRDefault="005C4395" w:rsidP="005C4395">
      <w:pPr>
        <w:pStyle w:val="Code"/>
        <w:rPr>
          <w:highlight w:val="white"/>
        </w:rPr>
      </w:pPr>
      <w:r w:rsidRPr="005C4395">
        <w:rPr>
          <w:highlight w:val="white"/>
        </w:rPr>
        <w:t xml:space="preserve">                            Offset(leftSymbol), (BigInteger) rightOffset,</w:t>
      </w:r>
    </w:p>
    <w:p w14:paraId="71EF4AE5" w14:textId="77777777" w:rsidR="005C4395" w:rsidRPr="005C4395" w:rsidRDefault="005C4395" w:rsidP="005C4395">
      <w:pPr>
        <w:pStyle w:val="Code"/>
        <w:rPr>
          <w:highlight w:val="white"/>
        </w:rPr>
      </w:pPr>
      <w:r w:rsidRPr="005C4395">
        <w:rPr>
          <w:highlight w:val="white"/>
        </w:rPr>
        <w:t xml:space="preserve">                            typeSize);</w:t>
      </w:r>
    </w:p>
    <w:p w14:paraId="04191653" w14:textId="77777777" w:rsidR="005C4395" w:rsidRPr="005C4395" w:rsidRDefault="005C4395" w:rsidP="005C4395">
      <w:pPr>
        <w:pStyle w:val="Code"/>
        <w:rPr>
          <w:highlight w:val="white"/>
        </w:rPr>
      </w:pPr>
      <w:r w:rsidRPr="005C4395">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62D98464" w14:textId="714049C3" w:rsidR="003B4156" w:rsidRPr="003B4156" w:rsidRDefault="00CC1DF4" w:rsidP="003B4156">
      <w:pPr>
        <w:pStyle w:val="Heading3"/>
        <w:numPr>
          <w:ilvl w:val="2"/>
          <w:numId w:val="216"/>
        </w:numPr>
        <w:rPr>
          <w:highlight w:val="white"/>
        </w:rPr>
      </w:pPr>
      <w:bookmarkStart w:id="531" w:name="_Toc98936417"/>
      <w:r>
        <w:rPr>
          <w:highlight w:val="white"/>
        </w:rPr>
        <w:t>&lt;</w:t>
      </w:r>
      <w:proofErr w:type="spellStart"/>
      <w:r>
        <w:rPr>
          <w:highlight w:val="white"/>
        </w:rPr>
        <w:t>h3</w:t>
      </w:r>
      <w:proofErr w:type="spellEnd"/>
      <w:r>
        <w:rPr>
          <w:highlight w:val="white"/>
        </w:rPr>
        <w:t>&gt;</w:t>
      </w:r>
      <w:r w:rsidRPr="003B4156">
        <w:rPr>
          <w:highlight w:val="white"/>
        </w:rPr>
        <w:t>Integral Multiplication, Division, and Modulo</w:t>
      </w:r>
      <w:r>
        <w:rPr>
          <w:highlight w:val="white"/>
        </w:rPr>
        <w:t>&lt;/</w:t>
      </w:r>
      <w:proofErr w:type="spellStart"/>
      <w:r>
        <w:rPr>
          <w:highlight w:val="white"/>
        </w:rPr>
        <w:t>h3</w:t>
      </w:r>
      <w:proofErr w:type="spellEnd"/>
      <w:r>
        <w:rPr>
          <w:highlight w:val="white"/>
        </w:rPr>
        <w:t>&gt;</w:t>
      </w:r>
      <w:bookmarkEnd w:id="531"/>
    </w:p>
    <w:p w14:paraId="4DB8EEA8" w14:textId="2EE5248A"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assembly code for the integral multiplication, division, and module</w:t>
      </w:r>
      <w:r w:rsidRPr="00DE1AA1">
        <w:rPr>
          <w:highlight w:val="white"/>
        </w:rPr>
        <w:t xml:space="preserve"> </w:t>
      </w:r>
      <w:r w:rsidRPr="00903DBA">
        <w:rPr>
          <w:highlight w:val="white"/>
        </w:rPr>
        <w:t>operat</w:t>
      </w:r>
      <w:r>
        <w:rPr>
          <w:highlight w:val="white"/>
        </w:rPr>
        <w:t>ions</w:t>
      </w:r>
      <w:r w:rsidRPr="00903DBA">
        <w:rPr>
          <w:highlight w:val="white"/>
        </w:rPr>
        <w:t xml:space="preserve">. These operations differ from the </w:t>
      </w:r>
      <w:r>
        <w:rPr>
          <w:highlight w:val="white"/>
        </w:rPr>
        <w:t xml:space="preserve">rest of the </w:t>
      </w:r>
      <w:r w:rsidRPr="00903DBA">
        <w:rPr>
          <w:highlight w:val="white"/>
        </w:rPr>
        <w:t>integral operations in th</w:t>
      </w:r>
      <w:r w:rsidR="008451BB">
        <w:rPr>
          <w:highlight w:val="white"/>
        </w:rPr>
        <w:t>e</w:t>
      </w:r>
      <w:r w:rsidRPr="00903DBA">
        <w:rPr>
          <w:highlight w:val="white"/>
        </w:rPr>
        <w:t xml:space="preserve"> way that the value of</w:t>
      </w:r>
      <w:r>
        <w:rPr>
          <w:highlight w:val="white"/>
        </w:rPr>
        <w:t xml:space="preserve"> the</w:t>
      </w:r>
      <w:r w:rsidRPr="00903DBA">
        <w:rPr>
          <w:highlight w:val="white"/>
        </w:rPr>
        <w:t xml:space="preserve"> left </w:t>
      </w:r>
      <w:r>
        <w:rPr>
          <w:highlight w:val="white"/>
        </w:rPr>
        <w:t>operand</w:t>
      </w:r>
      <w:r w:rsidRPr="00903DBA">
        <w:rPr>
          <w:highlight w:val="white"/>
        </w:rPr>
        <w:t xml:space="preserve"> is always stored in a specific register</w:t>
      </w:r>
      <w:r>
        <w:rPr>
          <w:highlight w:val="white"/>
        </w:rPr>
        <w:t xml:space="preserve"> before the operations</w:t>
      </w:r>
      <w:r w:rsidRPr="00903DBA">
        <w:rPr>
          <w:highlight w:val="white"/>
        </w:rPr>
        <w:t xml:space="preserve">. </w:t>
      </w:r>
      <w:r>
        <w:rPr>
          <w:highlight w:val="white"/>
        </w:rPr>
        <w:t xml:space="preserve">Only </w:t>
      </w:r>
      <w:r w:rsidRPr="00903DBA">
        <w:rPr>
          <w:highlight w:val="white"/>
        </w:rPr>
        <w:t>the right symbol is given in the operatio</w:t>
      </w:r>
      <w:r>
        <w:rPr>
          <w:highlight w:val="white"/>
        </w:rPr>
        <w:t>n. I</w:t>
      </w:r>
      <w:r w:rsidRPr="00903DBA">
        <w:rPr>
          <w:highlight w:val="white"/>
        </w:rPr>
        <w:t xml:space="preserve">t can </w:t>
      </w:r>
      <w:r w:rsidR="00AE2BC9">
        <w:rPr>
          <w:highlight w:val="white"/>
        </w:rPr>
        <w:t xml:space="preserve">be </w:t>
      </w:r>
      <w:r>
        <w:rPr>
          <w:highlight w:val="white"/>
        </w:rPr>
        <w:t xml:space="preserve">either </w:t>
      </w:r>
      <w:r w:rsidRPr="00903DBA">
        <w:rPr>
          <w:highlight w:val="white"/>
        </w:rPr>
        <w:t>a register or a memory address</w:t>
      </w:r>
      <w:r>
        <w:rPr>
          <w:highlight w:val="white"/>
        </w:rPr>
        <w:t xml:space="preserve">, but it cannot be an </w:t>
      </w:r>
      <w:r w:rsidRPr="00903DBA">
        <w:rPr>
          <w:highlight w:val="white"/>
        </w:rPr>
        <w:t>integer value. Instead, we have to store the value on an address, and give the address to the operation.</w:t>
      </w:r>
    </w:p>
    <w:p w14:paraId="4AA88650" w14:textId="63A08E60"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map hold the registers where we store the value of the left symbol. The </w:t>
      </w:r>
      <w:r w:rsidR="00D4318D">
        <w:rPr>
          <w:rStyle w:val="KeyWord0"/>
          <w:highlight w:val="white"/>
        </w:rPr>
        <w:t>&lt;k&gt;</w:t>
      </w:r>
      <w:r w:rsidR="00D4318D" w:rsidRPr="00903DBA">
        <w:rPr>
          <w:rStyle w:val="KeyWord0"/>
          <w:highlight w:val="white"/>
        </w:rPr>
        <w:t>m_zeroRegisterMap</w:t>
      </w:r>
      <w:r w:rsidR="00D4318D">
        <w:rPr>
          <w:rStyle w:val="KeyWord0"/>
          <w:highlight w:val="white"/>
        </w:rPr>
        <w:t>&lt;/k&gt;</w:t>
      </w:r>
      <w:r w:rsidRPr="00903DBA">
        <w:rPr>
          <w:highlight w:val="white"/>
        </w:rPr>
        <w:t xml:space="preserve"> map holds the registers that </w:t>
      </w:r>
      <w:r>
        <w:rPr>
          <w:highlight w:val="white"/>
        </w:rPr>
        <w:t>are</w:t>
      </w:r>
      <w:r w:rsidRPr="00903DBA">
        <w:rPr>
          <w:highlight w:val="white"/>
        </w:rPr>
        <w:t xml:space="preserve"> to be set to zero before the operation. The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xml:space="preserve"> map holds the registers where the product or quintet is stored after a multiplication or division operations, while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holds the registers of the remainder of a modulo operations. </w:t>
      </w:r>
    </w:p>
    <w:p w14:paraId="03346B9A" w14:textId="77777777" w:rsidR="0027385C" w:rsidRDefault="003B4156" w:rsidP="003B4156">
      <w:pPr>
        <w:pStyle w:val="Code"/>
        <w:rPr>
          <w:highlight w:val="white"/>
        </w:rPr>
      </w:pPr>
      <w:r w:rsidRPr="00903DBA">
        <w:rPr>
          <w:highlight w:val="white"/>
        </w:rPr>
        <w:t xml:space="preserve">    public static Dictionary&lt;int,Register&gt; m_leftRegisterMap =</w:t>
      </w:r>
    </w:p>
    <w:p w14:paraId="24585930" w14:textId="30EDE365" w:rsidR="003B4156" w:rsidRPr="00903DBA" w:rsidRDefault="0027385C" w:rsidP="003B4156">
      <w:pPr>
        <w:pStyle w:val="Code"/>
        <w:rPr>
          <w:highlight w:val="white"/>
        </w:rPr>
      </w:pPr>
      <w:r>
        <w:rPr>
          <w:highlight w:val="white"/>
        </w:rPr>
        <w:lastRenderedPageBreak/>
        <w:t xml:space="preserve">     </w:t>
      </w:r>
      <w:r w:rsidR="00B82841">
        <w:rPr>
          <w:highlight w:val="white"/>
        </w:rPr>
        <w:t xml:space="preserve"> new() {</w:t>
      </w:r>
      <w:r w:rsidR="003B4156" w:rsidRPr="00903DBA">
        <w:rPr>
          <w:highlight w:val="white"/>
        </w:rPr>
        <w:t>{1, Register.al}, {2, Register.ax},</w:t>
      </w:r>
    </w:p>
    <w:p w14:paraId="6C625D80" w14:textId="36D169E1" w:rsidR="003B4156" w:rsidRPr="00903DBA" w:rsidRDefault="0027385C" w:rsidP="003B4156">
      <w:pPr>
        <w:pStyle w:val="Code"/>
        <w:rPr>
          <w:highlight w:val="white"/>
        </w:rPr>
      </w:pPr>
      <w:r>
        <w:rPr>
          <w:highlight w:val="white"/>
        </w:rPr>
        <w:t xml:space="preserve">      </w:t>
      </w:r>
      <w:r w:rsidR="003B4156" w:rsidRPr="00903DBA">
        <w:rPr>
          <w:highlight w:val="white"/>
        </w:rPr>
        <w:t xml:space="preserve">      </w:t>
      </w:r>
      <w:r w:rsidR="00B82841">
        <w:rPr>
          <w:highlight w:val="white"/>
        </w:rPr>
        <w:t xml:space="preserve"> </w:t>
      </w:r>
      <w:r w:rsidR="003B4156" w:rsidRPr="00903DBA">
        <w:rPr>
          <w:highlight w:val="white"/>
        </w:rPr>
        <w:t>{4, Register.eax}, {8, Register.rax}};</w:t>
      </w:r>
    </w:p>
    <w:p w14:paraId="14A9FA41" w14:textId="77777777" w:rsidR="003B4156" w:rsidRPr="00903DBA" w:rsidRDefault="003B4156" w:rsidP="003B4156">
      <w:pPr>
        <w:pStyle w:val="Code"/>
        <w:rPr>
          <w:highlight w:val="white"/>
        </w:rPr>
      </w:pPr>
    </w:p>
    <w:p w14:paraId="5DCC7CBC" w14:textId="049BF3E0" w:rsidR="0027385C" w:rsidRDefault="003B4156" w:rsidP="003B4156">
      <w:pPr>
        <w:pStyle w:val="Code"/>
        <w:rPr>
          <w:highlight w:val="white"/>
        </w:rPr>
      </w:pPr>
      <w:r w:rsidRPr="00903DBA">
        <w:rPr>
          <w:highlight w:val="white"/>
        </w:rPr>
        <w:t xml:space="preserve">    public static Dictionary&lt;int,Register&gt; m_zeroRegisterMap =</w:t>
      </w:r>
    </w:p>
    <w:p w14:paraId="03D0DD5C" w14:textId="2F643C6E" w:rsidR="003B4156" w:rsidRPr="00903DBA" w:rsidRDefault="0027385C" w:rsidP="0027385C">
      <w:pPr>
        <w:pStyle w:val="Code"/>
        <w:rPr>
          <w:highlight w:val="white"/>
        </w:rPr>
      </w:pPr>
      <w:r>
        <w:rPr>
          <w:highlight w:val="white"/>
        </w:rPr>
        <w:t xml:space="preserve">      new() {</w:t>
      </w:r>
      <w:r w:rsidR="003B4156" w:rsidRPr="00903DBA">
        <w:rPr>
          <w:highlight w:val="white"/>
        </w:rPr>
        <w:t>{1, Register.ah}, {2, Register.dx},</w:t>
      </w:r>
    </w:p>
    <w:p w14:paraId="7EC8C2E6" w14:textId="391C3E58"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Register.edx}, {8, Register.rdx}};</w:t>
      </w:r>
    </w:p>
    <w:p w14:paraId="76E9DF66" w14:textId="77777777" w:rsidR="003B4156" w:rsidRPr="00903DBA" w:rsidRDefault="003B4156" w:rsidP="003B4156">
      <w:pPr>
        <w:pStyle w:val="Code"/>
        <w:rPr>
          <w:highlight w:val="white"/>
        </w:rPr>
      </w:pPr>
    </w:p>
    <w:p w14:paraId="052C30FD" w14:textId="6DE78568" w:rsidR="003B4156" w:rsidRPr="00903DBA" w:rsidRDefault="003B4156" w:rsidP="003B4156">
      <w:pPr>
        <w:pStyle w:val="Code"/>
        <w:rPr>
          <w:highlight w:val="white"/>
        </w:rPr>
      </w:pPr>
      <w:r w:rsidRPr="00903DBA">
        <w:rPr>
          <w:highlight w:val="white"/>
        </w:rPr>
        <w:t xml:space="preserve">    public static Dictionary&lt;int,Register&gt; m_productQuintentRegisterMap =</w:t>
      </w:r>
    </w:p>
    <w:p w14:paraId="0B6000CD" w14:textId="53310DB6" w:rsidR="003B4156" w:rsidRPr="00903DBA" w:rsidRDefault="003B4156" w:rsidP="003B4156">
      <w:pPr>
        <w:pStyle w:val="Code"/>
        <w:rPr>
          <w:highlight w:val="white"/>
        </w:rPr>
      </w:pPr>
      <w:r w:rsidRPr="00903DBA">
        <w:rPr>
          <w:highlight w:val="white"/>
        </w:rPr>
        <w:t xml:space="preserve">      new() {{1, Register.al}, {2, Register.ax},</w:t>
      </w:r>
    </w:p>
    <w:p w14:paraId="7D0B765C" w14:textId="0B90901C" w:rsidR="003B4156" w:rsidRPr="00903DBA" w:rsidRDefault="0027385C" w:rsidP="003B4156">
      <w:pPr>
        <w:pStyle w:val="Code"/>
        <w:rPr>
          <w:highlight w:val="white"/>
        </w:rPr>
      </w:pPr>
      <w:r>
        <w:rPr>
          <w:highlight w:val="white"/>
        </w:rPr>
        <w:t xml:space="preserve"> </w:t>
      </w:r>
      <w:r w:rsidR="003B4156" w:rsidRPr="00903DBA">
        <w:rPr>
          <w:highlight w:val="white"/>
        </w:rPr>
        <w:t xml:space="preserve">            {4, Register.eax}, {8, Register.rax}};</w:t>
      </w:r>
    </w:p>
    <w:p w14:paraId="3BC8A8F9" w14:textId="77777777" w:rsidR="003B4156" w:rsidRPr="00903DBA" w:rsidRDefault="003B4156" w:rsidP="003B4156">
      <w:pPr>
        <w:pStyle w:val="Code"/>
        <w:rPr>
          <w:highlight w:val="white"/>
        </w:rPr>
      </w:pPr>
    </w:p>
    <w:p w14:paraId="1C07348C" w14:textId="65F5C6FD" w:rsidR="003B4156" w:rsidRPr="00903DBA" w:rsidRDefault="003B4156" w:rsidP="003B4156">
      <w:pPr>
        <w:pStyle w:val="Code"/>
        <w:rPr>
          <w:highlight w:val="white"/>
        </w:rPr>
      </w:pPr>
      <w:r w:rsidRPr="00903DBA">
        <w:rPr>
          <w:highlight w:val="white"/>
        </w:rPr>
        <w:t xml:space="preserve">    public static Dictionary&lt;int,Register&gt; m_remainderRegisterMap =</w:t>
      </w:r>
    </w:p>
    <w:p w14:paraId="5B779B66" w14:textId="344D34D3" w:rsidR="003B4156" w:rsidRPr="00903DBA" w:rsidRDefault="003B4156" w:rsidP="003B4156">
      <w:pPr>
        <w:pStyle w:val="Code"/>
        <w:rPr>
          <w:highlight w:val="white"/>
        </w:rPr>
      </w:pPr>
      <w:r w:rsidRPr="00903DBA">
        <w:rPr>
          <w:highlight w:val="white"/>
        </w:rPr>
        <w:t xml:space="preserve">      new() {{1, Register.ah}, {2, Register.dx},</w:t>
      </w:r>
    </w:p>
    <w:p w14:paraId="16918F45" w14:textId="57D71395" w:rsidR="003B4156" w:rsidRPr="00903DBA" w:rsidRDefault="003B4156" w:rsidP="003B4156">
      <w:pPr>
        <w:pStyle w:val="Code"/>
        <w:rPr>
          <w:highlight w:val="white"/>
        </w:rPr>
      </w:pPr>
      <w:r w:rsidRPr="00903DBA">
        <w:rPr>
          <w:highlight w:val="white"/>
        </w:rPr>
        <w:t xml:space="preserve">             {4, Register.edx}, {8, Register.rdx}};</w:t>
      </w:r>
    </w:p>
    <w:p w14:paraId="6931FD2A" w14:textId="32E047E5" w:rsidR="003B4156" w:rsidRPr="00903DBA" w:rsidRDefault="003B4156" w:rsidP="003B415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IntegralMultiply</w:t>
      </w:r>
      <w:r w:rsidR="00D4318D">
        <w:rPr>
          <w:rStyle w:val="KeyWord0"/>
          <w:highlight w:val="white"/>
        </w:rPr>
        <w:t>&lt;/k&gt;</w:t>
      </w:r>
      <w:r w:rsidRPr="00903DBA">
        <w:rPr>
          <w:highlight w:val="white"/>
        </w:rPr>
        <w:t xml:space="preserve"> method adds code for multiplication operations. To begin with, we load the value of the left symbol into the register given by </w:t>
      </w:r>
      <w:r w:rsidR="00D4318D">
        <w:rPr>
          <w:rStyle w:val="KeyWord0"/>
          <w:highlight w:val="white"/>
        </w:rPr>
        <w:t>&lt;k&gt;</w:t>
      </w:r>
      <w:r w:rsidR="00D4318D" w:rsidRPr="00903DBA">
        <w:rPr>
          <w:rStyle w:val="KeyWord0"/>
          <w:highlight w:val="white"/>
        </w:rPr>
        <w:t>m_leftRegisterMap</w:t>
      </w:r>
      <w:r w:rsidR="00D4318D">
        <w:rPr>
          <w:rStyle w:val="KeyWord0"/>
          <w:highlight w:val="white"/>
        </w:rPr>
        <w:t>&lt;/k&gt;</w:t>
      </w:r>
      <w:r w:rsidRPr="00903DBA">
        <w:rPr>
          <w:highlight w:val="white"/>
        </w:rPr>
        <w:t xml:space="preserve">. </w:t>
      </w:r>
    </w:p>
    <w:p w14:paraId="3DCA2FD1" w14:textId="77777777" w:rsidR="003B4156" w:rsidRPr="00903DBA" w:rsidRDefault="003B4156" w:rsidP="003B4156">
      <w:pPr>
        <w:pStyle w:val="Code"/>
        <w:rPr>
          <w:highlight w:val="white"/>
        </w:rPr>
      </w:pPr>
      <w:r w:rsidRPr="00903DBA">
        <w:rPr>
          <w:highlight w:val="white"/>
        </w:rPr>
        <w:t xml:space="preserve">    public void IntegralMultiply(MiddleCode middleCode) {</w:t>
      </w:r>
    </w:p>
    <w:p w14:paraId="10992C8F" w14:textId="77777777" w:rsidR="003B4156" w:rsidRPr="00903DBA" w:rsidRDefault="003B4156" w:rsidP="003B4156">
      <w:pPr>
        <w:pStyle w:val="Code"/>
        <w:rPr>
          <w:highlight w:val="white"/>
        </w:rPr>
      </w:pPr>
      <w:r w:rsidRPr="00903DBA">
        <w:rPr>
          <w:highlight w:val="white"/>
        </w:rPr>
        <w:t xml:space="preserve">      Symbol leftSymbol = (Symbol) middleCode[1];</w:t>
      </w:r>
    </w:p>
    <w:p w14:paraId="5F4F364D" w14:textId="77777777" w:rsidR="003B4156" w:rsidRPr="00903DBA" w:rsidRDefault="003B4156" w:rsidP="003B4156">
      <w:pPr>
        <w:pStyle w:val="Code"/>
        <w:rPr>
          <w:highlight w:val="white"/>
        </w:rPr>
      </w:pPr>
      <w:r w:rsidRPr="00903DBA">
        <w:rPr>
          <w:highlight w:val="white"/>
        </w:rPr>
        <w:t xml:space="preserve">      int typeSize = leftSymbol.Type.</w:t>
      </w:r>
      <w:r>
        <w:rPr>
          <w:highlight w:val="white"/>
        </w:rPr>
        <w:t>SizeAddress</w:t>
      </w:r>
      <w:r w:rsidRPr="00903DBA">
        <w:rPr>
          <w:highlight w:val="white"/>
        </w:rPr>
        <w:t>();</w:t>
      </w:r>
    </w:p>
    <w:p w14:paraId="7CE30554" w14:textId="77777777" w:rsidR="003B4156" w:rsidRPr="00903DBA" w:rsidRDefault="003B4156" w:rsidP="003B4156">
      <w:pPr>
        <w:pStyle w:val="Code"/>
        <w:rPr>
          <w:highlight w:val="white"/>
        </w:rPr>
      </w:pPr>
      <w:r w:rsidRPr="00903DBA">
        <w:rPr>
          <w:highlight w:val="white"/>
        </w:rPr>
        <w:t xml:space="preserve">      Register leftRegister = m_leftRegisterMap[typeSize];</w:t>
      </w:r>
    </w:p>
    <w:p w14:paraId="2C507428" w14:textId="77777777" w:rsidR="003B4156" w:rsidRPr="00903DBA" w:rsidRDefault="003B4156" w:rsidP="003B4156">
      <w:pPr>
        <w:pStyle w:val="Code"/>
        <w:rPr>
          <w:highlight w:val="white"/>
        </w:rPr>
      </w:pPr>
      <w:r w:rsidRPr="00903DBA">
        <w:rPr>
          <w:highlight w:val="white"/>
        </w:rPr>
        <w:t xml:space="preserve">      Track leftTrack = LoadValueToRegister(leftSymbol, leftRegister);</w:t>
      </w:r>
    </w:p>
    <w:p w14:paraId="2584FA20" w14:textId="7D687C74" w:rsidR="003B4156" w:rsidRPr="00903DBA" w:rsidRDefault="003B4156" w:rsidP="003B4156">
      <w:pPr>
        <w:rPr>
          <w:highlight w:val="white"/>
        </w:rPr>
      </w:pPr>
      <w:r w:rsidRPr="00903DBA">
        <w:rPr>
          <w:highlight w:val="white"/>
        </w:rPr>
        <w:t xml:space="preserve">Then we clear the zero register by perform the exclusive </w:t>
      </w:r>
      <w:r w:rsidR="00D4318D">
        <w:rPr>
          <w:rStyle w:val="KeyWord0"/>
          <w:highlight w:val="white"/>
        </w:rPr>
        <w:t>&lt;k&gt;</w:t>
      </w:r>
      <w:r w:rsidR="00D4318D" w:rsidRPr="00CD3D96">
        <w:rPr>
          <w:rStyle w:val="KeyWord0"/>
          <w:highlight w:val="white"/>
        </w:rPr>
        <w:t>or</w:t>
      </w:r>
      <w:r w:rsidR="00D4318D">
        <w:rPr>
          <w:rStyle w:val="KeyWord0"/>
          <w:highlight w:val="white"/>
        </w:rPr>
        <w:t>&lt;/k&gt;</w:t>
      </w:r>
      <w:r w:rsidR="00CD3D96">
        <w:rPr>
          <w:highlight w:val="white"/>
        </w:rPr>
        <w:t xml:space="preserve"> (</w:t>
      </w:r>
      <w:r w:rsidR="00D4318D">
        <w:rPr>
          <w:rStyle w:val="KeyWord0"/>
          <w:highlight w:val="white"/>
        </w:rPr>
        <w:t>&lt;k&gt;</w:t>
      </w:r>
      <w:proofErr w:type="spellStart"/>
      <w:r w:rsidR="00D4318D" w:rsidRPr="00CD3D96">
        <w:rPr>
          <w:rStyle w:val="KeyWord0"/>
          <w:highlight w:val="white"/>
        </w:rPr>
        <w:t>xor</w:t>
      </w:r>
      <w:proofErr w:type="spellEnd"/>
      <w:r w:rsidR="00D4318D">
        <w:rPr>
          <w:rStyle w:val="KeyWord0"/>
          <w:highlight w:val="white"/>
        </w:rPr>
        <w:t>&lt;/k&gt;</w:t>
      </w:r>
      <w:r w:rsidR="00CD3D96">
        <w:rPr>
          <w:highlight w:val="white"/>
        </w:rPr>
        <w:t xml:space="preserve">) </w:t>
      </w:r>
      <w:r w:rsidRPr="00903DBA">
        <w:rPr>
          <w:highlight w:val="white"/>
        </w:rPr>
        <w:t xml:space="preserve">operation on itself, which is an effective way to clear a register, in order to </w:t>
      </w:r>
      <w:r w:rsidR="00CD3D96">
        <w:rPr>
          <w:highlight w:val="white"/>
        </w:rPr>
        <w:t>prevent extra</w:t>
      </w:r>
      <w:r w:rsidRPr="00903DBA">
        <w:rPr>
          <w:highlight w:val="white"/>
        </w:rPr>
        <w:t xml:space="preserve"> input to the operation.</w:t>
      </w:r>
    </w:p>
    <w:p w14:paraId="797C5E0F" w14:textId="77777777" w:rsidR="003B4156" w:rsidRPr="00492109" w:rsidRDefault="003B4156" w:rsidP="003B4156">
      <w:pPr>
        <w:pStyle w:val="Code"/>
        <w:rPr>
          <w:highlight w:val="white"/>
          <w:lang w:val="nb-NO"/>
        </w:rPr>
      </w:pPr>
      <w:r w:rsidRPr="00903DBA">
        <w:rPr>
          <w:highlight w:val="white"/>
        </w:rPr>
        <w:t xml:space="preserve">      </w:t>
      </w:r>
      <w:r w:rsidRPr="00492109">
        <w:rPr>
          <w:highlight w:val="white"/>
          <w:lang w:val="nb-NO"/>
        </w:rPr>
        <w:t>Register zeroRegister = m_zeroRegisterMap[typeSize];</w:t>
      </w:r>
    </w:p>
    <w:p w14:paraId="33316DBF" w14:textId="571BDE0A" w:rsidR="003B4156" w:rsidRPr="00903DBA" w:rsidRDefault="003B4156" w:rsidP="003B4156">
      <w:pPr>
        <w:pStyle w:val="Code"/>
        <w:rPr>
          <w:highlight w:val="white"/>
        </w:rPr>
      </w:pPr>
      <w:r w:rsidRPr="00492109">
        <w:rPr>
          <w:highlight w:val="white"/>
          <w:lang w:val="nb-NO"/>
        </w:rPr>
        <w:t xml:space="preserve">      </w:t>
      </w:r>
      <w:r w:rsidRPr="00903DBA">
        <w:rPr>
          <w:highlight w:val="white"/>
        </w:rPr>
        <w:t xml:space="preserve">Track zeroTrack </w:t>
      </w:r>
      <w:r w:rsidR="001F2BD0">
        <w:rPr>
          <w:highlight w:val="white"/>
        </w:rPr>
        <w:t>= new(</w:t>
      </w:r>
      <w:r w:rsidRPr="00903DBA">
        <w:rPr>
          <w:highlight w:val="white"/>
        </w:rPr>
        <w:t>leftSymbol, zeroRegister);</w:t>
      </w:r>
    </w:p>
    <w:p w14:paraId="0A4BFB73" w14:textId="77777777" w:rsidR="003B4156" w:rsidRPr="00903DBA" w:rsidRDefault="003B4156" w:rsidP="003B4156">
      <w:pPr>
        <w:pStyle w:val="Code"/>
        <w:rPr>
          <w:highlight w:val="white"/>
        </w:rPr>
      </w:pPr>
      <w:r w:rsidRPr="00903DBA">
        <w:rPr>
          <w:highlight w:val="white"/>
        </w:rPr>
        <w:t xml:space="preserve">      AddAssemblyCode(AssemblyOperator.xor, zeroTrack, zeroTrack);</w:t>
      </w:r>
    </w:p>
    <w:p w14:paraId="1FFA340F" w14:textId="4EFDFD26" w:rsidR="003B4156" w:rsidRPr="00903DBA" w:rsidRDefault="003B4156" w:rsidP="003B4156">
      <w:pPr>
        <w:rPr>
          <w:highlight w:val="white"/>
        </w:rPr>
      </w:pPr>
      <w:r w:rsidRPr="00903DBA">
        <w:rPr>
          <w:highlight w:val="white"/>
        </w:rPr>
        <w:t xml:space="preserve">The we call </w:t>
      </w:r>
      <w:r w:rsidR="00D4318D">
        <w:rPr>
          <w:rStyle w:val="KeyWord0"/>
          <w:highlight w:val="white"/>
        </w:rPr>
        <w:t>&lt;k&gt;</w:t>
      </w:r>
      <w:r w:rsidR="00D4318D" w:rsidRPr="00903DBA">
        <w:rPr>
          <w:rStyle w:val="KeyWord0"/>
          <w:highlight w:val="white"/>
        </w:rPr>
        <w:t>IntegralUnary</w:t>
      </w:r>
      <w:r w:rsidR="00D4318D">
        <w:rPr>
          <w:rStyle w:val="KeyWord0"/>
          <w:highlight w:val="white"/>
        </w:rPr>
        <w:t>&lt;/k&gt;</w:t>
      </w:r>
      <w:r w:rsidRPr="00903DBA">
        <w:rPr>
          <w:highlight w:val="white"/>
        </w:rPr>
        <w:t xml:space="preserve"> to load the right symbol into a suitable storage and perform the operation.</w:t>
      </w:r>
    </w:p>
    <w:p w14:paraId="5CABEFA6" w14:textId="77777777" w:rsidR="003B4156" w:rsidRPr="00903DBA" w:rsidRDefault="003B4156" w:rsidP="003B4156">
      <w:pPr>
        <w:pStyle w:val="Code"/>
        <w:rPr>
          <w:highlight w:val="white"/>
        </w:rPr>
      </w:pPr>
      <w:r w:rsidRPr="00903DBA">
        <w:rPr>
          <w:highlight w:val="white"/>
        </w:rPr>
        <w:t xml:space="preserve">      Symbol rightSymbol = (Symbol) middleCode[2];</w:t>
      </w:r>
    </w:p>
    <w:p w14:paraId="4B15A917" w14:textId="77777777" w:rsidR="003B4156" w:rsidRPr="00903DBA" w:rsidRDefault="003B4156" w:rsidP="003B4156">
      <w:pPr>
        <w:pStyle w:val="Code"/>
        <w:rPr>
          <w:highlight w:val="white"/>
        </w:rPr>
      </w:pPr>
      <w:r w:rsidRPr="00903DBA">
        <w:rPr>
          <w:highlight w:val="white"/>
        </w:rPr>
        <w:t xml:space="preserve">      IntegralUnary(middleCode.Operator, rightSymbol, rightSymbol);</w:t>
      </w:r>
    </w:p>
    <w:p w14:paraId="1904C5E1" w14:textId="77777777" w:rsidR="003B4156" w:rsidRPr="00903DBA" w:rsidRDefault="003B4156" w:rsidP="003B4156">
      <w:pPr>
        <w:rPr>
          <w:highlight w:val="white"/>
        </w:rPr>
      </w:pPr>
      <w:r w:rsidRPr="00903DBA">
        <w:rPr>
          <w:highlight w:val="white"/>
        </w:rPr>
        <w:t>When the operation is done, we need to find out which register to keep and which one to discard. We only use one of the registers, depending on the operation. But we also need to mark that the value of the discarded register has been modified, to prevent that another value is stored in the register during the operation.</w:t>
      </w:r>
    </w:p>
    <w:p w14:paraId="6727F924" w14:textId="77777777" w:rsidR="003B4156" w:rsidRPr="00903DBA" w:rsidRDefault="003B4156" w:rsidP="003B4156">
      <w:pPr>
        <w:pStyle w:val="Code"/>
        <w:rPr>
          <w:highlight w:val="white"/>
        </w:rPr>
      </w:pPr>
      <w:r w:rsidRPr="00903DBA">
        <w:rPr>
          <w:highlight w:val="white"/>
        </w:rPr>
        <w:t xml:space="preserve">      Register resultRegister, discardRegister;</w:t>
      </w:r>
    </w:p>
    <w:p w14:paraId="038DC0F5" w14:textId="3665F250" w:rsidR="003B4156" w:rsidRPr="00903DBA" w:rsidRDefault="003B4156" w:rsidP="003B4156">
      <w:pPr>
        <w:rPr>
          <w:highlight w:val="white"/>
        </w:rPr>
      </w:pPr>
      <w:r w:rsidRPr="00903DBA">
        <w:rPr>
          <w:highlight w:val="white"/>
        </w:rPr>
        <w:t xml:space="preserve">In case of the modulo operation, the resulting register is picked from </w:t>
      </w:r>
      <w:r w:rsidR="00D4318D">
        <w:rPr>
          <w:rStyle w:val="KeyWord0"/>
          <w:highlight w:val="white"/>
        </w:rPr>
        <w:t>&lt;k&gt;</w:t>
      </w:r>
      <w:r w:rsidR="00D4318D" w:rsidRPr="00903DBA">
        <w:rPr>
          <w:rStyle w:val="KeyWord0"/>
          <w:highlight w:val="white"/>
        </w:rPr>
        <w:t>m_remainderRegisterMap</w:t>
      </w:r>
      <w:r w:rsidR="00D4318D">
        <w:rPr>
          <w:rStyle w:val="KeyWord0"/>
          <w:highlight w:val="white"/>
        </w:rPr>
        <w:t>&lt;/k&gt;</w:t>
      </w:r>
      <w:r w:rsidRPr="00903DBA">
        <w:rPr>
          <w:highlight w:val="white"/>
        </w:rPr>
        <w:t xml:space="preserve">, and the register to be discarded </w:t>
      </w:r>
      <w:r w:rsidR="00D4318D">
        <w:rPr>
          <w:rStyle w:val="KeyWord0"/>
          <w:highlight w:val="white"/>
        </w:rPr>
        <w:t>&lt;k&gt;</w:t>
      </w:r>
      <w:r w:rsidR="00D4318D" w:rsidRPr="00903DBA">
        <w:rPr>
          <w:rStyle w:val="KeyWord0"/>
          <w:highlight w:val="white"/>
        </w:rPr>
        <w:t>m_productQuintentRegisterMap</w:t>
      </w:r>
      <w:r w:rsidR="00D4318D">
        <w:rPr>
          <w:rStyle w:val="KeyWord0"/>
          <w:highlight w:val="white"/>
        </w:rPr>
        <w:t>&lt;/k&gt;</w:t>
      </w:r>
      <w:r w:rsidRPr="00903DBA">
        <w:rPr>
          <w:highlight w:val="white"/>
        </w:rPr>
        <w:t>. In case of multiplication or division, it is the other way around.</w:t>
      </w:r>
    </w:p>
    <w:p w14:paraId="7030398A" w14:textId="77777777" w:rsidR="003B4156" w:rsidRPr="00903DBA" w:rsidRDefault="003B4156" w:rsidP="003B4156">
      <w:pPr>
        <w:pStyle w:val="Code"/>
        <w:rPr>
          <w:highlight w:val="white"/>
        </w:rPr>
      </w:pPr>
      <w:r w:rsidRPr="00903DBA">
        <w:rPr>
          <w:highlight w:val="white"/>
        </w:rPr>
        <w:t xml:space="preserve">      if (middleCode.Operator == MiddleOperator.</w:t>
      </w:r>
      <w:r>
        <w:rPr>
          <w:highlight w:val="white"/>
        </w:rPr>
        <w:t>Modulo</w:t>
      </w:r>
      <w:r w:rsidRPr="00903DBA">
        <w:rPr>
          <w:highlight w:val="white"/>
        </w:rPr>
        <w:t>) {</w:t>
      </w:r>
    </w:p>
    <w:p w14:paraId="051C485D" w14:textId="77777777" w:rsidR="003B4156" w:rsidRPr="00903DBA" w:rsidRDefault="003B4156" w:rsidP="003B4156">
      <w:pPr>
        <w:pStyle w:val="Code"/>
        <w:rPr>
          <w:highlight w:val="white"/>
        </w:rPr>
      </w:pPr>
      <w:r w:rsidRPr="00903DBA">
        <w:rPr>
          <w:highlight w:val="white"/>
        </w:rPr>
        <w:t xml:space="preserve">        resultRegister = m_remainderRegisterMap[typeSize];</w:t>
      </w:r>
    </w:p>
    <w:p w14:paraId="2910DA8C" w14:textId="77777777" w:rsidR="003B4156" w:rsidRPr="00903DBA" w:rsidRDefault="003B4156" w:rsidP="003B4156">
      <w:pPr>
        <w:pStyle w:val="Code"/>
        <w:rPr>
          <w:highlight w:val="white"/>
        </w:rPr>
      </w:pPr>
      <w:r w:rsidRPr="00903DBA">
        <w:rPr>
          <w:highlight w:val="white"/>
        </w:rPr>
        <w:t xml:space="preserve">        discardRegister = m_productQuintentRegisterMap[typeSize];</w:t>
      </w:r>
    </w:p>
    <w:p w14:paraId="069D00A2" w14:textId="77777777" w:rsidR="003B4156" w:rsidRPr="00903DBA" w:rsidRDefault="003B4156" w:rsidP="003B4156">
      <w:pPr>
        <w:pStyle w:val="Code"/>
        <w:rPr>
          <w:highlight w:val="white"/>
        </w:rPr>
      </w:pPr>
      <w:r w:rsidRPr="00903DBA">
        <w:rPr>
          <w:highlight w:val="white"/>
        </w:rPr>
        <w:t xml:space="preserve">      }</w:t>
      </w:r>
    </w:p>
    <w:p w14:paraId="502DFD2D" w14:textId="77777777" w:rsidR="003B4156" w:rsidRPr="00903DBA" w:rsidRDefault="003B4156" w:rsidP="003B4156">
      <w:pPr>
        <w:pStyle w:val="Code"/>
        <w:rPr>
          <w:highlight w:val="white"/>
        </w:rPr>
      </w:pPr>
      <w:r w:rsidRPr="00903DBA">
        <w:rPr>
          <w:highlight w:val="white"/>
        </w:rPr>
        <w:t xml:space="preserve">      else {</w:t>
      </w:r>
    </w:p>
    <w:p w14:paraId="0F567547" w14:textId="77777777" w:rsidR="003B4156" w:rsidRPr="00903DBA" w:rsidRDefault="003B4156" w:rsidP="003B4156">
      <w:pPr>
        <w:pStyle w:val="Code"/>
        <w:rPr>
          <w:highlight w:val="white"/>
        </w:rPr>
      </w:pPr>
      <w:r w:rsidRPr="00903DBA">
        <w:rPr>
          <w:highlight w:val="white"/>
        </w:rPr>
        <w:t xml:space="preserve">        resultRegister = m_productQuintentRegisterMap[typeSize];</w:t>
      </w:r>
    </w:p>
    <w:p w14:paraId="02DDD4AD" w14:textId="77777777" w:rsidR="003B4156" w:rsidRPr="00903DBA" w:rsidRDefault="003B4156" w:rsidP="003B4156">
      <w:pPr>
        <w:pStyle w:val="Code"/>
        <w:rPr>
          <w:highlight w:val="white"/>
        </w:rPr>
      </w:pPr>
      <w:r w:rsidRPr="00903DBA">
        <w:rPr>
          <w:highlight w:val="white"/>
        </w:rPr>
        <w:t xml:space="preserve">        discardRegister = m_remainderRegisterMap[typeSize];</w:t>
      </w:r>
    </w:p>
    <w:p w14:paraId="1334A6F3" w14:textId="77777777" w:rsidR="003B4156" w:rsidRPr="00903DBA" w:rsidRDefault="003B4156" w:rsidP="003B4156">
      <w:pPr>
        <w:pStyle w:val="Code"/>
        <w:rPr>
          <w:highlight w:val="white"/>
        </w:rPr>
      </w:pPr>
      <w:r w:rsidRPr="00903DBA">
        <w:rPr>
          <w:highlight w:val="white"/>
        </w:rPr>
        <w:t xml:space="preserve">      }</w:t>
      </w:r>
    </w:p>
    <w:p w14:paraId="65F5714C" w14:textId="77777777" w:rsidR="003B4156" w:rsidRPr="00903DBA" w:rsidRDefault="003B4156" w:rsidP="003B4156">
      <w:pPr>
        <w:rPr>
          <w:highlight w:val="white"/>
        </w:rPr>
      </w:pPr>
      <w:r w:rsidRPr="00903DBA">
        <w:rPr>
          <w:highlight w:val="white"/>
        </w:rPr>
        <w:t>We create a new track holding the result symbol and register. If the result symbol is a temporary variable, we store the track in the track map. We also add an empty instruction, to mark that the register has been altered by the operation.</w:t>
      </w:r>
    </w:p>
    <w:p w14:paraId="14086A39" w14:textId="77777777" w:rsidR="003B4156" w:rsidRPr="00903DBA" w:rsidRDefault="003B4156" w:rsidP="003B4156">
      <w:pPr>
        <w:pStyle w:val="Code"/>
        <w:rPr>
          <w:highlight w:val="white"/>
        </w:rPr>
      </w:pPr>
      <w:r w:rsidRPr="00903DBA">
        <w:rPr>
          <w:highlight w:val="white"/>
        </w:rPr>
        <w:lastRenderedPageBreak/>
        <w:t xml:space="preserve">      Symbol resultSymbol = (Symbol) middleCode[0];</w:t>
      </w:r>
    </w:p>
    <w:p w14:paraId="21DFB89E" w14:textId="2B3B6C28" w:rsidR="003B4156" w:rsidRPr="00903DBA" w:rsidRDefault="003B4156" w:rsidP="003B4156">
      <w:pPr>
        <w:pStyle w:val="Code"/>
        <w:rPr>
          <w:highlight w:val="white"/>
        </w:rPr>
      </w:pPr>
      <w:r w:rsidRPr="00903DBA">
        <w:rPr>
          <w:highlight w:val="white"/>
        </w:rPr>
        <w:t xml:space="preserve">      Track resultTrack </w:t>
      </w:r>
      <w:r w:rsidR="001F2BD0">
        <w:rPr>
          <w:highlight w:val="white"/>
        </w:rPr>
        <w:t>= new(</w:t>
      </w:r>
      <w:r w:rsidRPr="00903DBA">
        <w:rPr>
          <w:highlight w:val="white"/>
        </w:rPr>
        <w:t>resultSymbol, resultRegister);</w:t>
      </w:r>
    </w:p>
    <w:p w14:paraId="1EBA49CF" w14:textId="77777777" w:rsidR="003B4156" w:rsidRPr="00903DBA" w:rsidRDefault="003B4156" w:rsidP="003B4156">
      <w:pPr>
        <w:pStyle w:val="Code"/>
        <w:rPr>
          <w:highlight w:val="white"/>
        </w:rPr>
      </w:pPr>
    </w:p>
    <w:p w14:paraId="6BAE5DD1" w14:textId="77777777" w:rsidR="003B4156" w:rsidRPr="00903DBA" w:rsidRDefault="003B4156" w:rsidP="003B4156">
      <w:pPr>
        <w:pStyle w:val="Code"/>
        <w:rPr>
          <w:highlight w:val="white"/>
        </w:rPr>
      </w:pPr>
      <w:r w:rsidRPr="00903DBA">
        <w:rPr>
          <w:highlight w:val="white"/>
        </w:rPr>
        <w:t xml:space="preserve">      if (resultSymbol.IsTemporary()) {</w:t>
      </w:r>
    </w:p>
    <w:p w14:paraId="1B52100B" w14:textId="6C48F872" w:rsidR="003B4156" w:rsidRPr="00903DBA" w:rsidRDefault="003B4156" w:rsidP="003B41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363E25E0" w14:textId="77777777" w:rsidR="003B4156" w:rsidRPr="00903DBA" w:rsidRDefault="003B4156" w:rsidP="003B4156">
      <w:pPr>
        <w:pStyle w:val="Code"/>
        <w:rPr>
          <w:highlight w:val="white"/>
        </w:rPr>
      </w:pPr>
      <w:r w:rsidRPr="00903DBA">
        <w:rPr>
          <w:highlight w:val="white"/>
        </w:rPr>
        <w:t xml:space="preserve">        m_trackMap.Add(resultSymbol, resultTrack);</w:t>
      </w:r>
    </w:p>
    <w:p w14:paraId="093FDED7" w14:textId="77777777" w:rsidR="003B4156" w:rsidRPr="00903DBA" w:rsidRDefault="003B4156" w:rsidP="003B4156">
      <w:pPr>
        <w:pStyle w:val="Code"/>
        <w:rPr>
          <w:highlight w:val="white"/>
        </w:rPr>
      </w:pPr>
      <w:r w:rsidRPr="00903DBA">
        <w:rPr>
          <w:highlight w:val="white"/>
        </w:rPr>
        <w:t xml:space="preserve">        AddAssemblyCode(AssemblyOperator.empty, resultTrack);</w:t>
      </w:r>
    </w:p>
    <w:p w14:paraId="72549720" w14:textId="77777777" w:rsidR="003B4156" w:rsidRPr="00903DBA" w:rsidRDefault="003B4156" w:rsidP="003B4156">
      <w:pPr>
        <w:pStyle w:val="Code"/>
        <w:rPr>
          <w:highlight w:val="white"/>
        </w:rPr>
      </w:pPr>
      <w:r w:rsidRPr="00903DBA">
        <w:rPr>
          <w:highlight w:val="white"/>
        </w:rPr>
        <w:t xml:space="preserve">      }</w:t>
      </w:r>
    </w:p>
    <w:p w14:paraId="3236893B" w14:textId="77777777" w:rsidR="003B4156" w:rsidRPr="00903DBA" w:rsidRDefault="003B4156" w:rsidP="003B4156">
      <w:pPr>
        <w:rPr>
          <w:highlight w:val="white"/>
        </w:rPr>
      </w:pPr>
      <w:r w:rsidRPr="00903DBA">
        <w:rPr>
          <w:highlight w:val="white"/>
        </w:rPr>
        <w:t>If the result symbol is a regular variable, we store the value in the register at the address of the variable. In this case we do not need to add an empty instruction since the loading of the register marks that is has been in use.</w:t>
      </w:r>
    </w:p>
    <w:p w14:paraId="713B77C5" w14:textId="77777777" w:rsidR="003B4156" w:rsidRPr="00903DBA" w:rsidRDefault="003B4156" w:rsidP="003B4156">
      <w:pPr>
        <w:pStyle w:val="Code"/>
        <w:rPr>
          <w:highlight w:val="white"/>
        </w:rPr>
      </w:pPr>
      <w:r w:rsidRPr="00903DBA">
        <w:rPr>
          <w:highlight w:val="white"/>
        </w:rPr>
        <w:t xml:space="preserve">      else {</w:t>
      </w:r>
    </w:p>
    <w:p w14:paraId="116EAA85" w14:textId="77777777" w:rsidR="003B4156" w:rsidRPr="00903DBA" w:rsidRDefault="003B4156" w:rsidP="003B4156">
      <w:pPr>
        <w:pStyle w:val="Code"/>
        <w:rPr>
          <w:highlight w:val="white"/>
        </w:rPr>
      </w:pPr>
      <w:r w:rsidRPr="00903DBA">
        <w:rPr>
          <w:highlight w:val="white"/>
        </w:rPr>
        <w:t xml:space="preserve">        AddAssemblyCode(AssemblyOperator.mov, Base(resultSymbol),</w:t>
      </w:r>
    </w:p>
    <w:p w14:paraId="5D905DCC" w14:textId="77777777" w:rsidR="003B4156" w:rsidRPr="00903DBA" w:rsidRDefault="003B4156" w:rsidP="003B4156">
      <w:pPr>
        <w:pStyle w:val="Code"/>
        <w:rPr>
          <w:highlight w:val="white"/>
        </w:rPr>
      </w:pPr>
      <w:r w:rsidRPr="00903DBA">
        <w:rPr>
          <w:highlight w:val="white"/>
        </w:rPr>
        <w:t xml:space="preserve">                        Offset(resultSymbol), resultTrack);</w:t>
      </w:r>
    </w:p>
    <w:p w14:paraId="066B3EC5" w14:textId="77777777" w:rsidR="003B4156" w:rsidRPr="00903DBA" w:rsidRDefault="003B4156" w:rsidP="003B4156">
      <w:pPr>
        <w:pStyle w:val="Code"/>
        <w:rPr>
          <w:highlight w:val="white"/>
        </w:rPr>
      </w:pPr>
      <w:r w:rsidRPr="00903DBA">
        <w:rPr>
          <w:highlight w:val="white"/>
        </w:rPr>
        <w:t xml:space="preserve">      }</w:t>
      </w:r>
    </w:p>
    <w:p w14:paraId="5B53AF02" w14:textId="77777777" w:rsidR="003B4156" w:rsidRPr="00903DBA" w:rsidRDefault="003B4156" w:rsidP="003B4156">
      <w:pPr>
        <w:rPr>
          <w:highlight w:val="white"/>
        </w:rPr>
      </w:pPr>
      <w:r w:rsidRPr="00903DBA">
        <w:rPr>
          <w:highlight w:val="white"/>
        </w:rPr>
        <w:t>However, we need to add an empty instruction for the discarded register, to mark that it has been altered.</w:t>
      </w:r>
    </w:p>
    <w:p w14:paraId="346DB658" w14:textId="1D4E2164" w:rsidR="003B4156" w:rsidRPr="00903DBA" w:rsidRDefault="003B4156" w:rsidP="003B4156">
      <w:pPr>
        <w:pStyle w:val="Code"/>
        <w:rPr>
          <w:highlight w:val="white"/>
        </w:rPr>
      </w:pPr>
      <w:r w:rsidRPr="00903DBA">
        <w:rPr>
          <w:highlight w:val="white"/>
        </w:rPr>
        <w:t xml:space="preserve">      Track discaredTrack </w:t>
      </w:r>
      <w:r w:rsidR="001F2BD0">
        <w:rPr>
          <w:highlight w:val="white"/>
        </w:rPr>
        <w:t>= new(</w:t>
      </w:r>
      <w:r w:rsidRPr="00903DBA">
        <w:rPr>
          <w:highlight w:val="white"/>
        </w:rPr>
        <w:t>resultSymbol, discardRegister);</w:t>
      </w:r>
    </w:p>
    <w:p w14:paraId="6FF926E8" w14:textId="77777777" w:rsidR="003B4156" w:rsidRPr="00903DBA" w:rsidRDefault="003B4156" w:rsidP="003B4156">
      <w:pPr>
        <w:pStyle w:val="Code"/>
        <w:rPr>
          <w:highlight w:val="white"/>
        </w:rPr>
      </w:pPr>
      <w:r w:rsidRPr="00903DBA">
        <w:rPr>
          <w:highlight w:val="white"/>
        </w:rPr>
        <w:t xml:space="preserve">      AddAssemblyCode(AssemblyOperator.empty, discaredTrack);</w:t>
      </w:r>
    </w:p>
    <w:p w14:paraId="4456836C" w14:textId="77777777" w:rsidR="003B4156" w:rsidRPr="00903DBA" w:rsidRDefault="003B4156" w:rsidP="003B4156">
      <w:pPr>
        <w:pStyle w:val="Code"/>
        <w:rPr>
          <w:highlight w:val="white"/>
        </w:rPr>
      </w:pPr>
      <w:r w:rsidRPr="00903DBA">
        <w:rPr>
          <w:highlight w:val="white"/>
        </w:rPr>
        <w:t xml:space="preserve">    }</w:t>
      </w:r>
    </w:p>
    <w:p w14:paraId="7AF1EC0E" w14:textId="2E4202B3" w:rsidR="00D935A0" w:rsidRPr="00903DBA" w:rsidRDefault="00CC1DF4" w:rsidP="0060539D">
      <w:pPr>
        <w:pStyle w:val="Heading3"/>
        <w:rPr>
          <w:highlight w:val="white"/>
        </w:rPr>
      </w:pPr>
      <w:bookmarkStart w:id="532" w:name="_Toc98936418"/>
      <w:r>
        <w:rPr>
          <w:highlight w:val="white"/>
        </w:rPr>
        <w:t>&lt;</w:t>
      </w:r>
      <w:proofErr w:type="spellStart"/>
      <w:r>
        <w:rPr>
          <w:highlight w:val="white"/>
        </w:rPr>
        <w:t>h3</w:t>
      </w:r>
      <w:proofErr w:type="spellEnd"/>
      <w:r>
        <w:rPr>
          <w:highlight w:val="white"/>
        </w:rPr>
        <w:t>&gt;</w:t>
      </w:r>
      <w:r w:rsidRPr="00903DBA">
        <w:rPr>
          <w:highlight w:val="white"/>
        </w:rPr>
        <w:t>Case</w:t>
      </w:r>
      <w:r>
        <w:rPr>
          <w:highlight w:val="white"/>
        </w:rPr>
        <w:t>&lt;/</w:t>
      </w:r>
      <w:proofErr w:type="spellStart"/>
      <w:r>
        <w:rPr>
          <w:highlight w:val="white"/>
        </w:rPr>
        <w:t>h3</w:t>
      </w:r>
      <w:proofErr w:type="spellEnd"/>
      <w:r>
        <w:rPr>
          <w:highlight w:val="white"/>
        </w:rPr>
        <w:t>&gt;</w:t>
      </w:r>
      <w:bookmarkEnd w:id="532"/>
    </w:p>
    <w:p w14:paraId="60E72913" w14:textId="2BA0C46F" w:rsidR="00542755" w:rsidRPr="00903DBA" w:rsidRDefault="00542755" w:rsidP="0054275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w:t>
      </w:r>
      <w:r w:rsidR="00D4318D">
        <w:rPr>
          <w:rStyle w:val="KeyWord0"/>
          <w:highlight w:val="white"/>
        </w:rPr>
        <w:t>&lt;/k&gt;</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71C8053D"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w:t>
      </w:r>
      <w:r w:rsidR="00DB2C2A">
        <w:rPr>
          <w:highlight w:val="white"/>
        </w:rPr>
        <w:t>r</w:t>
      </w:r>
      <w:r w:rsidR="00953190" w:rsidRPr="00903DBA">
        <w:rPr>
          <w:highlight w:val="white"/>
        </w:rPr>
        <w:t>ough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4ABEA7D7" w:rsidR="00943F9A" w:rsidRPr="00903DBA" w:rsidRDefault="00F52C9A" w:rsidP="00F52C9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CaseEnd</w:t>
      </w:r>
      <w:r w:rsidR="00D4318D">
        <w:rPr>
          <w:rStyle w:val="KeyWord0"/>
          <w:highlight w:val="white"/>
        </w:rPr>
        <w:t>&lt;/k&gt;</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556D10">
        <w:rPr>
          <w:highlight w:val="white"/>
        </w:rPr>
        <w:t xml:space="preserve">do not want to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072B4028" w:rsidR="0094556E" w:rsidRPr="00903DBA" w:rsidRDefault="00CC1DF4" w:rsidP="0060539D">
      <w:pPr>
        <w:pStyle w:val="Heading3"/>
        <w:rPr>
          <w:highlight w:val="white"/>
        </w:rPr>
      </w:pPr>
      <w:bookmarkStart w:id="533" w:name="_Toc98936419"/>
      <w:r>
        <w:rPr>
          <w:highlight w:val="white"/>
        </w:rPr>
        <w:lastRenderedPageBreak/>
        <w:t>&lt;</w:t>
      </w:r>
      <w:proofErr w:type="spellStart"/>
      <w:r>
        <w:rPr>
          <w:highlight w:val="white"/>
        </w:rPr>
        <w:t>h3</w:t>
      </w:r>
      <w:proofErr w:type="spellEnd"/>
      <w:r>
        <w:rPr>
          <w:highlight w:val="white"/>
        </w:rPr>
        <w:t>&gt;</w:t>
      </w:r>
      <w:r w:rsidRPr="00903DBA">
        <w:rPr>
          <w:highlight w:val="white"/>
        </w:rPr>
        <w:t>Address</w:t>
      </w:r>
      <w:r>
        <w:rPr>
          <w:highlight w:val="white"/>
        </w:rPr>
        <w:t xml:space="preserve"> and Dereference&lt;/</w:t>
      </w:r>
      <w:proofErr w:type="spellStart"/>
      <w:r>
        <w:rPr>
          <w:highlight w:val="white"/>
        </w:rPr>
        <w:t>h3</w:t>
      </w:r>
      <w:proofErr w:type="spellEnd"/>
      <w:r>
        <w:rPr>
          <w:highlight w:val="white"/>
        </w:rPr>
        <w:t>&gt;</w:t>
      </w:r>
      <w:bookmarkEnd w:id="533"/>
    </w:p>
    <w:p w14:paraId="78CB4685" w14:textId="458C98CC" w:rsidR="00B419FE" w:rsidRPr="00903DBA" w:rsidRDefault="00B419FE" w:rsidP="00B419F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Address</w:t>
      </w:r>
      <w:r w:rsidR="00D4318D">
        <w:rPr>
          <w:rStyle w:val="KeyWord0"/>
          <w:highlight w:val="white"/>
        </w:rPr>
        <w:t>&lt;/k&gt;</w:t>
      </w:r>
      <w:r w:rsidRPr="00903DBA">
        <w:rPr>
          <w:highlight w:val="white"/>
        </w:rPr>
        <w:t xml:space="preserve"> method </w:t>
      </w:r>
      <w:r w:rsidR="00745599" w:rsidRPr="00903DBA">
        <w:rPr>
          <w:highlight w:val="white"/>
        </w:rPr>
        <w:t xml:space="preserve">adds assembly code instructions for the address operator. It is actually quite simple, since we only </w:t>
      </w:r>
      <w:r w:rsidR="00C858DB">
        <w:rPr>
          <w:highlight w:val="white"/>
        </w:rPr>
        <w:t>need</w:t>
      </w:r>
      <w:r w:rsidR="00745599" w:rsidRPr="00903DBA">
        <w:rPr>
          <w:highlight w:val="white"/>
        </w:rPr>
        <w:t xml:space="preserve"> call </w:t>
      </w:r>
      <w:r w:rsidR="00D4318D">
        <w:rPr>
          <w:rStyle w:val="KeyWord0"/>
          <w:highlight w:val="white"/>
        </w:rPr>
        <w:t>&lt;k&gt;</w:t>
      </w:r>
      <w:r w:rsidR="00D4318D" w:rsidRPr="00903DBA">
        <w:rPr>
          <w:rStyle w:val="KeyWord0"/>
          <w:highlight w:val="white"/>
        </w:rPr>
        <w:t>LoadAddressToRegister</w:t>
      </w:r>
      <w:r w:rsidR="00D4318D">
        <w:rPr>
          <w:rStyle w:val="KeyWord0"/>
          <w:highlight w:val="white"/>
        </w:rPr>
        <w:t>&lt;/k&gt;</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65779A82" w:rsidR="007A5D19" w:rsidRPr="00903DBA" w:rsidRDefault="007A5D19" w:rsidP="007A5D19">
      <w:pPr>
        <w:rPr>
          <w:highlight w:val="white"/>
        </w:rPr>
      </w:pPr>
      <w:r w:rsidRPr="00903DBA">
        <w:rPr>
          <w:highlight w:val="white"/>
        </w:rPr>
        <w:t xml:space="preserve">The </w:t>
      </w:r>
      <w:r w:rsidR="00D4318D">
        <w:rPr>
          <w:rStyle w:val="KeyWord0"/>
          <w:highlight w:val="white"/>
        </w:rPr>
        <w:t>&lt;k&gt;Dereference&lt;/k&gt;</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FB45BA">
        <w:rPr>
          <w:highlight w:val="white"/>
        </w:rPr>
        <w:t>It works in the other way around compared to the address case above, and w</w:t>
      </w:r>
      <w:r w:rsidR="006114E0" w:rsidRPr="00903DBA">
        <w:rPr>
          <w:highlight w:val="white"/>
        </w:rPr>
        <w:t xml:space="preserve">e only have to call </w:t>
      </w:r>
      <w:r w:rsidR="00D4318D">
        <w:rPr>
          <w:rStyle w:val="KeyWord0"/>
          <w:highlight w:val="white"/>
        </w:rPr>
        <w:t>&lt;k&gt;</w:t>
      </w:r>
      <w:r w:rsidR="00D4318D" w:rsidRPr="00903DBA">
        <w:rPr>
          <w:rStyle w:val="KeyWord0"/>
          <w:highlight w:val="white"/>
        </w:rPr>
        <w:t>LoadValueToRegister</w:t>
      </w:r>
      <w:r w:rsidR="00D4318D">
        <w:rPr>
          <w:rStyle w:val="KeyWord0"/>
          <w:highlight w:val="white"/>
        </w:rPr>
        <w:t>&lt;/k&gt;</w:t>
      </w:r>
      <w:r w:rsidR="006114E0" w:rsidRPr="00903DBA">
        <w:rPr>
          <w:highlight w:val="white"/>
        </w:rPr>
        <w:t xml:space="preserve"> for the address symbol</w:t>
      </w:r>
      <w:r w:rsidR="009B528B" w:rsidRPr="00903DBA">
        <w:rPr>
          <w:highlight w:val="white"/>
        </w:rPr>
        <w:t>.</w:t>
      </w:r>
    </w:p>
    <w:p w14:paraId="73A53CD2" w14:textId="5D417790" w:rsidR="002200BD" w:rsidRPr="00903DBA" w:rsidRDefault="002200BD" w:rsidP="002200BD">
      <w:pPr>
        <w:pStyle w:val="Code"/>
        <w:rPr>
          <w:highlight w:val="white"/>
        </w:rPr>
      </w:pPr>
      <w:r w:rsidRPr="00903DBA">
        <w:rPr>
          <w:highlight w:val="white"/>
        </w:rPr>
        <w:t xml:space="preserve">    public void </w:t>
      </w:r>
      <w:r w:rsidR="0021149D">
        <w:rPr>
          <w:highlight w:val="white"/>
        </w:rPr>
        <w:t>Dereference</w:t>
      </w:r>
      <w:r w:rsidRPr="00903DBA">
        <w:rPr>
          <w:highlight w:val="white"/>
        </w:rPr>
        <w:t>(MiddleCode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57CC8124" w:rsidR="00765656" w:rsidRPr="00903DBA" w:rsidRDefault="00765656" w:rsidP="00765656">
      <w:pPr>
        <w:pStyle w:val="Code"/>
        <w:rPr>
          <w:highlight w:val="white"/>
        </w:rPr>
      </w:pPr>
      <w:r w:rsidRPr="00903DBA">
        <w:rPr>
          <w:highlight w:val="white"/>
        </w:rPr>
        <w:t xml:space="preserve">      </w:t>
      </w:r>
      <w:r w:rsidR="00D516D4">
        <w:rPr>
          <w:highlight w:val="white"/>
        </w:rPr>
        <w:t>Debug.Assert</w:t>
      </w:r>
      <w:r w:rsidRPr="00903DBA">
        <w:rPr>
          <w:highlight w:val="white"/>
        </w:rPr>
        <w:t>(resultSymbol.AddressSymbol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3E823727" w14:textId="4C3F7DAC" w:rsidR="00CF4437" w:rsidRPr="0060539D" w:rsidRDefault="00CC1DF4" w:rsidP="0060539D">
      <w:pPr>
        <w:pStyle w:val="Heading3"/>
        <w:numPr>
          <w:ilvl w:val="2"/>
          <w:numId w:val="136"/>
        </w:numPr>
        <w:rPr>
          <w:highlight w:val="white"/>
        </w:rPr>
      </w:pPr>
      <w:bookmarkStart w:id="534" w:name="_Toc98936420"/>
      <w:r>
        <w:rPr>
          <w:highlight w:val="white"/>
        </w:rPr>
        <w:t>&lt;</w:t>
      </w:r>
      <w:proofErr w:type="spellStart"/>
      <w:r>
        <w:rPr>
          <w:highlight w:val="white"/>
        </w:rPr>
        <w:t>h3</w:t>
      </w:r>
      <w:proofErr w:type="spellEnd"/>
      <w:r>
        <w:rPr>
          <w:highlight w:val="white"/>
        </w:rPr>
        <w:t>&gt;</w:t>
      </w:r>
      <w:r w:rsidRPr="0060539D">
        <w:rPr>
          <w:highlight w:val="white"/>
        </w:rPr>
        <w:t>Floating Binary</w:t>
      </w:r>
      <w:r>
        <w:rPr>
          <w:highlight w:val="white"/>
        </w:rPr>
        <w:t>&lt;/</w:t>
      </w:r>
      <w:proofErr w:type="spellStart"/>
      <w:r>
        <w:rPr>
          <w:highlight w:val="white"/>
        </w:rPr>
        <w:t>h3</w:t>
      </w:r>
      <w:proofErr w:type="spellEnd"/>
      <w:r>
        <w:rPr>
          <w:highlight w:val="white"/>
        </w:rPr>
        <w:t>&gt;</w:t>
      </w:r>
      <w:bookmarkEnd w:id="534"/>
    </w:p>
    <w:p w14:paraId="7862C5D9" w14:textId="2797B328" w:rsidR="00673D57" w:rsidRPr="00903DBA" w:rsidRDefault="00673D57" w:rsidP="00673D57">
      <w:pPr>
        <w:rPr>
          <w:highlight w:val="white"/>
        </w:rPr>
      </w:pPr>
      <w:r w:rsidRPr="00903DBA">
        <w:rPr>
          <w:highlight w:val="white"/>
        </w:rPr>
        <w:t xml:space="preserve">Similar to the integral operations, we need the </w:t>
      </w:r>
      <w:r w:rsidR="00D4318D">
        <w:rPr>
          <w:rStyle w:val="KeyWord0"/>
          <w:highlight w:val="white"/>
        </w:rPr>
        <w:t>&lt;k&gt;</w:t>
      </w:r>
      <w:r w:rsidR="00D4318D" w:rsidRPr="00903DBA">
        <w:rPr>
          <w:rStyle w:val="KeyWord0"/>
          <w:highlight w:val="white"/>
        </w:rPr>
        <w:t>m_middleToFloatingMap</w:t>
      </w:r>
      <w:r w:rsidR="00D4318D">
        <w:rPr>
          <w:rStyle w:val="KeyWord0"/>
          <w:highlight w:val="white"/>
        </w:rPr>
        <w:t>&lt;/k&gt;</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r w:rsidR="009210C6">
        <w:rPr>
          <w:highlight w:val="white"/>
        </w:rPr>
        <w:t xml:space="preserve"> However, there is no signed or unsigned </w:t>
      </w:r>
      <w:r w:rsidR="00DB2C2A">
        <w:rPr>
          <w:highlight w:val="white"/>
        </w:rPr>
        <w:t>types</w:t>
      </w:r>
      <w:r w:rsidR="009210C6">
        <w:rPr>
          <w:highlight w:val="white"/>
        </w:rPr>
        <w:t xml:space="preserve"> in the floating case</w:t>
      </w:r>
      <w:r w:rsidR="00DB2C2A">
        <w:rPr>
          <w:highlight w:val="white"/>
        </w:rPr>
        <w:t>, all types are considered signed.</w:t>
      </w:r>
    </w:p>
    <w:p w14:paraId="446D23A5" w14:textId="259ED98B" w:rsidR="00A81C3D" w:rsidRPr="00903DBA" w:rsidRDefault="00A81C3D" w:rsidP="00A81C3D">
      <w:pPr>
        <w:pStyle w:val="Code"/>
        <w:rPr>
          <w:highlight w:val="white"/>
        </w:rPr>
      </w:pPr>
      <w:r w:rsidRPr="00903DBA">
        <w:rPr>
          <w:highlight w:val="white"/>
        </w:rPr>
        <w:t xml:space="preserve">    public static Dictionary&lt;MiddleOperator, AssemblyOperator&gt;</w:t>
      </w:r>
    </w:p>
    <w:p w14:paraId="72FB9584" w14:textId="46D0BCB8" w:rsidR="00A81C3D" w:rsidRPr="00903DBA" w:rsidRDefault="00A81C3D" w:rsidP="00A81C3D">
      <w:pPr>
        <w:pStyle w:val="Code"/>
        <w:rPr>
          <w:highlight w:val="white"/>
        </w:rPr>
      </w:pPr>
      <w:r w:rsidRPr="00903DBA">
        <w:rPr>
          <w:highlight w:val="white"/>
        </w:rPr>
        <w:t xml:space="preserve">      m_middleToFloatingMap =</w:t>
      </w:r>
      <w:r w:rsidR="00222C2A">
        <w:rPr>
          <w:highlight w:val="white"/>
        </w:rPr>
        <w:t xml:space="preserve"> </w:t>
      </w:r>
      <w:r w:rsidRPr="00903DBA">
        <w:rPr>
          <w:highlight w:val="white"/>
        </w:rPr>
        <w:t>new() {</w:t>
      </w:r>
    </w:p>
    <w:p w14:paraId="38A3E81B" w14:textId="7131E03C" w:rsidR="00A81C3D" w:rsidRPr="00903DBA" w:rsidRDefault="00A81C3D" w:rsidP="00A81C3D">
      <w:pPr>
        <w:pStyle w:val="Code"/>
        <w:rPr>
          <w:highlight w:val="white"/>
        </w:rPr>
      </w:pPr>
      <w:r w:rsidRPr="00903DBA">
        <w:rPr>
          <w:highlight w:val="white"/>
        </w:rPr>
        <w:t xml:space="preserve">          {MiddleOperator.</w:t>
      </w:r>
      <w:r w:rsidR="00455D0F">
        <w:rPr>
          <w:highlight w:val="white"/>
        </w:rPr>
        <w:t>Minus</w:t>
      </w:r>
      <w:r w:rsidRPr="00903DBA">
        <w:rPr>
          <w:highlight w:val="white"/>
        </w:rPr>
        <w:t>, AssemblyOperator.fchs},</w:t>
      </w:r>
    </w:p>
    <w:p w14:paraId="030C3718" w14:textId="161229B8" w:rsidR="00A81C3D" w:rsidRPr="00903DBA" w:rsidRDefault="00A81C3D" w:rsidP="00A81C3D">
      <w:pPr>
        <w:pStyle w:val="Code"/>
        <w:rPr>
          <w:highlight w:val="white"/>
        </w:rPr>
      </w:pPr>
      <w:r w:rsidRPr="00903DBA">
        <w:rPr>
          <w:highlight w:val="white"/>
        </w:rPr>
        <w:t xml:space="preserve">          {MiddleOperator.</w:t>
      </w:r>
      <w:r w:rsidR="00455D0F">
        <w:rPr>
          <w:highlight w:val="white"/>
        </w:rPr>
        <w:t>Add</w:t>
      </w:r>
      <w:r w:rsidRPr="00903DBA">
        <w:rPr>
          <w:highlight w:val="white"/>
        </w:rPr>
        <w:t>, AssemblyOperator.fadd},</w:t>
      </w:r>
    </w:p>
    <w:p w14:paraId="06AA3AAF" w14:textId="16BEA21F" w:rsidR="00A81C3D" w:rsidRPr="00903DBA" w:rsidRDefault="00A81C3D" w:rsidP="00A81C3D">
      <w:pPr>
        <w:pStyle w:val="Code"/>
        <w:rPr>
          <w:highlight w:val="white"/>
        </w:rPr>
      </w:pPr>
      <w:r w:rsidRPr="00903DBA">
        <w:rPr>
          <w:highlight w:val="white"/>
        </w:rPr>
        <w:t xml:space="preserve">          {MiddleOperator.</w:t>
      </w:r>
      <w:r w:rsidR="00455D0F">
        <w:rPr>
          <w:highlight w:val="white"/>
        </w:rPr>
        <w:t>Subtract</w:t>
      </w:r>
      <w:r w:rsidRPr="00903DBA">
        <w:rPr>
          <w:highlight w:val="white"/>
        </w:rPr>
        <w: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554ACAF"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DD5017" w:rsidRPr="00903DBA">
        <w:rPr>
          <w:highlight w:val="white"/>
        </w:rPr>
        <w:t>simpler</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D4318D">
        <w:rPr>
          <w:rStyle w:val="KeyWord0"/>
          <w:highlight w:val="white"/>
        </w:rPr>
        <w:t>&lt;k&gt;</w:t>
      </w:r>
      <w:r w:rsidR="00D4318D" w:rsidRPr="00903DBA">
        <w:rPr>
          <w:rStyle w:val="KeyWord0"/>
          <w:highlight w:val="white"/>
        </w:rPr>
        <w:t>FloatingUnary</w:t>
      </w:r>
      <w:r w:rsidR="00D4318D">
        <w:rPr>
          <w:rStyle w:val="KeyWord0"/>
          <w:highlight w:val="white"/>
        </w:rPr>
        <w:t>&lt;/k&gt;</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6EFEF98A" w:rsidR="00F33F0D" w:rsidRPr="00903DBA" w:rsidRDefault="00F77DE8" w:rsidP="00F77DE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FloatingBinary</w:t>
      </w:r>
      <w:r w:rsidR="00D4318D">
        <w:rPr>
          <w:rStyle w:val="KeyWord0"/>
          <w:highlight w:val="white"/>
        </w:rPr>
        <w:t>&lt;/k&gt;</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0A5241FB" w:rsidR="00CF4437" w:rsidRDefault="00CF4437" w:rsidP="00CF4437">
      <w:pPr>
        <w:pStyle w:val="Code"/>
        <w:rPr>
          <w:highlight w:val="white"/>
        </w:rPr>
      </w:pPr>
      <w:r w:rsidRPr="00903DBA">
        <w:rPr>
          <w:highlight w:val="white"/>
        </w:rPr>
        <w:lastRenderedPageBreak/>
        <w:t xml:space="preserve">    public void FloatingBinary(MiddleCode middleCode) {</w:t>
      </w:r>
    </w:p>
    <w:p w14:paraId="10B9EF16" w14:textId="2E04EC2A" w:rsidR="00061228" w:rsidRPr="00903DBA" w:rsidRDefault="00061228" w:rsidP="00CF4437">
      <w:pPr>
        <w:pStyle w:val="Code"/>
        <w:rPr>
          <w:highlight w:val="white"/>
        </w:rPr>
      </w:pPr>
      <w:r>
        <w:rPr>
          <w:highlight w:val="white"/>
        </w:rPr>
        <w:t xml:space="preserve">      </w:t>
      </w:r>
      <w:r w:rsidRPr="00903DBA">
        <w:rPr>
          <w:highlight w:val="white"/>
        </w:rPr>
        <w:t>--m_floatStackSize</w:t>
      </w:r>
      <w:r>
        <w:rPr>
          <w:highlight w:val="white"/>
        </w:rPr>
        <w:t>;</w:t>
      </w:r>
    </w:p>
    <w:p w14:paraId="7858292B" w14:textId="5D0E57FC" w:rsidR="00CF4437" w:rsidRPr="00903DBA" w:rsidRDefault="00CF4437" w:rsidP="00CF4437">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6F140BE" w:rsidR="00CF4437" w:rsidRPr="00903DBA" w:rsidRDefault="00D52D8A" w:rsidP="00D52D8A">
      <w:pPr>
        <w:rPr>
          <w:highlight w:val="white"/>
        </w:rPr>
      </w:pPr>
      <w:r w:rsidRPr="00903DBA">
        <w:rPr>
          <w:highlight w:val="white"/>
        </w:rPr>
        <w:t xml:space="preserve">In the </w:t>
      </w:r>
      <w:r w:rsidR="00D4318D">
        <w:rPr>
          <w:rStyle w:val="KeyWord0"/>
          <w:highlight w:val="white"/>
        </w:rPr>
        <w:t>&lt;k&gt;</w:t>
      </w:r>
      <w:r w:rsidR="00D4318D" w:rsidRPr="00903DBA">
        <w:rPr>
          <w:rStyle w:val="KeyWord0"/>
          <w:highlight w:val="white"/>
        </w:rPr>
        <w:t>FloatingParameter</w:t>
      </w:r>
      <w:r w:rsidR="00D4318D">
        <w:rPr>
          <w:rStyle w:val="KeyWord0"/>
          <w:highlight w:val="white"/>
        </w:rPr>
        <w:t>&lt;/k&gt;</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w:t>
      </w:r>
      <w:r w:rsidR="009270AA">
        <w:rPr>
          <w:highlight w:val="white"/>
        </w:rPr>
        <w:t>the</w:t>
      </w:r>
      <w:r w:rsidR="00941CB8" w:rsidRPr="00903DBA">
        <w:rPr>
          <w:highlight w:val="white"/>
        </w:rPr>
        <w:t xml:space="preserve"> offset of the parameter</w:t>
      </w:r>
      <w:r w:rsidR="006C79F7" w:rsidRPr="00903DBA">
        <w:rPr>
          <w:highlight w:val="white"/>
        </w:rPr>
        <w:t xml:space="preserve"> when we pop it on the floating-point stack by calling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610B7F72" w:rsidR="00372133" w:rsidRPr="00903DBA" w:rsidRDefault="00372133" w:rsidP="00372133">
      <w:pPr>
        <w:pStyle w:val="Code"/>
        <w:rPr>
          <w:highlight w:val="white"/>
        </w:rPr>
      </w:pPr>
      <w:r w:rsidRPr="00903DBA">
        <w:rPr>
          <w:highlight w:val="white"/>
        </w:rPr>
        <w:t xml:space="preserve">      Symbol paramSymbol </w:t>
      </w:r>
      <w:r w:rsidR="001F2BD0">
        <w:rPr>
          <w:highlight w:val="white"/>
        </w:rPr>
        <w:t>= new(</w:t>
      </w:r>
      <w:r w:rsidRPr="00903DBA">
        <w:rPr>
          <w:highlight w:val="white"/>
        </w:rPr>
        <w:t>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6B6DFD2C" w:rsidR="00924172" w:rsidRPr="0060539D" w:rsidRDefault="00CC1DF4" w:rsidP="0060539D">
      <w:pPr>
        <w:pStyle w:val="Heading3"/>
        <w:numPr>
          <w:ilvl w:val="2"/>
          <w:numId w:val="135"/>
        </w:numPr>
        <w:rPr>
          <w:highlight w:val="white"/>
        </w:rPr>
      </w:pPr>
      <w:bookmarkStart w:id="535" w:name="_Toc98936421"/>
      <w:r>
        <w:rPr>
          <w:highlight w:val="white"/>
        </w:rPr>
        <w:t>&lt;</w:t>
      </w:r>
      <w:proofErr w:type="spellStart"/>
      <w:r>
        <w:rPr>
          <w:highlight w:val="white"/>
        </w:rPr>
        <w:t>h3</w:t>
      </w:r>
      <w:proofErr w:type="spellEnd"/>
      <w:r>
        <w:rPr>
          <w:highlight w:val="white"/>
        </w:rPr>
        <w:t>&gt;</w:t>
      </w:r>
      <w:r w:rsidRPr="0060539D">
        <w:rPr>
          <w:highlight w:val="white"/>
        </w:rPr>
        <w:t>Floating Relation</w:t>
      </w:r>
      <w:r>
        <w:rPr>
          <w:highlight w:val="white"/>
        </w:rPr>
        <w:t>&lt;/</w:t>
      </w:r>
      <w:proofErr w:type="spellStart"/>
      <w:r>
        <w:rPr>
          <w:highlight w:val="white"/>
        </w:rPr>
        <w:t>h3</w:t>
      </w:r>
      <w:proofErr w:type="spellEnd"/>
      <w:r>
        <w:rPr>
          <w:highlight w:val="white"/>
        </w:rPr>
        <w:t>&gt;</w:t>
      </w:r>
      <w:bookmarkEnd w:id="535"/>
    </w:p>
    <w:p w14:paraId="6227BE04" w14:textId="4C915AEB" w:rsidR="00924172" w:rsidRPr="00903DBA" w:rsidRDefault="00924172" w:rsidP="0092417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FloatingRelation</w:t>
      </w:r>
      <w:r w:rsidR="00D4318D">
        <w:rPr>
          <w:rStyle w:val="KeyWord0"/>
          <w:highlight w:val="white"/>
        </w:rPr>
        <w:t>&lt;/k&gt;</w:t>
      </w:r>
      <w:r w:rsidRPr="00903DBA">
        <w:rPr>
          <w:highlight w:val="white"/>
        </w:rPr>
        <w:t xml:space="preserve"> method generate</w:t>
      </w:r>
      <w:r w:rsidR="00282B96">
        <w:rPr>
          <w:highlight w:val="white"/>
        </w:rPr>
        <w:t>s</w:t>
      </w:r>
      <w:r w:rsidRPr="00903DBA">
        <w:rPr>
          <w:highlight w:val="white"/>
        </w:rPr>
        <w:t xml:space="preserve"> code for relation operators </w:t>
      </w:r>
      <w:r w:rsidR="00CD0AAF">
        <w:rPr>
          <w:highlight w:val="white"/>
        </w:rPr>
        <w:t>of</w:t>
      </w:r>
      <w:r w:rsidRPr="00903DBA">
        <w:rPr>
          <w:highlight w:val="white"/>
        </w:rPr>
        <w:t xml:space="preserve"> floating types. The </w:t>
      </w:r>
      <w:r w:rsidR="00D4318D">
        <w:rPr>
          <w:rStyle w:val="KeyWord0"/>
          <w:highlight w:val="white"/>
        </w:rPr>
        <w:t>&lt;k&gt;</w:t>
      </w:r>
      <w:r w:rsidR="00D4318D" w:rsidRPr="00903DBA">
        <w:rPr>
          <w:rStyle w:val="KeyWord0"/>
          <w:highlight w:val="white"/>
        </w:rPr>
        <w:t>fcompp</w:t>
      </w:r>
      <w:r w:rsidR="00D4318D">
        <w:rPr>
          <w:rStyle w:val="KeyWord0"/>
          <w:highlight w:val="white"/>
        </w:rPr>
        <w:t>&lt;/k&gt;</w:t>
      </w:r>
      <w:r w:rsidRPr="00903DBA">
        <w:rPr>
          <w:highlight w:val="white"/>
        </w:rPr>
        <w:t xml:space="preserve"> (float compare pop) assembly code instruction performs a comparation on the two values on top of the floating value stack, stores the result in the internal float status word, and pops </w:t>
      </w:r>
      <w:r w:rsidR="00282B96">
        <w:rPr>
          <w:highlight w:val="white"/>
        </w:rPr>
        <w:t xml:space="preserve">both </w:t>
      </w:r>
      <w:r w:rsidRPr="00903DBA">
        <w:rPr>
          <w:highlight w:val="white"/>
        </w:rPr>
        <w:t xml:space="preserve">the values from the stack. The </w:t>
      </w:r>
      <w:r w:rsidR="00D4318D">
        <w:rPr>
          <w:rStyle w:val="KeyWord0"/>
          <w:highlight w:val="white"/>
        </w:rPr>
        <w:t>&lt;k&gt;</w:t>
      </w:r>
      <w:r w:rsidR="00D4318D" w:rsidRPr="00903DBA">
        <w:rPr>
          <w:rStyle w:val="KeyWord0"/>
          <w:highlight w:val="white"/>
        </w:rPr>
        <w:t>fstsw</w:t>
      </w:r>
      <w:r w:rsidR="00D4318D">
        <w:rPr>
          <w:rStyle w:val="KeyWord0"/>
          <w:highlight w:val="white"/>
        </w:rPr>
        <w:t>&lt;/k&gt;</w:t>
      </w:r>
      <w:r w:rsidRPr="00903DBA">
        <w:rPr>
          <w:highlight w:val="white"/>
        </w:rPr>
        <w:t xml:space="preserve"> (float store status word) assembly code instruction stores the floating status word in the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Pr="00903DBA">
        <w:rPr>
          <w:highlight w:val="white"/>
        </w:rPr>
        <w:t xml:space="preserve"> register. The </w:t>
      </w:r>
      <w:r w:rsidR="00D4318D">
        <w:rPr>
          <w:rStyle w:val="KeyWord0"/>
          <w:highlight w:val="white"/>
        </w:rPr>
        <w:t>&lt;k&gt;</w:t>
      </w:r>
      <w:r w:rsidR="00D4318D" w:rsidRPr="00903DBA">
        <w:rPr>
          <w:rStyle w:val="KeyWord0"/>
          <w:highlight w:val="white"/>
        </w:rPr>
        <w:t>sahf</w:t>
      </w:r>
      <w:r w:rsidR="00D4318D">
        <w:rPr>
          <w:rStyle w:val="KeyWord0"/>
          <w:highlight w:val="white"/>
        </w:rPr>
        <w:t>&lt;/k&gt;</w:t>
      </w:r>
      <w:r w:rsidRPr="00903DBA">
        <w:rPr>
          <w:highlight w:val="white"/>
        </w:rPr>
        <w:t xml:space="preserve"> (store ah into flags) stores the value of </w:t>
      </w:r>
      <w:r w:rsidR="00705149">
        <w:rPr>
          <w:highlight w:val="white"/>
        </w:rPr>
        <w:t xml:space="preserve">the </w:t>
      </w:r>
      <w:r w:rsidR="00D4318D">
        <w:rPr>
          <w:rStyle w:val="KeyWord0"/>
          <w:highlight w:val="white"/>
        </w:rPr>
        <w:t>&lt;k&gt;</w:t>
      </w:r>
      <w:r w:rsidR="00D4318D" w:rsidRPr="00705149">
        <w:rPr>
          <w:rStyle w:val="KeyWord0"/>
          <w:highlight w:val="white"/>
        </w:rPr>
        <w:t>ah</w:t>
      </w:r>
      <w:r w:rsidR="00D4318D">
        <w:rPr>
          <w:rStyle w:val="KeyWord0"/>
          <w:highlight w:val="white"/>
        </w:rPr>
        <w:t>&lt;/k&gt;</w:t>
      </w:r>
      <w:r w:rsidR="00705149">
        <w:rPr>
          <w:highlight w:val="white"/>
        </w:rPr>
        <w:t xml:space="preserve"> </w:t>
      </w:r>
      <w:r w:rsidRPr="00903DBA">
        <w:rPr>
          <w:highlight w:val="white"/>
        </w:rPr>
        <w:t>register (which hold the higher byte of</w:t>
      </w:r>
      <w:r w:rsidR="00705149">
        <w:rPr>
          <w:highlight w:val="white"/>
        </w:rPr>
        <w:t xml:space="preserve"> the</w:t>
      </w:r>
      <w:r w:rsidRPr="00903DBA">
        <w:rPr>
          <w:highlight w:val="white"/>
        </w:rPr>
        <w:t xml:space="preserve">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282B96" w:rsidRPr="00903DBA">
        <w:rPr>
          <w:highlight w:val="white"/>
        </w:rPr>
        <w:t xml:space="preserve"> register</w:t>
      </w:r>
      <w:r w:rsidRPr="00903DBA">
        <w:rPr>
          <w:highlight w:val="white"/>
        </w:rPr>
        <w:t>) into the integral flags. Finally, we add a jump instruction that matches the original middle code instruction</w:t>
      </w:r>
      <w:r w:rsidR="00282B96">
        <w:rPr>
          <w:highlight w:val="white"/>
        </w:rPr>
        <w:t xml:space="preserve">, which </w:t>
      </w:r>
      <w:r w:rsidRPr="00903DBA">
        <w:rPr>
          <w:highlight w:val="white"/>
        </w:rPr>
        <w:t>is looked up in the middle</w:t>
      </w:r>
      <w:r w:rsidR="00705149">
        <w:rPr>
          <w:highlight w:val="white"/>
        </w:rPr>
        <w:t>-</w:t>
      </w:r>
      <w:r w:rsidRPr="00903DBA">
        <w:rPr>
          <w:highlight w:val="white"/>
        </w:rPr>
        <w:t>to</w:t>
      </w:r>
      <w:r w:rsidR="00705149">
        <w:rPr>
          <w:highlight w:val="white"/>
        </w:rPr>
        <w:t>-</w:t>
      </w:r>
      <w:r w:rsidRPr="00903DBA">
        <w:rPr>
          <w:highlight w:val="white"/>
        </w:rPr>
        <w:t>floating map.</w:t>
      </w:r>
    </w:p>
    <w:p w14:paraId="6DD953EA" w14:textId="18B31102" w:rsidR="00924172" w:rsidRDefault="00924172" w:rsidP="00924172">
      <w:pPr>
        <w:pStyle w:val="Code"/>
        <w:rPr>
          <w:highlight w:val="white"/>
        </w:rPr>
      </w:pPr>
      <w:r w:rsidRPr="00903DBA">
        <w:rPr>
          <w:highlight w:val="white"/>
        </w:rPr>
        <w:t xml:space="preserve">    public void FloatingRelation(MiddleCode middleCode) {</w:t>
      </w:r>
    </w:p>
    <w:p w14:paraId="28A034D9" w14:textId="5C7519CD" w:rsidR="00F525D4" w:rsidRPr="00903DBA" w:rsidRDefault="00F525D4" w:rsidP="00924172">
      <w:pPr>
        <w:pStyle w:val="Code"/>
        <w:rPr>
          <w:highlight w:val="white"/>
        </w:rPr>
      </w:pPr>
      <w:r>
        <w:rPr>
          <w:highlight w:val="white"/>
        </w:rPr>
        <w:t xml:space="preserve">      </w:t>
      </w:r>
      <w:r w:rsidRPr="00903DBA">
        <w:rPr>
          <w:highlight w:val="white"/>
        </w:rPr>
        <w:t>m_floatStackSize -= 2</w:t>
      </w:r>
      <w:r>
        <w:rPr>
          <w:highlight w:val="white"/>
        </w:rPr>
        <w:t>;</w:t>
      </w:r>
    </w:p>
    <w:p w14:paraId="45752939" w14:textId="683689B0" w:rsidR="00924172" w:rsidRPr="00903DBA" w:rsidRDefault="00924172" w:rsidP="00924172">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478E9AE8" w:rsidR="00D935A0" w:rsidRPr="00903DBA" w:rsidRDefault="00CC1DF4" w:rsidP="0060539D">
      <w:pPr>
        <w:pStyle w:val="Heading3"/>
        <w:rPr>
          <w:highlight w:val="white"/>
        </w:rPr>
      </w:pPr>
      <w:bookmarkStart w:id="536" w:name="_Toc98936422"/>
      <w:r>
        <w:rPr>
          <w:highlight w:val="white"/>
        </w:rPr>
        <w:t>&lt;</w:t>
      </w:r>
      <w:proofErr w:type="spellStart"/>
      <w:r>
        <w:rPr>
          <w:highlight w:val="white"/>
        </w:rPr>
        <w:t>h3</w:t>
      </w:r>
      <w:proofErr w:type="spellEnd"/>
      <w:r>
        <w:rPr>
          <w:highlight w:val="white"/>
        </w:rPr>
        <w:t>&gt;</w:t>
      </w:r>
      <w:r w:rsidRPr="00903DBA">
        <w:rPr>
          <w:highlight w:val="white"/>
        </w:rPr>
        <w:t>Floating Push and Pop</w:t>
      </w:r>
      <w:r>
        <w:rPr>
          <w:highlight w:val="white"/>
        </w:rPr>
        <w:t>&lt;/</w:t>
      </w:r>
      <w:proofErr w:type="spellStart"/>
      <w:r>
        <w:rPr>
          <w:highlight w:val="white"/>
        </w:rPr>
        <w:t>h3</w:t>
      </w:r>
      <w:proofErr w:type="spellEnd"/>
      <w:r>
        <w:rPr>
          <w:highlight w:val="white"/>
        </w:rPr>
        <w:t>&gt;</w:t>
      </w:r>
      <w:bookmarkEnd w:id="536"/>
    </w:p>
    <w:p w14:paraId="7984E4D9" w14:textId="5C915DFD" w:rsidR="00803EA4" w:rsidRPr="00903DBA" w:rsidRDefault="00803EA4" w:rsidP="00803EA4">
      <w:pPr>
        <w:rPr>
          <w:highlight w:val="white"/>
        </w:rPr>
      </w:pPr>
      <w:r w:rsidRPr="00903DBA">
        <w:rPr>
          <w:highlight w:val="white"/>
        </w:rPr>
        <w:t xml:space="preserve">When pushing floating values to the floating-point stack, we need the </w:t>
      </w:r>
      <w:r w:rsidR="00D4318D">
        <w:rPr>
          <w:rStyle w:val="KeyWord0"/>
          <w:highlight w:val="white"/>
        </w:rPr>
        <w:t>&lt;k&gt;</w:t>
      </w:r>
      <w:r w:rsidR="00D4318D" w:rsidRPr="00903DBA">
        <w:rPr>
          <w:rStyle w:val="KeyWord0"/>
          <w:highlight w:val="white"/>
        </w:rPr>
        <w:t>m_floatPushMap</w:t>
      </w:r>
      <w:r w:rsidR="00D4318D">
        <w:rPr>
          <w:rStyle w:val="KeyWord0"/>
          <w:highlight w:val="white"/>
        </w:rPr>
        <w:t>&lt;/k&gt;</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w:t>
      </w:r>
      <w:r w:rsidR="006154E1">
        <w:rPr>
          <w:highlight w:val="white"/>
        </w:rPr>
        <w:t>floating</w:t>
      </w:r>
      <w:r w:rsidR="00842DEE" w:rsidRPr="00903DBA">
        <w:rPr>
          <w:highlight w:val="white"/>
        </w:rPr>
        <w:t xml:space="preserve">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r w:rsidR="006154E1">
        <w:rPr>
          <w:highlight w:val="white"/>
        </w:rPr>
        <w:t xml:space="preserve"> We need the floating flag since integral and floating types may have the same size, even though they </w:t>
      </w:r>
      <w:r w:rsidR="00525B0E">
        <w:rPr>
          <w:highlight w:val="white"/>
        </w:rPr>
        <w:t>require</w:t>
      </w:r>
      <w:r w:rsidR="006154E1">
        <w:rPr>
          <w:highlight w:val="white"/>
        </w:rPr>
        <w:t xml:space="preserve"> different instruction.</w:t>
      </w:r>
    </w:p>
    <w:p w14:paraId="4C7452F0" w14:textId="059145FB" w:rsidR="008E35B6" w:rsidRPr="008E35B6" w:rsidRDefault="008E35B6" w:rsidP="008E35B6">
      <w:pPr>
        <w:pStyle w:val="Code"/>
      </w:pPr>
      <w:r w:rsidRPr="008E35B6">
        <w:t xml:space="preserve">    public static Dictionary&lt;(</w:t>
      </w:r>
      <w:r w:rsidR="00447833">
        <w:t>bool Floating, int Size</w:t>
      </w:r>
      <w:r w:rsidRPr="008E35B6">
        <w:t>), AssemblyOperator&gt;</w:t>
      </w:r>
    </w:p>
    <w:p w14:paraId="259EA30C" w14:textId="16530432" w:rsidR="008E35B6" w:rsidRPr="008E35B6" w:rsidRDefault="008E35B6" w:rsidP="008E35B6">
      <w:pPr>
        <w:pStyle w:val="Code"/>
      </w:pPr>
      <w:r w:rsidRPr="008E35B6">
        <w:t xml:space="preserve">      m_floatPushMap = new() {</w:t>
      </w:r>
    </w:p>
    <w:p w14:paraId="51E1BF60" w14:textId="219F662D"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2), AssemblyOperator.fild_word},</w:t>
      </w:r>
    </w:p>
    <w:p w14:paraId="5C77B2AB" w14:textId="1C406D1C"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4), AssemblyOperator.fild_dword},</w:t>
      </w:r>
    </w:p>
    <w:p w14:paraId="770E406E" w14:textId="6EA68085" w:rsidR="008E35B6" w:rsidRPr="008E35B6" w:rsidRDefault="008E35B6" w:rsidP="008E35B6">
      <w:pPr>
        <w:pStyle w:val="Code"/>
      </w:pPr>
      <w:r w:rsidRPr="008E35B6">
        <w:t xml:space="preserve">        {(</w:t>
      </w:r>
      <w:r w:rsidR="004A080A">
        <w:t xml:space="preserve">Floating: </w:t>
      </w:r>
      <w:r w:rsidRPr="008E35B6">
        <w:t xml:space="preserve">false, </w:t>
      </w:r>
      <w:r w:rsidR="004A080A">
        <w:t xml:space="preserve">Size: </w:t>
      </w:r>
      <w:r w:rsidRPr="008E35B6">
        <w:t>8), AssemblyOperator.fild_qword},</w:t>
      </w:r>
    </w:p>
    <w:p w14:paraId="78CAB4E4" w14:textId="049D54BF"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4), AssemblyOperator.fld_dword},</w:t>
      </w:r>
    </w:p>
    <w:p w14:paraId="138A95A1" w14:textId="22C8E28E" w:rsidR="008E35B6" w:rsidRPr="008E35B6" w:rsidRDefault="008E35B6" w:rsidP="008E35B6">
      <w:pPr>
        <w:pStyle w:val="Code"/>
      </w:pPr>
      <w:r w:rsidRPr="008E35B6">
        <w:t xml:space="preserve">        {(</w:t>
      </w:r>
      <w:r w:rsidR="004A080A">
        <w:t xml:space="preserve">Floating: </w:t>
      </w:r>
      <w:r w:rsidRPr="008E35B6">
        <w:t xml:space="preserve">true, </w:t>
      </w:r>
      <w:r w:rsidR="004A080A">
        <w:t xml:space="preserve">Size: </w:t>
      </w:r>
      <w:r w:rsidRPr="008E35B6">
        <w:t>8), AssemblyOperator.fld_qword}</w:t>
      </w:r>
    </w:p>
    <w:p w14:paraId="469AEC46" w14:textId="77777777" w:rsidR="008E35B6" w:rsidRPr="008E35B6" w:rsidRDefault="008E35B6" w:rsidP="008E35B6">
      <w:pPr>
        <w:pStyle w:val="Code"/>
      </w:pPr>
      <w:r w:rsidRPr="008E35B6">
        <w:t xml:space="preserve">      };</w:t>
      </w:r>
    </w:p>
    <w:p w14:paraId="5A049407" w14:textId="0C293485" w:rsidR="00530CE4" w:rsidRPr="00903DBA" w:rsidRDefault="00085FB8" w:rsidP="00C0154B">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PushSymbol</w:t>
      </w:r>
      <w:r w:rsidR="00D4318D">
        <w:rPr>
          <w:rStyle w:val="KeyWord0"/>
          <w:highlight w:val="white"/>
        </w:rPr>
        <w:t>&lt;/k&gt;</w:t>
      </w:r>
      <w:r w:rsidRPr="00903DBA">
        <w:rPr>
          <w:highlight w:val="white"/>
        </w:rPr>
        <w:t xml:space="preserve"> </w:t>
      </w:r>
      <w:r w:rsidR="00C0154B" w:rsidRPr="00903DBA">
        <w:rPr>
          <w:highlight w:val="white"/>
        </w:rPr>
        <w:t>method generates code that pushes the value of a symbol to the floating-point stack.</w:t>
      </w:r>
    </w:p>
    <w:p w14:paraId="2225813B" w14:textId="41C4F6B5" w:rsidR="00170065" w:rsidRDefault="00170065" w:rsidP="00170065">
      <w:pPr>
        <w:pStyle w:val="Code"/>
        <w:rPr>
          <w:highlight w:val="white"/>
        </w:rPr>
      </w:pPr>
      <w:r w:rsidRPr="00903DBA">
        <w:rPr>
          <w:highlight w:val="white"/>
        </w:rPr>
        <w:t xml:space="preserve">    public void PushSymbol(Symbol symbol) {</w:t>
      </w:r>
    </w:p>
    <w:p w14:paraId="3C396202" w14:textId="6FA9960C" w:rsidR="00F525D4" w:rsidRPr="00903DBA" w:rsidRDefault="00F525D4" w:rsidP="00170065">
      <w:pPr>
        <w:pStyle w:val="Code"/>
        <w:rPr>
          <w:highlight w:val="white"/>
        </w:rPr>
      </w:pPr>
      <w:r>
        <w:rPr>
          <w:highlight w:val="white"/>
        </w:rPr>
        <w:t xml:space="preserve">      </w:t>
      </w:r>
      <w:r w:rsidRPr="00903DBA">
        <w:rPr>
          <w:highlight w:val="white"/>
        </w:rPr>
        <w:t>++m_floatStackSize</w:t>
      </w:r>
      <w:r>
        <w:rPr>
          <w:highlight w:val="white"/>
        </w:rPr>
        <w:t>;</w:t>
      </w:r>
    </w:p>
    <w:p w14:paraId="13DB6B22" w14:textId="2D550850" w:rsidR="00170065" w:rsidRDefault="00170065" w:rsidP="00170065">
      <w:pPr>
        <w:pStyle w:val="Code"/>
        <w:rPr>
          <w:highlight w:val="white"/>
        </w:rPr>
      </w:pPr>
      <w:r w:rsidRPr="00903DBA">
        <w:rPr>
          <w:highlight w:val="white"/>
        </w:rPr>
        <w:t xml:space="preserve">      </w:t>
      </w:r>
      <w:r w:rsidR="00F525D4">
        <w:rPr>
          <w:highlight w:val="white"/>
        </w:rPr>
        <w:t>Error.Check</w:t>
      </w:r>
      <w:r w:rsidRPr="00903DBA">
        <w:rPr>
          <w:highlight w:val="white"/>
        </w:rPr>
        <w:t>(m_floatStackSize &lt;= FloatingStackMaxSize</w:t>
      </w:r>
      <w:r w:rsidR="00F525D4">
        <w:rPr>
          <w:highlight w:val="white"/>
        </w:rPr>
        <w:t>,</w:t>
      </w:r>
    </w:p>
    <w:p w14:paraId="47C5E179" w14:textId="3D53FA05" w:rsidR="00F525D4" w:rsidRPr="00903DBA" w:rsidRDefault="00F525D4" w:rsidP="00170065">
      <w:pPr>
        <w:pStyle w:val="Code"/>
        <w:rPr>
          <w:highlight w:val="white"/>
        </w:rPr>
      </w:pPr>
      <w:r>
        <w:rPr>
          <w:highlight w:val="white"/>
        </w:rPr>
        <w:t xml:space="preserve">                  Message.Floating_stack_overflow);</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08136114"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00D4318D">
        <w:rPr>
          <w:rStyle w:val="KeyWord0"/>
          <w:highlight w:val="white"/>
        </w:rPr>
        <w:t>&lt;k&gt;</w:t>
      </w:r>
      <w:r w:rsidR="00D4318D" w:rsidRPr="00903DBA">
        <w:rPr>
          <w:rStyle w:val="KeyWord0"/>
          <w:highlight w:val="white"/>
        </w:rPr>
        <w:t>fldz</w:t>
      </w:r>
      <w:r w:rsidR="00D4318D">
        <w:rPr>
          <w:rStyle w:val="KeyWord0"/>
          <w:highlight w:val="white"/>
        </w:rPr>
        <w:t>&lt;/k&gt;</w:t>
      </w:r>
      <w:r w:rsidRPr="00903DBA">
        <w:rPr>
          <w:highlight w:val="white"/>
        </w:rPr>
        <w:t xml:space="preserve"> (float load zero)</w:t>
      </w:r>
      <w:r w:rsidR="007A7FF9">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fld1</w:t>
      </w:r>
      <w:r w:rsidR="00D4318D">
        <w:rPr>
          <w:rStyle w:val="KeyWord0"/>
          <w:highlight w:val="white"/>
        </w:rPr>
        <w:t>&lt;/k&gt;</w:t>
      </w:r>
      <w:r w:rsidRPr="00903DBA">
        <w:rPr>
          <w:highlight w:val="white"/>
        </w:rPr>
        <w:t xml:space="preserve"> (float load one).</w:t>
      </w:r>
    </w:p>
    <w:p w14:paraId="361D1FA3" w14:textId="649F4828" w:rsidR="001D084E" w:rsidRPr="001D084E" w:rsidRDefault="001D084E" w:rsidP="001D084E">
      <w:pPr>
        <w:pStyle w:val="Code"/>
        <w:rPr>
          <w:highlight w:val="white"/>
        </w:rPr>
      </w:pPr>
      <w:r w:rsidRPr="001D084E">
        <w:rPr>
          <w:highlight w:val="white"/>
        </w:rPr>
        <w:t xml:space="preserve">      if ((symbol.Value != null) &amp;&amp;</w:t>
      </w:r>
    </w:p>
    <w:p w14:paraId="16537C0C" w14:textId="77777777" w:rsidR="001D084E" w:rsidRPr="001D084E" w:rsidRDefault="001D084E" w:rsidP="001D084E">
      <w:pPr>
        <w:pStyle w:val="Code"/>
        <w:rPr>
          <w:highlight w:val="white"/>
        </w:rPr>
      </w:pPr>
      <w:r w:rsidRPr="001D084E">
        <w:rPr>
          <w:highlight w:val="white"/>
        </w:rPr>
        <w:t xml:space="preserve">          (symbol.Value.Equals(BigInteger.Zero) ||</w:t>
      </w:r>
    </w:p>
    <w:p w14:paraId="1BCA84F2" w14:textId="77777777" w:rsidR="001D084E" w:rsidRPr="001D084E" w:rsidRDefault="001D084E" w:rsidP="001D084E">
      <w:pPr>
        <w:pStyle w:val="Code"/>
        <w:rPr>
          <w:highlight w:val="white"/>
        </w:rPr>
      </w:pPr>
      <w:r w:rsidRPr="001D084E">
        <w:rPr>
          <w:highlight w:val="white"/>
        </w:rPr>
        <w:t xml:space="preserve">           symbol.Value.Equals((decimal) 0))) {</w:t>
      </w:r>
    </w:p>
    <w:p w14:paraId="435AEE50" w14:textId="77777777" w:rsidR="001D084E" w:rsidRPr="001D084E" w:rsidRDefault="001D084E" w:rsidP="001D084E">
      <w:pPr>
        <w:pStyle w:val="Code"/>
        <w:rPr>
          <w:highlight w:val="white"/>
        </w:rPr>
      </w:pPr>
      <w:r w:rsidRPr="001D084E">
        <w:rPr>
          <w:highlight w:val="white"/>
        </w:rPr>
        <w:t xml:space="preserve">        AddAssemblyCode(AssemblyOperator.fldz);</w:t>
      </w:r>
    </w:p>
    <w:p w14:paraId="127547F6" w14:textId="77777777" w:rsidR="001D084E" w:rsidRPr="001D084E" w:rsidRDefault="001D084E" w:rsidP="001D084E">
      <w:pPr>
        <w:pStyle w:val="Code"/>
        <w:rPr>
          <w:highlight w:val="white"/>
        </w:rPr>
      </w:pPr>
      <w:r w:rsidRPr="001D084E">
        <w:rPr>
          <w:highlight w:val="white"/>
        </w:rPr>
        <w:t xml:space="preserve">      }</w:t>
      </w:r>
    </w:p>
    <w:p w14:paraId="38565420" w14:textId="4DA00012" w:rsidR="001D084E" w:rsidRPr="001D084E" w:rsidRDefault="001D084E" w:rsidP="001D084E">
      <w:pPr>
        <w:pStyle w:val="Code"/>
        <w:rPr>
          <w:highlight w:val="white"/>
        </w:rPr>
      </w:pPr>
      <w:r w:rsidRPr="001D084E">
        <w:rPr>
          <w:highlight w:val="white"/>
        </w:rPr>
        <w:t xml:space="preserve">      else if ((symbol.Value != null) &amp;&amp;</w:t>
      </w:r>
    </w:p>
    <w:p w14:paraId="62E62C76" w14:textId="77777777" w:rsidR="001D084E" w:rsidRPr="001D084E" w:rsidRDefault="001D084E" w:rsidP="001D084E">
      <w:pPr>
        <w:pStyle w:val="Code"/>
        <w:rPr>
          <w:highlight w:val="white"/>
        </w:rPr>
      </w:pPr>
      <w:r w:rsidRPr="001D084E">
        <w:rPr>
          <w:highlight w:val="white"/>
        </w:rPr>
        <w:t xml:space="preserve">               (symbol.Value.Equals(BigInteger.One) ||</w:t>
      </w:r>
    </w:p>
    <w:p w14:paraId="334486BB" w14:textId="77777777" w:rsidR="001D084E" w:rsidRPr="001D084E" w:rsidRDefault="001D084E" w:rsidP="001D084E">
      <w:pPr>
        <w:pStyle w:val="Code"/>
        <w:rPr>
          <w:highlight w:val="white"/>
        </w:rPr>
      </w:pPr>
      <w:r w:rsidRPr="001D084E">
        <w:rPr>
          <w:highlight w:val="white"/>
        </w:rPr>
        <w:t xml:space="preserve">                symbol.Value.Equals((decimal) 1))) {</w:t>
      </w:r>
    </w:p>
    <w:p w14:paraId="66F181EF" w14:textId="77777777" w:rsidR="001D084E" w:rsidRPr="001D084E" w:rsidRDefault="001D084E" w:rsidP="001D084E">
      <w:pPr>
        <w:pStyle w:val="Code"/>
        <w:rPr>
          <w:highlight w:val="white"/>
        </w:rPr>
      </w:pPr>
      <w:r w:rsidRPr="001D084E">
        <w:rPr>
          <w:highlight w:val="white"/>
        </w:rPr>
        <w:t xml:space="preserve">        AddAssemblyCode(AssemblyOperator.fld1);</w:t>
      </w:r>
    </w:p>
    <w:p w14:paraId="5A128B09" w14:textId="77777777" w:rsidR="001D084E" w:rsidRPr="001D084E" w:rsidRDefault="001D084E" w:rsidP="001D084E">
      <w:pPr>
        <w:pStyle w:val="Code"/>
        <w:rPr>
          <w:highlight w:val="white"/>
        </w:rPr>
      </w:pPr>
      <w:r w:rsidRPr="001D084E">
        <w:rPr>
          <w:highlight w:val="white"/>
        </w:rPr>
        <w:t xml:space="preserve">      }</w:t>
      </w:r>
    </w:p>
    <w:p w14:paraId="61D18CD7" w14:textId="05A8E868"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w:t>
      </w:r>
      <w:r w:rsidR="00885E47">
        <w:rPr>
          <w:highlight w:val="white"/>
        </w:rPr>
        <w:t>at</w:t>
      </w:r>
      <w:r w:rsidRPr="00903DBA">
        <w:rPr>
          <w:highlight w:val="white"/>
        </w:rPr>
        <w:t xml:space="preserv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34DFA99B" w14:textId="15F1309D" w:rsidR="00E05B05" w:rsidRDefault="00E05B05" w:rsidP="00E05B05">
      <w:pPr>
        <w:pStyle w:val="Code"/>
        <w:rPr>
          <w:lang w:val="en-SE"/>
        </w:rPr>
      </w:pPr>
      <w:r>
        <w:rPr>
          <w:lang w:val="en-SE"/>
        </w:rPr>
        <w:t xml:space="preserve">        (</w:t>
      </w:r>
      <w:r w:rsidR="00447833">
        <w:rPr>
          <w:color w:val="0000FF"/>
          <w:lang w:val="en-SE"/>
        </w:rPr>
        <w:t>bool Floating, int Size</w:t>
      </w:r>
      <w:r>
        <w:rPr>
          <w:lang w:val="en-SE"/>
        </w:rPr>
        <w:t>) pair =</w:t>
      </w:r>
    </w:p>
    <w:p w14:paraId="484C2234" w14:textId="0428BF47" w:rsidR="00E05B05" w:rsidRDefault="00E05B05" w:rsidP="00E05B05">
      <w:pPr>
        <w:pStyle w:val="Code"/>
        <w:rPr>
          <w:lang w:val="en-SE"/>
        </w:rPr>
      </w:pPr>
      <w:r>
        <w:rPr>
          <w:lang w:val="en-GB"/>
        </w:rPr>
        <w:t xml:space="preserve">         </w:t>
      </w:r>
      <w:r>
        <w:rPr>
          <w:lang w:val="en-SE"/>
        </w:rPr>
        <w:t xml:space="preserve"> (symbol.Type.IsFloating(),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0DBBB950"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we cannot store the register directly</w:t>
      </w:r>
      <w:r w:rsidR="00885E47">
        <w:rPr>
          <w:highlight w:val="white"/>
        </w:rPr>
        <w:t xml:space="preserve">. Similar to </w:t>
      </w:r>
      <w:r w:rsidR="00B944D7" w:rsidRPr="00903DBA">
        <w:rPr>
          <w:highlight w:val="white"/>
        </w:rPr>
        <w:t xml:space="preserve">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0834E535"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w:t>
      </w:r>
      <w:r w:rsidR="00525B0E">
        <w:rPr>
          <w:highlight w:val="white"/>
        </w:rPr>
        <w:t>, t</w:t>
      </w:r>
      <w:r w:rsidR="00631791" w:rsidRPr="00903DBA">
        <w:rPr>
          <w:highlight w:val="white"/>
        </w:rPr>
        <w:t>hen we add its offset</w:t>
      </w:r>
      <w:r w:rsidR="00525B0E">
        <w:rPr>
          <w:highlight w:val="white"/>
        </w:rPr>
        <w:t xml:space="preserve"> (</w:t>
      </w:r>
      <w:r w:rsidR="00631791" w:rsidRPr="00903DBA">
        <w:rPr>
          <w:highlight w:val="white"/>
        </w:rPr>
        <w:t>unless it is zero</w:t>
      </w:r>
      <w:r w:rsidR="00525B0E">
        <w:rPr>
          <w:highlight w:val="white"/>
        </w:rPr>
        <w:t>)</w:t>
      </w:r>
      <w:r w:rsidR="00631791" w:rsidRPr="00903DBA">
        <w:rPr>
          <w:highlight w:val="white"/>
        </w:rPr>
        <w:t>.</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lastRenderedPageBreak/>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2035A254"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8C2462">
        <w:rPr>
          <w:highlight w:val="white"/>
        </w:rPr>
        <w:t xml:space="preserve">cases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B1B0236" w14:textId="465518CD" w:rsidR="00F024B0" w:rsidRPr="00903DBA" w:rsidRDefault="00F024B0" w:rsidP="00F024B0">
      <w:pPr>
        <w:pStyle w:val="Code"/>
        <w:rPr>
          <w:highlight w:val="white"/>
        </w:rPr>
      </w:pPr>
      <w:r w:rsidRPr="00903DBA">
        <w:rPr>
          <w:highlight w:val="white"/>
        </w:rPr>
        <w:t xml:space="preserve">      string containerName = </w:t>
      </w:r>
      <w:r w:rsidR="0043075B">
        <w:rPr>
          <w:highlight w:val="white"/>
        </w:rPr>
        <w:t>$</w:t>
      </w:r>
      <w:r w:rsidRPr="00903DBA">
        <w:rPr>
          <w:highlight w:val="white"/>
        </w:rPr>
        <w:t>"container</w:t>
      </w:r>
      <w:r w:rsidR="0043075B">
        <w:rPr>
          <w:highlight w:val="white"/>
        </w:rPr>
        <w:t>{</w:t>
      </w:r>
      <w:r w:rsidRPr="00903DBA">
        <w:rPr>
          <w:highlight w:val="white"/>
        </w:rPr>
        <w:t>type.Size()</w:t>
      </w:r>
      <w:r w:rsidR="0043075B">
        <w:rPr>
          <w:highlight w:val="white"/>
        </w:rPr>
        <w:t>}</w:t>
      </w:r>
      <w:r w:rsidRPr="00903DBA">
        <w:rPr>
          <w:highlight w:val="white"/>
        </w:rPr>
        <w:t>bytes</w:t>
      </w:r>
      <w:r w:rsidR="0043075B">
        <w:rPr>
          <w:highlight w:val="white"/>
        </w:rPr>
        <w:t>{</w:t>
      </w:r>
      <w:r w:rsidRPr="00903DBA">
        <w:rPr>
          <w:highlight w:val="white"/>
        </w:rPr>
        <w:t>Symbol.NumberId</w:t>
      </w:r>
      <w:r w:rsidR="0043075B">
        <w:rPr>
          <w:highlight w:val="white"/>
        </w:rPr>
        <w:t>}"</w:t>
      </w:r>
      <w:r w:rsidRPr="00903DBA">
        <w:rPr>
          <w:highlight w:val="white"/>
        </w:rPr>
        <w:t>;</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5F0BA117"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w:t>
      </w:r>
      <w:r w:rsidR="008C2462">
        <w:rPr>
          <w:highlight w:val="white"/>
        </w:rPr>
        <w:t>floating</w:t>
      </w:r>
      <w:r w:rsidR="00CF3F93" w:rsidRPr="00903DBA">
        <w:rPr>
          <w:highlight w:val="white"/>
        </w:rPr>
        <w:t xml:space="preserve"> and the type size to </w:t>
      </w:r>
      <w:r w:rsidR="00D4318D">
        <w:rPr>
          <w:rStyle w:val="KeyWord0"/>
          <w:highlight w:val="white"/>
        </w:rPr>
        <w:t>&lt;k&gt;</w:t>
      </w:r>
      <w:r w:rsidR="00D4318D" w:rsidRPr="00903DBA">
        <w:rPr>
          <w:rStyle w:val="KeyWord0"/>
          <w:highlight w:val="white"/>
        </w:rPr>
        <w:t>pop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top</w:t>
      </w:r>
      <w:r w:rsidR="00D4318D">
        <w:rPr>
          <w:rStyle w:val="KeyWord0"/>
          <w:highlight w:val="white"/>
        </w:rPr>
        <w:t>&lt;/k&gt;</w:t>
      </w:r>
      <w:r w:rsidR="00A925C8" w:rsidRPr="00903DBA">
        <w:rPr>
          <w:highlight w:val="white"/>
        </w:rPr>
        <w:t xml:space="preserve"> </w:t>
      </w:r>
      <w:r w:rsidR="00D702CD" w:rsidRPr="00903DBA">
        <w:rPr>
          <w:highlight w:val="white"/>
        </w:rPr>
        <w:t>assembly code instructions.</w:t>
      </w:r>
    </w:p>
    <w:p w14:paraId="3CCF77CF" w14:textId="3ABB1F48" w:rsidR="007B5B99" w:rsidRPr="00903DBA" w:rsidRDefault="007B5B99" w:rsidP="007B5B99">
      <w:pPr>
        <w:pStyle w:val="Code"/>
        <w:rPr>
          <w:highlight w:val="white"/>
        </w:rPr>
      </w:pPr>
      <w:r w:rsidRPr="00903DBA">
        <w:rPr>
          <w:highlight w:val="white"/>
        </w:rPr>
        <w:t xml:space="preserve">    public static Dictionary&lt;</w:t>
      </w:r>
      <w:r w:rsidR="003B1902">
        <w:rPr>
          <w:highlight w:val="white"/>
        </w:rPr>
        <w:t>(</w:t>
      </w:r>
      <w:r w:rsidR="00447833">
        <w:rPr>
          <w:highlight w:val="white"/>
        </w:rPr>
        <w:t>bool Floating, int Size</w:t>
      </w:r>
      <w:r w:rsidR="003B1902">
        <w:rPr>
          <w:highlight w:val="white"/>
        </w:rPr>
        <w:t>)</w:t>
      </w:r>
      <w:r w:rsidRPr="00903DBA">
        <w:rPr>
          <w:highlight w:val="white"/>
        </w:rPr>
        <w:t>,</w:t>
      </w:r>
      <w:r w:rsidR="00810F17">
        <w:rPr>
          <w:highlight w:val="white"/>
        </w:rPr>
        <w:t xml:space="preserve"> </w:t>
      </w:r>
      <w:r w:rsidRPr="00903DBA">
        <w:rPr>
          <w:highlight w:val="white"/>
        </w:rPr>
        <w:t>AssemblyOperator&gt;</w:t>
      </w:r>
    </w:p>
    <w:p w14:paraId="7E340727" w14:textId="50ED7DF8" w:rsidR="007B5B99" w:rsidRPr="00903DBA" w:rsidRDefault="007B5B99" w:rsidP="007B5B99">
      <w:pPr>
        <w:pStyle w:val="Code"/>
        <w:rPr>
          <w:highlight w:val="white"/>
        </w:rPr>
      </w:pPr>
      <w:r w:rsidRPr="00903DBA">
        <w:rPr>
          <w:highlight w:val="white"/>
        </w:rPr>
        <w:t xml:space="preserve">      m_floatPopMap = </w:t>
      </w:r>
      <w:r w:rsidR="003B46B5">
        <w:rPr>
          <w:highlight w:val="white"/>
        </w:rPr>
        <w:t>new()</w:t>
      </w:r>
      <w:r w:rsidRPr="00903DBA">
        <w:rPr>
          <w:highlight w:val="white"/>
        </w:rPr>
        <w:t xml:space="preserve"> {</w:t>
      </w:r>
    </w:p>
    <w:p w14:paraId="2D0363E5" w14:textId="5A26B2FF"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2), AssemblyOperator.fistp_word},</w:t>
      </w:r>
    </w:p>
    <w:p w14:paraId="761C246D" w14:textId="4C2C4199"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4), AssemblyOperator.fistp_dword},</w:t>
      </w:r>
    </w:p>
    <w:p w14:paraId="30AE5A71" w14:textId="58DD64B8"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false, </w:t>
      </w:r>
      <w:r w:rsidR="00AA354B">
        <w:rPr>
          <w:highlight w:val="white"/>
        </w:rPr>
        <w:t xml:space="preserve">Size: </w:t>
      </w:r>
      <w:r w:rsidRPr="00903DBA">
        <w:rPr>
          <w:highlight w:val="white"/>
        </w:rPr>
        <w:t>8), AssemblyOperator.fistp_qword},</w:t>
      </w:r>
    </w:p>
    <w:p w14:paraId="2BD069CF" w14:textId="406DD464"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4), AssemblyOperator.fstp_dword},</w:t>
      </w:r>
    </w:p>
    <w:p w14:paraId="7577EBFC" w14:textId="5079C93C" w:rsidR="007B5B99" w:rsidRPr="00903DBA" w:rsidRDefault="007B5B99" w:rsidP="007B5B99">
      <w:pPr>
        <w:pStyle w:val="Code"/>
        <w:rPr>
          <w:highlight w:val="white"/>
        </w:rPr>
      </w:pPr>
      <w:r w:rsidRPr="00903DBA">
        <w:rPr>
          <w:highlight w:val="white"/>
        </w:rPr>
        <w:t xml:space="preserve">        {(</w:t>
      </w:r>
      <w:r w:rsidR="00AA354B">
        <w:rPr>
          <w:highlight w:val="white"/>
        </w:rPr>
        <w:t xml:space="preserve">Floating: </w:t>
      </w:r>
      <w:r w:rsidRPr="00903DBA">
        <w:rPr>
          <w:highlight w:val="white"/>
        </w:rPr>
        <w:t xml:space="preserve">true, </w:t>
      </w:r>
      <w:r w:rsidR="00AA354B">
        <w:rPr>
          <w:highlight w:val="white"/>
        </w:rPr>
        <w:t xml:space="preserve">Size: </w:t>
      </w:r>
      <w:r w:rsidRPr="00903DBA">
        <w:rPr>
          <w:highlight w:val="white"/>
        </w:rPr>
        <w:t>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24C38F03" w:rsidR="007B5B99" w:rsidRPr="00903DBA" w:rsidRDefault="007B5B99" w:rsidP="007B5B99">
      <w:pPr>
        <w:pStyle w:val="Code"/>
        <w:rPr>
          <w:highlight w:val="white"/>
        </w:rPr>
      </w:pPr>
      <w:r w:rsidRPr="00903DBA">
        <w:rPr>
          <w:highlight w:val="white"/>
        </w:rPr>
        <w:t xml:space="preserve">    public static Dictionary&lt;</w:t>
      </w:r>
      <w:r w:rsidR="00B0242B">
        <w:rPr>
          <w:highlight w:val="white"/>
        </w:rPr>
        <w:t>(</w:t>
      </w:r>
      <w:r w:rsidR="00447833">
        <w:rPr>
          <w:highlight w:val="white"/>
        </w:rPr>
        <w:t>bool Floating, int Size</w:t>
      </w:r>
      <w:r w:rsidR="00B0242B">
        <w:rPr>
          <w:highlight w:val="white"/>
        </w:rPr>
        <w:t>)</w:t>
      </w:r>
      <w:r w:rsidRPr="00903DBA">
        <w:rPr>
          <w:highlight w:val="white"/>
        </w:rPr>
        <w:t>,</w:t>
      </w:r>
      <w:r w:rsidR="007E5EB2">
        <w:rPr>
          <w:highlight w:val="white"/>
        </w:rPr>
        <w:t xml:space="preserve"> </w:t>
      </w:r>
      <w:r w:rsidRPr="00903DBA">
        <w:rPr>
          <w:highlight w:val="white"/>
        </w:rPr>
        <w:t>AssemblyOperator&gt;</w:t>
      </w:r>
    </w:p>
    <w:p w14:paraId="65C7FD4E" w14:textId="7F8A48DF" w:rsidR="007B5B99" w:rsidRPr="00903DBA" w:rsidRDefault="007B5B99" w:rsidP="007B5B99">
      <w:pPr>
        <w:pStyle w:val="Code"/>
        <w:rPr>
          <w:highlight w:val="white"/>
        </w:rPr>
      </w:pPr>
      <w:r w:rsidRPr="00903DBA">
        <w:rPr>
          <w:highlight w:val="white"/>
        </w:rPr>
        <w:t xml:space="preserve">      m_floatTopMap = </w:t>
      </w:r>
      <w:r w:rsidR="003B46B5">
        <w:rPr>
          <w:highlight w:val="white"/>
        </w:rPr>
        <w:t>new()</w:t>
      </w:r>
      <w:r w:rsidRPr="00903DBA">
        <w:rPr>
          <w:highlight w:val="white"/>
        </w:rPr>
        <w:t xml:space="preserve"> {</w:t>
      </w:r>
    </w:p>
    <w:p w14:paraId="444D757F" w14:textId="284C3A0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2), AssemblyOperator.fist_word},</w:t>
      </w:r>
    </w:p>
    <w:p w14:paraId="6AA17302" w14:textId="0F59EE64"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4), AssemblyOperator.fist_dword},</w:t>
      </w:r>
    </w:p>
    <w:p w14:paraId="4EC606D1" w14:textId="081B2462"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false, </w:t>
      </w:r>
      <w:r w:rsidR="008611FE">
        <w:rPr>
          <w:highlight w:val="white"/>
        </w:rPr>
        <w:t xml:space="preserve">Size: </w:t>
      </w:r>
      <w:r w:rsidRPr="00903DBA">
        <w:rPr>
          <w:highlight w:val="white"/>
        </w:rPr>
        <w:t>8), AssemblyOperator.fist_qword},</w:t>
      </w:r>
    </w:p>
    <w:p w14:paraId="1E0059C4" w14:textId="144F83F8"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4), AssemblyOperator.fst_dword},</w:t>
      </w:r>
    </w:p>
    <w:p w14:paraId="0E8085E1" w14:textId="498675B1" w:rsidR="007B5B99" w:rsidRPr="00903DBA" w:rsidRDefault="007B5B99" w:rsidP="007B5B99">
      <w:pPr>
        <w:pStyle w:val="Code"/>
        <w:rPr>
          <w:highlight w:val="white"/>
        </w:rPr>
      </w:pPr>
      <w:r w:rsidRPr="00903DBA">
        <w:rPr>
          <w:highlight w:val="white"/>
        </w:rPr>
        <w:t xml:space="preserve">        {(</w:t>
      </w:r>
      <w:r w:rsidR="008611FE">
        <w:rPr>
          <w:highlight w:val="white"/>
        </w:rPr>
        <w:t>Floating:</w:t>
      </w:r>
      <w:r w:rsidR="00E95720">
        <w:rPr>
          <w:highlight w:val="white"/>
        </w:rPr>
        <w:t xml:space="preserve"> </w:t>
      </w:r>
      <w:r w:rsidRPr="00903DBA">
        <w:rPr>
          <w:highlight w:val="white"/>
        </w:rPr>
        <w:t xml:space="preserve">true, </w:t>
      </w:r>
      <w:r w:rsidR="008611FE">
        <w:rPr>
          <w:highlight w:val="white"/>
        </w:rPr>
        <w:t xml:space="preserve">Size: </w:t>
      </w:r>
      <w:r w:rsidRPr="00903DBA">
        <w:rPr>
          <w:highlight w:val="white"/>
        </w:rPr>
        <w:t>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0C05E895" w:rsidR="00530CE4" w:rsidRPr="00903DBA" w:rsidRDefault="00331A84" w:rsidP="00331A8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PopEmpty</w:t>
      </w:r>
      <w:r w:rsidR="00D4318D">
        <w:rPr>
          <w:rStyle w:val="KeyWord0"/>
          <w:highlight w:val="white"/>
        </w:rPr>
        <w:t>&lt;/k&gt;</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5E672361" w:rsidR="009845E6" w:rsidRPr="00903DBA" w:rsidRDefault="009845E6" w:rsidP="009845E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TopPopSymbol</w:t>
      </w:r>
      <w:r w:rsidR="00D4318D">
        <w:rPr>
          <w:rStyle w:val="KeyWord0"/>
          <w:highlight w:val="white"/>
        </w:rPr>
        <w:t>&lt;/k&gt;</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lastRenderedPageBreak/>
        <w:t xml:space="preserve">    public void TopPopSymbol(Symbol symbol, TopOrPop topOrPop) {</w:t>
      </w:r>
    </w:p>
    <w:p w14:paraId="0A54B6DA" w14:textId="0EC0199F" w:rsidR="00530CE4" w:rsidRPr="00903DBA" w:rsidRDefault="00530CE4" w:rsidP="00530CE4">
      <w:pPr>
        <w:pStyle w:val="Code"/>
        <w:rPr>
          <w:highlight w:val="white"/>
        </w:rPr>
      </w:pPr>
      <w:r w:rsidRPr="00903DBA">
        <w:rPr>
          <w:highlight w:val="white"/>
        </w:rPr>
        <w:t xml:space="preserve">      </w:t>
      </w:r>
      <w:r w:rsidR="00D516D4">
        <w:rPr>
          <w:highlight w:val="white"/>
        </w:rPr>
        <w:t>Debug.Assert</w:t>
      </w:r>
      <w:r w:rsidRPr="00903DBA">
        <w:rPr>
          <w:highlight w:val="white"/>
        </w:rPr>
        <w:t>(symbol != null);</w:t>
      </w:r>
    </w:p>
    <w:p w14:paraId="476D4555" w14:textId="324F55ED" w:rsidR="007B5B99" w:rsidRPr="00903DBA" w:rsidRDefault="007B5B99" w:rsidP="007B5B99">
      <w:pPr>
        <w:pStyle w:val="Code"/>
        <w:rPr>
          <w:highlight w:val="white"/>
        </w:rPr>
      </w:pPr>
      <w:r w:rsidRPr="00903DBA">
        <w:rPr>
          <w:highlight w:val="white"/>
        </w:rPr>
        <w:t xml:space="preserve">      </w:t>
      </w:r>
      <w:r w:rsidR="00A93E5D">
        <w:rPr>
          <w:highlight w:val="white"/>
        </w:rPr>
        <w:t>(</w:t>
      </w:r>
      <w:r w:rsidR="00447833">
        <w:rPr>
          <w:highlight w:val="white"/>
        </w:rPr>
        <w:t>bool Floating, int Size</w:t>
      </w:r>
      <w:r w:rsidR="00A93E5D">
        <w:rPr>
          <w:highlight w:val="white"/>
        </w:rPr>
        <w:t>)</w:t>
      </w:r>
      <w:r w:rsidRPr="00903DBA">
        <w:rPr>
          <w:highlight w:val="white"/>
        </w:rPr>
        <w:t xml:space="preserve"> pair =</w:t>
      </w:r>
    </w:p>
    <w:p w14:paraId="685D283A" w14:textId="006C9282" w:rsidR="007B5B99" w:rsidRPr="00903DBA" w:rsidRDefault="00A93E5D" w:rsidP="007B5B99">
      <w:pPr>
        <w:pStyle w:val="Code"/>
        <w:rPr>
          <w:highlight w:val="white"/>
        </w:rPr>
      </w:pPr>
      <w:r>
        <w:rPr>
          <w:highlight w:val="white"/>
        </w:rPr>
        <w:t xml:space="preserve">        </w:t>
      </w:r>
      <w:r w:rsidR="007B5B99" w:rsidRPr="00903DBA">
        <w:rPr>
          <w:highlight w:val="white"/>
        </w:rPr>
        <w:t>(symbol.Type.Is</w:t>
      </w:r>
      <w:r w:rsidR="00620A87" w:rsidRPr="00903DBA">
        <w:rPr>
          <w:highlight w:val="white"/>
        </w:rPr>
        <w:t>Floating</w:t>
      </w:r>
      <w:r w:rsidR="007B5B99"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7F431E1C" w:rsidR="003D7D04" w:rsidRPr="00903DBA" w:rsidRDefault="00234B87" w:rsidP="00234B87">
      <w:pPr>
        <w:rPr>
          <w:highlight w:val="white"/>
        </w:rPr>
      </w:pPr>
      <w:r w:rsidRPr="00903DBA">
        <w:rPr>
          <w:highlight w:val="white"/>
        </w:rPr>
        <w:t xml:space="preserve">Depending on the value of the </w:t>
      </w:r>
      <w:r w:rsidR="00D4318D">
        <w:rPr>
          <w:rStyle w:val="KeyWord0"/>
          <w:highlight w:val="white"/>
        </w:rPr>
        <w:t>&lt;k&gt;</w:t>
      </w:r>
      <w:r w:rsidR="00D4318D" w:rsidRPr="00903DBA">
        <w:rPr>
          <w:rStyle w:val="KeyWord0"/>
          <w:highlight w:val="white"/>
        </w:rPr>
        <w:t>topOrPop</w:t>
      </w:r>
      <w:r w:rsidR="00D4318D">
        <w:rPr>
          <w:rStyle w:val="KeyWord0"/>
          <w:highlight w:val="white"/>
        </w:rPr>
        <w:t>&lt;/k&gt;</w:t>
      </w:r>
      <w:r w:rsidRPr="00903DBA">
        <w:rPr>
          <w:highlight w:val="white"/>
        </w:rPr>
        <w:t xml:space="preserve"> parameter</w:t>
      </w:r>
      <w:r w:rsidR="000E4CDF" w:rsidRPr="00903DBA">
        <w:rPr>
          <w:highlight w:val="white"/>
        </w:rPr>
        <w:t xml:space="preserve">, we extract the assembly code instruction from the </w:t>
      </w:r>
      <w:r w:rsidR="00D4318D">
        <w:rPr>
          <w:rStyle w:val="KeyWord0"/>
          <w:highlight w:val="white"/>
        </w:rPr>
        <w:t>&lt;k&gt;</w:t>
      </w:r>
      <w:r w:rsidR="00D4318D" w:rsidRPr="00903DBA">
        <w:rPr>
          <w:rStyle w:val="KeyWord0"/>
          <w:highlight w:val="white"/>
        </w:rPr>
        <w:t>m_floatPopMap</w:t>
      </w:r>
      <w:r w:rsidR="00D4318D">
        <w:rPr>
          <w:rStyle w:val="KeyWord0"/>
          <w:highlight w:val="white"/>
        </w:rPr>
        <w:t>&lt;/k&gt;</w:t>
      </w:r>
      <w:r w:rsidR="00A925C8" w:rsidRPr="00903DBA">
        <w:rPr>
          <w:highlight w:val="white"/>
        </w:rPr>
        <w:t xml:space="preserve"> and </w:t>
      </w:r>
      <w:r w:rsidR="00D4318D">
        <w:rPr>
          <w:rStyle w:val="KeyWord0"/>
          <w:highlight w:val="white"/>
        </w:rPr>
        <w:t>&lt;k&gt;</w:t>
      </w:r>
      <w:r w:rsidR="00D4318D" w:rsidRPr="00903DBA">
        <w:rPr>
          <w:rStyle w:val="KeyWord0"/>
          <w:highlight w:val="white"/>
        </w:rPr>
        <w:t>m_floatTopMap</w:t>
      </w:r>
      <w:r w:rsidR="00D4318D">
        <w:rPr>
          <w:rStyle w:val="KeyWord0"/>
          <w:highlight w:val="white"/>
        </w:rPr>
        <w:t>&lt;/k&gt;</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10D820A9" w:rsidR="007B5B99" w:rsidRDefault="007B5B99" w:rsidP="007B5B99">
      <w:pPr>
        <w:pStyle w:val="Code"/>
        <w:rPr>
          <w:highlight w:val="white"/>
        </w:rPr>
      </w:pPr>
      <w:r w:rsidRPr="00903DBA">
        <w:rPr>
          <w:highlight w:val="white"/>
        </w:rPr>
        <w:t xml:space="preserve">        objectOperator = m_floatPopMap[pair];</w:t>
      </w:r>
    </w:p>
    <w:p w14:paraId="4E69A1ED" w14:textId="34D5C71A" w:rsidR="00061228" w:rsidRPr="00903DBA" w:rsidRDefault="00061228" w:rsidP="007B5B99">
      <w:pPr>
        <w:pStyle w:val="Code"/>
        <w:rPr>
          <w:highlight w:val="white"/>
        </w:rPr>
      </w:pPr>
      <w:r>
        <w:rPr>
          <w:highlight w:val="white"/>
        </w:rPr>
        <w:t xml:space="preserve">        </w:t>
      </w:r>
      <w:r w:rsidRPr="00903DBA">
        <w:rPr>
          <w:highlight w:val="white"/>
        </w:rPr>
        <w:t>--m_floatStackSize</w:t>
      </w:r>
      <w:r>
        <w:rPr>
          <w:highlight w:val="white"/>
        </w:rPr>
        <w:t>;</w:t>
      </w:r>
    </w:p>
    <w:p w14:paraId="4B190E2D" w14:textId="7D3FBA39" w:rsidR="007B5B99" w:rsidRPr="00903DBA" w:rsidRDefault="007B5B99" w:rsidP="007B5B99">
      <w:pPr>
        <w:pStyle w:val="Code"/>
        <w:rPr>
          <w:highlight w:val="white"/>
        </w:rPr>
      </w:pPr>
      <w:r w:rsidRPr="00903DBA">
        <w:rPr>
          <w:highlight w:val="white"/>
        </w:rPr>
        <w:t xml:space="preserve">        </w:t>
      </w:r>
      <w:r w:rsidR="00D516D4">
        <w:rPr>
          <w:highlight w:val="white"/>
        </w:rPr>
        <w:t>Debug.Assert</w:t>
      </w:r>
      <w:r w:rsidRPr="00903DBA">
        <w:rPr>
          <w:highlight w:val="white"/>
        </w:rPr>
        <w:t>(m_floatStackSize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224D3CDA"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w:t>
      </w:r>
      <w:r w:rsidR="00321048">
        <w:rPr>
          <w:highlight w:val="white"/>
        </w:rPr>
        <w:t>at location</w:t>
      </w:r>
      <w:r w:rsidR="00010BA1" w:rsidRPr="00903DBA">
        <w:rPr>
          <w:highlight w:val="white"/>
        </w:rPr>
        <w:t xml:space="preserv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5706301A" w:rsidR="00530CE4" w:rsidRPr="00903DBA" w:rsidRDefault="00530CE4" w:rsidP="00530CE4">
      <w:pPr>
        <w:pStyle w:val="Code"/>
        <w:rPr>
          <w:highlight w:val="white"/>
        </w:rPr>
      </w:pPr>
      <w:r w:rsidRPr="00903DBA">
        <w:rPr>
          <w:highlight w:val="white"/>
        </w:rPr>
        <w:t xml:space="preserve">        Track track </w:t>
      </w:r>
      <w:r w:rsidR="001F2BD0">
        <w:rPr>
          <w:highlight w:val="white"/>
        </w:rPr>
        <w:t>= new(</w:t>
      </w:r>
      <w:r w:rsidRPr="00903DBA">
        <w:rPr>
          <w:highlight w:val="white"/>
        </w:rPr>
        <w:t>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2C44D8A" w:rsidR="00D935A0" w:rsidRPr="00903DBA" w:rsidRDefault="00CC1DF4" w:rsidP="0060539D">
      <w:pPr>
        <w:pStyle w:val="Heading3"/>
        <w:rPr>
          <w:highlight w:val="white"/>
        </w:rPr>
      </w:pPr>
      <w:bookmarkStart w:id="537" w:name="_Toc98936423"/>
      <w:r>
        <w:rPr>
          <w:highlight w:val="white"/>
        </w:rPr>
        <w:t>&lt;</w:t>
      </w:r>
      <w:proofErr w:type="spellStart"/>
      <w:r>
        <w:rPr>
          <w:highlight w:val="white"/>
        </w:rPr>
        <w:t>h3</w:t>
      </w:r>
      <w:proofErr w:type="spellEnd"/>
      <w:r>
        <w:rPr>
          <w:highlight w:val="white"/>
        </w:rPr>
        <w:t>&gt;</w:t>
      </w:r>
      <w:r w:rsidRPr="00903DBA">
        <w:rPr>
          <w:highlight w:val="white"/>
        </w:rPr>
        <w:t>Type Conversion</w:t>
      </w:r>
      <w:r>
        <w:rPr>
          <w:highlight w:val="white"/>
        </w:rPr>
        <w:t>&lt;/</w:t>
      </w:r>
      <w:proofErr w:type="spellStart"/>
      <w:r>
        <w:rPr>
          <w:highlight w:val="white"/>
        </w:rPr>
        <w:t>h3</w:t>
      </w:r>
      <w:proofErr w:type="spellEnd"/>
      <w:r>
        <w:rPr>
          <w:highlight w:val="white"/>
        </w:rPr>
        <w:t>&gt;</w:t>
      </w:r>
      <w:bookmarkEnd w:id="537"/>
    </w:p>
    <w:p w14:paraId="20A68C2A" w14:textId="595C3722" w:rsidR="00B12E08" w:rsidRPr="00903DBA" w:rsidRDefault="00A65E58" w:rsidP="00B12E0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IntegralToIntegral</w:t>
      </w:r>
      <w:r w:rsidR="00D4318D">
        <w:rPr>
          <w:rStyle w:val="KeyWord0"/>
          <w:highlight w:val="white"/>
        </w:rPr>
        <w:t>&lt;/k&gt;</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02281863" w:rsidR="00530CE4" w:rsidRPr="00903DBA" w:rsidRDefault="00374C70" w:rsidP="00374C70">
      <w:pPr>
        <w:rPr>
          <w:highlight w:val="white"/>
        </w:rPr>
      </w:pPr>
      <w:r w:rsidRPr="00903DBA">
        <w:rPr>
          <w:highlight w:val="white"/>
        </w:rPr>
        <w:t xml:space="preserve">The </w:t>
      </w:r>
      <w:r w:rsidR="00D4318D">
        <w:rPr>
          <w:rStyle w:val="KeyWord0"/>
          <w:highlight w:val="white"/>
        </w:rPr>
        <w:t>&lt;k&gt;</w:t>
      </w:r>
      <w:r w:rsidR="00D4318D" w:rsidRPr="00ED2B59">
        <w:rPr>
          <w:rStyle w:val="KeyWord0"/>
          <w:highlight w:val="white"/>
        </w:rPr>
        <w:t>SizeAddress</w:t>
      </w:r>
      <w:r w:rsidR="00D4318D">
        <w:rPr>
          <w:rStyle w:val="KeyWord0"/>
          <w:highlight w:val="white"/>
        </w:rPr>
        <w:t>&lt;/k&gt;</w:t>
      </w:r>
      <w:r w:rsidR="00ED2B59" w:rsidRPr="00903DBA">
        <w:rPr>
          <w:highlight w:val="white"/>
        </w:rPr>
        <w:t xml:space="preserve"> </w:t>
      </w:r>
      <w:r w:rsidRPr="00903DBA">
        <w:rPr>
          <w:highlight w:val="white"/>
        </w:rPr>
        <w:t>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0AF09FCE"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w:t>
      </w:r>
      <w:r w:rsidR="00F93D91">
        <w:rPr>
          <w:highlight w:val="white"/>
        </w:rPr>
        <w:t>SizeAddress</w:t>
      </w:r>
      <w:r w:rsidRPr="00903DBA">
        <w:rPr>
          <w:highlight w:val="white"/>
        </w:rPr>
        <w:t>(),</w:t>
      </w:r>
    </w:p>
    <w:p w14:paraId="082D1B23" w14:textId="4EE0101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w:t>
      </w:r>
      <w:r w:rsidR="00F93D91">
        <w:rPr>
          <w:highlight w:val="white"/>
        </w:rPr>
        <w:t>SizeAddress</w:t>
      </w:r>
      <w:r w:rsidR="00530CE4" w:rsidRPr="00903DBA">
        <w:rPr>
          <w:highlight w:val="white"/>
        </w:rPr>
        <w:t>();</w:t>
      </w:r>
    </w:p>
    <w:p w14:paraId="4576B9FF" w14:textId="066AF3EC" w:rsidR="00530CE4" w:rsidRPr="00903DBA" w:rsidRDefault="00374C70" w:rsidP="00374C70">
      <w:pPr>
        <w:rPr>
          <w:highlight w:val="white"/>
        </w:rPr>
      </w:pPr>
      <w:r w:rsidRPr="00903DBA">
        <w:rPr>
          <w:highlight w:val="white"/>
        </w:rPr>
        <w:t xml:space="preserve">We need </w:t>
      </w:r>
      <w:r w:rsidR="004429FD">
        <w:rPr>
          <w:highlight w:val="white"/>
        </w:rPr>
        <w:t>to</w:t>
      </w:r>
      <w:r w:rsidRPr="00903DBA">
        <w:rPr>
          <w:highlight w:val="white"/>
        </w:rPr>
        <w:t xml:space="preserve"> add a set-track-size instruction </w:t>
      </w:r>
      <w:r w:rsidR="008E0120">
        <w:rPr>
          <w:highlight w:val="white"/>
        </w:rPr>
        <w:t>to keep track of the register size.</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3B5D73F3" w:rsidR="006D50C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lastRenderedPageBreak/>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564809C1" w:rsidR="00985F3A" w:rsidRPr="00903DBA" w:rsidRDefault="00985F3A" w:rsidP="00413CD3">
      <w:pPr>
        <w:rPr>
          <w:highlight w:val="white"/>
        </w:rPr>
      </w:pPr>
      <w:r w:rsidRPr="00903DBA">
        <w:rPr>
          <w:highlight w:val="white"/>
        </w:rPr>
        <w:t>If the target size is eight byt</w:t>
      </w:r>
      <w:r w:rsidR="00413CD3" w:rsidRPr="00903DBA">
        <w:rPr>
          <w:highlight w:val="white"/>
        </w:rPr>
        <w:t xml:space="preserve">es, </w:t>
      </w:r>
      <w:r w:rsidR="00F345F4">
        <w:rPr>
          <w:highlight w:val="white"/>
        </w:rPr>
        <w:t>due to technical limitations w</w:t>
      </w:r>
      <w:r w:rsidR="00B20D15" w:rsidRPr="00903DBA">
        <w:rPr>
          <w:highlight w:val="white"/>
        </w:rPr>
        <w:t xml:space="preserve">e need to load the mask to a </w:t>
      </w:r>
      <w:r w:rsidR="000066ED" w:rsidRPr="00903DBA">
        <w:rPr>
          <w:highlight w:val="white"/>
        </w:rPr>
        <w:t>register and</w:t>
      </w:r>
      <w:r w:rsidR="00B20D15" w:rsidRPr="00903DBA">
        <w:rPr>
          <w:highlight w:val="white"/>
        </w:rPr>
        <w:t xml:space="preserve"> </w:t>
      </w:r>
      <w:r w:rsidR="003E224B" w:rsidRPr="00903DBA">
        <w:rPr>
          <w:highlight w:val="white"/>
        </w:rPr>
        <w:t xml:space="preserve">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23E69D45"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 xml:space="preserve">Track </w:t>
      </w:r>
      <w:r w:rsidR="001F2BD0">
        <w:rPr>
          <w:highlight w:val="white"/>
        </w:rPr>
        <w:t>= new(</w:t>
      </w:r>
      <w:r w:rsidR="00A17FA1" w:rsidRPr="00903DBA">
        <w:rPr>
          <w:highlight w:val="white"/>
        </w:rPr>
        <w:t>target</w:t>
      </w:r>
      <w:r w:rsidRPr="00903DBA">
        <w:rPr>
          <w:highlight w:val="white"/>
        </w:rPr>
        <w:t>Symbol);</w:t>
      </w:r>
    </w:p>
    <w:p w14:paraId="7D9B1C71" w14:textId="31B4825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A6B75C8" w:rsidR="00A17FA1"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4CFB17E2" w:rsidR="003E224B" w:rsidRPr="00903DBA" w:rsidRDefault="003E224B" w:rsidP="003E224B">
      <w:pPr>
        <w:rPr>
          <w:highlight w:val="white"/>
        </w:rPr>
      </w:pPr>
      <w:r w:rsidRPr="00903DBA">
        <w:rPr>
          <w:highlight w:val="white"/>
        </w:rPr>
        <w:t xml:space="preserve">If the target size is not eight bytes, we can use the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1909424B"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2CF21B18" w:rsidR="00530CE4" w:rsidRPr="00903DBA" w:rsidRDefault="003E224B" w:rsidP="004153E4">
      <w:pPr>
        <w:rPr>
          <w:highlight w:val="white"/>
        </w:rPr>
      </w:pPr>
      <w:r w:rsidRPr="00903DBA">
        <w:rPr>
          <w:highlight w:val="white"/>
        </w:rPr>
        <w:t xml:space="preserve">If both the source type and target type is signed, we need to preserve the signed status through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just add to the track map that the values hold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3D7F211C"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3C6DDBAA"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1BECE6C3"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.jge, null, null, index + 1);</w:t>
      </w:r>
    </w:p>
    <w:p w14:paraId="7EFEB447" w14:textId="22C4FD96"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14DE7EB2" w14:textId="31037845" w:rsidR="00060A58"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780472D4" w:rsidR="00530CE4" w:rsidRPr="00903DBA" w:rsidRDefault="00530CE4" w:rsidP="00530CE4">
      <w:pPr>
        <w:pStyle w:val="Code"/>
        <w:rPr>
          <w:highlight w:val="white"/>
        </w:rPr>
      </w:pPr>
      <w:r w:rsidRPr="00903DBA">
        <w:rPr>
          <w:highlight w:val="white"/>
        </w:rPr>
        <w:t xml:space="preserve">          AddAssemblyCode(</w:t>
      </w:r>
      <w:r w:rsidR="009829A9">
        <w:rPr>
          <w:highlight w:val="white"/>
        </w:rPr>
        <w:t>AssemblyOperatar</w:t>
      </w:r>
      <w:r w:rsidRPr="00903DBA">
        <w:rPr>
          <w:highlight w:val="white"/>
        </w:rPr>
        <w:t xml:space="preserve">.neg,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9E66B95" w:rsidR="00530CE4" w:rsidRPr="00903DBA" w:rsidRDefault="00116411" w:rsidP="0011641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IntegralToFloating</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FloatingToIntegral</w:t>
      </w:r>
      <w:r w:rsidR="00D4318D">
        <w:rPr>
          <w:rStyle w:val="KeyWord0"/>
          <w:highlight w:val="white"/>
        </w:rPr>
        <w:t>&lt;/k&gt;</w:t>
      </w:r>
      <w:r w:rsidRPr="00903DBA">
        <w:rPr>
          <w:highlight w:val="white"/>
        </w:rPr>
        <w:t xml:space="preserve"> </w:t>
      </w:r>
      <w:r w:rsidR="00F30581">
        <w:rPr>
          <w:highlight w:val="white"/>
        </w:rPr>
        <w:t xml:space="preserve">methods </w:t>
      </w:r>
      <w:r w:rsidR="0078711E" w:rsidRPr="00903DBA">
        <w:rPr>
          <w:highlight w:val="white"/>
        </w:rPr>
        <w:t>are quite simple. In the integral</w:t>
      </w:r>
      <w:r w:rsidR="0082298E" w:rsidRPr="00903DBA">
        <w:rPr>
          <w:highlight w:val="white"/>
        </w:rPr>
        <w:t>-</w:t>
      </w:r>
      <w:r w:rsidR="0078711E" w:rsidRPr="00903DBA">
        <w:rPr>
          <w:highlight w:val="white"/>
        </w:rPr>
        <w:t>to-floating</w:t>
      </w:r>
      <w:r w:rsidR="00430460">
        <w:rPr>
          <w:highlight w:val="white"/>
        </w:rPr>
        <w:t xml:space="preserve"> </w:t>
      </w:r>
      <w:r w:rsidR="0078711E" w:rsidRPr="00903DBA">
        <w:rPr>
          <w:highlight w:val="white"/>
        </w:rPr>
        <w:t xml:space="preserve">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w:t>
      </w:r>
      <w:r w:rsidR="00430460">
        <w:rPr>
          <w:highlight w:val="white"/>
        </w:rPr>
        <w:t xml:space="preserve"> and</w:t>
      </w:r>
      <w:r w:rsidR="004312DA" w:rsidRPr="00903DBA">
        <w:rPr>
          <w:highlight w:val="white"/>
        </w:rPr>
        <w:t xml:space="preserve"> </w:t>
      </w:r>
      <w:r w:rsidR="00674B10">
        <w:rPr>
          <w:highlight w:val="white"/>
        </w:rPr>
        <w:t xml:space="preserve">then </w:t>
      </w:r>
      <w:r w:rsidR="004312DA" w:rsidRPr="00903DBA">
        <w:rPr>
          <w:highlight w:val="white"/>
        </w:rPr>
        <w:t>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lastRenderedPageBreak/>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3CB6D577" w:rsidR="00D935A0" w:rsidRPr="00903DBA" w:rsidRDefault="00CC1DF4" w:rsidP="0060539D">
      <w:pPr>
        <w:pStyle w:val="Heading3"/>
        <w:rPr>
          <w:highlight w:val="white"/>
        </w:rPr>
      </w:pPr>
      <w:bookmarkStart w:id="538" w:name="_Toc98936424"/>
      <w:r>
        <w:rPr>
          <w:highlight w:val="white"/>
        </w:rPr>
        <w:t>&lt;</w:t>
      </w:r>
      <w:proofErr w:type="spellStart"/>
      <w:r>
        <w:rPr>
          <w:highlight w:val="white"/>
        </w:rPr>
        <w:t>h3</w:t>
      </w:r>
      <w:proofErr w:type="spellEnd"/>
      <w:r>
        <w:rPr>
          <w:highlight w:val="white"/>
        </w:rPr>
        <w:t>&gt;</w:t>
      </w:r>
      <w:r w:rsidRPr="00903DBA">
        <w:rPr>
          <w:highlight w:val="white"/>
        </w:rPr>
        <w:t>Struct and Union</w:t>
      </w:r>
      <w:r>
        <w:rPr>
          <w:highlight w:val="white"/>
        </w:rPr>
        <w:t>&lt;/</w:t>
      </w:r>
      <w:proofErr w:type="spellStart"/>
      <w:r>
        <w:rPr>
          <w:highlight w:val="white"/>
        </w:rPr>
        <w:t>h3</w:t>
      </w:r>
      <w:proofErr w:type="spellEnd"/>
      <w:r>
        <w:rPr>
          <w:highlight w:val="white"/>
        </w:rPr>
        <w:t>&gt;</w:t>
      </w:r>
      <w:bookmarkEnd w:id="538"/>
    </w:p>
    <w:p w14:paraId="64D28C63" w14:textId="61BA9461" w:rsidR="00444674" w:rsidRPr="00903DBA" w:rsidRDefault="00444674" w:rsidP="00444674">
      <w:pPr>
        <w:rPr>
          <w:highlight w:val="white"/>
        </w:rPr>
      </w:pPr>
      <w:r w:rsidRPr="00903DBA">
        <w:rPr>
          <w:highlight w:val="white"/>
        </w:rPr>
        <w:t>This section describes the handling of struct and unions</w:t>
      </w:r>
      <w:r w:rsidR="009618F0">
        <w:rPr>
          <w:highlight w:val="white"/>
        </w:rPr>
        <w:t xml:space="preserve"> in</w:t>
      </w:r>
      <w:r w:rsidRPr="00903DBA">
        <w:rPr>
          <w:highlight w:val="white"/>
        </w:rPr>
        <w:t xml:space="preserve">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F30581">
        <w:rPr>
          <w:highlight w:val="white"/>
        </w:rPr>
        <w:t xml:space="preserve">the </w:t>
      </w:r>
      <w:r w:rsidR="00B64F63" w:rsidRPr="00903DBA">
        <w:rPr>
          <w:highlight w:val="white"/>
        </w:rPr>
        <w:t>a memory block between two addresses.</w:t>
      </w:r>
    </w:p>
    <w:p w14:paraId="0F0A7E15" w14:textId="609F4647" w:rsidR="00DE20A4" w:rsidRPr="00903DBA" w:rsidRDefault="00DE20A4" w:rsidP="00DE20A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StructUnionAssign</w:t>
      </w:r>
      <w:r w:rsidR="00D4318D">
        <w:rPr>
          <w:rStyle w:val="KeyWord0"/>
          <w:highlight w:val="white"/>
        </w:rPr>
        <w:t>&lt;/k&gt;</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DFB5131" w:rsidR="005B3B4D" w:rsidRPr="00903DBA" w:rsidRDefault="005B3B4D" w:rsidP="005B3B4D">
      <w:pPr>
        <w:pStyle w:val="Code"/>
        <w:rPr>
          <w:highlight w:val="white"/>
        </w:rPr>
      </w:pPr>
      <w:r w:rsidRPr="00903DBA">
        <w:rPr>
          <w:highlight w:val="white"/>
        </w:rPr>
        <w:t xml:space="preserve">      Symbol targetSymbol = (Symbol)</w:t>
      </w:r>
      <w:r w:rsidR="00E21B2F">
        <w:rPr>
          <w:highlight w:val="white"/>
        </w:rPr>
        <w:t xml:space="preserve"> </w:t>
      </w:r>
      <w:r w:rsidRPr="00903DBA">
        <w:rPr>
          <w:highlight w:val="white"/>
        </w:rPr>
        <w:t>middleCode[0],</w:t>
      </w:r>
    </w:p>
    <w:p w14:paraId="121B828F" w14:textId="2D66CF92" w:rsidR="005B3B4D" w:rsidRPr="00903DBA" w:rsidRDefault="005B3B4D" w:rsidP="005B3B4D">
      <w:pPr>
        <w:pStyle w:val="Code"/>
        <w:rPr>
          <w:highlight w:val="white"/>
        </w:rPr>
      </w:pPr>
      <w:r w:rsidRPr="00903DBA">
        <w:rPr>
          <w:highlight w:val="white"/>
        </w:rPr>
        <w:t xml:space="preserve">             sourceSymbol = (Symbol)</w:t>
      </w:r>
      <w:r w:rsidR="00E21B2F">
        <w:rPr>
          <w:highlight w:val="white"/>
        </w:rPr>
        <w:t xml:space="preserve"> </w:t>
      </w:r>
      <w:r w:rsidRPr="00903DBA">
        <w:rPr>
          <w:highlight w:val="white"/>
        </w:rPr>
        <w:t>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7D50BC90" w:rsidR="00655B7D" w:rsidRPr="00903DBA" w:rsidRDefault="00195B92" w:rsidP="00195B9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StructUnionParameter</w:t>
      </w:r>
      <w:r w:rsidR="00D4318D">
        <w:rPr>
          <w:rStyle w:val="KeyWord0"/>
          <w:highlight w:val="white"/>
        </w:rPr>
        <w:t>&lt;/k&gt;</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3A02589" w:rsidR="00C25B4C" w:rsidRPr="00903DBA" w:rsidRDefault="00C25B4C" w:rsidP="00C25B4C">
      <w:pPr>
        <w:pStyle w:val="Code"/>
        <w:rPr>
          <w:highlight w:val="white"/>
        </w:rPr>
      </w:pPr>
      <w:r w:rsidRPr="00903DBA">
        <w:rPr>
          <w:highlight w:val="white"/>
        </w:rPr>
        <w:t xml:space="preserve">      Symbol targetSymbol </w:t>
      </w:r>
      <w:r w:rsidR="001F2BD0">
        <w:rPr>
          <w:highlight w:val="white"/>
        </w:rPr>
        <w:t>= new(</w:t>
      </w:r>
      <w:r w:rsidRPr="00903DBA">
        <w:rPr>
          <w:highlight w:val="white"/>
        </w:rPr>
        <w:t>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39AAF042" w:rsidR="00655B7D" w:rsidRPr="00903DBA" w:rsidRDefault="00084BE4" w:rsidP="00084BE4">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StructUnionGetReturnValue</w:t>
      </w:r>
      <w:r w:rsidR="00D4318D">
        <w:rPr>
          <w:rStyle w:val="KeyWord0"/>
          <w:highlight w:val="white"/>
        </w:rPr>
        <w:t>&lt;/k&gt;</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the value of the address symbol of the struct or union </w:t>
      </w:r>
      <w:r w:rsidR="00B24A53">
        <w:rPr>
          <w:highlight w:val="white"/>
        </w:rPr>
        <w:t xml:space="preserve">becomes </w:t>
      </w:r>
      <w:r w:rsidR="008801EC" w:rsidRPr="00903DBA">
        <w:rPr>
          <w:highlight w:val="white"/>
        </w:rPr>
        <w:t xml:space="preserve">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3225CFDC" w:rsidR="00655B7D" w:rsidRPr="00903DBA" w:rsidRDefault="00655B7D" w:rsidP="00655B7D">
      <w:pPr>
        <w:pStyle w:val="Code"/>
        <w:rPr>
          <w:highlight w:val="white"/>
        </w:rPr>
      </w:pPr>
      <w:r w:rsidRPr="00903DBA">
        <w:rPr>
          <w:highlight w:val="white"/>
        </w:rPr>
        <w:t xml:space="preserve">      CheckRegister(targetSymbol, AssemblyCode.</w:t>
      </w:r>
      <w:r w:rsidR="00B35D4C">
        <w:rPr>
          <w:highlight w:val="white"/>
        </w:rPr>
        <w:t>ReturnAddressRegister</w:t>
      </w:r>
      <w:r w:rsidRPr="00903DBA">
        <w:rPr>
          <w:highlight w:val="white"/>
        </w:rPr>
        <w:t>);</w:t>
      </w:r>
    </w:p>
    <w:p w14:paraId="3E29BDBD" w14:textId="58D55891" w:rsidR="00655B7D" w:rsidRPr="00903DBA" w:rsidRDefault="00655B7D" w:rsidP="00655B7D">
      <w:pPr>
        <w:pStyle w:val="Code"/>
        <w:rPr>
          <w:highlight w:val="white"/>
        </w:rPr>
      </w:pPr>
      <w:r w:rsidRPr="00903DBA">
        <w:rPr>
          <w:highlight w:val="white"/>
        </w:rPr>
        <w:t xml:space="preserve">      Track targetAddressTrack = new(targetSymbol.AddressSymbol, </w:t>
      </w:r>
    </w:p>
    <w:p w14:paraId="6260D92B" w14:textId="52C64521" w:rsidR="00655B7D" w:rsidRPr="00903DBA" w:rsidRDefault="0027385C" w:rsidP="00655B7D">
      <w:pPr>
        <w:pStyle w:val="Code"/>
        <w:rPr>
          <w:highlight w:val="white"/>
        </w:rPr>
      </w:pPr>
      <w:r>
        <w:rPr>
          <w:highlight w:val="white"/>
        </w:rPr>
        <w:t xml:space="preserve">                 </w:t>
      </w:r>
      <w:r w:rsidR="00655B7D" w:rsidRPr="00903DBA">
        <w:rPr>
          <w:highlight w:val="white"/>
        </w:rPr>
        <w:t xml:space="preserve">                  </w:t>
      </w:r>
      <w:r>
        <w:rPr>
          <w:highlight w:val="white"/>
        </w:rPr>
        <w:t xml:space="preserve">  </w:t>
      </w:r>
      <w:r w:rsidR="00655B7D" w:rsidRPr="00903DBA">
        <w:rPr>
          <w:highlight w:val="white"/>
        </w:rPr>
        <w:t>AssemblyCode.</w:t>
      </w:r>
      <w:r w:rsidR="00B35D4C">
        <w:rPr>
          <w:highlight w:val="white"/>
        </w:rPr>
        <w:t>ReturnAddressRegister</w:t>
      </w:r>
      <w:r w:rsidR="00655B7D" w:rsidRPr="00903DBA">
        <w:rPr>
          <w:highlight w:val="white"/>
        </w:rPr>
        <w:t>);</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559F413" w:rsidR="00655B7D" w:rsidRPr="00903DBA" w:rsidRDefault="00E1687B" w:rsidP="00E1687B">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StructUnionSetReturnValue</w:t>
      </w:r>
      <w:r w:rsidR="00D4318D">
        <w:rPr>
          <w:rStyle w:val="KeyWord0"/>
          <w:highlight w:val="white"/>
        </w:rPr>
        <w:t>&lt;/k&gt;</w:t>
      </w:r>
      <w:r w:rsidRPr="00903DBA">
        <w:rPr>
          <w:highlight w:val="white"/>
        </w:rPr>
        <w:t xml:space="preserve"> method </w:t>
      </w:r>
      <w:r w:rsidR="00B24A53">
        <w:rPr>
          <w:highlight w:val="white"/>
        </w:rPr>
        <w:t>loads the address of the struct or union into the return address register.</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1D2D4F92" w:rsidR="00655B7D" w:rsidRPr="00903DBA" w:rsidRDefault="00655B7D" w:rsidP="00655B7D">
      <w:pPr>
        <w:pStyle w:val="Code"/>
        <w:rPr>
          <w:highlight w:val="white"/>
        </w:rPr>
      </w:pPr>
      <w:r w:rsidRPr="00903DBA">
        <w:rPr>
          <w:highlight w:val="white"/>
        </w:rPr>
        <w:t xml:space="preserve">      LoadAddressToRegister(returnSymbol, AssemblyCode.</w:t>
      </w:r>
      <w:r w:rsidR="00B35D4C">
        <w:rPr>
          <w:highlight w:val="white"/>
        </w:rPr>
        <w:t>ReturnAddressRegister</w:t>
      </w:r>
      <w:r w:rsidRPr="00903DBA">
        <w:rPr>
          <w:highlight w:val="white"/>
        </w:rPr>
        <w:t>);</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5A46BF" w:rsidR="00655B7D" w:rsidRPr="00903DBA" w:rsidRDefault="003944DA" w:rsidP="0072264B">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Pr="00903DBA">
        <w:rPr>
          <w:highlight w:val="white"/>
        </w:rPr>
        <w:t xml:space="preserve"> field is used by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to </w:t>
      </w:r>
      <w:r w:rsidR="004E1BF3" w:rsidRPr="00903DBA">
        <w:rPr>
          <w:highlight w:val="white"/>
        </w:rPr>
        <w:t>generate a new label for each copy process</w:t>
      </w:r>
      <w:r w:rsidR="009C1C15">
        <w:rPr>
          <w:highlight w:val="white"/>
        </w:rPr>
        <w:t xml:space="preserve"> in the Linux environment.</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0012820E" w:rsidR="00BB5595" w:rsidRPr="00903DBA" w:rsidRDefault="004E1BF3" w:rsidP="004E1BF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MemoryCopy</w:t>
      </w:r>
      <w:r w:rsidR="00D4318D">
        <w:rPr>
          <w:rStyle w:val="KeyWord0"/>
          <w:highlight w:val="white"/>
        </w:rPr>
        <w:t>&lt;/k&gt;</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585BCCD9"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522B7F">
        <w:rPr>
          <w:highlight w:val="white"/>
        </w:rPr>
        <w:t xml:space="preserve">always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0D75B148" w:rsidR="00B74A96" w:rsidRPr="00903DBA" w:rsidRDefault="00B74A96" w:rsidP="00B74A96">
      <w:pPr>
        <w:pStyle w:val="Code"/>
        <w:rPr>
          <w:highlight w:val="white"/>
        </w:rPr>
      </w:pPr>
      <w:r w:rsidRPr="00903DBA">
        <w:rPr>
          <w:highlight w:val="white"/>
        </w:rPr>
        <w:t xml:space="preserve">      m_countTrack </w:t>
      </w:r>
      <w:r w:rsidR="001F2BD0">
        <w:rPr>
          <w:highlight w:val="white"/>
        </w:rPr>
        <w:t>= new(</w:t>
      </w:r>
      <w:r w:rsidRPr="00903DBA">
        <w:rPr>
          <w:highlight w:val="white"/>
        </w:rPr>
        <w:t>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4CEAD668" w:rsidR="00F85D1B" w:rsidRPr="00903DBA" w:rsidRDefault="00522B7F" w:rsidP="00F46C23">
      <w:pPr>
        <w:rPr>
          <w:highlight w:val="white"/>
        </w:rPr>
      </w:pPr>
      <w:r>
        <w:rPr>
          <w:highlight w:val="white"/>
        </w:rPr>
        <w:t>W</w:t>
      </w:r>
      <w:r w:rsidR="00F46C23" w:rsidRPr="00903DBA">
        <w:rPr>
          <w:highlight w:val="white"/>
        </w:rPr>
        <w:t xml:space="preserve">hen the loop begins, we use a label that is unique in the assembly file with the </w:t>
      </w:r>
      <w:r w:rsidR="00D4318D">
        <w:rPr>
          <w:rStyle w:val="KeyWord0"/>
          <w:highlight w:val="white"/>
        </w:rPr>
        <w:t>&lt;k&gt;</w:t>
      </w:r>
      <w:r w:rsidR="00D4318D" w:rsidRPr="00903DBA">
        <w:rPr>
          <w:rStyle w:val="KeyWord0"/>
          <w:highlight w:val="white"/>
        </w:rPr>
        <w:t>m_labelCount</w:t>
      </w:r>
      <w:r w:rsidR="00D4318D">
        <w:rPr>
          <w:rStyle w:val="KeyWord0"/>
          <w:highlight w:val="white"/>
        </w:rPr>
        <w:t>&lt;/k&gt;</w:t>
      </w:r>
      <w:r w:rsidR="00F46C23"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48F8C2A" w:rsidR="00972775" w:rsidRPr="00903DBA" w:rsidRDefault="00972775" w:rsidP="00972775">
      <w:pPr>
        <w:pStyle w:val="Code"/>
        <w:rPr>
          <w:highlight w:val="white"/>
        </w:rPr>
      </w:pPr>
      <w:r w:rsidRPr="00903DBA">
        <w:rPr>
          <w:highlight w:val="white"/>
        </w:rPr>
        <w:t xml:space="preserve">      Track valueTrack </w:t>
      </w:r>
      <w:r w:rsidR="001F2BD0">
        <w:rPr>
          <w:highlight w:val="white"/>
        </w:rPr>
        <w:t>= new(</w:t>
      </w:r>
      <w:r w:rsidRPr="00903DBA">
        <w:rPr>
          <w:highlight w:val="white"/>
        </w:rPr>
        <w:t>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757D791D" w:rsidR="006E5A84" w:rsidRPr="00903DBA" w:rsidRDefault="006E5A84" w:rsidP="006E5A84">
      <w:pPr>
        <w:rPr>
          <w:highlight w:val="white"/>
        </w:rPr>
      </w:pPr>
      <w:r w:rsidRPr="00903DBA">
        <w:rPr>
          <w:highlight w:val="white"/>
        </w:rPr>
        <w:t xml:space="preserve">We decrement the </w:t>
      </w:r>
      <w:r w:rsidR="00D4318D">
        <w:rPr>
          <w:rStyle w:val="KeyWord0"/>
          <w:highlight w:val="white"/>
        </w:rPr>
        <w:t>&lt;k&gt;</w:t>
      </w:r>
      <w:r w:rsidR="00D4318D" w:rsidRPr="004D1C36">
        <w:rPr>
          <w:rStyle w:val="KeyWord0"/>
          <w:highlight w:val="white"/>
        </w:rPr>
        <w:t>count</w:t>
      </w:r>
      <w:r w:rsidR="00D4318D">
        <w:rPr>
          <w:rStyle w:val="KeyWord0"/>
          <w:highlight w:val="white"/>
        </w:rPr>
        <w:t>&lt;/k&gt;</w:t>
      </w:r>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C3070BE" w:rsidR="006E5A84" w:rsidRPr="00903DBA" w:rsidRDefault="006E5A84" w:rsidP="006E5A84">
      <w:pPr>
        <w:rPr>
          <w:highlight w:val="white"/>
        </w:rPr>
      </w:pPr>
      <w:r w:rsidRPr="00903DBA">
        <w:rPr>
          <w:highlight w:val="white"/>
        </w:rPr>
        <w:t xml:space="preserve">If the </w:t>
      </w:r>
      <w:r w:rsidR="00D4318D">
        <w:rPr>
          <w:rStyle w:val="KeyWord0"/>
          <w:highlight w:val="white"/>
        </w:rPr>
        <w:t>&lt;k&gt;</w:t>
      </w:r>
      <w:r w:rsidR="00D4318D" w:rsidRPr="00BD32B5">
        <w:rPr>
          <w:rStyle w:val="KeyWord0"/>
          <w:highlight w:val="white"/>
        </w:rPr>
        <w:t>count</w:t>
      </w:r>
      <w:r w:rsidR="00D4318D">
        <w:rPr>
          <w:rStyle w:val="KeyWord0"/>
          <w:highlight w:val="white"/>
        </w:rPr>
        <w:t>&lt;/k&gt;</w:t>
      </w:r>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r w:rsidR="00BD32B5">
        <w:rPr>
          <w:highlight w:val="white"/>
        </w:rPr>
        <w:t>, and the execution continues with the next instruction of the code.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79AEB1FB" w:rsidR="00D935A0" w:rsidRPr="00903DBA" w:rsidRDefault="00CC1DF4" w:rsidP="0060539D">
      <w:pPr>
        <w:pStyle w:val="Heading3"/>
        <w:rPr>
          <w:highlight w:val="white"/>
        </w:rPr>
      </w:pPr>
      <w:bookmarkStart w:id="539" w:name="_Toc98936425"/>
      <w:r>
        <w:rPr>
          <w:highlight w:val="white"/>
        </w:rPr>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39"/>
    </w:p>
    <w:p w14:paraId="4A5AAFA6" w14:textId="559C64AB"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 xml:space="preserve">the </w:t>
      </w:r>
      <w:r w:rsidR="00B77613" w:rsidRPr="00903DBA">
        <w:rPr>
          <w:highlight w:val="white"/>
        </w:rPr>
        <w:t xml:space="preserve">initialization </w:t>
      </w:r>
      <w:r w:rsidR="00B77613">
        <w:rPr>
          <w:highlight w:val="white"/>
        </w:rPr>
        <w:t xml:space="preserve">for the </w:t>
      </w:r>
      <w:r w:rsidR="00721ABF">
        <w:rPr>
          <w:highlight w:val="white"/>
        </w:rPr>
        <w:t>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F23462">
        <w:t>13</w:t>
      </w:r>
      <w:r w:rsidR="00076546" w:rsidRPr="00903DBA">
        <w:fldChar w:fldCharType="end"/>
      </w:r>
      <w:r w:rsidR="00995B7B" w:rsidRPr="00903DBA">
        <w:rPr>
          <w:highlight w:val="white"/>
        </w:rPr>
        <w:t>.</w:t>
      </w:r>
    </w:p>
    <w:p w14:paraId="4FCC748A" w14:textId="75ED914C" w:rsidR="00B84346" w:rsidRPr="00903DBA" w:rsidRDefault="000274D4" w:rsidP="001C492E">
      <w:pPr>
        <w:pStyle w:val="CodeHeader"/>
        <w:rPr>
          <w:highlight w:val="white"/>
        </w:rPr>
      </w:pPr>
      <w:r>
        <w:rPr>
          <w:highlight w:val="white"/>
        </w:rPr>
        <w:lastRenderedPageBreak/>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41B56738" w:rsidR="00BA61C9" w:rsidRPr="00903DBA" w:rsidRDefault="00BA61C9" w:rsidP="00BA61C9">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6456105"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5966920D" w14:textId="005E5C4C"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w:t>
      </w:r>
      <w:r w:rsidR="00231D61">
        <w:rPr>
          <w:highlight w:val="white"/>
        </w:rPr>
        <w:t>s</w:t>
      </w:r>
      <w:r w:rsidR="007C21DA" w:rsidRPr="00903DBA">
        <w:rPr>
          <w:highlight w:val="white"/>
        </w:rPr>
        <w:t xml:space="preserve">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2C6BC2C9" w14:textId="77777777" w:rsidR="004C4EF9"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7A42ADCF" w14:textId="09E44C7F" w:rsidR="00BA61C9" w:rsidRPr="00903DBA" w:rsidRDefault="004C4EF9" w:rsidP="00BA61C9">
      <w:pPr>
        <w:pStyle w:val="Code"/>
        <w:rPr>
          <w:highlight w:val="white"/>
        </w:rPr>
      </w:pPr>
      <w:r>
        <w:rPr>
          <w:highlight w:val="white"/>
        </w:rPr>
        <w:t xml:space="preserve">                     </w:t>
      </w:r>
      <w:r w:rsidR="00BA61C9" w:rsidRPr="00903DBA">
        <w:rPr>
          <w:highlight w:val="white"/>
        </w:rPr>
        <w:t xml:space="preserve"> Linker</w:t>
      </w:r>
      <w:r w:rsidR="00B52E79">
        <w:rPr>
          <w:highlight w:val="white"/>
        </w:rPr>
        <w:t>.StackStart</w:t>
      </w:r>
      <w:r w:rsidR="00BA61C9"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6AA5DCF6" w:rsidR="00BA61C9" w:rsidRPr="00903DBA" w:rsidRDefault="00BA61C9" w:rsidP="00BA61C9">
      <w:pPr>
        <w:pStyle w:val="Code"/>
        <w:rPr>
          <w:highlight w:val="white"/>
        </w:rPr>
      </w:pPr>
      <w:r w:rsidRPr="00903DBA">
        <w:rPr>
          <w:highlight w:val="white"/>
        </w:rPr>
        <w:t xml:space="preserve">                        "</w:t>
      </w:r>
      <w:r w:rsidR="00DC7EAF">
        <w:rPr>
          <w:highlight w:val="white"/>
        </w:rPr>
        <w:t>Initialize</w:t>
      </w:r>
      <w:r w:rsidRPr="00903DBA">
        <w:rPr>
          <w:highlight w:val="white"/>
        </w:rPr>
        <w:t>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3002711F"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643B16A0" w14:textId="14190F06"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7007729C" w:rsidR="00BA61C9" w:rsidRPr="00903DBA" w:rsidRDefault="00BA61C9" w:rsidP="00BA61C9">
      <w:pPr>
        <w:pStyle w:val="Code"/>
        <w:rPr>
          <w:highlight w:val="white"/>
        </w:rPr>
      </w:pPr>
      <w:r w:rsidRPr="00903DBA">
        <w:rPr>
          <w:highlight w:val="white"/>
        </w:rPr>
        <w:t xml:space="preserve">                        Linker</w:t>
      </w:r>
      <w:r w:rsidR="00B52E79">
        <w:rPr>
          <w:highlight w:val="white"/>
        </w:rPr>
        <w:t>.StackStart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2B76AD9B"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02EEEB0E" w14:textId="77777777" w:rsidR="00DC7EAF" w:rsidRPr="00DC7EAF" w:rsidRDefault="00DC7EAF" w:rsidP="00DC7EAF">
      <w:pPr>
        <w:pStyle w:val="Code"/>
        <w:rPr>
          <w:highlight w:val="white"/>
        </w:rPr>
      </w:pPr>
      <w:r w:rsidRPr="00DC7EAF">
        <w:rPr>
          <w:highlight w:val="white"/>
        </w:rPr>
        <w:t xml:space="preserve">                        "Initializerialize Heap Pointer");</w:t>
      </w:r>
    </w:p>
    <w:p w14:paraId="22BC201A" w14:textId="77777777" w:rsidR="00DC7EAF" w:rsidRPr="00DC7EAF" w:rsidRDefault="00DC7EAF" w:rsidP="00DC7EAF">
      <w:pPr>
        <w:pStyle w:val="Code"/>
        <w:rPr>
          <w:highlight w:val="white"/>
        </w:rPr>
      </w:pPr>
      <w:r w:rsidRPr="00DC7EAF">
        <w:rPr>
          <w:highlight w:val="white"/>
        </w:rPr>
        <w:t xml:space="preserve">        AddAssemblyCode(assemblyCodeList, AssemblyOperator.mov_dword,</w:t>
      </w:r>
    </w:p>
    <w:p w14:paraId="262838C7" w14:textId="77777777" w:rsidR="00DC7EAF" w:rsidRPr="00DC7EAF" w:rsidRDefault="00DC7EAF" w:rsidP="00DC7EAF">
      <w:pPr>
        <w:pStyle w:val="Code"/>
        <w:rPr>
          <w:highlight w:val="white"/>
        </w:rPr>
      </w:pPr>
      <w:r w:rsidRPr="00DC7EAF">
        <w:rPr>
          <w:highlight w:val="white"/>
        </w:rPr>
        <w:t xml:space="preserve">                        Linker.StackStart, 65534,</w:t>
      </w:r>
    </w:p>
    <w:p w14:paraId="7016DEAA" w14:textId="77777777" w:rsidR="00DC7EAF" w:rsidRPr="00DC7EAF" w:rsidRDefault="00DC7EAF" w:rsidP="00DC7EAF">
      <w:pPr>
        <w:pStyle w:val="Code"/>
        <w:rPr>
          <w:highlight w:val="white"/>
        </w:rPr>
      </w:pPr>
      <w:r w:rsidRPr="00DC7EAF">
        <w:rPr>
          <w:highlight w:val="white"/>
        </w:rPr>
        <w:t xml:space="preserve">                        Linker.StackStart);</w:t>
      </w:r>
    </w:p>
    <w:p w14:paraId="38691EB0" w14:textId="77777777" w:rsidR="00DC7EAF" w:rsidRPr="00DC7EAF" w:rsidRDefault="00DC7EAF" w:rsidP="00DC7EAF">
      <w:pPr>
        <w:pStyle w:val="Code"/>
        <w:rPr>
          <w:highlight w:val="white"/>
        </w:rPr>
      </w:pPr>
      <w:r w:rsidRPr="00DC7EAF">
        <w:rPr>
          <w:highlight w:val="white"/>
        </w:rPr>
        <w:t xml:space="preserve">        AddAssemblyCode(assemblyCodeList, AssemblyOperator.add_dword,</w:t>
      </w:r>
    </w:p>
    <w:p w14:paraId="33CB1463" w14:textId="77777777" w:rsidR="00DC7EAF" w:rsidRPr="00DC7EAF" w:rsidRDefault="00DC7EAF" w:rsidP="00DC7EAF">
      <w:pPr>
        <w:pStyle w:val="Code"/>
        <w:rPr>
          <w:highlight w:val="white"/>
        </w:rPr>
      </w:pPr>
      <w:r w:rsidRPr="00DC7EAF">
        <w:rPr>
          <w:highlight w:val="white"/>
        </w:rPr>
        <w:t xml:space="preserve">                        Linker.StackStart, 65534,</w:t>
      </w:r>
    </w:p>
    <w:p w14:paraId="10D9FAA0" w14:textId="77777777" w:rsidR="00DC7EAF" w:rsidRPr="00DC7EAF" w:rsidRDefault="00DC7EAF" w:rsidP="00DC7EAF">
      <w:pPr>
        <w:pStyle w:val="Code"/>
        <w:rPr>
          <w:highlight w:val="white"/>
        </w:rPr>
      </w:pPr>
      <w:r w:rsidRPr="00DC7EAF">
        <w:rPr>
          <w:highlight w:val="white"/>
        </w:rPr>
        <w:t xml:space="preserve">                        (BigInteger) 65534);</w:t>
      </w:r>
    </w:p>
    <w:p w14:paraId="15708BBE" w14:textId="77777777" w:rsidR="00DC7EAF" w:rsidRPr="00DC7EAF" w:rsidRDefault="00DC7EAF" w:rsidP="00DC7EAF">
      <w:pPr>
        <w:pStyle w:val="Code"/>
        <w:rPr>
          <w:highlight w:val="white"/>
        </w:rPr>
      </w:pPr>
      <w:r w:rsidRPr="00DC7EAF">
        <w:rPr>
          <w:highlight w:val="white"/>
        </w:rPr>
        <w:t xml:space="preserve">        AddAssemblyCode(assemblyCodeList, AssemblyOperator.comment,</w:t>
      </w:r>
    </w:p>
    <w:p w14:paraId="19ADB3AB" w14:textId="77777777" w:rsidR="00DC7EAF" w:rsidRPr="00DC7EAF" w:rsidRDefault="00DC7EAF" w:rsidP="00DC7EAF">
      <w:pPr>
        <w:pStyle w:val="Code"/>
        <w:rPr>
          <w:highlight w:val="white"/>
        </w:rPr>
      </w:pPr>
      <w:r w:rsidRPr="00DC7EAF">
        <w:rPr>
          <w:highlight w:val="white"/>
        </w:rPr>
        <w:t xml:space="preserve">                        "Initializerialize FPU Control Word, truncate mode " +</w:t>
      </w:r>
    </w:p>
    <w:p w14:paraId="37D27113" w14:textId="77777777" w:rsidR="00DC7EAF" w:rsidRPr="00DC7EAF" w:rsidRDefault="00DC7EAF" w:rsidP="00DC7EAF">
      <w:pPr>
        <w:pStyle w:val="Code"/>
        <w:rPr>
          <w:highlight w:val="white"/>
        </w:rPr>
      </w:pPr>
      <w:r w:rsidRPr="00DC7EAF">
        <w:rPr>
          <w:highlight w:val="white"/>
        </w:rPr>
        <w:t xml:space="preserve">                        "=&gt; set bit 10 and 11.");</w:t>
      </w:r>
    </w:p>
    <w:p w14:paraId="1F48CA75" w14:textId="77777777" w:rsidR="00DC7EAF" w:rsidRPr="00DC7EAF" w:rsidRDefault="00DC7EAF" w:rsidP="00DC7EAF">
      <w:pPr>
        <w:pStyle w:val="Code"/>
        <w:rPr>
          <w:highlight w:val="white"/>
        </w:rPr>
      </w:pPr>
      <w:r w:rsidRPr="00DC7EAF">
        <w:rPr>
          <w:highlight w:val="white"/>
        </w:rPr>
        <w:t xml:space="preserve">        AddAssemblyCode(assemblyCodeList, AssemblyOperator.fstcw,</w:t>
      </w:r>
    </w:p>
    <w:p w14:paraId="468BBB34" w14:textId="77777777" w:rsidR="00DC7EAF" w:rsidRPr="00DC7EAF" w:rsidRDefault="00DC7EAF" w:rsidP="00DC7EAF">
      <w:pPr>
        <w:pStyle w:val="Code"/>
        <w:rPr>
          <w:highlight w:val="white"/>
        </w:rPr>
      </w:pPr>
      <w:r w:rsidRPr="00DC7EAF">
        <w:rPr>
          <w:highlight w:val="white"/>
        </w:rPr>
        <w:t xml:space="preserve">                        AssemblyCode.RegularFrameRegister, 0);</w:t>
      </w:r>
    </w:p>
    <w:p w14:paraId="7999856A" w14:textId="77777777" w:rsidR="00DC7EAF" w:rsidRPr="00DC7EAF" w:rsidRDefault="00DC7EAF" w:rsidP="00DC7EAF">
      <w:pPr>
        <w:pStyle w:val="Code"/>
        <w:rPr>
          <w:highlight w:val="white"/>
        </w:rPr>
      </w:pPr>
      <w:r w:rsidRPr="00DC7EAF">
        <w:rPr>
          <w:highlight w:val="white"/>
        </w:rPr>
        <w:t xml:space="preserve">        AddAssemblyCode(assemblyCodeList, AssemblyOperator.or_word,</w:t>
      </w:r>
    </w:p>
    <w:p w14:paraId="11A0374F" w14:textId="77777777" w:rsidR="00DC7EAF" w:rsidRPr="00DC7EAF" w:rsidRDefault="00DC7EAF" w:rsidP="00DC7EAF">
      <w:pPr>
        <w:pStyle w:val="Code"/>
        <w:rPr>
          <w:highlight w:val="white"/>
        </w:rPr>
      </w:pPr>
      <w:r w:rsidRPr="00DC7EAF">
        <w:rPr>
          <w:highlight w:val="white"/>
        </w:rPr>
        <w:t xml:space="preserve">                        AssemblyCode.RegularFrameRegister, 0,</w:t>
      </w:r>
    </w:p>
    <w:p w14:paraId="4A7698A8" w14:textId="77777777" w:rsidR="00DC7EAF" w:rsidRPr="00DC7EAF" w:rsidRDefault="00DC7EAF" w:rsidP="00DC7EAF">
      <w:pPr>
        <w:pStyle w:val="Code"/>
        <w:rPr>
          <w:highlight w:val="white"/>
        </w:rPr>
      </w:pPr>
      <w:r w:rsidRPr="00DC7EAF">
        <w:rPr>
          <w:highlight w:val="white"/>
        </w:rPr>
        <w:t xml:space="preserve">                        (BigInteger)0x0C00);</w:t>
      </w:r>
    </w:p>
    <w:p w14:paraId="42CB3F65" w14:textId="77777777" w:rsidR="00DC7EAF" w:rsidRPr="00DC7EAF" w:rsidRDefault="00DC7EAF" w:rsidP="00DC7EAF">
      <w:pPr>
        <w:pStyle w:val="Code"/>
        <w:rPr>
          <w:highlight w:val="white"/>
        </w:rPr>
      </w:pPr>
      <w:r w:rsidRPr="00DC7EAF">
        <w:rPr>
          <w:highlight w:val="white"/>
        </w:rPr>
        <w:t xml:space="preserve">        AddAssemblyCode(assemblyCodeList, AssemblyOperator.fldcw,</w:t>
      </w:r>
    </w:p>
    <w:p w14:paraId="0A4BE1C8" w14:textId="77777777" w:rsidR="00DC7EAF" w:rsidRPr="00DC7EAF" w:rsidRDefault="00DC7EAF" w:rsidP="00DC7EAF">
      <w:pPr>
        <w:pStyle w:val="Code"/>
        <w:rPr>
          <w:highlight w:val="white"/>
        </w:rPr>
      </w:pPr>
      <w:r w:rsidRPr="00DC7EAF">
        <w:rPr>
          <w:highlight w:val="white"/>
        </w:rPr>
        <w:t xml:space="preserve">                        AssemblyCode.RegularFrameRegister, 0);</w:t>
      </w:r>
    </w:p>
    <w:p w14:paraId="1C217233" w14:textId="77777777" w:rsidR="00DC7EAF" w:rsidRPr="00DC7EAF" w:rsidRDefault="00DC7EAF" w:rsidP="00DC7EAF">
      <w:pPr>
        <w:pStyle w:val="Code"/>
        <w:rPr>
          <w:highlight w:val="white"/>
        </w:rPr>
      </w:pPr>
      <w:r w:rsidRPr="00DC7EAF">
        <w:rPr>
          <w:highlight w:val="white"/>
        </w:rPr>
        <w:t xml:space="preserve">        AddAssemblyCode(assemblyCodeList, AssemblyOperator.mov,</w:t>
      </w:r>
    </w:p>
    <w:p w14:paraId="4A26DF60" w14:textId="77777777" w:rsidR="00DC7EAF" w:rsidRPr="00DC7EAF" w:rsidRDefault="00DC7EAF" w:rsidP="00DC7EAF">
      <w:pPr>
        <w:pStyle w:val="Code"/>
        <w:rPr>
          <w:highlight w:val="white"/>
        </w:rPr>
      </w:pPr>
      <w:r w:rsidRPr="00DC7EAF">
        <w:rPr>
          <w:highlight w:val="white"/>
        </w:rPr>
        <w:t xml:space="preserve">                        Linker.StackStart, 0, BigInteger.Zero,</w:t>
      </w:r>
    </w:p>
    <w:p w14:paraId="50543F57" w14:textId="77777777" w:rsidR="00DC7EAF" w:rsidRPr="00DC7EAF" w:rsidRDefault="00DC7EAF" w:rsidP="00DC7EAF">
      <w:pPr>
        <w:pStyle w:val="Code"/>
        <w:rPr>
          <w:highlight w:val="white"/>
        </w:rPr>
      </w:pPr>
      <w:r w:rsidRPr="00DC7EAF">
        <w:rPr>
          <w:highlight w:val="white"/>
        </w:rPr>
        <w:t xml:space="preserve">                        TypeSize.PointerSize);</w:t>
      </w:r>
    </w:p>
    <w:p w14:paraId="73FABF41" w14:textId="77777777" w:rsidR="00DC7EAF" w:rsidRPr="00DC7EAF" w:rsidRDefault="00DC7EAF" w:rsidP="00DC7EAF">
      <w:pPr>
        <w:pStyle w:val="Code"/>
        <w:rPr>
          <w:highlight w:val="white"/>
        </w:rPr>
      </w:pPr>
    </w:p>
    <w:p w14:paraId="16716498" w14:textId="73B241B0" w:rsidR="00BA61C9" w:rsidRPr="00903DBA" w:rsidRDefault="00BA61C9" w:rsidP="00BA61C9">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EBB69AA" w:rsidR="00BA61C9" w:rsidRPr="00903DBA" w:rsidRDefault="00BA61C9" w:rsidP="00BA61C9">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2DF0A" w14:textId="1053175D" w:rsidR="000D3056" w:rsidRPr="00903DBA" w:rsidRDefault="00BA61C9" w:rsidP="00742B96">
      <w:pPr>
        <w:pStyle w:val="Code"/>
        <w:rPr>
          <w:highlight w:val="white"/>
        </w:rPr>
      </w:pPr>
      <w:r w:rsidRPr="00903DBA">
        <w:rPr>
          <w:highlight w:val="white"/>
        </w:rPr>
        <w:t xml:space="preserve">        SymbolTable.</w:t>
      </w:r>
      <w:r w:rsidR="000D3056" w:rsidRPr="00903DBA">
        <w:rPr>
          <w:highlight w:val="white"/>
        </w:rPr>
        <w:t>InitSymbol =</w:t>
      </w:r>
      <w:r w:rsidR="0027385C">
        <w:rPr>
          <w:highlight w:val="white"/>
        </w:rPr>
        <w:t xml:space="preserve"> </w:t>
      </w:r>
      <w:r w:rsidRPr="00903DBA">
        <w:rPr>
          <w:highlight w:val="white"/>
        </w:rPr>
        <w:t>new(AssemblyCodeGenerator.InitializerName,</w:t>
      </w:r>
    </w:p>
    <w:p w14:paraId="008A9EB3" w14:textId="4A3F5FBD" w:rsidR="00BA61C9" w:rsidRPr="00903DBA" w:rsidRDefault="0027385C" w:rsidP="00742B96">
      <w:pPr>
        <w:pStyle w:val="Code"/>
        <w:rPr>
          <w:highlight w:val="white"/>
        </w:rPr>
      </w:pPr>
      <w:r>
        <w:rPr>
          <w:highlight w:val="white"/>
        </w:rPr>
        <w:t xml:space="preserve">     </w:t>
      </w:r>
      <w:r w:rsidR="000D3056"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lastRenderedPageBreak/>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46F89978" w14:textId="37503403" w:rsidR="00C80F16" w:rsidRDefault="0041373F" w:rsidP="00BA61C9">
      <w:pPr>
        <w:pStyle w:val="Code"/>
        <w:rPr>
          <w:highlight w:val="white"/>
        </w:rPr>
      </w:pPr>
      <w:r w:rsidRPr="00903DBA">
        <w:rPr>
          <w:highlight w:val="white"/>
        </w:rPr>
        <w:t xml:space="preserve">        </w:t>
      </w:r>
      <w:r w:rsidR="00C80F16">
        <w:rPr>
          <w:highlight w:val="white"/>
        </w:rPr>
        <w:t>// ...</w:t>
      </w:r>
    </w:p>
    <w:p w14:paraId="3C4ECA5D" w14:textId="3D74DABF"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80F904E" w:rsidR="00D935A0" w:rsidRPr="00903DBA" w:rsidRDefault="00CC1DF4" w:rsidP="0060539D">
      <w:pPr>
        <w:pStyle w:val="Heading3"/>
        <w:rPr>
          <w:highlight w:val="white"/>
        </w:rPr>
      </w:pPr>
      <w:bookmarkStart w:id="540" w:name="_Toc98936426"/>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40"/>
    </w:p>
    <w:p w14:paraId="55A537A4" w14:textId="6237C223" w:rsidR="00B70491" w:rsidRPr="00903DBA" w:rsidRDefault="00B70491" w:rsidP="00B70491">
      <w:pPr>
        <w:rPr>
          <w:highlight w:val="white"/>
        </w:rPr>
      </w:pPr>
      <w:r w:rsidRPr="00903DBA">
        <w:rPr>
          <w:highlight w:val="white"/>
        </w:rPr>
        <w:t xml:space="preserve">Assuming that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function is declared as </w:t>
      </w:r>
      <w:r w:rsidR="00D4318D">
        <w:rPr>
          <w:rStyle w:val="KeyWord0"/>
          <w:highlight w:val="white"/>
        </w:rPr>
        <w:t>&lt;k&gt;</w:t>
      </w:r>
      <w:r w:rsidR="00D4318D" w:rsidRPr="00903DBA">
        <w:rPr>
          <w:rStyle w:val="KeyWord0"/>
          <w:highlight w:val="white"/>
        </w:rPr>
        <w:t>void</w:t>
      </w:r>
      <w:r w:rsidR="00D4318D">
        <w:rPr>
          <w:rStyle w:val="KeyWord0"/>
          <w:highlight w:val="white"/>
        </w:rPr>
        <w:t xml:space="preserve"> </w:t>
      </w:r>
      <w:r w:rsidR="00D4318D" w:rsidRPr="00903DBA">
        <w:rPr>
          <w:rStyle w:val="KeyWord0"/>
          <w:highlight w:val="white"/>
        </w:rPr>
        <w:t>main(int</w:t>
      </w:r>
      <w:r w:rsidR="00D4318D">
        <w:rPr>
          <w:rStyle w:val="KeyWord0"/>
          <w:highlight w:val="white"/>
        </w:rPr>
        <w:t xml:space="preserve"> </w:t>
      </w:r>
      <w:r w:rsidR="00D4318D" w:rsidRPr="00903DBA">
        <w:rPr>
          <w:rStyle w:val="KeyWord0"/>
          <w:highlight w:val="white"/>
        </w:rPr>
        <w:t>argc,</w:t>
      </w:r>
      <w:r w:rsidR="00D4318D">
        <w:rPr>
          <w:rStyle w:val="KeyWord0"/>
          <w:highlight w:val="white"/>
        </w:rPr>
        <w:t xml:space="preserve"> </w:t>
      </w:r>
      <w:r w:rsidR="00D4318D" w:rsidRPr="00903DBA">
        <w:rPr>
          <w:rStyle w:val="KeyWord0"/>
          <w:highlight w:val="white"/>
        </w:rPr>
        <w:t>char*</w:t>
      </w:r>
      <w:r w:rsidR="00D4318D">
        <w:rPr>
          <w:rStyle w:val="KeyWord0"/>
          <w:highlight w:val="white"/>
        </w:rPr>
        <w:t xml:space="preserve"> </w:t>
      </w:r>
      <w:r w:rsidR="00D4318D" w:rsidRPr="00903DBA">
        <w:rPr>
          <w:rStyle w:val="KeyWord0"/>
          <w:highlight w:val="white"/>
        </w:rPr>
        <w:t>argv[]);</w:t>
      </w:r>
      <w:r w:rsidR="00D4318D">
        <w:rPr>
          <w:rStyle w:val="KeyWord0"/>
          <w:highlight w:val="white"/>
        </w:rPr>
        <w:t>&lt;/k&gt;</w:t>
      </w:r>
      <w:r w:rsidRPr="00903DBA">
        <w:rPr>
          <w:highlight w:val="white"/>
        </w:rPr>
        <w:t xml:space="preserve"> and that we start the execution with the command line </w:t>
      </w:r>
      <w:r w:rsidR="00D4318D">
        <w:rPr>
          <w:rStyle w:val="KeyWord0"/>
          <w:highlight w:val="white"/>
        </w:rPr>
        <w:t>&lt;k&gt;</w:t>
      </w:r>
      <w:r w:rsidR="00D4318D" w:rsidRPr="00903DBA">
        <w:rPr>
          <w:rStyle w:val="KeyWord0"/>
          <w:highlight w:val="white"/>
        </w:rPr>
        <w:t>main</w:t>
      </w:r>
      <w:r w:rsidR="00D4318D">
        <w:rPr>
          <w:rStyle w:val="KeyWord0"/>
          <w:highlight w:val="white"/>
        </w:rPr>
        <w:t xml:space="preserve"> </w:t>
      </w:r>
      <w:r w:rsidR="00D4318D" w:rsidRPr="00903DBA">
        <w:rPr>
          <w:rStyle w:val="KeyWord0"/>
          <w:highlight w:val="white"/>
        </w:rPr>
        <w:t>Hello</w:t>
      </w:r>
      <w:r w:rsidR="00D4318D">
        <w:rPr>
          <w:rStyle w:val="KeyWord0"/>
          <w:highlight w:val="white"/>
        </w:rPr>
        <w:t xml:space="preserve"> </w:t>
      </w:r>
      <w:r w:rsidR="00D4318D" w:rsidRPr="00903DBA">
        <w:rPr>
          <w:rStyle w:val="KeyWord0"/>
          <w:highlight w:val="white"/>
        </w:rPr>
        <w:t>World</w:t>
      </w:r>
      <w:r w:rsidR="00D4318D">
        <w:rPr>
          <w:rStyle w:val="KeyWord0"/>
          <w:highlight w:val="white"/>
        </w:rPr>
        <w:t>&lt;/k&gt;</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A470D8" w:rsidRDefault="00A470D8"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A470D8" w:rsidRDefault="00A470D8"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A470D8" w:rsidRDefault="00A470D8"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A470D8" w:rsidRPr="00DF14A9" w:rsidRDefault="00A470D8"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A470D8" w:rsidRPr="00490BCB" w:rsidRDefault="00A470D8"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A470D8" w:rsidRPr="00490BCB" w:rsidRDefault="00A470D8"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A470D8" w:rsidRPr="00490BCB" w:rsidRDefault="00A470D8"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A470D8" w:rsidRPr="00490BCB" w:rsidRDefault="00A470D8"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A470D8" w:rsidRPr="00090144" w:rsidRDefault="00A470D8"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A470D8" w:rsidRPr="00090144" w:rsidRDefault="00A470D8" w:rsidP="00B70491">
                        <w:pPr>
                          <w:spacing w:before="0" w:after="0" w:line="240" w:lineRule="auto"/>
                          <w:rPr>
                            <w:rFonts w:eastAsia="Calibri"/>
                            <w:color w:val="000000"/>
                          </w:rPr>
                        </w:pPr>
                        <w:r w:rsidRPr="00090144">
                          <w:rPr>
                            <w:rFonts w:eastAsia="Calibri"/>
                            <w:color w:val="000000"/>
                          </w:rPr>
                          <w:t>Frame pointer of</w:t>
                        </w:r>
                      </w:p>
                      <w:p w14:paraId="77E191A3" w14:textId="77777777" w:rsidR="00A470D8" w:rsidRPr="00090144" w:rsidRDefault="00A470D8"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A470D8" w:rsidRPr="00090144" w:rsidRDefault="00A470D8"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A470D8" w:rsidRPr="00090144" w:rsidRDefault="00A470D8"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A470D8" w:rsidRPr="00090144" w:rsidRDefault="00A470D8"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A470D8" w:rsidRPr="00090144" w:rsidRDefault="00A470D8"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A470D8" w:rsidRDefault="00A470D8"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A470D8" w:rsidRDefault="00A470D8"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A470D8" w:rsidRDefault="00A470D8"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A470D8" w:rsidRDefault="00A470D8"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52C7D829" w:rsidR="00B70491" w:rsidRPr="00903DBA" w:rsidRDefault="00B70491" w:rsidP="00B70491">
      <w:pPr>
        <w:rPr>
          <w:highlight w:val="white"/>
        </w:rPr>
      </w:pPr>
      <w:r w:rsidRPr="00903DBA">
        <w:rPr>
          <w:highlight w:val="white"/>
        </w:rPr>
        <w:t xml:space="preserve">We begin by popping the system stack to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obtain the number of arguments, which is three in the example above. We also copy the value to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We will use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to count down the number or arguments, and </w:t>
      </w:r>
      <w:r w:rsidR="00D4318D">
        <w:rPr>
          <w:rStyle w:val="KeyWord0"/>
          <w:highlight w:val="white"/>
        </w:rPr>
        <w:t>&lt;k&gt;</w:t>
      </w:r>
      <w:r w:rsidR="00D4318D" w:rsidRPr="00903DBA">
        <w:rPr>
          <w:rStyle w:val="KeyWord0"/>
          <w:highlight w:val="white"/>
        </w:rPr>
        <w:t>rax</w:t>
      </w:r>
      <w:r w:rsidR="00D4318D">
        <w:rPr>
          <w:rStyle w:val="KeyWord0"/>
          <w:highlight w:val="white"/>
        </w:rPr>
        <w:t>&lt;/k&gt;</w:t>
      </w:r>
      <w:r w:rsidRPr="00903DBA">
        <w:rPr>
          <w:highlight w:val="white"/>
        </w:rPr>
        <w:t xml:space="preserve"> to store the number on the activation record. Moreover, we use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as the frame pointer and copy its value in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xml:space="preserve">. We will put the pointer to the argument directly above the code and data part of the code, and directly below the activation record for the first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45F9C6F8" w:rsidR="00B70491" w:rsidRPr="00903DBA" w:rsidRDefault="00B70491" w:rsidP="00B70491">
      <w:pPr>
        <w:rPr>
          <w:highlight w:val="white"/>
        </w:rPr>
      </w:pPr>
      <w:r w:rsidRPr="00903DBA">
        <w:rPr>
          <w:highlight w:val="white"/>
        </w:rPr>
        <w:lastRenderedPageBreak/>
        <w:t xml:space="preserve">We count down the number of arguments in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When it has reached zero, we quit the loop. Each pointer</w:t>
      </w:r>
      <w:r w:rsidR="005C3831">
        <w:rPr>
          <w:highlight w:val="white"/>
        </w:rPr>
        <w:t xml:space="preserve"> at a</w:t>
      </w:r>
      <w:r w:rsidRPr="00903DBA">
        <w:rPr>
          <w:highlight w:val="white"/>
        </w:rPr>
        <w:t xml:space="preserve"> new argument is popped from the system stack, added to memory with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is increased by eight bytes, and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4765B1DF"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10C07A3" w:rsidR="00B70491" w:rsidRPr="00903DBA" w:rsidRDefault="00B70491" w:rsidP="00B7049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rbp</w:t>
      </w:r>
      <w:r w:rsidR="00D4318D">
        <w:rPr>
          <w:rStyle w:val="KeyWord0"/>
          <w:highlight w:val="white"/>
        </w:rPr>
        <w:t>&lt;/k&gt;</w:t>
      </w:r>
      <w:r w:rsidRPr="00903DBA">
        <w:rPr>
          <w:highlight w:val="white"/>
        </w:rPr>
        <w:t xml:space="preserve"> register has by now been given its correct value, it now points at the beginning of the activation record. We set the return address (at offset zero) to zero, indicating the return from the function shall result in an exit. We also set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Pr="00903DBA">
        <w:rPr>
          <w:highlight w:val="white"/>
        </w:rPr>
        <w:t xml:space="preserve"> parameter (at offset 24) to the value </w:t>
      </w:r>
      <w:r w:rsidR="00D4318D">
        <w:rPr>
          <w:rStyle w:val="KeyWord0"/>
          <w:highlight w:val="white"/>
        </w:rPr>
        <w:t>&lt;k&gt;</w:t>
      </w:r>
      <w:r w:rsidR="00D4318D" w:rsidRPr="00903DBA">
        <w:rPr>
          <w:rStyle w:val="KeyWord0"/>
          <w:highlight w:val="white"/>
        </w:rPr>
        <w:t>eax</w:t>
      </w:r>
      <w:r w:rsidR="00D4318D">
        <w:rPr>
          <w:rStyle w:val="KeyWord0"/>
          <w:highlight w:val="white"/>
        </w:rPr>
        <w:t>&lt;/k&gt;</w:t>
      </w:r>
      <w:r w:rsidRPr="00903DBA">
        <w:rPr>
          <w:highlight w:val="white"/>
        </w:rPr>
        <w:t xml:space="preserve">, holding the number of arguments, and the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Pr="00903DBA">
        <w:rPr>
          <w:highlight w:val="white"/>
        </w:rPr>
        <w:t xml:space="preserve"> parameter (at offset 28) the value of </w:t>
      </w:r>
      <w:r w:rsidR="00D4318D">
        <w:rPr>
          <w:rStyle w:val="KeyWord0"/>
          <w:highlight w:val="white"/>
        </w:rPr>
        <w:t>&lt;k&gt;</w:t>
      </w:r>
      <w:r w:rsidR="00D4318D" w:rsidRPr="00903DBA">
        <w:rPr>
          <w:rStyle w:val="KeyWord0"/>
          <w:highlight w:val="white"/>
        </w:rPr>
        <w:t>rdx</w:t>
      </w:r>
      <w:r w:rsidR="00D4318D">
        <w:rPr>
          <w:rStyle w:val="KeyWord0"/>
          <w:highlight w:val="white"/>
        </w:rPr>
        <w:t>&lt;/k&gt;</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0FEC5F69" w:rsidR="00CC34B1" w:rsidRPr="00903DBA" w:rsidRDefault="00CC34B1" w:rsidP="00CC34B1">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39925318" w14:textId="7CE1F51A"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D4318D">
        <w:rPr>
          <w:rStyle w:val="KeyWord0"/>
          <w:highlight w:val="white"/>
        </w:rPr>
        <w:t>&lt;k&gt;</w:t>
      </w:r>
      <w:r w:rsidR="00D4318D" w:rsidRPr="00903DBA">
        <w:rPr>
          <w:rStyle w:val="KeyWord0"/>
          <w:highlight w:val="white"/>
        </w:rPr>
        <w:t>rbx</w:t>
      </w:r>
      <w:r w:rsidR="00D4318D">
        <w:rPr>
          <w:rStyle w:val="KeyWord0"/>
          <w:highlight w:val="white"/>
        </w:rPr>
        <w:t>&lt;/k&gt;</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1D828458"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331BF185" w:rsidR="00A629D5" w:rsidRPr="00903DBA" w:rsidRDefault="00A629D5" w:rsidP="00A629D5">
      <w:pPr>
        <w:pStyle w:val="Code"/>
        <w:rPr>
          <w:highlight w:val="white"/>
        </w:rPr>
      </w:pPr>
      <w:r w:rsidRPr="00903DBA">
        <w:rPr>
          <w:highlight w:val="white"/>
        </w:rPr>
        <w:t xml:space="preserve">           mov rax, rbx</w:t>
      </w:r>
    </w:p>
    <w:p w14:paraId="6A3E4389" w14:textId="520D5514"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117E65FF" w:rsidR="00CC34B1" w:rsidRPr="00903DBA" w:rsidRDefault="00CC34B1" w:rsidP="00CC34B1">
      <w:pPr>
        <w:pStyle w:val="Code"/>
        <w:rPr>
          <w:highlight w:val="white"/>
        </w:rPr>
      </w:pPr>
      <w:r w:rsidRPr="00903DBA">
        <w:rPr>
          <w:highlight w:val="white"/>
        </w:rPr>
        <w:t xml:space="preserve">        List&lt;string&gt; textList </w:t>
      </w:r>
      <w:r w:rsidR="001F2BD0">
        <w:rPr>
          <w:highlight w:val="white"/>
        </w:rPr>
        <w:t>= new(</w:t>
      </w:r>
      <w:r w:rsidRPr="00903DBA">
        <w:rPr>
          <w:highlight w:val="white"/>
        </w:rPr>
        <w:t>);</w:t>
      </w:r>
    </w:p>
    <w:p w14:paraId="4DBE26BC" w14:textId="34AA98EC" w:rsidR="00CC34B1" w:rsidRPr="00903DBA" w:rsidRDefault="00CC34B1" w:rsidP="00CC34B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externSet </w:t>
      </w:r>
      <w:r w:rsidR="001B296B">
        <w:rPr>
          <w:highlight w:val="white"/>
        </w:rPr>
        <w:t>= new(</w:t>
      </w:r>
      <w:r w:rsidR="001B296B" w:rsidRPr="00903DBA">
        <w:rPr>
          <w:highlight w:val="white"/>
        </w:rPr>
        <w: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0DC25600" w14:textId="6E4AC73F" w:rsidR="000D3056" w:rsidRPr="00903DBA" w:rsidRDefault="00CC34B1" w:rsidP="00CC34B1">
      <w:pPr>
        <w:pStyle w:val="Code"/>
        <w:rPr>
          <w:highlight w:val="white"/>
        </w:rPr>
      </w:pPr>
      <w:r w:rsidRPr="00903DBA">
        <w:rPr>
          <w:highlight w:val="white"/>
        </w:rPr>
        <w:t xml:space="preserve">        SymbolTable.</w:t>
      </w:r>
      <w:r w:rsidR="000D3056" w:rsidRPr="00903DBA">
        <w:rPr>
          <w:highlight w:val="white"/>
        </w:rPr>
        <w:t xml:space="preserve">ArgsSymbol = </w:t>
      </w:r>
      <w:r w:rsidRPr="00903DBA">
        <w:rPr>
          <w:highlight w:val="white"/>
        </w:rPr>
        <w:t>new(AssemblyCodeGenerator.ArgsName,</w:t>
      </w:r>
    </w:p>
    <w:p w14:paraId="29673B87" w14:textId="182299D2" w:rsidR="00CC34B1" w:rsidRPr="00903DBA" w:rsidRDefault="0027385C" w:rsidP="00CC34B1">
      <w:pPr>
        <w:pStyle w:val="Code"/>
        <w:rPr>
          <w:highlight w:val="white"/>
        </w:rPr>
      </w:pPr>
      <w:r>
        <w:rPr>
          <w:highlight w:val="white"/>
        </w:rPr>
        <w:t xml:space="preserve">     </w:t>
      </w:r>
      <w:r w:rsidR="000D3056"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7092C753" w14:textId="57E674ED" w:rsidR="00C80F16" w:rsidRDefault="0000392B" w:rsidP="0000392B">
      <w:pPr>
        <w:pStyle w:val="Code"/>
        <w:rPr>
          <w:highlight w:val="white"/>
        </w:rPr>
      </w:pPr>
      <w:r w:rsidRPr="00903DBA">
        <w:rPr>
          <w:highlight w:val="white"/>
        </w:rPr>
        <w:t xml:space="preserve">        </w:t>
      </w:r>
      <w:r w:rsidR="00C80F16">
        <w:rPr>
          <w:highlight w:val="white"/>
        </w:rPr>
        <w:t>// ...</w:t>
      </w:r>
    </w:p>
    <w:p w14:paraId="6B8124B5" w14:textId="4A246064"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469D65EA" w:rsidR="003C15D9" w:rsidRPr="0060539D" w:rsidRDefault="00CC1DF4" w:rsidP="0060539D">
      <w:pPr>
        <w:pStyle w:val="Heading3"/>
        <w:numPr>
          <w:ilvl w:val="2"/>
          <w:numId w:val="139"/>
        </w:numPr>
        <w:rPr>
          <w:highlight w:val="white"/>
        </w:rPr>
      </w:pPr>
      <w:bookmarkStart w:id="541" w:name="_Toc98936427"/>
      <w:r>
        <w:rPr>
          <w:highlight w:val="white"/>
        </w:rPr>
        <w:t>&lt;</w:t>
      </w:r>
      <w:proofErr w:type="spellStart"/>
      <w:r>
        <w:rPr>
          <w:highlight w:val="white"/>
        </w:rPr>
        <w:t>h3</w:t>
      </w:r>
      <w:proofErr w:type="spellEnd"/>
      <w:r>
        <w:rPr>
          <w:highlight w:val="white"/>
        </w:rPr>
        <w:t>&gt;</w:t>
      </w:r>
      <w:r w:rsidRPr="0060539D">
        <w:rPr>
          <w:highlight w:val="white"/>
        </w:rPr>
        <w:t>Text List</w:t>
      </w:r>
      <w:r>
        <w:rPr>
          <w:highlight w:val="white"/>
        </w:rPr>
        <w:t>&lt;/</w:t>
      </w:r>
      <w:proofErr w:type="spellStart"/>
      <w:r>
        <w:rPr>
          <w:highlight w:val="white"/>
        </w:rPr>
        <w:t>h3</w:t>
      </w:r>
      <w:proofErr w:type="spellEnd"/>
      <w:r>
        <w:rPr>
          <w:highlight w:val="white"/>
        </w:rPr>
        <w:t>&gt;</w:t>
      </w:r>
      <w:bookmarkEnd w:id="541"/>
    </w:p>
    <w:p w14:paraId="3945A52B" w14:textId="110D514D"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w:t>
      </w:r>
      <w:r w:rsidR="00AA1F95" w:rsidRPr="00903DBA">
        <w:rPr>
          <w:highlight w:val="white"/>
        </w:rPr>
        <w:t>writ</w:t>
      </w:r>
      <w:r w:rsidR="00E16FED">
        <w:rPr>
          <w:highlight w:val="white"/>
        </w:rPr>
        <w:t>e it</w:t>
      </w:r>
      <w:r w:rsidR="0095458E" w:rsidRPr="00903DBA">
        <w:rPr>
          <w:highlight w:val="white"/>
        </w:rPr>
        <w:t xml:space="preserve"> as a text file, which is the task of </w:t>
      </w:r>
      <w:r w:rsidR="00D4318D">
        <w:rPr>
          <w:rStyle w:val="KeyWord0"/>
          <w:highlight w:val="white"/>
        </w:rPr>
        <w:t>&lt;k&gt;</w:t>
      </w:r>
      <w:r w:rsidR="00D4318D" w:rsidRPr="00903DBA">
        <w:rPr>
          <w:rStyle w:val="KeyWord0"/>
          <w:highlight w:val="white"/>
        </w:rPr>
        <w:t>LinuxTextList</w:t>
      </w:r>
      <w:r w:rsidR="00D4318D">
        <w:rPr>
          <w:rStyle w:val="KeyWord0"/>
          <w:highlight w:val="white"/>
        </w:rPr>
        <w:t>&lt;/k&gt;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4318D">
        <w:rPr>
          <w:rStyle w:val="KeyWord0"/>
          <w:highlight w:val="white"/>
        </w:rPr>
        <w:t>&lt;k&gt;</w:t>
      </w:r>
      <w:r w:rsidR="00D4318D" w:rsidRPr="00903DBA">
        <w:rPr>
          <w:rStyle w:val="KeyWord0"/>
          <w:highlight w:val="white"/>
        </w:rPr>
        <w:t>ToString</w:t>
      </w:r>
      <w:r w:rsidR="00D4318D">
        <w:rPr>
          <w:rStyle w:val="KeyWord0"/>
          <w:highlight w:val="white"/>
        </w:rPr>
        <w:t>&lt;/k&gt;</w:t>
      </w:r>
      <w:r w:rsidR="00DD61D3"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00DD61D3" w:rsidRPr="00903DBA">
        <w:rPr>
          <w:highlight w:val="white"/>
        </w:rPr>
        <w:t xml:space="preserve">. It also adds names </w:t>
      </w:r>
      <w:r w:rsidR="00EA3873">
        <w:rPr>
          <w:highlight w:val="white"/>
        </w:rPr>
        <w:t>to t</w:t>
      </w:r>
      <w:r w:rsidR="00DD61D3" w:rsidRPr="00903DBA">
        <w:rPr>
          <w:highlight w:val="white"/>
        </w:rPr>
        <w:t xml:space="preserve">he </w:t>
      </w:r>
      <w:r w:rsidR="00D4318D">
        <w:rPr>
          <w:rStyle w:val="KeyWord0"/>
          <w:highlight w:val="white"/>
        </w:rPr>
        <w:t>&lt;k&gt;</w:t>
      </w:r>
      <w:r w:rsidR="00D4318D" w:rsidRPr="00903DBA">
        <w:rPr>
          <w:rStyle w:val="KeyWord0"/>
          <w:highlight w:val="white"/>
        </w:rPr>
        <w:t>externSet</w:t>
      </w:r>
      <w:r w:rsidR="00D4318D">
        <w:rPr>
          <w:rStyle w:val="KeyWord0"/>
          <w:highlight w:val="white"/>
        </w:rPr>
        <w:t>&lt;/k&gt;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492109" w:rsidRDefault="003C15D9" w:rsidP="003C15D9">
      <w:pPr>
        <w:pStyle w:val="Code"/>
        <w:rPr>
          <w:highlight w:val="white"/>
          <w:lang w:val="sv-SE"/>
        </w:rPr>
      </w:pPr>
      <w:r w:rsidRPr="00903DBA">
        <w:rPr>
          <w:highlight w:val="white"/>
        </w:rPr>
        <w:lastRenderedPageBreak/>
        <w:t xml:space="preserve">                                     </w:t>
      </w:r>
      <w:r w:rsidRPr="00492109">
        <w:rPr>
          <w:highlight w:val="white"/>
          <w:lang w:val="sv-SE"/>
        </w:rPr>
        <w:t>IList&lt;string&gt; textList,</w:t>
      </w:r>
    </w:p>
    <w:p w14:paraId="2CB35B95" w14:textId="77777777" w:rsidR="003C15D9" w:rsidRPr="00492109" w:rsidRDefault="003C15D9" w:rsidP="003C15D9">
      <w:pPr>
        <w:pStyle w:val="Code"/>
        <w:rPr>
          <w:highlight w:val="white"/>
          <w:lang w:val="sv-SE"/>
        </w:rPr>
      </w:pPr>
      <w:r w:rsidRPr="00492109">
        <w:rPr>
          <w:highlight w:val="white"/>
          <w:lang w:val="sv-SE"/>
        </w:rPr>
        <w:t xml:space="preserve">                                     ISet&lt;string&gt; externSet) {</w:t>
      </w:r>
    </w:p>
    <w:p w14:paraId="77CD1E52" w14:textId="77777777" w:rsidR="003C15D9" w:rsidRPr="00903DBA" w:rsidRDefault="003C15D9" w:rsidP="003C15D9">
      <w:pPr>
        <w:pStyle w:val="Code"/>
        <w:rPr>
          <w:highlight w:val="white"/>
        </w:rPr>
      </w:pPr>
      <w:r w:rsidRPr="00492109">
        <w:rPr>
          <w:highlight w:val="white"/>
          <w:lang w:val="sv-SE"/>
        </w:rPr>
        <w:t xml:space="preserve">      </w:t>
      </w:r>
      <w:r w:rsidRPr="00903DBA">
        <w:rPr>
          <w:highlight w:val="white"/>
        </w:rPr>
        <w:t>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8C9231F" w:rsidR="003C15D9" w:rsidRPr="00903DBA" w:rsidRDefault="003C15D9" w:rsidP="003C15D9">
      <w:pPr>
        <w:pStyle w:val="Code"/>
        <w:rPr>
          <w:highlight w:val="white"/>
        </w:rPr>
      </w:pPr>
      <w:r w:rsidRPr="00903DBA">
        <w:rPr>
          <w:highlight w:val="white"/>
        </w:rPr>
        <w:t xml:space="preserve">          if ((sort != Sort.String) &amp;&amp; (operand1 is string</w:t>
      </w:r>
      <w:r w:rsidR="00BD5DA4">
        <w:rPr>
          <w:highlight w:val="white"/>
        </w:rPr>
        <w:t xml:space="preserve"> name1</w:t>
      </w:r>
      <w:r w:rsidRPr="00903DBA">
        <w:rPr>
          <w:highlight w:val="white"/>
        </w:rPr>
        <w:t>)) {</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15EC5B8B" w:rsidR="003C15D9" w:rsidRPr="00903DBA" w:rsidRDefault="003C15D9" w:rsidP="003C15D9">
      <w:pPr>
        <w:pStyle w:val="Code"/>
        <w:rPr>
          <w:highlight w:val="white"/>
        </w:rPr>
      </w:pPr>
      <w:r w:rsidRPr="00903DBA">
        <w:rPr>
          <w:highlight w:val="white"/>
        </w:rPr>
        <w:t xml:space="preserve">          if (operand0 is string</w:t>
      </w:r>
      <w:r w:rsidR="00BD5DA4">
        <w:rPr>
          <w:highlight w:val="white"/>
        </w:rPr>
        <w:t xml:space="preserve"> name0</w:t>
      </w:r>
      <w:r w:rsidRPr="00903DBA">
        <w:rPr>
          <w:highlight w:val="white"/>
        </w:rPr>
        <w:t>)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07281C1F" w:rsidR="003C15D9" w:rsidRPr="00903DBA" w:rsidRDefault="003C15D9" w:rsidP="003C15D9">
      <w:pPr>
        <w:pStyle w:val="Code"/>
        <w:rPr>
          <w:highlight w:val="white"/>
        </w:rPr>
      </w:pPr>
      <w:r w:rsidRPr="00903DBA">
        <w:rPr>
          <w:highlight w:val="white"/>
        </w:rPr>
        <w:t xml:space="preserve">          if (operand1 is string</w:t>
      </w:r>
      <w:r w:rsidR="00470548">
        <w:rPr>
          <w:highlight w:val="white"/>
        </w:rPr>
        <w:t xml:space="preserve"> name1</w:t>
      </w:r>
      <w:r w:rsidRPr="00903DBA">
        <w:rPr>
          <w:highlight w:val="white"/>
        </w:rPr>
        <w:t>)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3BA25BD7" w:rsidR="003C15D9" w:rsidRPr="00903DBA" w:rsidRDefault="003C15D9" w:rsidP="003C15D9">
      <w:pPr>
        <w:pStyle w:val="Code"/>
        <w:rPr>
          <w:highlight w:val="white"/>
        </w:rPr>
      </w:pPr>
      <w:r w:rsidRPr="00903DBA">
        <w:rPr>
          <w:highlight w:val="white"/>
        </w:rPr>
        <w:t xml:space="preserve">          if (operand2 is string</w:t>
      </w:r>
      <w:r w:rsidR="00470548">
        <w:rPr>
          <w:highlight w:val="white"/>
        </w:rPr>
        <w:t xml:space="preserve"> name2</w:t>
      </w:r>
      <w:r w:rsidRPr="00903DBA">
        <w:rPr>
          <w:highlight w:val="white"/>
        </w:rPr>
        <w:t>)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2C505C9F" w:rsidR="008C2C53" w:rsidRPr="00903DBA" w:rsidRDefault="00CC1DF4" w:rsidP="0060539D">
      <w:pPr>
        <w:pStyle w:val="Heading1"/>
      </w:pPr>
      <w:bookmarkStart w:id="542" w:name="_Toc98936428"/>
      <w:bookmarkStart w:id="543" w:name="_Ref420874022"/>
      <w:r>
        <w:lastRenderedPageBreak/>
        <w:t>&lt;</w:t>
      </w:r>
      <w:proofErr w:type="spellStart"/>
      <w:r>
        <w:t>h1</w:t>
      </w:r>
      <w:proofErr w:type="spellEnd"/>
      <w:r>
        <w:t>&gt;</w:t>
      </w:r>
      <w:bookmarkStart w:id="544" w:name="_Ref54009755"/>
      <w:r w:rsidRPr="00903DBA">
        <w:t xml:space="preserve">Executable Code </w:t>
      </w:r>
      <w:r w:rsidRPr="0060539D">
        <w:t>Generation</w:t>
      </w:r>
      <w:bookmarkEnd w:id="544"/>
      <w:r>
        <w:t>&lt;/</w:t>
      </w:r>
      <w:proofErr w:type="spellStart"/>
      <w:r>
        <w:t>h1</w:t>
      </w:r>
      <w:proofErr w:type="spellEnd"/>
      <w:r>
        <w:t>&gt;</w:t>
      </w:r>
      <w:bookmarkEnd w:id="542"/>
    </w:p>
    <w:p w14:paraId="37DAF005" w14:textId="30DF2DFA"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w:t>
      </w:r>
      <w:r w:rsidR="00465CFE">
        <w:t>use</w:t>
      </w:r>
      <w:r w:rsidR="00AA2195" w:rsidRPr="00903DBA">
        <w:t xml:space="preserve"> </w:t>
      </w:r>
      <w:r w:rsidR="00D4318D">
        <w:rPr>
          <w:rStyle w:val="KeyWord0"/>
        </w:rPr>
        <w:t>&lt;k&gt;</w:t>
      </w:r>
      <w:r w:rsidR="00D4318D" w:rsidRPr="00903DBA">
        <w:rPr>
          <w:rStyle w:val="KeyWord0"/>
        </w:rPr>
        <w:t>DosBox</w:t>
      </w:r>
      <w:r w:rsidR="00D4318D">
        <w:rPr>
          <w:rStyle w:val="KeyWord0"/>
        </w:rPr>
        <w:t>&lt;/k&gt;</w:t>
      </w:r>
      <w:r w:rsidR="00C14D7C" w:rsidRPr="00903DBA">
        <w:t>, which is a simple simulator</w:t>
      </w:r>
      <w:r w:rsidR="00B30073" w:rsidRPr="00903DBA">
        <w:t xml:space="preserve"> capable of executing files in the </w:t>
      </w:r>
      <w:r w:rsidR="00D4318D">
        <w:rPr>
          <w:rStyle w:val="KeyWord0"/>
        </w:rPr>
        <w:t>&lt;k&gt;</w:t>
      </w:r>
      <w:r w:rsidR="00D4318D" w:rsidRPr="00903DBA">
        <w:rPr>
          <w:rStyle w:val="KeyWord0"/>
        </w:rPr>
        <w:t>.com</w:t>
      </w:r>
      <w:r w:rsidR="00D4318D">
        <w:rPr>
          <w:rStyle w:val="KeyWord0"/>
        </w:rPr>
        <w:t>&lt;/k&gt;</w:t>
      </w:r>
      <w:r w:rsidR="00942E51" w:rsidRPr="00903DBA">
        <w:t xml:space="preserve"> </w:t>
      </w:r>
      <w:r w:rsidR="00B30073" w:rsidRPr="00903DBA">
        <w:t>format.</w:t>
      </w:r>
    </w:p>
    <w:p w14:paraId="26FE0DEB" w14:textId="51BB9B1E" w:rsidR="009D716B" w:rsidRPr="00903DBA" w:rsidRDefault="00CC1DF4" w:rsidP="0060539D">
      <w:pPr>
        <w:pStyle w:val="Heading2"/>
      </w:pPr>
      <w:bookmarkStart w:id="545" w:name="_Toc98936429"/>
      <w:r>
        <w:t>&lt;</w:t>
      </w:r>
      <w:proofErr w:type="spellStart"/>
      <w:r>
        <w:t>h2</w:t>
      </w:r>
      <w:proofErr w:type="spellEnd"/>
      <w:r>
        <w:t>&gt;The Windows Environment&lt;/</w:t>
      </w:r>
      <w:proofErr w:type="spellStart"/>
      <w:r>
        <w:t>h2</w:t>
      </w:r>
      <w:proofErr w:type="spellEnd"/>
      <w:r>
        <w:t>&gt;</w:t>
      </w:r>
      <w:bookmarkEnd w:id="545"/>
    </w:p>
    <w:p w14:paraId="58367745" w14:textId="7DADF5A1" w:rsidR="00C14D7C" w:rsidRPr="00903DBA" w:rsidRDefault="00786AFE" w:rsidP="008C2C53">
      <w:r w:rsidRPr="00903DBA">
        <w:t xml:space="preserve">In the book so far, we have </w:t>
      </w:r>
      <w:r w:rsidR="007F767B" w:rsidRPr="00903DBA">
        <w:t>regarded</w:t>
      </w:r>
      <w:r w:rsidRPr="00903DBA">
        <w:t xml:space="preserve"> the </w:t>
      </w:r>
      <w:r w:rsidR="00D4318D">
        <w:rPr>
          <w:rStyle w:val="KeyWord0"/>
        </w:rPr>
        <w:t>&lt;k&gt;</w:t>
      </w:r>
      <w:r w:rsidR="00D4318D" w:rsidRPr="00903DBA">
        <w:rPr>
          <w:rStyle w:val="KeyWord0"/>
        </w:rPr>
        <w:t>Start.Linux</w:t>
      </w:r>
      <w:r w:rsidR="00D4318D">
        <w:rPr>
          <w:rStyle w:val="KeyWord0"/>
        </w:rPr>
        <w:t>&lt;/k&gt;</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and regard the </w:t>
      </w:r>
      <w:r w:rsidR="00D4318D">
        <w:rPr>
          <w:rStyle w:val="KeyWord0"/>
        </w:rPr>
        <w:t>&lt;k&gt;</w:t>
      </w:r>
      <w:r w:rsidR="00D4318D" w:rsidRPr="00903DBA">
        <w:rPr>
          <w:rStyle w:val="KeyWord0"/>
        </w:rPr>
        <w:t>Start.Windows</w:t>
      </w:r>
      <w:r w:rsidR="00D4318D">
        <w:rPr>
          <w:rStyle w:val="KeyWord0"/>
        </w:rPr>
        <w:t>&lt;/k&gt;</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11D8AE16" w:rsidR="00D5337C" w:rsidRPr="00903DBA" w:rsidRDefault="008C4970" w:rsidP="008F261A">
      <w:pPr>
        <w:pStyle w:val="ListParagraph"/>
        <w:numPr>
          <w:ilvl w:val="0"/>
          <w:numId w:val="184"/>
        </w:numPr>
      </w:pPr>
      <w:r>
        <w:t>&lt;l&gt;</w:t>
      </w:r>
      <w:r w:rsidRPr="00903DBA">
        <w:t>The types hold different sizes.</w:t>
      </w:r>
      <w:r>
        <w:t>&lt;/l&gt;</w:t>
      </w:r>
    </w:p>
    <w:p w14:paraId="57F48727" w14:textId="4C3C4B1D" w:rsidR="00D5337C" w:rsidRPr="00903DBA" w:rsidRDefault="008C4970" w:rsidP="008F261A">
      <w:pPr>
        <w:pStyle w:val="ListParagraph"/>
        <w:numPr>
          <w:ilvl w:val="0"/>
          <w:numId w:val="184"/>
        </w:numPr>
      </w:pPr>
      <w:r>
        <w:t>&lt;l&gt;</w:t>
      </w:r>
      <w:r w:rsidRPr="00903DBA">
        <w:t>A static value is stored as a byte list rather than a text list, with an access map that keep</w:t>
      </w:r>
      <w:r>
        <w:t>s</w:t>
      </w:r>
      <w:r w:rsidRPr="00903DBA">
        <w:t xml:space="preserve"> track of the accesses of other static values.</w:t>
      </w:r>
      <w:r>
        <w:t>&lt;/l&gt;</w:t>
      </w:r>
    </w:p>
    <w:p w14:paraId="624CE661" w14:textId="766A14E0" w:rsidR="00A71679" w:rsidRPr="00903DBA" w:rsidRDefault="008C4970" w:rsidP="008F261A">
      <w:pPr>
        <w:pStyle w:val="ListParagraph"/>
        <w:numPr>
          <w:ilvl w:val="0"/>
          <w:numId w:val="184"/>
        </w:numPr>
      </w:pPr>
      <w:r>
        <w:t>&lt;l&gt;</w:t>
      </w:r>
      <w:r w:rsidRPr="00903DBA">
        <w:t>A function is stored as a byte list, with an access map. A function also holds a call map to keep track of functions calls and a return set to keep track of the return addresses of the calls.</w:t>
      </w:r>
      <w:r>
        <w:t>&lt;/l&gt;</w:t>
      </w:r>
    </w:p>
    <w:p w14:paraId="7D1D8947" w14:textId="3BA9F81B" w:rsidR="009835FC" w:rsidRPr="00903DBA" w:rsidRDefault="008C4970" w:rsidP="008F261A">
      <w:pPr>
        <w:pStyle w:val="ListParagraph"/>
        <w:numPr>
          <w:ilvl w:val="0"/>
          <w:numId w:val="184"/>
        </w:numPr>
      </w:pPr>
      <w:r>
        <w:t>&lt;l&gt;</w:t>
      </w:r>
      <w:r w:rsidRPr="00903DBA">
        <w:t>To exit the execution, we perform an interrupt call rather than a system call.</w:t>
      </w:r>
      <w:r>
        <w:t>&lt;/l&gt;</w:t>
      </w:r>
    </w:p>
    <w:p w14:paraId="2EC26C4E" w14:textId="118A63B9" w:rsidR="00A808FF" w:rsidRDefault="008C4970" w:rsidP="008F261A">
      <w:pPr>
        <w:pStyle w:val="ListParagraph"/>
        <w:numPr>
          <w:ilvl w:val="0"/>
          <w:numId w:val="184"/>
        </w:numPr>
      </w:pPr>
      <w:r>
        <w:t>&lt;l&gt;</w:t>
      </w:r>
      <w:r w:rsidRPr="00903DBA">
        <w:t>The initialization code is different.</w:t>
      </w:r>
      <w:r>
        <w:t>&lt;/l&gt;</w:t>
      </w:r>
    </w:p>
    <w:p w14:paraId="148E0B13" w14:textId="23A46F12" w:rsidR="003766CF" w:rsidRPr="00903DBA" w:rsidRDefault="008C4970" w:rsidP="008F261A">
      <w:pPr>
        <w:pStyle w:val="ListParagraph"/>
        <w:numPr>
          <w:ilvl w:val="0"/>
          <w:numId w:val="184"/>
        </w:numPr>
      </w:pPr>
      <w:r>
        <w:t>&lt;l&gt;</w:t>
      </w:r>
      <w:r w:rsidRPr="00903DBA">
        <w:t>The command line arguments code is also different. The command line is stored in the first 256 bytes of the segment.</w:t>
      </w:r>
      <w:r>
        <w:t>&lt;/l&gt;</w:t>
      </w:r>
    </w:p>
    <w:p w14:paraId="6D0505CB" w14:textId="3D3CBEEE" w:rsidR="00EA65D7" w:rsidRPr="00903DBA" w:rsidRDefault="008C4970" w:rsidP="00EA65D7">
      <w:pPr>
        <w:pStyle w:val="ListParagraph"/>
        <w:numPr>
          <w:ilvl w:val="0"/>
          <w:numId w:val="184"/>
        </w:numPr>
      </w:pPr>
      <w:r>
        <w:t>&lt;l&gt;</w:t>
      </w:r>
      <w:r w:rsidRPr="00903DBA">
        <w:t>The total code, including code, static values, call stack and heap, is stored in 64 kilobytes.</w:t>
      </w:r>
      <w:r>
        <w:t>&lt;/l&gt;</w:t>
      </w:r>
    </w:p>
    <w:p w14:paraId="0FA7813B" w14:textId="3AEE7B1B" w:rsidR="00B70AD4" w:rsidRPr="00903DBA" w:rsidRDefault="008C4970" w:rsidP="008F261A">
      <w:pPr>
        <w:pStyle w:val="ListParagraph"/>
        <w:numPr>
          <w:ilvl w:val="0"/>
          <w:numId w:val="184"/>
        </w:numPr>
      </w:pPr>
      <w:r>
        <w:t>&lt;l&gt;</w:t>
      </w:r>
      <w:r w:rsidRPr="00903DBA">
        <w:t>In the standard library, we use interrupts instead of system calls to access the surrounding operating system.</w:t>
      </w:r>
      <w:r>
        <w:t>&lt;/l&gt;</w:t>
      </w:r>
    </w:p>
    <w:p w14:paraId="238B12A8" w14:textId="541AF778" w:rsidR="00730E52" w:rsidRPr="00903DBA" w:rsidRDefault="00730E52" w:rsidP="00BA3773">
      <w:pPr>
        <w:jc w:val="left"/>
      </w:pPr>
      <w:r w:rsidRPr="00903DBA">
        <w:t>The access</w:t>
      </w:r>
      <w:r w:rsidR="00EE238A">
        <w:t>es</w:t>
      </w:r>
      <w:r w:rsidRPr="00903DBA">
        <w:t xml:space="preserve"> and calls are stored with their unique </w:t>
      </w:r>
      <w:r w:rsidR="0023385E" w:rsidRPr="00903DBA">
        <w:t>names and</w:t>
      </w:r>
      <w:r w:rsidR="00EE238A">
        <w:t xml:space="preserve">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06320D3E" w:rsidR="00F65204" w:rsidRPr="0060539D" w:rsidRDefault="00CC1DF4" w:rsidP="0060539D">
      <w:pPr>
        <w:pStyle w:val="Heading3"/>
        <w:numPr>
          <w:ilvl w:val="2"/>
          <w:numId w:val="156"/>
        </w:numPr>
        <w:rPr>
          <w:highlight w:val="white"/>
        </w:rPr>
      </w:pPr>
      <w:bookmarkStart w:id="546" w:name="_Toc98936430"/>
      <w:r>
        <w:rPr>
          <w:highlight w:val="white"/>
        </w:rPr>
        <w:t>&lt;</w:t>
      </w:r>
      <w:proofErr w:type="spellStart"/>
      <w:r>
        <w:rPr>
          <w:highlight w:val="white"/>
        </w:rPr>
        <w:t>h3</w:t>
      </w:r>
      <w:proofErr w:type="spellEnd"/>
      <w:r>
        <w:rPr>
          <w:highlight w:val="white"/>
        </w:rPr>
        <w:t>&gt;</w:t>
      </w:r>
      <w:r w:rsidRPr="0060539D">
        <w:rPr>
          <w:highlight w:val="white"/>
        </w:rPr>
        <w:t>Main</w:t>
      </w:r>
      <w:r>
        <w:rPr>
          <w:highlight w:val="white"/>
        </w:rPr>
        <w:t>&lt;/</w:t>
      </w:r>
      <w:proofErr w:type="spellStart"/>
      <w:r>
        <w:rPr>
          <w:highlight w:val="white"/>
        </w:rPr>
        <w:t>h3</w:t>
      </w:r>
      <w:proofErr w:type="spellEnd"/>
      <w:r>
        <w:rPr>
          <w:highlight w:val="white"/>
        </w:rPr>
        <w:t>&gt;</w:t>
      </w:r>
      <w:bookmarkEnd w:id="546"/>
    </w:p>
    <w:p w14:paraId="3C627783" w14:textId="3BACD48D" w:rsidR="00F65204" w:rsidRPr="00903DBA" w:rsidRDefault="000274D4" w:rsidP="00F65204">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Main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6F950CAB" w14:textId="5ED4D275" w:rsidR="00C80F16" w:rsidRDefault="00F65204" w:rsidP="00F65204">
      <w:pPr>
        <w:pStyle w:val="Code"/>
        <w:rPr>
          <w:highlight w:val="white"/>
        </w:rPr>
      </w:pPr>
      <w:r w:rsidRPr="00903DBA">
        <w:rPr>
          <w:highlight w:val="white"/>
        </w:rPr>
        <w:t xml:space="preserve">    </w:t>
      </w:r>
      <w:r w:rsidR="00C80F16">
        <w:rPr>
          <w:highlight w:val="white"/>
        </w:rPr>
        <w:t>// ...</w:t>
      </w:r>
    </w:p>
    <w:p w14:paraId="5CB7CE7A" w14:textId="49F5A3AD"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4E6D6658" w14:textId="3EDA43B4" w:rsidR="00C80F16" w:rsidRDefault="00F65204" w:rsidP="00F65204">
      <w:pPr>
        <w:pStyle w:val="Code"/>
        <w:rPr>
          <w:highlight w:val="white"/>
        </w:rPr>
      </w:pPr>
      <w:r w:rsidRPr="00903DBA">
        <w:rPr>
          <w:highlight w:val="white"/>
        </w:rPr>
        <w:t xml:space="preserve">      </w:t>
      </w:r>
      <w:r w:rsidR="00C80F16">
        <w:rPr>
          <w:highlight w:val="white"/>
        </w:rPr>
        <w:t>// ...</w:t>
      </w:r>
    </w:p>
    <w:p w14:paraId="6C9F1175" w14:textId="441400BF"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433E50F7" w14:textId="5AEBB428" w:rsidR="00C80F16" w:rsidRDefault="00C92EA6" w:rsidP="00C92EA6">
      <w:pPr>
        <w:pStyle w:val="Code"/>
        <w:rPr>
          <w:highlight w:val="white"/>
        </w:rPr>
      </w:pPr>
      <w:r w:rsidRPr="00903DBA">
        <w:rPr>
          <w:highlight w:val="white"/>
        </w:rPr>
        <w:t xml:space="preserve">      </w:t>
      </w:r>
      <w:r w:rsidR="00C80F16">
        <w:rPr>
          <w:highlight w:val="white"/>
        </w:rPr>
        <w:t>// ...</w:t>
      </w:r>
    </w:p>
    <w:p w14:paraId="45DC7B52" w14:textId="55FC1855"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61669C10" w14:textId="72E3388E" w:rsidR="00C80F16" w:rsidRDefault="00C92EA6" w:rsidP="00C92EA6">
      <w:pPr>
        <w:pStyle w:val="Code"/>
        <w:rPr>
          <w:highlight w:val="white"/>
        </w:rPr>
      </w:pPr>
      <w:r w:rsidRPr="00903DBA">
        <w:rPr>
          <w:highlight w:val="white"/>
        </w:rPr>
        <w:t xml:space="preserve">        </w:t>
      </w:r>
      <w:r w:rsidR="00C80F16">
        <w:rPr>
          <w:highlight w:val="white"/>
        </w:rPr>
        <w:t>// ...</w:t>
      </w:r>
    </w:p>
    <w:p w14:paraId="70420D4B" w14:textId="48B4F6A3"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51B7D7FC" w14:textId="4A3E1640" w:rsidR="00C80F16" w:rsidRDefault="00C92EA6" w:rsidP="00C92EA6">
      <w:pPr>
        <w:pStyle w:val="Code"/>
        <w:rPr>
          <w:highlight w:val="white"/>
        </w:rPr>
      </w:pPr>
      <w:r w:rsidRPr="00903DBA">
        <w:rPr>
          <w:highlight w:val="white"/>
        </w:rPr>
        <w:t xml:space="preserve">          </w:t>
      </w:r>
      <w:r w:rsidR="00C80F16">
        <w:rPr>
          <w:highlight w:val="white"/>
        </w:rPr>
        <w:t>// ...</w:t>
      </w:r>
    </w:p>
    <w:p w14:paraId="3034986C" w14:textId="387DEB47" w:rsidR="00C92EA6" w:rsidRPr="00903DBA" w:rsidRDefault="00C92EA6" w:rsidP="00C92EA6">
      <w:pPr>
        <w:pStyle w:val="Code"/>
        <w:rPr>
          <w:highlight w:val="white"/>
        </w:rPr>
      </w:pPr>
      <w:r w:rsidRPr="00903DBA">
        <w:rPr>
          <w:highlight w:val="white"/>
        </w:rPr>
        <w:t xml:space="preserve">        }</w:t>
      </w:r>
    </w:p>
    <w:p w14:paraId="6CC826D9" w14:textId="3E4EA26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F23462">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00D4318D">
        <w:rPr>
          <w:rStyle w:val="KeyWord0"/>
          <w:highlight w:val="white"/>
        </w:rPr>
        <w:t>&lt;k&gt;</w:t>
      </w:r>
      <w:r w:rsidR="00D4318D" w:rsidRPr="00903DBA">
        <w:rPr>
          <w:rStyle w:val="KeyWord0"/>
          <w:highlight w:val="white"/>
        </w:rPr>
        <w:t>doLink</w:t>
      </w:r>
      <w:r w:rsidR="00D4318D">
        <w:rPr>
          <w:rStyle w:val="KeyWord0"/>
          <w:highlight w:val="white"/>
        </w:rPr>
        <w:t>&lt;/k&gt;</w:t>
      </w:r>
      <w:r w:rsidRPr="00903DBA">
        <w:rPr>
          <w:highlight w:val="white"/>
        </w:rPr>
        <w:t xml:space="preserve"> variable that is set to true if at least one </w:t>
      </w:r>
      <w:r w:rsidR="00253885" w:rsidRPr="00903DBA">
        <w:rPr>
          <w:highlight w:val="white"/>
        </w:rPr>
        <w:t xml:space="preserve">source file becomes </w:t>
      </w:r>
      <w:r w:rsidR="0023385E" w:rsidRPr="00903DBA">
        <w:rPr>
          <w:highlight w:val="white"/>
        </w:rPr>
        <w:t>recompiled,</w:t>
      </w:r>
      <w:r w:rsidR="007F5ED1" w:rsidRPr="00903DBA">
        <w:rPr>
          <w:highlight w:val="white"/>
        </w:rPr>
        <w:t xml:space="preserve">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3474BAA7" w:rsidR="009F5ECB" w:rsidRPr="00903DBA" w:rsidRDefault="009F5ECB" w:rsidP="009F5ECB">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5F9A10F" w14:textId="7137E597" w:rsidR="00C92EA6" w:rsidRPr="00903DBA" w:rsidRDefault="00C92EA6" w:rsidP="00C92EA6">
      <w:pPr>
        <w:pStyle w:val="Code"/>
        <w:rPr>
          <w:highlight w:val="white"/>
        </w:rPr>
      </w:pPr>
      <w:r w:rsidRPr="00903DBA">
        <w:rPr>
          <w:highlight w:val="white"/>
        </w:rPr>
        <w:t xml:space="preserve">            FileInfo targetFile =</w:t>
      </w:r>
      <w:r w:rsidR="007C681F">
        <w:rPr>
          <w:highlight w:val="white"/>
        </w:rPr>
        <w:t xml:space="preserve"> </w:t>
      </w:r>
      <w:r w:rsidRPr="00903DBA">
        <w:rPr>
          <w:highlight w:val="white"/>
        </w:rPr>
        <w:t>new(TargetPath + argList[0] + ".com");</w:t>
      </w:r>
    </w:p>
    <w:p w14:paraId="34A4AE6B" w14:textId="392C21A2" w:rsidR="00C92EA6" w:rsidRPr="00903DBA" w:rsidRDefault="00C92EA6" w:rsidP="00C92EA6">
      <w:pPr>
        <w:pStyle w:val="Code"/>
        <w:rPr>
          <w:highlight w:val="white"/>
        </w:rPr>
      </w:pPr>
      <w:r w:rsidRPr="00903DBA">
        <w:rPr>
          <w:highlight w:val="white"/>
        </w:rPr>
        <w:t xml:space="preserve">            Linker linker </w:t>
      </w:r>
      <w:r w:rsidR="001F2BD0">
        <w:rPr>
          <w:highlight w:val="white"/>
        </w:rPr>
        <w:t>= new(</w:t>
      </w:r>
      <w:r w:rsidRPr="00903DBA">
        <w:rPr>
          <w:highlight w:val="white"/>
        </w:rPr>
        <w:t>);</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10DCE72F" w:rsidR="00C92EA6" w:rsidRPr="00903DBA" w:rsidRDefault="00C92EA6" w:rsidP="00C92EA6">
      <w:pPr>
        <w:pStyle w:val="Code"/>
        <w:rPr>
          <w:highlight w:val="white"/>
        </w:rPr>
      </w:pPr>
      <w:r w:rsidRPr="00903DBA">
        <w:rPr>
          <w:highlight w:val="white"/>
        </w:rPr>
        <w:t xml:space="preserve">              FileInfo file </w:t>
      </w:r>
      <w:r w:rsidR="001F2BD0">
        <w:rPr>
          <w:highlight w:val="white"/>
        </w:rPr>
        <w:t>= new(</w:t>
      </w:r>
      <w:r w:rsidRPr="00903DBA">
        <w:rPr>
          <w:highlight w:val="white"/>
        </w:rPr>
        <w:t>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82828C" w14:textId="44A755A0" w:rsidR="00C92EA6" w:rsidRPr="00993919" w:rsidRDefault="00C92EA6" w:rsidP="00C92EA6">
      <w:pPr>
        <w:pStyle w:val="Code"/>
      </w:pPr>
      <w:r w:rsidRPr="00903DBA">
        <w:rPr>
          <w:highlight w:val="white"/>
        </w:rPr>
        <w:t xml:space="preserve">                Console.Out.WriteLine(</w:t>
      </w:r>
      <w:r w:rsidR="00993919">
        <w:rPr>
          <w:highlight w:val="white"/>
        </w:rPr>
        <w:t>$</w:t>
      </w:r>
      <w:r w:rsidRPr="00903DBA">
        <w:rPr>
          <w:highlight w:val="white"/>
        </w:rPr>
        <w:t>"Loading \"</w:t>
      </w:r>
      <w:r w:rsidR="00993919">
        <w:rPr>
          <w:highlight w:val="white"/>
        </w:rPr>
        <w:t>{</w:t>
      </w:r>
      <w:r w:rsidRPr="00903DBA">
        <w:rPr>
          <w:highlight w:val="white"/>
        </w:rPr>
        <w:t>file.FullName</w:t>
      </w:r>
      <w:r w:rsidR="00993919">
        <w:rPr>
          <w:highlight w:val="white"/>
        </w:rPr>
        <w:t>}</w:t>
      </w:r>
      <w:r w:rsidRPr="00903DBA">
        <w:rPr>
          <w:highlight w:val="white"/>
        </w:rPr>
        <w:t>.o</w:t>
      </w:r>
      <w:r w:rsidR="00FF114A" w:rsidRPr="00903DBA">
        <w:rPr>
          <w:highlight w:val="white"/>
        </w:rPr>
        <w:t>bj</w:t>
      </w:r>
      <w:r w:rsidRPr="00903DBA">
        <w:rPr>
          <w:highlight w:val="white"/>
        </w:rPr>
        <w:t>\".");</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409A7818" w:rsidR="00C92EA6" w:rsidRPr="00903DBA" w:rsidRDefault="00C92EA6" w:rsidP="00C92EA6">
      <w:pPr>
        <w:pStyle w:val="Code"/>
        <w:rPr>
          <w:highlight w:val="white"/>
        </w:rPr>
      </w:pPr>
      <w:r w:rsidRPr="00903DBA">
        <w:rPr>
          <w:highlight w:val="white"/>
        </w:rPr>
        <w:t xml:space="preserve">            Console.Out.WriteLine(</w:t>
      </w:r>
      <w:r w:rsidR="00993919">
        <w:rPr>
          <w:highlight w:val="white"/>
        </w:rPr>
        <w:t>$"{</w:t>
      </w:r>
      <w:r w:rsidRPr="00903DBA">
        <w:rPr>
          <w:highlight w:val="white"/>
        </w:rPr>
        <w:t>SourcePath</w:t>
      </w:r>
      <w:r w:rsidR="00993919">
        <w:rPr>
          <w:highlight w:val="white"/>
        </w:rPr>
        <w:t>}{</w:t>
      </w:r>
      <w:r w:rsidRPr="00903DBA">
        <w:rPr>
          <w:highlight w:val="white"/>
        </w:rPr>
        <w:t>argList[0]</w:t>
      </w:r>
      <w:r w:rsidR="00993919">
        <w:rPr>
          <w:highlight w:val="white"/>
        </w:rPr>
        <w:t>}"</w:t>
      </w:r>
      <w:r w:rsidRPr="00903DBA">
        <w:rPr>
          <w:highlight w:val="white"/>
        </w:rPr>
        <w:t xml:space="preserve">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4EE4BCD9" w14:textId="51ACFA85" w:rsidR="00C80F16" w:rsidRDefault="00C92EA6" w:rsidP="00C92EA6">
      <w:pPr>
        <w:pStyle w:val="Code"/>
        <w:rPr>
          <w:highlight w:val="white"/>
        </w:rPr>
      </w:pPr>
      <w:r w:rsidRPr="00903DBA">
        <w:rPr>
          <w:highlight w:val="white"/>
        </w:rPr>
        <w:t xml:space="preserve">        </w:t>
      </w:r>
      <w:r w:rsidR="00C80F16">
        <w:rPr>
          <w:highlight w:val="white"/>
        </w:rPr>
        <w:t>// ...</w:t>
      </w:r>
    </w:p>
    <w:p w14:paraId="6F129458" w14:textId="14E5CC8B"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4B807414" w14:textId="2E69E993" w:rsidR="00C80F16" w:rsidRDefault="00F01798" w:rsidP="00F01798">
      <w:pPr>
        <w:pStyle w:val="Code"/>
        <w:rPr>
          <w:highlight w:val="white"/>
        </w:rPr>
      </w:pPr>
      <w:r w:rsidRPr="00903DBA">
        <w:rPr>
          <w:highlight w:val="white"/>
        </w:rPr>
        <w:t xml:space="preserve">    </w:t>
      </w:r>
      <w:r w:rsidR="00C80F16">
        <w:rPr>
          <w:highlight w:val="white"/>
        </w:rPr>
        <w:t>// ...</w:t>
      </w:r>
    </w:p>
    <w:p w14:paraId="50285C88" w14:textId="382DAE32"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732EAA7D" w14:textId="1DFB82B2" w:rsidR="00C80F16" w:rsidRDefault="00F01798" w:rsidP="00F01798">
      <w:pPr>
        <w:pStyle w:val="Code"/>
        <w:rPr>
          <w:highlight w:val="white"/>
        </w:rPr>
      </w:pPr>
      <w:r w:rsidRPr="00903DBA">
        <w:rPr>
          <w:highlight w:val="white"/>
        </w:rPr>
        <w:t xml:space="preserve">      </w:t>
      </w:r>
      <w:r w:rsidR="00C80F16">
        <w:rPr>
          <w:highlight w:val="white"/>
        </w:rPr>
        <w:t>// ...</w:t>
      </w:r>
    </w:p>
    <w:p w14:paraId="3E801C41" w14:textId="19F1FAC9"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60A78EFD" w14:textId="0C6E7693" w:rsidR="00C80F16" w:rsidRDefault="00F86C24" w:rsidP="00F86C24">
      <w:pPr>
        <w:pStyle w:val="Code"/>
        <w:rPr>
          <w:highlight w:val="white"/>
        </w:rPr>
      </w:pPr>
      <w:r w:rsidRPr="00903DBA">
        <w:rPr>
          <w:highlight w:val="white"/>
        </w:rPr>
        <w:t xml:space="preserve">        </w:t>
      </w:r>
      <w:r w:rsidR="00C80F16">
        <w:rPr>
          <w:highlight w:val="white"/>
        </w:rPr>
        <w:t>// ...</w:t>
      </w:r>
    </w:p>
    <w:p w14:paraId="147EC1AA" w14:textId="604F6376"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13C7D4AF" w14:textId="7A06ECF9" w:rsidR="00C80F16" w:rsidRDefault="00F86C24" w:rsidP="00F86C24">
      <w:pPr>
        <w:pStyle w:val="Code"/>
        <w:rPr>
          <w:highlight w:val="white"/>
        </w:rPr>
      </w:pPr>
      <w:r w:rsidRPr="00903DBA">
        <w:rPr>
          <w:highlight w:val="white"/>
        </w:rPr>
        <w:t xml:space="preserve">      </w:t>
      </w:r>
      <w:r w:rsidR="00C80F16">
        <w:rPr>
          <w:highlight w:val="white"/>
        </w:rPr>
        <w:t>// ...</w:t>
      </w:r>
    </w:p>
    <w:p w14:paraId="13AE2279" w14:textId="17257A0C"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0D58CE12" w:rsidR="00F86C24" w:rsidRPr="00903DBA" w:rsidRDefault="00F86C24" w:rsidP="00F86C24">
      <w:pPr>
        <w:pStyle w:val="Code"/>
        <w:rPr>
          <w:highlight w:val="white"/>
        </w:rPr>
      </w:pPr>
      <w:r w:rsidRPr="00903DBA">
        <w:rPr>
          <w:highlight w:val="white"/>
        </w:rPr>
        <w:t xml:space="preserve">        FileInfo objectFile </w:t>
      </w:r>
      <w:r w:rsidR="001F2BD0">
        <w:rPr>
          <w:highlight w:val="white"/>
        </w:rPr>
        <w:t>= new(</w:t>
      </w:r>
      <w:r w:rsidR="00051FFF">
        <w:rPr>
          <w:highlight w:val="white"/>
        </w:rPr>
        <w:t>$"{</w:t>
      </w:r>
      <w:r w:rsidRPr="00903DBA">
        <w:rPr>
          <w:highlight w:val="white"/>
        </w:rPr>
        <w:t>file.FullName</w:t>
      </w:r>
      <w:r w:rsidR="00051FFF">
        <w:rPr>
          <w:highlight w:val="white"/>
        </w:rPr>
        <w:t>}</w:t>
      </w:r>
      <w:r w:rsidRPr="00903DBA">
        <w:rPr>
          <w:highlight w:val="white"/>
        </w:rPr>
        <w:t>.obj");</w:t>
      </w:r>
    </w:p>
    <w:p w14:paraId="44C8E2D4" w14:textId="77777777" w:rsidR="007C681F" w:rsidRDefault="00F86C24" w:rsidP="00F86C24">
      <w:pPr>
        <w:pStyle w:val="Code"/>
        <w:rPr>
          <w:highlight w:val="white"/>
        </w:rPr>
      </w:pPr>
      <w:r w:rsidRPr="00903DBA">
        <w:rPr>
          <w:highlight w:val="white"/>
        </w:rPr>
        <w:t xml:space="preserve">        BinaryWriter binaryWriter =</w:t>
      </w:r>
    </w:p>
    <w:p w14:paraId="28564769" w14:textId="1E241985" w:rsidR="00F86C24" w:rsidRPr="00903DBA" w:rsidRDefault="007C681F" w:rsidP="00F86C24">
      <w:pPr>
        <w:pStyle w:val="Code"/>
        <w:rPr>
          <w:highlight w:val="white"/>
        </w:rPr>
      </w:pPr>
      <w:r>
        <w:rPr>
          <w:highlight w:val="white"/>
        </w:rPr>
        <w:t xml:space="preserve">          new</w:t>
      </w:r>
      <w:r w:rsidR="00F86C24" w:rsidRPr="00903DBA">
        <w:rPr>
          <w:highlight w:val="white"/>
        </w:rPr>
        <w:t>(File.Open(objectFile.FullName,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696816A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w:t>
      </w:r>
      <w:r w:rsidR="00A116EF">
        <w:rPr>
          <w:highlight w:val="white"/>
        </w:rPr>
        <w:t>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09ED44EE" w:rsidR="00CF7245" w:rsidRPr="00903DBA" w:rsidRDefault="00CF7245" w:rsidP="00CF7245">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ReadObjectFile</w:t>
      </w:r>
      <w:r w:rsidR="00D4318D">
        <w:rPr>
          <w:rStyle w:val="KeyWord0"/>
          <w:highlight w:val="white"/>
        </w:rPr>
        <w:t>&lt;/k&gt;</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49682C3" w:rsidR="00CF7245" w:rsidRPr="00903DBA" w:rsidRDefault="00CF7245" w:rsidP="00CF7245">
      <w:pPr>
        <w:pStyle w:val="Code"/>
        <w:rPr>
          <w:highlight w:val="white"/>
        </w:rPr>
      </w:pPr>
      <w:r w:rsidRPr="00903DBA">
        <w:rPr>
          <w:highlight w:val="white"/>
        </w:rPr>
        <w:t xml:space="preserve">      FileInfo objectFile </w:t>
      </w:r>
      <w:r w:rsidR="001F2BD0">
        <w:rPr>
          <w:highlight w:val="white"/>
        </w:rPr>
        <w:t>= new(</w:t>
      </w:r>
      <w:r w:rsidR="00EA20CF">
        <w:rPr>
          <w:highlight w:val="white"/>
        </w:rPr>
        <w:t>$"{</w:t>
      </w:r>
      <w:r w:rsidRPr="00903DBA">
        <w:rPr>
          <w:highlight w:val="white"/>
        </w:rPr>
        <w:t>file.FullName</w:t>
      </w:r>
      <w:r w:rsidR="00EA20CF">
        <w:rPr>
          <w:highlight w:val="white"/>
        </w:rPr>
        <w:t>}</w:t>
      </w:r>
      <w:r w:rsidRPr="00903DBA">
        <w:rPr>
          <w:highlight w:val="white"/>
        </w:rPr>
        <w:t>.obj");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1F16B6B" w:rsidR="00CF7245" w:rsidRPr="00903DBA" w:rsidRDefault="00CF7245" w:rsidP="00CF7245">
      <w:pPr>
        <w:pStyle w:val="Code"/>
        <w:rPr>
          <w:highlight w:val="white"/>
        </w:rPr>
      </w:pPr>
      <w:r w:rsidRPr="00903DBA">
        <w:rPr>
          <w:highlight w:val="white"/>
        </w:rPr>
        <w:t xml:space="preserve">          new(File.OpenRead(objectFile.FullName));</w:t>
      </w:r>
    </w:p>
    <w:p w14:paraId="15598BCA" w14:textId="0200B104"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D4318D">
        <w:rPr>
          <w:rStyle w:val="KeyWord0"/>
          <w:highlight w:val="white"/>
        </w:rPr>
        <w:t>&lt;k&gt;</w:t>
      </w:r>
      <w:r w:rsidR="00D4318D" w:rsidRPr="00483C26">
        <w:rPr>
          <w:rStyle w:val="KeyWord0"/>
          <w:highlight w:val="white"/>
        </w:rPr>
        <w:t>Load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StaticSymbolWindows</w:t>
      </w:r>
      <w:r w:rsidR="00D4318D">
        <w:rPr>
          <w:rStyle w:val="KeyWord0"/>
          <w:highlight w:val="white"/>
        </w:rPr>
        <w:t>&lt;/k&gt;</w:t>
      </w:r>
      <w:r w:rsidR="001454D4" w:rsidRPr="00903DBA">
        <w:rPr>
          <w:highlight w:val="white"/>
        </w:rPr>
        <w:t xml:space="preserve"> class and 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001454D4" w:rsidRPr="00903DBA">
        <w:rPr>
          <w:highlight w:val="white"/>
        </w:rPr>
        <w:t xml:space="preserve"> method of the </w:t>
      </w:r>
      <w:r w:rsidR="00D4318D">
        <w:rPr>
          <w:rStyle w:val="KeyWord0"/>
          <w:highlight w:val="white"/>
        </w:rPr>
        <w:t>&lt;k&gt;</w:t>
      </w:r>
      <w:r w:rsidR="00D4318D" w:rsidRPr="00903DBA">
        <w:rPr>
          <w:rStyle w:val="KeyWord0"/>
          <w:highlight w:val="white"/>
        </w:rPr>
        <w:t>Linker</w:t>
      </w:r>
      <w:r w:rsidR="00D4318D">
        <w:rPr>
          <w:rStyle w:val="KeyWord0"/>
          <w:highlight w:val="white"/>
        </w:rPr>
        <w:t>&lt;/k&gt;</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62075581" w:rsidR="00CF7245" w:rsidRPr="00903DBA" w:rsidRDefault="00CF7245" w:rsidP="00CF7245">
      <w:pPr>
        <w:pStyle w:val="Code"/>
        <w:rPr>
          <w:highlight w:val="white"/>
        </w:rPr>
      </w:pPr>
      <w:r w:rsidRPr="00903DBA">
        <w:rPr>
          <w:highlight w:val="white"/>
        </w:rPr>
        <w:t xml:space="preserve">          StaticSymbolWindows staticSymbol </w:t>
      </w:r>
      <w:r w:rsidR="001F2BD0">
        <w:rPr>
          <w:highlight w:val="white"/>
        </w:rPr>
        <w:t>= new(</w:t>
      </w:r>
      <w:r w:rsidRPr="00903DBA">
        <w:rPr>
          <w:highlight w:val="white"/>
        </w:rPr>
        <w:t>);</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lastRenderedPageBreak/>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1A292791" w:rsidR="00CF7245" w:rsidRPr="00903DBA" w:rsidRDefault="00CF7245" w:rsidP="00CF7245">
      <w:pPr>
        <w:pStyle w:val="Code"/>
        <w:rPr>
          <w:highlight w:val="white"/>
        </w:rPr>
      </w:pPr>
      <w:r w:rsidRPr="00903DBA">
        <w:rPr>
          <w:highlight w:val="white"/>
        </w:rPr>
        <w:t xml:space="preserve">        </w:t>
      </w:r>
      <w:r w:rsidR="0056352A">
        <w:rPr>
          <w:highlight w:val="white"/>
        </w:rPr>
        <w:t>Error.</w:t>
      </w:r>
      <w:r w:rsidR="002F6391">
        <w:rPr>
          <w:highlight w:val="white"/>
        </w:rPr>
        <w:t>Report</w:t>
      </w:r>
      <w:r w:rsidRPr="00903DBA">
        <w:rPr>
          <w:highlight w:val="white"/>
        </w:rPr>
        <w:t>(exception.Message);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7F59384E" w:rsidR="000C4DBF" w:rsidRPr="0060539D" w:rsidRDefault="00CC1DF4" w:rsidP="0060539D">
      <w:pPr>
        <w:pStyle w:val="Heading3"/>
        <w:numPr>
          <w:ilvl w:val="2"/>
          <w:numId w:val="156"/>
        </w:numPr>
        <w:rPr>
          <w:highlight w:val="white"/>
        </w:rPr>
      </w:pPr>
      <w:bookmarkStart w:id="547" w:name="_Toc98936431"/>
      <w:r>
        <w:rPr>
          <w:highlight w:val="white"/>
        </w:rPr>
        <w:t>&lt;</w:t>
      </w:r>
      <w:proofErr w:type="spellStart"/>
      <w:r>
        <w:rPr>
          <w:highlight w:val="white"/>
        </w:rPr>
        <w:t>h3</w:t>
      </w:r>
      <w:proofErr w:type="spellEnd"/>
      <w:r>
        <w:rPr>
          <w:highlight w:val="white"/>
        </w:rPr>
        <w:t>&gt;</w:t>
      </w:r>
      <w:r w:rsidRPr="0060539D">
        <w:rPr>
          <w:highlight w:val="white"/>
        </w:rPr>
        <w:t>Type Size</w:t>
      </w:r>
      <w:r>
        <w:rPr>
          <w:highlight w:val="white"/>
        </w:rPr>
        <w:t>&lt;/</w:t>
      </w:r>
      <w:proofErr w:type="spellStart"/>
      <w:r>
        <w:rPr>
          <w:highlight w:val="white"/>
        </w:rPr>
        <w:t>h3</w:t>
      </w:r>
      <w:proofErr w:type="spellEnd"/>
      <w:r>
        <w:rPr>
          <w:highlight w:val="white"/>
        </w:rPr>
        <w:t>&gt;</w:t>
      </w:r>
      <w:bookmarkEnd w:id="547"/>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21F0EE33" w:rsidR="000C4DBF" w:rsidRPr="00903DBA" w:rsidRDefault="000274D4" w:rsidP="000C4DBF">
      <w:pPr>
        <w:pStyle w:val="CodeHeader"/>
      </w:pPr>
      <w:r>
        <w:t>&lt;</w:t>
      </w:r>
      <w:proofErr w:type="spellStart"/>
      <w:r>
        <w:t>ch</w:t>
      </w:r>
      <w:proofErr w:type="spellEnd"/>
      <w:r>
        <w:t>&gt;</w:t>
      </w:r>
      <w:proofErr w:type="spellStart"/>
      <w:r w:rsidRPr="00903DBA">
        <w:t>TypeSize</w:t>
      </w:r>
      <w:r>
        <w:t>.</w:t>
      </w:r>
      <w:r w:rsidRPr="00903DBA">
        <w:t>cs</w:t>
      </w:r>
      <w:proofErr w:type="spellEnd"/>
      <w:r>
        <w:t>&lt;/</w:t>
      </w:r>
      <w:proofErr w:type="spellStart"/>
      <w:r>
        <w:t>ch</w:t>
      </w:r>
      <w:proofErr w:type="spellEnd"/>
      <w:r>
        <w:t>&gt;</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7EC103BD" w14:textId="740F801B" w:rsidR="00C80F16" w:rsidRDefault="000C4DBF" w:rsidP="000C4DBF">
      <w:pPr>
        <w:pStyle w:val="Code"/>
        <w:rPr>
          <w:highlight w:val="white"/>
        </w:rPr>
      </w:pPr>
      <w:r w:rsidRPr="00903DBA">
        <w:rPr>
          <w:highlight w:val="white"/>
        </w:rPr>
        <w:t xml:space="preserve">      </w:t>
      </w:r>
      <w:r w:rsidR="00C80F16">
        <w:rPr>
          <w:highlight w:val="white"/>
        </w:rPr>
        <w:t>// ...</w:t>
      </w:r>
    </w:p>
    <w:p w14:paraId="6597FBC7" w14:textId="74370B7F"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5D869060" w14:textId="05BE4E5D" w:rsidR="00C80F16" w:rsidRDefault="00DC1E70" w:rsidP="00DC1E70">
      <w:pPr>
        <w:pStyle w:val="Code"/>
        <w:rPr>
          <w:highlight w:val="white"/>
        </w:rPr>
      </w:pPr>
      <w:r w:rsidRPr="00903DBA">
        <w:rPr>
          <w:highlight w:val="white"/>
        </w:rPr>
        <w:t xml:space="preserve">        </w:t>
      </w:r>
      <w:r w:rsidR="00C80F16">
        <w:rPr>
          <w:highlight w:val="white"/>
        </w:rPr>
        <w:t>// ...</w:t>
      </w:r>
    </w:p>
    <w:p w14:paraId="36022FDC" w14:textId="4DB96C8F"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67348671" w:rsidR="00303C4E" w:rsidRPr="0060539D" w:rsidRDefault="00CC1DF4" w:rsidP="0060539D">
      <w:pPr>
        <w:pStyle w:val="Heading3"/>
        <w:numPr>
          <w:ilvl w:val="2"/>
          <w:numId w:val="157"/>
        </w:numPr>
        <w:rPr>
          <w:highlight w:val="white"/>
        </w:rPr>
      </w:pPr>
      <w:bookmarkStart w:id="548" w:name="_Toc98936432"/>
      <w:r>
        <w:rPr>
          <w:highlight w:val="white"/>
        </w:rPr>
        <w:t>&lt;</w:t>
      </w:r>
      <w:proofErr w:type="spellStart"/>
      <w:r>
        <w:rPr>
          <w:highlight w:val="white"/>
        </w:rPr>
        <w:t>h3</w:t>
      </w:r>
      <w:proofErr w:type="spellEnd"/>
      <w:r>
        <w:rPr>
          <w:highlight w:val="white"/>
        </w:rPr>
        <w:t>&gt;</w:t>
      </w:r>
      <w:r w:rsidRPr="0060539D">
        <w:rPr>
          <w:highlight w:val="white"/>
        </w:rPr>
        <w:t>Static Symbol</w:t>
      </w:r>
      <w:r>
        <w:rPr>
          <w:highlight w:val="white"/>
        </w:rPr>
        <w:t>&lt;/</w:t>
      </w:r>
      <w:proofErr w:type="spellStart"/>
      <w:r>
        <w:rPr>
          <w:highlight w:val="white"/>
        </w:rPr>
        <w:t>h3</w:t>
      </w:r>
      <w:proofErr w:type="spellEnd"/>
      <w:r>
        <w:rPr>
          <w:highlight w:val="white"/>
        </w:rPr>
        <w:t>&gt;</w:t>
      </w:r>
      <w:bookmarkEnd w:id="548"/>
    </w:p>
    <w:p w14:paraId="2727885D" w14:textId="4CB4B8F5" w:rsidR="0076067B" w:rsidRPr="0076067B" w:rsidRDefault="0076067B" w:rsidP="0076067B">
      <w:pPr>
        <w:rPr>
          <w:highlight w:val="white"/>
        </w:rPr>
      </w:pPr>
      <w:r>
        <w:rPr>
          <w:highlight w:val="white"/>
        </w:rPr>
        <w:t xml:space="preserve">The </w:t>
      </w:r>
      <w:r w:rsidR="00D4318D">
        <w:rPr>
          <w:rStyle w:val="KeyWord0"/>
          <w:highlight w:val="white"/>
        </w:rPr>
        <w:t>&lt;k&gt;</w:t>
      </w:r>
      <w:r w:rsidR="00D4318D" w:rsidRPr="005400D2">
        <w:rPr>
          <w:rStyle w:val="KeyWord0"/>
          <w:highlight w:val="white"/>
        </w:rPr>
        <w:t>StaticSymbolWindows</w:t>
      </w:r>
      <w:r w:rsidR="00D4318D">
        <w:rPr>
          <w:rStyle w:val="KeyWord0"/>
          <w:highlight w:val="white"/>
        </w:rPr>
        <w:t>&lt;/k&gt;</w:t>
      </w:r>
      <w:r>
        <w:rPr>
          <w:highlight w:val="white"/>
        </w:rPr>
        <w:t xml:space="preserve"> class is a sub class </w:t>
      </w:r>
      <w:r w:rsidR="005400D2">
        <w:rPr>
          <w:highlight w:val="white"/>
        </w:rPr>
        <w:t>o</w:t>
      </w:r>
      <w:r>
        <w:rPr>
          <w:highlight w:val="white"/>
        </w:rPr>
        <w:t xml:space="preserve">f </w:t>
      </w:r>
      <w:r w:rsidR="00D4318D">
        <w:rPr>
          <w:rStyle w:val="KeyWord0"/>
          <w:highlight w:val="white"/>
        </w:rPr>
        <w:t>&lt;k&gt;</w:t>
      </w:r>
      <w:r w:rsidR="00D4318D" w:rsidRPr="005400D2">
        <w:rPr>
          <w:rStyle w:val="KeyWord0"/>
          <w:highlight w:val="white"/>
        </w:rPr>
        <w:t>StaticSymbol</w:t>
      </w:r>
      <w:r w:rsidR="00D4318D">
        <w:rPr>
          <w:rStyle w:val="KeyWord0"/>
          <w:highlight w:val="white"/>
        </w:rPr>
        <w:t>&lt;/k&gt;</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F23462">
        <w:rPr>
          <w:highlight w:val="white"/>
        </w:rPr>
        <w:t>6.2</w:t>
      </w:r>
      <w:r w:rsidR="00F84F49">
        <w:rPr>
          <w:highlight w:val="white"/>
        </w:rPr>
        <w:fldChar w:fldCharType="end"/>
      </w:r>
      <w:r w:rsidR="00F84F49">
        <w:rPr>
          <w:highlight w:val="white"/>
        </w:rPr>
        <w:t>.</w:t>
      </w:r>
    </w:p>
    <w:p w14:paraId="0A053B40" w14:textId="12E55A0D" w:rsidR="00303C4E" w:rsidRPr="00903DBA" w:rsidRDefault="000274D4" w:rsidP="00303C4E">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StaticSymbolWindows</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60E5D487"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D4318D">
        <w:rPr>
          <w:rStyle w:val="KeyWord0"/>
          <w:highlight w:val="white"/>
        </w:rPr>
        <w:t>&lt;k&gt;</w:t>
      </w:r>
      <w:r w:rsidR="00D4318D" w:rsidRPr="00E21CC1">
        <w:rPr>
          <w:rStyle w:val="KeyWord0"/>
          <w:highlight w:val="white"/>
        </w:rPr>
        <w:t>m_byteList</w:t>
      </w:r>
      <w:r w:rsidR="00D4318D">
        <w:rPr>
          <w:rStyle w:val="KeyWord0"/>
          <w:highlight w:val="white"/>
        </w:rPr>
        <w:t>&lt;/k&gt;</w:t>
      </w:r>
      <w:r w:rsidR="00E21CC1">
        <w:rPr>
          <w:highlight w:val="white"/>
        </w:rPr>
        <w:t>.</w:t>
      </w:r>
    </w:p>
    <w:p w14:paraId="3C430839" w14:textId="778D27DC" w:rsidR="00303C4E" w:rsidRPr="00492109" w:rsidRDefault="00303C4E" w:rsidP="00303C4E">
      <w:pPr>
        <w:pStyle w:val="Code"/>
        <w:rPr>
          <w:highlight w:val="white"/>
          <w:lang w:val="nb-NO"/>
        </w:rPr>
      </w:pPr>
      <w:r w:rsidRPr="00903DBA">
        <w:rPr>
          <w:highlight w:val="white"/>
        </w:rPr>
        <w:t xml:space="preserve">    </w:t>
      </w:r>
      <w:r w:rsidRPr="00492109">
        <w:rPr>
          <w:highlight w:val="white"/>
          <w:lang w:val="nb-NO"/>
        </w:rPr>
        <w:t>private List&lt;byte&gt; m_byteList;</w:t>
      </w:r>
    </w:p>
    <w:p w14:paraId="7B03AEF0" w14:textId="7A54E4BB"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D4318D">
        <w:rPr>
          <w:rStyle w:val="KeyWord0"/>
          <w:highlight w:val="white"/>
        </w:rPr>
        <w:t>&lt;k&gt;</w:t>
      </w:r>
      <w:r w:rsidR="00D4318D" w:rsidRPr="003F38DE">
        <w:rPr>
          <w:rStyle w:val="KeyWord0"/>
          <w:highlight w:val="white"/>
        </w:rPr>
        <w:t>m_accessMap</w:t>
      </w:r>
      <w:r w:rsidR="00D4318D">
        <w:rPr>
          <w:rStyle w:val="KeyWord0"/>
          <w:highlight w:val="white"/>
        </w:rPr>
        <w:t>&lt;/k&gt;</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D4318D">
        <w:rPr>
          <w:rStyle w:val="KeyWord0"/>
          <w:highlight w:val="white"/>
        </w:rPr>
        <w:t>&lt;k&gt;</w:t>
      </w:r>
      <w:r w:rsidR="00D4318D" w:rsidRPr="003F38DE">
        <w:rPr>
          <w:rStyle w:val="KeyWord0"/>
          <w:highlight w:val="white"/>
        </w:rPr>
        <w:t>m_callMap</w:t>
      </w:r>
      <w:r w:rsidR="00D4318D">
        <w:rPr>
          <w:rStyle w:val="KeyWord0"/>
          <w:highlight w:val="white"/>
        </w:rPr>
        <w:t>&lt;/k&gt;</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12A0F458" w:rsidR="00303C4E" w:rsidRDefault="00303C4E" w:rsidP="00303C4E">
      <w:pPr>
        <w:pStyle w:val="Code"/>
        <w:rPr>
          <w:highlight w:val="white"/>
        </w:rPr>
      </w:pPr>
      <w:r w:rsidRPr="00903DBA">
        <w:rPr>
          <w:highlight w:val="white"/>
        </w:rPr>
        <w:t xml:space="preserve">    private Dictionary&lt;int,string&gt; m_accessMap, m_callMap;</w:t>
      </w:r>
    </w:p>
    <w:p w14:paraId="60CFB29B" w14:textId="6351540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D4318D">
        <w:rPr>
          <w:rStyle w:val="KeyWord0"/>
          <w:highlight w:val="white"/>
        </w:rPr>
        <w:t>&lt;k&gt;</w:t>
      </w:r>
      <w:r w:rsidR="00D4318D" w:rsidRPr="00B72940">
        <w:rPr>
          <w:rStyle w:val="KeyWord0"/>
          <w:highlight w:val="white"/>
        </w:rPr>
        <w:t>m_returnSet</w:t>
      </w:r>
      <w:r w:rsidR="00D4318D">
        <w:rPr>
          <w:rStyle w:val="KeyWord0"/>
          <w:highlight w:val="white"/>
        </w:rPr>
        <w:t>&lt;/k&gt;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457E1304" w:rsidR="00303C4E" w:rsidRPr="00903DBA" w:rsidRDefault="00303C4E" w:rsidP="00303C4E">
      <w:pPr>
        <w:pStyle w:val="Code"/>
        <w:rPr>
          <w:highlight w:val="white"/>
        </w:rPr>
      </w:pPr>
      <w:r w:rsidRPr="00903DBA">
        <w:rPr>
          <w:highlight w:val="white"/>
        </w:rPr>
        <w:t xml:space="preserve">    private </w:t>
      </w:r>
      <w:r w:rsidR="009265ED">
        <w:rPr>
          <w:highlight w:val="white"/>
        </w:rPr>
        <w:t>Hash</w:t>
      </w:r>
      <w:r w:rsidRPr="00903DBA">
        <w:rPr>
          <w:highlight w:val="white"/>
        </w:rPr>
        <w:t>Set&lt;int&gt; m_returnSet;</w:t>
      </w:r>
    </w:p>
    <w:p w14:paraId="1760EBA4" w14:textId="027DA47E" w:rsidR="00303C4E" w:rsidRPr="00903DBA" w:rsidRDefault="00503ED2" w:rsidP="00503ED2">
      <w:pPr>
        <w:rPr>
          <w:highlight w:val="white"/>
        </w:rPr>
      </w:pPr>
      <w:r>
        <w:rPr>
          <w:highlight w:val="white"/>
        </w:rPr>
        <w:lastRenderedPageBreak/>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776E5E8B" w14:textId="77777777" w:rsidR="00CD667B" w:rsidRDefault="00303C4E" w:rsidP="00303C4E">
      <w:pPr>
        <w:pStyle w:val="Code"/>
        <w:rPr>
          <w:highlight w:val="white"/>
        </w:rPr>
      </w:pPr>
      <w:r w:rsidRPr="00903DBA">
        <w:rPr>
          <w:highlight w:val="white"/>
        </w:rPr>
        <w:t xml:space="preserve">      </w:t>
      </w:r>
      <w:r w:rsidR="00CD667B">
        <w:rPr>
          <w:highlight w:val="white"/>
        </w:rPr>
        <w:t>// Empty</w:t>
      </w:r>
    </w:p>
    <w:p w14:paraId="28B9D9FF" w14:textId="7BC95FD5"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CB6D514" w14:textId="77777777" w:rsidR="005756C9"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w:t>
      </w:r>
      <w:r w:rsidR="005756C9">
        <w:rPr>
          <w:highlight w:val="white"/>
        </w:rPr>
        <w:t>Dictionary</w:t>
      </w:r>
      <w:r w:rsidR="005756C9" w:rsidRPr="00903DBA">
        <w:rPr>
          <w:highlight w:val="white"/>
        </w:rPr>
        <w:t>&lt;int,string&gt; accessMap = null)</w:t>
      </w:r>
    </w:p>
    <w:p w14:paraId="1D1946B2" w14:textId="77777777" w:rsidR="005756C9" w:rsidRPr="00903DBA" w:rsidRDefault="005756C9" w:rsidP="00303C4E">
      <w:pPr>
        <w:pStyle w:val="Code"/>
        <w:rPr>
          <w:highlight w:val="white"/>
        </w:rPr>
      </w:pPr>
      <w:r w:rsidRPr="00903DBA">
        <w:rPr>
          <w:highlight w:val="white"/>
        </w:rPr>
        <w:t xml:space="preserve">     :base(uniqueName) {</w:t>
      </w:r>
    </w:p>
    <w:p w14:paraId="6DB9D9C0" w14:textId="77777777" w:rsidR="005756C9" w:rsidRPr="00903DBA" w:rsidRDefault="005756C9" w:rsidP="00303C4E">
      <w:pPr>
        <w:pStyle w:val="Code"/>
        <w:rPr>
          <w:highlight w:val="white"/>
        </w:rPr>
      </w:pPr>
      <w:r w:rsidRPr="00903DBA">
        <w:rPr>
          <w:highlight w:val="white"/>
        </w:rPr>
        <w:t xml:space="preserve">      m_byteList = (byteList != null) ? byteList : (new List&lt;byte&gt;());</w:t>
      </w:r>
    </w:p>
    <w:p w14:paraId="0DE398B5" w14:textId="77777777" w:rsidR="005756C9" w:rsidRDefault="005756C9" w:rsidP="00303C4E">
      <w:pPr>
        <w:pStyle w:val="Code"/>
        <w:rPr>
          <w:highlight w:val="white"/>
        </w:rPr>
      </w:pPr>
      <w:r w:rsidRPr="00903DBA">
        <w:rPr>
          <w:highlight w:val="white"/>
        </w:rPr>
        <w:t xml:space="preserve">      m_accessMap = (accessMap != null) ? accessMap</w:t>
      </w:r>
    </w:p>
    <w:p w14:paraId="6F661844" w14:textId="77777777" w:rsidR="005756C9" w:rsidRPr="00903DBA" w:rsidRDefault="005756C9" w:rsidP="00303C4E">
      <w:pPr>
        <w:pStyle w:val="Code"/>
        <w:rPr>
          <w:highlight w:val="white"/>
        </w:rPr>
      </w:pPr>
      <w:r>
        <w:rPr>
          <w:highlight w:val="white"/>
        </w:rPr>
        <w:t xml:space="preserve">                                       </w:t>
      </w:r>
      <w:r w:rsidRPr="00903DBA">
        <w:rPr>
          <w:highlight w:val="white"/>
        </w:rPr>
        <w:t xml:space="preserve"> : (new Dictionary&lt;int,string&gt;());</w:t>
      </w:r>
    </w:p>
    <w:p w14:paraId="242629EC" w14:textId="3ABDD19A" w:rsidR="00303C4E" w:rsidRPr="00903DBA" w:rsidRDefault="005756C9" w:rsidP="00303C4E">
      <w:pPr>
        <w:pStyle w:val="Code"/>
        <w:rPr>
          <w:highlight w:val="white"/>
        </w:rPr>
      </w:pPr>
      <w:r w:rsidRPr="00903DBA">
        <w:rPr>
          <w:highlight w:val="white"/>
        </w:rPr>
        <w:t xml:space="preserve">      m_callMap </w:t>
      </w:r>
      <w:r>
        <w:rPr>
          <w:highlight w:val="white"/>
        </w:rPr>
        <w:t>= new(</w:t>
      </w:r>
      <w:r w:rsidRPr="00903DBA">
        <w:rPr>
          <w:highlight w:val="white"/>
        </w:rPr>
        <w:t>);</w:t>
      </w:r>
    </w:p>
    <w:p w14:paraId="6722FDB3" w14:textId="0C766207" w:rsidR="00303C4E" w:rsidRPr="00903DBA" w:rsidRDefault="00303C4E" w:rsidP="00303C4E">
      <w:pPr>
        <w:pStyle w:val="Code"/>
        <w:rPr>
          <w:highlight w:val="white"/>
        </w:rPr>
      </w:pPr>
      <w:r w:rsidRPr="00903DBA">
        <w:rPr>
          <w:highlight w:val="white"/>
        </w:rPr>
        <w:t xml:space="preserve">      m_returnSet </w:t>
      </w:r>
      <w:r w:rsidR="001F2BD0">
        <w:rPr>
          <w:highlight w:val="white"/>
        </w:rPr>
        <w:t>= new(</w:t>
      </w:r>
      <w:r w:rsidRPr="00903DBA">
        <w:rPr>
          <w:highlight w:val="white"/>
        </w:rPr>
        <w: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220C8C94" w:rsidR="00303C4E" w:rsidRPr="00903DBA" w:rsidRDefault="00CF6C70" w:rsidP="00303C4E">
      <w:pPr>
        <w:pStyle w:val="Code"/>
        <w:rPr>
          <w:highlight w:val="white"/>
        </w:rPr>
      </w:pPr>
      <w:r>
        <w:rPr>
          <w:highlight w:val="white"/>
        </w:rPr>
        <w:t xml:space="preserve">       </w:t>
      </w:r>
      <w:r w:rsidR="00303C4E" w:rsidRPr="00903DBA">
        <w:rPr>
          <w:highlight w:val="white"/>
        </w:rPr>
        <w:t xml:space="preserve">                        Dictionary&lt;int,string&gt; accessMap,</w:t>
      </w:r>
    </w:p>
    <w:p w14:paraId="5C2FAFA4" w14:textId="14C1A025"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Dictionary&lt;int,string&gt; callMap, </w:t>
      </w:r>
      <w:r w:rsidR="009265ED">
        <w:rPr>
          <w:highlight w:val="white"/>
        </w:rPr>
        <w:t>Hash</w:t>
      </w:r>
      <w:r w:rsidRPr="00903DBA">
        <w:rPr>
          <w:highlight w:val="white"/>
        </w:rPr>
        <w:t>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37F6206" w:rsidR="00303C4E" w:rsidRPr="00903DBA" w:rsidRDefault="00E2787A" w:rsidP="00E2787A">
      <w:pPr>
        <w:rPr>
          <w:highlight w:val="white"/>
        </w:rPr>
      </w:pPr>
      <w:r>
        <w:rPr>
          <w:highlight w:val="white"/>
        </w:rPr>
        <w:t xml:space="preserve">The </w:t>
      </w:r>
      <w:r w:rsidR="00D4318D">
        <w:rPr>
          <w:rStyle w:val="KeyWord0"/>
          <w:highlight w:val="white"/>
        </w:rPr>
        <w:t>&lt;k&gt;</w:t>
      </w:r>
      <w:r w:rsidR="00D4318D" w:rsidRPr="005776DD">
        <w:rPr>
          <w:rStyle w:val="KeyWord0"/>
          <w:highlight w:val="white"/>
        </w:rPr>
        <w:t>Write</w:t>
      </w:r>
      <w:r w:rsidR="00D4318D">
        <w:rPr>
          <w:rStyle w:val="KeyWord0"/>
          <w:highlight w:val="white"/>
        </w:rPr>
        <w:t>&lt;/k&gt;</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D4318D">
        <w:rPr>
          <w:rStyle w:val="KeyWord0"/>
          <w:highlight w:val="white"/>
        </w:rPr>
        <w:t>&lt;k&gt;</w:t>
      </w:r>
      <w:r w:rsidR="00D4318D" w:rsidRPr="00427080">
        <w:rPr>
          <w:rStyle w:val="KeyWord0"/>
          <w:highlight w:val="white"/>
        </w:rPr>
        <w:t>base</w:t>
      </w:r>
      <w:r w:rsidR="00D4318D">
        <w:rPr>
          <w:rStyle w:val="KeyWord0"/>
          <w:highlight w:val="white"/>
        </w:rPr>
        <w:t>&lt;/k&gt;</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lastRenderedPageBreak/>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442444F2" w:rsidR="00303C4E" w:rsidRPr="00903DBA" w:rsidRDefault="00140085" w:rsidP="00C61DB4">
      <w:pPr>
        <w:rPr>
          <w:highlight w:val="white"/>
        </w:rPr>
      </w:pPr>
      <w:r>
        <w:rPr>
          <w:highlight w:val="white"/>
        </w:rPr>
        <w:t xml:space="preserve">The </w:t>
      </w:r>
      <w:r w:rsidR="00D4318D">
        <w:rPr>
          <w:rStyle w:val="KeyWord0"/>
          <w:highlight w:val="white"/>
        </w:rPr>
        <w:t>&lt;k&gt;</w:t>
      </w:r>
      <w:r w:rsidR="00D4318D" w:rsidRPr="00EE14EF">
        <w:rPr>
          <w:rStyle w:val="KeyWord0"/>
          <w:highlight w:val="white"/>
        </w:rPr>
        <w:t>Read</w:t>
      </w:r>
      <w:r w:rsidR="00D4318D">
        <w:rPr>
          <w:rStyle w:val="KeyWord0"/>
          <w:highlight w:val="white"/>
        </w:rPr>
        <w:t>&lt;/k&gt;</w:t>
      </w:r>
      <w:r w:rsidR="00C61DB4">
        <w:rPr>
          <w:highlight w:val="white"/>
        </w:rPr>
        <w:t xml:space="preserve">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4726DFFF" w:rsidR="00303C4E" w:rsidRPr="00903DBA" w:rsidRDefault="00303C4E" w:rsidP="00303C4E">
      <w:pPr>
        <w:pStyle w:val="Code"/>
        <w:rPr>
          <w:highlight w:val="white"/>
        </w:rPr>
      </w:pPr>
      <w:r w:rsidRPr="00903DBA">
        <w:rPr>
          <w:highlight w:val="white"/>
        </w:rPr>
        <w:t xml:space="preserve">      { m_byteList </w:t>
      </w:r>
      <w:r w:rsidR="001F2BD0">
        <w:rPr>
          <w:highlight w:val="white"/>
        </w:rPr>
        <w:t>= new(</w:t>
      </w:r>
      <w:r w:rsidRPr="00903DBA">
        <w:rPr>
          <w:highlight w:val="white"/>
        </w:rPr>
        <w: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02B55B2D" w:rsidR="00303C4E" w:rsidRPr="00903DBA" w:rsidRDefault="00303C4E" w:rsidP="00303C4E">
      <w:pPr>
        <w:pStyle w:val="Code"/>
        <w:rPr>
          <w:highlight w:val="white"/>
        </w:rPr>
      </w:pPr>
      <w:r w:rsidRPr="00903DBA">
        <w:rPr>
          <w:highlight w:val="white"/>
        </w:rPr>
        <w:t xml:space="preserve">      { m_accessMap </w:t>
      </w:r>
      <w:r w:rsidR="001F2BD0">
        <w:rPr>
          <w:highlight w:val="white"/>
        </w:rPr>
        <w:t>= new(</w:t>
      </w:r>
      <w:r w:rsidRPr="00903DBA">
        <w:rPr>
          <w:highlight w:val="white"/>
        </w:rPr>
        <w: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3E79061C" w:rsidR="00303C4E" w:rsidRPr="00903DBA" w:rsidRDefault="00303C4E" w:rsidP="00303C4E">
      <w:pPr>
        <w:pStyle w:val="Code"/>
        <w:rPr>
          <w:highlight w:val="white"/>
        </w:rPr>
      </w:pPr>
      <w:r w:rsidRPr="00903DBA">
        <w:rPr>
          <w:highlight w:val="white"/>
        </w:rPr>
        <w:t xml:space="preserve">      { m_callMap </w:t>
      </w:r>
      <w:r w:rsidR="001F2BD0">
        <w:rPr>
          <w:highlight w:val="white"/>
        </w:rPr>
        <w:t>= new(</w:t>
      </w:r>
      <w:r w:rsidRPr="00903DBA">
        <w:rPr>
          <w:highlight w:val="white"/>
        </w:rPr>
        <w: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590FA208" w:rsidR="00303C4E" w:rsidRPr="00903DBA" w:rsidRDefault="00303C4E" w:rsidP="00303C4E">
      <w:pPr>
        <w:pStyle w:val="Code"/>
        <w:rPr>
          <w:highlight w:val="white"/>
        </w:rPr>
      </w:pPr>
      <w:r w:rsidRPr="00903DBA">
        <w:rPr>
          <w:highlight w:val="white"/>
        </w:rPr>
        <w:lastRenderedPageBreak/>
        <w:t xml:space="preserve">      { m_returnSet </w:t>
      </w:r>
      <w:r w:rsidR="001F2BD0">
        <w:rPr>
          <w:highlight w:val="white"/>
        </w:rPr>
        <w:t>= new(</w:t>
      </w:r>
      <w:r w:rsidRPr="00903DBA">
        <w:rPr>
          <w:highlight w:val="white"/>
        </w:rPr>
        <w: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274B2350" w:rsidR="004568A2" w:rsidRPr="0060539D" w:rsidRDefault="00CC1DF4" w:rsidP="0060539D">
      <w:pPr>
        <w:pStyle w:val="Heading3"/>
        <w:numPr>
          <w:ilvl w:val="2"/>
          <w:numId w:val="157"/>
        </w:numPr>
        <w:rPr>
          <w:highlight w:val="white"/>
        </w:rPr>
      </w:pPr>
      <w:bookmarkStart w:id="549" w:name="_Toc98936433"/>
      <w:r>
        <w:rPr>
          <w:highlight w:val="white"/>
        </w:rPr>
        <w:t>&lt;</w:t>
      </w:r>
      <w:proofErr w:type="spellStart"/>
      <w:r>
        <w:rPr>
          <w:highlight w:val="white"/>
        </w:rPr>
        <w:t>h3</w:t>
      </w:r>
      <w:proofErr w:type="spellEnd"/>
      <w:r>
        <w:rPr>
          <w:highlight w:val="white"/>
        </w:rPr>
        <w:t>&gt;</w:t>
      </w:r>
      <w:r w:rsidRPr="0060539D">
        <w:rPr>
          <w:highlight w:val="white"/>
        </w:rPr>
        <w:t>Static Value</w:t>
      </w:r>
      <w:r>
        <w:rPr>
          <w:highlight w:val="white"/>
        </w:rPr>
        <w:t>&lt;/</w:t>
      </w:r>
      <w:proofErr w:type="spellStart"/>
      <w:r>
        <w:rPr>
          <w:highlight w:val="white"/>
        </w:rPr>
        <w:t>h3</w:t>
      </w:r>
      <w:proofErr w:type="spellEnd"/>
      <w:r>
        <w:rPr>
          <w:highlight w:val="white"/>
        </w:rPr>
        <w:t>&gt;</w:t>
      </w:r>
      <w:bookmarkEnd w:id="549"/>
    </w:p>
    <w:p w14:paraId="1CF984F8" w14:textId="238C3BC2"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 xml:space="preserve">executable code is stored in a list of bytes. Moreover, we also need an access map to keep track of the accesses of the value. For instance, a pointer may </w:t>
      </w:r>
      <w:r w:rsidR="00D50204">
        <w:rPr>
          <w:highlight w:val="white"/>
        </w:rPr>
        <w:t>point at</w:t>
      </w:r>
      <w:r w:rsidRPr="00903DBA">
        <w:rPr>
          <w:highlight w:val="white"/>
        </w:rPr>
        <w:t xml:space="preserve"> another static value.</w:t>
      </w:r>
    </w:p>
    <w:p w14:paraId="60CC0B54" w14:textId="6A70FB21" w:rsidR="004568A2" w:rsidRPr="00903DBA" w:rsidRDefault="000274D4" w:rsidP="004568A2">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ConstantExpression</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37A9A61C" w14:textId="1BDD722E" w:rsidR="00C80F16" w:rsidRDefault="004568A2" w:rsidP="004568A2">
      <w:pPr>
        <w:pStyle w:val="Code"/>
        <w:rPr>
          <w:highlight w:val="white"/>
        </w:rPr>
      </w:pPr>
      <w:r w:rsidRPr="00903DBA">
        <w:rPr>
          <w:highlight w:val="white"/>
        </w:rPr>
        <w:t xml:space="preserve">      </w:t>
      </w:r>
      <w:r w:rsidR="00C80F16">
        <w:rPr>
          <w:highlight w:val="white"/>
        </w:rPr>
        <w:t>// ...</w:t>
      </w:r>
    </w:p>
    <w:p w14:paraId="43AA7AB8" w14:textId="0E5D9855"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41F9829A" w14:textId="458B7FF4" w:rsidR="00C80F16" w:rsidRDefault="004568A2" w:rsidP="004568A2">
      <w:pPr>
        <w:pStyle w:val="Code"/>
        <w:rPr>
          <w:highlight w:val="white"/>
        </w:rPr>
      </w:pPr>
      <w:r w:rsidRPr="00903DBA">
        <w:rPr>
          <w:highlight w:val="white"/>
        </w:rPr>
        <w:t xml:space="preserve">        </w:t>
      </w:r>
      <w:r w:rsidR="00C80F16">
        <w:rPr>
          <w:highlight w:val="white"/>
        </w:rPr>
        <w:t>// ...</w:t>
      </w:r>
    </w:p>
    <w:p w14:paraId="4D242016" w14:textId="0256409D"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5A340756" w:rsidR="004568A2" w:rsidRPr="00903DBA" w:rsidRDefault="004568A2" w:rsidP="004568A2">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43873B1F" w14:textId="77AE8BC0" w:rsidR="004568A2" w:rsidRPr="00903DBA" w:rsidRDefault="004568A2" w:rsidP="004568A2">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4E9A37EC" w14:textId="2C1DE214" w:rsidR="00C80F16" w:rsidRDefault="004568A2" w:rsidP="004568A2">
      <w:pPr>
        <w:pStyle w:val="Code"/>
        <w:rPr>
          <w:highlight w:val="white"/>
        </w:rPr>
      </w:pPr>
      <w:r w:rsidRPr="00903DBA">
        <w:rPr>
          <w:highlight w:val="white"/>
        </w:rPr>
        <w:t xml:space="preserve">      </w:t>
      </w:r>
      <w:r w:rsidR="00C80F16">
        <w:rPr>
          <w:highlight w:val="white"/>
        </w:rPr>
        <w:t>// ...</w:t>
      </w:r>
    </w:p>
    <w:p w14:paraId="0DEF3AED" w14:textId="1C14374D"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3F080BD7" w:rsidR="00AB1196" w:rsidRPr="00903DBA" w:rsidRDefault="00CC1DF4" w:rsidP="0060539D">
      <w:pPr>
        <w:pStyle w:val="Heading3"/>
        <w:rPr>
          <w:highlight w:val="white"/>
        </w:rPr>
      </w:pPr>
      <w:bookmarkStart w:id="550" w:name="_Toc98936434"/>
      <w:r>
        <w:rPr>
          <w:highlight w:val="white"/>
        </w:rPr>
        <w:t>&lt;</w:t>
      </w:r>
      <w:proofErr w:type="spellStart"/>
      <w:r>
        <w:rPr>
          <w:highlight w:val="white"/>
        </w:rPr>
        <w:t>h3</w:t>
      </w:r>
      <w:proofErr w:type="spellEnd"/>
      <w:r>
        <w:rPr>
          <w:highlight w:val="white"/>
        </w:rPr>
        <w:t>&gt;</w:t>
      </w:r>
      <w:r w:rsidRPr="00903DBA">
        <w:rPr>
          <w:highlight w:val="white"/>
        </w:rPr>
        <w:t>Function End</w:t>
      </w:r>
      <w:r>
        <w:rPr>
          <w:highlight w:val="white"/>
        </w:rPr>
        <w:t>&lt;/</w:t>
      </w:r>
      <w:proofErr w:type="spellStart"/>
      <w:r>
        <w:rPr>
          <w:highlight w:val="white"/>
        </w:rPr>
        <w:t>h3</w:t>
      </w:r>
      <w:proofErr w:type="spellEnd"/>
      <w:r>
        <w:rPr>
          <w:highlight w:val="white"/>
        </w:rPr>
        <w:t>&gt;</w:t>
      </w:r>
      <w:bookmarkEnd w:id="550"/>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59FC7851" w:rsidR="00B03395" w:rsidRPr="00903DBA" w:rsidRDefault="000274D4" w:rsidP="00B03395">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MiddleCodeGenerator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177E0EF" w14:textId="19597B81" w:rsidR="00C80F16" w:rsidRDefault="00AB1196" w:rsidP="00AB1196">
      <w:pPr>
        <w:pStyle w:val="Code"/>
        <w:rPr>
          <w:highlight w:val="white"/>
        </w:rPr>
      </w:pPr>
      <w:r w:rsidRPr="00903DBA">
        <w:rPr>
          <w:highlight w:val="white"/>
        </w:rPr>
        <w:t xml:space="preserve">      </w:t>
      </w:r>
      <w:r w:rsidR="00C80F16">
        <w:rPr>
          <w:highlight w:val="white"/>
        </w:rPr>
        <w:t>// ...</w:t>
      </w:r>
    </w:p>
    <w:p w14:paraId="01E7B83C" w14:textId="0D60465C"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3A6CC601" w14:textId="739E4F08" w:rsidR="00C80F16" w:rsidRDefault="00AB1196" w:rsidP="00AB1196">
      <w:pPr>
        <w:pStyle w:val="Code"/>
        <w:rPr>
          <w:highlight w:val="white"/>
        </w:rPr>
      </w:pPr>
      <w:r w:rsidRPr="00903DBA">
        <w:rPr>
          <w:highlight w:val="white"/>
        </w:rPr>
        <w:t xml:space="preserve">        </w:t>
      </w:r>
      <w:r w:rsidR="00C80F16">
        <w:rPr>
          <w:highlight w:val="white"/>
        </w:rPr>
        <w:t>// ...</w:t>
      </w:r>
    </w:p>
    <w:p w14:paraId="4D57F316" w14:textId="2EFCFC6E"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5A221DD1" w:rsidR="00AB1196" w:rsidRPr="00492109" w:rsidRDefault="00AB1196" w:rsidP="00AB1196">
      <w:pPr>
        <w:pStyle w:val="Code"/>
        <w:rPr>
          <w:highlight w:val="white"/>
          <w:lang w:val="nb-NO"/>
        </w:rPr>
      </w:pPr>
      <w:r w:rsidRPr="00903DBA">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17003176" w14:textId="559F79FA" w:rsidR="00AB1196" w:rsidRPr="00903DBA" w:rsidRDefault="00AB1196" w:rsidP="00AB1196">
      <w:pPr>
        <w:pStyle w:val="Code"/>
        <w:rPr>
          <w:highlight w:val="white"/>
        </w:rPr>
      </w:pPr>
      <w:r w:rsidRPr="00492109">
        <w:rPr>
          <w:highlight w:val="white"/>
          <w:lang w:val="nb-NO"/>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7D763CFA" w14:textId="7E6F35C8" w:rsidR="00AB1196" w:rsidRPr="00903DBA" w:rsidRDefault="00AB1196" w:rsidP="00AB1196">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3C0E3D1B" w14:textId="138AEFFF" w:rsidR="00AB1196" w:rsidRPr="00903DBA" w:rsidRDefault="00AB1196" w:rsidP="00AB1196">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40EDBA65" w14:textId="234253BB" w:rsidR="00C80F16" w:rsidRDefault="00C10718" w:rsidP="00AB1196">
      <w:pPr>
        <w:pStyle w:val="Code"/>
        <w:rPr>
          <w:highlight w:val="white"/>
        </w:rPr>
      </w:pPr>
      <w:r w:rsidRPr="00903DBA">
        <w:rPr>
          <w:highlight w:val="white"/>
        </w:rPr>
        <w:t xml:space="preserve">      </w:t>
      </w:r>
      <w:r w:rsidR="00C80F16">
        <w:rPr>
          <w:highlight w:val="white"/>
        </w:rPr>
        <w:t>// ...</w:t>
      </w:r>
    </w:p>
    <w:p w14:paraId="06A32E9F" w14:textId="79F4D71F" w:rsidR="00AB1196" w:rsidRPr="00903DBA" w:rsidRDefault="00AB1196" w:rsidP="00AB1196">
      <w:pPr>
        <w:pStyle w:val="Code"/>
        <w:rPr>
          <w:highlight w:val="white"/>
        </w:rPr>
      </w:pPr>
      <w:r w:rsidRPr="00903DBA">
        <w:rPr>
          <w:highlight w:val="white"/>
        </w:rPr>
        <w:t xml:space="preserve">    }</w:t>
      </w:r>
    </w:p>
    <w:p w14:paraId="2185FD9C" w14:textId="427461DD" w:rsidR="005D66F3" w:rsidRPr="00903DBA" w:rsidRDefault="00CC1DF4" w:rsidP="0060539D">
      <w:pPr>
        <w:pStyle w:val="Heading3"/>
        <w:rPr>
          <w:highlight w:val="white"/>
        </w:rPr>
      </w:pPr>
      <w:bookmarkStart w:id="551" w:name="_Toc98936435"/>
      <w:r>
        <w:rPr>
          <w:highlight w:val="white"/>
        </w:rPr>
        <w:t>&lt;</w:t>
      </w:r>
      <w:proofErr w:type="spellStart"/>
      <w:r>
        <w:rPr>
          <w:highlight w:val="white"/>
        </w:rPr>
        <w:t>h3</w:t>
      </w:r>
      <w:proofErr w:type="spellEnd"/>
      <w:r>
        <w:rPr>
          <w:highlight w:val="white"/>
        </w:rPr>
        <w:t>&gt;</w:t>
      </w:r>
      <w:r w:rsidRPr="00903DBA">
        <w:rPr>
          <w:highlight w:val="white"/>
        </w:rPr>
        <w:t>Target Code Generation</w:t>
      </w:r>
      <w:r>
        <w:rPr>
          <w:highlight w:val="white"/>
        </w:rPr>
        <w:t>&lt;/</w:t>
      </w:r>
      <w:proofErr w:type="spellStart"/>
      <w:r>
        <w:rPr>
          <w:highlight w:val="white"/>
        </w:rPr>
        <w:t>h3</w:t>
      </w:r>
      <w:proofErr w:type="spellEnd"/>
      <w:r>
        <w:rPr>
          <w:highlight w:val="white"/>
        </w:rPr>
        <w:t>&gt;</w:t>
      </w:r>
      <w:bookmarkEnd w:id="551"/>
    </w:p>
    <w:p w14:paraId="524C471E" w14:textId="4E8060B9" w:rsidR="00CC382C" w:rsidRDefault="00CC382C" w:rsidP="00CC382C">
      <w:pPr>
        <w:rPr>
          <w:highlight w:val="white"/>
        </w:rPr>
      </w:pPr>
      <w:r>
        <w:rPr>
          <w:highlight w:val="white"/>
        </w:rPr>
        <w:t xml:space="preserve">The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2F639D">
        <w:rPr>
          <w:rStyle w:val="CodeInText"/>
          <w:highlight w:val="white"/>
        </w:rPr>
        <w:t>GenerateTargetWindows</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Pr>
          <w:highlight w:val="white"/>
        </w:rPr>
        <w:t xml:space="preserve"> method generates the assembly list and byte list.</w:t>
      </w:r>
    </w:p>
    <w:p w14:paraId="5428169E" w14:textId="6D759118"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1D5AD5DF" w14:textId="10A28FF1" w:rsidR="005D66F3" w:rsidRPr="00903DBA" w:rsidRDefault="005D66F3" w:rsidP="005D66F3">
      <w:pPr>
        <w:pStyle w:val="Code"/>
        <w:rPr>
          <w:highlight w:val="white"/>
        </w:rPr>
      </w:pPr>
      <w:r w:rsidRPr="00903DBA">
        <w:rPr>
          <w:highlight w:val="white"/>
        </w:rPr>
        <w:t xml:space="preserve">      AssemblyCodeGenerator objectCodeGenerator =</w:t>
      </w:r>
      <w:r w:rsidR="00C524DE">
        <w:rPr>
          <w:highlight w:val="white"/>
        </w:rPr>
        <w:t xml:space="preserve"> new</w:t>
      </w:r>
      <w:r w:rsidRPr="00903DBA">
        <w:rPr>
          <w:highlight w:val="white"/>
        </w:rPr>
        <w:t>(assemblyCodeList);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7BBE0F32" w:rsidR="00A44596" w:rsidRPr="00903DBA" w:rsidRDefault="00CC1DF4" w:rsidP="0060539D">
      <w:pPr>
        <w:pStyle w:val="Heading3"/>
        <w:rPr>
          <w:highlight w:val="white"/>
        </w:rPr>
      </w:pPr>
      <w:bookmarkStart w:id="552" w:name="_Toc98936436"/>
      <w:r>
        <w:rPr>
          <w:highlight w:val="white"/>
        </w:rPr>
        <w:t>&lt;</w:t>
      </w:r>
      <w:proofErr w:type="spellStart"/>
      <w:r>
        <w:rPr>
          <w:highlight w:val="white"/>
        </w:rPr>
        <w:t>h3</w:t>
      </w:r>
      <w:proofErr w:type="spellEnd"/>
      <w:r>
        <w:rPr>
          <w:highlight w:val="white"/>
        </w:rPr>
        <w:t>&gt;</w:t>
      </w:r>
      <w:r w:rsidRPr="00903DBA">
        <w:rPr>
          <w:highlight w:val="white"/>
        </w:rPr>
        <w:t>Exit</w:t>
      </w:r>
      <w:r>
        <w:rPr>
          <w:highlight w:val="white"/>
        </w:rPr>
        <w:t>&lt;/</w:t>
      </w:r>
      <w:proofErr w:type="spellStart"/>
      <w:r>
        <w:rPr>
          <w:highlight w:val="white"/>
        </w:rPr>
        <w:t>h3</w:t>
      </w:r>
      <w:proofErr w:type="spellEnd"/>
      <w:r>
        <w:rPr>
          <w:highlight w:val="white"/>
        </w:rPr>
        <w:t>&gt;</w:t>
      </w:r>
      <w:bookmarkEnd w:id="552"/>
    </w:p>
    <w:p w14:paraId="7BCD1BC3" w14:textId="08BF274E"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D4318D">
        <w:rPr>
          <w:rStyle w:val="KeyWord0"/>
          <w:highlight w:val="white"/>
        </w:rPr>
        <w:t>&lt;k&gt;</w:t>
      </w:r>
      <w:r w:rsidR="00D4318D" w:rsidRPr="00903DBA">
        <w:rPr>
          <w:rStyle w:val="KeyWord0"/>
          <w:highlight w:val="white"/>
        </w:rPr>
        <w:t>ah</w:t>
      </w:r>
      <w:r w:rsidR="00D4318D">
        <w:rPr>
          <w:rStyle w:val="KeyWord0"/>
          <w:highlight w:val="white"/>
        </w:rPr>
        <w:t>&lt;/k&gt;</w:t>
      </w:r>
      <w:r w:rsidR="00F4396D" w:rsidRPr="00903DBA">
        <w:rPr>
          <w:highlight w:val="white"/>
        </w:rPr>
        <w:t xml:space="preserve"> register. We store the return value in the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 xml:space="preserve"> register. If there is no return value, we store zero in </w:t>
      </w:r>
      <w:r w:rsidR="00D4318D">
        <w:rPr>
          <w:rStyle w:val="KeyWord0"/>
          <w:highlight w:val="white"/>
        </w:rPr>
        <w:t>&lt;k&gt;</w:t>
      </w:r>
      <w:r w:rsidR="00D4318D" w:rsidRPr="00903DBA">
        <w:rPr>
          <w:rStyle w:val="KeyWord0"/>
          <w:highlight w:val="white"/>
        </w:rPr>
        <w:t>al</w:t>
      </w:r>
      <w:r w:rsidR="00D4318D">
        <w:rPr>
          <w:rStyle w:val="KeyWord0"/>
          <w:highlight w:val="white"/>
        </w:rPr>
        <w:t>&lt;/k&gt;</w:t>
      </w:r>
      <w:r w:rsidR="00F4396D" w:rsidRPr="00903DBA">
        <w:rPr>
          <w:highlight w:val="white"/>
        </w:rPr>
        <w:t>.</w:t>
      </w:r>
    </w:p>
    <w:p w14:paraId="42524533" w14:textId="4136ED93" w:rsidR="00FD152A" w:rsidRPr="00903DBA" w:rsidRDefault="000274D4" w:rsidP="00FD152A">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F1FC3E7" w14:textId="1B97A134" w:rsidR="00C80F16" w:rsidRDefault="00A44596" w:rsidP="00A44596">
      <w:pPr>
        <w:pStyle w:val="Code"/>
        <w:rPr>
          <w:highlight w:val="white"/>
        </w:rPr>
      </w:pPr>
      <w:r w:rsidRPr="00903DBA">
        <w:rPr>
          <w:highlight w:val="white"/>
        </w:rPr>
        <w:t xml:space="preserve">        </w:t>
      </w:r>
      <w:r w:rsidR="00C80F16">
        <w:rPr>
          <w:highlight w:val="white"/>
        </w:rPr>
        <w:t>// ...</w:t>
      </w:r>
    </w:p>
    <w:p w14:paraId="490EBF28" w14:textId="7B149186"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10FC321D" w:rsidR="003D2653" w:rsidRPr="00903DBA" w:rsidRDefault="00CC1DF4" w:rsidP="0060539D">
      <w:pPr>
        <w:pStyle w:val="Heading3"/>
        <w:rPr>
          <w:highlight w:val="white"/>
        </w:rPr>
      </w:pPr>
      <w:bookmarkStart w:id="553" w:name="_Toc98936437"/>
      <w:r>
        <w:rPr>
          <w:highlight w:val="white"/>
        </w:rPr>
        <w:lastRenderedPageBreak/>
        <w:t>&lt;</w:t>
      </w:r>
      <w:proofErr w:type="spellStart"/>
      <w:r>
        <w:rPr>
          <w:highlight w:val="white"/>
        </w:rPr>
        <w:t>h3</w:t>
      </w:r>
      <w:proofErr w:type="spellEnd"/>
      <w:r>
        <w:rPr>
          <w:highlight w:val="white"/>
        </w:rPr>
        <w:t>&gt;</w:t>
      </w:r>
      <w:r w:rsidRPr="00903DBA">
        <w:rPr>
          <w:highlight w:val="white"/>
        </w:rPr>
        <w:t>Initialization Code</w:t>
      </w:r>
      <w:r>
        <w:rPr>
          <w:highlight w:val="white"/>
        </w:rPr>
        <w:t>&lt;/</w:t>
      </w:r>
      <w:proofErr w:type="spellStart"/>
      <w:r>
        <w:rPr>
          <w:highlight w:val="white"/>
        </w:rPr>
        <w:t>h3</w:t>
      </w:r>
      <w:proofErr w:type="spellEnd"/>
      <w:r>
        <w:rPr>
          <w:highlight w:val="white"/>
        </w:rPr>
        <w:t>&gt;</w:t>
      </w:r>
      <w:bookmarkEnd w:id="553"/>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39FB9A48"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49B2CB79" w:rsidR="008E3DC4" w:rsidRPr="00903DBA" w:rsidRDefault="008E3DC4" w:rsidP="008E3DC4">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2A84D172" w:rsidR="008E3DC4" w:rsidRPr="00903DBA" w:rsidRDefault="008E3DC4" w:rsidP="008E3DC4">
      <w:pPr>
        <w:pStyle w:val="Code"/>
        <w:rPr>
          <w:highlight w:val="white"/>
        </w:rPr>
      </w:pPr>
      <w:r w:rsidRPr="00903DBA">
        <w:rPr>
          <w:highlight w:val="white"/>
        </w:rPr>
        <w:t xml:space="preserve">                      "</w:t>
      </w:r>
      <w:r w:rsidR="00DC7EAF">
        <w:rPr>
          <w:highlight w:val="white"/>
        </w:rPr>
        <w:t>Initialize</w:t>
      </w:r>
      <w:r w:rsidRPr="00903DBA">
        <w:rPr>
          <w:highlight w:val="white"/>
        </w:rPr>
        <w:t>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3763DBB3" w14:textId="77777777" w:rsidR="00DE4294"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0EFFAD1B" w14:textId="333FE81D" w:rsidR="008E3DC4" w:rsidRPr="00903DBA" w:rsidRDefault="00DE4294" w:rsidP="008E3DC4">
      <w:pPr>
        <w:pStyle w:val="Code"/>
        <w:rPr>
          <w:highlight w:val="white"/>
        </w:rPr>
      </w:pPr>
      <w:r>
        <w:rPr>
          <w:highlight w:val="white"/>
        </w:rPr>
        <w:t xml:space="preserve">                     </w:t>
      </w:r>
      <w:r w:rsidR="008E3DC4" w:rsidRPr="00903DBA">
        <w:rPr>
          <w:highlight w:val="white"/>
        </w:rPr>
        <w:t xml:space="preserve"> Linker</w:t>
      </w:r>
      <w:r w:rsidR="00B52E79">
        <w:rPr>
          <w:highlight w:val="white"/>
        </w:rPr>
        <w:t>.StackStart</w:t>
      </w:r>
      <w:r w:rsidR="008E3DC4"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2AF88C1C" w14:textId="36C0BB9B" w:rsidR="00C80F16" w:rsidRDefault="008E3DC4" w:rsidP="008E3DC4">
      <w:pPr>
        <w:pStyle w:val="Code"/>
        <w:rPr>
          <w:highlight w:val="white"/>
        </w:rPr>
      </w:pPr>
      <w:r w:rsidRPr="00903DBA">
        <w:rPr>
          <w:highlight w:val="white"/>
        </w:rPr>
        <w:t xml:space="preserve">        </w:t>
      </w:r>
      <w:r w:rsidR="00C80F16">
        <w:rPr>
          <w:highlight w:val="white"/>
        </w:rPr>
        <w:t>// ...</w:t>
      </w:r>
    </w:p>
    <w:p w14:paraId="5706FC90" w14:textId="60AB696E"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6E39F9D4" w14:textId="77777777" w:rsidR="00966448"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B99C2BA" w14:textId="67E459EE" w:rsidR="008E3DC4" w:rsidRPr="00903DBA" w:rsidRDefault="00966448" w:rsidP="008E3DC4">
      <w:pPr>
        <w:pStyle w:val="Code"/>
        <w:rPr>
          <w:highlight w:val="white"/>
        </w:rPr>
      </w:pPr>
      <w:r>
        <w:rPr>
          <w:highlight w:val="white"/>
        </w:rPr>
        <w:t xml:space="preserve">                       </w:t>
      </w:r>
      <w:r w:rsidR="008E3DC4" w:rsidRPr="00903DBA">
        <w:rPr>
          <w:highlight w:val="white"/>
        </w:rPr>
        <w:t xml:space="preserve">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0163C4BE" w:rsidR="008E3DC4" w:rsidRPr="00903DBA" w:rsidRDefault="008E3DC4" w:rsidP="008E3DC4">
      <w:pPr>
        <w:pStyle w:val="Code"/>
        <w:rPr>
          <w:highlight w:val="white"/>
        </w:rPr>
      </w:pPr>
      <w:r w:rsidRPr="00903DBA">
        <w:rPr>
          <w:highlight w:val="white"/>
        </w:rPr>
        <w:t xml:space="preserve">                        Linker</w:t>
      </w:r>
      <w:r w:rsidR="00B52E79">
        <w:rPr>
          <w:highlight w:val="white"/>
        </w:rPr>
        <w:t>.StackStart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61CC4BD2" w:rsidR="008E3DC4" w:rsidRPr="00903DBA" w:rsidRDefault="008E3DC4" w:rsidP="008E3DC4">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08B640F5" w14:textId="43885066"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52E6AE86" w14:textId="5F812C73" w:rsidR="008E3DC4" w:rsidRPr="00903DBA" w:rsidRDefault="008E3DC4" w:rsidP="008E3DC4">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76C23B5E" w14:textId="5C97E03E" w:rsidR="008E3DC4" w:rsidRPr="00903DBA" w:rsidRDefault="008E3DC4" w:rsidP="008E3DC4">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5ED4724" w:rsidR="00825462" w:rsidRPr="00903DBA" w:rsidRDefault="00CC1DF4" w:rsidP="0060539D">
      <w:pPr>
        <w:pStyle w:val="Heading3"/>
        <w:rPr>
          <w:highlight w:val="white"/>
        </w:rPr>
      </w:pPr>
      <w:bookmarkStart w:id="554" w:name="_Toc98936438"/>
      <w:r>
        <w:rPr>
          <w:highlight w:val="white"/>
        </w:rPr>
        <w:t>&lt;</w:t>
      </w:r>
      <w:proofErr w:type="spellStart"/>
      <w:r>
        <w:rPr>
          <w:highlight w:val="white"/>
        </w:rPr>
        <w:t>h3</w:t>
      </w:r>
      <w:proofErr w:type="spellEnd"/>
      <w:r>
        <w:rPr>
          <w:highlight w:val="white"/>
        </w:rPr>
        <w:t>&gt;</w:t>
      </w:r>
      <w:r w:rsidRPr="00903DBA">
        <w:rPr>
          <w:highlight w:val="white"/>
        </w:rPr>
        <w:t>Command Line Arguments</w:t>
      </w:r>
      <w:r>
        <w:rPr>
          <w:highlight w:val="white"/>
        </w:rPr>
        <w:t>&lt;/</w:t>
      </w:r>
      <w:proofErr w:type="spellStart"/>
      <w:r>
        <w:rPr>
          <w:highlight w:val="white"/>
        </w:rPr>
        <w:t>h3</w:t>
      </w:r>
      <w:proofErr w:type="spellEnd"/>
      <w:r>
        <w:rPr>
          <w:highlight w:val="white"/>
        </w:rPr>
        <w:t>&gt;</w:t>
      </w:r>
      <w:bookmarkEnd w:id="554"/>
    </w:p>
    <w:p w14:paraId="61CB3429" w14:textId="42124818"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A470D8" w:rsidRDefault="00A470D8"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A470D8" w:rsidRDefault="00A470D8"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A470D8" w:rsidRDefault="00A470D8"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A470D8" w:rsidRDefault="00A470D8"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A470D8" w:rsidRPr="00DF14A9" w:rsidRDefault="00A470D8"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A470D8" w:rsidRPr="00490BCB" w:rsidRDefault="00A470D8"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A470D8" w:rsidRPr="00490BCB" w:rsidRDefault="00A470D8"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A470D8" w:rsidRPr="00090144" w:rsidRDefault="00A470D8"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A470D8" w:rsidRPr="00090144" w:rsidRDefault="00A470D8" w:rsidP="00605AE9">
                        <w:pPr>
                          <w:spacing w:before="0" w:after="0" w:line="240" w:lineRule="auto"/>
                          <w:rPr>
                            <w:rFonts w:eastAsia="Calibri"/>
                            <w:color w:val="000000"/>
                          </w:rPr>
                        </w:pPr>
                        <w:r w:rsidRPr="00090144">
                          <w:rPr>
                            <w:rFonts w:eastAsia="Calibri"/>
                            <w:color w:val="000000"/>
                          </w:rPr>
                          <w:t>Frame pointer of</w:t>
                        </w:r>
                      </w:p>
                      <w:p w14:paraId="68E90914" w14:textId="77777777" w:rsidR="00A470D8" w:rsidRPr="00090144" w:rsidRDefault="00A470D8"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A470D8" w:rsidRPr="00090144" w:rsidRDefault="00A470D8"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A470D8" w:rsidRPr="00090144" w:rsidRDefault="00A470D8"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A470D8" w:rsidRPr="00090144" w:rsidRDefault="00A470D8"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A470D8" w:rsidRPr="00090144" w:rsidRDefault="00A470D8"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A470D8" w:rsidRDefault="00A470D8"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A470D8" w:rsidRDefault="00A470D8"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A470D8" w:rsidRDefault="00A470D8"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A470D8" w:rsidRDefault="00A470D8"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A470D8" w:rsidRDefault="00A470D8"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A470D8" w:rsidRDefault="00A470D8"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A470D8" w:rsidRPr="00582B75" w:rsidRDefault="00A470D8"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A470D8" w:rsidRPr="00490BCB" w:rsidRDefault="00A470D8"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A470D8" w:rsidRPr="00490BCB" w:rsidRDefault="00A470D8"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A470D8" w:rsidRDefault="00A470D8"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A470D8" w:rsidRPr="00E55D4A" w:rsidRDefault="00A470D8"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A470D8" w:rsidRDefault="00A470D8"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A470D8" w:rsidRDefault="00A470D8"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A470D8" w:rsidRDefault="00A470D8"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A470D8" w:rsidRDefault="00A470D8"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A470D8" w:rsidRDefault="00A470D8"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A470D8" w:rsidRDefault="00A470D8"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A470D8" w:rsidRDefault="00A470D8"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A470D8" w:rsidRDefault="00A470D8"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A470D8" w:rsidRDefault="00A470D8" w:rsidP="00496983">
                        <w:pPr>
                          <w:spacing w:before="0" w:line="257" w:lineRule="auto"/>
                          <w:jc w:val="center"/>
                          <w:rPr>
                            <w:sz w:val="24"/>
                            <w:szCs w:val="24"/>
                          </w:rPr>
                        </w:pPr>
                        <w:r>
                          <w:rPr>
                            <w:rFonts w:eastAsia="Calibri"/>
                            <w:color w:val="000000"/>
                            <w:sz w:val="16"/>
                            <w:szCs w:val="16"/>
                          </w:rPr>
                          <w:t>129</w:t>
                        </w:r>
                      </w:p>
                      <w:p w14:paraId="3E4A06D3" w14:textId="77777777" w:rsidR="00A470D8" w:rsidRDefault="00A470D8"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A470D8" w:rsidRDefault="00A470D8"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A470D8" w:rsidRDefault="00A470D8"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A470D8" w:rsidRDefault="00A470D8"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A470D8" w:rsidRDefault="00A470D8" w:rsidP="006A7496">
                        <w:pPr>
                          <w:spacing w:before="100" w:line="257" w:lineRule="auto"/>
                          <w:jc w:val="left"/>
                          <w:rPr>
                            <w:sz w:val="24"/>
                            <w:szCs w:val="24"/>
                          </w:rPr>
                        </w:pPr>
                        <w:r>
                          <w:rPr>
                            <w:rFonts w:eastAsia="Calibri"/>
                            <w:color w:val="000000"/>
                            <w:sz w:val="16"/>
                            <w:szCs w:val="16"/>
                          </w:rPr>
                          <w:t>Before</w:t>
                        </w:r>
                      </w:p>
                      <w:p w14:paraId="6B197F32" w14:textId="77777777" w:rsidR="00A470D8" w:rsidRDefault="00A470D8"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A470D8" w:rsidRDefault="00A470D8" w:rsidP="006A7496">
                        <w:pPr>
                          <w:spacing w:before="100" w:line="256" w:lineRule="auto"/>
                          <w:rPr>
                            <w:sz w:val="24"/>
                            <w:szCs w:val="24"/>
                          </w:rPr>
                        </w:pPr>
                        <w:r>
                          <w:rPr>
                            <w:rFonts w:eastAsia="Calibri"/>
                            <w:color w:val="000000"/>
                            <w:sz w:val="16"/>
                            <w:szCs w:val="16"/>
                          </w:rPr>
                          <w:t>After</w:t>
                        </w:r>
                      </w:p>
                      <w:p w14:paraId="7E3E04C8" w14:textId="77777777" w:rsidR="00A470D8" w:rsidRDefault="00A470D8"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5264A499"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412C0D" w:rsidRPr="00903DBA">
        <w:rPr>
          <w:highlight w:val="white"/>
        </w:rPr>
        <w:t xml:space="preserve"> in </w:t>
      </w:r>
      <w:r w:rsidR="00D4318D">
        <w:rPr>
          <w:rStyle w:val="KeyWord0"/>
          <w:highlight w:val="white"/>
        </w:rPr>
        <w:t>&lt;k&gt;</w:t>
      </w:r>
      <w:r w:rsidR="00D4318D" w:rsidRPr="00903DBA">
        <w:rPr>
          <w:rStyle w:val="KeyWord0"/>
          <w:highlight w:val="white"/>
        </w:rPr>
        <w:t>si</w:t>
      </w:r>
      <w:r w:rsidR="00D4318D">
        <w:rPr>
          <w:rStyle w:val="KeyWord0"/>
          <w:highlight w:val="white"/>
        </w:rPr>
        <w:t>&lt;/k&gt;</w:t>
      </w:r>
      <w:r w:rsidR="00412C0D" w:rsidRPr="00903DBA">
        <w:rPr>
          <w:highlight w:val="white"/>
        </w:rPr>
        <w:t xml:space="preserve">, we will need it when we set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412C0D" w:rsidRPr="00903DBA">
        <w:rPr>
          <w:highlight w:val="white"/>
        </w:rPr>
        <w:t xml:space="preserve"> parameter list at the end. We then move to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00412C0D" w:rsidRPr="00903DBA">
        <w:rPr>
          <w:highlight w:val="white"/>
        </w:rPr>
        <w:t xml:space="preserve"> address to the current address of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2F82BC29"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6B82D239"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A42E4E" w:rsidRPr="00903DBA">
        <w:rPr>
          <w:highlight w:val="white"/>
        </w:rPr>
        <w:t xml:space="preserve">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0A9CCFE8"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D4318D">
        <w:rPr>
          <w:rStyle w:val="KeyWord0"/>
          <w:highlight w:val="white"/>
        </w:rPr>
        <w:t>&lt;k&gt;</w:t>
      </w:r>
      <w:r w:rsidR="00D4318D" w:rsidRPr="00903DBA">
        <w:rPr>
          <w:rStyle w:val="KeyWord0"/>
          <w:highlight w:val="white"/>
        </w:rPr>
        <w:t>bp</w:t>
      </w:r>
      <w:r w:rsidR="00D4318D">
        <w:rPr>
          <w:rStyle w:val="KeyWord0"/>
          <w:highlight w:val="white"/>
        </w:rPr>
        <w:t>&lt;/k&gt;</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332AFCEF"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D4318D">
        <w:rPr>
          <w:rStyle w:val="KeyWord0"/>
          <w:highlight w:val="white"/>
        </w:rPr>
        <w:t>&lt;k&gt;</w:t>
      </w:r>
      <w:r w:rsidR="00D4318D" w:rsidRPr="00903DBA">
        <w:rPr>
          <w:rStyle w:val="KeyWord0"/>
          <w:highlight w:val="white"/>
        </w:rPr>
        <w:t>WordDone</w:t>
      </w:r>
      <w:r w:rsidR="00D4318D">
        <w:rPr>
          <w:rStyle w:val="KeyWord0"/>
          <w:highlight w:val="white"/>
        </w:rPr>
        <w:t>&lt;/k&gt;</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D4318D">
        <w:rPr>
          <w:rStyle w:val="KeyWord0"/>
          <w:highlight w:val="white"/>
        </w:rPr>
        <w:t>&lt;k&gt;</w:t>
      </w:r>
      <w:r w:rsidR="00D4318D" w:rsidRPr="00903DBA">
        <w:rPr>
          <w:rStyle w:val="KeyWord0"/>
          <w:highlight w:val="white"/>
        </w:rPr>
        <w:t>ListDone</w:t>
      </w:r>
      <w:r w:rsidR="00D4318D">
        <w:rPr>
          <w:rStyle w:val="KeyWord0"/>
          <w:highlight w:val="white"/>
        </w:rPr>
        <w:t>&lt;/k&gt;</w:t>
      </w:r>
      <w:r w:rsidR="001B15BC" w:rsidRPr="00903DBA">
        <w:rPr>
          <w:highlight w:val="white"/>
        </w:rPr>
        <w:t xml:space="preserve">. If none of those cases apply,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1B15BC" w:rsidRPr="00903DBA">
        <w:rPr>
          <w:highlight w:val="white"/>
        </w:rPr>
        <w:t xml:space="preserve"> and jump back to </w:t>
      </w:r>
      <w:r w:rsidR="00D4318D">
        <w:rPr>
          <w:rStyle w:val="KeyWord0"/>
          <w:highlight w:val="white"/>
        </w:rPr>
        <w:t>&lt;k&gt;</w:t>
      </w:r>
      <w:r w:rsidR="00D4318D" w:rsidRPr="00903DBA">
        <w:rPr>
          <w:rStyle w:val="KeyWord0"/>
          <w:highlight w:val="white"/>
        </w:rPr>
        <w:t>WordLoop</w:t>
      </w:r>
      <w:r w:rsidR="00D4318D">
        <w:rPr>
          <w:rStyle w:val="KeyWord0"/>
          <w:highlight w:val="white"/>
        </w:rPr>
        <w:t>&lt;/k&gt;</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lastRenderedPageBreak/>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00DCAC30"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E86472" w:rsidRPr="00903DBA">
        <w:rPr>
          <w:highlight w:val="white"/>
        </w:rPr>
        <w:t xml:space="preserve"> to </w:t>
      </w:r>
      <w:r w:rsidR="003B202A" w:rsidRPr="00903DBA">
        <w:rPr>
          <w:highlight w:val="white"/>
        </w:rPr>
        <w:t xml:space="preserve">let it point at the character following the word, and jump back to </w:t>
      </w:r>
      <w:r w:rsidR="00D4318D">
        <w:rPr>
          <w:rStyle w:val="KeyWord0"/>
          <w:highlight w:val="white"/>
        </w:rPr>
        <w:t>&lt;k&gt;</w:t>
      </w:r>
      <w:r w:rsidR="00D4318D" w:rsidRPr="00903DBA">
        <w:rPr>
          <w:rStyle w:val="KeyWord0"/>
          <w:highlight w:val="white"/>
        </w:rPr>
        <w:t>SpaceLoop</w:t>
      </w:r>
      <w:r w:rsidR="00D4318D">
        <w:rPr>
          <w:rStyle w:val="KeyWord0"/>
          <w:highlight w:val="white"/>
        </w:rPr>
        <w:t>&lt;/k&gt;</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2213E419"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D4318D">
        <w:rPr>
          <w:rStyle w:val="KeyWord0"/>
          <w:highlight w:val="white"/>
        </w:rPr>
        <w:t>&lt;k&gt;</w:t>
      </w:r>
      <w:r w:rsidR="00D4318D" w:rsidRPr="00903DBA">
        <w:rPr>
          <w:rStyle w:val="KeyWord0"/>
          <w:highlight w:val="white"/>
        </w:rPr>
        <w:t>bx</w:t>
      </w:r>
      <w:r w:rsidR="00D4318D">
        <w:rPr>
          <w:rStyle w:val="KeyWord0"/>
          <w:highlight w:val="white"/>
        </w:rPr>
        <w:t>&lt;/k&gt;</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162AA0D3" w:rsidR="00C3735D" w:rsidRPr="00903DBA" w:rsidRDefault="00C3735D" w:rsidP="00C3735D">
      <w:pPr>
        <w:rPr>
          <w:highlight w:val="white"/>
        </w:rPr>
      </w:pPr>
      <w:r w:rsidRPr="00903DBA">
        <w:rPr>
          <w:highlight w:val="white"/>
        </w:rPr>
        <w:t xml:space="preserve">By now, </w:t>
      </w:r>
      <w:r w:rsidR="00D4318D">
        <w:rPr>
          <w:rStyle w:val="KeyWord0"/>
          <w:highlight w:val="white"/>
        </w:rPr>
        <w:t>&lt;k&gt;</w:t>
      </w:r>
      <w:r w:rsidR="00D4318D" w:rsidRPr="00903DBA">
        <w:rPr>
          <w:rStyle w:val="KeyWord0"/>
          <w:highlight w:val="white"/>
        </w:rPr>
        <w:t>bx</w:t>
      </w:r>
      <w:r w:rsidR="00D4318D">
        <w:rPr>
          <w:rStyle w:val="KeyWord0"/>
          <w:highlight w:val="white"/>
        </w:rPr>
        <w:t>&lt;/k&gt;</w:t>
      </w:r>
      <w:r w:rsidRPr="00903DBA">
        <w:rPr>
          <w:highlight w:val="white"/>
        </w:rPr>
        <w:t xml:space="preserve"> points at the beginning of the first activation record</w:t>
      </w:r>
      <w:r w:rsidR="00E80B96" w:rsidRPr="00903DBA">
        <w:rPr>
          <w:highlight w:val="white"/>
        </w:rPr>
        <w:t xml:space="preserve">, for the initial call to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53320F" w:rsidRPr="00903DBA">
        <w:rPr>
          <w:highlight w:val="white"/>
        </w:rPr>
        <w:t xml:space="preserve"> and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53320F" w:rsidRPr="00903DBA">
        <w:rPr>
          <w:highlight w:val="white"/>
        </w:rPr>
        <w:t xml:space="preserve"> parameters.</w:t>
      </w:r>
      <w:r w:rsidR="00336E39" w:rsidRPr="00903DBA">
        <w:rPr>
          <w:highlight w:val="white"/>
        </w:rPr>
        <w:t xml:space="preserve"> We mov the number of arguments (</w:t>
      </w:r>
      <w:r w:rsidR="00D4318D">
        <w:rPr>
          <w:rStyle w:val="KeyWord0"/>
          <w:highlight w:val="white"/>
        </w:rPr>
        <w:t>&lt;k&gt;</w:t>
      </w:r>
      <w:r w:rsidR="00D4318D" w:rsidRPr="00903DBA">
        <w:rPr>
          <w:rStyle w:val="KeyWord0"/>
          <w:highlight w:val="white"/>
        </w:rPr>
        <w:t>ax</w:t>
      </w:r>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argc</w:t>
      </w:r>
      <w:r w:rsidR="00D4318D">
        <w:rPr>
          <w:rStyle w:val="KeyWord0"/>
          <w:highlight w:val="white"/>
        </w:rPr>
        <w:t>&lt;/k&gt;</w:t>
      </w:r>
      <w:r w:rsidR="00336E39" w:rsidRPr="00903DBA">
        <w:rPr>
          <w:highlight w:val="white"/>
        </w:rPr>
        <w:t xml:space="preserve"> (offset six), and the beginning of the argument list (</w:t>
      </w:r>
      <w:r w:rsidR="00D4318D">
        <w:rPr>
          <w:rStyle w:val="KeyWord0"/>
          <w:highlight w:val="white"/>
        </w:rPr>
        <w:t>&lt;k&gt;</w:t>
      </w:r>
      <w:proofErr w:type="spellStart"/>
      <w:r w:rsidR="00D4318D" w:rsidRPr="00903DBA">
        <w:rPr>
          <w:rStyle w:val="KeyWord0"/>
          <w:highlight w:val="white"/>
        </w:rPr>
        <w:t>si</w:t>
      </w:r>
      <w:proofErr w:type="spellEnd"/>
      <w:r w:rsidR="00D4318D">
        <w:rPr>
          <w:rStyle w:val="KeyWord0"/>
          <w:highlight w:val="white"/>
        </w:rPr>
        <w:t>&lt;/k&gt;</w:t>
      </w:r>
      <w:r w:rsidR="00336E39" w:rsidRPr="00903DBA">
        <w:rPr>
          <w:highlight w:val="white"/>
        </w:rPr>
        <w:t xml:space="preserve">) to </w:t>
      </w:r>
      <w:r w:rsidR="00D4318D">
        <w:rPr>
          <w:rStyle w:val="KeyWord0"/>
          <w:highlight w:val="white"/>
        </w:rPr>
        <w:t>&lt;k&gt;</w:t>
      </w:r>
      <w:r w:rsidR="00D4318D" w:rsidRPr="00903DBA">
        <w:rPr>
          <w:rStyle w:val="KeyWord0"/>
          <w:highlight w:val="white"/>
        </w:rPr>
        <w:t>argv</w:t>
      </w:r>
      <w:r w:rsidR="00D4318D">
        <w:rPr>
          <w:rStyle w:val="KeyWord0"/>
          <w:highlight w:val="white"/>
        </w:rPr>
        <w:t>&lt;/k&gt;</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1F08CE0A" w:rsidR="000103FB" w:rsidRPr="00903DBA" w:rsidRDefault="000274D4" w:rsidP="000103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06836C05" w:rsidR="00825462" w:rsidRPr="00903DBA" w:rsidRDefault="00825462" w:rsidP="00825462">
      <w:pPr>
        <w:pStyle w:val="Code"/>
        <w:rPr>
          <w:highlight w:val="white"/>
        </w:rPr>
      </w:pPr>
      <w:r w:rsidRPr="00903DBA">
        <w:rPr>
          <w:highlight w:val="white"/>
        </w:rPr>
        <w:t xml:space="preserve">      List&lt;AssemblyCode&gt; assemblyCodeList </w:t>
      </w:r>
      <w:r w:rsidR="001F2BD0">
        <w:rPr>
          <w:highlight w:val="white"/>
        </w:rPr>
        <w:t>= new(</w:t>
      </w:r>
      <w:r w:rsidRPr="00903DBA">
        <w:rPr>
          <w:highlight w:val="white"/>
        </w:rPr>
        <w: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2712DD93" w14:textId="1E50FCF0" w:rsidR="00C80F16" w:rsidRDefault="00DA7B37" w:rsidP="00DA7B37">
      <w:pPr>
        <w:pStyle w:val="Code"/>
        <w:rPr>
          <w:highlight w:val="white"/>
        </w:rPr>
      </w:pPr>
      <w:r w:rsidRPr="00903DBA">
        <w:rPr>
          <w:highlight w:val="white"/>
        </w:rPr>
        <w:t xml:space="preserve">        </w:t>
      </w:r>
      <w:r w:rsidR="00C80F16">
        <w:rPr>
          <w:highlight w:val="white"/>
        </w:rPr>
        <w:t>// ...</w:t>
      </w:r>
    </w:p>
    <w:p w14:paraId="4375C1AD" w14:textId="1C23DE46"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7B86CB3D" w:rsidR="00AF5631" w:rsidRPr="00903DBA" w:rsidRDefault="00AF5631" w:rsidP="00AF5631">
      <w:pPr>
        <w:pStyle w:val="Code"/>
        <w:rPr>
          <w:highlight w:val="white"/>
        </w:rPr>
      </w:pPr>
      <w:r w:rsidRPr="00903DBA">
        <w:rPr>
          <w:highlight w:val="white"/>
        </w:rPr>
        <w:t xml:space="preserve">        /* mov si, bp</w:t>
      </w:r>
    </w:p>
    <w:p w14:paraId="15C6F450" w14:textId="72BB9C2D" w:rsidR="00AF5631" w:rsidRPr="00903DBA" w:rsidRDefault="00AF5631" w:rsidP="00AF5631">
      <w:pPr>
        <w:pStyle w:val="Code"/>
        <w:rPr>
          <w:highlight w:val="white"/>
        </w:rPr>
      </w:pPr>
      <w:r w:rsidRPr="00903DBA">
        <w:rPr>
          <w:highlight w:val="white"/>
        </w:rPr>
        <w:t xml:space="preserve">           mov word [bp], $Path</w:t>
      </w:r>
    </w:p>
    <w:p w14:paraId="0C975D3C" w14:textId="36A1BD1A" w:rsidR="00AF5631" w:rsidRPr="00903DBA" w:rsidRDefault="00AF5631" w:rsidP="00AF5631">
      <w:pPr>
        <w:pStyle w:val="Code"/>
        <w:rPr>
          <w:highlight w:val="white"/>
        </w:rPr>
      </w:pPr>
      <w:r w:rsidRPr="00903DBA">
        <w:rPr>
          <w:highlight w:val="white"/>
        </w:rPr>
        <w:t xml:space="preserve">           add bp, 2</w:t>
      </w:r>
    </w:p>
    <w:p w14:paraId="25E074CE" w14:textId="206C96B8" w:rsidR="00AF5631" w:rsidRPr="00903DBA" w:rsidRDefault="00AF5631" w:rsidP="00AF5631">
      <w:pPr>
        <w:pStyle w:val="Code"/>
        <w:rPr>
          <w:highlight w:val="white"/>
        </w:rPr>
      </w:pPr>
      <w:r w:rsidRPr="00903DBA">
        <w:rPr>
          <w:highlight w:val="white"/>
        </w:rPr>
        <w:t xml:space="preserve">           mov ax, 1</w:t>
      </w:r>
    </w:p>
    <w:p w14:paraId="2EEDCA8B" w14:textId="0C96FFE0" w:rsidR="00AF5631" w:rsidRPr="00903DBA" w:rsidRDefault="00AF5631" w:rsidP="00AF5631">
      <w:pPr>
        <w:pStyle w:val="Code"/>
        <w:rPr>
          <w:highlight w:val="white"/>
        </w:rPr>
      </w:pPr>
      <w:r w:rsidRPr="00903DBA">
        <w:rPr>
          <w:highlight w:val="white"/>
        </w:rPr>
        <w:t xml:space="preserve">           mov bx, 129</w:t>
      </w:r>
    </w:p>
    <w:p w14:paraId="738009D0" w14:textId="535F2E34" w:rsidR="00AF5631" w:rsidRPr="00903DBA" w:rsidRDefault="00AF5631" w:rsidP="00AF5631">
      <w:pPr>
        <w:pStyle w:val="Code"/>
        <w:rPr>
          <w:highlight w:val="white"/>
        </w:rPr>
      </w:pPr>
      <w:r w:rsidRPr="00903DBA">
        <w:rPr>
          <w:highlight w:val="white"/>
        </w:rPr>
        <w:t xml:space="preserve">           cmp byte [bx], 13</w:t>
      </w:r>
    </w:p>
    <w:p w14:paraId="1205702B" w14:textId="3BC8CF55"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lastRenderedPageBreak/>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lastRenderedPageBreak/>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492109" w:rsidRDefault="00AF5631" w:rsidP="00AF5631">
      <w:pPr>
        <w:pStyle w:val="Code"/>
        <w:rPr>
          <w:highlight w:val="white"/>
          <w:lang w:val="nb-NO"/>
        </w:rPr>
      </w:pPr>
      <w:r w:rsidRPr="00903DBA">
        <w:rPr>
          <w:highlight w:val="white"/>
        </w:rPr>
        <w:t xml:space="preserve">             </w:t>
      </w:r>
      <w:r w:rsidRPr="00492109">
        <w:rPr>
          <w:highlight w:val="white"/>
          <w:lang w:val="nb-NO"/>
        </w:rPr>
        <w:t>mov [bp + 6], ax</w:t>
      </w:r>
    </w:p>
    <w:p w14:paraId="6CD39EB0" w14:textId="42258B4A" w:rsidR="00AF5631" w:rsidRPr="00492109" w:rsidRDefault="00AF5631" w:rsidP="00AF5631">
      <w:pPr>
        <w:pStyle w:val="Code"/>
        <w:rPr>
          <w:highlight w:val="white"/>
          <w:lang w:val="nb-NO"/>
        </w:rPr>
      </w:pPr>
      <w:r w:rsidRPr="00492109">
        <w:rPr>
          <w:highlight w:val="white"/>
          <w:lang w:val="nb-NO"/>
        </w:rPr>
        <w:t xml:space="preserve">             mov [bp + 8], si */</w:t>
      </w:r>
    </w:p>
    <w:p w14:paraId="0D7BBAAE" w14:textId="77777777" w:rsidR="00AF5631" w:rsidRPr="00492109" w:rsidRDefault="00AF5631" w:rsidP="00AF5631">
      <w:pPr>
        <w:pStyle w:val="Code"/>
        <w:rPr>
          <w:highlight w:val="white"/>
          <w:lang w:val="nb-NO"/>
        </w:rPr>
      </w:pPr>
    </w:p>
    <w:p w14:paraId="5EB56413" w14:textId="77777777" w:rsidR="00AF5631" w:rsidRPr="00903DBA" w:rsidRDefault="00AF5631" w:rsidP="00AF5631">
      <w:pPr>
        <w:pStyle w:val="Code"/>
        <w:rPr>
          <w:highlight w:val="white"/>
        </w:rPr>
      </w:pPr>
      <w:r w:rsidRPr="00492109">
        <w:rPr>
          <w:highlight w:val="white"/>
          <w:lang w:val="nb-NO"/>
        </w:rPr>
        <w:t xml:space="preserve">        </w:t>
      </w:r>
      <w:r w:rsidRPr="00903DBA">
        <w:rPr>
          <w:highlight w:val="white"/>
        </w:rPr>
        <w:t>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23917D99" w:rsidR="00AF5631" w:rsidRPr="00903DBA" w:rsidRDefault="00AF5631" w:rsidP="00AF5631">
      <w:pPr>
        <w:pStyle w:val="Code"/>
        <w:rPr>
          <w:highlight w:val="white"/>
        </w:rPr>
      </w:pPr>
      <w:r w:rsidRPr="00903DBA">
        <w:rPr>
          <w:highlight w:val="white"/>
        </w:rPr>
        <w:t xml:space="preserve">        List&lt;byte&gt; byteList </w:t>
      </w:r>
      <w:r w:rsidR="001F2BD0">
        <w:rPr>
          <w:highlight w:val="white"/>
        </w:rPr>
        <w:t>= new(</w:t>
      </w:r>
      <w:r w:rsidRPr="00903DBA">
        <w:rPr>
          <w:highlight w:val="white"/>
        </w:rPr>
        <w:t>);</w:t>
      </w:r>
    </w:p>
    <w:p w14:paraId="33920221" w14:textId="369230B6"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accessMap </w:t>
      </w:r>
      <w:r w:rsidR="005756C9">
        <w:rPr>
          <w:highlight w:val="white"/>
        </w:rPr>
        <w:t>= new(</w:t>
      </w:r>
      <w:r w:rsidR="005756C9" w:rsidRPr="00903DBA">
        <w:rPr>
          <w:highlight w:val="white"/>
        </w:rPr>
        <w:t>);</w:t>
      </w:r>
    </w:p>
    <w:p w14:paraId="03687366" w14:textId="216384CB" w:rsidR="00AF5631" w:rsidRPr="00903DBA" w:rsidRDefault="00AF5631" w:rsidP="00AF563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&lt;int,string&gt; callMap </w:t>
      </w:r>
      <w:r w:rsidR="005756C9">
        <w:rPr>
          <w:highlight w:val="white"/>
        </w:rPr>
        <w:t>= new(</w:t>
      </w:r>
      <w:r w:rsidR="005756C9" w:rsidRPr="00903DBA">
        <w:rPr>
          <w:highlight w:val="white"/>
        </w:rPr>
        <w:t>);</w:t>
      </w:r>
    </w:p>
    <w:p w14:paraId="591FD300" w14:textId="59A02458" w:rsidR="00AF5631" w:rsidRPr="00903DBA" w:rsidRDefault="00AF5631" w:rsidP="00AF5631">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&lt;int&gt; returnSet </w:t>
      </w:r>
      <w:r w:rsidR="001B296B">
        <w:rPr>
          <w:highlight w:val="white"/>
        </w:rPr>
        <w:t>= new(</w:t>
      </w:r>
      <w:r w:rsidR="001B296B" w:rsidRPr="00903DBA">
        <w:rPr>
          <w:highlight w:val="white"/>
        </w:rPr>
        <w: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0B92347C" w:rsidR="00614EB1" w:rsidRPr="0060539D" w:rsidRDefault="00CC1DF4" w:rsidP="0060539D">
      <w:pPr>
        <w:pStyle w:val="Heading3"/>
        <w:numPr>
          <w:ilvl w:val="2"/>
          <w:numId w:val="158"/>
        </w:numPr>
        <w:rPr>
          <w:highlight w:val="white"/>
        </w:rPr>
      </w:pPr>
      <w:bookmarkStart w:id="555" w:name="_Toc98936439"/>
      <w:r>
        <w:rPr>
          <w:highlight w:val="white"/>
        </w:rPr>
        <w:t>&lt;</w:t>
      </w:r>
      <w:proofErr w:type="spellStart"/>
      <w:r>
        <w:rPr>
          <w:highlight w:val="white"/>
        </w:rPr>
        <w:t>h3</w:t>
      </w:r>
      <w:proofErr w:type="spellEnd"/>
      <w:r>
        <w:rPr>
          <w:highlight w:val="white"/>
        </w:rPr>
        <w:t>&gt;</w:t>
      </w:r>
      <w:r w:rsidRPr="0060539D">
        <w:rPr>
          <w:highlight w:val="white"/>
        </w:rPr>
        <w:t>Windows Jump Info</w:t>
      </w:r>
      <w:r>
        <w:rPr>
          <w:highlight w:val="white"/>
        </w:rPr>
        <w:t>&lt;/</w:t>
      </w:r>
      <w:proofErr w:type="spellStart"/>
      <w:r>
        <w:rPr>
          <w:highlight w:val="white"/>
        </w:rPr>
        <w:t>h3</w:t>
      </w:r>
      <w:proofErr w:type="spellEnd"/>
      <w:r>
        <w:rPr>
          <w:highlight w:val="white"/>
        </w:rPr>
        <w:t>&gt;</w:t>
      </w:r>
      <w:bookmarkEnd w:id="555"/>
    </w:p>
    <w:p w14:paraId="72B28385" w14:textId="2733EB43"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WindowsJumpInfo</w:t>
      </w:r>
      <w:r w:rsidR="00D4318D">
        <w:rPr>
          <w:rStyle w:val="KeyWord0"/>
          <w:highlight w:val="white"/>
        </w:rPr>
        <w:t>&lt;/k&gt;</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00D4318D">
        <w:rPr>
          <w:rStyle w:val="KeyWord0"/>
          <w:highlight w:val="white"/>
        </w:rPr>
        <w:t>&lt;k&gt;</w:t>
      </w:r>
      <w:r w:rsidR="00D4318D" w:rsidRPr="00903DBA">
        <w:rPr>
          <w:rStyle w:val="KeyWord0"/>
          <w:highlight w:val="white"/>
        </w:rPr>
        <w:t>middleToAssemblyMap</w:t>
      </w:r>
      <w:r w:rsidR="00D4318D">
        <w:rPr>
          <w:rStyle w:val="KeyWord0"/>
          <w:highlight w:val="white"/>
        </w:rPr>
        <w:t>&lt;/k&gt;</w:t>
      </w:r>
      <w:r w:rsidRPr="00903DBA">
        <w:rPr>
          <w:highlight w:val="white"/>
        </w:rPr>
        <w:t xml:space="preserve"> map to keep track of the assembly code addresses.</w:t>
      </w:r>
    </w:p>
    <w:p w14:paraId="18034316" w14:textId="1DA567FF" w:rsidR="009A15FB" w:rsidRPr="00903DBA" w:rsidRDefault="000274D4" w:rsidP="009A15FB">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2FD8A70D"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middleToAssemblyMap </w:t>
      </w:r>
      <w:r w:rsidR="005756C9">
        <w:rPr>
          <w:highlight w:val="white"/>
        </w:rPr>
        <w:t>= new(</w:t>
      </w:r>
      <w:r w:rsidR="005756C9" w:rsidRPr="00903DBA">
        <w:rPr>
          <w:highlight w:val="white"/>
        </w:rPr>
        <w:t>);</w:t>
      </w:r>
    </w:p>
    <w:p w14:paraId="6199E5FD" w14:textId="2D3A978D" w:rsidR="00614EB1" w:rsidRPr="00903DBA" w:rsidRDefault="00614EB1" w:rsidP="00614EB1">
      <w:pPr>
        <w:rPr>
          <w:highlight w:val="white"/>
        </w:rPr>
      </w:pPr>
      <w:r w:rsidRPr="00903DBA">
        <w:rPr>
          <w:highlight w:val="white"/>
        </w:rPr>
        <w:lastRenderedPageBreak/>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4B977E23" w:rsidR="006F0ABE" w:rsidRPr="00903DBA" w:rsidRDefault="0078288A" w:rsidP="0078288A">
      <w:pPr>
        <w:pStyle w:val="Code"/>
        <w:rPr>
          <w:highlight w:val="white"/>
        </w:rPr>
      </w:pPr>
      <w:r w:rsidRPr="00903DBA">
        <w:rPr>
          <w:highlight w:val="white"/>
        </w:rPr>
        <w:t xml:space="preserve">        if (</w:t>
      </w:r>
      <w:r w:rsidR="006F0ABE" w:rsidRPr="00903DBA">
        <w:rPr>
          <w:highlight w:val="white"/>
        </w:rPr>
        <w:t>!(assemblyCode[1]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640DE8BB" w:rsidR="00614EB1" w:rsidRPr="00903DBA" w:rsidRDefault="00614EB1" w:rsidP="00614EB1">
      <w:pPr>
        <w:rPr>
          <w:highlight w:val="white"/>
        </w:rPr>
      </w:pPr>
      <w:r w:rsidRPr="00903DBA">
        <w:rPr>
          <w:highlight w:val="white"/>
        </w:rPr>
        <w:t xml:space="preserve">First, we need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1833B6DE" w:rsidR="00614EB1" w:rsidRPr="00903DBA" w:rsidRDefault="00614EB1" w:rsidP="00614EB1">
      <w:pPr>
        <w:pStyle w:val="Code"/>
        <w:rPr>
          <w:highlight w:val="white"/>
        </w:rPr>
      </w:pPr>
      <w:r w:rsidRPr="00903DBA">
        <w:rPr>
          <w:highlight w:val="white"/>
        </w:rPr>
        <w:t xml:space="preserve">      </w:t>
      </w:r>
      <w:r w:rsidR="005756C9">
        <w:rPr>
          <w:highlight w:val="white"/>
        </w:rPr>
        <w:t>Dictionary</w:t>
      </w:r>
      <w:r w:rsidR="005756C9" w:rsidRPr="00903DBA">
        <w:rPr>
          <w:highlight w:val="white"/>
        </w:rPr>
        <w:t xml:space="preserve">&lt;int,int&gt; assemblyToByteMap </w:t>
      </w:r>
      <w:r w:rsidR="005756C9">
        <w:rPr>
          <w:highlight w:val="white"/>
        </w:rPr>
        <w:t>= new(</w:t>
      </w:r>
      <w:r w:rsidR="005756C9" w:rsidRPr="00903DBA">
        <w:rPr>
          <w:highlight w:val="white"/>
        </w:rPr>
        <w: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 xml:space="preserve">When we change the assembly code targets to relative byte targets, we may have to iterate several times because short jumps (between -128 and 127, inclusive) instructions are smaller than long jumps </w:t>
      </w:r>
      <w:r w:rsidRPr="00903DBA">
        <w:rPr>
          <w:highlight w:val="white"/>
        </w:rPr>
        <w:lastRenderedPageBreak/>
        <w:t>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1C03394" w14:textId="77777777" w:rsidR="006C1733" w:rsidRPr="006C1733" w:rsidRDefault="006C1733" w:rsidP="006C1733">
      <w:pPr>
        <w:pStyle w:val="Code"/>
        <w:rPr>
          <w:highlight w:val="white"/>
        </w:rPr>
      </w:pPr>
      <w:r w:rsidRPr="006C1733">
        <w:rPr>
          <w:highlight w:val="white"/>
        </w:rPr>
        <w:t xml:space="preserve">          if (thisCode.IsRelationNotRegister() || </w:t>
      </w:r>
    </w:p>
    <w:p w14:paraId="5587925A" w14:textId="77777777" w:rsidR="006C1733" w:rsidRPr="006C1733" w:rsidRDefault="006C1733" w:rsidP="006C1733">
      <w:pPr>
        <w:pStyle w:val="Code"/>
        <w:rPr>
          <w:highlight w:val="white"/>
        </w:rPr>
      </w:pPr>
      <w:r w:rsidRPr="006C1733">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3107D268"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xml:space="preserve"> variable is the byte address of the target assembly instruction following the current instruction,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is the byte address of the target instruction, and </w:t>
      </w:r>
      <w:r w:rsidR="00D4318D">
        <w:rPr>
          <w:rStyle w:val="KeyWord0"/>
          <w:highlight w:val="white"/>
        </w:rPr>
        <w:t>&lt;k&gt;</w:t>
      </w:r>
      <w:r w:rsidR="00D4318D" w:rsidRPr="00903DBA">
        <w:rPr>
          <w:rStyle w:val="KeyWord0"/>
          <w:highlight w:val="white"/>
        </w:rPr>
        <w:t>byteDistance</w:t>
      </w:r>
      <w:r w:rsidR="00D4318D">
        <w:rPr>
          <w:rStyle w:val="KeyWord0"/>
          <w:highlight w:val="white"/>
        </w:rPr>
        <w:t>&lt;/k&gt;</w:t>
      </w:r>
      <w:r w:rsidRPr="00903DBA">
        <w:rPr>
          <w:highlight w:val="white"/>
        </w:rPr>
        <w:t xml:space="preserve"> is difference between </w:t>
      </w:r>
      <w:r w:rsidR="00D4318D">
        <w:rPr>
          <w:rStyle w:val="KeyWord0"/>
          <w:highlight w:val="white"/>
        </w:rPr>
        <w:t>&lt;k&gt;</w:t>
      </w:r>
      <w:r w:rsidR="00D4318D" w:rsidRPr="00903DBA">
        <w:rPr>
          <w:rStyle w:val="KeyWord0"/>
          <w:highlight w:val="white"/>
        </w:rPr>
        <w:t>byteTarget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byteSource</w:t>
      </w:r>
      <w:r w:rsidR="00D4318D">
        <w:rPr>
          <w:rStyle w:val="KeyWord0"/>
          <w:highlight w:val="white"/>
        </w:rPr>
        <w:t>&lt;/k&gt;</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7BB99A84" w14:textId="77777777" w:rsidR="00F14F15" w:rsidRPr="00492109" w:rsidRDefault="00F14F15" w:rsidP="00F14F15">
      <w:pPr>
        <w:pStyle w:val="Code"/>
        <w:rPr>
          <w:highlight w:val="white"/>
          <w:lang w:val="en-GB"/>
        </w:rPr>
      </w:pPr>
      <w:r w:rsidRPr="00492109">
        <w:rPr>
          <w:highlight w:val="white"/>
          <w:lang w:val="en-GB"/>
        </w:rPr>
        <w:t xml:space="preserve">            thisCode[0] = byteDistance;</w:t>
      </w:r>
    </w:p>
    <w:p w14:paraId="473BD80F" w14:textId="24D3DE05"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3708C250"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00D4318D">
        <w:rPr>
          <w:rStyle w:val="KeyWord0"/>
          <w:highlight w:val="white"/>
        </w:rPr>
        <w:t>&lt;k&gt;</w:t>
      </w:r>
      <w:r w:rsidR="00D4318D" w:rsidRPr="00903DBA">
        <w:rPr>
          <w:rStyle w:val="KeyWord0"/>
          <w:highlight w:val="white"/>
        </w:rPr>
        <w:t>assemblyToByteMap</w:t>
      </w:r>
      <w:r w:rsidR="00D4318D">
        <w:rPr>
          <w:rStyle w:val="KeyWord0"/>
          <w:highlight w:val="white"/>
        </w:rPr>
        <w:t>&lt;/k&gt;</w:t>
      </w:r>
      <w:r w:rsidRPr="00903DBA">
        <w:rPr>
          <w:highlight w:val="white"/>
        </w:rPr>
        <w:t xml:space="preserve">. Some byte address may have been changed because some long jump instructions have been changed to short jump instructions. If any address has been changed, </w:t>
      </w:r>
      <w:r w:rsidR="00D4318D">
        <w:rPr>
          <w:rStyle w:val="KeyWord0"/>
          <w:highlight w:val="white"/>
        </w:rPr>
        <w:t>&lt;k&gt;</w:t>
      </w:r>
      <w:r w:rsidR="00D4318D" w:rsidRPr="00903DBA">
        <w:rPr>
          <w:rStyle w:val="KeyWord0"/>
          <w:highlight w:val="white"/>
        </w:rPr>
        <w:t>update</w:t>
      </w:r>
      <w:r w:rsidR="00D4318D">
        <w:rPr>
          <w:rStyle w:val="KeyWord0"/>
          <w:highlight w:val="white"/>
        </w:rPr>
        <w:t>&lt;/k&gt;</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19F1CC87" w:rsidR="00614EB1" w:rsidRDefault="00614EB1" w:rsidP="00614EB1">
      <w:pPr>
        <w:pStyle w:val="Code"/>
        <w:rPr>
          <w:highlight w:val="white"/>
        </w:rPr>
      </w:pPr>
      <w:r w:rsidRPr="00903DBA">
        <w:rPr>
          <w:highlight w:val="white"/>
        </w:rPr>
        <w:t xml:space="preserve">      }</w:t>
      </w:r>
    </w:p>
    <w:p w14:paraId="6C400EF0" w14:textId="7F2B3007" w:rsidR="00F14F15" w:rsidRDefault="00E4472E" w:rsidP="00E4472E">
      <w:pPr>
        <w:rPr>
          <w:highlight w:val="white"/>
        </w:rPr>
      </w:pPr>
      <w:r>
        <w:rPr>
          <w:highlight w:val="white"/>
        </w:rPr>
        <w:t xml:space="preserve">When the addresses have been set, we need to erase any potential zero jumps; that is, jumps to the next </w:t>
      </w:r>
      <w:r w:rsidR="007303F6">
        <w:rPr>
          <w:highlight w:val="white"/>
        </w:rPr>
        <w:t>instruction</w:t>
      </w:r>
      <w:r>
        <w:rPr>
          <w:highlight w:val="white"/>
        </w:rPr>
        <w:t>.</w:t>
      </w:r>
    </w:p>
    <w:p w14:paraId="50E1DCF7" w14:textId="77777777" w:rsidR="00F14F15" w:rsidRPr="00F14F15" w:rsidRDefault="00F14F15" w:rsidP="00F14F15">
      <w:pPr>
        <w:pStyle w:val="Code"/>
        <w:rPr>
          <w:highlight w:val="white"/>
        </w:rPr>
      </w:pPr>
      <w:r w:rsidRPr="00F14F15">
        <w:rPr>
          <w:highlight w:val="white"/>
        </w:rPr>
        <w:t xml:space="preserve">      foreach (AssemblyCode objectCode in m_assemblyCodeList) {</w:t>
      </w:r>
    </w:p>
    <w:p w14:paraId="03E6DA82" w14:textId="77777777" w:rsidR="00F14F15" w:rsidRPr="00F14F15" w:rsidRDefault="00F14F15" w:rsidP="00F14F15">
      <w:pPr>
        <w:pStyle w:val="Code"/>
        <w:rPr>
          <w:highlight w:val="white"/>
        </w:rPr>
      </w:pPr>
      <w:r w:rsidRPr="00F14F15">
        <w:rPr>
          <w:highlight w:val="white"/>
        </w:rPr>
        <w:t xml:space="preserve">        if (objectCode.IsRelationNotRegister() ||</w:t>
      </w:r>
    </w:p>
    <w:p w14:paraId="4A595A7C" w14:textId="77777777" w:rsidR="00F14F15" w:rsidRPr="00F14F15" w:rsidRDefault="00F14F15" w:rsidP="00F14F15">
      <w:pPr>
        <w:pStyle w:val="Code"/>
        <w:rPr>
          <w:highlight w:val="white"/>
        </w:rPr>
      </w:pPr>
      <w:r w:rsidRPr="00F14F15">
        <w:rPr>
          <w:highlight w:val="white"/>
        </w:rPr>
        <w:t xml:space="preserve">            objectCode.IsJumpNotRegister()) {</w:t>
      </w:r>
    </w:p>
    <w:p w14:paraId="60F115CB" w14:textId="77777777" w:rsidR="00F14F15" w:rsidRPr="00F14F15" w:rsidRDefault="00F14F15" w:rsidP="00F14F15">
      <w:pPr>
        <w:pStyle w:val="Code"/>
        <w:rPr>
          <w:highlight w:val="white"/>
        </w:rPr>
      </w:pPr>
      <w:r w:rsidRPr="00F14F15">
        <w:rPr>
          <w:highlight w:val="white"/>
        </w:rPr>
        <w:t xml:space="preserve">          int byteDistance = (int) objectCode[0];</w:t>
      </w:r>
    </w:p>
    <w:p w14:paraId="1BDE0948" w14:textId="77777777" w:rsidR="00F14F15" w:rsidRPr="00F14F15" w:rsidRDefault="00F14F15" w:rsidP="00F14F15">
      <w:pPr>
        <w:pStyle w:val="Code"/>
        <w:rPr>
          <w:highlight w:val="white"/>
        </w:rPr>
      </w:pPr>
    </w:p>
    <w:p w14:paraId="3016BE4A" w14:textId="77777777" w:rsidR="00F14F15" w:rsidRPr="00F14F15" w:rsidRDefault="00F14F15" w:rsidP="00F14F15">
      <w:pPr>
        <w:pStyle w:val="Code"/>
        <w:rPr>
          <w:highlight w:val="white"/>
        </w:rPr>
      </w:pPr>
      <w:r w:rsidRPr="00F14F15">
        <w:rPr>
          <w:highlight w:val="white"/>
        </w:rPr>
        <w:lastRenderedPageBreak/>
        <w:t xml:space="preserve">          if (byteDistance == 0) {</w:t>
      </w:r>
    </w:p>
    <w:p w14:paraId="738EDA05" w14:textId="77777777" w:rsidR="00F14F15" w:rsidRPr="00F14F15" w:rsidRDefault="00F14F15" w:rsidP="00F14F15">
      <w:pPr>
        <w:pStyle w:val="Code"/>
        <w:rPr>
          <w:highlight w:val="white"/>
        </w:rPr>
      </w:pPr>
      <w:r w:rsidRPr="00F14F15">
        <w:rPr>
          <w:highlight w:val="white"/>
        </w:rPr>
        <w:t xml:space="preserve">            objectCode.Operator = AssemblyOperator.empty;</w:t>
      </w:r>
    </w:p>
    <w:p w14:paraId="4A4EFA69" w14:textId="77777777" w:rsidR="00F14F15" w:rsidRPr="00F14F15" w:rsidRDefault="00F14F15" w:rsidP="00F14F15">
      <w:pPr>
        <w:pStyle w:val="Code"/>
        <w:rPr>
          <w:highlight w:val="white"/>
        </w:rPr>
      </w:pPr>
      <w:r w:rsidRPr="00F14F15">
        <w:rPr>
          <w:highlight w:val="white"/>
        </w:rPr>
        <w:t xml:space="preserve">          }</w:t>
      </w:r>
    </w:p>
    <w:p w14:paraId="52E96D14" w14:textId="77777777" w:rsidR="00F14F15" w:rsidRPr="00F14F15" w:rsidRDefault="00F14F15" w:rsidP="00F14F15">
      <w:pPr>
        <w:pStyle w:val="Code"/>
        <w:rPr>
          <w:highlight w:val="white"/>
        </w:rPr>
      </w:pPr>
      <w:r w:rsidRPr="00F14F15">
        <w:rPr>
          <w:highlight w:val="white"/>
        </w:rPr>
        <w:t xml:space="preserve">        }</w:t>
      </w:r>
    </w:p>
    <w:p w14:paraId="600A776C" w14:textId="77777777" w:rsidR="00F14F15" w:rsidRPr="00F14F15" w:rsidRDefault="00F14F15" w:rsidP="00F14F15">
      <w:pPr>
        <w:pStyle w:val="Code"/>
        <w:rPr>
          <w:highlight w:val="white"/>
        </w:rPr>
      </w:pPr>
      <w:r w:rsidRPr="00F14F15">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4DDD3B40" w:rsidR="00614EB1" w:rsidRPr="00903DBA" w:rsidRDefault="00CC1DF4" w:rsidP="0060539D">
      <w:pPr>
        <w:pStyle w:val="Heading3"/>
        <w:rPr>
          <w:highlight w:val="white"/>
        </w:rPr>
      </w:pPr>
      <w:bookmarkStart w:id="556" w:name="_Toc98936440"/>
      <w:r>
        <w:rPr>
          <w:highlight w:val="white"/>
        </w:rPr>
        <w:t>&lt;</w:t>
      </w:r>
      <w:proofErr w:type="spellStart"/>
      <w:r>
        <w:rPr>
          <w:highlight w:val="white"/>
        </w:rPr>
        <w:t>h3</w:t>
      </w:r>
      <w:proofErr w:type="spellEnd"/>
      <w:r>
        <w:rPr>
          <w:highlight w:val="white"/>
        </w:rPr>
        <w:t>&gt;</w:t>
      </w:r>
      <w:r w:rsidRPr="00903DBA">
        <w:rPr>
          <w:highlight w:val="white"/>
        </w:rPr>
        <w:t>Windows Byte List</w:t>
      </w:r>
      <w:r>
        <w:rPr>
          <w:highlight w:val="white"/>
        </w:rPr>
        <w:t>&lt;/</w:t>
      </w:r>
      <w:proofErr w:type="spellStart"/>
      <w:r>
        <w:rPr>
          <w:highlight w:val="white"/>
        </w:rPr>
        <w:t>h3</w:t>
      </w:r>
      <w:proofErr w:type="spellEnd"/>
      <w:r>
        <w:rPr>
          <w:highlight w:val="white"/>
        </w:rPr>
        <w:t>&gt;</w:t>
      </w:r>
      <w:bookmarkEnd w:id="556"/>
    </w:p>
    <w:p w14:paraId="4AE37452" w14:textId="2FCE2D0B" w:rsidR="00614EB1" w:rsidRPr="00903DBA" w:rsidRDefault="00614EB1" w:rsidP="00614EB1">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WindowsByteList</w:t>
      </w:r>
      <w:r w:rsidR="00D4318D">
        <w:rPr>
          <w:rStyle w:val="KeyWord0"/>
          <w:highlight w:val="white"/>
        </w:rPr>
        <w:t>&lt;/k&gt;</w:t>
      </w:r>
      <w:r w:rsidRPr="00903DBA">
        <w:rPr>
          <w:highlight w:val="white"/>
        </w:rPr>
        <w:t xml:space="preserve"> method iterates through the assembly code list and generates the byte list for each instruction by calling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in </w:t>
      </w:r>
      <w:r w:rsidR="00D4318D">
        <w:rPr>
          <w:rStyle w:val="KeyWord0"/>
          <w:highlight w:val="white"/>
        </w:rPr>
        <w:t>&lt;k&gt;</w:t>
      </w:r>
      <w:r w:rsidR="00D4318D" w:rsidRPr="00903DBA">
        <w:rPr>
          <w:rStyle w:val="KeyWord0"/>
          <w:highlight w:val="white"/>
        </w:rPr>
        <w:t>AssemblyCode</w:t>
      </w:r>
      <w:r w:rsidR="00D4318D">
        <w:rPr>
          <w:rStyle w:val="KeyWord0"/>
          <w:highlight w:val="white"/>
        </w:rPr>
        <w:t>&lt;/k&gt;</w:t>
      </w:r>
      <w:r w:rsidRPr="00903DBA">
        <w:rPr>
          <w:highlight w:val="white"/>
        </w:rPr>
        <w:t xml:space="preserve">. It also adds names to the </w:t>
      </w:r>
      <w:r w:rsidR="00D4318D">
        <w:rPr>
          <w:rStyle w:val="KeyWord0"/>
          <w:highlight w:val="white"/>
        </w:rPr>
        <w:t>&lt;k&gt;</w:t>
      </w:r>
      <w:r w:rsidR="00D4318D" w:rsidRPr="00903DBA">
        <w:rPr>
          <w:rStyle w:val="KeyWord0"/>
          <w:highlight w:val="white"/>
        </w:rPr>
        <w:t>accessMap</w:t>
      </w:r>
      <w:r w:rsidR="00D4318D">
        <w:rPr>
          <w:rStyle w:val="KeyWord0"/>
          <w:highlight w:val="white"/>
        </w:rPr>
        <w:t>&lt;/k&gt;</w:t>
      </w:r>
      <w:r w:rsidRPr="00903DBA">
        <w:rPr>
          <w:highlight w:val="white"/>
        </w:rPr>
        <w:t xml:space="preserve">, </w:t>
      </w:r>
      <w:r w:rsidR="00D4318D">
        <w:rPr>
          <w:rStyle w:val="KeyWord0"/>
          <w:highlight w:val="white"/>
        </w:rPr>
        <w:t>&lt;k&gt;</w:t>
      </w:r>
      <w:r w:rsidR="00D4318D" w:rsidRPr="00903DBA">
        <w:rPr>
          <w:rStyle w:val="KeyWord0"/>
          <w:highlight w:val="white"/>
        </w:rPr>
        <w:t>callMap</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returnSet</w:t>
      </w:r>
      <w:r w:rsidR="00D4318D">
        <w:rPr>
          <w:rStyle w:val="KeyWord0"/>
          <w:highlight w:val="white"/>
        </w:rPr>
        <w:t>&lt;/k&gt;</w:t>
      </w:r>
      <w:r w:rsidRPr="00903DBA">
        <w:rPr>
          <w:highlight w:val="white"/>
        </w:rPr>
        <w:t xml:space="preserve"> parameters.</w:t>
      </w:r>
    </w:p>
    <w:p w14:paraId="4A0FA61D" w14:textId="4C3FDCA6" w:rsidR="00614EB1" w:rsidRPr="00903DBA" w:rsidRDefault="000274D4" w:rsidP="00614EB1">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AssemblyCodeGenerator</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57" w:name="_Hlk51314142"/>
      <w:r w:rsidRPr="00903DBA">
        <w:rPr>
          <w:highlight w:val="white"/>
        </w:rPr>
        <w:t>WindowsByteList</w:t>
      </w:r>
      <w:bookmarkEnd w:id="557"/>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lastRenderedPageBreak/>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662D9392" w:rsidR="00614EB1" w:rsidRPr="00903DBA" w:rsidRDefault="00614EB1" w:rsidP="00614EB1">
      <w:pPr>
        <w:pStyle w:val="Code"/>
        <w:rPr>
          <w:highlight w:val="white"/>
        </w:rPr>
      </w:pPr>
      <w:r w:rsidRPr="00903DBA">
        <w:rPr>
          <w:highlight w:val="white"/>
        </w:rPr>
        <w:t xml:space="preserve">              else if (value is StaticAddress</w:t>
      </w:r>
      <w:r w:rsidR="00470548">
        <w:rPr>
          <w:highlight w:val="white"/>
        </w:rPr>
        <w:t xml:space="preserve"> </w:t>
      </w:r>
      <w:r w:rsidR="00470548" w:rsidRPr="00903DBA">
        <w:rPr>
          <w:highlight w:val="white"/>
        </w:rPr>
        <w:t>staticAddress</w:t>
      </w:r>
      <w:r w:rsidRPr="00903DBA">
        <w:rPr>
          <w:highlight w:val="white"/>
        </w:rPr>
        <w:t>) {</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1820AC62"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lastRenderedPageBreak/>
        <w:t>}</w:t>
      </w:r>
    </w:p>
    <w:p w14:paraId="25F20BAC" w14:textId="41C8EBAC" w:rsidR="008C2FC7" w:rsidRPr="00903DBA" w:rsidRDefault="00CC1DF4" w:rsidP="0060539D">
      <w:pPr>
        <w:pStyle w:val="Heading3"/>
        <w:rPr>
          <w:highlight w:val="white"/>
        </w:rPr>
      </w:pPr>
      <w:bookmarkStart w:id="558" w:name="_Toc98936441"/>
      <w:r>
        <w:rPr>
          <w:highlight w:val="white"/>
        </w:rPr>
        <w:t>&lt;</w:t>
      </w:r>
      <w:proofErr w:type="spellStart"/>
      <w:r>
        <w:rPr>
          <w:highlight w:val="white"/>
        </w:rPr>
        <w:t>h3</w:t>
      </w:r>
      <w:proofErr w:type="spellEnd"/>
      <w:r>
        <w:rPr>
          <w:highlight w:val="white"/>
        </w:rPr>
        <w:t>&gt;</w:t>
      </w:r>
      <w:r w:rsidRPr="00903DBA">
        <w:rPr>
          <w:highlight w:val="white"/>
        </w:rPr>
        <w:t>Byte List</w:t>
      </w:r>
      <w:r>
        <w:rPr>
          <w:highlight w:val="white"/>
        </w:rPr>
        <w:t>&lt;/</w:t>
      </w:r>
      <w:proofErr w:type="spellStart"/>
      <w:r>
        <w:rPr>
          <w:highlight w:val="white"/>
        </w:rPr>
        <w:t>h3</w:t>
      </w:r>
      <w:proofErr w:type="spellEnd"/>
      <w:r>
        <w:rPr>
          <w:highlight w:val="white"/>
        </w:rPr>
        <w:t>&gt;</w:t>
      </w:r>
      <w:bookmarkEnd w:id="558"/>
    </w:p>
    <w:p w14:paraId="51B69A74" w14:textId="7FC58B36"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ByteList</w:t>
      </w:r>
      <w:r w:rsidR="00D4318D">
        <w:rPr>
          <w:rStyle w:val="KeyWord0"/>
          <w:highlight w:val="white"/>
        </w:rPr>
        <w:t>&lt;/k&gt;</w:t>
      </w:r>
      <w:r w:rsidRPr="00903DBA">
        <w:rPr>
          <w:highlight w:val="white"/>
        </w:rPr>
        <w:t xml:space="preserve"> method return the assembly code instruction converted to a list of bytes.</w:t>
      </w:r>
    </w:p>
    <w:p w14:paraId="5A40574A" w14:textId="3ACA15E8" w:rsidR="008C2FC7" w:rsidRPr="00903DBA" w:rsidRDefault="000274D4" w:rsidP="008C2FC7">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AssemblyCode</w:t>
      </w:r>
      <w:r>
        <w:rPr>
          <w:highlight w:val="white"/>
        </w:rPr>
        <w:t>.</w:t>
      </w:r>
      <w:r w:rsidRPr="00903DBA">
        <w:rPr>
          <w:highlight w:val="white"/>
        </w:rPr>
        <w:t>cs</w:t>
      </w:r>
      <w:proofErr w:type="spellEnd"/>
      <w:r>
        <w:rPr>
          <w:highlight w:val="white"/>
        </w:rPr>
        <w:t>&lt;/</w:t>
      </w:r>
      <w:proofErr w:type="spellStart"/>
      <w:r>
        <w:rPr>
          <w:highlight w:val="white"/>
        </w:rPr>
        <w:t>ch</w:t>
      </w:r>
      <w:proofErr w:type="spellEnd"/>
      <w:r>
        <w:rPr>
          <w:highlight w:val="white"/>
        </w:rPr>
        <w:t>&gt;</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50E1A4B6" w:rsidR="008C2FC7" w:rsidRPr="00903DBA" w:rsidRDefault="008C2FC7" w:rsidP="008C2FC7">
      <w:pPr>
        <w:pStyle w:val="Code"/>
        <w:rPr>
          <w:highlight w:val="white"/>
        </w:rPr>
      </w:pPr>
      <w:r w:rsidRPr="00903DBA">
        <w:rPr>
          <w:highlight w:val="white"/>
        </w:rPr>
        <w:t xml:space="preserve">        List&lt;byte&gt; byteList </w:t>
      </w:r>
      <w:r w:rsidR="001F2BD0">
        <w:rPr>
          <w:highlight w:val="white"/>
        </w:rPr>
        <w:t>= new(</w:t>
      </w:r>
      <w:r w:rsidRPr="00903DBA">
        <w:rPr>
          <w:highlight w:val="white"/>
        </w:rPr>
        <w: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72E5C8C4"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00D4318D">
        <w:rPr>
          <w:rStyle w:val="KeyWord0"/>
          <w:highlight w:val="white"/>
        </w:rPr>
        <w:t>&lt;k&gt;</w:t>
      </w:r>
      <w:r w:rsidR="00D4318D" w:rsidRPr="00903DBA">
        <w:rPr>
          <w:rStyle w:val="KeyWord0"/>
          <w:highlight w:val="white"/>
        </w:rPr>
        <w:t>GetBytes</w:t>
      </w:r>
      <w:r w:rsidR="00D4318D">
        <w:rPr>
          <w:rStyle w:val="KeyWord0"/>
          <w:highlight w:val="white"/>
        </w:rPr>
        <w:t>&lt;/k&gt;</w:t>
      </w:r>
      <w:r w:rsidRPr="00903DBA">
        <w:rPr>
          <w:highlight w:val="white"/>
        </w:rPr>
        <w:t xml:space="preserve"> in the standard library </w:t>
      </w:r>
      <w:r w:rsidR="00D4318D">
        <w:rPr>
          <w:rStyle w:val="KeyWord0"/>
          <w:highlight w:val="white"/>
        </w:rPr>
        <w:t>&lt;k&gt;</w:t>
      </w:r>
      <w:r w:rsidR="00D4318D" w:rsidRPr="00903DBA">
        <w:rPr>
          <w:rStyle w:val="KeyWord0"/>
          <w:highlight w:val="white"/>
        </w:rPr>
        <w:t>BitConverter</w:t>
      </w:r>
      <w:r w:rsidR="00D4318D">
        <w:rPr>
          <w:rStyle w:val="KeyWord0"/>
          <w:highlight w:val="white"/>
        </w:rPr>
        <w:t>&lt;/k&gt;</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61548766"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2E28F41B"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lastRenderedPageBreak/>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5F1EC3D" w:rsidR="008C2FC7" w:rsidRPr="00903DBA" w:rsidRDefault="008C2FC7" w:rsidP="008C2FC7">
      <w:pPr>
        <w:pStyle w:val="Code"/>
        <w:rPr>
          <w:highlight w:val="white"/>
        </w:rPr>
      </w:pPr>
      <w:r w:rsidRPr="00903DBA">
        <w:rPr>
          <w:highlight w:val="white"/>
        </w:rPr>
        <w:t xml:space="preserve">          byteList </w:t>
      </w:r>
      <w:r w:rsidR="001F2BD0">
        <w:rPr>
          <w:highlight w:val="white"/>
        </w:rPr>
        <w:t>= new(</w:t>
      </w:r>
      <w:r w:rsidRPr="00903DBA">
        <w:rPr>
          <w:highlight w:val="white"/>
        </w:rPr>
        <w: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lastRenderedPageBreak/>
        <w:t xml:space="preserve">      else if (IsRelationNotRegister() || IsJumpNotRegister()) {</w:t>
      </w:r>
    </w:p>
    <w:p w14:paraId="0495B046" w14:textId="13CB5752" w:rsidR="008C2FC7" w:rsidRDefault="008C2FC7" w:rsidP="008C2FC7">
      <w:pPr>
        <w:pStyle w:val="Code"/>
        <w:rPr>
          <w:highlight w:val="white"/>
        </w:rPr>
      </w:pPr>
      <w:r w:rsidRPr="00903DBA">
        <w:rPr>
          <w:highlight w:val="white"/>
        </w:rPr>
        <w:t xml:space="preserve">        int address = (int) operand0;</w:t>
      </w:r>
    </w:p>
    <w:p w14:paraId="7AE1B08A" w14:textId="5C0E1227" w:rsidR="000450CA" w:rsidRPr="00903DBA" w:rsidRDefault="000450CA" w:rsidP="000450CA">
      <w:pPr>
        <w:rPr>
          <w:highlight w:val="white"/>
        </w:rPr>
      </w:pPr>
      <w:r>
        <w:rPr>
          <w:highlight w:val="white"/>
        </w:rPr>
        <w:t>If the address is zero, a jump to the next instruction, we just return an empty list, since zero jumps shall not generate any code.</w:t>
      </w:r>
    </w:p>
    <w:p w14:paraId="6B5C7B04" w14:textId="77777777" w:rsidR="007B6E22" w:rsidRPr="007B6E22" w:rsidRDefault="007B6E22" w:rsidP="007B6E22">
      <w:pPr>
        <w:pStyle w:val="Code"/>
        <w:rPr>
          <w:highlight w:val="white"/>
        </w:rPr>
      </w:pPr>
      <w:r w:rsidRPr="007B6E22">
        <w:rPr>
          <w:highlight w:val="white"/>
        </w:rPr>
        <w:t xml:space="preserve">        if (address == 0) {</w:t>
      </w:r>
    </w:p>
    <w:p w14:paraId="55E84BBA" w14:textId="77777777" w:rsidR="007B6E22" w:rsidRPr="007B6E22" w:rsidRDefault="007B6E22" w:rsidP="007B6E22">
      <w:pPr>
        <w:pStyle w:val="Code"/>
        <w:rPr>
          <w:highlight w:val="white"/>
        </w:rPr>
      </w:pPr>
      <w:r w:rsidRPr="007B6E22">
        <w:rPr>
          <w:highlight w:val="white"/>
        </w:rPr>
        <w:t xml:space="preserve">          return (new List&lt;byte&gt;());</w:t>
      </w:r>
    </w:p>
    <w:p w14:paraId="4BAE0166" w14:textId="77777777" w:rsidR="007B6E22" w:rsidRPr="007B6E22" w:rsidRDefault="007B6E22" w:rsidP="007B6E22">
      <w:pPr>
        <w:pStyle w:val="Code"/>
        <w:rPr>
          <w:highlight w:val="white"/>
        </w:rPr>
      </w:pPr>
      <w:r w:rsidRPr="007B6E22">
        <w:rPr>
          <w:highlight w:val="white"/>
        </w:rPr>
        <w:t xml:space="preserve">        }</w:t>
      </w:r>
    </w:p>
    <w:p w14:paraId="6D78964B" w14:textId="77777777" w:rsidR="007B6E22" w:rsidRPr="007B6E22" w:rsidRDefault="007B6E22" w:rsidP="007B6E22">
      <w:pPr>
        <w:pStyle w:val="Code"/>
        <w:rPr>
          <w:highlight w:val="white"/>
        </w:rPr>
      </w:pPr>
      <w:r w:rsidRPr="007B6E22">
        <w:rPr>
          <w:highlight w:val="white"/>
        </w:rPr>
        <w:t xml:space="preserve">        else {</w:t>
      </w:r>
    </w:p>
    <w:p w14:paraId="462ABF32" w14:textId="77777777" w:rsidR="007B6E22" w:rsidRPr="007B6E22" w:rsidRDefault="007B6E22" w:rsidP="007B6E22">
      <w:pPr>
        <w:pStyle w:val="Code"/>
        <w:rPr>
          <w:highlight w:val="white"/>
        </w:rPr>
      </w:pPr>
      <w:r w:rsidRPr="007B6E22">
        <w:rPr>
          <w:highlight w:val="white"/>
        </w:rPr>
        <w:t xml:space="preserve">          int size = SizeOfValue(address);</w:t>
      </w:r>
    </w:p>
    <w:p w14:paraId="70F5B60E" w14:textId="77777777" w:rsidR="007B6E22" w:rsidRPr="007B6E22" w:rsidRDefault="007B6E22" w:rsidP="007B6E22">
      <w:pPr>
        <w:pStyle w:val="Code"/>
        <w:rPr>
          <w:highlight w:val="white"/>
        </w:rPr>
      </w:pPr>
    </w:p>
    <w:p w14:paraId="1D562F93" w14:textId="77777777" w:rsidR="007B6E22" w:rsidRPr="007B6E22" w:rsidRDefault="007B6E22" w:rsidP="007B6E22">
      <w:pPr>
        <w:pStyle w:val="Code"/>
        <w:rPr>
          <w:highlight w:val="white"/>
        </w:rPr>
      </w:pPr>
      <w:r w:rsidRPr="007B6E22">
        <w:rPr>
          <w:highlight w:val="white"/>
        </w:rPr>
        <w:t xml:space="preserve">          if (address == 127) { // XXX</w:t>
      </w:r>
    </w:p>
    <w:p w14:paraId="0E6BD0E1" w14:textId="77777777" w:rsidR="007B6E22" w:rsidRPr="007B6E22" w:rsidRDefault="007B6E22" w:rsidP="007B6E22">
      <w:pPr>
        <w:pStyle w:val="Code"/>
        <w:rPr>
          <w:highlight w:val="white"/>
        </w:rPr>
      </w:pPr>
      <w:r w:rsidRPr="007B6E22">
        <w:rPr>
          <w:highlight w:val="white"/>
        </w:rPr>
        <w:t xml:space="preserve">            size = 2;</w:t>
      </w:r>
    </w:p>
    <w:p w14:paraId="5938FD3C" w14:textId="77777777" w:rsidR="007B6E22" w:rsidRPr="007B6E22" w:rsidRDefault="007B6E22" w:rsidP="007B6E22">
      <w:pPr>
        <w:pStyle w:val="Code"/>
        <w:rPr>
          <w:highlight w:val="white"/>
        </w:rPr>
      </w:pPr>
      <w:r w:rsidRPr="007B6E22">
        <w:rPr>
          <w:highlight w:val="white"/>
        </w:rPr>
        <w:t xml:space="preserve">          }</w:t>
      </w:r>
    </w:p>
    <w:p w14:paraId="7A57DB28" w14:textId="77777777" w:rsidR="007B6E22" w:rsidRPr="007B6E22" w:rsidRDefault="007B6E22" w:rsidP="007B6E22">
      <w:pPr>
        <w:pStyle w:val="Code"/>
        <w:rPr>
          <w:highlight w:val="white"/>
        </w:rPr>
      </w:pPr>
    </w:p>
    <w:p w14:paraId="177F911C" w14:textId="77777777" w:rsidR="007B6E22" w:rsidRPr="007B6E22" w:rsidRDefault="007B6E22" w:rsidP="007B6E22">
      <w:pPr>
        <w:pStyle w:val="Code"/>
        <w:rPr>
          <w:highlight w:val="white"/>
        </w:rPr>
      </w:pPr>
      <w:r w:rsidRPr="007B6E22">
        <w:rPr>
          <w:highlight w:val="white"/>
        </w:rPr>
        <w:t xml:space="preserve">          List&lt;byte&gt; byteList = LookupByteArray(Operator, size);</w:t>
      </w:r>
    </w:p>
    <w:p w14:paraId="13EE9127" w14:textId="77777777" w:rsidR="007B6E22" w:rsidRPr="007B6E22" w:rsidRDefault="007B6E22" w:rsidP="007B6E22">
      <w:pPr>
        <w:pStyle w:val="Code"/>
        <w:rPr>
          <w:highlight w:val="white"/>
        </w:rPr>
      </w:pPr>
      <w:r w:rsidRPr="007B6E22">
        <w:rPr>
          <w:highlight w:val="white"/>
        </w:rPr>
        <w:t xml:space="preserve">          LoadByteList(byteList, byteList.Count - size, size, address);</w:t>
      </w:r>
    </w:p>
    <w:p w14:paraId="42433E90" w14:textId="77777777" w:rsidR="007B6E22" w:rsidRPr="007B6E22" w:rsidRDefault="007B6E22" w:rsidP="007B6E22">
      <w:pPr>
        <w:pStyle w:val="Code"/>
        <w:rPr>
          <w:highlight w:val="white"/>
        </w:rPr>
      </w:pPr>
      <w:r w:rsidRPr="007B6E22">
        <w:rPr>
          <w:highlight w:val="white"/>
        </w:rPr>
        <w:t xml:space="preserve">          return byteList;</w:t>
      </w:r>
    </w:p>
    <w:p w14:paraId="28C3F966" w14:textId="77777777" w:rsidR="007B6E22" w:rsidRPr="007B6E22" w:rsidRDefault="007B6E22" w:rsidP="007B6E22">
      <w:pPr>
        <w:pStyle w:val="Code"/>
        <w:rPr>
          <w:highlight w:val="white"/>
        </w:rPr>
      </w:pPr>
      <w:r w:rsidRPr="007B6E22">
        <w:rPr>
          <w:highlight w:val="white"/>
        </w:rPr>
        <w:t xml:space="preserve">        }</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152FF954"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00D4318D">
        <w:rPr>
          <w:rStyle w:val="KeyWord0"/>
          <w:highlight w:val="white"/>
        </w:rPr>
        <w:t>&lt;k&gt;</w:t>
      </w:r>
      <w:r w:rsidR="00D4318D" w:rsidRPr="00903DBA">
        <w:rPr>
          <w:rStyle w:val="KeyWord0"/>
          <w:highlight w:val="white"/>
        </w:rPr>
        <w:t>lahf</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leGrid"/>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2B980CC2" w:rsidR="008C2FC7" w:rsidRPr="00903DBA" w:rsidRDefault="008C2FC7" w:rsidP="008C2FC7">
      <w:pPr>
        <w:rPr>
          <w:highlight w:val="white"/>
        </w:rPr>
      </w:pPr>
      <w:r w:rsidRPr="00903DBA">
        <w:rPr>
          <w:highlight w:val="white"/>
        </w:rPr>
        <w:t xml:space="preserve">The operators of the first category take a register as operand.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2471712D" w:rsidR="008C2FC7" w:rsidRPr="00903DBA" w:rsidRDefault="008C2FC7" w:rsidP="008C2FC7">
      <w:pPr>
        <w:rPr>
          <w:highlight w:val="white"/>
        </w:rPr>
      </w:pPr>
      <w:r w:rsidRPr="00903DBA">
        <w:rPr>
          <w:highlight w:val="white"/>
        </w:rPr>
        <w:t xml:space="preserve">The operators of the second category take an integer value as operand. For instance: </w:t>
      </w:r>
      <w:r w:rsidR="00D4318D">
        <w:rPr>
          <w:rStyle w:val="KeyWord0"/>
          <w:highlight w:val="white"/>
        </w:rPr>
        <w:t>&lt;k&gt;</w:t>
      </w:r>
      <w:r w:rsidR="00D4318D" w:rsidRPr="00903DBA">
        <w:rPr>
          <w:rStyle w:val="KeyWord0"/>
          <w:highlight w:val="white"/>
        </w:rPr>
        <w:t>int</w:t>
      </w:r>
      <w:r w:rsidR="00D4318D">
        <w:rPr>
          <w:rStyle w:val="KeyWord0"/>
          <w:highlight w:val="white"/>
        </w:rPr>
        <w:t xml:space="preserve"> </w:t>
      </w:r>
      <w:r w:rsidR="00D4318D" w:rsidRPr="00903DBA">
        <w:rPr>
          <w:rStyle w:val="KeyWord0"/>
          <w:highlight w:val="white"/>
        </w:rPr>
        <w:t>33</w:t>
      </w:r>
      <w:r w:rsidR="00D4318D">
        <w:rPr>
          <w:rStyle w:val="KeyWord0"/>
          <w:highlight w:val="white"/>
        </w:rPr>
        <w:t>&lt;/k&gt;</w:t>
      </w:r>
      <w:r w:rsidRPr="00903DBA">
        <w:rPr>
          <w:highlight w:val="white"/>
        </w:rPr>
        <w:t xml:space="preserve">. We call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just like in the previous cases. But we must also load the array with the integer value of the operation, which we do by calling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with the value and its size. We determine the size of the value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Note that we have to subtract the size </w:t>
      </w:r>
      <w:r w:rsidRPr="00903DBA">
        <w:rPr>
          <w:highlight w:val="white"/>
        </w:rPr>
        <w:lastRenderedPageBreak/>
        <w:t xml:space="preserve">of the value from the size of the byte list to obtain the location to insert the value in the byte list. Integer values are always </w:t>
      </w:r>
      <w:r w:rsidR="00D4318D">
        <w:rPr>
          <w:rStyle w:val="KeyWord0"/>
          <w:highlight w:val="white"/>
        </w:rPr>
        <w:t>&lt;k&gt;</w:t>
      </w:r>
      <w:r w:rsidR="00D4318D" w:rsidRPr="00903DBA">
        <w:rPr>
          <w:rStyle w:val="KeyWord0"/>
          <w:highlight w:val="white"/>
        </w:rPr>
        <w:t>BigInteger</w:t>
      </w:r>
      <w:r w:rsidR="00D4318D">
        <w:rPr>
          <w:rStyle w:val="KeyWord0"/>
          <w:highlight w:val="white"/>
        </w:rPr>
        <w:t>&lt;/k&gt;</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43AB11D0"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[bp</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2]</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inc</w:t>
      </w:r>
      <w:r w:rsidR="00D4318D">
        <w:rPr>
          <w:rStyle w:val="KeyWord0"/>
          <w:highlight w:val="white"/>
        </w:rPr>
        <w:t xml:space="preserve"> </w:t>
      </w:r>
      <w:r w:rsidR="00D4318D" w:rsidRPr="00903DBA">
        <w:rPr>
          <w:rStyle w:val="KeyWord0"/>
          <w:highlight w:val="white"/>
        </w:rPr>
        <w:t>[global</w:t>
      </w:r>
      <w:r w:rsidR="00D4318D">
        <w:rPr>
          <w:rStyle w:val="KeyWord0"/>
          <w:highlight w:val="white"/>
        </w:rPr>
        <w:t xml:space="preserve"> </w:t>
      </w:r>
      <w:r w:rsidR="00D4318D" w:rsidRPr="00903DBA">
        <w:rPr>
          <w:rStyle w:val="KeyWord0"/>
          <w:highlight w:val="white"/>
        </w:rPr>
        <w:t>+</w:t>
      </w:r>
      <w:r w:rsidR="00D4318D">
        <w:rPr>
          <w:rStyle w:val="KeyWord0"/>
          <w:highlight w:val="white"/>
        </w:rPr>
        <w:t xml:space="preserve"> </w:t>
      </w:r>
      <w:r w:rsidR="00D4318D" w:rsidRPr="00903DBA">
        <w:rPr>
          <w:rStyle w:val="KeyWord0"/>
          <w:highlight w:val="white"/>
        </w:rPr>
        <w:t>4]</w:t>
      </w:r>
      <w:r w:rsidR="00D4318D">
        <w:rPr>
          <w:rStyle w:val="KeyWord0"/>
          <w:highlight w:val="white"/>
        </w:rPr>
        <w:t>&lt;/k&gt;</w:t>
      </w:r>
      <w:r w:rsidRPr="00903DBA">
        <w:rPr>
          <w:highlight w:val="white"/>
        </w:rPr>
        <w:t xml:space="preserve">. Note that offsets are always </w:t>
      </w:r>
      <w:r w:rsidR="00D4318D">
        <w:rPr>
          <w:rStyle w:val="KeyWord0"/>
          <w:highlight w:val="white"/>
        </w:rPr>
        <w:t>&lt;k&gt;</w:t>
      </w:r>
      <w:r w:rsidR="00D4318D" w:rsidRPr="00903DBA">
        <w:rPr>
          <w:rStyle w:val="KeyWord0"/>
          <w:highlight w:val="white"/>
        </w:rPr>
        <w:t>int</w:t>
      </w:r>
      <w:r w:rsidR="00D4318D">
        <w:rPr>
          <w:rStyle w:val="KeyWord0"/>
          <w:highlight w:val="white"/>
        </w:rPr>
        <w:t>&lt;/k&gt;</w:t>
      </w:r>
      <w:r w:rsidRPr="00903DBA">
        <w:rPr>
          <w:highlight w:val="white"/>
        </w:rPr>
        <w:t xml:space="preserve"> values. If the address includes a register, the size of the offset is determined by calling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leGrid"/>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59"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59"/>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lastRenderedPageBreak/>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269DEB1A"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00D4318D">
        <w:rPr>
          <w:rStyle w:val="KeyWord0"/>
          <w:highlight w:val="white"/>
        </w:rPr>
        <w:t>&lt;k&gt;</w:t>
      </w:r>
      <w:r w:rsidR="00D4318D" w:rsidRPr="00903DBA">
        <w:rPr>
          <w:rStyle w:val="KeyWord0"/>
          <w:highlight w:val="white"/>
        </w:rPr>
        <w:t>mov</w:t>
      </w:r>
      <w:r w:rsidR="00D4318D">
        <w:rPr>
          <w:rStyle w:val="KeyWord0"/>
          <w:highlight w:val="white"/>
        </w:rPr>
        <w:t>&lt;/k&gt;</w:t>
      </w:r>
      <w:r w:rsidRPr="00903DBA">
        <w:rPr>
          <w:highlight w:val="white"/>
        </w:rPr>
        <w:t xml:space="preserve"> or </w:t>
      </w:r>
      <w:r w:rsidR="00D4318D">
        <w:rPr>
          <w:rStyle w:val="KeyWord0"/>
          <w:highlight w:val="white"/>
        </w:rPr>
        <w:t>&lt;k&gt;</w:t>
      </w:r>
      <w:r w:rsidR="00D4318D" w:rsidRPr="00903DBA">
        <w:rPr>
          <w:rStyle w:val="KeyWord0"/>
          <w:highlight w:val="white"/>
        </w:rPr>
        <w:t>and</w:t>
      </w:r>
      <w:r w:rsidR="00D4318D">
        <w:rPr>
          <w:rStyle w:val="KeyWord0"/>
          <w:highlight w:val="white"/>
        </w:rPr>
        <w:t>&lt;/k&gt;</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3FA56168"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00D4318D">
        <w:rPr>
          <w:rStyle w:val="KeyWord0"/>
          <w:highlight w:val="white"/>
        </w:rPr>
        <w:t>&lt;k&gt;</w:t>
      </w:r>
      <w:r w:rsidR="00D4318D" w:rsidRPr="00903DBA">
        <w:rPr>
          <w:rStyle w:val="KeyWord0"/>
          <w:highlight w:val="white"/>
        </w:rPr>
        <w:t>SizeOfValue</w:t>
      </w:r>
      <w:r w:rsidR="00D4318D">
        <w:rPr>
          <w:rStyle w:val="KeyWord0"/>
          <w:highlight w:val="white"/>
        </w:rPr>
        <w:t>&lt;/k&gt;</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lastRenderedPageBreak/>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32B4374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00D4318D">
        <w:rPr>
          <w:rStyle w:val="KeyWord0"/>
          <w:highlight w:val="white"/>
        </w:rPr>
        <w:t>&lt;k&gt;</w:t>
      </w:r>
      <w:r w:rsidR="00D4318D" w:rsidRPr="00903DBA">
        <w:rPr>
          <w:rStyle w:val="KeyWord0"/>
          <w:highlight w:val="white"/>
        </w:rPr>
        <w:t>mov</w:t>
      </w:r>
      <w:r w:rsidR="00D4318D">
        <w:rPr>
          <w:rStyle w:val="KeyWord0"/>
          <w:highlight w:val="white"/>
        </w:rPr>
        <w:t xml:space="preserve"> </w:t>
      </w:r>
      <w:r w:rsidR="00D4318D" w:rsidRPr="00903DBA">
        <w:rPr>
          <w:rStyle w:val="KeyWord0"/>
          <w:highlight w:val="white"/>
        </w:rPr>
        <w:t>word</w:t>
      </w:r>
      <w:r w:rsidR="00D4318D">
        <w:rPr>
          <w:rStyle w:val="KeyWord0"/>
          <w:highlight w:val="white"/>
        </w:rPr>
        <w:t xml:space="preserve"> </w:t>
      </w:r>
      <w:r w:rsidR="00D4318D" w:rsidRPr="00903DBA">
        <w:rPr>
          <w:rStyle w:val="KeyWord0"/>
          <w:highlight w:val="white"/>
        </w:rPr>
        <w:t>[65534],</w:t>
      </w:r>
      <w:r w:rsidR="00D4318D">
        <w:rPr>
          <w:rStyle w:val="KeyWord0"/>
          <w:highlight w:val="white"/>
        </w:rPr>
        <w:t xml:space="preserve"> </w:t>
      </w:r>
      <w:r w:rsidR="00D4318D" w:rsidRPr="00903DBA">
        <w:rPr>
          <w:rStyle w:val="KeyWord0"/>
          <w:highlight w:val="white"/>
        </w:rPr>
        <w:t>65534</w:t>
      </w:r>
      <w:r w:rsidR="00D4318D">
        <w:rPr>
          <w:rStyle w:val="KeyWord0"/>
          <w:highlight w:val="white"/>
        </w:rPr>
        <w:t>&lt;/k&gt;</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56035E4C"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LoadByteList</w:t>
      </w:r>
      <w:r w:rsidR="00D4318D">
        <w:rPr>
          <w:rStyle w:val="KeyWord0"/>
          <w:highlight w:val="white"/>
        </w:rPr>
        <w:t>&lt;/k&gt;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lastRenderedPageBreak/>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value);</w:t>
      </w:r>
    </w:p>
    <w:p w14:paraId="19E5E753" w14:textId="77777777" w:rsidR="008C2FC7" w:rsidRPr="00492109" w:rsidRDefault="008C2FC7" w:rsidP="008C2FC7">
      <w:pPr>
        <w:pStyle w:val="Code"/>
        <w:rPr>
          <w:highlight w:val="white"/>
          <w:lang w:val="nb-NO"/>
        </w:rPr>
      </w:pPr>
      <w:r w:rsidRPr="00492109">
        <w:rPr>
          <w:highlight w:val="white"/>
          <w:lang w:val="nb-NO"/>
        </w:rPr>
        <w:t xml:space="preserve">            }</w:t>
      </w:r>
    </w:p>
    <w:p w14:paraId="23E82ACE" w14:textId="77777777" w:rsidR="008C2FC7" w:rsidRPr="00492109" w:rsidRDefault="008C2FC7" w:rsidP="008C2FC7">
      <w:pPr>
        <w:pStyle w:val="Code"/>
        <w:rPr>
          <w:highlight w:val="white"/>
          <w:lang w:val="nb-NO"/>
        </w:rPr>
      </w:pPr>
      <w:r w:rsidRPr="00492109">
        <w:rPr>
          <w:highlight w:val="white"/>
          <w:lang w:val="nb-NO"/>
        </w:rPr>
        <w:t xml:space="preserve">            else {</w:t>
      </w:r>
    </w:p>
    <w:p w14:paraId="1CBED789" w14:textId="77777777" w:rsidR="008C2FC7" w:rsidRPr="00492109" w:rsidRDefault="008C2FC7" w:rsidP="008C2FC7">
      <w:pPr>
        <w:pStyle w:val="Code"/>
        <w:rPr>
          <w:highlight w:val="white"/>
          <w:lang w:val="nb-NO"/>
        </w:rPr>
      </w:pPr>
      <w:r w:rsidRPr="00492109">
        <w:rPr>
          <w:highlight w:val="white"/>
          <w:lang w:val="nb-NO"/>
        </w:rPr>
        <w:t xml:space="preserve">              byteList[index] = (byte) value;</w:t>
      </w:r>
    </w:p>
    <w:p w14:paraId="605F6D2C"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shortValue);</w:t>
      </w:r>
    </w:p>
    <w:p w14:paraId="36B6D82F" w14:textId="77777777" w:rsidR="008C2FC7" w:rsidRPr="00492109" w:rsidRDefault="008C2FC7" w:rsidP="008C2FC7">
      <w:pPr>
        <w:pStyle w:val="Code"/>
        <w:rPr>
          <w:highlight w:val="white"/>
          <w:lang w:val="nb-NO"/>
        </w:rPr>
      </w:pPr>
      <w:r w:rsidRPr="00492109">
        <w:rPr>
          <w:highlight w:val="white"/>
          <w:lang w:val="nb-NO"/>
        </w:rPr>
        <w:t xml:space="preserve">              byteList[index + 1] = (byte) ((sbyte) (shortValue &gt;&gt; 8));</w:t>
      </w:r>
    </w:p>
    <w:p w14:paraId="1F9042EA"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492109" w:rsidRDefault="008C2FC7" w:rsidP="008C2FC7">
      <w:pPr>
        <w:pStyle w:val="Code"/>
        <w:rPr>
          <w:highlight w:val="white"/>
          <w:lang w:val="nb-NO"/>
        </w:rPr>
      </w:pPr>
      <w:r w:rsidRPr="00903DBA">
        <w:rPr>
          <w:highlight w:val="white"/>
        </w:rPr>
        <w:t xml:space="preserve">              </w:t>
      </w:r>
      <w:r w:rsidRPr="00492109">
        <w:rPr>
          <w:highlight w:val="white"/>
          <w:lang w:val="nb-NO"/>
        </w:rPr>
        <w:t>byteList[index] = (byte) ((sbyte) intValue);</w:t>
      </w:r>
    </w:p>
    <w:p w14:paraId="02E6C596" w14:textId="77777777" w:rsidR="008C2FC7" w:rsidRPr="00492109" w:rsidRDefault="008C2FC7" w:rsidP="008C2FC7">
      <w:pPr>
        <w:pStyle w:val="Code"/>
        <w:rPr>
          <w:highlight w:val="white"/>
          <w:lang w:val="nb-NO"/>
        </w:rPr>
      </w:pPr>
      <w:r w:rsidRPr="00492109">
        <w:rPr>
          <w:highlight w:val="white"/>
          <w:lang w:val="nb-NO"/>
        </w:rPr>
        <w:t xml:space="preserve">              byteList[index + 1] = (byte) ((sbyte) (intValue &gt;&gt; 8));</w:t>
      </w:r>
    </w:p>
    <w:p w14:paraId="6A36AB56" w14:textId="77777777" w:rsidR="008C2FC7" w:rsidRPr="00492109" w:rsidRDefault="008C2FC7" w:rsidP="008C2FC7">
      <w:pPr>
        <w:pStyle w:val="Code"/>
        <w:rPr>
          <w:highlight w:val="white"/>
          <w:lang w:val="nb-NO"/>
        </w:rPr>
      </w:pPr>
      <w:r w:rsidRPr="00492109">
        <w:rPr>
          <w:highlight w:val="white"/>
          <w:lang w:val="nb-NO"/>
        </w:rPr>
        <w:t xml:space="preserve">              byteList[index + 2] = (byte) ((sbyte) (intValue &gt;&gt; 16));</w:t>
      </w:r>
    </w:p>
    <w:p w14:paraId="4E57E3A7" w14:textId="77777777" w:rsidR="008C2FC7" w:rsidRPr="00492109" w:rsidRDefault="008C2FC7" w:rsidP="008C2FC7">
      <w:pPr>
        <w:pStyle w:val="Code"/>
        <w:rPr>
          <w:highlight w:val="white"/>
          <w:lang w:val="nb-NO"/>
        </w:rPr>
      </w:pPr>
      <w:r w:rsidRPr="00492109">
        <w:rPr>
          <w:highlight w:val="white"/>
          <w:lang w:val="nb-NO"/>
        </w:rPr>
        <w:t xml:space="preserve">              byteList[index + 3] = (byte) ((sbyte) (intValue &gt;&gt; 24));</w:t>
      </w:r>
    </w:p>
    <w:p w14:paraId="1CC54D3F" w14:textId="77777777" w:rsidR="008C2FC7" w:rsidRPr="00903DBA" w:rsidRDefault="008C2FC7" w:rsidP="008C2FC7">
      <w:pPr>
        <w:pStyle w:val="Code"/>
        <w:rPr>
          <w:highlight w:val="white"/>
        </w:rPr>
      </w:pPr>
      <w:r w:rsidRPr="00492109">
        <w:rPr>
          <w:highlight w:val="white"/>
          <w:lang w:val="nb-NO"/>
        </w:rPr>
        <w:t xml:space="preserve">            </w:t>
      </w:r>
      <w:r w:rsidRPr="00903DBA">
        <w:rPr>
          <w:highlight w:val="white"/>
        </w:rPr>
        <w:t>}</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0AEE537B" w:rsidR="008C2FC7" w:rsidRPr="00903DBA" w:rsidRDefault="008C2FC7" w:rsidP="008C2FC7">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LookupByteArray</w:t>
      </w:r>
      <w:r w:rsidR="00D4318D">
        <w:rPr>
          <w:rStyle w:val="KeyWord0"/>
          <w:highlight w:val="white"/>
        </w:rPr>
        <w:t>&lt;/k&gt;</w:t>
      </w:r>
      <w:r w:rsidRPr="00903DBA">
        <w:rPr>
          <w:highlight w:val="white"/>
        </w:rPr>
        <w:t xml:space="preserve"> method looks up the assembly code instruction in the </w:t>
      </w:r>
      <w:r w:rsidR="00D4318D">
        <w:rPr>
          <w:rStyle w:val="KeyWord0"/>
          <w:highlight w:val="white"/>
        </w:rPr>
        <w:t>&lt;k&gt;</w:t>
      </w:r>
      <w:r w:rsidR="00D4318D" w:rsidRPr="00903DBA">
        <w:rPr>
          <w:rStyle w:val="KeyWord0"/>
          <w:highlight w:val="white"/>
        </w:rPr>
        <w:t>MainArrayMap</w:t>
      </w:r>
      <w:r w:rsidR="00D4318D">
        <w:rPr>
          <w:rStyle w:val="KeyWord0"/>
          <w:highlight w:val="white"/>
        </w:rPr>
        <w:t>&lt;/k&gt;</w:t>
      </w:r>
      <w:r w:rsidRPr="00903DBA">
        <w:rPr>
          <w:highlight w:val="white"/>
        </w:rPr>
        <w:t xml:space="preserve"> map in </w:t>
      </w:r>
      <w:r w:rsidR="00D4318D">
        <w:rPr>
          <w:rStyle w:val="KeyWord0"/>
          <w:highlight w:val="white"/>
        </w:rPr>
        <w:t>&lt;k&gt;</w:t>
      </w:r>
      <w:r w:rsidR="00D4318D" w:rsidRPr="00903DBA">
        <w:rPr>
          <w:rStyle w:val="KeyWord0"/>
          <w:highlight w:val="white"/>
        </w:rPr>
        <w:t>ObjectCodeTable</w:t>
      </w:r>
      <w:r w:rsidR="00D4318D">
        <w:rPr>
          <w:rStyle w:val="KeyWord0"/>
          <w:highlight w:val="white"/>
        </w:rPr>
        <w:t>&lt;/k&gt;</w:t>
      </w:r>
      <w:r w:rsidRPr="00903DBA">
        <w:rPr>
          <w:highlight w:val="white"/>
        </w:rPr>
        <w:t>.</w:t>
      </w:r>
    </w:p>
    <w:p w14:paraId="50E39012" w14:textId="77777777" w:rsidR="0069381D" w:rsidRPr="0069381D" w:rsidRDefault="0069381D" w:rsidP="0069381D">
      <w:pPr>
        <w:pStyle w:val="Code"/>
      </w:pPr>
      <w:r w:rsidRPr="0069381D">
        <w:t xml:space="preserve">    public static List&lt;byte&gt; LookupByteArray(AssemblyOperator objectOp,</w:t>
      </w:r>
    </w:p>
    <w:p w14:paraId="451AD9FB" w14:textId="77777777" w:rsidR="0069381D" w:rsidRPr="0069381D" w:rsidRDefault="0069381D" w:rsidP="0069381D">
      <w:pPr>
        <w:pStyle w:val="Code"/>
      </w:pPr>
      <w:r w:rsidRPr="0069381D">
        <w:t xml:space="preserve">                      object operand0 = null, object operand1 = null,</w:t>
      </w:r>
    </w:p>
    <w:p w14:paraId="32294B0D" w14:textId="77777777" w:rsidR="0069381D" w:rsidRPr="0069381D" w:rsidRDefault="0069381D" w:rsidP="0069381D">
      <w:pPr>
        <w:pStyle w:val="Code"/>
      </w:pPr>
      <w:r w:rsidRPr="0069381D">
        <w:t xml:space="preserve">                      object operand2 = null) {</w:t>
      </w:r>
    </w:p>
    <w:p w14:paraId="7530F588" w14:textId="77777777" w:rsidR="0069381D" w:rsidRPr="0069381D" w:rsidRDefault="0069381D" w:rsidP="0069381D">
      <w:pPr>
        <w:pStyle w:val="Code"/>
      </w:pPr>
      <w:r w:rsidRPr="0069381D">
        <w:t xml:space="preserve">      if ((objectOp == AssemblyOperator.shl) ||</w:t>
      </w:r>
    </w:p>
    <w:p w14:paraId="72484B01" w14:textId="77777777" w:rsidR="0069381D" w:rsidRPr="0069381D" w:rsidRDefault="0069381D" w:rsidP="0069381D">
      <w:pPr>
        <w:pStyle w:val="Code"/>
      </w:pPr>
      <w:r w:rsidRPr="0069381D">
        <w:t xml:space="preserve">          (objectOp == AssemblyOperator.shr)) {</w:t>
      </w:r>
    </w:p>
    <w:p w14:paraId="5A725515" w14:textId="77777777" w:rsidR="0069381D" w:rsidRPr="0069381D" w:rsidRDefault="0069381D" w:rsidP="0069381D">
      <w:pPr>
        <w:pStyle w:val="Code"/>
      </w:pPr>
      <w:r w:rsidRPr="0069381D">
        <w:t xml:space="preserve">        operand0 = (operand0 is BigInteger) ? 0L : operand0;</w:t>
      </w:r>
    </w:p>
    <w:p w14:paraId="6F36D9DF" w14:textId="77777777" w:rsidR="0069381D" w:rsidRPr="0069381D" w:rsidRDefault="0069381D" w:rsidP="0069381D">
      <w:pPr>
        <w:pStyle w:val="Code"/>
      </w:pPr>
      <w:r w:rsidRPr="0069381D">
        <w:t xml:space="preserve">        operand1 = (operand1 is BigInteger) ? 0L : operand1;</w:t>
      </w:r>
    </w:p>
    <w:p w14:paraId="265138A6" w14:textId="77777777" w:rsidR="0069381D" w:rsidRPr="0069381D" w:rsidRDefault="0069381D" w:rsidP="0069381D">
      <w:pPr>
        <w:pStyle w:val="Code"/>
      </w:pPr>
      <w:r w:rsidRPr="0069381D">
        <w:lastRenderedPageBreak/>
        <w:t xml:space="preserve">        operand2 = (operand2 is BigInteger) ? 0L : operand2;</w:t>
      </w:r>
    </w:p>
    <w:p w14:paraId="14F6FCDE" w14:textId="77777777" w:rsidR="0069381D" w:rsidRPr="0069381D" w:rsidRDefault="0069381D" w:rsidP="0069381D">
      <w:pPr>
        <w:pStyle w:val="Code"/>
      </w:pPr>
      <w:r w:rsidRPr="0069381D">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6E43E1BE" w14:textId="77777777" w:rsidR="0069381D" w:rsidRPr="0069381D" w:rsidRDefault="0069381D" w:rsidP="0069381D">
      <w:pPr>
        <w:pStyle w:val="Code"/>
      </w:pPr>
      <w:r w:rsidRPr="0069381D">
        <w:t xml:space="preserve">      operand0 = (operand0 is string) ? null : operand0;</w:t>
      </w:r>
    </w:p>
    <w:p w14:paraId="3D3818A1" w14:textId="77777777" w:rsidR="0069381D" w:rsidRPr="0069381D" w:rsidRDefault="0069381D" w:rsidP="0069381D">
      <w:pPr>
        <w:pStyle w:val="Code"/>
      </w:pPr>
      <w:r w:rsidRPr="0069381D">
        <w:t xml:space="preserve">      operand1 = (operand1 is string) ? null : operand1;</w:t>
      </w:r>
    </w:p>
    <w:p w14:paraId="2C15B3D4" w14:textId="77777777" w:rsidR="0069381D" w:rsidRPr="0069381D" w:rsidRDefault="0069381D" w:rsidP="0069381D">
      <w:pPr>
        <w:pStyle w:val="Code"/>
      </w:pPr>
      <w:r w:rsidRPr="0069381D">
        <w:t xml:space="preserve">      operand2 = (operand2 is string) ? null : operand2;</w:t>
      </w:r>
    </w:p>
    <w:p w14:paraId="57A08F9A" w14:textId="77777777" w:rsidR="0069381D" w:rsidRPr="0069381D" w:rsidRDefault="0069381D" w:rsidP="0069381D">
      <w:pPr>
        <w:pStyle w:val="Code"/>
      </w:pPr>
    </w:p>
    <w:p w14:paraId="45B1DAA4" w14:textId="77777777" w:rsidR="0069381D" w:rsidRPr="0069381D" w:rsidRDefault="0069381D" w:rsidP="0069381D">
      <w:pPr>
        <w:pStyle w:val="Code"/>
      </w:pPr>
      <w:r w:rsidRPr="0069381D">
        <w:t xml:space="preserve">      ObjectCodeInfo info = new(objectOp, operand0, operand1, operand2);</w:t>
      </w:r>
    </w:p>
    <w:p w14:paraId="531D9B4C" w14:textId="77777777" w:rsidR="0069381D" w:rsidRPr="0069381D" w:rsidRDefault="0069381D" w:rsidP="0069381D">
      <w:pPr>
        <w:pStyle w:val="Code"/>
      </w:pPr>
      <w:r w:rsidRPr="0069381D">
        <w:t xml:space="preserve">      byte[] byteArray = ObjectCodeTable.MainArrayMap[info];</w:t>
      </w:r>
    </w:p>
    <w:p w14:paraId="31DB84A8" w14:textId="77777777" w:rsidR="0069381D" w:rsidRPr="0069381D" w:rsidRDefault="0069381D" w:rsidP="0069381D">
      <w:pPr>
        <w:pStyle w:val="Code"/>
      </w:pPr>
      <w:r w:rsidRPr="0069381D">
        <w:t xml:space="preserve">      Error.ErrorXXX(byteArray != null);</w:t>
      </w:r>
    </w:p>
    <w:p w14:paraId="4D7CF6E6" w14:textId="77777777" w:rsidR="0069381D" w:rsidRPr="0069381D" w:rsidRDefault="0069381D" w:rsidP="0069381D">
      <w:pPr>
        <w:pStyle w:val="Code"/>
      </w:pPr>
      <w:r w:rsidRPr="0069381D">
        <w:t xml:space="preserve">      List&lt;byte&gt; byteList = new();</w:t>
      </w:r>
    </w:p>
    <w:p w14:paraId="4E18B58A" w14:textId="77777777" w:rsidR="0069381D" w:rsidRPr="0069381D" w:rsidRDefault="0069381D" w:rsidP="0069381D">
      <w:pPr>
        <w:pStyle w:val="Code"/>
      </w:pPr>
    </w:p>
    <w:p w14:paraId="24F93CC3" w14:textId="77777777" w:rsidR="0069381D" w:rsidRPr="0069381D" w:rsidRDefault="0069381D" w:rsidP="0069381D">
      <w:pPr>
        <w:pStyle w:val="Code"/>
      </w:pPr>
      <w:r w:rsidRPr="0069381D">
        <w:t xml:space="preserve">      foreach (byte b in byteArray) {</w:t>
      </w:r>
    </w:p>
    <w:p w14:paraId="089CBF36" w14:textId="77777777" w:rsidR="0069381D" w:rsidRPr="0069381D" w:rsidRDefault="0069381D" w:rsidP="0069381D">
      <w:pPr>
        <w:pStyle w:val="Code"/>
      </w:pPr>
      <w:r w:rsidRPr="0069381D">
        <w:t xml:space="preserve">        byteList.Add(b);</w:t>
      </w:r>
    </w:p>
    <w:p w14:paraId="00604134" w14:textId="77777777" w:rsidR="0069381D" w:rsidRPr="0069381D" w:rsidRDefault="0069381D" w:rsidP="0069381D">
      <w:pPr>
        <w:pStyle w:val="Code"/>
      </w:pPr>
      <w:r w:rsidRPr="0069381D">
        <w:t xml:space="preserve">      }</w:t>
      </w:r>
    </w:p>
    <w:p w14:paraId="07B21F6B" w14:textId="77777777" w:rsidR="0069381D" w:rsidRPr="0069381D" w:rsidRDefault="0069381D" w:rsidP="0069381D">
      <w:pPr>
        <w:pStyle w:val="Code"/>
      </w:pPr>
    </w:p>
    <w:p w14:paraId="576BEFD6" w14:textId="77777777" w:rsidR="0069381D" w:rsidRPr="0069381D" w:rsidRDefault="0069381D" w:rsidP="0069381D">
      <w:pPr>
        <w:pStyle w:val="Code"/>
      </w:pPr>
      <w:r w:rsidRPr="0069381D">
        <w:t xml:space="preserve">      return byteList;</w:t>
      </w:r>
    </w:p>
    <w:p w14:paraId="238A5906" w14:textId="0646A52D" w:rsidR="00CC21E0" w:rsidRPr="0069381D" w:rsidRDefault="0069381D" w:rsidP="0069381D">
      <w:pPr>
        <w:pStyle w:val="Code"/>
      </w:pPr>
      <w:r w:rsidRPr="0069381D">
        <w:t xml:space="preserve">    }</w:t>
      </w:r>
    </w:p>
    <w:p w14:paraId="2A558C14" w14:textId="5FCB01F6" w:rsidR="00BF5F11" w:rsidRPr="00903DBA" w:rsidRDefault="00CC1DF4" w:rsidP="0060539D">
      <w:pPr>
        <w:pStyle w:val="Heading2"/>
      </w:pPr>
      <w:bookmarkStart w:id="560" w:name="_Toc98936442"/>
      <w:bookmarkStart w:id="561" w:name="_Hlk64221600"/>
      <w:r>
        <w:t>&lt;</w:t>
      </w:r>
      <w:proofErr w:type="spellStart"/>
      <w:r>
        <w:t>h2</w:t>
      </w:r>
      <w:proofErr w:type="spellEnd"/>
      <w:r>
        <w:t>&gt;</w:t>
      </w:r>
      <w:bookmarkStart w:id="562" w:name="_Ref419646553"/>
      <w:r>
        <w:t xml:space="preserve">The </w:t>
      </w:r>
      <w:r w:rsidRPr="00903DBA">
        <w:t>Link</w:t>
      </w:r>
      <w:bookmarkEnd w:id="562"/>
      <w:r>
        <w:t>er&lt;/</w:t>
      </w:r>
      <w:proofErr w:type="spellStart"/>
      <w:r>
        <w:t>h2</w:t>
      </w:r>
      <w:proofErr w:type="spellEnd"/>
      <w:r>
        <w:t>&gt;</w:t>
      </w:r>
      <w:bookmarkEnd w:id="560"/>
    </w:p>
    <w:bookmarkEnd w:id="543"/>
    <w:p w14:paraId="5CC5045B" w14:textId="2787446C" w:rsidR="00092532" w:rsidRPr="00903DBA" w:rsidRDefault="0040618B" w:rsidP="00DF416A">
      <w:r w:rsidRPr="00903DBA">
        <w:t>The linker i</w:t>
      </w:r>
      <w:r w:rsidR="00DF416A">
        <w:t>s</w:t>
      </w:r>
      <w:r w:rsidRPr="00903DBA">
        <w:t xml:space="preserve"> the final part of the compilation process</w:t>
      </w:r>
      <w:r w:rsidR="00E949DC">
        <w:t xml:space="preserve"> for the Windows environment</w:t>
      </w:r>
      <w:r w:rsidRPr="00903DBA">
        <w:t>. Its merges together the compiled files and generates an executable file.</w:t>
      </w:r>
    </w:p>
    <w:p w14:paraId="21B495BC" w14:textId="3E9BC0C2" w:rsidR="00EE4EC9" w:rsidRPr="00903DBA" w:rsidRDefault="00CC1DF4" w:rsidP="0060539D">
      <w:pPr>
        <w:pStyle w:val="Heading3"/>
      </w:pPr>
      <w:bookmarkStart w:id="563" w:name="_Toc98936443"/>
      <w:r>
        <w:t>&lt;</w:t>
      </w:r>
      <w:proofErr w:type="spellStart"/>
      <w:r>
        <w:t>h3</w:t>
      </w:r>
      <w:proofErr w:type="spellEnd"/>
      <w:r>
        <w:t>&gt;</w:t>
      </w:r>
      <w:r w:rsidRPr="00903DBA">
        <w:t>The Linker Class</w:t>
      </w:r>
      <w:r>
        <w:t>&lt;/</w:t>
      </w:r>
      <w:proofErr w:type="spellStart"/>
      <w:r>
        <w:t>h3</w:t>
      </w:r>
      <w:proofErr w:type="spellEnd"/>
      <w:r>
        <w:t>&gt;</w:t>
      </w:r>
      <w:bookmarkEnd w:id="563"/>
    </w:p>
    <w:p w14:paraId="0A827FC9" w14:textId="13C1C773" w:rsidR="00F6417F" w:rsidRPr="00903DBA" w:rsidRDefault="004E4EB0" w:rsidP="004E4EB0">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Linker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3E2793">
        <w:t>,</w:t>
      </w:r>
      <w:r w:rsidR="00D70339" w:rsidRPr="00903DBA">
        <w:t xml:space="preserve"> and</w:t>
      </w:r>
      <w:r w:rsidR="00D000C7" w:rsidRPr="00903DBA">
        <w:t xml:space="preserve"> return </w:t>
      </w:r>
      <w:r w:rsidR="0003716F" w:rsidRPr="00903DBA">
        <w:t>assignments</w:t>
      </w:r>
      <w:r w:rsidR="00C25905">
        <w:t>,</w:t>
      </w:r>
      <w:r w:rsidR="001D5527" w:rsidRPr="00903DBA">
        <w:t xml:space="preserve"> and save</w:t>
      </w:r>
      <w:r w:rsidR="00013B7A" w:rsidRPr="00903DBA">
        <w:t xml:space="preserve">s the final code in a </w:t>
      </w:r>
      <w:r w:rsidR="006B25A5">
        <w:t>.</w:t>
      </w:r>
      <w:r w:rsidR="00013B7A" w:rsidRPr="00903DBA">
        <w:t>com</w:t>
      </w:r>
      <w:r w:rsidR="006B25A5">
        <w:t xml:space="preserve"> </w:t>
      </w:r>
      <w:r w:rsidR="00013B7A" w:rsidRPr="00903DBA">
        <w:t>file, which is executable in 16-bits Windows</w:t>
      </w:r>
      <w:r w:rsidR="00072191" w:rsidRPr="00903DBA">
        <w:t>.</w:t>
      </w:r>
      <w:r w:rsidR="00F6417F" w:rsidRPr="00903DBA">
        <w:t xml:space="preserve"> More specific, the linker has the following tasks:</w:t>
      </w:r>
    </w:p>
    <w:p w14:paraId="4B6D03E2" w14:textId="79525FAF" w:rsidR="00F6417F" w:rsidRPr="00903DBA" w:rsidRDefault="008C4970" w:rsidP="00693BCF">
      <w:pPr>
        <w:pStyle w:val="ListParagraph"/>
        <w:numPr>
          <w:ilvl w:val="0"/>
          <w:numId w:val="188"/>
        </w:numPr>
      </w:pPr>
      <w:r>
        <w:t>&lt;l&gt;</w:t>
      </w:r>
      <w:r w:rsidRPr="00903DBA">
        <w:t>First</w:t>
      </w:r>
      <w:r>
        <w:t>,</w:t>
      </w:r>
      <w:r w:rsidRPr="00903DBA">
        <w:t xml:space="preserve"> we load all function and static variables from all the object files and to make sure that two elements do not share the same name.</w:t>
      </w:r>
      <w:r>
        <w:t>&lt;/l&gt;</w:t>
      </w:r>
    </w:p>
    <w:p w14:paraId="303AC1FB" w14:textId="15C36D3F" w:rsidR="00296128" w:rsidRPr="00903DBA" w:rsidRDefault="008C4970" w:rsidP="00693BCF">
      <w:pPr>
        <w:pStyle w:val="ListParagraph"/>
        <w:numPr>
          <w:ilvl w:val="0"/>
          <w:numId w:val="188"/>
        </w:numPr>
      </w:pPr>
      <w:r>
        <w:t>&lt;l&gt;</w:t>
      </w:r>
      <w:r w:rsidRPr="00903DBA">
        <w:t>The</w:t>
      </w:r>
      <w:r>
        <w:t>n</w:t>
      </w:r>
      <w:r w:rsidRPr="00903DBA">
        <w:t xml:space="preserve"> we identify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function and trace all functions and global variables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All elements not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w:t>
      </w:r>
      <w:r>
        <w:t>removed</w:t>
      </w:r>
      <w:r w:rsidRPr="00903DBA">
        <w:t>.</w:t>
      </w:r>
      <w:r>
        <w:t>&lt;/l&gt;</w:t>
      </w:r>
    </w:p>
    <w:p w14:paraId="59307B98" w14:textId="488BB773" w:rsidR="007B5A8B" w:rsidRPr="00903DBA" w:rsidRDefault="008C4970" w:rsidP="00693BCF">
      <w:pPr>
        <w:pStyle w:val="ListParagraph"/>
        <w:numPr>
          <w:ilvl w:val="0"/>
          <w:numId w:val="188"/>
        </w:numPr>
      </w:pPr>
      <w:r>
        <w:t>&lt;l&gt;</w:t>
      </w:r>
      <w:r w:rsidRPr="00903DBA">
        <w:t>For each function or global variable</w:t>
      </w:r>
      <w:r>
        <w:t>,</w:t>
      </w:r>
      <w:r w:rsidRPr="00903DBA">
        <w:t xml:space="preserve"> we modif</w:t>
      </w:r>
      <w:r>
        <w:t>y</w:t>
      </w:r>
      <w:r w:rsidRPr="00903DBA">
        <w:t xml:space="preserve"> all accesses, and for each function we modify all calls and return assignments.</w:t>
      </w:r>
      <w:r>
        <w:t>&lt;/l&gt;</w:t>
      </w:r>
    </w:p>
    <w:p w14:paraId="34026603" w14:textId="5CDBDAC3" w:rsidR="00293565" w:rsidRPr="00903DBA" w:rsidRDefault="008C4970" w:rsidP="00693BCF">
      <w:pPr>
        <w:pStyle w:val="ListParagraph"/>
        <w:numPr>
          <w:ilvl w:val="0"/>
          <w:numId w:val="188"/>
        </w:numPr>
      </w:pPr>
      <w:r>
        <w:t>&lt;l&gt;</w:t>
      </w:r>
      <w:r w:rsidRPr="00903DBA">
        <w:t xml:space="preserve">Finally, we save the code and data for all elements reachable from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main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w:t>
      </w:r>
      <w:r>
        <w:t>.</w:t>
      </w:r>
      <w:r w:rsidRPr="00903DBA">
        <w:t>com</w:t>
      </w:r>
      <w:r>
        <w:t xml:space="preserve"> </w:t>
      </w:r>
      <w:r w:rsidRPr="00903DBA">
        <w:t>file.</w:t>
      </w:r>
      <w:r>
        <w:t>&lt;/l&gt;</w:t>
      </w:r>
    </w:p>
    <w:p w14:paraId="0BA3F6F8" w14:textId="0E5FC394" w:rsidR="001D1BEE" w:rsidRPr="00903DBA" w:rsidRDefault="000274D4" w:rsidP="00666E2F">
      <w:pPr>
        <w:pStyle w:val="CodeHeader"/>
      </w:pPr>
      <w:r>
        <w:t>&lt;</w:t>
      </w:r>
      <w:proofErr w:type="spellStart"/>
      <w:r>
        <w:t>ch</w:t>
      </w:r>
      <w:proofErr w:type="spellEnd"/>
      <w:r>
        <w:t>&gt;</w:t>
      </w:r>
      <w:proofErr w:type="spellStart"/>
      <w:r w:rsidRPr="00903DBA">
        <w:t>Linker</w:t>
      </w:r>
      <w:r>
        <w:t>.</w:t>
      </w:r>
      <w:r w:rsidRPr="00903DBA">
        <w:t>cs</w:t>
      </w:r>
      <w:proofErr w:type="spellEnd"/>
      <w:r>
        <w:t>&lt;/</w:t>
      </w:r>
      <w:proofErr w:type="spellStart"/>
      <w:r>
        <w:t>ch</w:t>
      </w:r>
      <w:proofErr w:type="spellEnd"/>
      <w:r>
        <w:t>&gt;</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48488304" w:rsidR="00E1579E" w:rsidRDefault="00E1579E" w:rsidP="00FD0C59">
      <w:pPr>
        <w:pStyle w:val="Code"/>
        <w:rPr>
          <w:highlight w:val="white"/>
        </w:rPr>
      </w:pPr>
      <w:r w:rsidRPr="00903DBA">
        <w:rPr>
          <w:highlight w:val="white"/>
        </w:rPr>
        <w:t xml:space="preserve">  public class Linker {</w:t>
      </w:r>
    </w:p>
    <w:p w14:paraId="3A573BB4" w14:textId="3B7EEEB2" w:rsidR="00853C0F" w:rsidRPr="0027077C" w:rsidRDefault="0027077C" w:rsidP="0027077C">
      <w:pPr>
        <w:rPr>
          <w:highlight w:val="white"/>
        </w:rPr>
      </w:pPr>
      <w:r>
        <w:rPr>
          <w:highlight w:val="white"/>
        </w:rPr>
        <w:t xml:space="preserve">There are several maps and lists. </w:t>
      </w:r>
      <w:r w:rsidR="000732E3" w:rsidRPr="0027077C">
        <w:rPr>
          <w:highlight w:val="white"/>
        </w:rPr>
        <w:t xml:space="preserve">The </w:t>
      </w:r>
      <w:r w:rsidR="00D4318D">
        <w:rPr>
          <w:rStyle w:val="KeyWord0"/>
          <w:highlight w:val="white"/>
        </w:rPr>
        <w:t>&lt;k&gt;</w:t>
      </w:r>
      <w:r w:rsidR="00D4318D" w:rsidRPr="0027077C">
        <w:rPr>
          <w:rStyle w:val="KeyWord0"/>
          <w:highlight w:val="white"/>
        </w:rPr>
        <w:t>m_globalMap</w:t>
      </w:r>
      <w:r w:rsidR="00D4318D">
        <w:rPr>
          <w:rStyle w:val="KeyWord0"/>
          <w:highlight w:val="white"/>
        </w:rPr>
        <w:t>&lt;/k&gt;</w:t>
      </w:r>
      <w:r w:rsidR="000732E3" w:rsidRPr="0027077C">
        <w:rPr>
          <w:highlight w:val="white"/>
        </w:rPr>
        <w:t xml:space="preserve"> map </w:t>
      </w:r>
      <w:r w:rsidR="00B03863" w:rsidRPr="0027077C">
        <w:rPr>
          <w:highlight w:val="white"/>
        </w:rPr>
        <w:t xml:space="preserve">holds all the static symbols of the source code, while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B03863" w:rsidRPr="0027077C">
        <w:rPr>
          <w:highlight w:val="white"/>
        </w:rPr>
        <w:t xml:space="preserve"> holds only the symbols that are reachable (directly or indirectly) from the </w:t>
      </w:r>
      <w:r w:rsidR="00D4318D">
        <w:rPr>
          <w:rStyle w:val="KeyWord0"/>
          <w:highlight w:val="white"/>
        </w:rPr>
        <w:t>&lt;k&gt;</w:t>
      </w:r>
      <w:r w:rsidR="00D4318D" w:rsidRPr="0027077C">
        <w:rPr>
          <w:rStyle w:val="KeyWord0"/>
          <w:highlight w:val="white"/>
        </w:rPr>
        <w:t>main</w:t>
      </w:r>
      <w:r w:rsidR="00D4318D">
        <w:rPr>
          <w:rStyle w:val="KeyWord0"/>
          <w:highlight w:val="white"/>
        </w:rPr>
        <w:t>&lt;/k&gt;</w:t>
      </w:r>
      <w:r w:rsidR="00B03863" w:rsidRPr="0027077C">
        <w:rPr>
          <w:highlight w:val="white"/>
        </w:rPr>
        <w:t xml:space="preserve"> function. The final code </w:t>
      </w:r>
      <w:r w:rsidR="008A4F5C" w:rsidRPr="0027077C">
        <w:rPr>
          <w:highlight w:val="white"/>
        </w:rPr>
        <w:t>is</w:t>
      </w:r>
      <w:r w:rsidR="00B03863" w:rsidRPr="0027077C">
        <w:rPr>
          <w:highlight w:val="white"/>
        </w:rPr>
        <w:t xml:space="preserve"> generated from the symbols 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the other symbols are omitted from the final code.</w:t>
      </w:r>
      <w:r w:rsidR="00B03863" w:rsidRPr="0027077C">
        <w:rPr>
          <w:highlight w:val="white"/>
        </w:rPr>
        <w:t xml:space="preserve"> </w:t>
      </w:r>
      <w:r w:rsidR="0050618D" w:rsidRPr="0027077C">
        <w:rPr>
          <w:highlight w:val="white"/>
        </w:rPr>
        <w:t xml:space="preserve">The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50618D" w:rsidRPr="0027077C">
        <w:rPr>
          <w:highlight w:val="white"/>
        </w:rPr>
        <w:t xml:space="preserve"> holds the address of each symbol in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50618D" w:rsidRPr="0027077C">
        <w:rPr>
          <w:highlight w:val="white"/>
        </w:rPr>
        <w:t xml:space="preserve">. </w:t>
      </w:r>
      <w:r w:rsidR="009A7E19" w:rsidRPr="0027077C">
        <w:rPr>
          <w:highlight w:val="white"/>
        </w:rPr>
        <w:t xml:space="preserve">Finally, </w:t>
      </w:r>
      <w:r w:rsidR="00D4318D">
        <w:rPr>
          <w:rStyle w:val="KeyWord0"/>
          <w:highlight w:val="white"/>
        </w:rPr>
        <w:t>&lt;k&gt;</w:t>
      </w:r>
      <w:r w:rsidR="00D4318D" w:rsidRPr="0027077C">
        <w:rPr>
          <w:rStyle w:val="KeyWord0"/>
          <w:highlight w:val="white"/>
        </w:rPr>
        <w:t>m_totalSize</w:t>
      </w:r>
      <w:r w:rsidR="00D4318D">
        <w:rPr>
          <w:rStyle w:val="KeyWord0"/>
          <w:highlight w:val="white"/>
        </w:rPr>
        <w:t>&lt;/k&gt;</w:t>
      </w:r>
      <w:r w:rsidR="009A7E19" w:rsidRPr="0027077C">
        <w:rPr>
          <w:highlight w:val="white"/>
        </w:rPr>
        <w:t xml:space="preserve"> holds the current total size of the symbols </w:t>
      </w:r>
      <w:r w:rsidR="009A7E19" w:rsidRPr="0027077C">
        <w:rPr>
          <w:highlight w:val="white"/>
        </w:rPr>
        <w:lastRenderedPageBreak/>
        <w:t xml:space="preserve">of </w:t>
      </w:r>
      <w:r w:rsidR="00D4318D">
        <w:rPr>
          <w:rStyle w:val="KeyWord0"/>
          <w:highlight w:val="white"/>
        </w:rPr>
        <w:t>&lt;k&gt;</w:t>
      </w:r>
      <w:r w:rsidR="00D4318D" w:rsidRPr="0027077C">
        <w:rPr>
          <w:rStyle w:val="KeyWord0"/>
          <w:highlight w:val="white"/>
        </w:rPr>
        <w:t>m_globalList</w:t>
      </w:r>
      <w:r w:rsidR="00D4318D">
        <w:rPr>
          <w:rStyle w:val="KeyWord0"/>
          <w:highlight w:val="white"/>
        </w:rPr>
        <w:t>&lt;/k&gt;</w:t>
      </w:r>
      <w:r w:rsidR="009A7E19" w:rsidRPr="0027077C">
        <w:rPr>
          <w:highlight w:val="white"/>
        </w:rPr>
        <w:t xml:space="preserve"> and is used to add the positions of the symbols to </w:t>
      </w:r>
      <w:r w:rsidR="00D4318D">
        <w:rPr>
          <w:rStyle w:val="KeyWord0"/>
          <w:highlight w:val="white"/>
        </w:rPr>
        <w:t>&lt;k&gt;</w:t>
      </w:r>
      <w:r w:rsidR="00D4318D" w:rsidRPr="0027077C">
        <w:rPr>
          <w:rStyle w:val="KeyWord0"/>
          <w:highlight w:val="white"/>
        </w:rPr>
        <w:t>m_addressMap</w:t>
      </w:r>
      <w:r w:rsidR="00D4318D">
        <w:rPr>
          <w:rStyle w:val="KeyWord0"/>
          <w:highlight w:val="white"/>
        </w:rPr>
        <w:t>&lt;/k&gt;</w:t>
      </w:r>
      <w:r w:rsidR="009A7E19" w:rsidRPr="0027077C">
        <w:rPr>
          <w:highlight w:val="white"/>
        </w:rPr>
        <w:t>.</w:t>
      </w:r>
      <w:r w:rsidR="00853C0F" w:rsidRPr="0027077C">
        <w:rPr>
          <w:highlight w:val="white"/>
        </w:rPr>
        <w:t xml:space="preserve"> The </w:t>
      </w:r>
      <w:r w:rsidR="00D4318D">
        <w:rPr>
          <w:rStyle w:val="KeyWord0"/>
          <w:highlight w:val="white"/>
        </w:rPr>
        <w:t>&lt;k&gt;</w:t>
      </w:r>
      <w:r w:rsidR="00D4318D" w:rsidRPr="0027077C">
        <w:rPr>
          <w:rStyle w:val="KeyWord0"/>
          <w:highlight w:val="white"/>
        </w:rPr>
        <w:t>StackStart</w:t>
      </w:r>
      <w:r w:rsidR="00D4318D">
        <w:rPr>
          <w:rStyle w:val="KeyWord0"/>
          <w:highlight w:val="white"/>
        </w:rPr>
        <w:t>&lt;/k&gt;</w:t>
      </w:r>
      <w:r w:rsidR="00853C0F" w:rsidRPr="0027077C">
        <w:rPr>
          <w:highlight w:val="white"/>
        </w:rPr>
        <w:t xml:space="preserve"> field </w:t>
      </w:r>
      <w:r w:rsidR="0073281B" w:rsidRPr="0027077C">
        <w:rPr>
          <w:highlight w:val="white"/>
        </w:rPr>
        <w:t>is used to identify the first address after the code and data.</w:t>
      </w:r>
    </w:p>
    <w:p w14:paraId="0C19AFF8" w14:textId="5A090543" w:rsidR="00853C0F" w:rsidRPr="00853C0F" w:rsidRDefault="00853C0F" w:rsidP="00853C0F">
      <w:pPr>
        <w:pStyle w:val="Code"/>
        <w:rPr>
          <w:highlight w:val="white"/>
        </w:rPr>
      </w:pPr>
      <w:r w:rsidRPr="00853C0F">
        <w:rPr>
          <w:highlight w:val="white"/>
        </w:rPr>
        <w:t xml:space="preserve">    private Dictionary&lt;string,StaticSymbolWindows&gt; m_globalMap =</w:t>
      </w:r>
      <w:r w:rsidR="007A0B7C">
        <w:rPr>
          <w:highlight w:val="white"/>
        </w:rPr>
        <w:t xml:space="preserve"> </w:t>
      </w:r>
      <w:r w:rsidRPr="00853C0F">
        <w:rPr>
          <w:highlight w:val="white"/>
        </w:rPr>
        <w:t>new();</w:t>
      </w:r>
    </w:p>
    <w:p w14:paraId="6CAA48D8" w14:textId="12567BDC" w:rsidR="00853C0F" w:rsidRPr="00853C0F" w:rsidRDefault="00853C0F" w:rsidP="00853C0F">
      <w:pPr>
        <w:pStyle w:val="Code"/>
        <w:rPr>
          <w:highlight w:val="white"/>
        </w:rPr>
      </w:pPr>
      <w:r w:rsidRPr="00853C0F">
        <w:rPr>
          <w:highlight w:val="white"/>
        </w:rPr>
        <w:t xml:space="preserve">    private List&lt;StaticSymbolWindows&gt; m_globalList =</w:t>
      </w:r>
      <w:r w:rsidR="007A0B7C">
        <w:rPr>
          <w:highlight w:val="white"/>
        </w:rPr>
        <w:t xml:space="preserve"> </w:t>
      </w:r>
      <w:r w:rsidRPr="00853C0F">
        <w:rPr>
          <w:highlight w:val="white"/>
        </w:rPr>
        <w:t>new();</w:t>
      </w:r>
    </w:p>
    <w:p w14:paraId="74962714" w14:textId="39A2E639" w:rsidR="00853C0F" w:rsidRPr="00853C0F" w:rsidRDefault="00853C0F" w:rsidP="00853C0F">
      <w:pPr>
        <w:pStyle w:val="Code"/>
        <w:rPr>
          <w:highlight w:val="white"/>
        </w:rPr>
      </w:pPr>
      <w:r w:rsidRPr="00853C0F">
        <w:rPr>
          <w:highlight w:val="white"/>
        </w:rPr>
        <w:t xml:space="preserve">    private Dictionary&lt;string,int&gt; m_addressMap =</w:t>
      </w:r>
      <w:r w:rsidR="007A0B7C">
        <w:rPr>
          <w:highlight w:val="white"/>
        </w:rPr>
        <w:t xml:space="preserve"> </w:t>
      </w:r>
      <w:r w:rsidRPr="00853C0F">
        <w:rPr>
          <w:highlight w:val="white"/>
        </w:rPr>
        <w:t>new();</w:t>
      </w:r>
    </w:p>
    <w:p w14:paraId="6D16675F" w14:textId="77777777" w:rsidR="00853C0F" w:rsidRPr="00853C0F" w:rsidRDefault="00853C0F" w:rsidP="00853C0F">
      <w:pPr>
        <w:pStyle w:val="Code"/>
        <w:rPr>
          <w:highlight w:val="white"/>
        </w:rPr>
      </w:pPr>
      <w:r w:rsidRPr="00853C0F">
        <w:rPr>
          <w:highlight w:val="white"/>
        </w:rPr>
        <w:t xml:space="preserve">    private int m_totalSize = 256;</w:t>
      </w:r>
    </w:p>
    <w:p w14:paraId="043E7B35" w14:textId="41831E62" w:rsidR="00853C0F" w:rsidRPr="00853C0F" w:rsidRDefault="00853C0F" w:rsidP="00853C0F">
      <w:pPr>
        <w:pStyle w:val="Code"/>
        <w:rPr>
          <w:highlight w:val="white"/>
        </w:rPr>
      </w:pPr>
      <w:r w:rsidRPr="00853C0F">
        <w:rPr>
          <w:highlight w:val="white"/>
        </w:rPr>
        <w:t xml:space="preserve">    public static string StackStart = </w:t>
      </w:r>
      <w:r w:rsidR="007B2E63">
        <w:rPr>
          <w:highlight w:val="white"/>
        </w:rPr>
        <w:t>$"{</w:t>
      </w:r>
      <w:r w:rsidRPr="00853C0F">
        <w:rPr>
          <w:highlight w:val="white"/>
        </w:rPr>
        <w:t>Symbol.SeparatorId</w:t>
      </w:r>
      <w:r w:rsidR="007B2E63">
        <w:rPr>
          <w:highlight w:val="white"/>
        </w:rPr>
        <w:t>}</w:t>
      </w:r>
      <w:r w:rsidRPr="00853C0F">
        <w:rPr>
          <w:highlight w:val="white"/>
        </w:rPr>
        <w:t>StackTop";</w:t>
      </w:r>
    </w:p>
    <w:p w14:paraId="15306D58" w14:textId="3B89AF31" w:rsidR="00E1579E" w:rsidRPr="00903DBA" w:rsidRDefault="007A1CC9" w:rsidP="007A1CC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Add</w:t>
      </w:r>
      <w:r w:rsidR="00D4318D">
        <w:rPr>
          <w:rStyle w:val="KeyWord0"/>
          <w:highlight w:val="white"/>
        </w:rPr>
        <w:t>&lt;/k&gt;</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xml:space="preserve"> not end</w:t>
      </w:r>
      <w:r w:rsidR="004F32E4">
        <w:rPr>
          <w:highlight w:val="white"/>
        </w:rPr>
        <w:t>ing in</w:t>
      </w:r>
      <w:r w:rsidR="00055201" w:rsidRPr="00903DBA">
        <w:rPr>
          <w:highlight w:val="white"/>
        </w:rPr>
        <w:t xml:space="preserve">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t>
      </w:r>
      <w:r w:rsidR="0073281B">
        <w:rPr>
          <w:highlight w:val="white"/>
        </w:rPr>
        <w:t>In that case w</w:t>
      </w:r>
      <w:r w:rsidR="002F57B1" w:rsidRPr="00903DBA">
        <w:rPr>
          <w:highlight w:val="white"/>
        </w:rPr>
        <w:t xml:space="preserve">e simply </w:t>
      </w:r>
      <w:r w:rsidR="003D7A51" w:rsidRPr="00903DBA">
        <w:rPr>
          <w:highlight w:val="white"/>
        </w:rPr>
        <w:t>refrain from adding the second symbol to the map.</w:t>
      </w:r>
      <w:r w:rsidR="002F57B1" w:rsidRPr="00903DBA">
        <w:rPr>
          <w:highlight w:val="white"/>
        </w:rPr>
        <w:t xml:space="preserve"> </w:t>
      </w:r>
    </w:p>
    <w:p w14:paraId="7C64AE4A" w14:textId="77777777" w:rsidR="00AC6B77" w:rsidRPr="00AC6B77" w:rsidRDefault="00AC6B77" w:rsidP="00AC6B77">
      <w:pPr>
        <w:pStyle w:val="Code"/>
        <w:rPr>
          <w:highlight w:val="white"/>
        </w:rPr>
      </w:pPr>
      <w:bookmarkStart w:id="564" w:name="_Hlk48420241"/>
      <w:r w:rsidRPr="00AC6B77">
        <w:rPr>
          <w:highlight w:val="white"/>
        </w:rPr>
        <w:t xml:space="preserve">    public void Add(StaticSymbol staticSymbol) {</w:t>
      </w:r>
    </w:p>
    <w:p w14:paraId="584DA1F0" w14:textId="77777777" w:rsidR="00AC6B77" w:rsidRDefault="00AC6B77" w:rsidP="00AC6B77">
      <w:pPr>
        <w:pStyle w:val="Code"/>
        <w:rPr>
          <w:highlight w:val="white"/>
        </w:rPr>
      </w:pPr>
      <w:r w:rsidRPr="00AC6B77">
        <w:rPr>
          <w:highlight w:val="white"/>
        </w:rPr>
        <w:t xml:space="preserve">      StaticSymbolWindows staticSymbolWindows =</w:t>
      </w:r>
    </w:p>
    <w:p w14:paraId="3D7F454B" w14:textId="079D50E8" w:rsidR="00AC6B77" w:rsidRPr="00AC6B77" w:rsidRDefault="00AC6B77" w:rsidP="00AC6B77">
      <w:pPr>
        <w:pStyle w:val="Code"/>
        <w:rPr>
          <w:highlight w:val="white"/>
        </w:rPr>
      </w:pPr>
      <w:r>
        <w:rPr>
          <w:highlight w:val="white"/>
        </w:rPr>
        <w:t xml:space="preserve">       </w:t>
      </w:r>
      <w:r w:rsidRPr="00AC6B77">
        <w:rPr>
          <w:highlight w:val="white"/>
        </w:rPr>
        <w:t xml:space="preserve"> (StaticSymbolWindows) staticSymbol;</w:t>
      </w:r>
    </w:p>
    <w:p w14:paraId="56922FBA" w14:textId="77777777" w:rsidR="00AC6B77" w:rsidRPr="00AC6B77" w:rsidRDefault="00AC6B77" w:rsidP="00AC6B77">
      <w:pPr>
        <w:pStyle w:val="Code"/>
        <w:rPr>
          <w:highlight w:val="white"/>
        </w:rPr>
      </w:pPr>
      <w:r w:rsidRPr="00AC6B77">
        <w:rPr>
          <w:highlight w:val="white"/>
        </w:rPr>
        <w:t xml:space="preserve">      string uniqueName = staticSymbolWindows.UniqueName;</w:t>
      </w:r>
    </w:p>
    <w:p w14:paraId="413DD879" w14:textId="77777777" w:rsidR="00AC6B77" w:rsidRPr="00AC6B77" w:rsidRDefault="00AC6B77" w:rsidP="00AC6B77">
      <w:pPr>
        <w:pStyle w:val="Code"/>
        <w:rPr>
          <w:highlight w:val="white"/>
        </w:rPr>
      </w:pPr>
    </w:p>
    <w:p w14:paraId="7CA674FE" w14:textId="77777777" w:rsidR="00AC6B77" w:rsidRPr="00AC6B77" w:rsidRDefault="00AC6B77" w:rsidP="00AC6B77">
      <w:pPr>
        <w:pStyle w:val="Code"/>
        <w:rPr>
          <w:highlight w:val="white"/>
        </w:rPr>
      </w:pPr>
      <w:r w:rsidRPr="00AC6B77">
        <w:rPr>
          <w:highlight w:val="white"/>
        </w:rPr>
        <w:t xml:space="preserve">      if (!m_globalMap.ContainsKey(uniqueName)) {</w:t>
      </w:r>
    </w:p>
    <w:p w14:paraId="18E328B7" w14:textId="77777777" w:rsidR="00AC6B77" w:rsidRPr="00AC6B77" w:rsidRDefault="00AC6B77" w:rsidP="00AC6B77">
      <w:pPr>
        <w:pStyle w:val="Code"/>
        <w:rPr>
          <w:highlight w:val="white"/>
        </w:rPr>
      </w:pPr>
      <w:r w:rsidRPr="00AC6B77">
        <w:rPr>
          <w:highlight w:val="white"/>
        </w:rPr>
        <w:t xml:space="preserve">        m_globalMap.Add(uniqueName, staticSymbolWindows);</w:t>
      </w:r>
    </w:p>
    <w:p w14:paraId="5D9DB272" w14:textId="77777777" w:rsidR="00AC6B77" w:rsidRPr="00AC6B77" w:rsidRDefault="00AC6B77" w:rsidP="00AC6B77">
      <w:pPr>
        <w:pStyle w:val="Code"/>
        <w:rPr>
          <w:highlight w:val="white"/>
        </w:rPr>
      </w:pPr>
      <w:r w:rsidRPr="00AC6B77">
        <w:rPr>
          <w:highlight w:val="white"/>
        </w:rPr>
        <w:t xml:space="preserve">      }</w:t>
      </w:r>
    </w:p>
    <w:p w14:paraId="05D3A193" w14:textId="77777777" w:rsidR="00AC6B77" w:rsidRPr="00AC6B77" w:rsidRDefault="00AC6B77" w:rsidP="00AC6B77">
      <w:pPr>
        <w:pStyle w:val="Code"/>
        <w:rPr>
          <w:highlight w:val="white"/>
        </w:rPr>
      </w:pPr>
      <w:r w:rsidRPr="00AC6B77">
        <w:rPr>
          <w:highlight w:val="white"/>
        </w:rPr>
        <w:t xml:space="preserve">      else {</w:t>
      </w:r>
    </w:p>
    <w:p w14:paraId="22EA35EF" w14:textId="0ECE31A0" w:rsidR="00AC6B77" w:rsidRPr="00AC6B77" w:rsidRDefault="00AC6B77" w:rsidP="00AC6B77">
      <w:pPr>
        <w:pStyle w:val="Code"/>
        <w:rPr>
          <w:highlight w:val="white"/>
        </w:rPr>
      </w:pPr>
      <w:r w:rsidRPr="00AC6B77">
        <w:rPr>
          <w:highlight w:val="white"/>
        </w:rPr>
        <w:t xml:space="preserve">        </w:t>
      </w:r>
      <w:r w:rsidR="0056352A">
        <w:rPr>
          <w:highlight w:val="white"/>
        </w:rPr>
        <w:t>Error.Check</w:t>
      </w:r>
      <w:r w:rsidRPr="00AC6B77">
        <w:rPr>
          <w:highlight w:val="white"/>
        </w:rPr>
        <w:t>(uniqueName.EndsWith(Symbol.NumberId),</w:t>
      </w:r>
    </w:p>
    <w:p w14:paraId="0E23C7C7" w14:textId="4B924989" w:rsidR="00AC6B77" w:rsidRPr="00AC6B77" w:rsidRDefault="00AC6B77" w:rsidP="00AC6B77">
      <w:pPr>
        <w:pStyle w:val="Code"/>
        <w:rPr>
          <w:highlight w:val="white"/>
        </w:rPr>
      </w:pPr>
      <w:r w:rsidRPr="00AC6B77">
        <w:rPr>
          <w:highlight w:val="white"/>
        </w:rPr>
        <w:t xml:space="preserve">                     SimpleName(uniqueName), Message.Duplicate_global_name);</w:t>
      </w:r>
    </w:p>
    <w:p w14:paraId="0DB3C861" w14:textId="77777777" w:rsidR="00AC6B77" w:rsidRPr="00AC6B77" w:rsidRDefault="00AC6B77" w:rsidP="00AC6B77">
      <w:pPr>
        <w:pStyle w:val="Code"/>
        <w:rPr>
          <w:highlight w:val="white"/>
        </w:rPr>
      </w:pPr>
      <w:r w:rsidRPr="00AC6B77">
        <w:rPr>
          <w:highlight w:val="white"/>
        </w:rPr>
        <w:t xml:space="preserve">      }</w:t>
      </w:r>
    </w:p>
    <w:p w14:paraId="451AF5B9" w14:textId="77777777" w:rsidR="00AC6B77" w:rsidRPr="00AC6B77" w:rsidRDefault="00AC6B77" w:rsidP="00AC6B77">
      <w:pPr>
        <w:pStyle w:val="Code"/>
        <w:rPr>
          <w:highlight w:val="white"/>
        </w:rPr>
      </w:pPr>
      <w:r w:rsidRPr="00AC6B77">
        <w:rPr>
          <w:highlight w:val="white"/>
        </w:rPr>
        <w:t xml:space="preserve">    }</w:t>
      </w:r>
    </w:p>
    <w:p w14:paraId="58D689F6" w14:textId="4F2969C1" w:rsidR="003475AA" w:rsidRPr="00903DBA" w:rsidRDefault="003D7A51" w:rsidP="003475A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w:t>
      </w:r>
      <w:r w:rsidR="00D4318D">
        <w:rPr>
          <w:rStyle w:val="KeyWord0"/>
          <w:highlight w:val="white"/>
        </w:rPr>
        <w:t>&lt;/k&gt;</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4"/>
    <w:p w14:paraId="4046E1C2" w14:textId="5ABC11B7"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605CA1" w:rsidRPr="00903DBA">
        <w:rPr>
          <w:highlight w:val="white"/>
        </w:rPr>
        <w:t xml:space="preserve"> function</w:t>
      </w:r>
    </w:p>
    <w:p w14:paraId="3D46B9F3" w14:textId="77777777" w:rsidR="00677544" w:rsidRDefault="00677544" w:rsidP="00677544">
      <w:pPr>
        <w:pStyle w:val="Code"/>
        <w:rPr>
          <w:highlight w:val="white"/>
        </w:rPr>
      </w:pPr>
      <w:r w:rsidRPr="00677544">
        <w:rPr>
          <w:highlight w:val="white"/>
        </w:rPr>
        <w:t xml:space="preserve">      StaticSymbolWindows initializerInfo =</w:t>
      </w:r>
    </w:p>
    <w:p w14:paraId="5D3B0646" w14:textId="45002DF7" w:rsidR="00677544" w:rsidRPr="00677544" w:rsidRDefault="00677544" w:rsidP="00677544">
      <w:pPr>
        <w:pStyle w:val="Code"/>
        <w:rPr>
          <w:highlight w:val="white"/>
        </w:rPr>
      </w:pPr>
      <w:r>
        <w:rPr>
          <w:highlight w:val="white"/>
        </w:rPr>
        <w:t xml:space="preserve">       </w:t>
      </w:r>
      <w:r w:rsidRPr="00677544">
        <w:rPr>
          <w:highlight w:val="white"/>
        </w:rPr>
        <w:t xml:space="preserve"> m_globalMap[AssemblyCodeGenerator.InitializerName];</w:t>
      </w:r>
    </w:p>
    <w:p w14:paraId="3C6C93CE" w14:textId="77777777" w:rsidR="00677544" w:rsidRPr="00677544" w:rsidRDefault="00677544" w:rsidP="00677544">
      <w:pPr>
        <w:pStyle w:val="Code"/>
        <w:rPr>
          <w:highlight w:val="white"/>
        </w:rPr>
      </w:pPr>
      <w:r w:rsidRPr="00677544">
        <w:rPr>
          <w:highlight w:val="white"/>
        </w:rPr>
        <w:t xml:space="preserve">      m_globalList.Add(initializerInfo);</w:t>
      </w:r>
    </w:p>
    <w:p w14:paraId="2C6F20A7" w14:textId="77777777" w:rsidR="00677544" w:rsidRPr="00677544" w:rsidRDefault="00677544" w:rsidP="00677544">
      <w:pPr>
        <w:pStyle w:val="Code"/>
        <w:rPr>
          <w:highlight w:val="white"/>
        </w:rPr>
      </w:pPr>
      <w:r w:rsidRPr="00677544">
        <w:rPr>
          <w:highlight w:val="white"/>
        </w:rPr>
        <w:t xml:space="preserve">      m_totalSize += initializerInfo.ByteList.Count;</w:t>
      </w:r>
    </w:p>
    <w:p w14:paraId="3E445FD7" w14:textId="77777777" w:rsidR="00677544" w:rsidRPr="00677544" w:rsidRDefault="00677544" w:rsidP="00677544">
      <w:pPr>
        <w:pStyle w:val="Code"/>
        <w:rPr>
          <w:highlight w:val="white"/>
        </w:rPr>
      </w:pPr>
      <w:r w:rsidRPr="00677544">
        <w:rPr>
          <w:highlight w:val="white"/>
        </w:rPr>
        <w:t xml:space="preserve">      m_addressMap.Add(AssemblyCodeGenerator.InitializerName, 0);</w:t>
      </w:r>
    </w:p>
    <w:p w14:paraId="59206770" w14:textId="78C24344"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B6159" w:rsidRPr="00903DBA">
        <w:rPr>
          <w:highlight w:val="white"/>
        </w:rPr>
        <w:t xml:space="preserve"> function code.</w:t>
      </w:r>
    </w:p>
    <w:p w14:paraId="57413DEC" w14:textId="77777777" w:rsidR="00D623F7" w:rsidRPr="00D623F7" w:rsidRDefault="00D623F7" w:rsidP="00D623F7">
      <w:pPr>
        <w:pStyle w:val="Code"/>
        <w:rPr>
          <w:highlight w:val="white"/>
        </w:rPr>
      </w:pPr>
      <w:r w:rsidRPr="00D623F7">
        <w:rPr>
          <w:highlight w:val="white"/>
        </w:rPr>
        <w:t xml:space="preserve">      StaticSymbolWindows pathNameSymbol = null;</w:t>
      </w:r>
    </w:p>
    <w:p w14:paraId="7CF17759" w14:textId="77777777" w:rsidR="00D623F7" w:rsidRPr="00D623F7" w:rsidRDefault="00D623F7" w:rsidP="00D623F7">
      <w:pPr>
        <w:pStyle w:val="Code"/>
        <w:rPr>
          <w:highlight w:val="white"/>
        </w:rPr>
      </w:pPr>
      <w:r w:rsidRPr="00D623F7">
        <w:rPr>
          <w:highlight w:val="white"/>
        </w:rPr>
        <w:t xml:space="preserve">      if (m_globalMap.ContainsKey(AssemblyCodeGenerator.ArgsName)) {</w:t>
      </w:r>
    </w:p>
    <w:p w14:paraId="7758FC24" w14:textId="77777777" w:rsidR="00D623F7" w:rsidRDefault="00D623F7" w:rsidP="00D623F7">
      <w:pPr>
        <w:pStyle w:val="Code"/>
        <w:rPr>
          <w:highlight w:val="white"/>
        </w:rPr>
      </w:pPr>
      <w:r w:rsidRPr="00D623F7">
        <w:rPr>
          <w:highlight w:val="white"/>
        </w:rPr>
        <w:t xml:space="preserve">        StaticSymbolWindows argsInfo =</w:t>
      </w:r>
    </w:p>
    <w:p w14:paraId="567C91C2" w14:textId="618B705C" w:rsidR="00D623F7" w:rsidRPr="00D623F7" w:rsidRDefault="00D623F7" w:rsidP="00D623F7">
      <w:pPr>
        <w:pStyle w:val="Code"/>
        <w:rPr>
          <w:highlight w:val="white"/>
        </w:rPr>
      </w:pPr>
      <w:r>
        <w:rPr>
          <w:highlight w:val="white"/>
        </w:rPr>
        <w:t xml:space="preserve">         </w:t>
      </w:r>
      <w:r w:rsidRPr="00D623F7">
        <w:rPr>
          <w:highlight w:val="white"/>
        </w:rPr>
        <w:t xml:space="preserve"> m_globalMap[AssemblyCodeGenerator.ArgsName];</w:t>
      </w:r>
    </w:p>
    <w:p w14:paraId="03F0A635" w14:textId="77777777" w:rsidR="00D623F7" w:rsidRPr="00D623F7" w:rsidRDefault="00D623F7" w:rsidP="00D623F7">
      <w:pPr>
        <w:pStyle w:val="Code"/>
        <w:rPr>
          <w:highlight w:val="white"/>
        </w:rPr>
      </w:pPr>
      <w:r w:rsidRPr="00D623F7">
        <w:rPr>
          <w:highlight w:val="white"/>
        </w:rPr>
        <w:t xml:space="preserve">        m_globalList.Add(argsInfo);</w:t>
      </w:r>
    </w:p>
    <w:p w14:paraId="4224F3DB" w14:textId="77777777" w:rsidR="00D623F7" w:rsidRPr="00D623F7" w:rsidRDefault="00D623F7" w:rsidP="00D623F7">
      <w:pPr>
        <w:pStyle w:val="Code"/>
        <w:rPr>
          <w:highlight w:val="white"/>
        </w:rPr>
      </w:pPr>
      <w:r w:rsidRPr="00D623F7">
        <w:rPr>
          <w:highlight w:val="white"/>
        </w:rPr>
        <w:t xml:space="preserve">        Console.Out.WriteLine(argsInfo.UniqueName);</w:t>
      </w:r>
    </w:p>
    <w:p w14:paraId="1EABDFAB" w14:textId="77777777" w:rsidR="00D623F7" w:rsidRPr="00D623F7" w:rsidRDefault="00D623F7" w:rsidP="00D623F7">
      <w:pPr>
        <w:pStyle w:val="Code"/>
        <w:rPr>
          <w:highlight w:val="white"/>
        </w:rPr>
      </w:pPr>
      <w:r w:rsidRPr="00D623F7">
        <w:rPr>
          <w:highlight w:val="white"/>
        </w:rPr>
        <w:t xml:space="preserve">        m_totalSize += argsInfo.ByteList.Count;</w:t>
      </w:r>
    </w:p>
    <w:p w14:paraId="42B0650F" w14:textId="77777777" w:rsidR="00D623F7" w:rsidRPr="00D623F7" w:rsidRDefault="00D623F7" w:rsidP="00D623F7">
      <w:pPr>
        <w:pStyle w:val="Code"/>
        <w:rPr>
          <w:highlight w:val="white"/>
        </w:rPr>
      </w:pPr>
      <w:r w:rsidRPr="00D623F7">
        <w:rPr>
          <w:highlight w:val="white"/>
        </w:rPr>
        <w:t xml:space="preserve">        m_addressMap.Add(AssemblyCodeGenerator.ArgsName, 0);</w:t>
      </w:r>
    </w:p>
    <w:p w14:paraId="0421C44C" w14:textId="0BA03457" w:rsidR="00D623F7" w:rsidRPr="00D623F7" w:rsidRDefault="00D623F7" w:rsidP="00D623F7">
      <w:pPr>
        <w:rPr>
          <w:highlight w:val="white"/>
        </w:rPr>
      </w:pPr>
      <w:r w:rsidRPr="00903DBA">
        <w:rPr>
          <w:highlight w:val="white"/>
        </w:rPr>
        <w:t>We also need to add the path name of final executable file.</w:t>
      </w:r>
      <w:r w:rsidRPr="00D623F7">
        <w:rPr>
          <w:highlight w:val="white"/>
        </w:rPr>
        <w:t xml:space="preserve">        </w:t>
      </w:r>
    </w:p>
    <w:p w14:paraId="1E7454E7" w14:textId="54B623F4" w:rsidR="00D623F7" w:rsidRPr="00492109" w:rsidRDefault="00D623F7" w:rsidP="00D623F7">
      <w:pPr>
        <w:pStyle w:val="Code"/>
        <w:rPr>
          <w:highlight w:val="white"/>
          <w:lang w:val="nb-NO"/>
        </w:rPr>
      </w:pPr>
      <w:r w:rsidRPr="00D623F7">
        <w:rPr>
          <w:highlight w:val="white"/>
        </w:rPr>
        <w:lastRenderedPageBreak/>
        <w:t xml:space="preserve">        </w:t>
      </w:r>
      <w:r w:rsidRPr="00492109">
        <w:rPr>
          <w:highlight w:val="white"/>
          <w:lang w:val="nb-NO"/>
        </w:rPr>
        <w:t xml:space="preserve">List&lt;byte&gt; byteList </w:t>
      </w:r>
      <w:r w:rsidR="001F2BD0">
        <w:rPr>
          <w:highlight w:val="white"/>
          <w:lang w:val="nb-NO"/>
        </w:rPr>
        <w:t>= new(</w:t>
      </w:r>
      <w:r w:rsidRPr="00492109">
        <w:rPr>
          <w:highlight w:val="white"/>
          <w:lang w:val="nb-NO"/>
        </w:rPr>
        <w:t>);</w:t>
      </w:r>
    </w:p>
    <w:p w14:paraId="6FE9EBB8" w14:textId="30022762" w:rsidR="00D623F7" w:rsidRPr="00D623F7" w:rsidRDefault="00D623F7" w:rsidP="00D623F7">
      <w:pPr>
        <w:pStyle w:val="Code"/>
        <w:rPr>
          <w:highlight w:val="white"/>
        </w:rPr>
      </w:pPr>
      <w:r w:rsidRPr="00492109">
        <w:rPr>
          <w:highlight w:val="white"/>
          <w:lang w:val="nb-NO"/>
        </w:rPr>
        <w:t xml:space="preserve">        </w:t>
      </w:r>
      <w:r w:rsidR="005756C9">
        <w:rPr>
          <w:highlight w:val="white"/>
        </w:rPr>
        <w:t>Dictionary</w:t>
      </w:r>
      <w:r w:rsidR="005756C9" w:rsidRPr="00D623F7">
        <w:rPr>
          <w:highlight w:val="white"/>
        </w:rPr>
        <w:t xml:space="preserve">&lt;int, string&gt; accessMap </w:t>
      </w:r>
      <w:r w:rsidR="005756C9">
        <w:rPr>
          <w:highlight w:val="white"/>
        </w:rPr>
        <w:t>= new(</w:t>
      </w:r>
      <w:r w:rsidR="005756C9" w:rsidRPr="00D623F7">
        <w:rPr>
          <w:highlight w:val="white"/>
        </w:rPr>
        <w:t>);</w:t>
      </w:r>
    </w:p>
    <w:p w14:paraId="00186367" w14:textId="77777777" w:rsidR="00D623F7" w:rsidRDefault="00D623F7" w:rsidP="00D623F7">
      <w:pPr>
        <w:pStyle w:val="Code"/>
        <w:rPr>
          <w:highlight w:val="white"/>
        </w:rPr>
      </w:pPr>
      <w:r w:rsidRPr="00D623F7">
        <w:rPr>
          <w:highlight w:val="white"/>
        </w:rPr>
        <w:t xml:space="preserve">        pathNameSymbol = (StaticSymbolWindows)</w:t>
      </w:r>
    </w:p>
    <w:p w14:paraId="572A59D5" w14:textId="77777777" w:rsidR="00D623F7" w:rsidRDefault="00D623F7" w:rsidP="00D623F7">
      <w:pPr>
        <w:pStyle w:val="Code"/>
        <w:rPr>
          <w:highlight w:val="white"/>
        </w:rPr>
      </w:pPr>
      <w:r>
        <w:rPr>
          <w:highlight w:val="white"/>
        </w:rPr>
        <w:t xml:space="preserve">         </w:t>
      </w:r>
      <w:r w:rsidRPr="00D623F7">
        <w:rPr>
          <w:highlight w:val="white"/>
        </w:rPr>
        <w:t xml:space="preserve"> ConstantExpression.Value(AssemblyCodeGenerator.PathName,</w:t>
      </w:r>
    </w:p>
    <w:p w14:paraId="7C04EED2" w14:textId="0333CE4D" w:rsidR="00D623F7" w:rsidRPr="00492109" w:rsidRDefault="00D623F7" w:rsidP="00D623F7">
      <w:pPr>
        <w:pStyle w:val="Code"/>
        <w:rPr>
          <w:highlight w:val="white"/>
          <w:lang w:val="nb-NO"/>
        </w:rPr>
      </w:pPr>
      <w:r>
        <w:rPr>
          <w:highlight w:val="white"/>
        </w:rPr>
        <w:t xml:space="preserve">                                  </w:t>
      </w:r>
      <w:r w:rsidRPr="00D623F7">
        <w:rPr>
          <w:highlight w:val="white"/>
        </w:rPr>
        <w:t xml:space="preserve"> </w:t>
      </w:r>
      <w:r w:rsidRPr="00492109">
        <w:rPr>
          <w:highlight w:val="white"/>
          <w:lang w:val="nb-NO"/>
        </w:rPr>
        <w:t>Type.StringType, @"C:\D\Main.com");</w:t>
      </w:r>
    </w:p>
    <w:p w14:paraId="644AED97" w14:textId="77777777" w:rsidR="00D623F7" w:rsidRPr="00D623F7" w:rsidRDefault="00D623F7" w:rsidP="00D623F7">
      <w:pPr>
        <w:pStyle w:val="Code"/>
        <w:rPr>
          <w:highlight w:val="white"/>
        </w:rPr>
      </w:pPr>
      <w:r w:rsidRPr="00492109">
        <w:rPr>
          <w:highlight w:val="white"/>
          <w:lang w:val="nb-NO"/>
        </w:rPr>
        <w:t xml:space="preserve">        </w:t>
      </w:r>
      <w:r w:rsidRPr="00D623F7">
        <w:rPr>
          <w:highlight w:val="white"/>
        </w:rPr>
        <w:t>m_globalMap.Add(AssemblyCodeGenerator.PathName, pathNameSymbol);</w:t>
      </w:r>
    </w:p>
    <w:p w14:paraId="2989AB13" w14:textId="77777777" w:rsidR="00D623F7" w:rsidRPr="00D623F7" w:rsidRDefault="00D623F7" w:rsidP="00D623F7">
      <w:pPr>
        <w:pStyle w:val="Code"/>
        <w:rPr>
          <w:highlight w:val="white"/>
        </w:rPr>
      </w:pPr>
      <w:r w:rsidRPr="00D623F7">
        <w:rPr>
          <w:highlight w:val="white"/>
        </w:rPr>
        <w:t xml:space="preserve">      }</w:t>
      </w:r>
    </w:p>
    <w:p w14:paraId="3391B28F" w14:textId="40AD2E07"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which traces all symbols reachable from the main function, and adds them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Pr="00903DBA">
        <w:rPr>
          <w:highlight w:val="white"/>
        </w:rPr>
        <w:t>.</w:t>
      </w:r>
    </w:p>
    <w:p w14:paraId="5AD5FCF7" w14:textId="77777777" w:rsidR="00DB5C96" w:rsidRPr="00DB5C96" w:rsidRDefault="00DB5C96" w:rsidP="00DB5C96">
      <w:pPr>
        <w:pStyle w:val="Code"/>
        <w:rPr>
          <w:highlight w:val="white"/>
        </w:rPr>
      </w:pPr>
      <w:r w:rsidRPr="00DB5C96">
        <w:rPr>
          <w:highlight w:val="white"/>
        </w:rPr>
        <w:t xml:space="preserve">      StaticSymbolWindows mainInfo;</w:t>
      </w:r>
    </w:p>
    <w:p w14:paraId="5E5678A2" w14:textId="51B1FD91" w:rsidR="00DB5C96" w:rsidRPr="00DB5C96" w:rsidRDefault="00DB5C96" w:rsidP="00DB5C96">
      <w:pPr>
        <w:pStyle w:val="Code"/>
        <w:rPr>
          <w:highlight w:val="white"/>
        </w:rPr>
      </w:pPr>
      <w:r w:rsidRPr="00DB5C96">
        <w:rPr>
          <w:highlight w:val="white"/>
        </w:rPr>
        <w:t xml:space="preserve">      </w:t>
      </w:r>
      <w:r w:rsidR="0056352A">
        <w:rPr>
          <w:highlight w:val="white"/>
        </w:rPr>
        <w:t>Error.Check</w:t>
      </w:r>
      <w:r w:rsidRPr="00DB5C96">
        <w:rPr>
          <w:highlight w:val="white"/>
        </w:rPr>
        <w:t>(m_globalMap.TryGetValue("main", out mainInfo),</w:t>
      </w:r>
    </w:p>
    <w:p w14:paraId="365EB4B8" w14:textId="4F03369A" w:rsidR="00DB5C96" w:rsidRPr="00DB5C96" w:rsidRDefault="00DB5C96" w:rsidP="00DB5C96">
      <w:pPr>
        <w:pStyle w:val="Code"/>
        <w:rPr>
          <w:highlight w:val="white"/>
        </w:rPr>
      </w:pPr>
      <w:r w:rsidRPr="00DB5C96">
        <w:rPr>
          <w:highlight w:val="white"/>
        </w:rPr>
        <w:t xml:space="preserve">                  "non-static main", Message.Function_missing);</w:t>
      </w:r>
    </w:p>
    <w:p w14:paraId="6A47D6D3" w14:textId="77777777" w:rsidR="00DB5C96" w:rsidRPr="00DB5C96" w:rsidRDefault="00DB5C96" w:rsidP="00DB5C96">
      <w:pPr>
        <w:pStyle w:val="Code"/>
        <w:rPr>
          <w:highlight w:val="white"/>
        </w:rPr>
      </w:pPr>
      <w:r w:rsidRPr="00DB5C96">
        <w:rPr>
          <w:highlight w:val="white"/>
        </w:rPr>
        <w:t xml:space="preserve">      GenerateTrace(mainInfo);</w:t>
      </w:r>
    </w:p>
    <w:p w14:paraId="4562DA35" w14:textId="40ED76C0"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FA3AE3" w:rsidRPr="00903DBA">
        <w:rPr>
          <w:highlight w:val="white"/>
        </w:rPr>
        <w:t xml:space="preserve"> and </w:t>
      </w:r>
      <w:r w:rsidR="00D4318D">
        <w:rPr>
          <w:rStyle w:val="KeyWord0"/>
          <w:highlight w:val="white"/>
        </w:rPr>
        <w:t>&lt;k&gt;</w:t>
      </w:r>
      <w:r w:rsidR="00D4318D" w:rsidRPr="00903DBA">
        <w:rPr>
          <w:rStyle w:val="KeyWord0"/>
          <w:highlight w:val="white"/>
        </w:rPr>
        <w:t>m_addressMap</w:t>
      </w:r>
      <w:r w:rsidR="00D4318D">
        <w:rPr>
          <w:rStyle w:val="KeyWord0"/>
          <w:highlight w:val="white"/>
        </w:rPr>
        <w:t>&lt;/k&gt;</w:t>
      </w:r>
      <w:r w:rsidR="00FA3AE3" w:rsidRPr="00903DBA">
        <w:rPr>
          <w:highlight w:val="white"/>
        </w:rPr>
        <w:t>.</w:t>
      </w:r>
    </w:p>
    <w:p w14:paraId="138A0B01" w14:textId="77777777" w:rsidR="00DB5C96" w:rsidRPr="00DB5C96" w:rsidRDefault="00DB5C96" w:rsidP="00DB5C96">
      <w:pPr>
        <w:pStyle w:val="Code"/>
        <w:rPr>
          <w:highlight w:val="white"/>
        </w:rPr>
      </w:pPr>
      <w:r w:rsidRPr="00DB5C96">
        <w:rPr>
          <w:highlight w:val="white"/>
        </w:rPr>
        <w:t xml:space="preserve">      if (pathNameSymbol != null) {</w:t>
      </w:r>
    </w:p>
    <w:p w14:paraId="31D4D252" w14:textId="453DF426" w:rsidR="00DB5C96" w:rsidRPr="00DB5C96" w:rsidRDefault="00DB5C96" w:rsidP="00DB5C96">
      <w:pPr>
        <w:pStyle w:val="Code"/>
        <w:rPr>
          <w:highlight w:val="white"/>
        </w:rPr>
      </w:pPr>
      <w:r w:rsidRPr="00DB5C96">
        <w:rPr>
          <w:highlight w:val="white"/>
        </w:rPr>
        <w:t xml:space="preserve">        </w:t>
      </w:r>
      <w:r w:rsidR="00D516D4">
        <w:rPr>
          <w:highlight w:val="white"/>
        </w:rPr>
        <w:t>Debug.Assert</w:t>
      </w:r>
      <w:r w:rsidRPr="00DB5C96">
        <w:rPr>
          <w:highlight w:val="white"/>
        </w:rPr>
        <w:t>(!m_globalList.Contains(pathNameSymbol));</w:t>
      </w:r>
    </w:p>
    <w:p w14:paraId="4C956D07" w14:textId="77777777" w:rsidR="00DB5C96" w:rsidRPr="00DB5C96" w:rsidRDefault="00DB5C96" w:rsidP="00DB5C96">
      <w:pPr>
        <w:pStyle w:val="Code"/>
        <w:rPr>
          <w:highlight w:val="white"/>
        </w:rPr>
      </w:pPr>
      <w:r w:rsidRPr="00DB5C96">
        <w:rPr>
          <w:highlight w:val="white"/>
        </w:rPr>
        <w:t xml:space="preserve">        m_globalList.Add(pathNameSymbol);</w:t>
      </w:r>
    </w:p>
    <w:p w14:paraId="1B848C33" w14:textId="77777777" w:rsidR="00DB5C96" w:rsidRPr="00DB5C96" w:rsidRDefault="00DB5C96" w:rsidP="00DB5C96">
      <w:pPr>
        <w:pStyle w:val="Code"/>
        <w:rPr>
          <w:highlight w:val="white"/>
        </w:rPr>
      </w:pPr>
      <w:r w:rsidRPr="00DB5C96">
        <w:rPr>
          <w:highlight w:val="white"/>
        </w:rPr>
        <w:t xml:space="preserve">        m_addressMap.Add(pathNameSymbol.UniqueName, m_totalSize);</w:t>
      </w:r>
    </w:p>
    <w:p w14:paraId="47032E29" w14:textId="77777777" w:rsidR="00DB5C96" w:rsidRPr="00DB5C96" w:rsidRDefault="00DB5C96" w:rsidP="00DB5C96">
      <w:pPr>
        <w:pStyle w:val="Code"/>
        <w:rPr>
          <w:highlight w:val="white"/>
        </w:rPr>
      </w:pPr>
      <w:r w:rsidRPr="00DB5C96">
        <w:rPr>
          <w:highlight w:val="white"/>
        </w:rPr>
        <w:t xml:space="preserve">        m_totalSize += (int) pathNameSymbol.ByteList.Count;</w:t>
      </w:r>
    </w:p>
    <w:p w14:paraId="600EA61F" w14:textId="77777777" w:rsidR="00DB5C96" w:rsidRPr="00DB5C96" w:rsidRDefault="00DB5C96" w:rsidP="00DB5C96">
      <w:pPr>
        <w:pStyle w:val="Code"/>
        <w:rPr>
          <w:highlight w:val="white"/>
        </w:rPr>
      </w:pPr>
      <w:r w:rsidRPr="00DB5C96">
        <w:rPr>
          <w:highlight w:val="white"/>
        </w:rPr>
        <w:t xml:space="preserve">      }</w:t>
      </w:r>
    </w:p>
    <w:p w14:paraId="47CFBD2A" w14:textId="042EEBE7"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D4318D">
        <w:rPr>
          <w:rStyle w:val="KeyWord0"/>
          <w:highlight w:val="white"/>
        </w:rPr>
        <w:t>&lt;k&gt;</w:t>
      </w:r>
      <w:r w:rsidR="00D4318D" w:rsidRPr="00903DBA">
        <w:rPr>
          <w:rStyle w:val="KeyWord0"/>
          <w:highlight w:val="white"/>
        </w:rPr>
        <w:t>main</w:t>
      </w:r>
      <w:r w:rsidR="00D4318D">
        <w:rPr>
          <w:rStyle w:val="KeyWord0"/>
          <w:highlight w:val="white"/>
        </w:rPr>
        <w:t>&lt;/k&gt;</w:t>
      </w:r>
      <w:r w:rsidR="00EE72B0" w:rsidRPr="00903DBA">
        <w:rPr>
          <w:highlight w:val="white"/>
        </w:rPr>
        <w:t xml:space="preserve"> function.</w:t>
      </w:r>
    </w:p>
    <w:p w14:paraId="10D7F155" w14:textId="77777777" w:rsidR="00DB5C96" w:rsidRPr="00DB5C96" w:rsidRDefault="00DB5C96" w:rsidP="00DB5C96">
      <w:pPr>
        <w:pStyle w:val="Code"/>
        <w:rPr>
          <w:highlight w:val="white"/>
        </w:rPr>
      </w:pPr>
      <w:r w:rsidRPr="00DB5C96">
        <w:rPr>
          <w:highlight w:val="white"/>
        </w:rPr>
        <w:t xml:space="preserve">      m_addressMap.Add(StackStart, m_totalSize);</w:t>
      </w:r>
    </w:p>
    <w:p w14:paraId="0C04E84F" w14:textId="6C5E11CC"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00DC41EF" w:rsidRPr="00903DBA">
        <w:rPr>
          <w:highlight w:val="white"/>
        </w:rPr>
        <w:t xml:space="preserv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AEAC59"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4F16B2FD" w14:textId="77777777" w:rsidR="00DB5C96" w:rsidRPr="00DB5C96" w:rsidRDefault="00DB5C96" w:rsidP="00DB5C96">
      <w:pPr>
        <w:pStyle w:val="Code"/>
        <w:rPr>
          <w:highlight w:val="white"/>
        </w:rPr>
      </w:pPr>
      <w:r w:rsidRPr="00DB5C96">
        <w:rPr>
          <w:highlight w:val="white"/>
        </w:rPr>
        <w:t xml:space="preserve">        List&lt;byte&gt; byteList = staticSymbol.ByteList;</w:t>
      </w:r>
    </w:p>
    <w:p w14:paraId="34DD79E3" w14:textId="77777777" w:rsidR="00DB5C96" w:rsidRPr="00DB5C96" w:rsidRDefault="00DB5C96" w:rsidP="00DB5C96">
      <w:pPr>
        <w:pStyle w:val="Code"/>
        <w:rPr>
          <w:highlight w:val="white"/>
        </w:rPr>
      </w:pPr>
      <w:r w:rsidRPr="00DB5C96">
        <w:rPr>
          <w:highlight w:val="white"/>
        </w:rPr>
        <w:t xml:space="preserve">        int startAddress = m_addressMap[staticSymbol.UniqueName];</w:t>
      </w:r>
    </w:p>
    <w:p w14:paraId="2F99DB79" w14:textId="77777777" w:rsidR="00DB5C96" w:rsidRPr="00DB5C96" w:rsidRDefault="00DB5C96" w:rsidP="00DB5C96">
      <w:pPr>
        <w:pStyle w:val="Code"/>
        <w:rPr>
          <w:highlight w:val="white"/>
        </w:rPr>
      </w:pPr>
      <w:r w:rsidRPr="00DB5C96">
        <w:rPr>
          <w:highlight w:val="white"/>
        </w:rPr>
        <w:t xml:space="preserve">        GenerateAccess(staticSymbol.AccessMap, byteList);</w:t>
      </w:r>
    </w:p>
    <w:p w14:paraId="3C857AE9" w14:textId="77777777" w:rsidR="00DB5C96" w:rsidRPr="00DB5C96" w:rsidRDefault="00DB5C96" w:rsidP="00DB5C96">
      <w:pPr>
        <w:pStyle w:val="Code"/>
        <w:rPr>
          <w:highlight w:val="white"/>
        </w:rPr>
      </w:pPr>
      <w:r w:rsidRPr="00DB5C96">
        <w:rPr>
          <w:highlight w:val="white"/>
        </w:rPr>
        <w:t xml:space="preserve">        GenerateCall(startAddress, staticSymbol.CallMap, byteList);</w:t>
      </w:r>
    </w:p>
    <w:p w14:paraId="67C92132" w14:textId="77777777" w:rsidR="00DB5C96" w:rsidRPr="00DB5C96" w:rsidRDefault="00DB5C96" w:rsidP="00DB5C96">
      <w:pPr>
        <w:pStyle w:val="Code"/>
        <w:rPr>
          <w:highlight w:val="white"/>
        </w:rPr>
      </w:pPr>
      <w:r w:rsidRPr="00DB5C96">
        <w:rPr>
          <w:highlight w:val="white"/>
        </w:rPr>
        <w:t xml:space="preserve">        GenerateReturn(startAddress, staticSymbol.ReturnSet, byteList);</w:t>
      </w:r>
    </w:p>
    <w:p w14:paraId="2A0B723A" w14:textId="77777777" w:rsidR="00DB5C96" w:rsidRPr="00DB5C96" w:rsidRDefault="00DB5C96" w:rsidP="00DB5C96">
      <w:pPr>
        <w:pStyle w:val="Code"/>
        <w:rPr>
          <w:highlight w:val="white"/>
        </w:rPr>
      </w:pPr>
      <w:r w:rsidRPr="00DB5C96">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5E425E41" w14:textId="77777777" w:rsidR="00E5028E" w:rsidRPr="00E5028E" w:rsidRDefault="00E5028E" w:rsidP="00E5028E">
      <w:pPr>
        <w:pStyle w:val="Code"/>
      </w:pPr>
      <w:r w:rsidRPr="00E5028E">
        <w:t xml:space="preserve">      { Console.Out.WriteLine($"Generating \"{targetFile.FullName}\".");</w:t>
      </w:r>
    </w:p>
    <w:p w14:paraId="0BC1D698" w14:textId="77777777" w:rsidR="00DB5C96" w:rsidRPr="00DB5C96" w:rsidRDefault="00DB5C96" w:rsidP="00DB5C96">
      <w:pPr>
        <w:pStyle w:val="Code"/>
        <w:rPr>
          <w:highlight w:val="white"/>
        </w:rPr>
      </w:pPr>
      <w:r w:rsidRPr="00DB5C96">
        <w:rPr>
          <w:highlight w:val="white"/>
        </w:rPr>
        <w:t xml:space="preserve">        targetFile.Delete();</w:t>
      </w:r>
    </w:p>
    <w:p w14:paraId="26522B5C" w14:textId="3A5D857B" w:rsidR="00DB5C96" w:rsidRPr="00DB5C96" w:rsidRDefault="00DB5C96" w:rsidP="00DB5C96">
      <w:pPr>
        <w:pStyle w:val="Code"/>
        <w:rPr>
          <w:highlight w:val="white"/>
        </w:rPr>
      </w:pPr>
      <w:r w:rsidRPr="00DB5C96">
        <w:rPr>
          <w:highlight w:val="white"/>
        </w:rPr>
        <w:t xml:space="preserve">        BinaryWriter targetStream =</w:t>
      </w:r>
      <w:r w:rsidR="00A4785A">
        <w:rPr>
          <w:highlight w:val="white"/>
        </w:rPr>
        <w:t xml:space="preserve"> </w:t>
      </w:r>
      <w:r w:rsidRPr="00DB5C96">
        <w:rPr>
          <w:highlight w:val="white"/>
        </w:rPr>
        <w:t>new(File.OpenWrite(targetFile.FullName));</w:t>
      </w:r>
    </w:p>
    <w:p w14:paraId="39562D5B" w14:textId="77777777" w:rsidR="00DB5C96" w:rsidRPr="00DB5C96" w:rsidRDefault="00DB5C96" w:rsidP="00DB5C96">
      <w:pPr>
        <w:pStyle w:val="Code"/>
        <w:rPr>
          <w:highlight w:val="white"/>
        </w:rPr>
      </w:pPr>
    </w:p>
    <w:p w14:paraId="3A16DA18" w14:textId="77777777" w:rsidR="00DB5C96" w:rsidRPr="00DB5C96" w:rsidRDefault="00DB5C96" w:rsidP="00DB5C96">
      <w:pPr>
        <w:pStyle w:val="Code"/>
        <w:rPr>
          <w:highlight w:val="white"/>
        </w:rPr>
      </w:pPr>
      <w:r w:rsidRPr="00DB5C96">
        <w:rPr>
          <w:highlight w:val="white"/>
        </w:rPr>
        <w:t xml:space="preserve">        foreach (StaticSymbolWindows staticSymbol in m_globalList) {</w:t>
      </w:r>
    </w:p>
    <w:p w14:paraId="19B9A2FD" w14:textId="77777777" w:rsidR="00DB5C96" w:rsidRPr="00DB5C96" w:rsidRDefault="00DB5C96" w:rsidP="00DB5C96">
      <w:pPr>
        <w:pStyle w:val="Code"/>
        <w:rPr>
          <w:highlight w:val="white"/>
        </w:rPr>
      </w:pPr>
      <w:r w:rsidRPr="00DB5C96">
        <w:rPr>
          <w:highlight w:val="white"/>
        </w:rPr>
        <w:t xml:space="preserve">          foreach (sbyte b in staticSymbol.ByteList) {</w:t>
      </w:r>
    </w:p>
    <w:p w14:paraId="01AE7657" w14:textId="77777777" w:rsidR="00DB5C96" w:rsidRPr="00DB5C96" w:rsidRDefault="00DB5C96" w:rsidP="00DB5C96">
      <w:pPr>
        <w:pStyle w:val="Code"/>
        <w:rPr>
          <w:highlight w:val="white"/>
        </w:rPr>
      </w:pPr>
      <w:r w:rsidRPr="00DB5C96">
        <w:rPr>
          <w:highlight w:val="white"/>
        </w:rPr>
        <w:t xml:space="preserve">            targetStream.Write(b);</w:t>
      </w:r>
    </w:p>
    <w:p w14:paraId="1CFEA473" w14:textId="77777777" w:rsidR="00DB5C96" w:rsidRPr="00DB5C96" w:rsidRDefault="00DB5C96" w:rsidP="00DB5C96">
      <w:pPr>
        <w:pStyle w:val="Code"/>
        <w:rPr>
          <w:highlight w:val="white"/>
        </w:rPr>
      </w:pPr>
      <w:r w:rsidRPr="00DB5C96">
        <w:rPr>
          <w:highlight w:val="white"/>
        </w:rPr>
        <w:t xml:space="preserve">          }</w:t>
      </w:r>
    </w:p>
    <w:p w14:paraId="6FF79622" w14:textId="77777777" w:rsidR="00DB5C96" w:rsidRPr="00DB5C96" w:rsidRDefault="00DB5C96" w:rsidP="00DB5C96">
      <w:pPr>
        <w:pStyle w:val="Code"/>
        <w:rPr>
          <w:highlight w:val="white"/>
        </w:rPr>
      </w:pPr>
      <w:r w:rsidRPr="00DB5C96">
        <w:rPr>
          <w:highlight w:val="white"/>
        </w:rPr>
        <w:t xml:space="preserve">        }</w:t>
      </w:r>
    </w:p>
    <w:p w14:paraId="08479CB4" w14:textId="77777777" w:rsidR="00DB5C96" w:rsidRPr="00DB5C96" w:rsidRDefault="00DB5C96" w:rsidP="00DB5C96">
      <w:pPr>
        <w:pStyle w:val="Code"/>
        <w:rPr>
          <w:highlight w:val="white"/>
        </w:rPr>
      </w:pPr>
    </w:p>
    <w:p w14:paraId="3E534CBA" w14:textId="77777777" w:rsidR="00DB5C96" w:rsidRPr="00DB5C96" w:rsidRDefault="00DB5C96" w:rsidP="00DB5C96">
      <w:pPr>
        <w:pStyle w:val="Code"/>
        <w:rPr>
          <w:highlight w:val="white"/>
        </w:rPr>
      </w:pPr>
      <w:r w:rsidRPr="00DB5C96">
        <w:rPr>
          <w:highlight w:val="white"/>
        </w:rPr>
        <w:t xml:space="preserve">        targetStream.Close();</w:t>
      </w:r>
    </w:p>
    <w:p w14:paraId="1CB36346" w14:textId="77777777" w:rsidR="00DB5C96" w:rsidRPr="00DB5C96" w:rsidRDefault="00DB5C96" w:rsidP="00DB5C96">
      <w:pPr>
        <w:pStyle w:val="Code"/>
        <w:rPr>
          <w:highlight w:val="white"/>
        </w:rPr>
      </w:pPr>
      <w:r w:rsidRPr="00DB5C96">
        <w:rPr>
          <w:highlight w:val="white"/>
        </w:rPr>
        <w:t xml:space="preserve">      }</w:t>
      </w:r>
    </w:p>
    <w:p w14:paraId="28F436E5" w14:textId="77777777" w:rsidR="00DB5C96" w:rsidRPr="00DB5C96" w:rsidRDefault="00DB5C96" w:rsidP="00DB5C96">
      <w:pPr>
        <w:pStyle w:val="Code"/>
        <w:rPr>
          <w:highlight w:val="white"/>
        </w:rPr>
      </w:pPr>
      <w:r w:rsidRPr="00DB5C96">
        <w:rPr>
          <w:highlight w:val="white"/>
        </w:rPr>
        <w:lastRenderedPageBreak/>
        <w:t xml:space="preserve">    }</w:t>
      </w:r>
    </w:p>
    <w:p w14:paraId="34D0E685" w14:textId="74AE81D5" w:rsidR="00E1579E" w:rsidRPr="00903DBA" w:rsidRDefault="00A14DBA" w:rsidP="00A14DB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Pr="00903DBA">
        <w:rPr>
          <w:highlight w:val="white"/>
        </w:rPr>
        <w:t xml:space="preserve"> method</w:t>
      </w:r>
      <w:r w:rsidR="008E063F" w:rsidRPr="00903DBA">
        <w:rPr>
          <w:highlight w:val="white"/>
        </w:rPr>
        <w:t xml:space="preserve"> adds the symbol to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D4318D">
        <w:rPr>
          <w:rStyle w:val="KeyWord0"/>
          <w:highlight w:val="white"/>
        </w:rPr>
        <w:t>&lt;k&gt;</w:t>
      </w:r>
      <w:r w:rsidR="00D4318D" w:rsidRPr="00903DBA">
        <w:rPr>
          <w:rStyle w:val="KeyWord0"/>
          <w:highlight w:val="white"/>
        </w:rPr>
        <w:t>GenerateTrace</w:t>
      </w:r>
      <w:r w:rsidR="00D4318D">
        <w:rPr>
          <w:rStyle w:val="KeyWord0"/>
          <w:highlight w:val="white"/>
        </w:rPr>
        <w:t>&lt;/k&gt;</w:t>
      </w:r>
      <w:r w:rsidR="008433E2" w:rsidRPr="00903DBA">
        <w:rPr>
          <w:highlight w:val="white"/>
        </w:rPr>
        <w:t xml:space="preserve"> recursively for each symbol</w:t>
      </w:r>
      <w:r w:rsidR="00D40F0E" w:rsidRPr="00903DBA">
        <w:rPr>
          <w:highlight w:val="white"/>
        </w:rPr>
        <w:t xml:space="preserve"> not yet present in the </w:t>
      </w:r>
      <w:r w:rsidR="00D4318D">
        <w:rPr>
          <w:rStyle w:val="KeyWord0"/>
          <w:highlight w:val="white"/>
        </w:rPr>
        <w:t>&lt;k&gt;</w:t>
      </w:r>
      <w:r w:rsidR="00D4318D" w:rsidRPr="00903DBA">
        <w:rPr>
          <w:rStyle w:val="KeyWord0"/>
          <w:highlight w:val="white"/>
        </w:rPr>
        <w:t>m_globalList</w:t>
      </w:r>
      <w:r w:rsidR="00D4318D">
        <w:rPr>
          <w:rStyle w:val="KeyWord0"/>
          <w:highlight w:val="white"/>
        </w:rPr>
        <w:t>&lt;/k&gt;</w:t>
      </w:r>
      <w:r w:rsidR="00D40F0E" w:rsidRPr="00903DBA">
        <w:rPr>
          <w:highlight w:val="white"/>
        </w:rPr>
        <w:t>.</w:t>
      </w:r>
    </w:p>
    <w:p w14:paraId="6B0BA1A9" w14:textId="77777777" w:rsidR="00691646" w:rsidRPr="00691646" w:rsidRDefault="00691646" w:rsidP="00691646">
      <w:pPr>
        <w:pStyle w:val="Code"/>
        <w:rPr>
          <w:highlight w:val="white"/>
        </w:rPr>
      </w:pPr>
      <w:r w:rsidRPr="00691646">
        <w:rPr>
          <w:highlight w:val="white"/>
        </w:rPr>
        <w:t xml:space="preserve">    private void GenerateTrace(StaticSymbolWindows staticSymbol) {</w:t>
      </w:r>
    </w:p>
    <w:p w14:paraId="3845BD0B" w14:textId="77777777" w:rsidR="00691646" w:rsidRPr="00691646" w:rsidRDefault="00691646" w:rsidP="00691646">
      <w:pPr>
        <w:pStyle w:val="Code"/>
        <w:rPr>
          <w:highlight w:val="white"/>
        </w:rPr>
      </w:pPr>
      <w:r w:rsidRPr="00691646">
        <w:rPr>
          <w:highlight w:val="white"/>
        </w:rPr>
        <w:t xml:space="preserve">      if (!m_globalList.Contains(staticSymbol)) {</w:t>
      </w:r>
    </w:p>
    <w:p w14:paraId="66721128" w14:textId="77777777" w:rsidR="00691646" w:rsidRPr="00691646" w:rsidRDefault="00691646" w:rsidP="00691646">
      <w:pPr>
        <w:pStyle w:val="Code"/>
        <w:rPr>
          <w:highlight w:val="white"/>
        </w:rPr>
      </w:pPr>
      <w:r w:rsidRPr="00691646">
        <w:rPr>
          <w:highlight w:val="white"/>
        </w:rPr>
        <w:t xml:space="preserve">        m_globalList.Add(staticSymbol);</w:t>
      </w:r>
    </w:p>
    <w:p w14:paraId="41091448" w14:textId="77777777" w:rsidR="00691646" w:rsidRPr="00691646" w:rsidRDefault="00691646" w:rsidP="00691646">
      <w:pPr>
        <w:pStyle w:val="Code"/>
        <w:rPr>
          <w:highlight w:val="white"/>
        </w:rPr>
      </w:pPr>
      <w:r w:rsidRPr="00691646">
        <w:rPr>
          <w:highlight w:val="white"/>
        </w:rPr>
        <w:t xml:space="preserve">        m_addressMap.Add(staticSymbol.UniqueName, m_totalSize);</w:t>
      </w:r>
    </w:p>
    <w:p w14:paraId="145BE573" w14:textId="77777777" w:rsidR="00691646" w:rsidRPr="00691646" w:rsidRDefault="00691646" w:rsidP="00691646">
      <w:pPr>
        <w:pStyle w:val="Code"/>
        <w:rPr>
          <w:highlight w:val="white"/>
        </w:rPr>
      </w:pPr>
      <w:r w:rsidRPr="00691646">
        <w:rPr>
          <w:highlight w:val="white"/>
        </w:rPr>
        <w:t xml:space="preserve">        m_totalSize += (int) staticSymbol.ByteList.Count;</w:t>
      </w:r>
    </w:p>
    <w:p w14:paraId="247E37B5" w14:textId="77777777" w:rsidR="00691646" w:rsidRPr="00691646" w:rsidRDefault="00691646" w:rsidP="00691646">
      <w:pPr>
        <w:pStyle w:val="Code"/>
        <w:rPr>
          <w:highlight w:val="white"/>
        </w:rPr>
      </w:pPr>
      <w:r w:rsidRPr="00691646">
        <w:rPr>
          <w:highlight w:val="white"/>
        </w:rPr>
        <w:t xml:space="preserve">      </w:t>
      </w:r>
    </w:p>
    <w:p w14:paraId="192BE6CF" w14:textId="32A1F454"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accessNameSet =</w:t>
      </w:r>
      <w:r w:rsidR="009E3A27">
        <w:rPr>
          <w:highlight w:val="white"/>
        </w:rPr>
        <w:t xml:space="preserve"> </w:t>
      </w:r>
      <w:r w:rsidRPr="00691646">
        <w:rPr>
          <w:highlight w:val="white"/>
        </w:rPr>
        <w:t>new(staticSymbol.AccessMap.Values);</w:t>
      </w:r>
    </w:p>
    <w:p w14:paraId="444254B0" w14:textId="77777777" w:rsidR="00691646" w:rsidRPr="00691646" w:rsidRDefault="00691646" w:rsidP="00691646">
      <w:pPr>
        <w:pStyle w:val="Code"/>
        <w:rPr>
          <w:highlight w:val="white"/>
        </w:rPr>
      </w:pPr>
      <w:r w:rsidRPr="00691646">
        <w:rPr>
          <w:highlight w:val="white"/>
        </w:rPr>
        <w:t xml:space="preserve">        foreach (string accessName in accessNameSet) {</w:t>
      </w:r>
    </w:p>
    <w:p w14:paraId="3FB7B456" w14:textId="77777777" w:rsidR="00691646" w:rsidRPr="00691646" w:rsidRDefault="00691646" w:rsidP="00691646">
      <w:pPr>
        <w:pStyle w:val="Code"/>
        <w:rPr>
          <w:highlight w:val="white"/>
        </w:rPr>
      </w:pPr>
      <w:r w:rsidRPr="00691646">
        <w:rPr>
          <w:highlight w:val="white"/>
        </w:rPr>
        <w:t xml:space="preserve">          StaticSymbolWindows accessSymbol;</w:t>
      </w:r>
    </w:p>
    <w:p w14:paraId="058E1D44" w14:textId="67C9874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(m_globalMap.TryGetValue(accessName, out accessSymbol),</w:t>
      </w:r>
    </w:p>
    <w:p w14:paraId="38055AE6" w14:textId="77777777" w:rsidR="00691646" w:rsidRPr="00691646" w:rsidRDefault="00691646" w:rsidP="00691646">
      <w:pPr>
        <w:pStyle w:val="Code"/>
        <w:rPr>
          <w:highlight w:val="white"/>
        </w:rPr>
      </w:pPr>
      <w:r w:rsidRPr="00691646">
        <w:rPr>
          <w:highlight w:val="white"/>
        </w:rPr>
        <w:t xml:space="preserve">                       accessName, Message.Object_missing_in_linking);</w:t>
      </w:r>
    </w:p>
    <w:p w14:paraId="407CEEF0" w14:textId="592434EA" w:rsidR="00691646" w:rsidRPr="00691646" w:rsidRDefault="00691646" w:rsidP="00691646">
      <w:pPr>
        <w:pStyle w:val="Code"/>
        <w:rPr>
          <w:highlight w:val="white"/>
        </w:rPr>
      </w:pPr>
      <w:r w:rsidRPr="00691646">
        <w:rPr>
          <w:highlight w:val="white"/>
        </w:rPr>
        <w:t xml:space="preserve">          </w:t>
      </w:r>
      <w:r w:rsidR="00D516D4">
        <w:rPr>
          <w:highlight w:val="white"/>
        </w:rPr>
        <w:t>Debug.Assert</w:t>
      </w:r>
      <w:r w:rsidRPr="00691646">
        <w:rPr>
          <w:highlight w:val="white"/>
        </w:rPr>
        <w:t>(accessSymbol != null);</w:t>
      </w:r>
    </w:p>
    <w:p w14:paraId="13E74EAC" w14:textId="77777777" w:rsidR="00691646" w:rsidRPr="00691646" w:rsidRDefault="00691646" w:rsidP="00691646">
      <w:pPr>
        <w:pStyle w:val="Code"/>
        <w:rPr>
          <w:highlight w:val="white"/>
        </w:rPr>
      </w:pPr>
      <w:r w:rsidRPr="00691646">
        <w:rPr>
          <w:highlight w:val="white"/>
        </w:rPr>
        <w:t xml:space="preserve">          GenerateTrace(accessSymbol);</w:t>
      </w:r>
    </w:p>
    <w:p w14:paraId="2BC1DC06" w14:textId="77777777" w:rsidR="00691646" w:rsidRPr="00691646" w:rsidRDefault="00691646" w:rsidP="00691646">
      <w:pPr>
        <w:pStyle w:val="Code"/>
        <w:rPr>
          <w:highlight w:val="white"/>
        </w:rPr>
      </w:pPr>
      <w:r w:rsidRPr="00691646">
        <w:rPr>
          <w:highlight w:val="white"/>
        </w:rPr>
        <w:t xml:space="preserve">        }</w:t>
      </w:r>
    </w:p>
    <w:p w14:paraId="4722AD38" w14:textId="77777777" w:rsidR="00691646" w:rsidRPr="00691646" w:rsidRDefault="00691646" w:rsidP="00691646">
      <w:pPr>
        <w:pStyle w:val="Code"/>
        <w:rPr>
          <w:highlight w:val="white"/>
        </w:rPr>
      </w:pPr>
    </w:p>
    <w:p w14:paraId="185C0B6C" w14:textId="782CB0A1" w:rsidR="00691646" w:rsidRPr="00691646" w:rsidRDefault="00691646" w:rsidP="00691646">
      <w:pPr>
        <w:pStyle w:val="Code"/>
        <w:rPr>
          <w:highlight w:val="white"/>
        </w:rPr>
      </w:pPr>
      <w:r w:rsidRPr="00691646">
        <w:rPr>
          <w:highlight w:val="white"/>
        </w:rPr>
        <w:t xml:space="preserve">        </w:t>
      </w:r>
      <w:r w:rsidR="009E3A27">
        <w:rPr>
          <w:highlight w:val="white"/>
        </w:rPr>
        <w:t>Hash</w:t>
      </w:r>
      <w:r w:rsidRPr="00691646">
        <w:rPr>
          <w:highlight w:val="white"/>
        </w:rPr>
        <w:t>Set&lt;string&gt; callNameSet =</w:t>
      </w:r>
      <w:r w:rsidR="009E3A27">
        <w:rPr>
          <w:highlight w:val="white"/>
        </w:rPr>
        <w:t xml:space="preserve"> </w:t>
      </w:r>
      <w:r w:rsidRPr="00691646">
        <w:rPr>
          <w:highlight w:val="white"/>
        </w:rPr>
        <w:t>new(staticSymbol.CallMap.Values);</w:t>
      </w:r>
    </w:p>
    <w:p w14:paraId="1E2EEC0D" w14:textId="77777777" w:rsidR="00691646" w:rsidRPr="00691646" w:rsidRDefault="00691646" w:rsidP="00691646">
      <w:pPr>
        <w:pStyle w:val="Code"/>
        <w:rPr>
          <w:highlight w:val="white"/>
        </w:rPr>
      </w:pPr>
      <w:r w:rsidRPr="00691646">
        <w:rPr>
          <w:highlight w:val="white"/>
        </w:rPr>
        <w:t xml:space="preserve">        foreach (string callName in callNameSet) {</w:t>
      </w:r>
    </w:p>
    <w:p w14:paraId="092282F2" w14:textId="77777777" w:rsidR="00691646" w:rsidRPr="00691646" w:rsidRDefault="00691646" w:rsidP="00691646">
      <w:pPr>
        <w:pStyle w:val="Code"/>
        <w:rPr>
          <w:highlight w:val="white"/>
        </w:rPr>
      </w:pPr>
      <w:r w:rsidRPr="00691646">
        <w:rPr>
          <w:highlight w:val="white"/>
        </w:rPr>
        <w:t xml:space="preserve">          StaticSymbolWindows funcSymbol;</w:t>
      </w:r>
    </w:p>
    <w:p w14:paraId="3D25A635" w14:textId="730C87E0" w:rsid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(m_globalMap.TryGetValue(callName, out funcSymbol),</w:t>
      </w:r>
    </w:p>
    <w:p w14:paraId="0C0637B0" w14:textId="4AF87660" w:rsidR="00691646" w:rsidRPr="00691646" w:rsidRDefault="00691646" w:rsidP="00691646">
      <w:pPr>
        <w:pStyle w:val="Code"/>
        <w:rPr>
          <w:highlight w:val="white"/>
        </w:rPr>
      </w:pPr>
      <w:r>
        <w:rPr>
          <w:highlight w:val="white"/>
        </w:rPr>
        <w:t xml:space="preserve">                      </w:t>
      </w:r>
      <w:r w:rsidRPr="00691646">
        <w:rPr>
          <w:highlight w:val="white"/>
        </w:rPr>
        <w:t xml:space="preserve"> callName, Message.Function_missing_in_linking);</w:t>
      </w:r>
    </w:p>
    <w:p w14:paraId="65931022" w14:textId="31B8AFA7" w:rsidR="00691646" w:rsidRPr="00691646" w:rsidRDefault="00691646" w:rsidP="00691646">
      <w:pPr>
        <w:pStyle w:val="Code"/>
        <w:rPr>
          <w:highlight w:val="white"/>
        </w:rPr>
      </w:pPr>
      <w:r w:rsidRPr="00691646">
        <w:rPr>
          <w:highlight w:val="white"/>
        </w:rPr>
        <w:t xml:space="preserve">          </w:t>
      </w:r>
      <w:r w:rsidR="0056352A">
        <w:rPr>
          <w:highlight w:val="white"/>
        </w:rPr>
        <w:t>Error.Check</w:t>
      </w:r>
      <w:r w:rsidRPr="00691646">
        <w:rPr>
          <w:highlight w:val="white"/>
        </w:rPr>
        <w:t>(funcSymbol != null,</w:t>
      </w:r>
      <w:r w:rsidR="00536AFD">
        <w:rPr>
          <w:highlight w:val="white"/>
        </w:rPr>
        <w:t xml:space="preserve"> </w:t>
      </w:r>
      <w:r w:rsidRPr="00691646">
        <w:rPr>
          <w:highlight w:val="white"/>
        </w:rPr>
        <w:t xml:space="preserve">SimpleName(callName), </w:t>
      </w:r>
    </w:p>
    <w:p w14:paraId="55DEE734" w14:textId="77777777" w:rsidR="00691646" w:rsidRPr="00691646" w:rsidRDefault="00691646" w:rsidP="00691646">
      <w:pPr>
        <w:pStyle w:val="Code"/>
        <w:rPr>
          <w:highlight w:val="white"/>
        </w:rPr>
      </w:pPr>
      <w:r w:rsidRPr="00691646">
        <w:rPr>
          <w:highlight w:val="white"/>
        </w:rPr>
        <w:t xml:space="preserve">                         Message.Missing_external_function);</w:t>
      </w:r>
    </w:p>
    <w:p w14:paraId="6358A395" w14:textId="77777777" w:rsidR="00691646" w:rsidRPr="00691646" w:rsidRDefault="00691646" w:rsidP="00691646">
      <w:pPr>
        <w:pStyle w:val="Code"/>
        <w:rPr>
          <w:highlight w:val="white"/>
        </w:rPr>
      </w:pPr>
      <w:r w:rsidRPr="00691646">
        <w:rPr>
          <w:highlight w:val="white"/>
        </w:rPr>
        <w:t xml:space="preserve">          GenerateTrace(funcSymbol);</w:t>
      </w:r>
    </w:p>
    <w:p w14:paraId="5A888855" w14:textId="77777777" w:rsidR="00691646" w:rsidRPr="00691646" w:rsidRDefault="00691646" w:rsidP="00691646">
      <w:pPr>
        <w:pStyle w:val="Code"/>
        <w:rPr>
          <w:highlight w:val="white"/>
        </w:rPr>
      </w:pPr>
      <w:r w:rsidRPr="00691646">
        <w:rPr>
          <w:highlight w:val="white"/>
        </w:rPr>
        <w:t xml:space="preserve">        }      </w:t>
      </w:r>
    </w:p>
    <w:p w14:paraId="42E312B9" w14:textId="77777777" w:rsidR="00691646" w:rsidRPr="00691646" w:rsidRDefault="00691646" w:rsidP="00691646">
      <w:pPr>
        <w:pStyle w:val="Code"/>
        <w:rPr>
          <w:highlight w:val="white"/>
        </w:rPr>
      </w:pPr>
      <w:r w:rsidRPr="00691646">
        <w:rPr>
          <w:highlight w:val="white"/>
        </w:rPr>
        <w:t xml:space="preserve">      }</w:t>
      </w:r>
    </w:p>
    <w:p w14:paraId="1C5227FD" w14:textId="77777777" w:rsidR="00691646" w:rsidRPr="00691646" w:rsidRDefault="00691646" w:rsidP="00691646">
      <w:pPr>
        <w:pStyle w:val="Code"/>
        <w:rPr>
          <w:highlight w:val="white"/>
        </w:rPr>
      </w:pPr>
      <w:r w:rsidRPr="00691646">
        <w:rPr>
          <w:highlight w:val="white"/>
        </w:rPr>
        <w:t xml:space="preserve">    }</w:t>
      </w:r>
    </w:p>
    <w:p w14:paraId="0984CBC7" w14:textId="7DA2707D" w:rsidR="00187D3B" w:rsidRPr="00903DBA" w:rsidRDefault="003045D3" w:rsidP="00187D3B">
      <w:r w:rsidRPr="00903DBA">
        <w:rPr>
          <w:highlight w:val="white"/>
        </w:rPr>
        <w:t xml:space="preserve">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r w:rsidR="00691646">
        <w:t xml:space="preserve"> </w:t>
      </w:r>
      <w:r w:rsidR="00187D3B" w:rsidRPr="00903DBA">
        <w:t xml:space="preserve">For each element, reachable from </w:t>
      </w:r>
      <w:r w:rsidR="00D4318D">
        <w:rPr>
          <w:rStyle w:val="KeyWord0"/>
        </w:rPr>
        <w:t>&lt;k&gt;</w:t>
      </w:r>
      <w:r w:rsidR="00D4318D" w:rsidRPr="00903DBA">
        <w:rPr>
          <w:rStyle w:val="KeyWord0"/>
        </w:rPr>
        <w:t>main</w:t>
      </w:r>
      <w:r w:rsidR="00D4318D">
        <w:rPr>
          <w:rStyle w:val="KeyWord0"/>
        </w:rPr>
        <w:t>&lt;/k&gt;</w:t>
      </w:r>
      <w:r w:rsidR="00187D3B" w:rsidRPr="00903DBA">
        <w:t xml:space="preserve">, we need to modify its </w:t>
      </w:r>
      <w:r w:rsidR="00065634" w:rsidRPr="00903DBA">
        <w:t xml:space="preserve">static </w:t>
      </w:r>
      <w:r w:rsidR="00187D3B" w:rsidRPr="00903DBA">
        <w:t>accesses, function calls and return assignment</w:t>
      </w:r>
      <w:r w:rsidR="00065634" w:rsidRPr="00903DBA">
        <w:t>s</w:t>
      </w:r>
      <w:r w:rsidR="00FC0187" w:rsidRPr="00903DBA">
        <w:t xml:space="preserve"> (f</w:t>
      </w:r>
      <w:r w:rsidR="00187D3B" w:rsidRPr="00903DBA">
        <w:t>or a global variable the call map and return set are empty</w:t>
      </w:r>
      <w:r w:rsidR="00FC0187" w:rsidRPr="00903DBA">
        <w:t>)</w:t>
      </w:r>
      <w:r w:rsidR="00187D3B" w:rsidRPr="00903DBA">
        <w:t xml:space="preserve"> by calling </w:t>
      </w:r>
      <w:r w:rsidR="00D4318D">
        <w:rPr>
          <w:rStyle w:val="KeyWord0"/>
        </w:rPr>
        <w:t>&lt;k&gt;</w:t>
      </w:r>
      <w:r w:rsidR="00D4318D" w:rsidRPr="00903DBA">
        <w:rPr>
          <w:rStyle w:val="KeyWord0"/>
        </w:rPr>
        <w:t>GenerateAccess</w:t>
      </w:r>
      <w:r w:rsidR="00D4318D">
        <w:rPr>
          <w:rStyle w:val="KeyWord0"/>
        </w:rPr>
        <w:t>&lt;/k&gt;</w:t>
      </w:r>
      <w:r w:rsidR="00187D3B" w:rsidRPr="00903DBA">
        <w:t xml:space="preserve">, </w:t>
      </w:r>
      <w:r w:rsidR="00D4318D">
        <w:rPr>
          <w:rStyle w:val="KeyWord0"/>
        </w:rPr>
        <w:t>&lt;k&gt;</w:t>
      </w:r>
      <w:r w:rsidR="00D4318D" w:rsidRPr="00903DBA">
        <w:rPr>
          <w:rStyle w:val="KeyWord0"/>
        </w:rPr>
        <w:t>GenerateCall</w:t>
      </w:r>
      <w:r w:rsidR="00D4318D">
        <w:rPr>
          <w:rStyle w:val="KeyWord0"/>
        </w:rPr>
        <w:t>&lt;/k&gt;</w:t>
      </w:r>
      <w:r w:rsidR="00187D3B" w:rsidRPr="00903DBA">
        <w:t xml:space="preserve">, and </w:t>
      </w:r>
      <w:r w:rsidR="00D4318D">
        <w:rPr>
          <w:rStyle w:val="KeyWord0"/>
        </w:rPr>
        <w:t>&lt;k&gt;</w:t>
      </w:r>
      <w:r w:rsidR="00D4318D" w:rsidRPr="00903DBA">
        <w:rPr>
          <w:rStyle w:val="KeyWord0"/>
        </w:rPr>
        <w:t>GenerateReturn</w:t>
      </w:r>
      <w:r w:rsidR="00D4318D">
        <w:rPr>
          <w:rStyle w:val="KeyWord0"/>
        </w:rPr>
        <w:t>&lt;/k&gt;</w:t>
      </w:r>
      <w:r w:rsidR="00065634" w:rsidRPr="00903DBA">
        <w:t>.</w:t>
      </w:r>
    </w:p>
    <w:p w14:paraId="75636C0C" w14:textId="77777777" w:rsidR="00691646" w:rsidRPr="00691646" w:rsidRDefault="00691646" w:rsidP="00691646">
      <w:pPr>
        <w:pStyle w:val="Code"/>
        <w:rPr>
          <w:highlight w:val="white"/>
        </w:rPr>
      </w:pPr>
      <w:r w:rsidRPr="00691646">
        <w:rPr>
          <w:highlight w:val="white"/>
        </w:rPr>
        <w:t xml:space="preserve">    private void GenerateAccess(IDictionary&lt;int,string&gt; accessMap,</w:t>
      </w:r>
    </w:p>
    <w:p w14:paraId="02350D96" w14:textId="77777777" w:rsidR="00691646" w:rsidRPr="00691646" w:rsidRDefault="00691646" w:rsidP="00691646">
      <w:pPr>
        <w:pStyle w:val="Code"/>
        <w:rPr>
          <w:highlight w:val="white"/>
        </w:rPr>
      </w:pPr>
      <w:r w:rsidRPr="00691646">
        <w:rPr>
          <w:highlight w:val="white"/>
        </w:rPr>
        <w:t xml:space="preserve">                                List&lt;byte&gt; byteList) {</w:t>
      </w:r>
    </w:p>
    <w:p w14:paraId="4856E578" w14:textId="77777777" w:rsidR="00691646" w:rsidRPr="00691646" w:rsidRDefault="00691646" w:rsidP="00691646">
      <w:pPr>
        <w:pStyle w:val="Code"/>
        <w:rPr>
          <w:highlight w:val="white"/>
        </w:rPr>
      </w:pPr>
      <w:r w:rsidRPr="00691646">
        <w:rPr>
          <w:highlight w:val="white"/>
        </w:rPr>
        <w:t xml:space="preserve">      foreach (KeyValuePair&lt;int,string&gt; entry in accessMap) {</w:t>
      </w:r>
    </w:p>
    <w:p w14:paraId="48AE0C5B" w14:textId="77777777" w:rsidR="00691646" w:rsidRPr="00691646" w:rsidRDefault="00691646" w:rsidP="00691646">
      <w:pPr>
        <w:pStyle w:val="Code"/>
        <w:rPr>
          <w:highlight w:val="white"/>
        </w:rPr>
      </w:pPr>
      <w:r w:rsidRPr="00691646">
        <w:rPr>
          <w:highlight w:val="white"/>
        </w:rPr>
        <w:t xml:space="preserve">        int sourceAddress = entry.Key;</w:t>
      </w:r>
    </w:p>
    <w:p w14:paraId="581CCEC8" w14:textId="77777777" w:rsidR="00691646" w:rsidRPr="00691646" w:rsidRDefault="00691646" w:rsidP="00691646">
      <w:pPr>
        <w:pStyle w:val="Code"/>
        <w:rPr>
          <w:highlight w:val="white"/>
        </w:rPr>
      </w:pPr>
      <w:r w:rsidRPr="00691646">
        <w:rPr>
          <w:highlight w:val="white"/>
        </w:rPr>
        <w:t xml:space="preserve">        string name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34B22BBF" w14:textId="77777777" w:rsidR="00691646" w:rsidRPr="00691646" w:rsidRDefault="00691646" w:rsidP="00691646">
      <w:pPr>
        <w:pStyle w:val="Code"/>
        <w:rPr>
          <w:highlight w:val="white"/>
        </w:rPr>
      </w:pPr>
      <w:r w:rsidRPr="00691646">
        <w:rPr>
          <w:highlight w:val="white"/>
        </w:rPr>
        <w:t xml:space="preserve">        byte lowByte = byteList[sourceAddress],</w:t>
      </w:r>
    </w:p>
    <w:p w14:paraId="324511DC" w14:textId="77777777" w:rsidR="00691646" w:rsidRPr="00691646" w:rsidRDefault="00691646" w:rsidP="00691646">
      <w:pPr>
        <w:pStyle w:val="Code"/>
        <w:rPr>
          <w:highlight w:val="white"/>
        </w:rPr>
      </w:pPr>
      <w:r w:rsidRPr="00691646">
        <w:rPr>
          <w:highlight w:val="white"/>
        </w:rPr>
        <w:t xml:space="preserve">             highByte = byteList[sourceAddress + 1];</w:t>
      </w:r>
    </w:p>
    <w:p w14:paraId="1ECAE5BD" w14:textId="77777777" w:rsidR="00691646" w:rsidRPr="00691646" w:rsidRDefault="00691646" w:rsidP="00691646">
      <w:pPr>
        <w:pStyle w:val="Code"/>
        <w:rPr>
          <w:highlight w:val="white"/>
        </w:rPr>
      </w:pPr>
      <w:r w:rsidRPr="00691646">
        <w:rPr>
          <w:highlight w:val="white"/>
        </w:rPr>
        <w:t xml:space="preserve">        int targetAddress = ((int) highByte &lt;&lt; 8) + lowByte;</w:t>
      </w:r>
    </w:p>
    <w:p w14:paraId="4E1F1A0D" w14:textId="53AA015A" w:rsidR="007F1B64" w:rsidRPr="00903DBA" w:rsidRDefault="00870C36" w:rsidP="000121DD">
      <w:pPr>
        <w:rPr>
          <w:b/>
          <w:bCs/>
          <w:highlight w:val="white"/>
        </w:rPr>
      </w:pPr>
      <w:r w:rsidRPr="00903DBA">
        <w:rPr>
          <w:highlight w:val="white"/>
        </w:rPr>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7840B495" w14:textId="77777777" w:rsidR="00691646" w:rsidRPr="00691646" w:rsidRDefault="00691646" w:rsidP="00691646">
      <w:pPr>
        <w:pStyle w:val="Code"/>
        <w:rPr>
          <w:highlight w:val="white"/>
        </w:rPr>
      </w:pPr>
      <w:r w:rsidRPr="00691646">
        <w:rPr>
          <w:highlight w:val="white"/>
        </w:rPr>
        <w:t xml:space="preserve">        targetAddress += m_addressMap[name];</w:t>
      </w:r>
    </w:p>
    <w:p w14:paraId="655CBB1A" w14:textId="77777777" w:rsidR="00691646" w:rsidRPr="00691646" w:rsidRDefault="00691646" w:rsidP="00691646">
      <w:pPr>
        <w:pStyle w:val="Code"/>
        <w:rPr>
          <w:highlight w:val="white"/>
        </w:rPr>
      </w:pPr>
      <w:r w:rsidRPr="00691646">
        <w:rPr>
          <w:highlight w:val="white"/>
        </w:rPr>
        <w:t xml:space="preserve">        byteList[sourceAddress] = (byte) targetAddress;</w:t>
      </w:r>
    </w:p>
    <w:p w14:paraId="3182C1C4" w14:textId="77777777" w:rsidR="00691646" w:rsidRPr="00691646" w:rsidRDefault="00691646" w:rsidP="00691646">
      <w:pPr>
        <w:pStyle w:val="Code"/>
        <w:rPr>
          <w:highlight w:val="white"/>
        </w:rPr>
      </w:pPr>
      <w:r w:rsidRPr="00691646">
        <w:rPr>
          <w:highlight w:val="white"/>
        </w:rPr>
        <w:t xml:space="preserve">        byteList[sourceAddress + 1] = (byte) (targetAddress &gt;&gt; 8);</w:t>
      </w:r>
    </w:p>
    <w:p w14:paraId="00505692" w14:textId="77777777" w:rsidR="00691646" w:rsidRPr="00691646" w:rsidRDefault="00691646" w:rsidP="00691646">
      <w:pPr>
        <w:pStyle w:val="Code"/>
        <w:rPr>
          <w:highlight w:val="white"/>
        </w:rPr>
      </w:pPr>
      <w:r w:rsidRPr="00691646">
        <w:rPr>
          <w:highlight w:val="white"/>
        </w:rPr>
        <w:lastRenderedPageBreak/>
        <w:t xml:space="preserve">      }</w:t>
      </w:r>
    </w:p>
    <w:p w14:paraId="2515D4C4" w14:textId="77777777" w:rsidR="00691646" w:rsidRPr="00691646" w:rsidRDefault="00691646" w:rsidP="00691646">
      <w:pPr>
        <w:pStyle w:val="Code"/>
        <w:rPr>
          <w:highlight w:val="white"/>
        </w:rPr>
      </w:pPr>
      <w:r w:rsidRPr="00691646">
        <w:rPr>
          <w:highlight w:val="white"/>
        </w:rPr>
        <w:t xml:space="preserve">    }</w:t>
      </w:r>
    </w:p>
    <w:p w14:paraId="23FCEA73" w14:textId="0F0F4E45" w:rsidR="00E1579E" w:rsidRPr="00903DBA" w:rsidRDefault="00B07640" w:rsidP="00E16F6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GenerateCall</w:t>
      </w:r>
      <w:r w:rsidR="00D4318D">
        <w:rPr>
          <w:rStyle w:val="KeyWord0"/>
          <w:highlight w:val="white"/>
        </w:rPr>
        <w:t>&lt;/k&gt;</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060C7D99" w14:textId="77777777" w:rsidR="00FF64A5" w:rsidRDefault="00473C99" w:rsidP="00473C99">
      <w:pPr>
        <w:pStyle w:val="Code"/>
        <w:rPr>
          <w:highlight w:val="white"/>
        </w:rPr>
      </w:pPr>
      <w:r w:rsidRPr="00473C99">
        <w:rPr>
          <w:highlight w:val="white"/>
        </w:rPr>
        <w:t xml:space="preserve">    private void GenerateCall(int startAddress,</w:t>
      </w:r>
    </w:p>
    <w:p w14:paraId="00DE3B7C" w14:textId="22F1BFC3" w:rsidR="00473C99" w:rsidRPr="00473C99" w:rsidRDefault="00FF64A5" w:rsidP="00473C99">
      <w:pPr>
        <w:pStyle w:val="Code"/>
        <w:rPr>
          <w:highlight w:val="white"/>
        </w:rPr>
      </w:pPr>
      <w:r>
        <w:rPr>
          <w:highlight w:val="white"/>
        </w:rPr>
        <w:t xml:space="preserve">                             </w:t>
      </w:r>
      <w:r w:rsidR="00473C99" w:rsidRPr="00473C99">
        <w:rPr>
          <w:highlight w:val="white"/>
        </w:rPr>
        <w:t xml:space="preserve"> IDictionary&lt;int, string&gt; callMap,</w:t>
      </w:r>
    </w:p>
    <w:p w14:paraId="689CA90F" w14:textId="77777777" w:rsidR="00473C99" w:rsidRPr="00473C99" w:rsidRDefault="00473C99" w:rsidP="00473C99">
      <w:pPr>
        <w:pStyle w:val="Code"/>
        <w:rPr>
          <w:highlight w:val="white"/>
        </w:rPr>
      </w:pPr>
      <w:r w:rsidRPr="00473C99">
        <w:rPr>
          <w:highlight w:val="white"/>
        </w:rPr>
        <w:t xml:space="preserve">                              List&lt;byte&gt; byteList) {</w:t>
      </w:r>
    </w:p>
    <w:p w14:paraId="5D0E9A50" w14:textId="77777777" w:rsidR="00473C99" w:rsidRPr="00473C99" w:rsidRDefault="00473C99" w:rsidP="00473C99">
      <w:pPr>
        <w:pStyle w:val="Code"/>
        <w:rPr>
          <w:highlight w:val="white"/>
        </w:rPr>
      </w:pPr>
      <w:r w:rsidRPr="00473C99">
        <w:rPr>
          <w:highlight w:val="white"/>
        </w:rPr>
        <w:t xml:space="preserve">      const byte NopOperator = -112 + 256;</w:t>
      </w:r>
    </w:p>
    <w:p w14:paraId="1442C9A7" w14:textId="77777777" w:rsidR="00473C99" w:rsidRPr="00473C99" w:rsidRDefault="00473C99" w:rsidP="00473C99">
      <w:pPr>
        <w:pStyle w:val="Code"/>
        <w:rPr>
          <w:highlight w:val="white"/>
        </w:rPr>
      </w:pPr>
      <w:r w:rsidRPr="00473C99">
        <w:rPr>
          <w:highlight w:val="white"/>
        </w:rPr>
        <w:t xml:space="preserve">      const byte ShortJumpOperator = -21 + 256;</w:t>
      </w:r>
    </w:p>
    <w:p w14:paraId="613ED64B" w14:textId="77777777" w:rsidR="00473C99" w:rsidRPr="00473C99" w:rsidRDefault="00473C99" w:rsidP="00473C99">
      <w:pPr>
        <w:pStyle w:val="Code"/>
        <w:rPr>
          <w:highlight w:val="white"/>
        </w:rPr>
      </w:pPr>
    </w:p>
    <w:p w14:paraId="42AFF827" w14:textId="77777777" w:rsidR="00473C99" w:rsidRPr="00473C99" w:rsidRDefault="00473C99" w:rsidP="00473C99">
      <w:pPr>
        <w:pStyle w:val="Code"/>
        <w:rPr>
          <w:highlight w:val="white"/>
        </w:rPr>
      </w:pPr>
      <w:r w:rsidRPr="00473C99">
        <w:rPr>
          <w:highlight w:val="white"/>
        </w:rPr>
        <w:t xml:space="preserve">      foreach (KeyValuePair&lt;int,string&gt; entry in callMap) {</w:t>
      </w:r>
    </w:p>
    <w:p w14:paraId="73CFC223" w14:textId="77777777" w:rsidR="00473C99" w:rsidRPr="00473C99" w:rsidRDefault="00473C99" w:rsidP="00473C99">
      <w:pPr>
        <w:pStyle w:val="Code"/>
        <w:rPr>
          <w:highlight w:val="white"/>
        </w:rPr>
      </w:pPr>
      <w:r w:rsidRPr="00473C99">
        <w:rPr>
          <w:highlight w:val="white"/>
        </w:rPr>
        <w:t xml:space="preserve">        int address = entry.Key;</w:t>
      </w:r>
    </w:p>
    <w:p w14:paraId="3CF496B0" w14:textId="56BF0C10" w:rsidR="00B73B0D" w:rsidRDefault="00AF31BB" w:rsidP="00B73B0D">
      <w:pPr>
        <w:rPr>
          <w:highlight w:val="white"/>
        </w:rPr>
      </w:pPr>
      <w:r w:rsidRPr="00903DBA">
        <w:rPr>
          <w:highlight w:val="white"/>
        </w:rPr>
        <w:t xml:space="preserve">The </w:t>
      </w:r>
      <w:r>
        <w:rPr>
          <w:highlight w:val="white"/>
        </w:rPr>
        <w:t>caller</w:t>
      </w:r>
      <w:r w:rsidRPr="00903DBA">
        <w:rPr>
          <w:highlight w:val="white"/>
        </w:rPr>
        <w:t xml:space="preserve"> address is the last two bytes of the function assembly code instruction, why the address of the next instruction is the source address plus two.</w:t>
      </w:r>
      <w:r w:rsidR="00B73B0D">
        <w:rPr>
          <w:highlight w:val="white"/>
        </w:rPr>
        <w:t xml:space="preserve"> The</w:t>
      </w:r>
      <w:r w:rsidR="004B4B83">
        <w:rPr>
          <w:highlight w:val="white"/>
        </w:rPr>
        <w:t xml:space="preserve"> callee address </w:t>
      </w:r>
      <w:r w:rsidR="00B73B0D">
        <w:rPr>
          <w:highlight w:val="white"/>
        </w:rPr>
        <w:t xml:space="preserve">we simply look up in the </w:t>
      </w:r>
      <w:r w:rsidR="00D4318D">
        <w:rPr>
          <w:rStyle w:val="KeyWord0"/>
          <w:highlight w:val="white"/>
        </w:rPr>
        <w:t>&lt;k&gt;</w:t>
      </w:r>
      <w:r w:rsidR="00D4318D" w:rsidRPr="004B4B83">
        <w:rPr>
          <w:rStyle w:val="KeyWord0"/>
          <w:highlight w:val="white"/>
        </w:rPr>
        <w:t>m_addressMap</w:t>
      </w:r>
      <w:r w:rsidR="00D4318D">
        <w:rPr>
          <w:rStyle w:val="KeyWord0"/>
          <w:highlight w:val="white"/>
        </w:rPr>
        <w:t>&lt;/k&gt;</w:t>
      </w:r>
      <w:r w:rsidR="00B73B0D">
        <w:rPr>
          <w:highlight w:val="white"/>
        </w:rPr>
        <w:t xml:space="preserve"> map.</w:t>
      </w:r>
      <w:r w:rsidR="00B73B0D" w:rsidRPr="00B73B0D">
        <w:rPr>
          <w:highlight w:val="white"/>
        </w:rPr>
        <w:t xml:space="preserve"> </w:t>
      </w:r>
      <w:r w:rsidR="00B73B0D" w:rsidRPr="00903DBA">
        <w:rPr>
          <w:highlight w:val="white"/>
        </w:rPr>
        <w:t xml:space="preserve">The relative address of the call is the difference </w:t>
      </w:r>
      <w:r w:rsidR="00B73B0D">
        <w:rPr>
          <w:highlight w:val="white"/>
        </w:rPr>
        <w:t>between</w:t>
      </w:r>
      <w:r w:rsidR="00B73B0D" w:rsidRPr="00903DBA">
        <w:rPr>
          <w:highlight w:val="white"/>
        </w:rPr>
        <w:t xml:space="preserve"> the address</w:t>
      </w:r>
      <w:r w:rsidR="00B73B0D">
        <w:rPr>
          <w:highlight w:val="white"/>
        </w:rPr>
        <w:t>es</w:t>
      </w:r>
      <w:r w:rsidR="00B73B0D" w:rsidRPr="00903DBA">
        <w:rPr>
          <w:highlight w:val="white"/>
        </w:rPr>
        <w:t xml:space="preserve"> of the callee </w:t>
      </w:r>
      <w:r w:rsidR="00B73B0D">
        <w:rPr>
          <w:highlight w:val="white"/>
        </w:rPr>
        <w:t xml:space="preserve">and caller </w:t>
      </w:r>
      <w:r w:rsidR="00B73B0D" w:rsidRPr="00903DBA">
        <w:rPr>
          <w:highlight w:val="white"/>
        </w:rPr>
        <w:t>function</w:t>
      </w:r>
      <w:r w:rsidR="00B73B0D">
        <w:rPr>
          <w:highlight w:val="white"/>
        </w:rPr>
        <w:t>.</w:t>
      </w:r>
    </w:p>
    <w:p w14:paraId="0457ADFB" w14:textId="77777777" w:rsidR="00473C99" w:rsidRPr="00473C99" w:rsidRDefault="00473C99" w:rsidP="00473C99">
      <w:pPr>
        <w:pStyle w:val="Code"/>
        <w:rPr>
          <w:highlight w:val="white"/>
        </w:rPr>
      </w:pPr>
      <w:r w:rsidRPr="00473C99">
        <w:rPr>
          <w:highlight w:val="white"/>
        </w:rPr>
        <w:t xml:space="preserve">        int callerAddress = startAddress + address + 2;</w:t>
      </w:r>
    </w:p>
    <w:p w14:paraId="32BA3400" w14:textId="77777777" w:rsidR="00473C99" w:rsidRPr="00473C99" w:rsidRDefault="00473C99" w:rsidP="00473C99">
      <w:pPr>
        <w:pStyle w:val="Code"/>
        <w:rPr>
          <w:highlight w:val="white"/>
        </w:rPr>
      </w:pPr>
      <w:r w:rsidRPr="00473C99">
        <w:rPr>
          <w:highlight w:val="white"/>
        </w:rPr>
        <w:t xml:space="preserve">        int calleeAddress = m_addressMap[entry.Value];</w:t>
      </w:r>
    </w:p>
    <w:p w14:paraId="39141687" w14:textId="52B10F0F" w:rsidR="00173055" w:rsidRDefault="00173055" w:rsidP="00173055">
      <w:pPr>
        <w:pStyle w:val="Code"/>
        <w:rPr>
          <w:highlight w:val="white"/>
        </w:rPr>
      </w:pPr>
      <w:r w:rsidRPr="00473C99">
        <w:rPr>
          <w:highlight w:val="white"/>
        </w:rPr>
        <w:t xml:space="preserve">        int relativeAddress = calleeAddress - callerAddress;</w:t>
      </w:r>
    </w:p>
    <w:p w14:paraId="4757C5A5" w14:textId="77777777" w:rsidR="00E262A4" w:rsidRPr="00173055" w:rsidRDefault="00E262A4" w:rsidP="00E262A4">
      <w:pPr>
        <w:rPr>
          <w:highlight w:val="white"/>
        </w:rPr>
      </w:pPr>
      <w:r>
        <w:rPr>
          <w:highlight w:val="white"/>
        </w:rPr>
        <w:t>If the relative address is more or equals to -128, we change the call to a short jump.</w:t>
      </w:r>
    </w:p>
    <w:p w14:paraId="0D4635F1" w14:textId="156AF334" w:rsidR="00E262A4" w:rsidRPr="00173055" w:rsidRDefault="00E262A4" w:rsidP="00E262A4">
      <w:pPr>
        <w:pStyle w:val="Code"/>
        <w:rPr>
          <w:highlight w:val="white"/>
        </w:rPr>
      </w:pPr>
      <w:r w:rsidRPr="00173055">
        <w:rPr>
          <w:highlight w:val="white"/>
        </w:rPr>
        <w:t xml:space="preserve">        if (relativeAddress &gt;= -128) {</w:t>
      </w:r>
    </w:p>
    <w:p w14:paraId="599020B6" w14:textId="77777777" w:rsidR="00E262A4" w:rsidRPr="00173055" w:rsidRDefault="00E262A4" w:rsidP="00E262A4">
      <w:pPr>
        <w:pStyle w:val="Code"/>
        <w:rPr>
          <w:highlight w:val="white"/>
        </w:rPr>
      </w:pPr>
      <w:r w:rsidRPr="00173055">
        <w:rPr>
          <w:highlight w:val="white"/>
        </w:rPr>
        <w:t xml:space="preserve">          byteList[address - 1] = (byte) NopOperator;</w:t>
      </w:r>
    </w:p>
    <w:p w14:paraId="0943CEDF" w14:textId="77777777" w:rsidR="00E262A4" w:rsidRPr="00173055" w:rsidRDefault="00E262A4" w:rsidP="00E262A4">
      <w:pPr>
        <w:pStyle w:val="Code"/>
        <w:rPr>
          <w:highlight w:val="white"/>
        </w:rPr>
      </w:pPr>
      <w:r w:rsidRPr="00173055">
        <w:rPr>
          <w:highlight w:val="white"/>
        </w:rPr>
        <w:t xml:space="preserve">          byteList[address] = (byte) ShortJumpOperator;</w:t>
      </w:r>
    </w:p>
    <w:p w14:paraId="0963F1F2" w14:textId="77777777" w:rsidR="00E262A4" w:rsidRPr="00173055" w:rsidRDefault="00E262A4" w:rsidP="00E262A4">
      <w:pPr>
        <w:pStyle w:val="Code"/>
        <w:rPr>
          <w:highlight w:val="white"/>
        </w:rPr>
      </w:pPr>
      <w:r w:rsidRPr="00173055">
        <w:rPr>
          <w:highlight w:val="white"/>
        </w:rPr>
        <w:t xml:space="preserve">          byteList[address + 1] = (byte) relativeAddress;</w:t>
      </w:r>
    </w:p>
    <w:p w14:paraId="5A45757A" w14:textId="77777777" w:rsidR="00E262A4" w:rsidRPr="00173055" w:rsidRDefault="00E262A4" w:rsidP="00E262A4">
      <w:pPr>
        <w:pStyle w:val="Code"/>
        <w:rPr>
          <w:highlight w:val="white"/>
        </w:rPr>
      </w:pPr>
      <w:r w:rsidRPr="00173055">
        <w:rPr>
          <w:highlight w:val="white"/>
        </w:rPr>
        <w:t xml:space="preserve">        }</w:t>
      </w:r>
    </w:p>
    <w:p w14:paraId="19DE6B1D" w14:textId="553513A4" w:rsidR="001121C7" w:rsidRPr="00173055" w:rsidRDefault="001121C7" w:rsidP="001121C7">
      <w:pPr>
        <w:rPr>
          <w:highlight w:val="white"/>
        </w:rPr>
      </w:pPr>
      <w:r>
        <w:rPr>
          <w:highlight w:val="white"/>
        </w:rPr>
        <w:t>If the relative address is exactly -129, we have a special case</w:t>
      </w:r>
      <w:r w:rsidR="004059DC">
        <w:rPr>
          <w:highlight w:val="white"/>
        </w:rPr>
        <w:t>. We change the call to a short jump</w:t>
      </w:r>
      <w:r w:rsidR="004A3A0D">
        <w:rPr>
          <w:highlight w:val="white"/>
        </w:rPr>
        <w:t xml:space="preserve">, </w:t>
      </w:r>
      <w:r w:rsidR="004059DC">
        <w:rPr>
          <w:highlight w:val="white"/>
        </w:rPr>
        <w:t>but move the call one byte backwards.</w:t>
      </w:r>
    </w:p>
    <w:p w14:paraId="63A11BAD" w14:textId="64BD281C" w:rsidR="00173055" w:rsidRPr="00173055" w:rsidRDefault="00173055" w:rsidP="00173055">
      <w:pPr>
        <w:pStyle w:val="Code"/>
        <w:rPr>
          <w:highlight w:val="white"/>
        </w:rPr>
      </w:pPr>
      <w:r w:rsidRPr="00173055">
        <w:rPr>
          <w:highlight w:val="white"/>
        </w:rPr>
        <w:t xml:space="preserve">        </w:t>
      </w:r>
      <w:r w:rsidR="00E262A4">
        <w:rPr>
          <w:highlight w:val="white"/>
        </w:rPr>
        <w:t xml:space="preserve">else </w:t>
      </w:r>
      <w:r w:rsidRPr="00173055">
        <w:rPr>
          <w:highlight w:val="white"/>
        </w:rPr>
        <w:t>if (relativeAddress == -129) {</w:t>
      </w:r>
    </w:p>
    <w:p w14:paraId="36AF9936" w14:textId="77777777" w:rsidR="00173055" w:rsidRPr="00173055" w:rsidRDefault="00173055" w:rsidP="00173055">
      <w:pPr>
        <w:pStyle w:val="Code"/>
        <w:rPr>
          <w:highlight w:val="white"/>
        </w:rPr>
      </w:pPr>
      <w:r w:rsidRPr="00173055">
        <w:rPr>
          <w:highlight w:val="white"/>
        </w:rPr>
        <w:t xml:space="preserve">          byteList[address - 1] = (byte) ShortJumpOperator;</w:t>
      </w:r>
    </w:p>
    <w:p w14:paraId="09956C89" w14:textId="32CF2E25" w:rsidR="00173055" w:rsidRPr="00173055" w:rsidRDefault="00173055" w:rsidP="00173055">
      <w:pPr>
        <w:pStyle w:val="Code"/>
        <w:rPr>
          <w:highlight w:val="white"/>
        </w:rPr>
      </w:pPr>
      <w:r w:rsidRPr="00173055">
        <w:rPr>
          <w:highlight w:val="white"/>
        </w:rPr>
        <w:t xml:space="preserve">          byteList[address] = (byte) (-128 + 256);</w:t>
      </w:r>
    </w:p>
    <w:p w14:paraId="447174EC" w14:textId="77777777" w:rsidR="00173055" w:rsidRPr="00173055" w:rsidRDefault="00173055" w:rsidP="00173055">
      <w:pPr>
        <w:pStyle w:val="Code"/>
        <w:rPr>
          <w:highlight w:val="white"/>
        </w:rPr>
      </w:pPr>
      <w:r w:rsidRPr="00173055">
        <w:rPr>
          <w:highlight w:val="white"/>
        </w:rPr>
        <w:t xml:space="preserve">          byteList[address + 1] = (byte) NopOperator;</w:t>
      </w:r>
    </w:p>
    <w:p w14:paraId="4F9F6191" w14:textId="47B8B966" w:rsidR="00173055" w:rsidRDefault="00173055" w:rsidP="00173055">
      <w:pPr>
        <w:pStyle w:val="Code"/>
        <w:rPr>
          <w:highlight w:val="white"/>
        </w:rPr>
      </w:pPr>
      <w:r w:rsidRPr="00173055">
        <w:rPr>
          <w:highlight w:val="white"/>
        </w:rPr>
        <w:t xml:space="preserve">        }</w:t>
      </w:r>
    </w:p>
    <w:p w14:paraId="14AD683B" w14:textId="1A9B2484" w:rsidR="00E262A4" w:rsidRPr="00173055" w:rsidRDefault="00E262A4" w:rsidP="00E262A4">
      <w:pPr>
        <w:rPr>
          <w:highlight w:val="white"/>
        </w:rPr>
      </w:pPr>
      <w:r>
        <w:rPr>
          <w:highlight w:val="white"/>
        </w:rPr>
        <w:t>Otherwise, we just set the address of the call.</w:t>
      </w:r>
    </w:p>
    <w:p w14:paraId="1AA575F6" w14:textId="77777777" w:rsidR="00173055" w:rsidRPr="00173055" w:rsidRDefault="00173055" w:rsidP="00173055">
      <w:pPr>
        <w:pStyle w:val="Code"/>
        <w:rPr>
          <w:highlight w:val="white"/>
        </w:rPr>
      </w:pPr>
      <w:r w:rsidRPr="00173055">
        <w:rPr>
          <w:highlight w:val="white"/>
        </w:rPr>
        <w:t xml:space="preserve">        else {</w:t>
      </w:r>
    </w:p>
    <w:p w14:paraId="58AB1750" w14:textId="77777777" w:rsidR="00173055" w:rsidRPr="00173055" w:rsidRDefault="00173055" w:rsidP="00173055">
      <w:pPr>
        <w:pStyle w:val="Code"/>
        <w:rPr>
          <w:highlight w:val="white"/>
        </w:rPr>
      </w:pPr>
      <w:r w:rsidRPr="00173055">
        <w:rPr>
          <w:highlight w:val="white"/>
        </w:rPr>
        <w:t xml:space="preserve">          byteList[address] = (byte) ((sbyte) relativeAddress);</w:t>
      </w:r>
    </w:p>
    <w:p w14:paraId="36AA33B3" w14:textId="77777777" w:rsidR="00173055" w:rsidRPr="00173055" w:rsidRDefault="00173055" w:rsidP="00173055">
      <w:pPr>
        <w:pStyle w:val="Code"/>
        <w:rPr>
          <w:highlight w:val="white"/>
        </w:rPr>
      </w:pPr>
      <w:r w:rsidRPr="00173055">
        <w:rPr>
          <w:highlight w:val="white"/>
        </w:rPr>
        <w:t xml:space="preserve">          byteList[address + 1] = (byte) ((sbyte) (relativeAddress &gt;&gt; 8));</w:t>
      </w:r>
    </w:p>
    <w:p w14:paraId="3A8E397D" w14:textId="77777777" w:rsidR="00173055" w:rsidRPr="00173055" w:rsidRDefault="00173055" w:rsidP="00173055">
      <w:pPr>
        <w:pStyle w:val="Code"/>
        <w:rPr>
          <w:highlight w:val="white"/>
        </w:rPr>
      </w:pPr>
      <w:r w:rsidRPr="00173055">
        <w:rPr>
          <w:highlight w:val="white"/>
        </w:rPr>
        <w:t xml:space="preserve">        }</w:t>
      </w:r>
    </w:p>
    <w:p w14:paraId="1176BE0D" w14:textId="77777777" w:rsidR="00E1579E" w:rsidRPr="00173055" w:rsidRDefault="00E1579E" w:rsidP="00173055">
      <w:pPr>
        <w:pStyle w:val="Code"/>
        <w:rPr>
          <w:highlight w:val="white"/>
        </w:rPr>
      </w:pPr>
      <w:r w:rsidRPr="00173055">
        <w:rPr>
          <w:highlight w:val="white"/>
        </w:rPr>
        <w:t xml:space="preserve">      }</w:t>
      </w:r>
    </w:p>
    <w:p w14:paraId="1365C59A" w14:textId="77777777" w:rsidR="00E1579E" w:rsidRPr="00173055" w:rsidRDefault="00E1579E" w:rsidP="00173055">
      <w:pPr>
        <w:pStyle w:val="Code"/>
        <w:rPr>
          <w:highlight w:val="white"/>
        </w:rPr>
      </w:pPr>
      <w:r w:rsidRPr="00173055">
        <w:rPr>
          <w:highlight w:val="white"/>
        </w:rPr>
        <w:t xml:space="preserve">    }</w:t>
      </w:r>
    </w:p>
    <w:p w14:paraId="425A665C" w14:textId="393B8EB7" w:rsidR="00E1579E" w:rsidRPr="00903DBA" w:rsidRDefault="00BB1986" w:rsidP="00BB19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GenerateReturn</w:t>
      </w:r>
      <w:r w:rsidR="00D4318D">
        <w:rPr>
          <w:rStyle w:val="KeyWord0"/>
          <w:highlight w:val="white"/>
        </w:rPr>
        <w:t>&lt;/k&gt;</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D4318D">
        <w:rPr>
          <w:rStyle w:val="KeyWord0"/>
          <w:highlight w:val="white"/>
        </w:rPr>
        <w:t>&lt;k&gt;</w:t>
      </w:r>
      <w:r w:rsidR="00D4318D" w:rsidRPr="00903DBA">
        <w:rPr>
          <w:rStyle w:val="KeyWord0"/>
          <w:highlight w:val="white"/>
        </w:rPr>
        <w:t>GenerateAccess</w:t>
      </w:r>
      <w:r w:rsidR="00D4318D">
        <w:rPr>
          <w:rStyle w:val="KeyWord0"/>
          <w:highlight w:val="white"/>
        </w:rPr>
        <w:t>&lt;/k&gt;</w:t>
      </w:r>
      <w:r w:rsidR="007C214D" w:rsidRPr="00903DBA">
        <w:rPr>
          <w:highlight w:val="white"/>
        </w:rPr>
        <w:t xml:space="preserve"> case above, we need to inspect the original address, and add the address of the beginning function.</w:t>
      </w:r>
    </w:p>
    <w:p w14:paraId="4C15DAFA" w14:textId="77777777" w:rsidR="001879A2" w:rsidRPr="001879A2" w:rsidRDefault="001879A2" w:rsidP="001879A2">
      <w:pPr>
        <w:pStyle w:val="Code"/>
        <w:rPr>
          <w:highlight w:val="white"/>
        </w:rPr>
      </w:pPr>
      <w:r w:rsidRPr="001879A2">
        <w:rPr>
          <w:highlight w:val="white"/>
        </w:rPr>
        <w:t xml:space="preserve">    private void GenerateReturn(int functionStartAddress, ISet&lt;int&gt; returnSet,</w:t>
      </w:r>
    </w:p>
    <w:p w14:paraId="7D7E8428" w14:textId="77777777" w:rsidR="001879A2" w:rsidRPr="001879A2" w:rsidRDefault="001879A2" w:rsidP="001879A2">
      <w:pPr>
        <w:pStyle w:val="Code"/>
        <w:rPr>
          <w:highlight w:val="white"/>
        </w:rPr>
      </w:pPr>
      <w:r w:rsidRPr="001879A2">
        <w:rPr>
          <w:highlight w:val="white"/>
        </w:rPr>
        <w:t xml:space="preserve">                                List&lt;byte&gt; byteList) {</w:t>
      </w:r>
    </w:p>
    <w:p w14:paraId="79A0DC7A" w14:textId="77777777" w:rsidR="001879A2" w:rsidRPr="001879A2" w:rsidRDefault="001879A2" w:rsidP="001879A2">
      <w:pPr>
        <w:pStyle w:val="Code"/>
        <w:rPr>
          <w:highlight w:val="white"/>
        </w:rPr>
      </w:pPr>
      <w:r w:rsidRPr="001879A2">
        <w:rPr>
          <w:highlight w:val="white"/>
        </w:rPr>
        <w:lastRenderedPageBreak/>
        <w:t xml:space="preserve">      foreach (int sourceAddress in returnSet) {</w:t>
      </w:r>
    </w:p>
    <w:p w14:paraId="2B372E88" w14:textId="77777777" w:rsidR="001879A2" w:rsidRPr="001879A2" w:rsidRDefault="001879A2" w:rsidP="001879A2">
      <w:pPr>
        <w:pStyle w:val="Code"/>
        <w:rPr>
          <w:highlight w:val="white"/>
        </w:rPr>
      </w:pPr>
      <w:r w:rsidRPr="001879A2">
        <w:rPr>
          <w:highlight w:val="white"/>
        </w:rPr>
        <w:t xml:space="preserve">        int lowByte = byteList[sourceAddress],</w:t>
      </w:r>
    </w:p>
    <w:p w14:paraId="7F00D4C5" w14:textId="77777777" w:rsidR="001879A2" w:rsidRPr="001879A2" w:rsidRDefault="001879A2" w:rsidP="001879A2">
      <w:pPr>
        <w:pStyle w:val="Code"/>
        <w:rPr>
          <w:highlight w:val="white"/>
        </w:rPr>
      </w:pPr>
      <w:r w:rsidRPr="001879A2">
        <w:rPr>
          <w:highlight w:val="white"/>
        </w:rPr>
        <w:t xml:space="preserve">            highByte = byteList[sourceAddress + 1];</w:t>
      </w:r>
    </w:p>
    <w:p w14:paraId="5DEF80B3" w14:textId="77777777" w:rsidR="001879A2" w:rsidRPr="001879A2" w:rsidRDefault="001879A2" w:rsidP="001879A2">
      <w:pPr>
        <w:pStyle w:val="Code"/>
        <w:rPr>
          <w:highlight w:val="white"/>
        </w:rPr>
      </w:pPr>
      <w:r w:rsidRPr="001879A2">
        <w:rPr>
          <w:highlight w:val="white"/>
        </w:rPr>
        <w:t xml:space="preserve">        int targetAddress = (highByte &lt;&lt; 8) + lowByte;</w:t>
      </w:r>
    </w:p>
    <w:p w14:paraId="48294C09" w14:textId="77777777" w:rsidR="001879A2" w:rsidRPr="001879A2" w:rsidRDefault="001879A2" w:rsidP="001879A2">
      <w:pPr>
        <w:pStyle w:val="Code"/>
        <w:rPr>
          <w:highlight w:val="white"/>
        </w:rPr>
      </w:pPr>
      <w:r w:rsidRPr="001879A2">
        <w:rPr>
          <w:highlight w:val="white"/>
        </w:rPr>
        <w:t xml:space="preserve">        targetAddress += functionStartAddress;</w:t>
      </w:r>
    </w:p>
    <w:p w14:paraId="7356DC85" w14:textId="77777777" w:rsidR="001879A2" w:rsidRPr="001879A2" w:rsidRDefault="001879A2" w:rsidP="001879A2">
      <w:pPr>
        <w:pStyle w:val="Code"/>
        <w:rPr>
          <w:highlight w:val="white"/>
        </w:rPr>
      </w:pPr>
      <w:r w:rsidRPr="001879A2">
        <w:rPr>
          <w:highlight w:val="white"/>
        </w:rPr>
        <w:t xml:space="preserve">        byteList[sourceAddress] = (byte) targetAddress;</w:t>
      </w:r>
    </w:p>
    <w:p w14:paraId="6656BFB1" w14:textId="77777777" w:rsidR="001879A2" w:rsidRPr="001879A2" w:rsidRDefault="001879A2" w:rsidP="001879A2">
      <w:pPr>
        <w:pStyle w:val="Code"/>
        <w:rPr>
          <w:highlight w:val="white"/>
        </w:rPr>
      </w:pPr>
      <w:r w:rsidRPr="001879A2">
        <w:rPr>
          <w:highlight w:val="white"/>
        </w:rPr>
        <w:t xml:space="preserve">        byteList[sourceAddress + 1] = (byte) (targetAddress &gt;&gt; 8);</w:t>
      </w:r>
    </w:p>
    <w:p w14:paraId="2904E05D" w14:textId="77777777" w:rsidR="001879A2" w:rsidRPr="001879A2" w:rsidRDefault="001879A2" w:rsidP="001879A2">
      <w:pPr>
        <w:pStyle w:val="Code"/>
        <w:rPr>
          <w:highlight w:val="white"/>
        </w:rPr>
      </w:pPr>
      <w:r w:rsidRPr="001879A2">
        <w:rPr>
          <w:highlight w:val="white"/>
        </w:rPr>
        <w:t xml:space="preserve">      }</w:t>
      </w:r>
    </w:p>
    <w:p w14:paraId="3B201B50" w14:textId="65B6FD49" w:rsidR="001879A2" w:rsidRDefault="001879A2" w:rsidP="001879A2">
      <w:pPr>
        <w:pStyle w:val="Code"/>
        <w:rPr>
          <w:highlight w:val="white"/>
        </w:rPr>
      </w:pPr>
      <w:r w:rsidRPr="001879A2">
        <w:rPr>
          <w:highlight w:val="white"/>
        </w:rPr>
        <w:t xml:space="preserve">    }</w:t>
      </w:r>
    </w:p>
    <w:p w14:paraId="3B513A63" w14:textId="644B339F" w:rsidR="00CE77EA" w:rsidRPr="00F0126F" w:rsidRDefault="00CE77EA" w:rsidP="00CE77EA">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SimpleName</w:t>
      </w:r>
      <w:r w:rsidR="00D4318D">
        <w:rPr>
          <w:rStyle w:val="KeyWord0"/>
          <w:highlight w:val="white"/>
        </w:rPr>
        <w:t>&lt;/k&gt;</w:t>
      </w:r>
      <w:r w:rsidRPr="00903DBA">
        <w:rPr>
          <w:highlight w:val="white"/>
        </w:rPr>
        <w:t xml:space="preserve"> method returns the part to the left of the leftmost separator identity characters (‘$’)</w:t>
      </w:r>
      <w:r>
        <w:rPr>
          <w:highlight w:val="white"/>
        </w:rPr>
        <w:t>, if present</w:t>
      </w:r>
      <w:r w:rsidRPr="00F0126F">
        <w:rPr>
          <w:highlight w:val="white"/>
        </w:rPr>
        <w:t>. Otherwise, the whole string is returned.</w:t>
      </w:r>
      <w:r>
        <w:rPr>
          <w:highlight w:val="white"/>
        </w:rPr>
        <w:t xml:space="preserve"> In either case, </w:t>
      </w:r>
      <w:r w:rsidRPr="00F0126F">
        <w:rPr>
          <w:highlight w:val="white"/>
        </w:rPr>
        <w:t xml:space="preserve">the number </w:t>
      </w:r>
      <w:r>
        <w:rPr>
          <w:highlight w:val="white"/>
        </w:rPr>
        <w:t xml:space="preserve">marker </w:t>
      </w:r>
      <w:r w:rsidRPr="00F0126F">
        <w:rPr>
          <w:highlight w:val="white"/>
        </w:rPr>
        <w:t>(</w:t>
      </w:r>
      <w:r>
        <w:rPr>
          <w:highlight w:val="white"/>
        </w:rPr>
        <w:t>‘</w:t>
      </w:r>
      <w:r w:rsidRPr="00F0126F">
        <w:rPr>
          <w:highlight w:val="white"/>
        </w:rPr>
        <w:t>#’)</w:t>
      </w:r>
      <w:r>
        <w:rPr>
          <w:highlight w:val="white"/>
        </w:rPr>
        <w:t xml:space="preserve"> removed</w:t>
      </w:r>
    </w:p>
    <w:p w14:paraId="3639CD45" w14:textId="77777777" w:rsidR="00CE77EA" w:rsidRPr="00313A44" w:rsidRDefault="00CE77EA" w:rsidP="00CE77EA">
      <w:pPr>
        <w:pStyle w:val="Code"/>
        <w:rPr>
          <w:highlight w:val="white"/>
        </w:rPr>
      </w:pPr>
      <w:r w:rsidRPr="00313A44">
        <w:rPr>
          <w:highlight w:val="white"/>
        </w:rPr>
        <w:t xml:space="preserve">    public static string SimpleName(string name) {</w:t>
      </w:r>
    </w:p>
    <w:p w14:paraId="628499B8" w14:textId="77777777" w:rsidR="00CE77EA" w:rsidRPr="00313A44" w:rsidRDefault="00CE77EA" w:rsidP="00CE77EA">
      <w:pPr>
        <w:pStyle w:val="Code"/>
        <w:rPr>
          <w:highlight w:val="white"/>
        </w:rPr>
      </w:pPr>
      <w:r w:rsidRPr="00313A44">
        <w:rPr>
          <w:highlight w:val="white"/>
        </w:rPr>
        <w:t xml:space="preserve">      int index = name.LastIndexOf(Symbol.SeparatorId);</w:t>
      </w:r>
    </w:p>
    <w:p w14:paraId="140A16E4" w14:textId="77777777" w:rsidR="00CE77EA" w:rsidRPr="00313A44" w:rsidRDefault="00CE77EA" w:rsidP="00CE77EA">
      <w:pPr>
        <w:pStyle w:val="Code"/>
        <w:rPr>
          <w:highlight w:val="white"/>
        </w:rPr>
      </w:pPr>
      <w:r w:rsidRPr="00313A44">
        <w:rPr>
          <w:highlight w:val="white"/>
        </w:rPr>
        <w:t xml:space="preserve">      return ((index != -1) ? name.Substring(index + 1)</w:t>
      </w:r>
    </w:p>
    <w:p w14:paraId="621CE3A5" w14:textId="5304D5F3" w:rsidR="00CE77EA" w:rsidRPr="00313A44" w:rsidRDefault="00CE77EA" w:rsidP="00CE77EA">
      <w:pPr>
        <w:pStyle w:val="Code"/>
        <w:rPr>
          <w:highlight w:val="white"/>
        </w:rPr>
      </w:pPr>
      <w:r>
        <w:rPr>
          <w:highlight w:val="white"/>
        </w:rPr>
        <w:t xml:space="preserve"> </w:t>
      </w:r>
      <w:r w:rsidRPr="00313A44">
        <w:rPr>
          <w:highlight w:val="white"/>
        </w:rPr>
        <w:t xml:space="preserve">                           : name).Replace(</w:t>
      </w:r>
      <w:r w:rsidR="00A6498A">
        <w:rPr>
          <w:highlight w:val="white"/>
        </w:rPr>
        <w:t>Symbol.</w:t>
      </w:r>
      <w:r w:rsidRPr="00313A44">
        <w:rPr>
          <w:highlight w:val="white"/>
        </w:rPr>
        <w:t>NumberId, "");</w:t>
      </w:r>
    </w:p>
    <w:p w14:paraId="09562156" w14:textId="77777777" w:rsidR="00CE77EA" w:rsidRPr="00313A44" w:rsidRDefault="00CE77EA" w:rsidP="00CE77EA">
      <w:pPr>
        <w:pStyle w:val="Code"/>
        <w:rPr>
          <w:highlight w:val="white"/>
        </w:rPr>
      </w:pPr>
      <w:r w:rsidRPr="00313A44">
        <w:rPr>
          <w:highlight w:val="white"/>
        </w:rPr>
        <w:t xml:space="preserve">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1D2976FC" w:rsidR="00C65C7A" w:rsidRPr="00903DBA" w:rsidRDefault="00E1579E" w:rsidP="00B21BB5">
      <w:pPr>
        <w:pStyle w:val="Code"/>
        <w:rPr>
          <w:highlight w:val="white"/>
        </w:rPr>
      </w:pPr>
      <w:r w:rsidRPr="00903DBA">
        <w:rPr>
          <w:highlight w:val="white"/>
        </w:rPr>
        <w:t>}</w:t>
      </w:r>
      <w:bookmarkEnd w:id="561"/>
    </w:p>
    <w:p w14:paraId="2EFE0898" w14:textId="166EA745" w:rsidR="00253F37" w:rsidRDefault="00CC1DF4" w:rsidP="00253F37">
      <w:pPr>
        <w:pStyle w:val="Heading1"/>
      </w:pPr>
      <w:bookmarkStart w:id="565" w:name="_Toc98936444"/>
      <w:bookmarkStart w:id="566" w:name="_Ref58175578"/>
      <w:r>
        <w:lastRenderedPageBreak/>
        <w:t>&lt;</w:t>
      </w:r>
      <w:proofErr w:type="spellStart"/>
      <w:r>
        <w:t>h1</w:t>
      </w:r>
      <w:proofErr w:type="spellEnd"/>
      <w:r>
        <w:t>&gt;</w:t>
      </w:r>
      <w:bookmarkStart w:id="567" w:name="_Ref71450241"/>
      <w:r>
        <w:t>The Final Main Class</w:t>
      </w:r>
      <w:bookmarkEnd w:id="567"/>
      <w:r>
        <w:t>&lt;/</w:t>
      </w:r>
      <w:proofErr w:type="spellStart"/>
      <w:r>
        <w:t>h1</w:t>
      </w:r>
      <w:proofErr w:type="spellEnd"/>
      <w:r>
        <w:t>&gt;</w:t>
      </w:r>
      <w:bookmarkEnd w:id="565"/>
    </w:p>
    <w:p w14:paraId="629C83F6" w14:textId="52801F7C" w:rsidR="00253F37" w:rsidRPr="00D836FF" w:rsidRDefault="00253F37" w:rsidP="00253F37">
      <w:r>
        <w:t xml:space="preserve">In this chapter, we look into the final parts of the </w:t>
      </w:r>
      <w:r w:rsidR="00D4318D">
        <w:rPr>
          <w:rStyle w:val="KeyWord0"/>
        </w:rPr>
        <w:t>&lt;k&gt;</w:t>
      </w:r>
      <w:r w:rsidR="00D4318D" w:rsidRPr="00AC6349">
        <w:rPr>
          <w:rStyle w:val="KeyWord0"/>
        </w:rPr>
        <w:t>Main</w:t>
      </w:r>
      <w:r w:rsidR="00D4318D">
        <w:rPr>
          <w:rStyle w:val="KeyWord0"/>
        </w:rPr>
        <w:t>&lt;/k&gt;</w:t>
      </w:r>
      <w:r>
        <w:t xml:space="preserve"> class that generates the final code.</w:t>
      </w:r>
    </w:p>
    <w:p w14:paraId="170CE5A6" w14:textId="3427E4D2" w:rsidR="00D836FF" w:rsidRPr="00903DBA" w:rsidRDefault="00CC1DF4" w:rsidP="00D836FF">
      <w:pPr>
        <w:pStyle w:val="Heading3"/>
        <w:rPr>
          <w:highlight w:val="white"/>
        </w:rPr>
      </w:pPr>
      <w:bookmarkStart w:id="568" w:name="_Toc98936445"/>
      <w:r>
        <w:rPr>
          <w:highlight w:val="white"/>
        </w:rPr>
        <w:t>&lt;</w:t>
      </w:r>
      <w:proofErr w:type="spellStart"/>
      <w:r>
        <w:rPr>
          <w:highlight w:val="white"/>
        </w:rPr>
        <w:t>h3</w:t>
      </w:r>
      <w:proofErr w:type="spellEnd"/>
      <w:r>
        <w:rPr>
          <w:highlight w:val="white"/>
        </w:rPr>
        <w:t>&gt;</w:t>
      </w:r>
      <w:r w:rsidRPr="00903DBA">
        <w:rPr>
          <w:highlight w:val="white"/>
        </w:rPr>
        <w:t>Generating the Assembly File</w:t>
      </w:r>
      <w:r>
        <w:rPr>
          <w:highlight w:val="white"/>
        </w:rPr>
        <w:t>&lt;/</w:t>
      </w:r>
      <w:proofErr w:type="spellStart"/>
      <w:r>
        <w:rPr>
          <w:highlight w:val="white"/>
        </w:rPr>
        <w:t>h3</w:t>
      </w:r>
      <w:proofErr w:type="spellEnd"/>
      <w:r>
        <w:rPr>
          <w:highlight w:val="white"/>
        </w:rPr>
        <w:t>&gt;</w:t>
      </w:r>
      <w:bookmarkEnd w:id="568"/>
    </w:p>
    <w:p w14:paraId="64D2CD2C" w14:textId="0733FFF7"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CompileSourceFile</w:t>
      </w:r>
      <w:r w:rsidR="00D4318D">
        <w:rPr>
          <w:rStyle w:val="KeyWord0"/>
          <w:highlight w:val="white"/>
        </w:rPr>
        <w:t>&lt;/k&gt;</w:t>
      </w:r>
      <w:r w:rsidRPr="00903DBA">
        <w:rPr>
          <w:highlight w:val="white"/>
        </w:rPr>
        <w:t xml:space="preserve"> method compiles the source file into an assembly file. We begin by preprocessing the source code by creating an object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preprocessing has two outputs: the preprocessed code and the include set. We use the include set when calling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to establish the dependency file of the source file; that is, the name of the source file and the files included (directly or indirectly) by the source file.</w:t>
      </w:r>
    </w:p>
    <w:p w14:paraId="0615EFD9" w14:textId="77777777" w:rsidR="00D836FF" w:rsidRPr="00903DBA" w:rsidRDefault="00D836FF" w:rsidP="00D836FF">
      <w:pPr>
        <w:pStyle w:val="Code"/>
        <w:rPr>
          <w:highlight w:val="white"/>
        </w:rPr>
      </w:pPr>
      <w:r w:rsidRPr="00903DBA">
        <w:rPr>
          <w:highlight w:val="white"/>
        </w:rPr>
        <w:t xml:space="preserve">    public static void </w:t>
      </w:r>
      <w:bookmarkStart w:id="569" w:name="_Hlk71450318"/>
      <w:r w:rsidRPr="00903DBA">
        <w:rPr>
          <w:highlight w:val="white"/>
        </w:rPr>
        <w:t>CompileSourceFile</w:t>
      </w:r>
      <w:bookmarkEnd w:id="569"/>
      <w:r w:rsidRPr="00903DBA">
        <w:rPr>
          <w:highlight w:val="white"/>
        </w:rPr>
        <w:t>(FileInfo file) {</w:t>
      </w:r>
    </w:p>
    <w:p w14:paraId="129F09AA" w14:textId="5CCCAE76" w:rsidR="00D836FF" w:rsidRPr="00903DBA" w:rsidRDefault="00D836FF" w:rsidP="00D836FF">
      <w:pPr>
        <w:pStyle w:val="Code"/>
        <w:rPr>
          <w:highlight w:val="white"/>
        </w:rPr>
      </w:pPr>
      <w:r w:rsidRPr="00903DBA">
        <w:rPr>
          <w:highlight w:val="white"/>
        </w:rPr>
        <w:t xml:space="preserve">      FileInfo sourceFile </w:t>
      </w:r>
      <w:r w:rsidR="001F2BD0">
        <w:rPr>
          <w:highlight w:val="white"/>
        </w:rPr>
        <w:t>= new(</w:t>
      </w:r>
      <w:r w:rsidR="00BB4323">
        <w:rPr>
          <w:highlight w:val="white"/>
        </w:rPr>
        <w:t>$"{</w:t>
      </w:r>
      <w:r w:rsidRPr="00903DBA">
        <w:rPr>
          <w:highlight w:val="white"/>
        </w:rPr>
        <w:t>file.FullName</w:t>
      </w:r>
      <w:r w:rsidR="00BB4323">
        <w:rPr>
          <w:highlight w:val="white"/>
        </w:rPr>
        <w:t>}</w:t>
      </w:r>
      <w:r w:rsidRPr="00903DBA">
        <w:rPr>
          <w:highlight w:val="white"/>
        </w:rPr>
        <w:t>.c");</w:t>
      </w:r>
    </w:p>
    <w:p w14:paraId="7A426A37" w14:textId="47DC3FF6" w:rsidR="00D836FF" w:rsidRPr="00903DBA" w:rsidRDefault="00D836FF" w:rsidP="00D836FF">
      <w:pPr>
        <w:pStyle w:val="Code"/>
        <w:rPr>
          <w:highlight w:val="white"/>
        </w:rPr>
      </w:pPr>
      <w:r w:rsidRPr="00903DBA">
        <w:rPr>
          <w:highlight w:val="white"/>
        </w:rPr>
        <w:t xml:space="preserve">      Preprocessor preprocessor </w:t>
      </w:r>
      <w:r w:rsidR="001F2BD0">
        <w:rPr>
          <w:highlight w:val="white"/>
        </w:rPr>
        <w:t>= new(</w:t>
      </w:r>
      <w:r w:rsidRPr="00903DBA">
        <w:rPr>
          <w:highlight w:val="white"/>
        </w:rPr>
        <w:t>sourceFile);</w:t>
      </w:r>
    </w:p>
    <w:p w14:paraId="60F1A74E" w14:textId="4971A4A4" w:rsidR="00D836FF" w:rsidRDefault="00D836FF" w:rsidP="00D836FF">
      <w:pPr>
        <w:pStyle w:val="Code"/>
        <w:rPr>
          <w:highlight w:val="white"/>
        </w:rPr>
      </w:pPr>
      <w:r w:rsidRPr="00903DBA">
        <w:rPr>
          <w:highlight w:val="white"/>
        </w:rPr>
        <w:t xml:space="preserve">      GenerateDependencyFile(file, preprocessor.IncludeSet);</w:t>
      </w:r>
    </w:p>
    <w:p w14:paraId="27C5FF05" w14:textId="71D53BAE" w:rsidR="001E6BFE" w:rsidRPr="001E6BFE" w:rsidRDefault="001E6BFE" w:rsidP="001E6BFE">
      <w:pPr>
        <w:pStyle w:val="Code"/>
        <w:rPr>
          <w:highlight w:val="white"/>
        </w:rPr>
      </w:pPr>
    </w:p>
    <w:p w14:paraId="34C98A04" w14:textId="6531AFC0" w:rsidR="001E6BFE" w:rsidRPr="001E6BFE" w:rsidRDefault="001E6BFE" w:rsidP="001E6BFE">
      <w:pPr>
        <w:pStyle w:val="Code"/>
      </w:pPr>
      <w:r w:rsidRPr="001E6BFE">
        <w:t xml:space="preserve">      FileInfo pFile </w:t>
      </w:r>
      <w:r w:rsidR="001F2BD0">
        <w:t>= new(</w:t>
      </w:r>
      <w:r w:rsidRPr="001E6BFE">
        <w:t>$"{file.FullName}.p");</w:t>
      </w:r>
    </w:p>
    <w:p w14:paraId="32C07A18" w14:textId="5E0B2EBF" w:rsidR="001E6BFE" w:rsidRPr="001E6BFE" w:rsidRDefault="001E6BFE" w:rsidP="001E6BFE">
      <w:pPr>
        <w:pStyle w:val="Code"/>
      </w:pPr>
      <w:r w:rsidRPr="001E6BFE">
        <w:t xml:space="preserve">      StreamWriter pWriter </w:t>
      </w:r>
      <w:r w:rsidR="001F2BD0">
        <w:t>= new(</w:t>
      </w:r>
      <w:r w:rsidRPr="001E6BFE">
        <w:t>pFile.FullName);</w:t>
      </w:r>
    </w:p>
    <w:p w14:paraId="1D18BEDE" w14:textId="77777777" w:rsidR="001E6BFE" w:rsidRPr="001E6BFE" w:rsidRDefault="001E6BFE" w:rsidP="001E6BFE">
      <w:pPr>
        <w:pStyle w:val="Code"/>
      </w:pPr>
      <w:r w:rsidRPr="001E6BFE">
        <w:t xml:space="preserve">      pWriter.Write(preprocessor.PreprocessedCode);</w:t>
      </w:r>
    </w:p>
    <w:p w14:paraId="595EFD73" w14:textId="77777777" w:rsidR="001E6BFE" w:rsidRPr="001E6BFE" w:rsidRDefault="001E6BFE" w:rsidP="001E6BFE">
      <w:pPr>
        <w:pStyle w:val="Code"/>
      </w:pPr>
      <w:r w:rsidRPr="001E6BFE">
        <w:t xml:space="preserve">      pWriter.Close();</w:t>
      </w:r>
    </w:p>
    <w:p w14:paraId="31AC47C2" w14:textId="77777777" w:rsidR="00D836FF" w:rsidRPr="00903DBA" w:rsidRDefault="00D836FF" w:rsidP="00D836FF">
      <w:pPr>
        <w:rPr>
          <w:highlight w:val="white"/>
        </w:rPr>
      </w:pPr>
      <w:r w:rsidRPr="00903DBA">
        <w:rPr>
          <w:highlight w:val="white"/>
        </w:rPr>
        <w:t xml:space="preserve">We convert the preprocessed source code to a byte array, that we use as input </w:t>
      </w:r>
      <w:r>
        <w:rPr>
          <w:highlight w:val="white"/>
        </w:rPr>
        <w:t xml:space="preserve">to the </w:t>
      </w:r>
      <w:r w:rsidRPr="00903DBA">
        <w:rPr>
          <w:highlight w:val="white"/>
        </w:rPr>
        <w:t xml:space="preserve">memory stream that </w:t>
      </w:r>
      <w:r>
        <w:rPr>
          <w:highlight w:val="white"/>
        </w:rPr>
        <w:t>eventually</w:t>
      </w:r>
      <w:r w:rsidRPr="00903DBA">
        <w:rPr>
          <w:highlight w:val="white"/>
        </w:rPr>
        <w:t xml:space="preserve"> become</w:t>
      </w:r>
      <w:r>
        <w:rPr>
          <w:highlight w:val="white"/>
        </w:rPr>
        <w:t>s the</w:t>
      </w:r>
      <w:r w:rsidRPr="00903DBA">
        <w:rPr>
          <w:highlight w:val="white"/>
        </w:rPr>
        <w:t xml:space="preserve"> input </w:t>
      </w:r>
      <w:r>
        <w:rPr>
          <w:highlight w:val="white"/>
        </w:rPr>
        <w:t>of</w:t>
      </w:r>
      <w:r w:rsidRPr="00903DBA">
        <w:rPr>
          <w:highlight w:val="white"/>
        </w:rPr>
        <w:t xml:space="preserve"> the scanner.</w:t>
      </w:r>
    </w:p>
    <w:p w14:paraId="3949B0F3" w14:textId="77777777" w:rsidR="00D836FF" w:rsidRPr="00903DBA" w:rsidRDefault="00D836FF" w:rsidP="00D836FF">
      <w:pPr>
        <w:pStyle w:val="Code"/>
        <w:rPr>
          <w:highlight w:val="white"/>
        </w:rPr>
      </w:pPr>
      <w:r w:rsidRPr="00903DBA">
        <w:rPr>
          <w:highlight w:val="white"/>
        </w:rPr>
        <w:t xml:space="preserve">      byte[] byteArray =</w:t>
      </w:r>
    </w:p>
    <w:p w14:paraId="5B161B17" w14:textId="77777777" w:rsidR="00D836FF" w:rsidRPr="00903DBA" w:rsidRDefault="00D836FF" w:rsidP="00D836FF">
      <w:pPr>
        <w:pStyle w:val="Code"/>
        <w:rPr>
          <w:highlight w:val="white"/>
        </w:rPr>
      </w:pPr>
      <w:r w:rsidRPr="00903DBA">
        <w:rPr>
          <w:highlight w:val="white"/>
        </w:rPr>
        <w:t xml:space="preserve">        Encoding.ASCII.GetBytes(preprocessor.PreprocessedCode);</w:t>
      </w:r>
    </w:p>
    <w:p w14:paraId="7A1A1FC3" w14:textId="0AA01855" w:rsidR="00D836FF" w:rsidRPr="00903DBA" w:rsidRDefault="00D836FF" w:rsidP="00D836FF">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057D0C8A" w14:textId="13178D30" w:rsidR="00D836FF" w:rsidRPr="00903DBA" w:rsidRDefault="00D836FF" w:rsidP="00D836FF">
      <w:pPr>
        <w:pStyle w:val="Code"/>
        <w:rPr>
          <w:highlight w:val="white"/>
        </w:rPr>
      </w:pPr>
      <w:r w:rsidRPr="00903DBA">
        <w:rPr>
          <w:highlight w:val="white"/>
        </w:rPr>
        <w:t xml:space="preserve">      CCompiler_Main.Scanner scanner =</w:t>
      </w:r>
      <w:r w:rsidR="007C681F">
        <w:rPr>
          <w:highlight w:val="white"/>
        </w:rPr>
        <w:t xml:space="preserve"> </w:t>
      </w:r>
      <w:r w:rsidRPr="00903DBA">
        <w:rPr>
          <w:highlight w:val="white"/>
        </w:rPr>
        <w:t>new(memoryStream);</w:t>
      </w:r>
    </w:p>
    <w:p w14:paraId="2956CFD1" w14:textId="750F8BDF" w:rsidR="00D836FF" w:rsidRPr="00903DBA" w:rsidRDefault="00D836FF" w:rsidP="00D836FF">
      <w:pPr>
        <w:rPr>
          <w:highlight w:val="white"/>
        </w:rPr>
      </w:pPr>
      <w:r w:rsidRPr="00903DBA">
        <w:rPr>
          <w:highlight w:val="white"/>
        </w:rPr>
        <w:t xml:space="preserve">We set the root symbol table to represent the global space of the source code and </w:t>
      </w:r>
      <w:r>
        <w:rPr>
          <w:highlight w:val="white"/>
        </w:rPr>
        <w:t xml:space="preserve">then </w:t>
      </w:r>
      <w:r w:rsidRPr="00903DBA">
        <w:rPr>
          <w:highlight w:val="white"/>
        </w:rPr>
        <w:t xml:space="preserve">parse the source code. The </w:t>
      </w:r>
      <w:r w:rsidR="00D4318D">
        <w:rPr>
          <w:rStyle w:val="KeyWord0"/>
          <w:highlight w:val="white"/>
        </w:rPr>
        <w:t>&lt;k&gt;</w:t>
      </w:r>
      <w:r w:rsidR="00D4318D" w:rsidRPr="00903DBA">
        <w:rPr>
          <w:rStyle w:val="KeyWord0"/>
          <w:highlight w:val="white"/>
        </w:rPr>
        <w:t>Path</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Line</w:t>
      </w:r>
      <w:r w:rsidR="00D4318D">
        <w:rPr>
          <w:rStyle w:val="KeyWord0"/>
          <w:highlight w:val="white"/>
        </w:rPr>
        <w:t>&lt;/k&gt;</w:t>
      </w:r>
      <w:r w:rsidRPr="00903DBA">
        <w:rPr>
          <w:highlight w:val="white"/>
        </w:rPr>
        <w:t xml:space="preserve"> fields of the scanner is initialized in order to report the correct file and number in cases of error messages. If the parser encounters an error, it returns false and we report a syntax error.</w:t>
      </w:r>
    </w:p>
    <w:p w14:paraId="026F5BEC" w14:textId="77777777" w:rsidR="00D836FF" w:rsidRPr="00903DBA" w:rsidRDefault="00D836FF" w:rsidP="00D836FF">
      <w:pPr>
        <w:pStyle w:val="Code"/>
        <w:rPr>
          <w:highlight w:val="white"/>
        </w:rPr>
      </w:pPr>
      <w:r w:rsidRPr="00903DBA">
        <w:rPr>
          <w:highlight w:val="white"/>
        </w:rPr>
        <w:t xml:space="preserve">      try {</w:t>
      </w:r>
    </w:p>
    <w:p w14:paraId="05261BCB" w14:textId="2C31F36C" w:rsidR="00D836FF" w:rsidRPr="00903DBA" w:rsidRDefault="00D836FF" w:rsidP="00D836FF">
      <w:pPr>
        <w:pStyle w:val="Code"/>
        <w:rPr>
          <w:highlight w:val="white"/>
        </w:rPr>
      </w:pPr>
      <w:r w:rsidRPr="00903DBA">
        <w:rPr>
          <w:highlight w:val="white"/>
        </w:rPr>
        <w:t xml:space="preserve">        SymbolTable.CurrentTable </w:t>
      </w:r>
      <w:r w:rsidR="001F2BD0">
        <w:rPr>
          <w:highlight w:val="white"/>
        </w:rPr>
        <w:t>= new(</w:t>
      </w:r>
      <w:r w:rsidRPr="00903DBA">
        <w:rPr>
          <w:highlight w:val="white"/>
        </w:rPr>
        <w:t>null, Scope.Global);</w:t>
      </w:r>
    </w:p>
    <w:p w14:paraId="2204F0EC" w14:textId="2046ABFB" w:rsidR="00D836FF" w:rsidRPr="00903DBA" w:rsidRDefault="00D836FF" w:rsidP="00D836FF">
      <w:pPr>
        <w:pStyle w:val="Code"/>
        <w:rPr>
          <w:highlight w:val="white"/>
        </w:rPr>
      </w:pPr>
      <w:r w:rsidRPr="00903DBA">
        <w:rPr>
          <w:highlight w:val="white"/>
        </w:rPr>
        <w:t xml:space="preserve">        CCompiler_Main.Parser parser </w:t>
      </w:r>
      <w:r w:rsidR="001F2BD0">
        <w:rPr>
          <w:highlight w:val="white"/>
        </w:rPr>
        <w:t>= new(</w:t>
      </w:r>
      <w:r w:rsidRPr="00903DBA">
        <w:rPr>
          <w:highlight w:val="white"/>
        </w:rPr>
        <w:t>scanner);</w:t>
      </w:r>
    </w:p>
    <w:p w14:paraId="329B64B8" w14:textId="435610F8"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(parser.Parse(), Message.Syntax_error);</w:t>
      </w:r>
    </w:p>
    <w:p w14:paraId="0E73AD04" w14:textId="77777777" w:rsidR="00D836FF" w:rsidRPr="00903DBA" w:rsidRDefault="00D836FF" w:rsidP="00D836FF">
      <w:pPr>
        <w:pStyle w:val="Code"/>
        <w:rPr>
          <w:highlight w:val="white"/>
        </w:rPr>
      </w:pPr>
      <w:r w:rsidRPr="00903DBA">
        <w:rPr>
          <w:highlight w:val="white"/>
        </w:rPr>
        <w:t xml:space="preserve">      }</w:t>
      </w:r>
    </w:p>
    <w:p w14:paraId="06C13D33" w14:textId="77777777" w:rsidR="00D836FF" w:rsidRPr="00903DBA" w:rsidRDefault="00D836FF" w:rsidP="00D836FF">
      <w:pPr>
        <w:pStyle w:val="Code"/>
        <w:rPr>
          <w:highlight w:val="white"/>
        </w:rPr>
      </w:pPr>
      <w:r w:rsidRPr="00903DBA">
        <w:rPr>
          <w:highlight w:val="white"/>
        </w:rPr>
        <w:t xml:space="preserve">      catch (IOException ioException) {</w:t>
      </w:r>
    </w:p>
    <w:p w14:paraId="3E5574FA" w14:textId="42E815B6" w:rsidR="00D836FF" w:rsidRPr="00903DBA" w:rsidRDefault="00D836FF" w:rsidP="00D836FF">
      <w:pPr>
        <w:pStyle w:val="Code"/>
        <w:rPr>
          <w:highlight w:val="white"/>
        </w:rPr>
      </w:pPr>
      <w:r w:rsidRPr="00903DBA">
        <w:rPr>
          <w:highlight w:val="white"/>
        </w:rPr>
        <w:t xml:space="preserve">        </w:t>
      </w:r>
      <w:r w:rsidR="0056352A">
        <w:rPr>
          <w:highlight w:val="white"/>
        </w:rPr>
        <w:t>Error.Check</w:t>
      </w:r>
      <w:r w:rsidRPr="00903DBA">
        <w:rPr>
          <w:highlight w:val="white"/>
        </w:rPr>
        <w:t>(false, ioException.StackTrace, Message.Syntax_error);</w:t>
      </w:r>
    </w:p>
    <w:p w14:paraId="6F7579CA" w14:textId="77777777" w:rsidR="00D836FF" w:rsidRPr="00903DBA" w:rsidRDefault="00D836FF" w:rsidP="00D836FF">
      <w:pPr>
        <w:pStyle w:val="Code"/>
        <w:rPr>
          <w:highlight w:val="white"/>
        </w:rPr>
      </w:pPr>
      <w:r w:rsidRPr="00903DBA">
        <w:rPr>
          <w:highlight w:val="white"/>
        </w:rPr>
        <w:t xml:space="preserve">      }</w:t>
      </w:r>
    </w:p>
    <w:p w14:paraId="08CE302C" w14:textId="497CA82A" w:rsidR="00D836FF" w:rsidRPr="00903DBA" w:rsidRDefault="00D836FF" w:rsidP="00D836FF">
      <w:pPr>
        <w:rPr>
          <w:highlight w:val="white"/>
        </w:rPr>
      </w:pPr>
      <w:r w:rsidRPr="00903DBA">
        <w:rPr>
          <w:highlight w:val="white"/>
        </w:rPr>
        <w:t xml:space="preserve">The result of the parsing is the </w:t>
      </w:r>
      <w:r w:rsidR="00D4318D">
        <w:rPr>
          <w:rStyle w:val="KeyWord0"/>
          <w:highlight w:val="white"/>
        </w:rPr>
        <w:t>&lt;k&gt;</w:t>
      </w:r>
      <w:r w:rsidR="00D4318D" w:rsidRPr="00903DBA">
        <w:rPr>
          <w:rStyle w:val="KeyWord0"/>
          <w:highlight w:val="white"/>
        </w:rPr>
        <w:t>SymbolTable.</w:t>
      </w:r>
      <w:r w:rsidR="00A116EF">
        <w:rPr>
          <w:rStyle w:val="KeyWord0"/>
          <w:highlight w:val="white"/>
        </w:rPr>
        <w:t>StaticSet</w:t>
      </w:r>
      <w:r w:rsidR="00D4318D">
        <w:rPr>
          <w:rStyle w:val="KeyWord0"/>
          <w:highlight w:val="white"/>
        </w:rPr>
        <w:t>&lt;/k&gt;</w:t>
      </w:r>
      <w:r w:rsidRPr="00903DBA">
        <w:rPr>
          <w:highlight w:val="white"/>
        </w:rPr>
        <w:t xml:space="preserve"> set, holding a set of static symbols, such as functions and static variables. The resulting assembly file</w:t>
      </w:r>
      <w:r>
        <w:rPr>
          <w:highlight w:val="white"/>
        </w:rPr>
        <w:t xml:space="preserve"> </w:t>
      </w:r>
      <w:r w:rsidRPr="00903DBA">
        <w:rPr>
          <w:highlight w:val="white"/>
        </w:rPr>
        <w:t>is made up by three parts:</w:t>
      </w:r>
    </w:p>
    <w:p w14:paraId="691AD023" w14:textId="34298244" w:rsidR="00D836FF" w:rsidRPr="0023278B" w:rsidRDefault="00D4318D" w:rsidP="00D836FF">
      <w:pPr>
        <w:pStyle w:val="ListParagraph"/>
        <w:numPr>
          <w:ilvl w:val="0"/>
          <w:numId w:val="217"/>
        </w:numPr>
        <w:rPr>
          <w:highlight w:val="white"/>
        </w:rPr>
      </w:pPr>
      <w:r w:rsidRPr="00061228">
        <w:rPr>
          <w:rStyle w:val="KeyWord0"/>
          <w:highlight w:val="white"/>
          <w:lang w:val="en-GB"/>
        </w:rPr>
        <w:t>&lt;k&gt;Extern&lt;/k&gt;</w:t>
      </w:r>
      <w:r w:rsidR="008C4970" w:rsidRPr="00061228">
        <w:rPr>
          <w:highlight w:val="white"/>
          <w:lang w:val="en-GB"/>
        </w:rPr>
        <w:t xml:space="preserve">. </w:t>
      </w:r>
      <w:r w:rsidR="008C4970" w:rsidRPr="0023278B">
        <w:rPr>
          <w:highlight w:val="white"/>
        </w:rPr>
        <w:t>The names of objects defined in other files and accessible in this file.</w:t>
      </w:r>
    </w:p>
    <w:p w14:paraId="44AFCBD8" w14:textId="3777436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Global</w:t>
      </w:r>
      <w:r>
        <w:rPr>
          <w:rStyle w:val="KeyWord0"/>
          <w:highlight w:val="white"/>
        </w:rPr>
        <w:t>&lt;/k&gt;</w:t>
      </w:r>
      <w:r w:rsidR="008C4970" w:rsidRPr="0023278B">
        <w:rPr>
          <w:highlight w:val="white"/>
        </w:rPr>
        <w:t>. The names of objects defined in this file and accessible in other files.</w:t>
      </w:r>
    </w:p>
    <w:p w14:paraId="272C0459" w14:textId="75623C1B" w:rsidR="00D836FF" w:rsidRPr="0023278B" w:rsidRDefault="00D4318D" w:rsidP="00D836FF">
      <w:pPr>
        <w:pStyle w:val="ListParagraph"/>
        <w:numPr>
          <w:ilvl w:val="0"/>
          <w:numId w:val="217"/>
        </w:numPr>
        <w:rPr>
          <w:highlight w:val="white"/>
        </w:rPr>
      </w:pPr>
      <w:r>
        <w:rPr>
          <w:rStyle w:val="KeyWord0"/>
          <w:highlight w:val="white"/>
        </w:rPr>
        <w:t>&lt;k&gt;</w:t>
      </w:r>
      <w:r w:rsidRPr="0023278B">
        <w:rPr>
          <w:rStyle w:val="KeyWord0"/>
          <w:highlight w:val="white"/>
        </w:rPr>
        <w:t>Code</w:t>
      </w:r>
      <w:r>
        <w:rPr>
          <w:rStyle w:val="KeyWord0"/>
          <w:highlight w:val="white"/>
        </w:rPr>
        <w:t>&lt;/k&gt;</w:t>
      </w:r>
      <w:r w:rsidR="008C4970" w:rsidRPr="0023278B">
        <w:rPr>
          <w:highlight w:val="white"/>
        </w:rPr>
        <w:t>. The actual assembly code of the symbols of the global static set.</w:t>
      </w:r>
    </w:p>
    <w:p w14:paraId="5EAF8CDE" w14:textId="77777777" w:rsidR="00D836FF" w:rsidRPr="00903DBA" w:rsidRDefault="00D836FF" w:rsidP="00D836FF">
      <w:pPr>
        <w:rPr>
          <w:highlight w:val="white"/>
        </w:rPr>
      </w:pPr>
      <w:r w:rsidRPr="00903DBA">
        <w:rPr>
          <w:highlight w:val="white"/>
        </w:rPr>
        <w:lastRenderedPageBreak/>
        <w:t>We start by defining the total extern set; that is, the union of the extern sets of the symbol in the global static set of the file.</w:t>
      </w:r>
    </w:p>
    <w:p w14:paraId="0FBC05E1" w14:textId="77777777" w:rsidR="00D836FF" w:rsidRPr="00903DBA" w:rsidRDefault="00D836FF" w:rsidP="00D836FF">
      <w:pPr>
        <w:pStyle w:val="Code"/>
        <w:rPr>
          <w:highlight w:val="white"/>
        </w:rPr>
      </w:pPr>
      <w:r w:rsidRPr="00903DBA">
        <w:rPr>
          <w:highlight w:val="white"/>
        </w:rPr>
        <w:t xml:space="preserve">      if (Start.Linux) {</w:t>
      </w:r>
    </w:p>
    <w:p w14:paraId="3B3A4B6D" w14:textId="493A9767" w:rsidR="00D836FF" w:rsidRPr="00903DBA" w:rsidRDefault="00D836FF" w:rsidP="00D836FF">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&lt;string&gt; totalExternSet </w:t>
      </w:r>
      <w:r w:rsidR="001B296B">
        <w:rPr>
          <w:highlight w:val="white"/>
        </w:rPr>
        <w:t>= new(</w:t>
      </w:r>
      <w:r w:rsidR="001B296B" w:rsidRPr="00903DBA">
        <w:rPr>
          <w:highlight w:val="white"/>
        </w:rPr>
        <w:t>);</w:t>
      </w:r>
    </w:p>
    <w:p w14:paraId="466C6166" w14:textId="77777777" w:rsidR="00D836FF" w:rsidRPr="00903DBA" w:rsidRDefault="00D836FF" w:rsidP="00D836FF">
      <w:pPr>
        <w:pStyle w:val="Code"/>
        <w:rPr>
          <w:highlight w:val="white"/>
        </w:rPr>
      </w:pPr>
      <w:r w:rsidRPr="00903DBA">
        <w:rPr>
          <w:highlight w:val="white"/>
        </w:rPr>
        <w:t xml:space="preserve">                     </w:t>
      </w:r>
    </w:p>
    <w:p w14:paraId="46E166DD" w14:textId="5A3477B8"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5033F9D6" w14:textId="77777777" w:rsidR="00D836FF" w:rsidRPr="00903DBA" w:rsidRDefault="00D836FF" w:rsidP="00D836FF">
      <w:pPr>
        <w:pStyle w:val="Code"/>
        <w:rPr>
          <w:highlight w:val="white"/>
        </w:rPr>
      </w:pPr>
      <w:r w:rsidRPr="00903DBA">
        <w:rPr>
          <w:highlight w:val="white"/>
        </w:rPr>
        <w:t xml:space="preserve">          StaticSymbolLinux staticSymbolLinux =</w:t>
      </w:r>
    </w:p>
    <w:p w14:paraId="75046081" w14:textId="77777777" w:rsidR="00D836FF" w:rsidRPr="00903DBA" w:rsidRDefault="00D836FF" w:rsidP="00D836FF">
      <w:pPr>
        <w:pStyle w:val="Code"/>
        <w:rPr>
          <w:highlight w:val="white"/>
        </w:rPr>
      </w:pPr>
      <w:r w:rsidRPr="00903DBA">
        <w:rPr>
          <w:highlight w:val="white"/>
        </w:rPr>
        <w:t xml:space="preserve">            (StaticSymbolLinux) staticSymbol;</w:t>
      </w:r>
    </w:p>
    <w:p w14:paraId="43F725EE" w14:textId="77777777" w:rsidR="00D836FF" w:rsidRPr="00903DBA" w:rsidRDefault="00D836FF" w:rsidP="00D836FF">
      <w:pPr>
        <w:pStyle w:val="Code"/>
        <w:rPr>
          <w:highlight w:val="white"/>
        </w:rPr>
      </w:pPr>
      <w:r w:rsidRPr="00903DBA">
        <w:rPr>
          <w:highlight w:val="white"/>
        </w:rPr>
        <w:t xml:space="preserve">          totalExternSet.UnionWith(staticSymbolLinux.ExternSet);</w:t>
      </w:r>
    </w:p>
    <w:p w14:paraId="7B76F90B" w14:textId="77777777" w:rsidR="00D836FF" w:rsidRPr="00903DBA" w:rsidRDefault="00D836FF" w:rsidP="00D836FF">
      <w:pPr>
        <w:pStyle w:val="Code"/>
        <w:rPr>
          <w:highlight w:val="white"/>
        </w:rPr>
      </w:pPr>
      <w:r w:rsidRPr="00903DBA">
        <w:rPr>
          <w:highlight w:val="white"/>
        </w:rPr>
        <w:t xml:space="preserve">        }</w:t>
      </w:r>
    </w:p>
    <w:p w14:paraId="1E3D162E" w14:textId="77777777" w:rsidR="00D836FF" w:rsidRPr="00903DBA" w:rsidRDefault="00D836FF" w:rsidP="00D836FF">
      <w:pPr>
        <w:rPr>
          <w:highlight w:val="white"/>
        </w:rPr>
      </w:pPr>
      <w:r w:rsidRPr="00903DBA">
        <w:rPr>
          <w:highlight w:val="white"/>
        </w:rPr>
        <w:t>We remove the names of the symbols of the global static set, since objects defined in this file are accessible in this file and shall not be stated as extern.</w:t>
      </w:r>
    </w:p>
    <w:p w14:paraId="2888ADDE" w14:textId="4EA80786"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1E82D83F" w14:textId="77777777" w:rsidR="00D836FF" w:rsidRPr="00903DBA" w:rsidRDefault="00D836FF" w:rsidP="00D836FF">
      <w:pPr>
        <w:pStyle w:val="Code"/>
        <w:rPr>
          <w:highlight w:val="white"/>
        </w:rPr>
      </w:pPr>
      <w:r w:rsidRPr="00903DBA">
        <w:rPr>
          <w:highlight w:val="white"/>
        </w:rPr>
        <w:t xml:space="preserve">          totalExternSet.Remove(staticSymbol.UniqueName);</w:t>
      </w:r>
    </w:p>
    <w:p w14:paraId="1CAE9E03" w14:textId="77777777" w:rsidR="00D836FF" w:rsidRPr="00903DBA" w:rsidRDefault="00D836FF" w:rsidP="00D836FF">
      <w:pPr>
        <w:pStyle w:val="Code"/>
        <w:rPr>
          <w:highlight w:val="white"/>
        </w:rPr>
      </w:pPr>
      <w:r w:rsidRPr="00903DBA">
        <w:rPr>
          <w:highlight w:val="white"/>
        </w:rPr>
        <w:t xml:space="preserve">        }</w:t>
      </w:r>
    </w:p>
    <w:p w14:paraId="71F0AA9C" w14:textId="77777777" w:rsidR="00D836FF" w:rsidRPr="00903DBA" w:rsidRDefault="00D836FF" w:rsidP="00D836FF">
      <w:pPr>
        <w:rPr>
          <w:highlight w:val="white"/>
        </w:rPr>
      </w:pPr>
      <w:r w:rsidRPr="00903DBA">
        <w:rPr>
          <w:highlight w:val="white"/>
        </w:rPr>
        <w:t>Now we are ready to write the actual assembly file, we start by creating a file and connect a stream to in. Is there is already a file with the same name, it will be overwritten.</w:t>
      </w:r>
    </w:p>
    <w:p w14:paraId="38CE147D" w14:textId="648A3455" w:rsidR="00D836FF" w:rsidRPr="00903DBA" w:rsidRDefault="00D836FF" w:rsidP="00D836FF">
      <w:pPr>
        <w:pStyle w:val="Code"/>
        <w:rPr>
          <w:highlight w:val="white"/>
        </w:rPr>
      </w:pPr>
      <w:r w:rsidRPr="00903DBA">
        <w:rPr>
          <w:highlight w:val="white"/>
        </w:rPr>
        <w:t xml:space="preserve">        FileInfo assemblyFile </w:t>
      </w:r>
      <w:r w:rsidR="001F2BD0">
        <w:rPr>
          <w:highlight w:val="white"/>
        </w:rPr>
        <w:t>= new(</w:t>
      </w:r>
      <w:r w:rsidR="00747390">
        <w:rPr>
          <w:highlight w:val="white"/>
        </w:rPr>
        <w:t>$"{</w:t>
      </w:r>
      <w:r w:rsidRPr="00903DBA">
        <w:rPr>
          <w:highlight w:val="white"/>
        </w:rPr>
        <w:t>file.FullName</w:t>
      </w:r>
      <w:r w:rsidR="00747390">
        <w:rPr>
          <w:highlight w:val="white"/>
        </w:rPr>
        <w:t>}</w:t>
      </w:r>
      <w:r w:rsidRPr="00903DBA">
        <w:rPr>
          <w:highlight w:val="white"/>
        </w:rPr>
        <w:t>.asm");</w:t>
      </w:r>
    </w:p>
    <w:p w14:paraId="54F4D5F4" w14:textId="07AC9358" w:rsidR="00D836FF" w:rsidRPr="00903DBA" w:rsidRDefault="00D836FF" w:rsidP="00D836FF">
      <w:pPr>
        <w:pStyle w:val="Code"/>
        <w:rPr>
          <w:highlight w:val="white"/>
        </w:rPr>
      </w:pPr>
      <w:r w:rsidRPr="00903DBA">
        <w:rPr>
          <w:highlight w:val="white"/>
        </w:rPr>
        <w:t xml:space="preserve">        StreamWriter streamWriter </w:t>
      </w:r>
      <w:r w:rsidR="001F2BD0">
        <w:rPr>
          <w:highlight w:val="white"/>
        </w:rPr>
        <w:t>= new(</w:t>
      </w:r>
      <w:r w:rsidRPr="00903DBA">
        <w:rPr>
          <w:highlight w:val="white"/>
        </w:rPr>
        <w:t>assemblyFile.FullName);</w:t>
      </w:r>
    </w:p>
    <w:p w14:paraId="4FC0C39D" w14:textId="77777777" w:rsidR="00D836FF" w:rsidRPr="00903DBA" w:rsidRDefault="00D836FF" w:rsidP="00D836FF">
      <w:pPr>
        <w:rPr>
          <w:highlight w:val="white"/>
        </w:rPr>
      </w:pPr>
      <w:r w:rsidRPr="00903DBA">
        <w:rPr>
          <w:highlight w:val="white"/>
        </w:rPr>
        <w:t>We iterate through the symbols and add the names of all symbol, with the exceptions of the symbols without external linkage (which have a separator identifier in their names) and symbols that represents constant values (which have a numeric identifier in their names). Neither symbols without external linkage nor value symbol shall be visible for other files.</w:t>
      </w:r>
    </w:p>
    <w:p w14:paraId="311D2CF0" w14:textId="6121F962"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4751B0EE" w14:textId="77777777" w:rsidR="00D836FF" w:rsidRPr="00903DBA" w:rsidRDefault="00D836FF" w:rsidP="00D836FF">
      <w:pPr>
        <w:pStyle w:val="Code"/>
        <w:rPr>
          <w:highlight w:val="white"/>
        </w:rPr>
      </w:pPr>
      <w:r w:rsidRPr="00903DBA">
        <w:rPr>
          <w:highlight w:val="white"/>
        </w:rPr>
        <w:t xml:space="preserve">          if (!staticSymbol.UniqueName.Contains(Symbol.SeparatorId) &amp;&amp;</w:t>
      </w:r>
    </w:p>
    <w:p w14:paraId="23FD67B7" w14:textId="77777777" w:rsidR="00D836FF" w:rsidRPr="00903DBA" w:rsidRDefault="00D836FF" w:rsidP="00D836FF">
      <w:pPr>
        <w:pStyle w:val="Code"/>
        <w:rPr>
          <w:highlight w:val="white"/>
        </w:rPr>
      </w:pPr>
      <w:r w:rsidRPr="00903DBA">
        <w:rPr>
          <w:highlight w:val="white"/>
        </w:rPr>
        <w:t xml:space="preserve">              !staticSymbol.UniqueName.Contains(Symbol.NumberId)) {</w:t>
      </w:r>
    </w:p>
    <w:p w14:paraId="4B80955F" w14:textId="28E0033A"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"\tglobal </w:t>
      </w:r>
      <w:r w:rsidR="00747390">
        <w:rPr>
          <w:highlight w:val="white"/>
        </w:rPr>
        <w:t>{</w:t>
      </w:r>
      <w:r w:rsidRPr="00903DBA">
        <w:rPr>
          <w:highlight w:val="white"/>
        </w:rPr>
        <w:t>staticSymbol.UniqueName</w:t>
      </w:r>
      <w:r w:rsidR="00747390">
        <w:rPr>
          <w:highlight w:val="white"/>
        </w:rPr>
        <w:t>}"</w:t>
      </w:r>
      <w:r w:rsidRPr="00903DBA">
        <w:rPr>
          <w:highlight w:val="white"/>
        </w:rPr>
        <w:t>);</w:t>
      </w:r>
    </w:p>
    <w:p w14:paraId="1EEF38B4" w14:textId="77777777" w:rsidR="00D836FF" w:rsidRPr="00903DBA" w:rsidRDefault="00D836FF" w:rsidP="00D836FF">
      <w:pPr>
        <w:pStyle w:val="Code"/>
        <w:rPr>
          <w:highlight w:val="white"/>
        </w:rPr>
      </w:pPr>
      <w:r w:rsidRPr="00903DBA">
        <w:rPr>
          <w:highlight w:val="white"/>
        </w:rPr>
        <w:t xml:space="preserve">          }</w:t>
      </w:r>
    </w:p>
    <w:p w14:paraId="5A5F070A" w14:textId="77777777" w:rsidR="00D836FF" w:rsidRPr="00903DBA" w:rsidRDefault="00D836FF" w:rsidP="00D836FF">
      <w:pPr>
        <w:pStyle w:val="Code"/>
        <w:rPr>
          <w:highlight w:val="white"/>
        </w:rPr>
      </w:pPr>
      <w:r w:rsidRPr="00903DBA">
        <w:rPr>
          <w:highlight w:val="white"/>
        </w:rPr>
        <w:t xml:space="preserve">        }</w:t>
      </w:r>
    </w:p>
    <w:p w14:paraId="0A9DE693" w14:textId="77777777" w:rsidR="00D836FF" w:rsidRPr="00903DBA" w:rsidRDefault="00D836FF" w:rsidP="00D836FF">
      <w:pPr>
        <w:pStyle w:val="Code"/>
        <w:rPr>
          <w:highlight w:val="white"/>
        </w:rPr>
      </w:pPr>
      <w:r w:rsidRPr="00903DBA">
        <w:rPr>
          <w:highlight w:val="white"/>
        </w:rPr>
        <w:t xml:space="preserve">        streamWriter.WriteLine();</w:t>
      </w:r>
    </w:p>
    <w:p w14:paraId="66A34401" w14:textId="77777777" w:rsidR="00D836FF" w:rsidRPr="00903DBA" w:rsidRDefault="00D836FF" w:rsidP="00D836FF">
      <w:pPr>
        <w:rPr>
          <w:highlight w:val="white"/>
        </w:rPr>
      </w:pPr>
      <w:r w:rsidRPr="00903DBA">
        <w:rPr>
          <w:highlight w:val="white"/>
        </w:rPr>
        <w:t>Then we add the names of all extern references.</w:t>
      </w:r>
    </w:p>
    <w:p w14:paraId="2074D9D2" w14:textId="77777777" w:rsidR="00D836FF" w:rsidRPr="00903DBA" w:rsidRDefault="00D836FF" w:rsidP="00D836FF">
      <w:pPr>
        <w:pStyle w:val="Code"/>
        <w:rPr>
          <w:highlight w:val="white"/>
        </w:rPr>
      </w:pPr>
      <w:r w:rsidRPr="00903DBA">
        <w:rPr>
          <w:highlight w:val="white"/>
        </w:rPr>
        <w:t xml:space="preserve">        foreach (string externName in totalExternSet) {</w:t>
      </w:r>
    </w:p>
    <w:p w14:paraId="3DD4FFA4" w14:textId="36CD4F9F" w:rsidR="00D836FF" w:rsidRPr="00903DBA" w:rsidRDefault="00D836FF" w:rsidP="00D836FF">
      <w:pPr>
        <w:pStyle w:val="Code"/>
        <w:rPr>
          <w:highlight w:val="white"/>
        </w:rPr>
      </w:pPr>
      <w:r w:rsidRPr="00903DBA">
        <w:rPr>
          <w:highlight w:val="white"/>
        </w:rPr>
        <w:t xml:space="preserve">          streamWriter.WriteLine(</w:t>
      </w:r>
      <w:r w:rsidR="00747390">
        <w:rPr>
          <w:highlight w:val="white"/>
        </w:rPr>
        <w:t>$</w:t>
      </w:r>
      <w:r w:rsidRPr="00903DBA">
        <w:rPr>
          <w:highlight w:val="white"/>
        </w:rPr>
        <w:t xml:space="preserve">"\textern </w:t>
      </w:r>
      <w:r w:rsidR="00747390">
        <w:rPr>
          <w:highlight w:val="white"/>
        </w:rPr>
        <w:t>{</w:t>
      </w:r>
      <w:r w:rsidRPr="00903DBA">
        <w:rPr>
          <w:highlight w:val="white"/>
        </w:rPr>
        <w:t>externName</w:t>
      </w:r>
      <w:r w:rsidR="00747390">
        <w:rPr>
          <w:highlight w:val="white"/>
        </w:rPr>
        <w:t>}"</w:t>
      </w:r>
      <w:r w:rsidRPr="00903DBA">
        <w:rPr>
          <w:highlight w:val="white"/>
        </w:rPr>
        <w:t>);</w:t>
      </w:r>
    </w:p>
    <w:p w14:paraId="2F6012D1" w14:textId="77777777" w:rsidR="00D836FF" w:rsidRPr="00903DBA" w:rsidRDefault="00D836FF" w:rsidP="00D836FF">
      <w:pPr>
        <w:pStyle w:val="Code"/>
        <w:rPr>
          <w:highlight w:val="white"/>
        </w:rPr>
      </w:pPr>
      <w:r w:rsidRPr="00903DBA">
        <w:rPr>
          <w:highlight w:val="white"/>
        </w:rPr>
        <w:t xml:space="preserve">        }</w:t>
      </w:r>
    </w:p>
    <w:p w14:paraId="13BEA668" w14:textId="67A169AA" w:rsidR="00D836FF" w:rsidRPr="00903DBA" w:rsidRDefault="00D836FF" w:rsidP="00D836FF">
      <w:pPr>
        <w:rPr>
          <w:highlight w:val="white"/>
        </w:rPr>
      </w:pPr>
      <w:r w:rsidRPr="00903DBA">
        <w:rPr>
          <w:highlight w:val="white"/>
        </w:rPr>
        <w:t xml:space="preserve">If this file holds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and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shall be global; that is, present in this file and accessible in other files.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marks the start point of the execution of the code, while </w:t>
      </w:r>
      <w:r w:rsidR="00D4318D">
        <w:rPr>
          <w:rStyle w:val="KeyWord0"/>
          <w:highlight w:val="white"/>
        </w:rPr>
        <w:t>&lt;k&gt;</w:t>
      </w:r>
      <w:r w:rsidR="00D4318D" w:rsidRPr="00903DBA">
        <w:rPr>
          <w:rStyle w:val="KeyWord0"/>
          <w:highlight w:val="white"/>
        </w:rPr>
        <w:t>CallStackStart</w:t>
      </w:r>
      <w:r w:rsidR="00D4318D">
        <w:rPr>
          <w:rStyle w:val="KeyWord0"/>
          <w:highlight w:val="white"/>
        </w:rPr>
        <w:t>&lt;/k&gt;</w:t>
      </w:r>
      <w:r w:rsidRPr="00903DBA">
        <w:rPr>
          <w:highlight w:val="white"/>
        </w:rPr>
        <w:t xml:space="preserve"> marks the beginning of the call stack.</w:t>
      </w:r>
    </w:p>
    <w:p w14:paraId="1402AC64" w14:textId="77777777" w:rsidR="00D836FF" w:rsidRPr="00903DBA" w:rsidRDefault="00D836FF" w:rsidP="00D836FF">
      <w:pPr>
        <w:pStyle w:val="Code"/>
        <w:rPr>
          <w:highlight w:val="white"/>
        </w:rPr>
      </w:pPr>
      <w:r w:rsidRPr="00903DBA">
        <w:rPr>
          <w:highlight w:val="white"/>
        </w:rPr>
        <w:t xml:space="preserve">        if (SymbolTable.InitSymbol != null) {</w:t>
      </w:r>
    </w:p>
    <w:p w14:paraId="459C2C2E" w14:textId="77777777" w:rsidR="00D836FF" w:rsidRPr="00903DBA" w:rsidRDefault="00D836FF" w:rsidP="00D836FF">
      <w:pPr>
        <w:pStyle w:val="Code"/>
        <w:rPr>
          <w:highlight w:val="white"/>
        </w:rPr>
      </w:pPr>
      <w:r w:rsidRPr="00903DBA">
        <w:rPr>
          <w:highlight w:val="white"/>
        </w:rPr>
        <w:t xml:space="preserve">          streamWriter.WriteLine("\tglobal _start");</w:t>
      </w:r>
    </w:p>
    <w:p w14:paraId="1357AEDD" w14:textId="5B86DACB"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"\tglobal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5DC1912" w14:textId="77777777" w:rsidR="00D836FF" w:rsidRPr="00903DBA" w:rsidRDefault="00D836FF" w:rsidP="00D836FF">
      <w:pPr>
        <w:pStyle w:val="Code"/>
        <w:rPr>
          <w:highlight w:val="white"/>
        </w:rPr>
      </w:pPr>
      <w:r w:rsidRPr="00903DBA">
        <w:rPr>
          <w:highlight w:val="white"/>
        </w:rPr>
        <w:t xml:space="preserve">        }</w:t>
      </w:r>
    </w:p>
    <w:p w14:paraId="07BA97A4" w14:textId="365F8842" w:rsidR="00D836FF" w:rsidRPr="00903DBA" w:rsidRDefault="00D836FF" w:rsidP="00D836FF">
      <w:pPr>
        <w:rPr>
          <w:highlight w:val="white"/>
        </w:rPr>
      </w:pPr>
      <w:r w:rsidRPr="00903DBA">
        <w:rPr>
          <w:highlight w:val="white"/>
        </w:rPr>
        <w:t xml:space="preserve">If this file does not hold the initialization code, we state that the </w:t>
      </w:r>
      <w:r w:rsidR="00D4318D">
        <w:rPr>
          <w:rStyle w:val="KeyWord0"/>
          <w:highlight w:val="white"/>
        </w:rPr>
        <w:t>&lt;k&gt;</w:t>
      </w:r>
      <w:r w:rsidR="00D4318D" w:rsidRPr="00903DBA">
        <w:rPr>
          <w:rStyle w:val="KeyWord0"/>
          <w:highlight w:val="white"/>
        </w:rPr>
        <w:t>_start</w:t>
      </w:r>
      <w:r w:rsidR="00D4318D">
        <w:rPr>
          <w:rStyle w:val="KeyWord0"/>
          <w:highlight w:val="white"/>
        </w:rPr>
        <w:t>&lt;/k&gt;</w:t>
      </w:r>
      <w:r w:rsidRPr="00903DBA">
        <w:rPr>
          <w:highlight w:val="white"/>
        </w:rPr>
        <w:t xml:space="preserve"> marker is extern; that is, present in another file and accessible in this file.</w:t>
      </w:r>
    </w:p>
    <w:p w14:paraId="1C5828BA" w14:textId="77777777" w:rsidR="00D836FF" w:rsidRPr="00903DBA" w:rsidRDefault="00D836FF" w:rsidP="00D836FF">
      <w:pPr>
        <w:pStyle w:val="Code"/>
        <w:rPr>
          <w:highlight w:val="white"/>
        </w:rPr>
      </w:pPr>
      <w:r w:rsidRPr="00903DBA">
        <w:rPr>
          <w:highlight w:val="white"/>
        </w:rPr>
        <w:t xml:space="preserve">        else {</w:t>
      </w:r>
    </w:p>
    <w:p w14:paraId="7D1F193F" w14:textId="79C11215" w:rsidR="00D836FF" w:rsidRPr="00903DBA" w:rsidRDefault="00D836FF" w:rsidP="00D836FF">
      <w:pPr>
        <w:pStyle w:val="Code"/>
        <w:rPr>
          <w:highlight w:val="white"/>
        </w:rPr>
      </w:pPr>
      <w:r w:rsidRPr="00903DBA">
        <w:rPr>
          <w:highlight w:val="white"/>
        </w:rPr>
        <w:t xml:space="preserve">          streamWriter.WriteLine(</w:t>
      </w:r>
      <w:r w:rsidR="00D470CA">
        <w:rPr>
          <w:highlight w:val="white"/>
        </w:rPr>
        <w:t>$</w:t>
      </w:r>
      <w:r w:rsidRPr="00903DBA">
        <w:rPr>
          <w:highlight w:val="white"/>
        </w:rPr>
        <w:t xml:space="preserve">"\textern </w:t>
      </w:r>
      <w:r w:rsidR="00D470CA">
        <w:rPr>
          <w:highlight w:val="white"/>
        </w:rPr>
        <w:t>{</w:t>
      </w:r>
      <w:r w:rsidRPr="00903DBA">
        <w:rPr>
          <w:highlight w:val="white"/>
        </w:rPr>
        <w:t>Linker</w:t>
      </w:r>
      <w:r w:rsidR="00B52E79">
        <w:rPr>
          <w:highlight w:val="white"/>
        </w:rPr>
        <w:t>.StackStart</w:t>
      </w:r>
      <w:r w:rsidR="00D470CA">
        <w:rPr>
          <w:highlight w:val="white"/>
        </w:rPr>
        <w:t>}”</w:t>
      </w:r>
      <w:r w:rsidRPr="00903DBA">
        <w:rPr>
          <w:highlight w:val="white"/>
        </w:rPr>
        <w:t>);</w:t>
      </w:r>
    </w:p>
    <w:p w14:paraId="2D187023" w14:textId="77777777" w:rsidR="00D836FF" w:rsidRPr="00903DBA" w:rsidRDefault="00D836FF" w:rsidP="00D836FF">
      <w:pPr>
        <w:pStyle w:val="Code"/>
        <w:rPr>
          <w:highlight w:val="white"/>
        </w:rPr>
      </w:pPr>
      <w:r w:rsidRPr="00903DBA">
        <w:rPr>
          <w:highlight w:val="white"/>
        </w:rPr>
        <w:lastRenderedPageBreak/>
        <w:t xml:space="preserve">        }</w:t>
      </w:r>
    </w:p>
    <w:p w14:paraId="1D92B812" w14:textId="77777777" w:rsidR="00D836FF" w:rsidRPr="00903DBA" w:rsidRDefault="00D836FF" w:rsidP="00D836FF">
      <w:pPr>
        <w:pStyle w:val="Code"/>
        <w:rPr>
          <w:highlight w:val="white"/>
        </w:rPr>
      </w:pPr>
      <w:r w:rsidRPr="00903DBA">
        <w:rPr>
          <w:highlight w:val="white"/>
        </w:rPr>
        <w:t xml:space="preserve">        streamWriter.WriteLine();</w:t>
      </w:r>
    </w:p>
    <w:p w14:paraId="20AC5DB6" w14:textId="77777777" w:rsidR="00D836FF" w:rsidRPr="00903DBA" w:rsidRDefault="00D836FF" w:rsidP="00D836FF">
      <w:pPr>
        <w:rPr>
          <w:highlight w:val="white"/>
        </w:rPr>
      </w:pPr>
      <w:r w:rsidRPr="00903DBA">
        <w:rPr>
          <w:highlight w:val="white"/>
        </w:rPr>
        <w:t>Then we iterate through the global static set and add the text lists (that holds the assembly code) of the symbols.</w:t>
      </w:r>
    </w:p>
    <w:p w14:paraId="0F93DA6C" w14:textId="2DA4DC4E" w:rsidR="00D836FF" w:rsidRPr="00903DBA" w:rsidRDefault="00D836FF" w:rsidP="00D836FF">
      <w:pPr>
        <w:pStyle w:val="Code"/>
        <w:rPr>
          <w:highlight w:val="white"/>
        </w:rPr>
      </w:pPr>
      <w:r w:rsidRPr="00903DBA">
        <w:rPr>
          <w:highlight w:val="white"/>
        </w:rPr>
        <w:t xml:space="preserve">        foreach (StaticSymbol staticSymbol in SymbolTable.</w:t>
      </w:r>
      <w:r w:rsidR="00A116EF">
        <w:rPr>
          <w:highlight w:val="white"/>
        </w:rPr>
        <w:t>StaticSet</w:t>
      </w:r>
      <w:r w:rsidRPr="00903DBA">
        <w:rPr>
          <w:highlight w:val="white"/>
        </w:rPr>
        <w:t>) {</w:t>
      </w:r>
    </w:p>
    <w:p w14:paraId="362F29C4" w14:textId="77777777" w:rsidR="00D836FF" w:rsidRPr="00903DBA" w:rsidRDefault="00D836FF" w:rsidP="00D836FF">
      <w:pPr>
        <w:pStyle w:val="Code"/>
        <w:rPr>
          <w:highlight w:val="white"/>
        </w:rPr>
      </w:pPr>
      <w:r w:rsidRPr="00903DBA">
        <w:rPr>
          <w:highlight w:val="white"/>
        </w:rPr>
        <w:t xml:space="preserve">          StaticSymbolLinux staticSymbolLinux =</w:t>
      </w:r>
    </w:p>
    <w:p w14:paraId="4A621773" w14:textId="77777777" w:rsidR="00D836FF" w:rsidRPr="00903DBA" w:rsidRDefault="00D836FF" w:rsidP="00D836FF">
      <w:pPr>
        <w:pStyle w:val="Code"/>
        <w:rPr>
          <w:highlight w:val="white"/>
        </w:rPr>
      </w:pPr>
      <w:r w:rsidRPr="00903DBA">
        <w:rPr>
          <w:highlight w:val="white"/>
        </w:rPr>
        <w:t xml:space="preserve">            (StaticSymbolLinux) staticSymbol;</w:t>
      </w:r>
    </w:p>
    <w:p w14:paraId="302A690D" w14:textId="77777777" w:rsidR="00D836FF" w:rsidRPr="00903DBA" w:rsidRDefault="00D836FF" w:rsidP="00D836FF">
      <w:pPr>
        <w:pStyle w:val="Code"/>
        <w:rPr>
          <w:highlight w:val="white"/>
        </w:rPr>
      </w:pPr>
    </w:p>
    <w:p w14:paraId="660CDC21" w14:textId="77777777" w:rsidR="00D836FF" w:rsidRPr="00903DBA" w:rsidRDefault="00D836FF" w:rsidP="00D836FF">
      <w:pPr>
        <w:pStyle w:val="Code"/>
        <w:rPr>
          <w:highlight w:val="white"/>
        </w:rPr>
      </w:pPr>
      <w:r w:rsidRPr="00903DBA">
        <w:rPr>
          <w:highlight w:val="white"/>
        </w:rPr>
        <w:t xml:space="preserve">          streamWriter.WriteLine();</w:t>
      </w:r>
    </w:p>
    <w:p w14:paraId="1665D7F9" w14:textId="77777777" w:rsidR="00D836FF" w:rsidRPr="00903DBA" w:rsidRDefault="00D836FF" w:rsidP="00D836FF">
      <w:pPr>
        <w:pStyle w:val="Code"/>
        <w:rPr>
          <w:highlight w:val="white"/>
        </w:rPr>
      </w:pPr>
      <w:r w:rsidRPr="00903DBA">
        <w:rPr>
          <w:highlight w:val="white"/>
        </w:rPr>
        <w:t xml:space="preserve">          foreach (string line in staticSymbolLinux.TextList) {</w:t>
      </w:r>
    </w:p>
    <w:p w14:paraId="5C1B3A35" w14:textId="77777777" w:rsidR="00D836FF" w:rsidRPr="00903DBA" w:rsidRDefault="00D836FF" w:rsidP="00D836FF">
      <w:pPr>
        <w:pStyle w:val="Code"/>
        <w:rPr>
          <w:highlight w:val="white"/>
        </w:rPr>
      </w:pPr>
      <w:r w:rsidRPr="00903DBA">
        <w:rPr>
          <w:highlight w:val="white"/>
        </w:rPr>
        <w:t xml:space="preserve">            streamWriter.WriteLine(line);</w:t>
      </w:r>
    </w:p>
    <w:p w14:paraId="1B94D96D" w14:textId="77777777" w:rsidR="00D836FF" w:rsidRPr="00903DBA" w:rsidRDefault="00D836FF" w:rsidP="00D836FF">
      <w:pPr>
        <w:pStyle w:val="Code"/>
        <w:rPr>
          <w:highlight w:val="white"/>
        </w:rPr>
      </w:pPr>
      <w:r w:rsidRPr="00903DBA">
        <w:rPr>
          <w:highlight w:val="white"/>
        </w:rPr>
        <w:t xml:space="preserve">          }</w:t>
      </w:r>
    </w:p>
    <w:p w14:paraId="3865D9BA" w14:textId="77777777" w:rsidR="00D836FF" w:rsidRPr="00903DBA" w:rsidRDefault="00D836FF" w:rsidP="00D836FF">
      <w:pPr>
        <w:pStyle w:val="Code"/>
        <w:rPr>
          <w:highlight w:val="white"/>
        </w:rPr>
      </w:pPr>
      <w:r w:rsidRPr="00903DBA">
        <w:rPr>
          <w:highlight w:val="white"/>
        </w:rPr>
        <w:t xml:space="preserve">        }</w:t>
      </w:r>
    </w:p>
    <w:p w14:paraId="365E9813" w14:textId="77777777" w:rsidR="00D836FF" w:rsidRPr="00903DBA" w:rsidRDefault="00D836FF" w:rsidP="00D836FF">
      <w:pPr>
        <w:rPr>
          <w:highlight w:val="white"/>
        </w:rPr>
      </w:pPr>
      <w:r w:rsidRPr="00903DBA">
        <w:rPr>
          <w:highlight w:val="white"/>
        </w:rPr>
        <w:t>If this file holds the initialization code, we add the call stack for the activation records at the end of the file. We allocate one megabyte (1 048 576 bytes) for the call stack.</w:t>
      </w:r>
    </w:p>
    <w:p w14:paraId="65FCF322" w14:textId="77777777" w:rsidR="00D836FF" w:rsidRPr="00903DBA" w:rsidRDefault="00D836FF" w:rsidP="00D836FF">
      <w:pPr>
        <w:pStyle w:val="Code"/>
        <w:rPr>
          <w:highlight w:val="white"/>
        </w:rPr>
      </w:pPr>
      <w:r w:rsidRPr="00903DBA">
        <w:rPr>
          <w:highlight w:val="white"/>
        </w:rPr>
        <w:t xml:space="preserve">        if (SymbolTable.InitSymbol != null) {</w:t>
      </w:r>
    </w:p>
    <w:p w14:paraId="34083E36" w14:textId="77777777" w:rsidR="00D836FF" w:rsidRPr="00903DBA" w:rsidRDefault="00D836FF" w:rsidP="00D836FF">
      <w:pPr>
        <w:pStyle w:val="Code"/>
        <w:rPr>
          <w:highlight w:val="white"/>
        </w:rPr>
      </w:pPr>
      <w:r w:rsidRPr="00903DBA">
        <w:rPr>
          <w:highlight w:val="white"/>
        </w:rPr>
        <w:t xml:space="preserve">          streamWriter.WriteLine();</w:t>
      </w:r>
    </w:p>
    <w:p w14:paraId="3B4775CF" w14:textId="77777777" w:rsidR="00D836FF" w:rsidRPr="00903DBA" w:rsidRDefault="00D836FF" w:rsidP="00D836FF">
      <w:pPr>
        <w:pStyle w:val="Code"/>
        <w:rPr>
          <w:highlight w:val="white"/>
        </w:rPr>
      </w:pPr>
      <w:r w:rsidRPr="00903DBA">
        <w:rPr>
          <w:highlight w:val="white"/>
        </w:rPr>
        <w:t xml:space="preserve">          streamWriter.WriteLine("section .data");</w:t>
      </w:r>
    </w:p>
    <w:p w14:paraId="3F7F5805" w14:textId="6369D294" w:rsidR="00D836FF" w:rsidRPr="00903DBA" w:rsidRDefault="00D836FF" w:rsidP="00D836FF">
      <w:pPr>
        <w:pStyle w:val="Code"/>
        <w:rPr>
          <w:highlight w:val="white"/>
        </w:rPr>
      </w:pPr>
      <w:r w:rsidRPr="00903DBA">
        <w:rPr>
          <w:highlight w:val="white"/>
        </w:rPr>
        <w:t xml:space="preserve">          streamWriter.WriteLine(</w:t>
      </w:r>
      <w:r w:rsidR="00EA20CF">
        <w:rPr>
          <w:highlight w:val="white"/>
        </w:rPr>
        <w:t>$"{</w:t>
      </w:r>
      <w:r w:rsidRPr="00903DBA">
        <w:rPr>
          <w:highlight w:val="white"/>
        </w:rPr>
        <w:t>Linker</w:t>
      </w:r>
      <w:r w:rsidR="00B52E79">
        <w:rPr>
          <w:highlight w:val="white"/>
        </w:rPr>
        <w:t>.StackStart</w:t>
      </w:r>
      <w:r w:rsidR="00EA20CF">
        <w:rPr>
          <w:highlight w:val="white"/>
        </w:rPr>
        <w:t>}"</w:t>
      </w:r>
      <w:r w:rsidRPr="00903DBA">
        <w:rPr>
          <w:highlight w:val="white"/>
        </w:rPr>
        <w:t xml:space="preserve"> +</w:t>
      </w:r>
    </w:p>
    <w:p w14:paraId="13609F25" w14:textId="77777777" w:rsidR="00D836FF" w:rsidRPr="00903DBA" w:rsidRDefault="00D836FF" w:rsidP="00D836FF">
      <w:pPr>
        <w:pStyle w:val="Code"/>
        <w:rPr>
          <w:highlight w:val="white"/>
        </w:rPr>
      </w:pPr>
      <w:r w:rsidRPr="00903DBA">
        <w:rPr>
          <w:highlight w:val="white"/>
        </w:rPr>
        <w:t xml:space="preserve">                                 ":\ttimes 1048576 db 0");</w:t>
      </w:r>
    </w:p>
    <w:p w14:paraId="7CC6146C" w14:textId="77777777" w:rsidR="00D836FF" w:rsidRPr="00903DBA" w:rsidRDefault="00D836FF" w:rsidP="00D836FF">
      <w:pPr>
        <w:pStyle w:val="Code"/>
        <w:rPr>
          <w:highlight w:val="white"/>
        </w:rPr>
      </w:pPr>
      <w:r w:rsidRPr="00903DBA">
        <w:rPr>
          <w:highlight w:val="white"/>
        </w:rPr>
        <w:t xml:space="preserve">        }</w:t>
      </w:r>
    </w:p>
    <w:p w14:paraId="560A6619" w14:textId="77777777" w:rsidR="00D836FF" w:rsidRPr="00903DBA" w:rsidRDefault="00D836FF" w:rsidP="00D836FF">
      <w:pPr>
        <w:pStyle w:val="Code"/>
        <w:rPr>
          <w:highlight w:val="white"/>
        </w:rPr>
      </w:pPr>
    </w:p>
    <w:p w14:paraId="67FBB874" w14:textId="77777777" w:rsidR="00D836FF" w:rsidRPr="00903DBA" w:rsidRDefault="00D836FF" w:rsidP="00D836FF">
      <w:pPr>
        <w:pStyle w:val="Code"/>
        <w:rPr>
          <w:highlight w:val="white"/>
        </w:rPr>
      </w:pPr>
      <w:r w:rsidRPr="00903DBA">
        <w:rPr>
          <w:highlight w:val="white"/>
        </w:rPr>
        <w:t xml:space="preserve">        streamWriter.Close();</w:t>
      </w:r>
    </w:p>
    <w:p w14:paraId="3EE01F25" w14:textId="77777777" w:rsidR="00D836FF" w:rsidRPr="00903DBA" w:rsidRDefault="00D836FF" w:rsidP="00D836FF">
      <w:pPr>
        <w:pStyle w:val="Code"/>
        <w:rPr>
          <w:highlight w:val="white"/>
        </w:rPr>
      </w:pPr>
      <w:r w:rsidRPr="00903DBA">
        <w:rPr>
          <w:highlight w:val="white"/>
        </w:rPr>
        <w:t xml:space="preserve">      }</w:t>
      </w:r>
    </w:p>
    <w:p w14:paraId="3717A296" w14:textId="77777777" w:rsidR="00D836FF" w:rsidRPr="00903DBA" w:rsidRDefault="00D836FF" w:rsidP="00D836FF">
      <w:pPr>
        <w:pStyle w:val="Code"/>
        <w:rPr>
          <w:highlight w:val="white"/>
        </w:rPr>
      </w:pPr>
    </w:p>
    <w:p w14:paraId="20C52DA9" w14:textId="77777777" w:rsidR="00D836FF" w:rsidRPr="00903DBA" w:rsidRDefault="00D836FF" w:rsidP="00D836FF">
      <w:pPr>
        <w:pStyle w:val="Code"/>
        <w:rPr>
          <w:highlight w:val="white"/>
        </w:rPr>
      </w:pPr>
      <w:r w:rsidRPr="00903DBA">
        <w:rPr>
          <w:highlight w:val="white"/>
        </w:rPr>
        <w:t xml:space="preserve">      if (Start.Windows) {</w:t>
      </w:r>
    </w:p>
    <w:p w14:paraId="13436478" w14:textId="312FC12A" w:rsidR="00C80F16" w:rsidRDefault="00D836FF" w:rsidP="00D836FF">
      <w:pPr>
        <w:pStyle w:val="Code"/>
        <w:rPr>
          <w:highlight w:val="white"/>
        </w:rPr>
      </w:pPr>
      <w:r w:rsidRPr="00903DBA">
        <w:rPr>
          <w:highlight w:val="white"/>
        </w:rPr>
        <w:t xml:space="preserve">        </w:t>
      </w:r>
      <w:r w:rsidR="00C80F16">
        <w:rPr>
          <w:highlight w:val="white"/>
        </w:rPr>
        <w:t>// ...</w:t>
      </w:r>
    </w:p>
    <w:p w14:paraId="7DCBF598" w14:textId="1C0552BA" w:rsidR="00D836FF" w:rsidRPr="00903DBA" w:rsidRDefault="00D836FF" w:rsidP="00D836FF">
      <w:pPr>
        <w:pStyle w:val="Code"/>
        <w:rPr>
          <w:highlight w:val="white"/>
        </w:rPr>
      </w:pPr>
      <w:r w:rsidRPr="00903DBA">
        <w:rPr>
          <w:highlight w:val="white"/>
        </w:rPr>
        <w:t xml:space="preserve">      }</w:t>
      </w:r>
    </w:p>
    <w:p w14:paraId="1499B970" w14:textId="77777777" w:rsidR="00D836FF" w:rsidRPr="00903DBA" w:rsidRDefault="00D836FF" w:rsidP="00D836FF">
      <w:pPr>
        <w:pStyle w:val="Code"/>
        <w:rPr>
          <w:highlight w:val="white"/>
        </w:rPr>
      </w:pPr>
      <w:r w:rsidRPr="00903DBA">
        <w:rPr>
          <w:highlight w:val="white"/>
        </w:rPr>
        <w:t xml:space="preserve">    }</w:t>
      </w:r>
    </w:p>
    <w:p w14:paraId="686BC2D8" w14:textId="07FFEEF0" w:rsidR="00D836FF" w:rsidRPr="0060539D" w:rsidRDefault="00CC1DF4" w:rsidP="00D836FF">
      <w:pPr>
        <w:pStyle w:val="Heading3"/>
        <w:numPr>
          <w:ilvl w:val="2"/>
          <w:numId w:val="167"/>
        </w:numPr>
        <w:rPr>
          <w:highlight w:val="white"/>
        </w:rPr>
      </w:pPr>
      <w:bookmarkStart w:id="570" w:name="_Toc98936446"/>
      <w:r>
        <w:rPr>
          <w:highlight w:val="white"/>
        </w:rPr>
        <w:t>&lt;</w:t>
      </w:r>
      <w:proofErr w:type="spellStart"/>
      <w:r>
        <w:rPr>
          <w:highlight w:val="white"/>
        </w:rPr>
        <w:t>h3</w:t>
      </w:r>
      <w:proofErr w:type="spellEnd"/>
      <w:r>
        <w:rPr>
          <w:highlight w:val="white"/>
        </w:rPr>
        <w:t>&gt;</w:t>
      </w:r>
      <w:r w:rsidRPr="0060539D">
        <w:rPr>
          <w:highlight w:val="white"/>
        </w:rPr>
        <w:t>Generate the Make File</w:t>
      </w:r>
      <w:r>
        <w:rPr>
          <w:highlight w:val="white"/>
        </w:rPr>
        <w:t>&lt;/</w:t>
      </w:r>
      <w:proofErr w:type="spellStart"/>
      <w:r>
        <w:rPr>
          <w:highlight w:val="white"/>
        </w:rPr>
        <w:t>h3</w:t>
      </w:r>
      <w:proofErr w:type="spellEnd"/>
      <w:r>
        <w:rPr>
          <w:highlight w:val="white"/>
        </w:rPr>
        <w:t>&gt;</w:t>
      </w:r>
      <w:bookmarkEnd w:id="570"/>
    </w:p>
    <w:p w14:paraId="091ECB6A" w14:textId="15B68505"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GenerateMakeFile</w:t>
      </w:r>
      <w:r w:rsidR="00D4318D">
        <w:rPr>
          <w:rStyle w:val="KeyWord0"/>
          <w:highlight w:val="white"/>
        </w:rPr>
        <w:t>&lt;/k&gt;</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and linking the target files into an executable file.</w:t>
      </w:r>
    </w:p>
    <w:p w14:paraId="7D6E470B" w14:textId="77777777" w:rsidR="00D836FF" w:rsidRPr="00903DBA" w:rsidRDefault="00D836FF" w:rsidP="00D836FF">
      <w:pPr>
        <w:pStyle w:val="Code"/>
        <w:rPr>
          <w:highlight w:val="white"/>
        </w:rPr>
      </w:pPr>
      <w:r w:rsidRPr="00903DBA">
        <w:rPr>
          <w:highlight w:val="white"/>
        </w:rPr>
        <w:t xml:space="preserve">    private static void </w:t>
      </w:r>
      <w:bookmarkStart w:id="571" w:name="_Hlk71450355"/>
      <w:r w:rsidRPr="00903DBA">
        <w:rPr>
          <w:highlight w:val="white"/>
        </w:rPr>
        <w:t>GenerateMakeFile</w:t>
      </w:r>
      <w:bookmarkEnd w:id="571"/>
      <w:r w:rsidRPr="00903DBA">
        <w:rPr>
          <w:highlight w:val="white"/>
        </w:rPr>
        <w:t>(List&lt;string&gt; argList) {</w:t>
      </w:r>
    </w:p>
    <w:p w14:paraId="0AA87147" w14:textId="65EA9858" w:rsidR="00D836FF" w:rsidRPr="00903DBA" w:rsidRDefault="00D836FF" w:rsidP="00D836FF">
      <w:pPr>
        <w:pStyle w:val="Code"/>
        <w:rPr>
          <w:highlight w:val="white"/>
        </w:rPr>
      </w:pPr>
      <w:r w:rsidRPr="00903DBA">
        <w:rPr>
          <w:highlight w:val="white"/>
        </w:rPr>
        <w:t xml:space="preserve">      StreamWriter makeStream </w:t>
      </w:r>
      <w:r w:rsidR="001F2BD0">
        <w:rPr>
          <w:highlight w:val="white"/>
        </w:rPr>
        <w:t>= new(</w:t>
      </w:r>
      <w:r w:rsidR="00284FAE">
        <w:rPr>
          <w:highlight w:val="white"/>
        </w:rPr>
        <w:t>$"{</w:t>
      </w:r>
      <w:r w:rsidRPr="00903DBA">
        <w:rPr>
          <w:highlight w:val="white"/>
        </w:rPr>
        <w:t>SourcePath</w:t>
      </w:r>
      <w:r w:rsidR="00284FAE">
        <w:rPr>
          <w:highlight w:val="white"/>
        </w:rPr>
        <w:t>}</w:t>
      </w:r>
      <w:r w:rsidRPr="00903DBA">
        <w:rPr>
          <w:highlight w:val="white"/>
        </w:rPr>
        <w:t>makefile");</w:t>
      </w:r>
    </w:p>
    <w:p w14:paraId="7B0E6311" w14:textId="77777777" w:rsidR="00D836FF" w:rsidRPr="00903DBA" w:rsidRDefault="00D836FF" w:rsidP="00D836FF">
      <w:pPr>
        <w:rPr>
          <w:highlight w:val="white"/>
        </w:rPr>
      </w:pPr>
      <w:r w:rsidRPr="00903DBA">
        <w:rPr>
          <w:highlight w:val="white"/>
        </w:rPr>
        <w:t>We call the resulting executable file “main”, and we state that it is dependent of the object files; that is, the file names with the “.o” suffix.</w:t>
      </w:r>
    </w:p>
    <w:p w14:paraId="71FB7ECE" w14:textId="77777777" w:rsidR="00D836FF" w:rsidRPr="00903DBA" w:rsidRDefault="00D836FF" w:rsidP="00D836FF">
      <w:pPr>
        <w:pStyle w:val="Code"/>
        <w:rPr>
          <w:highlight w:val="white"/>
        </w:rPr>
      </w:pPr>
      <w:r w:rsidRPr="00903DBA">
        <w:rPr>
          <w:highlight w:val="white"/>
        </w:rPr>
        <w:t xml:space="preserve">      makeStream.Write("main:");</w:t>
      </w:r>
    </w:p>
    <w:p w14:paraId="583C99F3" w14:textId="77777777" w:rsidR="00D836FF" w:rsidRPr="00903DBA" w:rsidRDefault="00D836FF" w:rsidP="00D836FF">
      <w:pPr>
        <w:pStyle w:val="Code"/>
        <w:rPr>
          <w:highlight w:val="white"/>
        </w:rPr>
      </w:pPr>
      <w:r w:rsidRPr="00903DBA">
        <w:rPr>
          <w:highlight w:val="white"/>
        </w:rPr>
        <w:t xml:space="preserve">      foreach (string arg in argList) {</w:t>
      </w:r>
    </w:p>
    <w:p w14:paraId="27EAD586" w14:textId="5511033C" w:rsidR="00D836FF" w:rsidRPr="00903DBA" w:rsidRDefault="00D836FF" w:rsidP="00D836FF">
      <w:pPr>
        <w:pStyle w:val="Code"/>
        <w:rPr>
          <w:highlight w:val="white"/>
        </w:rPr>
      </w:pPr>
      <w:r w:rsidRPr="00903DBA">
        <w:rPr>
          <w:highlight w:val="white"/>
        </w:rPr>
        <w:t xml:space="preserve">        makeStream.Write(</w:t>
      </w:r>
      <w:r w:rsidR="008425FB">
        <w:rPr>
          <w:highlight w:val="white"/>
        </w:rPr>
        <w:t>$</w:t>
      </w:r>
      <w:r w:rsidRPr="00903DBA">
        <w:rPr>
          <w:highlight w:val="white"/>
        </w:rPr>
        <w:t xml:space="preserve">" </w:t>
      </w:r>
      <w:r w:rsidR="008425FB">
        <w:rPr>
          <w:highlight w:val="white"/>
        </w:rPr>
        <w:t>{a</w:t>
      </w:r>
      <w:r w:rsidRPr="00903DBA">
        <w:rPr>
          <w:highlight w:val="white"/>
        </w:rPr>
        <w:t>rg.ToLower()</w:t>
      </w:r>
      <w:r w:rsidR="008425FB">
        <w:rPr>
          <w:highlight w:val="white"/>
        </w:rPr>
        <w:t>}</w:t>
      </w:r>
      <w:r w:rsidRPr="00903DBA">
        <w:rPr>
          <w:highlight w:val="white"/>
        </w:rPr>
        <w:t>.o");</w:t>
      </w:r>
    </w:p>
    <w:p w14:paraId="770E2BC6" w14:textId="77777777" w:rsidR="00D836FF" w:rsidRPr="00903DBA" w:rsidRDefault="00D836FF" w:rsidP="00D836FF">
      <w:pPr>
        <w:pStyle w:val="Code"/>
        <w:rPr>
          <w:highlight w:val="white"/>
        </w:rPr>
      </w:pPr>
      <w:r w:rsidRPr="00903DBA">
        <w:rPr>
          <w:highlight w:val="white"/>
        </w:rPr>
        <w:t xml:space="preserve">      }</w:t>
      </w:r>
    </w:p>
    <w:p w14:paraId="75B250AC" w14:textId="77777777" w:rsidR="00D836FF" w:rsidRPr="00903DBA" w:rsidRDefault="00D836FF" w:rsidP="00D836FF">
      <w:pPr>
        <w:pStyle w:val="Code"/>
        <w:rPr>
          <w:highlight w:val="white"/>
        </w:rPr>
      </w:pPr>
      <w:r w:rsidRPr="00903DBA">
        <w:rPr>
          <w:highlight w:val="white"/>
        </w:rPr>
        <w:t xml:space="preserve">      makeStream.WriteLine();</w:t>
      </w:r>
    </w:p>
    <w:p w14:paraId="54CDDF87" w14:textId="77543B9C" w:rsidR="00D836FF" w:rsidRPr="00903DBA" w:rsidRDefault="00D836FF" w:rsidP="00D836FF">
      <w:pPr>
        <w:rPr>
          <w:highlight w:val="white"/>
        </w:rPr>
      </w:pPr>
      <w:r w:rsidRPr="00903DBA">
        <w:rPr>
          <w:highlight w:val="white"/>
        </w:rPr>
        <w:t>We link the object files together with the GNU linker (</w:t>
      </w:r>
      <w:r w:rsidR="00D4318D">
        <w:rPr>
          <w:rStyle w:val="KeyWord0"/>
          <w:highlight w:val="white"/>
        </w:rPr>
        <w:t>&lt;k&gt;</w:t>
      </w:r>
      <w:proofErr w:type="spellStart"/>
      <w:r w:rsidR="00D4318D" w:rsidRPr="00903DBA">
        <w:rPr>
          <w:rStyle w:val="KeyWord0"/>
          <w:highlight w:val="white"/>
        </w:rPr>
        <w:t>ld</w:t>
      </w:r>
      <w:proofErr w:type="spellEnd"/>
      <w:r w:rsidR="00D4318D">
        <w:rPr>
          <w:rStyle w:val="KeyWord0"/>
          <w:highlight w:val="white"/>
        </w:rPr>
        <w:t>&lt;/k&gt;</w:t>
      </w:r>
      <w:r w:rsidRPr="00903DBA">
        <w:rPr>
          <w:highlight w:val="white"/>
        </w:rPr>
        <w:t>) system command, which perform the linking of the object files.</w:t>
      </w:r>
    </w:p>
    <w:p w14:paraId="7905206C" w14:textId="77777777" w:rsidR="00D836FF" w:rsidRPr="00903DBA" w:rsidRDefault="00D836FF" w:rsidP="00D836FF">
      <w:pPr>
        <w:pStyle w:val="Code"/>
        <w:rPr>
          <w:highlight w:val="white"/>
        </w:rPr>
      </w:pPr>
      <w:r w:rsidRPr="00903DBA">
        <w:rPr>
          <w:highlight w:val="white"/>
        </w:rPr>
        <w:t xml:space="preserve">      makeStream.Write("\tld -o main");</w:t>
      </w:r>
    </w:p>
    <w:p w14:paraId="54B9BC08" w14:textId="77777777" w:rsidR="00D836FF" w:rsidRPr="00903DBA" w:rsidRDefault="00D836FF" w:rsidP="00D836FF">
      <w:pPr>
        <w:pStyle w:val="Code"/>
        <w:rPr>
          <w:highlight w:val="white"/>
        </w:rPr>
      </w:pPr>
      <w:r w:rsidRPr="00903DBA">
        <w:rPr>
          <w:highlight w:val="white"/>
        </w:rPr>
        <w:t xml:space="preserve">      foreach (string arg in argList) {</w:t>
      </w:r>
    </w:p>
    <w:p w14:paraId="5762F74E" w14:textId="77777777" w:rsidR="008425FB" w:rsidRPr="00903DBA" w:rsidRDefault="008425FB" w:rsidP="008425FB">
      <w:pPr>
        <w:pStyle w:val="Code"/>
        <w:rPr>
          <w:highlight w:val="white"/>
        </w:rPr>
      </w:pPr>
      <w:r w:rsidRPr="00903DBA">
        <w:rPr>
          <w:highlight w:val="white"/>
        </w:rPr>
        <w:t xml:space="preserve">        makeStream.Write(</w:t>
      </w:r>
      <w:r>
        <w:rPr>
          <w:highlight w:val="white"/>
        </w:rPr>
        <w:t>$</w:t>
      </w:r>
      <w:r w:rsidRPr="00903DBA">
        <w:rPr>
          <w:highlight w:val="white"/>
        </w:rPr>
        <w:t xml:space="preserve">" </w:t>
      </w:r>
      <w:r>
        <w:rPr>
          <w:highlight w:val="white"/>
        </w:rPr>
        <w:t>{a</w:t>
      </w:r>
      <w:r w:rsidRPr="00903DBA">
        <w:rPr>
          <w:highlight w:val="white"/>
        </w:rPr>
        <w:t>rg.ToLower()</w:t>
      </w:r>
      <w:r>
        <w:rPr>
          <w:highlight w:val="white"/>
        </w:rPr>
        <w:t>}</w:t>
      </w:r>
      <w:r w:rsidRPr="00903DBA">
        <w:rPr>
          <w:highlight w:val="white"/>
        </w:rPr>
        <w:t>.o");</w:t>
      </w:r>
    </w:p>
    <w:p w14:paraId="6D30FA21" w14:textId="77777777" w:rsidR="00D836FF" w:rsidRPr="00903DBA" w:rsidRDefault="00D836FF" w:rsidP="00D836FF">
      <w:pPr>
        <w:pStyle w:val="Code"/>
        <w:rPr>
          <w:highlight w:val="white"/>
        </w:rPr>
      </w:pPr>
      <w:r w:rsidRPr="00903DBA">
        <w:rPr>
          <w:highlight w:val="white"/>
        </w:rPr>
        <w:t xml:space="preserve">      }</w:t>
      </w:r>
    </w:p>
    <w:p w14:paraId="0AF8A46D" w14:textId="77777777" w:rsidR="00D836FF" w:rsidRPr="00903DBA" w:rsidRDefault="00D836FF" w:rsidP="00D836FF">
      <w:pPr>
        <w:pStyle w:val="Code"/>
        <w:rPr>
          <w:highlight w:val="white"/>
        </w:rPr>
      </w:pPr>
      <w:r w:rsidRPr="00903DBA">
        <w:rPr>
          <w:highlight w:val="white"/>
        </w:rPr>
        <w:t xml:space="preserve">      makeStream.WriteLine();</w:t>
      </w:r>
    </w:p>
    <w:p w14:paraId="7FC89461" w14:textId="77777777" w:rsidR="00D836FF" w:rsidRPr="00903DBA" w:rsidRDefault="00D836FF" w:rsidP="00D836FF">
      <w:pPr>
        <w:pStyle w:val="Code"/>
        <w:rPr>
          <w:highlight w:val="white"/>
        </w:rPr>
      </w:pPr>
      <w:r w:rsidRPr="00903DBA">
        <w:rPr>
          <w:highlight w:val="white"/>
        </w:rPr>
        <w:lastRenderedPageBreak/>
        <w:t xml:space="preserve">      makeStream.WriteLine();</w:t>
      </w:r>
    </w:p>
    <w:p w14:paraId="4CF14293" w14:textId="7D032677" w:rsidR="00D836FF" w:rsidRPr="00903DBA" w:rsidRDefault="00D836FF" w:rsidP="00D836FF">
      <w:r w:rsidRPr="00903DBA">
        <w:rPr>
          <w:highlight w:val="white"/>
        </w:rPr>
        <w:t>We assembly each file with the Netwide Assembler (</w:t>
      </w:r>
      <w:r w:rsidR="00D4318D">
        <w:rPr>
          <w:rStyle w:val="KeyWord0"/>
          <w:highlight w:val="white"/>
        </w:rPr>
        <w:t>&lt;k&gt;</w:t>
      </w:r>
      <w:proofErr w:type="spellStart"/>
      <w:r w:rsidR="00D4318D" w:rsidRPr="00903DBA">
        <w:rPr>
          <w:rStyle w:val="KeyWord0"/>
          <w:highlight w:val="white"/>
        </w:rPr>
        <w:t>nasm</w:t>
      </w:r>
      <w:proofErr w:type="spellEnd"/>
      <w:r w:rsidR="00D4318D">
        <w:rPr>
          <w:rStyle w:val="KeyWord0"/>
          <w:highlight w:val="white"/>
        </w:rPr>
        <w:t>&lt;/k&gt;</w:t>
      </w:r>
      <w:r w:rsidRPr="00903DBA">
        <w:rPr>
          <w:highlight w:val="white"/>
        </w:rPr>
        <w:t>), to assembly the assembly file into an object file.</w:t>
      </w:r>
    </w:p>
    <w:p w14:paraId="5E93ECA0" w14:textId="77777777" w:rsidR="00D836FF" w:rsidRPr="00903DBA" w:rsidRDefault="00D836FF" w:rsidP="00D836FF">
      <w:pPr>
        <w:pStyle w:val="Code"/>
        <w:rPr>
          <w:highlight w:val="white"/>
        </w:rPr>
      </w:pPr>
      <w:r w:rsidRPr="00903DBA">
        <w:rPr>
          <w:highlight w:val="white"/>
        </w:rPr>
        <w:t xml:space="preserve">      foreach (string arg in argList) {</w:t>
      </w:r>
    </w:p>
    <w:p w14:paraId="0F4C6A22" w14:textId="77777777" w:rsidR="00051FFF" w:rsidRPr="00051FFF" w:rsidRDefault="00051FFF" w:rsidP="00051FFF">
      <w:pPr>
        <w:pStyle w:val="Code"/>
      </w:pPr>
      <w:r w:rsidRPr="00051FFF">
        <w:t xml:space="preserve">        makeStream.WriteLine($"{arg.ToLower()}.o: {arg.ToLower()}.asm");</w:t>
      </w:r>
    </w:p>
    <w:p w14:paraId="01905480" w14:textId="77777777" w:rsidR="00051FFF" w:rsidRPr="00051FFF" w:rsidRDefault="00051FFF" w:rsidP="00051FFF">
      <w:pPr>
        <w:pStyle w:val="Code"/>
      </w:pPr>
      <w:r w:rsidRPr="00051FFF">
        <w:t xml:space="preserve">        makeStream.WriteLine($"\tnasm -f elf64 -o {arg.ToLower()}.o " +</w:t>
      </w:r>
    </w:p>
    <w:p w14:paraId="1906642E" w14:textId="77777777" w:rsidR="00051FFF" w:rsidRPr="00051FFF" w:rsidRDefault="00051FFF" w:rsidP="00051FFF">
      <w:pPr>
        <w:pStyle w:val="Code"/>
      </w:pPr>
      <w:r w:rsidRPr="00051FFF">
        <w:t xml:space="preserve">                             $"{arg.ToLower()}.asm");</w:t>
      </w:r>
    </w:p>
    <w:p w14:paraId="2CC64BDE" w14:textId="77777777" w:rsidR="00D836FF" w:rsidRPr="00903DBA" w:rsidRDefault="00D836FF" w:rsidP="00D836FF">
      <w:pPr>
        <w:pStyle w:val="Code"/>
        <w:rPr>
          <w:highlight w:val="white"/>
        </w:rPr>
      </w:pPr>
      <w:r w:rsidRPr="00903DBA">
        <w:rPr>
          <w:highlight w:val="white"/>
        </w:rPr>
        <w:t xml:space="preserve">        makeStream.WriteLine();</w:t>
      </w:r>
    </w:p>
    <w:p w14:paraId="4E596175" w14:textId="77777777" w:rsidR="00D836FF" w:rsidRPr="00903DBA" w:rsidRDefault="00D836FF" w:rsidP="00D836FF">
      <w:pPr>
        <w:pStyle w:val="Code"/>
        <w:rPr>
          <w:highlight w:val="white"/>
        </w:rPr>
      </w:pPr>
      <w:r w:rsidRPr="00903DBA">
        <w:rPr>
          <w:highlight w:val="white"/>
        </w:rPr>
        <w:t xml:space="preserve">      }</w:t>
      </w:r>
    </w:p>
    <w:p w14:paraId="55FCAF3A" w14:textId="77777777" w:rsidR="00D836FF" w:rsidRPr="00903DBA" w:rsidRDefault="00D836FF" w:rsidP="00D836FF">
      <w:pPr>
        <w:rPr>
          <w:highlight w:val="white"/>
        </w:rPr>
      </w:pPr>
      <w:r w:rsidRPr="00903DBA">
        <w:rPr>
          <w:highlight w:val="white"/>
        </w:rPr>
        <w:t>Finally, we generate the clear list by listing all the object files and the final main file.</w:t>
      </w:r>
    </w:p>
    <w:p w14:paraId="59DB2939" w14:textId="77777777" w:rsidR="00D836FF" w:rsidRPr="00903DBA" w:rsidRDefault="00D836FF" w:rsidP="00D836FF">
      <w:pPr>
        <w:pStyle w:val="Code"/>
        <w:rPr>
          <w:highlight w:val="white"/>
        </w:rPr>
      </w:pPr>
      <w:r w:rsidRPr="00903DBA">
        <w:rPr>
          <w:highlight w:val="white"/>
        </w:rPr>
        <w:t xml:space="preserve">      makeStream.WriteLine("clear:");</w:t>
      </w:r>
    </w:p>
    <w:p w14:paraId="47C951CA" w14:textId="77777777" w:rsidR="00D836FF" w:rsidRPr="00903DBA" w:rsidRDefault="00D836FF" w:rsidP="00D836FF">
      <w:pPr>
        <w:pStyle w:val="Code"/>
        <w:rPr>
          <w:highlight w:val="white"/>
        </w:rPr>
      </w:pPr>
      <w:r w:rsidRPr="00903DBA">
        <w:rPr>
          <w:highlight w:val="white"/>
        </w:rPr>
        <w:t xml:space="preserve">      foreach (string arg in argList) {</w:t>
      </w:r>
    </w:p>
    <w:p w14:paraId="1153834F" w14:textId="4A5B9D76" w:rsidR="00D836FF" w:rsidRPr="00903DBA" w:rsidRDefault="00D836FF" w:rsidP="00D836FF">
      <w:pPr>
        <w:pStyle w:val="Code"/>
        <w:rPr>
          <w:highlight w:val="white"/>
        </w:rPr>
      </w:pPr>
      <w:r w:rsidRPr="00903DBA">
        <w:rPr>
          <w:highlight w:val="white"/>
        </w:rPr>
        <w:t xml:space="preserve">        makeStream.WriteLine(</w:t>
      </w:r>
      <w:r w:rsidR="00051FFF">
        <w:rPr>
          <w:highlight w:val="white"/>
        </w:rPr>
        <w:t>$</w:t>
      </w:r>
      <w:r w:rsidRPr="00903DBA">
        <w:rPr>
          <w:highlight w:val="white"/>
        </w:rPr>
        <w:t xml:space="preserve">"\trm </w:t>
      </w:r>
      <w:r w:rsidR="00051FFF">
        <w:rPr>
          <w:highlight w:val="white"/>
        </w:rPr>
        <w:t>{a</w:t>
      </w:r>
      <w:r w:rsidRPr="00903DBA">
        <w:rPr>
          <w:highlight w:val="white"/>
        </w:rPr>
        <w:t>rg.ToLower()</w:t>
      </w:r>
      <w:r w:rsidR="00051FFF">
        <w:rPr>
          <w:highlight w:val="white"/>
        </w:rPr>
        <w:t>}</w:t>
      </w:r>
      <w:r w:rsidRPr="00903DBA">
        <w:rPr>
          <w:highlight w:val="white"/>
        </w:rPr>
        <w:t>.o");</w:t>
      </w:r>
    </w:p>
    <w:p w14:paraId="4BE127C5" w14:textId="77777777" w:rsidR="00D836FF" w:rsidRPr="00903DBA" w:rsidRDefault="00D836FF" w:rsidP="00D836FF">
      <w:pPr>
        <w:pStyle w:val="Code"/>
        <w:rPr>
          <w:highlight w:val="white"/>
        </w:rPr>
      </w:pPr>
      <w:r w:rsidRPr="00903DBA">
        <w:rPr>
          <w:highlight w:val="white"/>
        </w:rPr>
        <w:t xml:space="preserve">      }</w:t>
      </w:r>
    </w:p>
    <w:p w14:paraId="17BF81A4" w14:textId="77777777" w:rsidR="00D836FF" w:rsidRPr="00903DBA" w:rsidRDefault="00D836FF" w:rsidP="00D836FF">
      <w:pPr>
        <w:pStyle w:val="Code"/>
        <w:rPr>
          <w:highlight w:val="white"/>
        </w:rPr>
      </w:pPr>
    </w:p>
    <w:p w14:paraId="28DD3896" w14:textId="77777777" w:rsidR="00D836FF" w:rsidRPr="00903DBA" w:rsidRDefault="00D836FF" w:rsidP="00D836FF">
      <w:pPr>
        <w:pStyle w:val="Code"/>
        <w:rPr>
          <w:highlight w:val="white"/>
        </w:rPr>
      </w:pPr>
      <w:r w:rsidRPr="00903DBA">
        <w:rPr>
          <w:highlight w:val="white"/>
        </w:rPr>
        <w:t xml:space="preserve">      makeStream.WriteLine("\trm main");</w:t>
      </w:r>
    </w:p>
    <w:p w14:paraId="49D09B52" w14:textId="77777777" w:rsidR="00D836FF" w:rsidRPr="00903DBA" w:rsidRDefault="00D836FF" w:rsidP="00D836FF">
      <w:pPr>
        <w:pStyle w:val="Code"/>
        <w:rPr>
          <w:highlight w:val="white"/>
        </w:rPr>
      </w:pPr>
      <w:r w:rsidRPr="00903DBA">
        <w:rPr>
          <w:highlight w:val="white"/>
        </w:rPr>
        <w:t xml:space="preserve">      makeStream.Close();</w:t>
      </w:r>
    </w:p>
    <w:p w14:paraId="62E387E8" w14:textId="77777777" w:rsidR="00D836FF" w:rsidRPr="00903DBA" w:rsidRDefault="00D836FF" w:rsidP="00D836FF">
      <w:pPr>
        <w:pStyle w:val="Code"/>
        <w:rPr>
          <w:highlight w:val="white"/>
        </w:rPr>
      </w:pPr>
      <w:r w:rsidRPr="00903DBA">
        <w:rPr>
          <w:highlight w:val="white"/>
        </w:rPr>
        <w:t xml:space="preserve">    }</w:t>
      </w:r>
    </w:p>
    <w:p w14:paraId="4DE1B76E" w14:textId="77777777" w:rsidR="00D836FF" w:rsidRPr="00903DBA" w:rsidRDefault="00D836FF" w:rsidP="00D836FF">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6746E33B" w14:textId="77777777" w:rsidR="00D836FF" w:rsidRPr="00903DBA" w:rsidRDefault="00D836FF" w:rsidP="00D836FF">
      <w:pPr>
        <w:pStyle w:val="Code"/>
        <w:rPr>
          <w:highlight w:val="white"/>
        </w:rPr>
      </w:pPr>
      <w:r w:rsidRPr="00903DBA">
        <w:rPr>
          <w:highlight w:val="white"/>
        </w:rPr>
        <w:t>main: main.o malloc.o ctype.o errno.o locale.o math.o setjmp.o signal.o file.o</w:t>
      </w:r>
    </w:p>
    <w:p w14:paraId="25883A55" w14:textId="77777777" w:rsidR="00D836FF" w:rsidRPr="00903DBA" w:rsidRDefault="00D836FF" w:rsidP="00D836FF">
      <w:pPr>
        <w:pStyle w:val="Code"/>
        <w:rPr>
          <w:highlight w:val="white"/>
        </w:rPr>
      </w:pPr>
      <w:r w:rsidRPr="00903DBA">
        <w:rPr>
          <w:highlight w:val="white"/>
        </w:rPr>
        <w:t xml:space="preserve">      temp.o scanf.o printf.o stdlib.o time.o string.o</w:t>
      </w:r>
    </w:p>
    <w:p w14:paraId="763297EE" w14:textId="77777777" w:rsidR="00D836FF" w:rsidRPr="00903DBA" w:rsidRDefault="00D836FF" w:rsidP="00D836FF">
      <w:pPr>
        <w:pStyle w:val="Code"/>
        <w:rPr>
          <w:highlight w:val="white"/>
        </w:rPr>
      </w:pPr>
      <w:r w:rsidRPr="00903DBA">
        <w:rPr>
          <w:highlight w:val="white"/>
        </w:rPr>
        <w:tab/>
        <w:t>ld -o main main.o malloc.o ctype.o errno.o locale.o math.o setjmp.o</w:t>
      </w:r>
    </w:p>
    <w:p w14:paraId="0DFB897D" w14:textId="77777777" w:rsidR="00D836FF" w:rsidRPr="00903DBA" w:rsidRDefault="00D836FF" w:rsidP="00D836FF">
      <w:pPr>
        <w:pStyle w:val="Code"/>
        <w:rPr>
          <w:highlight w:val="white"/>
        </w:rPr>
      </w:pPr>
      <w:r w:rsidRPr="00903DBA">
        <w:rPr>
          <w:highlight w:val="white"/>
        </w:rPr>
        <w:t xml:space="preserve">      signal.o file.o temp.o scanf.o printf.o stdlib.o time.o string.o</w:t>
      </w:r>
    </w:p>
    <w:p w14:paraId="05D635FD" w14:textId="77777777" w:rsidR="00D836FF" w:rsidRPr="00903DBA" w:rsidRDefault="00D836FF" w:rsidP="00D836FF">
      <w:pPr>
        <w:pStyle w:val="Code"/>
        <w:rPr>
          <w:highlight w:val="white"/>
        </w:rPr>
      </w:pPr>
    </w:p>
    <w:p w14:paraId="05E1D985" w14:textId="77777777" w:rsidR="00D836FF" w:rsidRPr="00903DBA" w:rsidRDefault="00D836FF" w:rsidP="00D836FF">
      <w:pPr>
        <w:pStyle w:val="Code"/>
        <w:rPr>
          <w:highlight w:val="white"/>
        </w:rPr>
      </w:pPr>
      <w:r w:rsidRPr="00903DBA">
        <w:rPr>
          <w:highlight w:val="white"/>
        </w:rPr>
        <w:t>main.o: main.asm</w:t>
      </w:r>
    </w:p>
    <w:p w14:paraId="4462760B" w14:textId="77777777" w:rsidR="00D836FF" w:rsidRPr="00903DBA" w:rsidRDefault="00D836FF" w:rsidP="00D836FF">
      <w:pPr>
        <w:pStyle w:val="Code"/>
        <w:rPr>
          <w:highlight w:val="white"/>
        </w:rPr>
      </w:pPr>
      <w:r w:rsidRPr="00903DBA">
        <w:rPr>
          <w:highlight w:val="white"/>
        </w:rPr>
        <w:tab/>
        <w:t>nasm -f elf64 -o main.o main.asm</w:t>
      </w:r>
    </w:p>
    <w:p w14:paraId="10575CB7" w14:textId="77777777" w:rsidR="00D836FF" w:rsidRPr="00903DBA" w:rsidRDefault="00D836FF" w:rsidP="00D836FF">
      <w:pPr>
        <w:pStyle w:val="Code"/>
        <w:rPr>
          <w:highlight w:val="white"/>
        </w:rPr>
      </w:pPr>
    </w:p>
    <w:p w14:paraId="028C8E5C" w14:textId="77777777" w:rsidR="00D836FF" w:rsidRPr="00903DBA" w:rsidRDefault="00D836FF" w:rsidP="00D836FF">
      <w:pPr>
        <w:pStyle w:val="Code"/>
        <w:rPr>
          <w:highlight w:val="white"/>
        </w:rPr>
      </w:pPr>
      <w:r w:rsidRPr="00903DBA">
        <w:rPr>
          <w:highlight w:val="white"/>
        </w:rPr>
        <w:t>malloc.o: malloc.asm</w:t>
      </w:r>
    </w:p>
    <w:p w14:paraId="653E0389" w14:textId="77777777" w:rsidR="00D836FF" w:rsidRPr="00903DBA" w:rsidRDefault="00D836FF" w:rsidP="00D836FF">
      <w:pPr>
        <w:pStyle w:val="Code"/>
        <w:rPr>
          <w:highlight w:val="white"/>
        </w:rPr>
      </w:pPr>
      <w:r w:rsidRPr="00903DBA">
        <w:rPr>
          <w:highlight w:val="white"/>
        </w:rPr>
        <w:tab/>
        <w:t>nasm -f elf64 -o malloc.o malloc.asm</w:t>
      </w:r>
    </w:p>
    <w:p w14:paraId="171A8DBE" w14:textId="77777777" w:rsidR="00D836FF" w:rsidRPr="00903DBA" w:rsidRDefault="00D836FF" w:rsidP="00D836FF">
      <w:pPr>
        <w:pStyle w:val="Code"/>
        <w:rPr>
          <w:highlight w:val="white"/>
        </w:rPr>
      </w:pPr>
    </w:p>
    <w:p w14:paraId="70BC7CE0" w14:textId="77777777" w:rsidR="00D836FF" w:rsidRPr="00903DBA" w:rsidRDefault="00D836FF" w:rsidP="00D836FF">
      <w:pPr>
        <w:pStyle w:val="Code"/>
        <w:rPr>
          <w:highlight w:val="white"/>
        </w:rPr>
      </w:pPr>
      <w:r w:rsidRPr="00903DBA">
        <w:rPr>
          <w:highlight w:val="white"/>
        </w:rPr>
        <w:t>ctype.o: ctype.asm</w:t>
      </w:r>
    </w:p>
    <w:p w14:paraId="0A0F88D3" w14:textId="77777777" w:rsidR="00D836FF" w:rsidRPr="00903DBA" w:rsidRDefault="00D836FF" w:rsidP="00D836FF">
      <w:pPr>
        <w:pStyle w:val="Code"/>
        <w:rPr>
          <w:highlight w:val="white"/>
        </w:rPr>
      </w:pPr>
      <w:r w:rsidRPr="00903DBA">
        <w:rPr>
          <w:highlight w:val="white"/>
        </w:rPr>
        <w:tab/>
        <w:t>nasm -f elf64 -o ctype.o ctype.asm</w:t>
      </w:r>
    </w:p>
    <w:p w14:paraId="1100CC6A" w14:textId="77777777" w:rsidR="00D836FF" w:rsidRPr="00903DBA" w:rsidRDefault="00D836FF" w:rsidP="00D836FF">
      <w:pPr>
        <w:pStyle w:val="Code"/>
        <w:rPr>
          <w:highlight w:val="white"/>
        </w:rPr>
      </w:pPr>
    </w:p>
    <w:p w14:paraId="66AEB61A" w14:textId="77777777" w:rsidR="00D836FF" w:rsidRPr="00903DBA" w:rsidRDefault="00D836FF" w:rsidP="00D836FF">
      <w:pPr>
        <w:pStyle w:val="Code"/>
        <w:rPr>
          <w:highlight w:val="white"/>
        </w:rPr>
      </w:pPr>
      <w:r w:rsidRPr="00903DBA">
        <w:rPr>
          <w:highlight w:val="white"/>
        </w:rPr>
        <w:t>errno.o: errno.asm</w:t>
      </w:r>
    </w:p>
    <w:p w14:paraId="578CFB1B" w14:textId="77777777" w:rsidR="00D836FF" w:rsidRPr="00903DBA" w:rsidRDefault="00D836FF" w:rsidP="00D836FF">
      <w:pPr>
        <w:pStyle w:val="Code"/>
        <w:rPr>
          <w:highlight w:val="white"/>
        </w:rPr>
      </w:pPr>
      <w:r w:rsidRPr="00903DBA">
        <w:rPr>
          <w:highlight w:val="white"/>
        </w:rPr>
        <w:tab/>
        <w:t>nasm -f elf64 -o errno.o errno.asm</w:t>
      </w:r>
    </w:p>
    <w:p w14:paraId="568A17B8" w14:textId="77777777" w:rsidR="00D836FF" w:rsidRPr="00903DBA" w:rsidRDefault="00D836FF" w:rsidP="00D836FF">
      <w:pPr>
        <w:pStyle w:val="Code"/>
        <w:rPr>
          <w:highlight w:val="white"/>
        </w:rPr>
      </w:pPr>
    </w:p>
    <w:p w14:paraId="0ABCD0AE" w14:textId="77777777" w:rsidR="00D836FF" w:rsidRPr="00903DBA" w:rsidRDefault="00D836FF" w:rsidP="00D836FF">
      <w:pPr>
        <w:pStyle w:val="Code"/>
        <w:rPr>
          <w:highlight w:val="white"/>
        </w:rPr>
      </w:pPr>
      <w:r w:rsidRPr="00903DBA">
        <w:rPr>
          <w:highlight w:val="white"/>
        </w:rPr>
        <w:t>locale.o: locale.asm</w:t>
      </w:r>
    </w:p>
    <w:p w14:paraId="089E46BB" w14:textId="77777777" w:rsidR="00D836FF" w:rsidRPr="00903DBA" w:rsidRDefault="00D836FF" w:rsidP="00D836FF">
      <w:pPr>
        <w:pStyle w:val="Code"/>
        <w:rPr>
          <w:highlight w:val="white"/>
        </w:rPr>
      </w:pPr>
      <w:r w:rsidRPr="00903DBA">
        <w:rPr>
          <w:highlight w:val="white"/>
        </w:rPr>
        <w:tab/>
        <w:t>nasm -f elf64 -o locale.o locale.asm</w:t>
      </w:r>
    </w:p>
    <w:p w14:paraId="3B0C2B28" w14:textId="77777777" w:rsidR="00D836FF" w:rsidRPr="00903DBA" w:rsidRDefault="00D836FF" w:rsidP="00D836FF">
      <w:pPr>
        <w:pStyle w:val="Code"/>
        <w:rPr>
          <w:highlight w:val="white"/>
        </w:rPr>
      </w:pPr>
    </w:p>
    <w:p w14:paraId="5CE07259" w14:textId="77777777" w:rsidR="00D836FF" w:rsidRPr="00903DBA" w:rsidRDefault="00D836FF" w:rsidP="00D836FF">
      <w:pPr>
        <w:pStyle w:val="Code"/>
        <w:rPr>
          <w:highlight w:val="white"/>
        </w:rPr>
      </w:pPr>
      <w:r w:rsidRPr="00903DBA">
        <w:rPr>
          <w:highlight w:val="white"/>
        </w:rPr>
        <w:t>math.o: math.asm</w:t>
      </w:r>
    </w:p>
    <w:p w14:paraId="298FB1DA" w14:textId="77777777" w:rsidR="00D836FF" w:rsidRPr="00903DBA" w:rsidRDefault="00D836FF" w:rsidP="00D836FF">
      <w:pPr>
        <w:pStyle w:val="Code"/>
        <w:rPr>
          <w:highlight w:val="white"/>
        </w:rPr>
      </w:pPr>
      <w:r w:rsidRPr="00903DBA">
        <w:rPr>
          <w:highlight w:val="white"/>
        </w:rPr>
        <w:tab/>
        <w:t>nasm -f elf64 -o math.o math.asm</w:t>
      </w:r>
    </w:p>
    <w:p w14:paraId="08A6B2CB" w14:textId="77777777" w:rsidR="00D836FF" w:rsidRPr="00903DBA" w:rsidRDefault="00D836FF" w:rsidP="00D836FF">
      <w:pPr>
        <w:pStyle w:val="Code"/>
        <w:rPr>
          <w:highlight w:val="white"/>
        </w:rPr>
      </w:pPr>
    </w:p>
    <w:p w14:paraId="7E25CADE" w14:textId="77777777" w:rsidR="00D836FF" w:rsidRPr="00903DBA" w:rsidRDefault="00D836FF" w:rsidP="00D836FF">
      <w:pPr>
        <w:pStyle w:val="Code"/>
        <w:rPr>
          <w:highlight w:val="white"/>
        </w:rPr>
      </w:pPr>
      <w:r w:rsidRPr="00903DBA">
        <w:rPr>
          <w:highlight w:val="white"/>
        </w:rPr>
        <w:t>setjmp.o: setjmp.asm</w:t>
      </w:r>
    </w:p>
    <w:p w14:paraId="0AE49E8A" w14:textId="77777777" w:rsidR="00D836FF" w:rsidRPr="00903DBA" w:rsidRDefault="00D836FF" w:rsidP="00D836FF">
      <w:pPr>
        <w:pStyle w:val="Code"/>
        <w:rPr>
          <w:highlight w:val="white"/>
        </w:rPr>
      </w:pPr>
      <w:r w:rsidRPr="00903DBA">
        <w:rPr>
          <w:highlight w:val="white"/>
        </w:rPr>
        <w:tab/>
        <w:t>nasm -f elf64 -o setjmp.o setjmp.asm</w:t>
      </w:r>
    </w:p>
    <w:p w14:paraId="7FA2B938" w14:textId="77777777" w:rsidR="00D836FF" w:rsidRPr="00903DBA" w:rsidRDefault="00D836FF" w:rsidP="00D836FF">
      <w:pPr>
        <w:pStyle w:val="Code"/>
        <w:rPr>
          <w:highlight w:val="white"/>
        </w:rPr>
      </w:pPr>
    </w:p>
    <w:p w14:paraId="20A8962D" w14:textId="77777777" w:rsidR="00D836FF" w:rsidRPr="00903DBA" w:rsidRDefault="00D836FF" w:rsidP="00D836FF">
      <w:pPr>
        <w:pStyle w:val="Code"/>
        <w:rPr>
          <w:highlight w:val="white"/>
        </w:rPr>
      </w:pPr>
      <w:r w:rsidRPr="00903DBA">
        <w:rPr>
          <w:highlight w:val="white"/>
        </w:rPr>
        <w:t>signal.o: signal.asm</w:t>
      </w:r>
    </w:p>
    <w:p w14:paraId="7E96077F" w14:textId="77777777" w:rsidR="00D836FF" w:rsidRPr="00903DBA" w:rsidRDefault="00D836FF" w:rsidP="00D836FF">
      <w:pPr>
        <w:pStyle w:val="Code"/>
        <w:rPr>
          <w:highlight w:val="white"/>
        </w:rPr>
      </w:pPr>
      <w:r w:rsidRPr="00903DBA">
        <w:rPr>
          <w:highlight w:val="white"/>
        </w:rPr>
        <w:tab/>
        <w:t>nasm -f elf64 -o signal.o signal.asm</w:t>
      </w:r>
    </w:p>
    <w:p w14:paraId="5CAA9A75" w14:textId="77777777" w:rsidR="00D836FF" w:rsidRPr="00903DBA" w:rsidRDefault="00D836FF" w:rsidP="00D836FF">
      <w:pPr>
        <w:pStyle w:val="Code"/>
        <w:rPr>
          <w:highlight w:val="white"/>
        </w:rPr>
      </w:pPr>
    </w:p>
    <w:p w14:paraId="17F45625" w14:textId="77777777" w:rsidR="00D836FF" w:rsidRPr="00903DBA" w:rsidRDefault="00D836FF" w:rsidP="00D836FF">
      <w:pPr>
        <w:pStyle w:val="Code"/>
        <w:rPr>
          <w:highlight w:val="white"/>
        </w:rPr>
      </w:pPr>
      <w:r w:rsidRPr="00903DBA">
        <w:rPr>
          <w:highlight w:val="white"/>
        </w:rPr>
        <w:t>file.o: file.asm</w:t>
      </w:r>
    </w:p>
    <w:p w14:paraId="1399828A" w14:textId="77777777" w:rsidR="00D836FF" w:rsidRPr="00903DBA" w:rsidRDefault="00D836FF" w:rsidP="00D836FF">
      <w:pPr>
        <w:pStyle w:val="Code"/>
        <w:rPr>
          <w:highlight w:val="white"/>
        </w:rPr>
      </w:pPr>
      <w:r w:rsidRPr="00903DBA">
        <w:rPr>
          <w:highlight w:val="white"/>
        </w:rPr>
        <w:tab/>
        <w:t>nasm -f elf64 -o file.o file.asm</w:t>
      </w:r>
    </w:p>
    <w:p w14:paraId="0331AB59" w14:textId="77777777" w:rsidR="00D836FF" w:rsidRPr="00903DBA" w:rsidRDefault="00D836FF" w:rsidP="00D836FF">
      <w:pPr>
        <w:pStyle w:val="Code"/>
        <w:rPr>
          <w:highlight w:val="white"/>
        </w:rPr>
      </w:pPr>
    </w:p>
    <w:p w14:paraId="23872630" w14:textId="77777777" w:rsidR="00D836FF" w:rsidRPr="00903DBA" w:rsidRDefault="00D836FF" w:rsidP="00D836FF">
      <w:pPr>
        <w:pStyle w:val="Code"/>
        <w:rPr>
          <w:highlight w:val="white"/>
        </w:rPr>
      </w:pPr>
      <w:r w:rsidRPr="00903DBA">
        <w:rPr>
          <w:highlight w:val="white"/>
        </w:rPr>
        <w:t>temp.o: temp.asm</w:t>
      </w:r>
    </w:p>
    <w:p w14:paraId="12D0C367" w14:textId="77777777" w:rsidR="00D836FF" w:rsidRPr="00903DBA" w:rsidRDefault="00D836FF" w:rsidP="00D836FF">
      <w:pPr>
        <w:pStyle w:val="Code"/>
        <w:rPr>
          <w:highlight w:val="white"/>
        </w:rPr>
      </w:pPr>
      <w:r w:rsidRPr="00903DBA">
        <w:rPr>
          <w:highlight w:val="white"/>
        </w:rPr>
        <w:tab/>
        <w:t>nasm -f elf64 -o temp.o temp.asm</w:t>
      </w:r>
    </w:p>
    <w:p w14:paraId="6DE5073A" w14:textId="77777777" w:rsidR="00D836FF" w:rsidRPr="00903DBA" w:rsidRDefault="00D836FF" w:rsidP="00D836FF">
      <w:pPr>
        <w:pStyle w:val="Code"/>
        <w:rPr>
          <w:highlight w:val="white"/>
        </w:rPr>
      </w:pPr>
    </w:p>
    <w:p w14:paraId="065340D9" w14:textId="77777777" w:rsidR="00D836FF" w:rsidRPr="00903DBA" w:rsidRDefault="00D836FF" w:rsidP="00D836FF">
      <w:pPr>
        <w:pStyle w:val="Code"/>
        <w:rPr>
          <w:highlight w:val="white"/>
        </w:rPr>
      </w:pPr>
      <w:r w:rsidRPr="00903DBA">
        <w:rPr>
          <w:highlight w:val="white"/>
        </w:rPr>
        <w:t>scanf.o: scanf.asm</w:t>
      </w:r>
    </w:p>
    <w:p w14:paraId="42EB7336" w14:textId="77777777" w:rsidR="00D836FF" w:rsidRPr="00903DBA" w:rsidRDefault="00D836FF" w:rsidP="00D836FF">
      <w:pPr>
        <w:pStyle w:val="Code"/>
        <w:rPr>
          <w:highlight w:val="white"/>
        </w:rPr>
      </w:pPr>
      <w:r w:rsidRPr="00903DBA">
        <w:rPr>
          <w:highlight w:val="white"/>
        </w:rPr>
        <w:tab/>
        <w:t>nasm -f elf64 -o scanf.o scanf.asm</w:t>
      </w:r>
    </w:p>
    <w:p w14:paraId="5DAFC92A" w14:textId="77777777" w:rsidR="00D836FF" w:rsidRPr="00903DBA" w:rsidRDefault="00D836FF" w:rsidP="00D836FF">
      <w:pPr>
        <w:pStyle w:val="Code"/>
        <w:rPr>
          <w:highlight w:val="white"/>
        </w:rPr>
      </w:pPr>
    </w:p>
    <w:p w14:paraId="3BC53556" w14:textId="77777777" w:rsidR="00D836FF" w:rsidRPr="00903DBA" w:rsidRDefault="00D836FF" w:rsidP="00D836FF">
      <w:pPr>
        <w:pStyle w:val="Code"/>
        <w:rPr>
          <w:highlight w:val="white"/>
        </w:rPr>
      </w:pPr>
      <w:r w:rsidRPr="00903DBA">
        <w:rPr>
          <w:highlight w:val="white"/>
        </w:rPr>
        <w:t>printf.o: printf.asm</w:t>
      </w:r>
    </w:p>
    <w:p w14:paraId="179BFF5C" w14:textId="77777777" w:rsidR="00D836FF" w:rsidRPr="00903DBA" w:rsidRDefault="00D836FF" w:rsidP="00D836FF">
      <w:pPr>
        <w:pStyle w:val="Code"/>
        <w:rPr>
          <w:highlight w:val="white"/>
        </w:rPr>
      </w:pPr>
      <w:r w:rsidRPr="00903DBA">
        <w:rPr>
          <w:highlight w:val="white"/>
        </w:rPr>
        <w:tab/>
        <w:t>nasm -f elf64 -o printf.o printf.asm</w:t>
      </w:r>
    </w:p>
    <w:p w14:paraId="56A01B1A" w14:textId="77777777" w:rsidR="00D836FF" w:rsidRPr="00903DBA" w:rsidRDefault="00D836FF" w:rsidP="00D836FF">
      <w:pPr>
        <w:pStyle w:val="Code"/>
        <w:rPr>
          <w:highlight w:val="white"/>
        </w:rPr>
      </w:pPr>
    </w:p>
    <w:p w14:paraId="573C9481" w14:textId="77777777" w:rsidR="00D836FF" w:rsidRPr="00903DBA" w:rsidRDefault="00D836FF" w:rsidP="00D836FF">
      <w:pPr>
        <w:pStyle w:val="Code"/>
        <w:rPr>
          <w:highlight w:val="white"/>
        </w:rPr>
      </w:pPr>
      <w:r w:rsidRPr="00903DBA">
        <w:rPr>
          <w:highlight w:val="white"/>
        </w:rPr>
        <w:t>stdlib.o: stdlib.asm</w:t>
      </w:r>
    </w:p>
    <w:p w14:paraId="4A19ED75" w14:textId="77777777" w:rsidR="00D836FF" w:rsidRPr="00903DBA" w:rsidRDefault="00D836FF" w:rsidP="00D836FF">
      <w:pPr>
        <w:pStyle w:val="Code"/>
        <w:rPr>
          <w:highlight w:val="white"/>
        </w:rPr>
      </w:pPr>
      <w:r w:rsidRPr="00903DBA">
        <w:rPr>
          <w:highlight w:val="white"/>
        </w:rPr>
        <w:tab/>
        <w:t>nasm -f elf64 -o stdlib.o stdlib.asm</w:t>
      </w:r>
    </w:p>
    <w:p w14:paraId="5FB77E1D" w14:textId="77777777" w:rsidR="00D836FF" w:rsidRPr="00903DBA" w:rsidRDefault="00D836FF" w:rsidP="00D836FF">
      <w:pPr>
        <w:pStyle w:val="Code"/>
        <w:rPr>
          <w:highlight w:val="white"/>
        </w:rPr>
      </w:pPr>
    </w:p>
    <w:p w14:paraId="1D6E0BDC" w14:textId="77777777" w:rsidR="00D836FF" w:rsidRPr="00903DBA" w:rsidRDefault="00D836FF" w:rsidP="00D836FF">
      <w:pPr>
        <w:pStyle w:val="Code"/>
        <w:rPr>
          <w:highlight w:val="white"/>
        </w:rPr>
      </w:pPr>
      <w:r w:rsidRPr="00903DBA">
        <w:rPr>
          <w:highlight w:val="white"/>
        </w:rPr>
        <w:t>time.o: time.asm</w:t>
      </w:r>
    </w:p>
    <w:p w14:paraId="21C9AAED" w14:textId="77777777" w:rsidR="00D836FF" w:rsidRPr="00903DBA" w:rsidRDefault="00D836FF" w:rsidP="00D836FF">
      <w:pPr>
        <w:pStyle w:val="Code"/>
        <w:rPr>
          <w:highlight w:val="white"/>
        </w:rPr>
      </w:pPr>
      <w:r w:rsidRPr="00903DBA">
        <w:rPr>
          <w:highlight w:val="white"/>
        </w:rPr>
        <w:tab/>
        <w:t>nasm -f elf64 -o time.o time.asm</w:t>
      </w:r>
    </w:p>
    <w:p w14:paraId="50AEFBD2" w14:textId="77777777" w:rsidR="00D836FF" w:rsidRPr="00903DBA" w:rsidRDefault="00D836FF" w:rsidP="00D836FF">
      <w:pPr>
        <w:pStyle w:val="Code"/>
        <w:rPr>
          <w:highlight w:val="white"/>
        </w:rPr>
      </w:pPr>
    </w:p>
    <w:p w14:paraId="63FF8A31" w14:textId="77777777" w:rsidR="00D836FF" w:rsidRPr="00903DBA" w:rsidRDefault="00D836FF" w:rsidP="00D836FF">
      <w:pPr>
        <w:pStyle w:val="Code"/>
        <w:rPr>
          <w:highlight w:val="white"/>
        </w:rPr>
      </w:pPr>
      <w:r w:rsidRPr="00903DBA">
        <w:rPr>
          <w:highlight w:val="white"/>
        </w:rPr>
        <w:t>string.o: string.asm</w:t>
      </w:r>
    </w:p>
    <w:p w14:paraId="5D657103" w14:textId="77777777" w:rsidR="00D836FF" w:rsidRPr="00903DBA" w:rsidRDefault="00D836FF" w:rsidP="00D836FF">
      <w:pPr>
        <w:pStyle w:val="Code"/>
        <w:rPr>
          <w:highlight w:val="white"/>
        </w:rPr>
      </w:pPr>
      <w:r w:rsidRPr="00903DBA">
        <w:rPr>
          <w:highlight w:val="white"/>
        </w:rPr>
        <w:tab/>
        <w:t>nasm -f elf64 -o string.o string.asm</w:t>
      </w:r>
    </w:p>
    <w:p w14:paraId="17AD598F" w14:textId="77777777" w:rsidR="00D836FF" w:rsidRPr="00903DBA" w:rsidRDefault="00D836FF" w:rsidP="00D836FF">
      <w:pPr>
        <w:pStyle w:val="Code"/>
        <w:rPr>
          <w:highlight w:val="white"/>
        </w:rPr>
      </w:pPr>
    </w:p>
    <w:p w14:paraId="705171C7" w14:textId="77777777" w:rsidR="00D836FF" w:rsidRPr="00903DBA" w:rsidRDefault="00D836FF" w:rsidP="00D836FF">
      <w:pPr>
        <w:pStyle w:val="Code"/>
        <w:rPr>
          <w:highlight w:val="white"/>
        </w:rPr>
      </w:pPr>
      <w:r w:rsidRPr="00903DBA">
        <w:rPr>
          <w:highlight w:val="white"/>
        </w:rPr>
        <w:t>clear:</w:t>
      </w:r>
    </w:p>
    <w:p w14:paraId="7F86CD49" w14:textId="77777777" w:rsidR="00D836FF" w:rsidRPr="00903DBA" w:rsidRDefault="00D836FF" w:rsidP="00D836FF">
      <w:pPr>
        <w:pStyle w:val="Code"/>
        <w:rPr>
          <w:highlight w:val="white"/>
        </w:rPr>
      </w:pPr>
      <w:r w:rsidRPr="00903DBA">
        <w:rPr>
          <w:highlight w:val="white"/>
        </w:rPr>
        <w:tab/>
        <w:t>rm main.o</w:t>
      </w:r>
    </w:p>
    <w:p w14:paraId="717E5C3B" w14:textId="77777777" w:rsidR="00D836FF" w:rsidRPr="00903DBA" w:rsidRDefault="00D836FF" w:rsidP="00D836FF">
      <w:pPr>
        <w:pStyle w:val="Code"/>
        <w:rPr>
          <w:highlight w:val="white"/>
        </w:rPr>
      </w:pPr>
      <w:r w:rsidRPr="00903DBA">
        <w:rPr>
          <w:highlight w:val="white"/>
        </w:rPr>
        <w:tab/>
        <w:t>rm malloc.o</w:t>
      </w:r>
    </w:p>
    <w:p w14:paraId="17A5473C" w14:textId="77777777" w:rsidR="00D836FF" w:rsidRPr="00903DBA" w:rsidRDefault="00D836FF" w:rsidP="00D836FF">
      <w:pPr>
        <w:pStyle w:val="Code"/>
        <w:rPr>
          <w:highlight w:val="white"/>
        </w:rPr>
      </w:pPr>
      <w:r w:rsidRPr="00903DBA">
        <w:rPr>
          <w:highlight w:val="white"/>
        </w:rPr>
        <w:tab/>
        <w:t>rm ctype.o</w:t>
      </w:r>
    </w:p>
    <w:p w14:paraId="3AAA8FC1" w14:textId="77777777" w:rsidR="00D836FF" w:rsidRPr="00903DBA" w:rsidRDefault="00D836FF" w:rsidP="00D836FF">
      <w:pPr>
        <w:pStyle w:val="Code"/>
        <w:rPr>
          <w:highlight w:val="white"/>
        </w:rPr>
      </w:pPr>
      <w:r w:rsidRPr="00903DBA">
        <w:rPr>
          <w:highlight w:val="white"/>
        </w:rPr>
        <w:tab/>
        <w:t>rm errno.o</w:t>
      </w:r>
    </w:p>
    <w:p w14:paraId="3C59B97A" w14:textId="77777777" w:rsidR="00D836FF" w:rsidRPr="00903DBA" w:rsidRDefault="00D836FF" w:rsidP="00D836FF">
      <w:pPr>
        <w:pStyle w:val="Code"/>
        <w:rPr>
          <w:highlight w:val="white"/>
        </w:rPr>
      </w:pPr>
      <w:r w:rsidRPr="00903DBA">
        <w:rPr>
          <w:highlight w:val="white"/>
        </w:rPr>
        <w:tab/>
        <w:t>rm locale.o</w:t>
      </w:r>
    </w:p>
    <w:p w14:paraId="592D5968" w14:textId="77777777" w:rsidR="00D836FF" w:rsidRPr="00903DBA" w:rsidRDefault="00D836FF" w:rsidP="00D836FF">
      <w:pPr>
        <w:pStyle w:val="Code"/>
        <w:rPr>
          <w:highlight w:val="white"/>
        </w:rPr>
      </w:pPr>
      <w:r w:rsidRPr="00903DBA">
        <w:rPr>
          <w:highlight w:val="white"/>
        </w:rPr>
        <w:tab/>
        <w:t>rm math.o</w:t>
      </w:r>
    </w:p>
    <w:p w14:paraId="3BCBCDB0" w14:textId="77777777" w:rsidR="00D836FF" w:rsidRPr="00492109" w:rsidRDefault="00D836FF" w:rsidP="00D836FF">
      <w:pPr>
        <w:pStyle w:val="Code"/>
        <w:rPr>
          <w:highlight w:val="white"/>
          <w:lang w:val="nb-NO"/>
        </w:rPr>
      </w:pPr>
      <w:r w:rsidRPr="00903DBA">
        <w:rPr>
          <w:highlight w:val="white"/>
        </w:rPr>
        <w:tab/>
      </w:r>
      <w:r w:rsidRPr="00492109">
        <w:rPr>
          <w:highlight w:val="white"/>
          <w:lang w:val="nb-NO"/>
        </w:rPr>
        <w:t>rm setjmp.o</w:t>
      </w:r>
    </w:p>
    <w:p w14:paraId="149EA9CA" w14:textId="77777777" w:rsidR="00D836FF" w:rsidRPr="00492109" w:rsidRDefault="00D836FF" w:rsidP="00D836FF">
      <w:pPr>
        <w:pStyle w:val="Code"/>
        <w:rPr>
          <w:highlight w:val="white"/>
          <w:lang w:val="nb-NO"/>
        </w:rPr>
      </w:pPr>
      <w:r w:rsidRPr="00492109">
        <w:rPr>
          <w:highlight w:val="white"/>
          <w:lang w:val="nb-NO"/>
        </w:rPr>
        <w:tab/>
        <w:t>rm signal.o</w:t>
      </w:r>
    </w:p>
    <w:p w14:paraId="25E45D7C" w14:textId="77777777" w:rsidR="00D836FF" w:rsidRPr="00903DBA" w:rsidRDefault="00D836FF" w:rsidP="00D836FF">
      <w:pPr>
        <w:pStyle w:val="Code"/>
        <w:rPr>
          <w:highlight w:val="white"/>
        </w:rPr>
      </w:pPr>
      <w:r w:rsidRPr="00492109">
        <w:rPr>
          <w:highlight w:val="white"/>
          <w:lang w:val="nb-NO"/>
        </w:rPr>
        <w:tab/>
      </w:r>
      <w:r w:rsidRPr="00903DBA">
        <w:rPr>
          <w:highlight w:val="white"/>
        </w:rPr>
        <w:t>rm file.o</w:t>
      </w:r>
    </w:p>
    <w:p w14:paraId="44E3333E" w14:textId="77777777" w:rsidR="00D836FF" w:rsidRPr="00903DBA" w:rsidRDefault="00D836FF" w:rsidP="00D836FF">
      <w:pPr>
        <w:pStyle w:val="Code"/>
        <w:rPr>
          <w:highlight w:val="white"/>
        </w:rPr>
      </w:pPr>
      <w:r w:rsidRPr="00903DBA">
        <w:rPr>
          <w:highlight w:val="white"/>
        </w:rPr>
        <w:tab/>
        <w:t>rm temp.o</w:t>
      </w:r>
    </w:p>
    <w:p w14:paraId="5B319927" w14:textId="77777777" w:rsidR="00D836FF" w:rsidRPr="00903DBA" w:rsidRDefault="00D836FF" w:rsidP="00D836FF">
      <w:pPr>
        <w:pStyle w:val="Code"/>
        <w:rPr>
          <w:highlight w:val="white"/>
        </w:rPr>
      </w:pPr>
      <w:r w:rsidRPr="00903DBA">
        <w:rPr>
          <w:highlight w:val="white"/>
        </w:rPr>
        <w:tab/>
        <w:t>rm scanf.o</w:t>
      </w:r>
    </w:p>
    <w:p w14:paraId="18CD5FE3" w14:textId="77777777" w:rsidR="00D836FF" w:rsidRPr="00903DBA" w:rsidRDefault="00D836FF" w:rsidP="00D836FF">
      <w:pPr>
        <w:pStyle w:val="Code"/>
        <w:rPr>
          <w:highlight w:val="white"/>
        </w:rPr>
      </w:pPr>
      <w:r w:rsidRPr="00903DBA">
        <w:rPr>
          <w:highlight w:val="white"/>
        </w:rPr>
        <w:tab/>
        <w:t>rm printf.o</w:t>
      </w:r>
    </w:p>
    <w:p w14:paraId="19E43E77" w14:textId="77777777" w:rsidR="00D836FF" w:rsidRPr="00903DBA" w:rsidRDefault="00D836FF" w:rsidP="00D836FF">
      <w:pPr>
        <w:pStyle w:val="Code"/>
        <w:rPr>
          <w:highlight w:val="white"/>
        </w:rPr>
      </w:pPr>
      <w:r w:rsidRPr="00903DBA">
        <w:rPr>
          <w:highlight w:val="white"/>
        </w:rPr>
        <w:tab/>
        <w:t>rm stdlib.o</w:t>
      </w:r>
    </w:p>
    <w:p w14:paraId="643D1B24" w14:textId="77777777" w:rsidR="00D836FF" w:rsidRPr="00903DBA" w:rsidRDefault="00D836FF" w:rsidP="00D836FF">
      <w:pPr>
        <w:pStyle w:val="Code"/>
        <w:rPr>
          <w:highlight w:val="white"/>
        </w:rPr>
      </w:pPr>
      <w:r w:rsidRPr="00903DBA">
        <w:rPr>
          <w:highlight w:val="white"/>
        </w:rPr>
        <w:tab/>
        <w:t>rm time.o</w:t>
      </w:r>
    </w:p>
    <w:p w14:paraId="174731F6" w14:textId="77777777" w:rsidR="00D836FF" w:rsidRPr="00903DBA" w:rsidRDefault="00D836FF" w:rsidP="00D836FF">
      <w:pPr>
        <w:pStyle w:val="Code"/>
        <w:rPr>
          <w:highlight w:val="white"/>
        </w:rPr>
      </w:pPr>
      <w:r w:rsidRPr="00903DBA">
        <w:rPr>
          <w:highlight w:val="white"/>
        </w:rPr>
        <w:tab/>
        <w:t>rm string.o</w:t>
      </w:r>
    </w:p>
    <w:p w14:paraId="215463D7" w14:textId="77777777" w:rsidR="00D836FF" w:rsidRPr="00903DBA" w:rsidRDefault="00D836FF" w:rsidP="00D836FF">
      <w:pPr>
        <w:pStyle w:val="Code"/>
        <w:rPr>
          <w:highlight w:val="white"/>
        </w:rPr>
      </w:pPr>
      <w:r w:rsidRPr="00903DBA">
        <w:rPr>
          <w:highlight w:val="white"/>
        </w:rPr>
        <w:tab/>
        <w:t>rm main</w:t>
      </w:r>
    </w:p>
    <w:p w14:paraId="3D86EECC" w14:textId="55613B98" w:rsidR="00D836FF" w:rsidRPr="00903DBA" w:rsidRDefault="00CC1DF4" w:rsidP="00D836FF">
      <w:pPr>
        <w:pStyle w:val="Heading3"/>
        <w:rPr>
          <w:highlight w:val="white"/>
        </w:rPr>
      </w:pPr>
      <w:bookmarkStart w:id="572" w:name="_Toc98936447"/>
      <w:r>
        <w:rPr>
          <w:highlight w:val="white"/>
        </w:rPr>
        <w:t>&lt;</w:t>
      </w:r>
      <w:proofErr w:type="spellStart"/>
      <w:r>
        <w:rPr>
          <w:highlight w:val="white"/>
        </w:rPr>
        <w:t>h3</w:t>
      </w:r>
      <w:proofErr w:type="spellEnd"/>
      <w:r>
        <w:rPr>
          <w:highlight w:val="white"/>
        </w:rPr>
        <w:t>&gt;</w:t>
      </w:r>
      <w:r w:rsidRPr="00903DBA">
        <w:rPr>
          <w:highlight w:val="white"/>
        </w:rPr>
        <w:t>Is the Object File Fresh?</w:t>
      </w:r>
      <w:r>
        <w:rPr>
          <w:highlight w:val="white"/>
        </w:rPr>
        <w:t>&lt;/</w:t>
      </w:r>
      <w:proofErr w:type="spellStart"/>
      <w:r>
        <w:rPr>
          <w:highlight w:val="white"/>
        </w:rPr>
        <w:t>h3</w:t>
      </w:r>
      <w:proofErr w:type="spellEnd"/>
      <w:r>
        <w:rPr>
          <w:highlight w:val="white"/>
        </w:rPr>
        <w:t>&gt;</w:t>
      </w:r>
      <w:bookmarkEnd w:id="572"/>
    </w:p>
    <w:p w14:paraId="7C83CAB8" w14:textId="09FB1C3A" w:rsidR="00D836FF" w:rsidRPr="00903DBA" w:rsidRDefault="00D836FF" w:rsidP="00D836F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GenerateDependencyFile</w:t>
      </w:r>
      <w:r w:rsidR="00D4318D">
        <w:rPr>
          <w:rStyle w:val="KeyWord0"/>
          <w:highlight w:val="white"/>
        </w:rPr>
        <w:t>&lt;/k&gt;</w:t>
      </w:r>
      <w:r w:rsidRPr="00903DBA">
        <w:rPr>
          <w:highlight w:val="white"/>
        </w:rPr>
        <w:t xml:space="preserve"> method defines for each source code file its dependency set; that is, the name of the source file and the names of the files (directly or indirectly) included with the </w:t>
      </w:r>
      <w:r w:rsidR="00D4318D">
        <w:rPr>
          <w:rStyle w:val="KeyWord0"/>
          <w:highlight w:val="white"/>
        </w:rPr>
        <w:t>&lt;k&gt;</w:t>
      </w:r>
      <w:r w:rsidR="00D4318D" w:rsidRPr="00903DBA">
        <w:rPr>
          <w:rStyle w:val="KeyWord0"/>
          <w:highlight w:val="white"/>
        </w:rPr>
        <w:t>#include</w:t>
      </w:r>
      <w:r w:rsidR="00D4318D">
        <w:rPr>
          <w:rStyle w:val="KeyWord0"/>
          <w:highlight w:val="white"/>
        </w:rPr>
        <w:t>&lt;/k&gt;</w:t>
      </w:r>
      <w:r w:rsidRPr="00903DBA">
        <w:rPr>
          <w:highlight w:val="white"/>
        </w:rPr>
        <w:t xml:space="preserve"> preprocessor directive. We use the set of include files information extracted by the preprocessor.</w:t>
      </w:r>
    </w:p>
    <w:p w14:paraId="6704E10A" w14:textId="77777777" w:rsidR="00D836FF" w:rsidRPr="00903DBA" w:rsidRDefault="00D836FF" w:rsidP="00D836FF">
      <w:pPr>
        <w:pStyle w:val="Code"/>
        <w:rPr>
          <w:highlight w:val="white"/>
        </w:rPr>
      </w:pPr>
      <w:r w:rsidRPr="00903DBA">
        <w:rPr>
          <w:highlight w:val="white"/>
        </w:rPr>
        <w:t xml:space="preserve">    private static void </w:t>
      </w:r>
      <w:bookmarkStart w:id="573" w:name="_Hlk71450368"/>
      <w:r w:rsidRPr="00903DBA">
        <w:rPr>
          <w:highlight w:val="white"/>
        </w:rPr>
        <w:t>GenerateDependencyFile</w:t>
      </w:r>
      <w:bookmarkEnd w:id="573"/>
      <w:r w:rsidRPr="00903DBA">
        <w:rPr>
          <w:highlight w:val="white"/>
        </w:rPr>
        <w:t>(FileInfo file,</w:t>
      </w:r>
    </w:p>
    <w:p w14:paraId="413A2190" w14:textId="77777777" w:rsidR="00D836FF" w:rsidRPr="00903DBA" w:rsidRDefault="00D836FF" w:rsidP="00D836FF">
      <w:pPr>
        <w:pStyle w:val="Code"/>
        <w:rPr>
          <w:highlight w:val="white"/>
        </w:rPr>
      </w:pPr>
      <w:r w:rsidRPr="00903DBA">
        <w:rPr>
          <w:highlight w:val="white"/>
        </w:rPr>
        <w:t xml:space="preserve">                                            ISet&lt;FileInfo&gt; includeSet) {</w:t>
      </w:r>
    </w:p>
    <w:p w14:paraId="6E265E7C" w14:textId="5C40B6DD" w:rsidR="00D836FF" w:rsidRPr="00903DBA" w:rsidRDefault="00D836FF" w:rsidP="00D836FF">
      <w:pPr>
        <w:pStyle w:val="Code"/>
        <w:rPr>
          <w:highlight w:val="white"/>
        </w:rPr>
      </w:pPr>
      <w:r w:rsidRPr="00903DBA">
        <w:rPr>
          <w:highlight w:val="white"/>
        </w:rPr>
        <w:t xml:space="preserve">      FileInfo dependencySetFile =</w:t>
      </w:r>
      <w:r w:rsidR="007C681F">
        <w:rPr>
          <w:highlight w:val="white"/>
        </w:rPr>
        <w:t xml:space="preserve"> new</w:t>
      </w:r>
      <w:r w:rsidRPr="00903DBA">
        <w:rPr>
          <w:highlight w:val="white"/>
        </w:rPr>
        <w:t>(</w:t>
      </w:r>
      <w:r w:rsidR="00CA3B28">
        <w:rPr>
          <w:highlight w:val="white"/>
        </w:rPr>
        <w:t>$"{</w:t>
      </w:r>
      <w:r w:rsidRPr="00903DBA">
        <w:rPr>
          <w:highlight w:val="white"/>
        </w:rPr>
        <w:t>file.FullName</w:t>
      </w:r>
      <w:r w:rsidR="00CA3B28">
        <w:rPr>
          <w:highlight w:val="white"/>
        </w:rPr>
        <w:t>}</w:t>
      </w:r>
      <w:r w:rsidRPr="00903DBA">
        <w:rPr>
          <w:highlight w:val="white"/>
        </w:rPr>
        <w:t>.dependency");</w:t>
      </w:r>
    </w:p>
    <w:p w14:paraId="5103BEB2" w14:textId="77777777" w:rsidR="00D836FF" w:rsidRPr="00903DBA" w:rsidRDefault="00D836FF" w:rsidP="00D836FF">
      <w:pPr>
        <w:pStyle w:val="Code"/>
        <w:rPr>
          <w:highlight w:val="white"/>
        </w:rPr>
      </w:pPr>
      <w:r w:rsidRPr="00903DBA">
        <w:rPr>
          <w:highlight w:val="white"/>
        </w:rPr>
        <w:t xml:space="preserve">      StreamWriter dependencyWriter =</w:t>
      </w:r>
    </w:p>
    <w:p w14:paraId="17B7920D" w14:textId="40C33E71" w:rsidR="00D836FF" w:rsidRPr="00903DBA" w:rsidRDefault="00D836FF" w:rsidP="00D836FF">
      <w:pPr>
        <w:pStyle w:val="Code"/>
        <w:rPr>
          <w:highlight w:val="white"/>
        </w:rPr>
      </w:pPr>
      <w:r w:rsidRPr="00903DBA">
        <w:rPr>
          <w:highlight w:val="white"/>
        </w:rPr>
        <w:t xml:space="preserve">        new </w:t>
      </w:r>
      <w:r w:rsidR="007C681F">
        <w:rPr>
          <w:highlight w:val="white"/>
        </w:rPr>
        <w:t>(</w:t>
      </w:r>
      <w:r w:rsidRPr="00903DBA">
        <w:rPr>
          <w:highlight w:val="white"/>
        </w:rPr>
        <w:t>File.Open(SourcePath + dependencySetFile.Name,</w:t>
      </w:r>
    </w:p>
    <w:p w14:paraId="786AB8F6" w14:textId="04418D41" w:rsidR="00D836FF" w:rsidRPr="00903DBA" w:rsidRDefault="007C681F" w:rsidP="00D836FF">
      <w:pPr>
        <w:pStyle w:val="Code"/>
        <w:rPr>
          <w:highlight w:val="white"/>
        </w:rPr>
      </w:pPr>
      <w:r>
        <w:rPr>
          <w:highlight w:val="white"/>
        </w:rPr>
        <w:t xml:space="preserve"> </w:t>
      </w:r>
      <w:r w:rsidR="00D836FF" w:rsidRPr="00903DBA">
        <w:rPr>
          <w:highlight w:val="white"/>
        </w:rPr>
        <w:t xml:space="preserve">                      FileMode.Create));</w:t>
      </w:r>
    </w:p>
    <w:p w14:paraId="3146B712" w14:textId="77777777" w:rsidR="00D836FF" w:rsidRPr="00903DBA" w:rsidRDefault="00D836FF" w:rsidP="00D836FF">
      <w:pPr>
        <w:pStyle w:val="Code"/>
        <w:rPr>
          <w:highlight w:val="white"/>
        </w:rPr>
      </w:pPr>
    </w:p>
    <w:p w14:paraId="00E9F134" w14:textId="2938F64E" w:rsidR="00D836FF" w:rsidRPr="00903DBA" w:rsidRDefault="00D836FF" w:rsidP="00D836FF">
      <w:pPr>
        <w:pStyle w:val="Code"/>
        <w:rPr>
          <w:highlight w:val="white"/>
        </w:rPr>
      </w:pPr>
      <w:r w:rsidRPr="00903DBA">
        <w:rPr>
          <w:highlight w:val="white"/>
        </w:rPr>
        <w:t xml:space="preserve">      dependencyWriter.Write(</w:t>
      </w:r>
      <w:r w:rsidR="00CA3B28">
        <w:rPr>
          <w:highlight w:val="white"/>
        </w:rPr>
        <w:t>$"{</w:t>
      </w:r>
      <w:r w:rsidRPr="00903DBA">
        <w:rPr>
          <w:highlight w:val="white"/>
        </w:rPr>
        <w:t>file.Name</w:t>
      </w:r>
      <w:r w:rsidR="00CA3B28">
        <w:rPr>
          <w:highlight w:val="white"/>
        </w:rPr>
        <w:t>}</w:t>
      </w:r>
      <w:r w:rsidRPr="00903DBA">
        <w:rPr>
          <w:highlight w:val="white"/>
        </w:rPr>
        <w:t>.c");</w:t>
      </w:r>
    </w:p>
    <w:p w14:paraId="29D70C31" w14:textId="77777777" w:rsidR="00D836FF" w:rsidRPr="00903DBA" w:rsidRDefault="00D836FF" w:rsidP="00D836FF">
      <w:pPr>
        <w:pStyle w:val="Code"/>
        <w:rPr>
          <w:highlight w:val="white"/>
        </w:rPr>
      </w:pPr>
      <w:r w:rsidRPr="00903DBA">
        <w:rPr>
          <w:highlight w:val="white"/>
        </w:rPr>
        <w:t xml:space="preserve">      foreach (FileInfo includeFile in includeSet) {</w:t>
      </w:r>
    </w:p>
    <w:p w14:paraId="79029F47" w14:textId="77777777" w:rsidR="00CA3B28" w:rsidRPr="00CA3B28" w:rsidRDefault="00CA3B28" w:rsidP="00CA3B28">
      <w:pPr>
        <w:pStyle w:val="Code"/>
      </w:pPr>
      <w:r w:rsidRPr="00CA3B28">
        <w:t xml:space="preserve">        dependencyWriter.Write($" {includeFile.Name}");</w:t>
      </w:r>
    </w:p>
    <w:p w14:paraId="013977FB" w14:textId="77777777" w:rsidR="00D836FF" w:rsidRPr="00903DBA" w:rsidRDefault="00D836FF" w:rsidP="00D836FF">
      <w:pPr>
        <w:pStyle w:val="Code"/>
        <w:rPr>
          <w:highlight w:val="white"/>
        </w:rPr>
      </w:pPr>
      <w:r w:rsidRPr="00903DBA">
        <w:rPr>
          <w:highlight w:val="white"/>
        </w:rPr>
        <w:t xml:space="preserve">      }</w:t>
      </w:r>
    </w:p>
    <w:p w14:paraId="14BC92C8" w14:textId="77777777" w:rsidR="00D836FF" w:rsidRPr="00903DBA" w:rsidRDefault="00D836FF" w:rsidP="00D836FF">
      <w:pPr>
        <w:pStyle w:val="Code"/>
        <w:rPr>
          <w:highlight w:val="white"/>
        </w:rPr>
      </w:pPr>
    </w:p>
    <w:p w14:paraId="2157B7C9" w14:textId="77777777" w:rsidR="00D836FF" w:rsidRPr="00903DBA" w:rsidRDefault="00D836FF" w:rsidP="00D836FF">
      <w:pPr>
        <w:pStyle w:val="Code"/>
        <w:rPr>
          <w:highlight w:val="white"/>
        </w:rPr>
      </w:pPr>
      <w:r w:rsidRPr="00903DBA">
        <w:rPr>
          <w:highlight w:val="white"/>
        </w:rPr>
        <w:t xml:space="preserve">      dependencyWriter.Close();</w:t>
      </w:r>
    </w:p>
    <w:p w14:paraId="3D3250AE" w14:textId="77777777" w:rsidR="00D836FF" w:rsidRPr="00903DBA" w:rsidRDefault="00D836FF" w:rsidP="00D836FF">
      <w:pPr>
        <w:pStyle w:val="Code"/>
        <w:rPr>
          <w:highlight w:val="white"/>
        </w:rPr>
      </w:pPr>
      <w:r w:rsidRPr="00903DBA">
        <w:rPr>
          <w:highlight w:val="white"/>
        </w:rPr>
        <w:t xml:space="preserve">    }</w:t>
      </w:r>
    </w:p>
    <w:p w14:paraId="4E4DFD50" w14:textId="01FD8307" w:rsidR="00D836FF" w:rsidRPr="00903DBA" w:rsidRDefault="00D836FF" w:rsidP="00D836FF">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IsGeneratedFileFresh</w:t>
      </w:r>
      <w:r w:rsidR="00D4318D">
        <w:rPr>
          <w:rStyle w:val="KeyWord0"/>
          <w:highlight w:val="white"/>
        </w:rPr>
        <w:t>&lt;/k&gt;</w:t>
      </w:r>
      <w:r w:rsidRPr="00903DBA">
        <w:rPr>
          <w:highlight w:val="white"/>
        </w:rPr>
        <w:t xml:space="preserve"> method decides whether a generated file is fresh; that is, if none of its dependency files has been modified since the generated file was modified.</w:t>
      </w:r>
    </w:p>
    <w:p w14:paraId="20FBBCFB" w14:textId="77777777" w:rsidR="00D836FF" w:rsidRPr="00903DBA" w:rsidRDefault="00D836FF" w:rsidP="00D836FF">
      <w:pPr>
        <w:pStyle w:val="Code"/>
        <w:rPr>
          <w:highlight w:val="white"/>
        </w:rPr>
      </w:pPr>
      <w:r w:rsidRPr="00903DBA">
        <w:rPr>
          <w:highlight w:val="white"/>
        </w:rPr>
        <w:t xml:space="preserve">    public static bool </w:t>
      </w:r>
      <w:bookmarkStart w:id="574" w:name="_Hlk71450374"/>
      <w:r w:rsidRPr="00903DBA">
        <w:rPr>
          <w:highlight w:val="white"/>
        </w:rPr>
        <w:t>IsGeneratedFileFresh</w:t>
      </w:r>
      <w:bookmarkEnd w:id="574"/>
      <w:r w:rsidRPr="00903DBA">
        <w:rPr>
          <w:highlight w:val="white"/>
        </w:rPr>
        <w:t>(FileInfo file, string suffix) {</w:t>
      </w:r>
    </w:p>
    <w:p w14:paraId="748DB7A1" w14:textId="7431DEE7" w:rsidR="00D836FF" w:rsidRPr="00903DBA" w:rsidRDefault="00D836FF" w:rsidP="00D836FF">
      <w:pPr>
        <w:pStyle w:val="Code"/>
        <w:rPr>
          <w:highlight w:val="white"/>
        </w:rPr>
      </w:pPr>
      <w:r w:rsidRPr="00903DBA">
        <w:rPr>
          <w:highlight w:val="white"/>
        </w:rPr>
        <w:t xml:space="preserve">      FileInfo generatedFile </w:t>
      </w:r>
      <w:r w:rsidR="001F2BD0">
        <w:rPr>
          <w:highlight w:val="white"/>
        </w:rPr>
        <w:t>= new(</w:t>
      </w:r>
      <w:r w:rsidR="008F0D02">
        <w:rPr>
          <w:highlight w:val="white"/>
        </w:rPr>
        <w:t>$"{</w:t>
      </w:r>
      <w:r w:rsidRPr="00903DBA">
        <w:rPr>
          <w:highlight w:val="white"/>
        </w:rPr>
        <w:t>file.FullName</w:t>
      </w:r>
      <w:r w:rsidR="008F0D02">
        <w:rPr>
          <w:highlight w:val="white"/>
        </w:rPr>
        <w:t>}{</w:t>
      </w:r>
      <w:r w:rsidRPr="00903DBA">
        <w:rPr>
          <w:highlight w:val="white"/>
        </w:rPr>
        <w:t>suffix</w:t>
      </w:r>
      <w:r w:rsidR="008F0D02">
        <w:rPr>
          <w:highlight w:val="white"/>
        </w:rPr>
        <w:t>}"</w:t>
      </w:r>
      <w:r w:rsidRPr="00903DBA">
        <w:rPr>
          <w:highlight w:val="white"/>
        </w:rPr>
        <w:t xml:space="preserve">), </w:t>
      </w:r>
    </w:p>
    <w:p w14:paraId="7BCAA281" w14:textId="0C530180" w:rsidR="00D836FF" w:rsidRPr="00903DBA" w:rsidRDefault="00D836FF" w:rsidP="00D836FF">
      <w:pPr>
        <w:pStyle w:val="Code"/>
        <w:rPr>
          <w:highlight w:val="white"/>
        </w:rPr>
      </w:pPr>
      <w:r w:rsidRPr="00903DBA">
        <w:rPr>
          <w:highlight w:val="white"/>
        </w:rPr>
        <w:t xml:space="preserve">               dependencySetFile =</w:t>
      </w:r>
      <w:r w:rsidR="007C681F">
        <w:rPr>
          <w:highlight w:val="white"/>
        </w:rPr>
        <w:t xml:space="preserve"> </w:t>
      </w:r>
      <w:r w:rsidRPr="00903DBA">
        <w:rPr>
          <w:highlight w:val="white"/>
        </w:rPr>
        <w:t>new(</w:t>
      </w:r>
      <w:r w:rsidR="008B6972">
        <w:rPr>
          <w:highlight w:val="white"/>
        </w:rPr>
        <w:t>$"{</w:t>
      </w:r>
      <w:r w:rsidRPr="00903DBA">
        <w:rPr>
          <w:highlight w:val="white"/>
        </w:rPr>
        <w:t>file.FullName</w:t>
      </w:r>
      <w:r w:rsidR="008B6972">
        <w:rPr>
          <w:highlight w:val="white"/>
        </w:rPr>
        <w:t>}</w:t>
      </w:r>
      <w:r w:rsidRPr="00903DBA">
        <w:rPr>
          <w:highlight w:val="white"/>
        </w:rPr>
        <w:t>.dependency");</w:t>
      </w:r>
    </w:p>
    <w:p w14:paraId="27C93B5B" w14:textId="77777777" w:rsidR="00D836FF" w:rsidRPr="00903DBA" w:rsidRDefault="00D836FF" w:rsidP="00D836FF">
      <w:pPr>
        <w:rPr>
          <w:highlight w:val="white"/>
        </w:rPr>
      </w:pPr>
      <w:r w:rsidRPr="00903DBA">
        <w:rPr>
          <w:highlight w:val="white"/>
        </w:rPr>
        <w:t>If the generated file does not exist, it is obviously not fresh, so we return false. If the dependency set file does not exist, we have to assume that it is not fresh due to dependencies, and we return false.</w:t>
      </w:r>
    </w:p>
    <w:p w14:paraId="6DF6DBB6" w14:textId="77777777" w:rsidR="00D836FF" w:rsidRPr="00903DBA" w:rsidRDefault="00D836FF" w:rsidP="00D836FF">
      <w:pPr>
        <w:pStyle w:val="Code"/>
        <w:rPr>
          <w:highlight w:val="white"/>
        </w:rPr>
      </w:pPr>
      <w:r w:rsidRPr="00903DBA">
        <w:rPr>
          <w:highlight w:val="white"/>
        </w:rPr>
        <w:t xml:space="preserve">      if (!generatedFile.Exists || !dependencySetFile.Exists) {</w:t>
      </w:r>
    </w:p>
    <w:p w14:paraId="3257C429" w14:textId="77777777" w:rsidR="00D836FF" w:rsidRPr="00903DBA" w:rsidRDefault="00D836FF" w:rsidP="00D836FF">
      <w:pPr>
        <w:pStyle w:val="Code"/>
        <w:rPr>
          <w:highlight w:val="white"/>
        </w:rPr>
      </w:pPr>
      <w:r w:rsidRPr="00903DBA">
        <w:rPr>
          <w:highlight w:val="white"/>
        </w:rPr>
        <w:t xml:space="preserve">        return false;</w:t>
      </w:r>
    </w:p>
    <w:p w14:paraId="6C0D3A39" w14:textId="77777777" w:rsidR="00D836FF" w:rsidRPr="00903DBA" w:rsidRDefault="00D836FF" w:rsidP="00D836FF">
      <w:pPr>
        <w:pStyle w:val="Code"/>
        <w:rPr>
          <w:highlight w:val="white"/>
        </w:rPr>
      </w:pPr>
      <w:r w:rsidRPr="00903DBA">
        <w:rPr>
          <w:highlight w:val="white"/>
        </w:rPr>
        <w:t xml:space="preserve">      }</w:t>
      </w:r>
    </w:p>
    <w:p w14:paraId="527F9B09" w14:textId="77777777" w:rsidR="00D836FF" w:rsidRPr="00903DBA" w:rsidRDefault="00D836FF" w:rsidP="00D836FF">
      <w:pPr>
        <w:rPr>
          <w:highlight w:val="white"/>
        </w:rPr>
      </w:pPr>
      <w:r w:rsidRPr="00903DBA">
        <w:rPr>
          <w:highlight w:val="white"/>
        </w:rPr>
        <w:t>If none of the cases above apply, we continue to look into the dependency files; that is, the files that the generated file is (directly or indirectly) dependent of.</w:t>
      </w:r>
    </w:p>
    <w:p w14:paraId="046B8BB4" w14:textId="77777777" w:rsidR="00D836FF" w:rsidRPr="00903DBA" w:rsidRDefault="00D836FF" w:rsidP="00D836FF">
      <w:pPr>
        <w:pStyle w:val="Code"/>
        <w:rPr>
          <w:highlight w:val="white"/>
        </w:rPr>
      </w:pPr>
      <w:r w:rsidRPr="00903DBA">
        <w:rPr>
          <w:highlight w:val="white"/>
        </w:rPr>
        <w:t xml:space="preserve">      if (dependencySetFile.Exists) {</w:t>
      </w:r>
    </w:p>
    <w:p w14:paraId="2CDB2D4B" w14:textId="77777777" w:rsidR="00D836FF" w:rsidRPr="00903DBA" w:rsidRDefault="00D836FF" w:rsidP="00D836FF">
      <w:pPr>
        <w:pStyle w:val="Code"/>
        <w:rPr>
          <w:highlight w:val="white"/>
        </w:rPr>
      </w:pPr>
      <w:r w:rsidRPr="00903DBA">
        <w:rPr>
          <w:highlight w:val="white"/>
        </w:rPr>
        <w:t xml:space="preserve">        try {</w:t>
      </w:r>
    </w:p>
    <w:p w14:paraId="6F6552DC" w14:textId="77777777" w:rsidR="00D836FF" w:rsidRPr="00903DBA" w:rsidRDefault="00D836FF" w:rsidP="00D836FF">
      <w:pPr>
        <w:pStyle w:val="Code"/>
        <w:rPr>
          <w:highlight w:val="white"/>
        </w:rPr>
      </w:pPr>
      <w:r w:rsidRPr="00903DBA">
        <w:rPr>
          <w:highlight w:val="white"/>
        </w:rPr>
        <w:t xml:space="preserve">          StreamReader dependencySetReader =</w:t>
      </w:r>
    </w:p>
    <w:p w14:paraId="1D28C01B" w14:textId="7F9FEA6D" w:rsidR="00D836FF" w:rsidRPr="00903DBA" w:rsidRDefault="00D836FF" w:rsidP="00D836FF">
      <w:pPr>
        <w:pStyle w:val="Code"/>
        <w:rPr>
          <w:highlight w:val="white"/>
        </w:rPr>
      </w:pPr>
      <w:r w:rsidRPr="00903DBA">
        <w:rPr>
          <w:highlight w:val="white"/>
        </w:rPr>
        <w:t xml:space="preserve">            new(File.OpenRead(dependencySetFile.FullName));</w:t>
      </w:r>
    </w:p>
    <w:p w14:paraId="3F5E7ACA" w14:textId="77777777" w:rsidR="00D836FF" w:rsidRPr="00903DBA" w:rsidRDefault="00D836FF" w:rsidP="00D836FF">
      <w:pPr>
        <w:pStyle w:val="Code"/>
        <w:rPr>
          <w:highlight w:val="white"/>
        </w:rPr>
      </w:pPr>
      <w:r w:rsidRPr="00903DBA">
        <w:rPr>
          <w:highlight w:val="white"/>
        </w:rPr>
        <w:t xml:space="preserve">          string dependencySetText = dependencySetReader.ReadToEnd();</w:t>
      </w:r>
    </w:p>
    <w:p w14:paraId="26996CF4" w14:textId="77777777" w:rsidR="00D836FF" w:rsidRPr="00903DBA" w:rsidRDefault="00D836FF" w:rsidP="00D836FF">
      <w:pPr>
        <w:pStyle w:val="Code"/>
        <w:rPr>
          <w:highlight w:val="white"/>
        </w:rPr>
      </w:pPr>
      <w:r w:rsidRPr="00903DBA">
        <w:rPr>
          <w:highlight w:val="white"/>
        </w:rPr>
        <w:t xml:space="preserve">          dependencySetReader.Close();</w:t>
      </w:r>
    </w:p>
    <w:p w14:paraId="66F590C0" w14:textId="77777777" w:rsidR="00D836FF" w:rsidRPr="00903DBA" w:rsidRDefault="00D836FF" w:rsidP="00D836FF">
      <w:pPr>
        <w:rPr>
          <w:highlight w:val="white"/>
        </w:rPr>
      </w:pPr>
      <w:r w:rsidRPr="00903DBA">
        <w:rPr>
          <w:highlight w:val="white"/>
        </w:rPr>
        <w:t>We split the file text into dependency file names and check whether the files have been modified after generated file.</w:t>
      </w:r>
    </w:p>
    <w:p w14:paraId="75BEF3DB" w14:textId="77777777" w:rsidR="00D836FF" w:rsidRPr="00903DBA" w:rsidRDefault="00D836FF" w:rsidP="00D836FF">
      <w:pPr>
        <w:pStyle w:val="Code"/>
        <w:rPr>
          <w:highlight w:val="white"/>
        </w:rPr>
      </w:pPr>
      <w:r w:rsidRPr="00903DBA">
        <w:rPr>
          <w:highlight w:val="white"/>
        </w:rPr>
        <w:t xml:space="preserve">          if (dependencySetText.Length &gt; 0) {</w:t>
      </w:r>
    </w:p>
    <w:p w14:paraId="399E1E28" w14:textId="77777777" w:rsidR="00D836FF" w:rsidRPr="00903DBA" w:rsidRDefault="00D836FF" w:rsidP="00D836FF">
      <w:pPr>
        <w:pStyle w:val="Code"/>
        <w:rPr>
          <w:highlight w:val="white"/>
        </w:rPr>
      </w:pPr>
      <w:r w:rsidRPr="00903DBA">
        <w:rPr>
          <w:highlight w:val="white"/>
        </w:rPr>
        <w:t xml:space="preserve">            string[] dependencyNameArray = dependencySetText.Split(' ');</w:t>
      </w:r>
    </w:p>
    <w:p w14:paraId="01F7B947" w14:textId="77777777" w:rsidR="00D836FF" w:rsidRPr="00903DBA" w:rsidRDefault="00D836FF" w:rsidP="00D836FF">
      <w:pPr>
        <w:pStyle w:val="Code"/>
        <w:rPr>
          <w:highlight w:val="white"/>
        </w:rPr>
      </w:pPr>
    </w:p>
    <w:p w14:paraId="178B9CFB" w14:textId="77777777" w:rsidR="00D836FF" w:rsidRPr="00903DBA" w:rsidRDefault="00D836FF" w:rsidP="00D836FF">
      <w:pPr>
        <w:pStyle w:val="Code"/>
        <w:rPr>
          <w:highlight w:val="white"/>
        </w:rPr>
      </w:pPr>
      <w:r w:rsidRPr="00903DBA">
        <w:rPr>
          <w:highlight w:val="white"/>
        </w:rPr>
        <w:t xml:space="preserve">            foreach (string dependencyName in dependencyNameArray)  {</w:t>
      </w:r>
    </w:p>
    <w:p w14:paraId="68C5F4AB" w14:textId="3E4A8C59" w:rsidR="00D836FF" w:rsidRPr="00903DBA" w:rsidRDefault="00D836FF" w:rsidP="00D836FF">
      <w:pPr>
        <w:pStyle w:val="Code"/>
        <w:rPr>
          <w:highlight w:val="white"/>
        </w:rPr>
      </w:pPr>
      <w:r w:rsidRPr="00903DBA">
        <w:rPr>
          <w:highlight w:val="white"/>
        </w:rPr>
        <w:t xml:space="preserve">              FileInfo dependencyFile =</w:t>
      </w:r>
      <w:r w:rsidR="007C681F">
        <w:rPr>
          <w:highlight w:val="white"/>
        </w:rPr>
        <w:t xml:space="preserve"> </w:t>
      </w:r>
      <w:r w:rsidRPr="00903DBA">
        <w:rPr>
          <w:highlight w:val="white"/>
        </w:rPr>
        <w:t>new(SourcePath + dependencyName);</w:t>
      </w:r>
    </w:p>
    <w:p w14:paraId="0D483677" w14:textId="77777777" w:rsidR="00D836FF" w:rsidRPr="00903DBA" w:rsidRDefault="00D836FF" w:rsidP="00D836FF">
      <w:pPr>
        <w:rPr>
          <w:highlight w:val="white"/>
        </w:rPr>
      </w:pPr>
      <w:r w:rsidRPr="00903DBA">
        <w:rPr>
          <w:highlight w:val="white"/>
        </w:rPr>
        <w:t>If the file has been modified after the generated file, the generated file is not fresh, and we return false.</w:t>
      </w:r>
    </w:p>
    <w:p w14:paraId="265E2DC0" w14:textId="77777777" w:rsidR="00D836FF" w:rsidRPr="00903DBA" w:rsidRDefault="00D836FF" w:rsidP="00D836FF">
      <w:pPr>
        <w:pStyle w:val="Code"/>
        <w:rPr>
          <w:highlight w:val="white"/>
        </w:rPr>
      </w:pPr>
      <w:r w:rsidRPr="00903DBA">
        <w:rPr>
          <w:highlight w:val="white"/>
        </w:rPr>
        <w:t xml:space="preserve">              if (dependencyFile.LastWriteTime &gt; generatedFile.LastWriteTime){</w:t>
      </w:r>
    </w:p>
    <w:p w14:paraId="060DF346" w14:textId="77777777" w:rsidR="00D836FF" w:rsidRPr="00903DBA" w:rsidRDefault="00D836FF" w:rsidP="00D836FF">
      <w:pPr>
        <w:pStyle w:val="Code"/>
        <w:rPr>
          <w:highlight w:val="white"/>
        </w:rPr>
      </w:pPr>
      <w:r w:rsidRPr="00903DBA">
        <w:rPr>
          <w:highlight w:val="white"/>
        </w:rPr>
        <w:t xml:space="preserve">                return false;</w:t>
      </w:r>
    </w:p>
    <w:p w14:paraId="603A73B5" w14:textId="77777777" w:rsidR="00D836FF" w:rsidRPr="00903DBA" w:rsidRDefault="00D836FF" w:rsidP="00D836FF">
      <w:pPr>
        <w:pStyle w:val="Code"/>
        <w:rPr>
          <w:highlight w:val="white"/>
        </w:rPr>
      </w:pPr>
      <w:r w:rsidRPr="00903DBA">
        <w:rPr>
          <w:highlight w:val="white"/>
        </w:rPr>
        <w:t xml:space="preserve">              }</w:t>
      </w:r>
    </w:p>
    <w:p w14:paraId="3D75D832" w14:textId="77777777" w:rsidR="00D836FF" w:rsidRPr="00903DBA" w:rsidRDefault="00D836FF" w:rsidP="00D836FF">
      <w:pPr>
        <w:pStyle w:val="Code"/>
        <w:rPr>
          <w:highlight w:val="white"/>
        </w:rPr>
      </w:pPr>
      <w:r w:rsidRPr="00903DBA">
        <w:rPr>
          <w:highlight w:val="white"/>
        </w:rPr>
        <w:t xml:space="preserve">            }</w:t>
      </w:r>
    </w:p>
    <w:p w14:paraId="6CF3D027" w14:textId="77777777" w:rsidR="00D836FF" w:rsidRPr="00903DBA" w:rsidRDefault="00D836FF" w:rsidP="00D836FF">
      <w:pPr>
        <w:pStyle w:val="Code"/>
        <w:rPr>
          <w:highlight w:val="white"/>
        </w:rPr>
      </w:pPr>
      <w:r w:rsidRPr="00903DBA">
        <w:rPr>
          <w:highlight w:val="white"/>
        </w:rPr>
        <w:t xml:space="preserve">          }</w:t>
      </w:r>
    </w:p>
    <w:p w14:paraId="608547C6" w14:textId="77777777" w:rsidR="00D836FF" w:rsidRPr="00903DBA" w:rsidRDefault="00D836FF" w:rsidP="00D836FF">
      <w:pPr>
        <w:pStyle w:val="Code"/>
        <w:rPr>
          <w:highlight w:val="white"/>
        </w:rPr>
      </w:pPr>
      <w:r w:rsidRPr="00903DBA">
        <w:rPr>
          <w:highlight w:val="white"/>
        </w:rPr>
        <w:t xml:space="preserve">        }</w:t>
      </w:r>
    </w:p>
    <w:p w14:paraId="741F6E70" w14:textId="77777777" w:rsidR="00D836FF" w:rsidRPr="00903DBA" w:rsidRDefault="00D836FF" w:rsidP="00D836FF">
      <w:pPr>
        <w:pStyle w:val="Code"/>
        <w:rPr>
          <w:highlight w:val="white"/>
        </w:rPr>
      </w:pPr>
      <w:r w:rsidRPr="00903DBA">
        <w:rPr>
          <w:highlight w:val="white"/>
        </w:rPr>
        <w:t xml:space="preserve">        catch (IOException ioException) {</w:t>
      </w:r>
    </w:p>
    <w:p w14:paraId="74DCB406" w14:textId="77777777" w:rsidR="00D836FF" w:rsidRPr="00903DBA" w:rsidRDefault="00D836FF" w:rsidP="00D836FF">
      <w:pPr>
        <w:pStyle w:val="Code"/>
        <w:rPr>
          <w:highlight w:val="white"/>
        </w:rPr>
      </w:pPr>
      <w:r w:rsidRPr="00903DBA">
        <w:rPr>
          <w:highlight w:val="white"/>
        </w:rPr>
        <w:t xml:space="preserve">          Console.Out.WriteLine(ioException.StackTrace);</w:t>
      </w:r>
    </w:p>
    <w:p w14:paraId="51F33567" w14:textId="77777777" w:rsidR="00D836FF" w:rsidRPr="00903DBA" w:rsidRDefault="00D836FF" w:rsidP="00D836FF">
      <w:pPr>
        <w:pStyle w:val="Code"/>
        <w:rPr>
          <w:highlight w:val="white"/>
        </w:rPr>
      </w:pPr>
      <w:r w:rsidRPr="00903DBA">
        <w:rPr>
          <w:highlight w:val="white"/>
        </w:rPr>
        <w:t xml:space="preserve">          return false;</w:t>
      </w:r>
    </w:p>
    <w:p w14:paraId="7A54878E" w14:textId="77777777" w:rsidR="00D836FF" w:rsidRPr="00903DBA" w:rsidRDefault="00D836FF" w:rsidP="00D836FF">
      <w:pPr>
        <w:pStyle w:val="Code"/>
        <w:rPr>
          <w:highlight w:val="white"/>
        </w:rPr>
      </w:pPr>
      <w:r w:rsidRPr="00903DBA">
        <w:rPr>
          <w:highlight w:val="white"/>
        </w:rPr>
        <w:t xml:space="preserve">        }</w:t>
      </w:r>
    </w:p>
    <w:p w14:paraId="17E15C4F" w14:textId="77777777" w:rsidR="00D836FF" w:rsidRPr="00903DBA" w:rsidRDefault="00D836FF" w:rsidP="00D836FF">
      <w:pPr>
        <w:pStyle w:val="Code"/>
        <w:rPr>
          <w:highlight w:val="white"/>
        </w:rPr>
      </w:pPr>
      <w:r w:rsidRPr="00903DBA">
        <w:rPr>
          <w:highlight w:val="white"/>
        </w:rPr>
        <w:t xml:space="preserve">      }</w:t>
      </w:r>
    </w:p>
    <w:p w14:paraId="3B9EF0C8" w14:textId="77777777" w:rsidR="00D836FF" w:rsidRPr="00903DBA" w:rsidRDefault="00D836FF" w:rsidP="00D836FF">
      <w:pPr>
        <w:rPr>
          <w:highlight w:val="white"/>
        </w:rPr>
      </w:pPr>
      <w:r w:rsidRPr="00903DBA">
        <w:rPr>
          <w:highlight w:val="white"/>
        </w:rPr>
        <w:t>When we have iterated through the without finding any dependencies, the generated file is fresh and we return true.</w:t>
      </w:r>
    </w:p>
    <w:p w14:paraId="5B87F754" w14:textId="77777777" w:rsidR="00D836FF" w:rsidRPr="00903DBA" w:rsidRDefault="00D836FF" w:rsidP="00D836FF">
      <w:pPr>
        <w:pStyle w:val="Code"/>
        <w:rPr>
          <w:highlight w:val="white"/>
        </w:rPr>
      </w:pPr>
      <w:r w:rsidRPr="00903DBA">
        <w:rPr>
          <w:highlight w:val="white"/>
        </w:rPr>
        <w:t xml:space="preserve">      return true;</w:t>
      </w:r>
    </w:p>
    <w:p w14:paraId="0A284715" w14:textId="77777777" w:rsidR="00D836FF" w:rsidRPr="00903DBA" w:rsidRDefault="00D836FF" w:rsidP="00D836FF">
      <w:pPr>
        <w:pStyle w:val="Code"/>
        <w:rPr>
          <w:highlight w:val="white"/>
        </w:rPr>
      </w:pPr>
      <w:r w:rsidRPr="00903DBA">
        <w:rPr>
          <w:highlight w:val="white"/>
        </w:rPr>
        <w:t xml:space="preserve">    }</w:t>
      </w:r>
    </w:p>
    <w:p w14:paraId="463BA3E1" w14:textId="77777777" w:rsidR="00D836FF" w:rsidRPr="00903DBA" w:rsidRDefault="00D836FF" w:rsidP="00D836FF">
      <w:pPr>
        <w:pStyle w:val="Code"/>
        <w:rPr>
          <w:highlight w:val="white"/>
        </w:rPr>
      </w:pPr>
      <w:r w:rsidRPr="00903DBA">
        <w:rPr>
          <w:highlight w:val="white"/>
        </w:rPr>
        <w:t xml:space="preserve">  }</w:t>
      </w:r>
    </w:p>
    <w:p w14:paraId="790AD1DE" w14:textId="77777777" w:rsidR="00D836FF" w:rsidRPr="00903DBA" w:rsidRDefault="00D836FF" w:rsidP="00D836FF">
      <w:pPr>
        <w:pStyle w:val="Code"/>
        <w:rPr>
          <w:highlight w:val="white"/>
        </w:rPr>
      </w:pPr>
      <w:r w:rsidRPr="00903DBA">
        <w:rPr>
          <w:highlight w:val="white"/>
        </w:rPr>
        <w:t>}</w:t>
      </w:r>
    </w:p>
    <w:p w14:paraId="3CC66250" w14:textId="3B134371" w:rsidR="00AD7B52" w:rsidRDefault="00CC1DF4" w:rsidP="00D836FF">
      <w:pPr>
        <w:pStyle w:val="Heading1"/>
      </w:pPr>
      <w:bookmarkStart w:id="575" w:name="_Toc98936448"/>
      <w:r>
        <w:lastRenderedPageBreak/>
        <w:t>&lt;</w:t>
      </w:r>
      <w:proofErr w:type="spellStart"/>
      <w:r>
        <w:t>h1</w:t>
      </w:r>
      <w:proofErr w:type="spellEnd"/>
      <w:r>
        <w:t>&gt;</w:t>
      </w:r>
      <w:r w:rsidRPr="00903DBA">
        <w:t>The Standard Library</w:t>
      </w:r>
      <w:r>
        <w:t>&lt;/</w:t>
      </w:r>
      <w:proofErr w:type="spellStart"/>
      <w:r>
        <w:t>h1</w:t>
      </w:r>
      <w:proofErr w:type="spellEnd"/>
      <w:r>
        <w:t>&gt;</w:t>
      </w:r>
      <w:bookmarkEnd w:id="566"/>
      <w:bookmarkEnd w:id="575"/>
    </w:p>
    <w:p w14:paraId="78748C54" w14:textId="28D48CDE" w:rsidR="004773EA" w:rsidRPr="004773EA" w:rsidRDefault="004773EA" w:rsidP="004773EA">
      <w:r>
        <w:t xml:space="preserve">In the </w:t>
      </w:r>
      <w:r w:rsidR="00D4318D">
        <w:rPr>
          <w:rStyle w:val="KeyWord0"/>
        </w:rPr>
        <w:t>&lt;k&gt;</w:t>
      </w:r>
      <w:r w:rsidR="00D4318D" w:rsidRPr="00392B3E">
        <w:rPr>
          <w:rStyle w:val="KeyWord0"/>
        </w:rPr>
        <w:t>limits</w:t>
      </w:r>
      <w:r w:rsidR="00D4318D">
        <w:rPr>
          <w:rStyle w:val="KeyWord0"/>
        </w:rPr>
        <w:t>&lt;/k&gt;</w:t>
      </w:r>
      <w:r w:rsidR="00392B3E">
        <w:t xml:space="preserve">, </w:t>
      </w:r>
      <w:r w:rsidR="00D4318D">
        <w:rPr>
          <w:rStyle w:val="KeyWord0"/>
        </w:rPr>
        <w:t>&lt;k&gt;</w:t>
      </w:r>
      <w:r w:rsidR="00D4318D" w:rsidRPr="00392B3E">
        <w:rPr>
          <w:rStyle w:val="KeyWord0"/>
        </w:rPr>
        <w:t>setjmp</w:t>
      </w:r>
      <w:r w:rsidR="00D4318D">
        <w:rPr>
          <w:rStyle w:val="KeyWord0"/>
        </w:rPr>
        <w:t>&lt;/k&gt;</w:t>
      </w:r>
      <w:r w:rsidR="00392B3E">
        <w:t xml:space="preserve">, </w:t>
      </w:r>
      <w:r w:rsidR="00D4318D">
        <w:rPr>
          <w:rStyle w:val="KeyWord0"/>
        </w:rPr>
        <w:t>&lt;k&gt;</w:t>
      </w:r>
      <w:r w:rsidR="00D4318D" w:rsidRPr="00392B3E">
        <w:rPr>
          <w:rStyle w:val="KeyWord0"/>
        </w:rPr>
        <w:t>stdio</w:t>
      </w:r>
      <w:r w:rsidR="00D4318D">
        <w:rPr>
          <w:rStyle w:val="KeyWord0"/>
        </w:rPr>
        <w:t>&lt;/k&gt;</w:t>
      </w:r>
      <w:r w:rsidR="00392B3E">
        <w:t xml:space="preserve">, </w:t>
      </w:r>
      <w:r w:rsidR="00D4318D">
        <w:rPr>
          <w:rStyle w:val="KeyWord0"/>
        </w:rPr>
        <w:t>&lt;k&gt;</w:t>
      </w:r>
      <w:r w:rsidR="00D4318D" w:rsidRPr="00392B3E">
        <w:rPr>
          <w:rStyle w:val="KeyWord0"/>
        </w:rPr>
        <w:t>stdlib</w:t>
      </w:r>
      <w:r w:rsidR="00D4318D">
        <w:rPr>
          <w:rStyle w:val="KeyWord0"/>
        </w:rPr>
        <w:t>&lt;/k&gt;</w:t>
      </w:r>
      <w:r w:rsidR="00392B3E">
        <w:t xml:space="preserve">, and </w:t>
      </w:r>
      <w:r w:rsidR="00D4318D">
        <w:rPr>
          <w:rStyle w:val="KeyWord0"/>
        </w:rPr>
        <w:t>&lt;k&gt;</w:t>
      </w:r>
      <w:r w:rsidR="00D4318D" w:rsidRPr="00392B3E">
        <w:rPr>
          <w:rStyle w:val="KeyWord0"/>
        </w:rPr>
        <w:t>time</w:t>
      </w:r>
      <w:r w:rsidR="00D4318D">
        <w:rPr>
          <w:rStyle w:val="KeyWord0"/>
        </w:rPr>
        <w:t>&lt;/k&gt;</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D4318D">
        <w:rPr>
          <w:rStyle w:val="KeyWord0"/>
        </w:rPr>
        <w:t>&lt;k&gt;</w:t>
      </w:r>
      <w:r w:rsidR="00D4318D" w:rsidRPr="009B513C">
        <w:rPr>
          <w:rStyle w:val="KeyWord0"/>
        </w:rPr>
        <w:t>__LINUX__</w:t>
      </w:r>
      <w:r w:rsidR="00D4318D">
        <w:rPr>
          <w:rStyle w:val="KeyWord0"/>
        </w:rPr>
        <w:t>&lt;/k&gt;</w:t>
      </w:r>
      <w:r w:rsidR="00150034">
        <w:t xml:space="preserve"> and </w:t>
      </w:r>
      <w:r w:rsidR="00D4318D">
        <w:rPr>
          <w:rStyle w:val="KeyWord0"/>
        </w:rPr>
        <w:t>&lt;k&gt;</w:t>
      </w:r>
      <w:r w:rsidR="00D4318D" w:rsidRPr="009B513C">
        <w:rPr>
          <w:rStyle w:val="KeyWord0"/>
        </w:rPr>
        <w:t>__WINDOWS__</w:t>
      </w:r>
      <w:r w:rsidR="00D4318D">
        <w:rPr>
          <w:rStyle w:val="KeyWord0"/>
        </w:rPr>
        <w:t>&lt;/k&gt;</w:t>
      </w:r>
      <w:r w:rsidR="00150034">
        <w:t xml:space="preserve"> macros to distinguish</w:t>
      </w:r>
      <w:r w:rsidR="009B513C">
        <w:t xml:space="preserve"> </w:t>
      </w:r>
      <w:r w:rsidR="00150034">
        <w:t>between them.</w:t>
      </w:r>
    </w:p>
    <w:p w14:paraId="21B660CB" w14:textId="708393E8" w:rsidR="00EE220E" w:rsidRPr="00903DBA" w:rsidRDefault="00CC1DF4" w:rsidP="0060539D">
      <w:pPr>
        <w:pStyle w:val="Heading2"/>
      </w:pPr>
      <w:bookmarkStart w:id="576" w:name="_Toc98936449"/>
      <w:r>
        <w:t>&lt;</w:t>
      </w:r>
      <w:proofErr w:type="spellStart"/>
      <w:r>
        <w:t>h2</w:t>
      </w:r>
      <w:proofErr w:type="spellEnd"/>
      <w:r>
        <w:t>&gt;</w:t>
      </w:r>
      <w:r w:rsidRPr="00903DBA">
        <w:t>Integral and Floating Limits</w:t>
      </w:r>
      <w:r>
        <w:t>&lt;/</w:t>
      </w:r>
      <w:proofErr w:type="spellStart"/>
      <w:r>
        <w:t>h2</w:t>
      </w:r>
      <w:proofErr w:type="spellEnd"/>
      <w:r>
        <w:t>&gt;</w:t>
      </w:r>
      <w:bookmarkEnd w:id="576"/>
    </w:p>
    <w:p w14:paraId="1F710058" w14:textId="3C42BC41" w:rsidR="007800D6" w:rsidRPr="00903DBA" w:rsidRDefault="007800D6" w:rsidP="007800D6">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limits.h</w:t>
      </w:r>
      <w:r w:rsidR="00D4318D">
        <w:rPr>
          <w:rStyle w:val="KeyWord0"/>
          <w:highlight w:val="white"/>
        </w:rPr>
        <w:t>&lt;/k&gt;</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21799406" w:rsidR="003D1398"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limits</w:t>
      </w:r>
      <w:r>
        <w:rPr>
          <w:highlight w:val="white"/>
        </w:rPr>
        <w:t>.</w:t>
      </w:r>
      <w:r w:rsidRPr="00903DBA">
        <w:rPr>
          <w:highlight w:val="white"/>
        </w:rPr>
        <w:t>h</w:t>
      </w:r>
      <w:proofErr w:type="spellEnd"/>
      <w:r>
        <w:rPr>
          <w:highlight w:val="white"/>
        </w:rPr>
        <w:t>&lt;/</w:t>
      </w:r>
      <w:proofErr w:type="spellStart"/>
      <w:r>
        <w:rPr>
          <w:highlight w:val="white"/>
        </w:rPr>
        <w:t>ch</w:t>
      </w:r>
      <w:proofErr w:type="spellEnd"/>
      <w:r>
        <w:rPr>
          <w:highlight w:val="white"/>
        </w:rPr>
        <w:t>&gt;</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-32768</w:t>
      </w:r>
    </w:p>
    <w:p w14:paraId="74242C97" w14:textId="77777777" w:rsidR="001B4955" w:rsidRPr="00492109" w:rsidRDefault="001B4955" w:rsidP="001B4955">
      <w:pPr>
        <w:pStyle w:val="Code"/>
        <w:rPr>
          <w:highlight w:val="white"/>
          <w:lang w:val="nb-NO"/>
        </w:rPr>
      </w:pPr>
      <w:r w:rsidRPr="00492109">
        <w:rPr>
          <w:highlight w:val="white"/>
          <w:lang w:val="nb-NO"/>
        </w:rPr>
        <w:t xml:space="preserve">  #define INT_MAX 32767</w:t>
      </w:r>
    </w:p>
    <w:p w14:paraId="2ACF9A49" w14:textId="77777777" w:rsidR="001B4955" w:rsidRPr="00903DBA" w:rsidRDefault="001B4955" w:rsidP="001B4955">
      <w:pPr>
        <w:pStyle w:val="Code"/>
        <w:rPr>
          <w:highlight w:val="white"/>
        </w:rPr>
      </w:pPr>
      <w:r w:rsidRPr="00492109">
        <w:rPr>
          <w:highlight w:val="white"/>
          <w:lang w:val="nb-NO"/>
        </w:rPr>
        <w:t xml:space="preserve">  </w:t>
      </w:r>
      <w:r w:rsidRPr="00903DBA">
        <w:rPr>
          <w:highlight w:val="white"/>
        </w:rPr>
        <w:t>#define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492109" w:rsidRDefault="001B4955" w:rsidP="001B4955">
      <w:pPr>
        <w:pStyle w:val="Code"/>
        <w:rPr>
          <w:highlight w:val="white"/>
          <w:lang w:val="nb-NO"/>
        </w:rPr>
      </w:pPr>
      <w:r w:rsidRPr="00903DBA">
        <w:rPr>
          <w:highlight w:val="white"/>
        </w:rPr>
        <w:t xml:space="preserve">  </w:t>
      </w:r>
      <w:r w:rsidRPr="00492109">
        <w:rPr>
          <w:highlight w:val="white"/>
          <w:lang w:val="nb-NO"/>
        </w:rPr>
        <w:t>#define INT_MIN -2147483648</w:t>
      </w:r>
    </w:p>
    <w:p w14:paraId="328544A1" w14:textId="77777777" w:rsidR="001B4955" w:rsidRPr="00492109" w:rsidRDefault="001B4955" w:rsidP="001B4955">
      <w:pPr>
        <w:pStyle w:val="Code"/>
        <w:rPr>
          <w:highlight w:val="white"/>
          <w:lang w:val="nb-NO"/>
        </w:rPr>
      </w:pPr>
      <w:r w:rsidRPr="00492109">
        <w:rPr>
          <w:highlight w:val="white"/>
          <w:lang w:val="nb-NO"/>
        </w:rPr>
        <w:t xml:space="preserve">  #define INT_MAX 2147483647</w:t>
      </w:r>
    </w:p>
    <w:p w14:paraId="3DA69E85" w14:textId="77777777" w:rsidR="001B4955" w:rsidRPr="00492109" w:rsidRDefault="001B4955" w:rsidP="001B4955">
      <w:pPr>
        <w:pStyle w:val="Code"/>
        <w:rPr>
          <w:highlight w:val="white"/>
          <w:lang w:val="nb-NO"/>
        </w:rPr>
      </w:pPr>
      <w:r w:rsidRPr="00492109">
        <w:rPr>
          <w:highlight w:val="white"/>
          <w:lang w:val="nb-NO"/>
        </w:rPr>
        <w:lastRenderedPageBreak/>
        <w:t xml:space="preserve">  #define UINT_MAX 4294967295U</w:t>
      </w:r>
    </w:p>
    <w:p w14:paraId="3C1C197A" w14:textId="77777777" w:rsidR="001B4955" w:rsidRPr="00492109" w:rsidRDefault="001B4955" w:rsidP="001B4955">
      <w:pPr>
        <w:pStyle w:val="Code"/>
        <w:rPr>
          <w:highlight w:val="white"/>
          <w:lang w:val="nb-NO"/>
        </w:rPr>
      </w:pPr>
    </w:p>
    <w:p w14:paraId="1D0A29E6" w14:textId="77777777" w:rsidR="001B4955" w:rsidRPr="00492109" w:rsidRDefault="001B4955" w:rsidP="001B4955">
      <w:pPr>
        <w:pStyle w:val="Code"/>
        <w:rPr>
          <w:highlight w:val="white"/>
          <w:lang w:val="nb-NO"/>
        </w:rPr>
      </w:pPr>
      <w:r w:rsidRPr="00492109">
        <w:rPr>
          <w:highlight w:val="white"/>
          <w:lang w:val="nb-NO"/>
        </w:rPr>
        <w:t xml:space="preserve">  #define LONG_MIN -9223372036854775808L</w:t>
      </w:r>
    </w:p>
    <w:p w14:paraId="29F62875" w14:textId="77777777" w:rsidR="001B4955" w:rsidRPr="00492109" w:rsidRDefault="001B4955" w:rsidP="001B4955">
      <w:pPr>
        <w:pStyle w:val="Code"/>
        <w:rPr>
          <w:highlight w:val="white"/>
          <w:lang w:val="nb-NO"/>
        </w:rPr>
      </w:pPr>
      <w:r w:rsidRPr="00492109">
        <w:rPr>
          <w:highlight w:val="white"/>
          <w:lang w:val="nb-NO"/>
        </w:rPr>
        <w:t xml:space="preserve">  #define LONG_MAX 9223372036854775807L</w:t>
      </w:r>
    </w:p>
    <w:p w14:paraId="637AEA6B" w14:textId="77777777" w:rsidR="001B4955" w:rsidRPr="00492109" w:rsidRDefault="001B4955" w:rsidP="001B4955">
      <w:pPr>
        <w:pStyle w:val="Code"/>
        <w:rPr>
          <w:highlight w:val="white"/>
          <w:lang w:val="nb-NO"/>
        </w:rPr>
      </w:pPr>
      <w:r w:rsidRPr="00492109">
        <w:rPr>
          <w:highlight w:val="white"/>
          <w:lang w:val="nb-NO"/>
        </w:rPr>
        <w:t xml:space="preserve">  #define ULONG_MAX 0xFFFFFFFFFFFFFFFFUL</w:t>
      </w:r>
    </w:p>
    <w:p w14:paraId="7D7FE382" w14:textId="0BC817CE" w:rsidR="001B4955" w:rsidRPr="00492109" w:rsidRDefault="001B4955" w:rsidP="001B4955">
      <w:pPr>
        <w:pStyle w:val="Code"/>
        <w:rPr>
          <w:highlight w:val="white"/>
          <w:lang w:val="nb-NO"/>
        </w:rPr>
      </w:pPr>
      <w:r w:rsidRPr="00492109">
        <w:rPr>
          <w:highlight w:val="white"/>
          <w:lang w:val="nb-NO"/>
        </w:rPr>
        <w:t xml:space="preserve">  #define ULONG_MAX 18446744073709551615UL</w:t>
      </w:r>
    </w:p>
    <w:p w14:paraId="2E47EDDC" w14:textId="77777777" w:rsidR="001B4955" w:rsidRPr="00492109" w:rsidRDefault="001B4955" w:rsidP="001B4955">
      <w:pPr>
        <w:pStyle w:val="Code"/>
        <w:rPr>
          <w:highlight w:val="white"/>
          <w:lang w:val="nb-NO"/>
        </w:rPr>
      </w:pPr>
      <w:r w:rsidRPr="00492109">
        <w:rPr>
          <w:highlight w:val="white"/>
          <w:lang w:val="nb-NO"/>
        </w:rPr>
        <w:t>#endif</w:t>
      </w:r>
    </w:p>
    <w:p w14:paraId="187CDFAD" w14:textId="77777777" w:rsidR="001B4955" w:rsidRPr="00492109" w:rsidRDefault="001B4955" w:rsidP="001B4955">
      <w:pPr>
        <w:pStyle w:val="Code"/>
        <w:rPr>
          <w:highlight w:val="white"/>
          <w:lang w:val="nb-NO"/>
        </w:rPr>
      </w:pPr>
    </w:p>
    <w:p w14:paraId="099D9FA8" w14:textId="20052D75" w:rsidR="001B4955" w:rsidRPr="00903DBA" w:rsidRDefault="001B4955" w:rsidP="001B4955">
      <w:pPr>
        <w:pStyle w:val="Code"/>
        <w:rPr>
          <w:highlight w:val="white"/>
        </w:rPr>
      </w:pPr>
      <w:r w:rsidRPr="00903DBA">
        <w:rPr>
          <w:highlight w:val="white"/>
        </w:rPr>
        <w:t>#endif</w:t>
      </w:r>
    </w:p>
    <w:p w14:paraId="01ADB0EF" w14:textId="24C97801" w:rsidR="001A5879" w:rsidRPr="00903DBA" w:rsidRDefault="001A5879" w:rsidP="001A5879">
      <w:pPr>
        <w:rPr>
          <w:highlight w:val="white"/>
        </w:rPr>
      </w:pPr>
      <w:r w:rsidRPr="00903DBA">
        <w:rPr>
          <w:highlight w:val="white"/>
        </w:rPr>
        <w:t xml:space="preserve">The file </w:t>
      </w:r>
      <w:r w:rsidR="00D4318D">
        <w:rPr>
          <w:rStyle w:val="KeyWord0"/>
          <w:highlight w:val="white"/>
        </w:rPr>
        <w:t>&lt;k&gt;</w:t>
      </w:r>
      <w:r w:rsidR="00D4318D" w:rsidRPr="007A3172">
        <w:rPr>
          <w:rStyle w:val="KeyWord0"/>
          <w:highlight w:val="white"/>
        </w:rPr>
        <w:t>float.h</w:t>
      </w:r>
      <w:r w:rsidR="00D4318D">
        <w:rPr>
          <w:rStyle w:val="KeyWord0"/>
          <w:highlight w:val="white"/>
        </w:rPr>
        <w:t>&lt;/k&gt;</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6A88A792" w:rsidR="003D1398" w:rsidRPr="00903DBA" w:rsidRDefault="000274D4" w:rsidP="00E65FE6">
      <w:pPr>
        <w:pStyle w:val="CodeHeader"/>
      </w:pPr>
      <w:r>
        <w:t>&lt;</w:t>
      </w:r>
      <w:proofErr w:type="spellStart"/>
      <w:r>
        <w:t>ch</w:t>
      </w:r>
      <w:proofErr w:type="spellEnd"/>
      <w:r>
        <w:t>&gt;</w:t>
      </w:r>
      <w:proofErr w:type="spellStart"/>
      <w:r w:rsidRPr="00903DBA">
        <w:t>float</w:t>
      </w:r>
      <w:r>
        <w:t>.</w:t>
      </w:r>
      <w:r w:rsidRPr="00903DBA">
        <w:t>h</w:t>
      </w:r>
      <w:proofErr w:type="spellEnd"/>
      <w:r>
        <w:t>&lt;/</w:t>
      </w:r>
      <w:proofErr w:type="spellStart"/>
      <w:r>
        <w:t>ch</w:t>
      </w:r>
      <w:proofErr w:type="spellEnd"/>
      <w:r>
        <w:t>&gt;</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74C42" w:rsidRDefault="001B4955" w:rsidP="001B4955">
      <w:pPr>
        <w:pStyle w:val="Code"/>
        <w:rPr>
          <w:highlight w:val="white"/>
          <w:lang w:val="nb-NO"/>
        </w:rPr>
      </w:pPr>
      <w:r w:rsidRPr="00974C42">
        <w:rPr>
          <w:highlight w:val="white"/>
          <w:lang w:val="nb-NO"/>
        </w:rPr>
        <w:t>#define FLT_EPSILON  1e-6</w:t>
      </w:r>
    </w:p>
    <w:p w14:paraId="1A5FB69B" w14:textId="77777777" w:rsidR="001B4955" w:rsidRPr="00492109" w:rsidRDefault="001B4955" w:rsidP="001B4955">
      <w:pPr>
        <w:pStyle w:val="Code"/>
        <w:rPr>
          <w:highlight w:val="white"/>
          <w:lang w:val="nb-NO"/>
        </w:rPr>
      </w:pPr>
      <w:r w:rsidRPr="00492109">
        <w:rPr>
          <w:highlight w:val="white"/>
          <w:lang w:val="nb-NO"/>
        </w:rPr>
        <w:t>#define FLT_MIN_EXP  -38</w:t>
      </w:r>
    </w:p>
    <w:p w14:paraId="64ED1706" w14:textId="77777777" w:rsidR="001B4955" w:rsidRPr="00492109" w:rsidRDefault="001B4955" w:rsidP="001B4955">
      <w:pPr>
        <w:pStyle w:val="Code"/>
        <w:rPr>
          <w:highlight w:val="white"/>
          <w:lang w:val="nb-NO"/>
        </w:rPr>
      </w:pPr>
      <w:r w:rsidRPr="00492109">
        <w:rPr>
          <w:highlight w:val="white"/>
          <w:lang w:val="nb-NO"/>
        </w:rPr>
        <w:t>#define FLT_MIN      1.2E-38</w:t>
      </w:r>
    </w:p>
    <w:p w14:paraId="76991C4A" w14:textId="77777777" w:rsidR="001B4955" w:rsidRPr="00492109" w:rsidRDefault="001B4955" w:rsidP="001B4955">
      <w:pPr>
        <w:pStyle w:val="Code"/>
        <w:rPr>
          <w:highlight w:val="white"/>
          <w:lang w:val="nb-NO"/>
        </w:rPr>
      </w:pPr>
      <w:r w:rsidRPr="00492109">
        <w:rPr>
          <w:highlight w:val="white"/>
          <w:lang w:val="nb-NO"/>
        </w:rPr>
        <w:t>#define FLT_MAX_EXP  38</w:t>
      </w:r>
    </w:p>
    <w:p w14:paraId="6ADF3E4A" w14:textId="77777777" w:rsidR="001B4955" w:rsidRPr="00492109" w:rsidRDefault="001B4955" w:rsidP="001B4955">
      <w:pPr>
        <w:pStyle w:val="Code"/>
        <w:rPr>
          <w:highlight w:val="white"/>
          <w:lang w:val="nb-NO"/>
        </w:rPr>
      </w:pPr>
      <w:r w:rsidRPr="00492109">
        <w:rPr>
          <w:highlight w:val="white"/>
          <w:lang w:val="nb-NO"/>
        </w:rPr>
        <w:t>#define FLT_MAX      3.4E+38</w:t>
      </w:r>
    </w:p>
    <w:p w14:paraId="11657D05" w14:textId="77777777" w:rsidR="001B4955" w:rsidRPr="00492109" w:rsidRDefault="001B4955" w:rsidP="001B4955">
      <w:pPr>
        <w:pStyle w:val="Code"/>
        <w:rPr>
          <w:highlight w:val="white"/>
          <w:lang w:val="nb-NO"/>
        </w:rPr>
      </w:pPr>
    </w:p>
    <w:p w14:paraId="7D79DE16" w14:textId="77777777" w:rsidR="001B4955" w:rsidRPr="00492109" w:rsidRDefault="001B4955" w:rsidP="001B4955">
      <w:pPr>
        <w:pStyle w:val="Code"/>
        <w:rPr>
          <w:highlight w:val="white"/>
          <w:lang w:val="nb-NO"/>
        </w:rPr>
      </w:pPr>
      <w:r w:rsidRPr="00492109">
        <w:rPr>
          <w:highlight w:val="white"/>
          <w:lang w:val="nb-NO"/>
        </w:rPr>
        <w:t>#define DBL_DIG      6</w:t>
      </w:r>
    </w:p>
    <w:p w14:paraId="4749F7D0" w14:textId="77777777" w:rsidR="001B4955" w:rsidRPr="00492109" w:rsidRDefault="001B4955" w:rsidP="001B4955">
      <w:pPr>
        <w:pStyle w:val="Code"/>
        <w:rPr>
          <w:highlight w:val="white"/>
          <w:lang w:val="nb-NO"/>
        </w:rPr>
      </w:pPr>
      <w:r w:rsidRPr="00492109">
        <w:rPr>
          <w:highlight w:val="white"/>
          <w:lang w:val="nb-NO"/>
        </w:rPr>
        <w:t>#define DBL_EPSILON  1e-6</w:t>
      </w:r>
    </w:p>
    <w:p w14:paraId="7BB4D048" w14:textId="77777777" w:rsidR="001B4955" w:rsidRPr="00492109" w:rsidRDefault="001B4955" w:rsidP="001B4955">
      <w:pPr>
        <w:pStyle w:val="Code"/>
        <w:rPr>
          <w:highlight w:val="white"/>
          <w:lang w:val="nb-NO"/>
        </w:rPr>
      </w:pPr>
      <w:r w:rsidRPr="00492109">
        <w:rPr>
          <w:highlight w:val="white"/>
          <w:lang w:val="nb-NO"/>
        </w:rPr>
        <w:t>#define DBL_MANT_DIG 2</w:t>
      </w:r>
    </w:p>
    <w:p w14:paraId="62A765AC" w14:textId="77777777" w:rsidR="001B4955" w:rsidRPr="00492109" w:rsidRDefault="001B4955" w:rsidP="001B4955">
      <w:pPr>
        <w:pStyle w:val="Code"/>
        <w:rPr>
          <w:highlight w:val="white"/>
          <w:lang w:val="nb-NO"/>
        </w:rPr>
      </w:pPr>
      <w:r w:rsidRPr="00492109">
        <w:rPr>
          <w:highlight w:val="white"/>
          <w:lang w:val="nb-NO"/>
        </w:rPr>
        <w:t>#define DBL_MIN_EXP  -308</w:t>
      </w:r>
    </w:p>
    <w:p w14:paraId="4AF459B7" w14:textId="77777777" w:rsidR="001B4955" w:rsidRPr="00492109" w:rsidRDefault="001B4955" w:rsidP="001B4955">
      <w:pPr>
        <w:pStyle w:val="Code"/>
        <w:rPr>
          <w:highlight w:val="white"/>
          <w:lang w:val="nb-NO"/>
        </w:rPr>
      </w:pPr>
      <w:r w:rsidRPr="00492109">
        <w:rPr>
          <w:highlight w:val="white"/>
          <w:lang w:val="nb-NO"/>
        </w:rPr>
        <w:t>#define DBL_MIN      2.3E-308</w:t>
      </w:r>
    </w:p>
    <w:p w14:paraId="1B22A058" w14:textId="77777777" w:rsidR="001B4955" w:rsidRPr="00492109" w:rsidRDefault="001B4955" w:rsidP="001B4955">
      <w:pPr>
        <w:pStyle w:val="Code"/>
        <w:rPr>
          <w:highlight w:val="white"/>
          <w:lang w:val="nb-NO"/>
        </w:rPr>
      </w:pPr>
      <w:r w:rsidRPr="00492109">
        <w:rPr>
          <w:highlight w:val="white"/>
          <w:lang w:val="nb-NO"/>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3D0CEBEC" w:rsidR="00EE220E" w:rsidRPr="00903DBA" w:rsidRDefault="00CC1DF4" w:rsidP="0060539D">
      <w:pPr>
        <w:pStyle w:val="Heading2"/>
      </w:pPr>
      <w:bookmarkStart w:id="577" w:name="_Toc98936450"/>
      <w:r>
        <w:t>&lt;</w:t>
      </w:r>
      <w:proofErr w:type="spellStart"/>
      <w:r>
        <w:t>h2</w:t>
      </w:r>
      <w:proofErr w:type="spellEnd"/>
      <w:r>
        <w:t>&gt;</w:t>
      </w:r>
      <w:r w:rsidRPr="00903DBA">
        <w:t xml:space="preserve">The </w:t>
      </w:r>
      <w:r>
        <w:t>A</w:t>
      </w:r>
      <w:r w:rsidRPr="00903DBA">
        <w:t>ssert Macro</w:t>
      </w:r>
      <w:r>
        <w:t>&lt;/</w:t>
      </w:r>
      <w:proofErr w:type="spellStart"/>
      <w:r>
        <w:t>h2</w:t>
      </w:r>
      <w:proofErr w:type="spellEnd"/>
      <w:r>
        <w:t>&gt;</w:t>
      </w:r>
      <w:bookmarkEnd w:id="577"/>
    </w:p>
    <w:p w14:paraId="78813112" w14:textId="254ECBD4"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4318D">
        <w:rPr>
          <w:rStyle w:val="KeyWord0"/>
        </w:rPr>
        <w:t>&lt;k&gt;</w:t>
      </w:r>
      <w:r w:rsidR="00D4318D" w:rsidRPr="00903DBA">
        <w:rPr>
          <w:rStyle w:val="KeyWord0"/>
        </w:rPr>
        <w:t>__FILE__</w:t>
      </w:r>
      <w:r w:rsidR="00D4318D">
        <w:rPr>
          <w:rStyle w:val="KeyWord0"/>
        </w:rPr>
        <w:t>&lt;/k&gt;</w:t>
      </w:r>
      <w:r w:rsidR="00DB2BFF" w:rsidRPr="00903DBA">
        <w:t xml:space="preserve"> and </w:t>
      </w:r>
      <w:r w:rsidR="00D4318D">
        <w:rPr>
          <w:rStyle w:val="KeyWord0"/>
        </w:rPr>
        <w:t>&lt;k&gt;</w:t>
      </w:r>
      <w:r w:rsidR="00D4318D" w:rsidRPr="00903DBA">
        <w:rPr>
          <w:rStyle w:val="KeyWord0"/>
        </w:rPr>
        <w:t>__LINE__</w:t>
      </w:r>
      <w:r w:rsidR="00D4318D">
        <w:rPr>
          <w:rStyle w:val="KeyWord0"/>
        </w:rPr>
        <w:t>&lt;/k&gt;</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D4318D">
        <w:rPr>
          <w:rStyle w:val="KeyWord0"/>
        </w:rPr>
        <w:t>&lt;k&gt;</w:t>
      </w:r>
      <w:r w:rsidR="00D4318D" w:rsidRPr="00903DBA">
        <w:rPr>
          <w:rStyle w:val="KeyWord0"/>
        </w:rPr>
        <w:t>NDEBUG</w:t>
      </w:r>
      <w:r w:rsidR="00D4318D">
        <w:rPr>
          <w:rStyle w:val="KeyWord0"/>
        </w:rPr>
        <w:t>&lt;/k&gt;</w:t>
      </w:r>
      <w:r w:rsidR="000D48DE" w:rsidRPr="00903DBA">
        <w:t xml:space="preserve"> macro to shorten the definition of the </w:t>
      </w:r>
      <w:r w:rsidR="00D4318D">
        <w:rPr>
          <w:rStyle w:val="KeyWord0"/>
        </w:rPr>
        <w:t>&lt;k&gt;</w:t>
      </w:r>
      <w:r w:rsidR="00D4318D" w:rsidRPr="00903DBA">
        <w:rPr>
          <w:rStyle w:val="KeyWord0"/>
        </w:rPr>
        <w:t>assert</w:t>
      </w:r>
      <w:r w:rsidR="00D4318D">
        <w:rPr>
          <w:rStyle w:val="KeyWord0"/>
        </w:rPr>
        <w:t>&lt;/k&gt;</w:t>
      </w:r>
      <w:r w:rsidR="008728BE" w:rsidRPr="00903DBA">
        <w:t xml:space="preserve"> </w:t>
      </w:r>
      <w:r w:rsidR="000D48DE" w:rsidRPr="00903DBA">
        <w:t>macro.</w:t>
      </w:r>
    </w:p>
    <w:p w14:paraId="492C07C6" w14:textId="450EA016" w:rsidR="00F65771" w:rsidRPr="00974C42" w:rsidRDefault="000274D4" w:rsidP="00E65FE6">
      <w:pPr>
        <w:pStyle w:val="CodeHeader"/>
        <w:rPr>
          <w:lang w:val="en-GB"/>
        </w:rPr>
      </w:pPr>
      <w:r w:rsidRPr="00974C42">
        <w:rPr>
          <w:lang w:val="en-GB"/>
        </w:rPr>
        <w:t>&lt;</w:t>
      </w:r>
      <w:proofErr w:type="spellStart"/>
      <w:r w:rsidRPr="00974C42">
        <w:rPr>
          <w:lang w:val="en-GB"/>
        </w:rPr>
        <w:t>ch</w:t>
      </w:r>
      <w:proofErr w:type="spellEnd"/>
      <w:r w:rsidRPr="00974C42">
        <w:rPr>
          <w:lang w:val="en-GB"/>
        </w:rPr>
        <w:t>&gt;</w:t>
      </w:r>
      <w:proofErr w:type="spellStart"/>
      <w:r w:rsidRPr="00974C42">
        <w:rPr>
          <w:lang w:val="en-GB"/>
        </w:rPr>
        <w:t>assert.h</w:t>
      </w:r>
      <w:proofErr w:type="spellEnd"/>
      <w:r w:rsidRPr="00974C42">
        <w:rPr>
          <w:lang w:val="en-GB"/>
        </w:rPr>
        <w:t>&lt;/</w:t>
      </w:r>
      <w:proofErr w:type="spellStart"/>
      <w:r w:rsidRPr="00974C42">
        <w:rPr>
          <w:lang w:val="en-GB"/>
        </w:rPr>
        <w:t>ch</w:t>
      </w:r>
      <w:proofErr w:type="spellEnd"/>
      <w:r w:rsidRPr="00974C42">
        <w:rPr>
          <w:lang w:val="en-GB"/>
        </w:rPr>
        <w:t>&gt;</w:t>
      </w:r>
    </w:p>
    <w:p w14:paraId="10DE0101" w14:textId="77777777" w:rsidR="001B4955" w:rsidRPr="00974C42" w:rsidRDefault="001B4955" w:rsidP="001B4955">
      <w:pPr>
        <w:pStyle w:val="Code"/>
        <w:rPr>
          <w:highlight w:val="white"/>
          <w:lang w:val="en-GB"/>
        </w:rPr>
      </w:pPr>
      <w:r w:rsidRPr="00974C42">
        <w:rPr>
          <w:highlight w:val="white"/>
          <w:lang w:val="en-GB"/>
        </w:rPr>
        <w:t>#ifndef __ASSERT_H__</w:t>
      </w:r>
    </w:p>
    <w:p w14:paraId="2FD9503E" w14:textId="77777777" w:rsidR="001B4955" w:rsidRPr="00974C42" w:rsidRDefault="001B4955" w:rsidP="001B4955">
      <w:pPr>
        <w:pStyle w:val="Code"/>
        <w:rPr>
          <w:highlight w:val="white"/>
          <w:lang w:val="en-GB"/>
        </w:rPr>
      </w:pPr>
      <w:r w:rsidRPr="00974C42">
        <w:rPr>
          <w:highlight w:val="white"/>
          <w:lang w:val="en-GB"/>
        </w:rPr>
        <w:t>#define __ASSERT_H__</w:t>
      </w:r>
    </w:p>
    <w:p w14:paraId="3EE81BF0" w14:textId="77777777" w:rsidR="001B4955" w:rsidRPr="00974C42" w:rsidRDefault="001B4955" w:rsidP="001B4955">
      <w:pPr>
        <w:pStyle w:val="Code"/>
        <w:rPr>
          <w:highlight w:val="white"/>
          <w:lang w:val="en-GB"/>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lastRenderedPageBreak/>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6BB2F6F8" w:rsidR="0062113D" w:rsidRPr="00903DBA" w:rsidRDefault="00CC1DF4" w:rsidP="0060539D">
      <w:pPr>
        <w:pStyle w:val="Heading2"/>
      </w:pPr>
      <w:bookmarkStart w:id="578" w:name="_Toc98936451"/>
      <w:r>
        <w:t>&lt;</w:t>
      </w:r>
      <w:proofErr w:type="spellStart"/>
      <w:r>
        <w:t>h2</w:t>
      </w:r>
      <w:proofErr w:type="spellEnd"/>
      <w:r>
        <w:t>&gt;</w:t>
      </w:r>
      <w:bookmarkStart w:id="579" w:name="_Ref55664393"/>
      <w:r w:rsidRPr="00903DBA">
        <w:t>Locale Data</w:t>
      </w:r>
      <w:bookmarkEnd w:id="579"/>
      <w:r>
        <w:t>&lt;/</w:t>
      </w:r>
      <w:proofErr w:type="spellStart"/>
      <w:r>
        <w:t>h2</w:t>
      </w:r>
      <w:proofErr w:type="spellEnd"/>
      <w:r>
        <w:t>&gt;</w:t>
      </w:r>
      <w:bookmarkEnd w:id="578"/>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37804C71" w:rsidR="00265BDF" w:rsidRPr="00903DBA" w:rsidRDefault="000274D4" w:rsidP="00E65FE6">
      <w:pPr>
        <w:pStyle w:val="CodeHeader"/>
      </w:pPr>
      <w:r>
        <w:t>&lt;</w:t>
      </w:r>
      <w:proofErr w:type="spellStart"/>
      <w:r>
        <w:t>ch</w:t>
      </w:r>
      <w:proofErr w:type="spellEnd"/>
      <w:r>
        <w:t>&gt;</w:t>
      </w:r>
      <w:proofErr w:type="spellStart"/>
      <w:r w:rsidRPr="00903DBA">
        <w:t>locale</w:t>
      </w:r>
      <w:r>
        <w:t>.</w:t>
      </w:r>
      <w:r w:rsidRPr="00903DBA">
        <w:t>h</w:t>
      </w:r>
      <w:proofErr w:type="spellEnd"/>
      <w:r>
        <w:t>&lt;/</w:t>
      </w:r>
      <w:proofErr w:type="spellStart"/>
      <w:r>
        <w:t>ch</w:t>
      </w:r>
      <w:proofErr w:type="spellEnd"/>
      <w:r>
        <w:t>&gt;</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03C4A10E" w:rsidR="00576FC5" w:rsidRDefault="005647E5" w:rsidP="005647E5">
      <w:pPr>
        <w:rPr>
          <w:highlight w:val="white"/>
        </w:rPr>
      </w:pPr>
      <w:r>
        <w:rPr>
          <w:highlight w:val="white"/>
        </w:rPr>
        <w:t xml:space="preserve">The </w:t>
      </w:r>
      <w:r w:rsidR="00D4318D">
        <w:rPr>
          <w:rStyle w:val="KeyWord0"/>
          <w:highlight w:val="white"/>
        </w:rPr>
        <w:t>&lt;k&gt;</w:t>
      </w:r>
      <w:r w:rsidR="00D4318D" w:rsidRPr="00A4024F">
        <w:rPr>
          <w:rStyle w:val="KeyWord0"/>
          <w:highlight w:val="white"/>
        </w:rPr>
        <w:t>lconv</w:t>
      </w:r>
      <w:r w:rsidR="00D4318D">
        <w:rPr>
          <w:rStyle w:val="KeyWord0"/>
          <w:highlight w:val="white"/>
        </w:rPr>
        <w:t>&lt;/k&gt;</w:t>
      </w:r>
      <w:r>
        <w:rPr>
          <w:highlight w:val="white"/>
        </w:rPr>
        <w:t xml:space="preserve"> struct holds </w:t>
      </w:r>
      <w:r w:rsidR="00A4024F">
        <w:rPr>
          <w:highlight w:val="white"/>
        </w:rPr>
        <w:t xml:space="preserve">the information of the locale environment. The </w:t>
      </w:r>
      <w:r w:rsidR="00D4318D">
        <w:rPr>
          <w:rStyle w:val="KeyWord0"/>
          <w:highlight w:val="white"/>
        </w:rPr>
        <w:t>&lt;k&gt;</w:t>
      </w:r>
      <w:r w:rsidR="00D4318D" w:rsidRPr="00270E61">
        <w:rPr>
          <w:rStyle w:val="KeyWord0"/>
          <w:highlight w:val="white"/>
        </w:rPr>
        <w:t>summerTimeZone</w:t>
      </w:r>
      <w:r w:rsidR="00D4318D">
        <w:rPr>
          <w:rStyle w:val="KeyWord0"/>
          <w:highlight w:val="white"/>
        </w:rPr>
        <w:t>&lt;/k&gt;</w:t>
      </w:r>
      <w:r w:rsidR="00A4024F">
        <w:rPr>
          <w:highlight w:val="white"/>
        </w:rPr>
        <w:t xml:space="preserve"> and </w:t>
      </w:r>
      <w:r w:rsidR="00D4318D">
        <w:rPr>
          <w:rStyle w:val="KeyWord0"/>
          <w:highlight w:val="white"/>
        </w:rPr>
        <w:t>&lt;k&gt;</w:t>
      </w:r>
      <w:r w:rsidR="00D4318D" w:rsidRPr="00270E61">
        <w:rPr>
          <w:rStyle w:val="KeyWord0"/>
          <w:highlight w:val="white"/>
        </w:rPr>
        <w:t>winter</w:t>
      </w:r>
      <w:r w:rsidR="00D4318D">
        <w:rPr>
          <w:rStyle w:val="KeyWord0"/>
          <w:highlight w:val="white"/>
        </w:rPr>
        <w:t>-</w:t>
      </w:r>
      <w:r w:rsidR="00D4318D" w:rsidRPr="00270E61">
        <w:rPr>
          <w:rStyle w:val="KeyWord0"/>
          <w:highlight w:val="white"/>
        </w:rPr>
        <w:t>TimeZone</w:t>
      </w:r>
      <w:r w:rsidR="00D4318D">
        <w:rPr>
          <w:rStyle w:val="KeyWord0"/>
          <w:highlight w:val="white"/>
        </w:rPr>
        <w:t>&lt;/k&gt;</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D4318D">
        <w:rPr>
          <w:rStyle w:val="KeyWord0"/>
          <w:highlight w:val="white"/>
        </w:rPr>
        <w:t>&lt;k&gt;</w:t>
      </w:r>
      <w:r w:rsidR="00D4318D" w:rsidRPr="00576FC5">
        <w:rPr>
          <w:rStyle w:val="KeyWord0"/>
          <w:highlight w:val="white"/>
        </w:rPr>
        <w:t>time</w:t>
      </w:r>
      <w:r w:rsidR="00D4318D">
        <w:rPr>
          <w:rStyle w:val="KeyWord0"/>
          <w:highlight w:val="white"/>
        </w:rPr>
        <w:t>&lt;/k&gt;</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2E09C3A5" w:rsidR="00576FC5" w:rsidRPr="00903DBA" w:rsidRDefault="00576FC5" w:rsidP="004A7595">
      <w:pPr>
        <w:rPr>
          <w:highlight w:val="white"/>
        </w:rPr>
      </w:pPr>
      <w:r>
        <w:rPr>
          <w:highlight w:val="white"/>
        </w:rPr>
        <w:t xml:space="preserve">The </w:t>
      </w:r>
      <w:r w:rsidR="00D4318D">
        <w:rPr>
          <w:rStyle w:val="KeyWord0"/>
          <w:highlight w:val="white"/>
        </w:rPr>
        <w:t>&lt;k&gt;</w:t>
      </w:r>
      <w:r w:rsidR="00D4318D" w:rsidRPr="00B27B0A">
        <w:rPr>
          <w:rStyle w:val="KeyWord0"/>
          <w:highlight w:val="white"/>
        </w:rPr>
        <w:t>shortDayList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longDaysList</w:t>
      </w:r>
      <w:r w:rsidR="00D4318D">
        <w:rPr>
          <w:rStyle w:val="KeyWord0"/>
          <w:highlight w:val="white"/>
        </w:rPr>
        <w:t>&lt;/k&gt;</w:t>
      </w:r>
      <w:r w:rsidR="00E5072E">
        <w:rPr>
          <w:highlight w:val="white"/>
        </w:rPr>
        <w:t xml:space="preserve">, </w:t>
      </w:r>
      <w:r w:rsidR="00D4318D">
        <w:rPr>
          <w:rStyle w:val="KeyWord0"/>
          <w:highlight w:val="white"/>
        </w:rPr>
        <w:t>&lt;k&gt;</w:t>
      </w:r>
      <w:r w:rsidR="00D4318D" w:rsidRPr="00B27B0A">
        <w:rPr>
          <w:rStyle w:val="KeyWord0"/>
          <w:highlight w:val="white"/>
        </w:rPr>
        <w:t>shortMonthList</w:t>
      </w:r>
      <w:r w:rsidR="00D4318D">
        <w:rPr>
          <w:rStyle w:val="KeyWord0"/>
          <w:highlight w:val="white"/>
        </w:rPr>
        <w:t>&lt;/k&gt;</w:t>
      </w:r>
      <w:r w:rsidR="00E5072E">
        <w:rPr>
          <w:highlight w:val="white"/>
        </w:rPr>
        <w:t xml:space="preserve">, and </w:t>
      </w:r>
      <w:r w:rsidR="00D4318D">
        <w:rPr>
          <w:rStyle w:val="KeyWord0"/>
          <w:highlight w:val="white"/>
        </w:rPr>
        <w:t>&lt;k&gt;</w:t>
      </w:r>
      <w:r w:rsidR="00D4318D" w:rsidRPr="00B27B0A">
        <w:rPr>
          <w:rStyle w:val="KeyWord0"/>
          <w:highlight w:val="white"/>
        </w:rPr>
        <w:t>longMonthList</w:t>
      </w:r>
      <w:r w:rsidR="00D4318D">
        <w:rPr>
          <w:rStyle w:val="KeyWord0"/>
          <w:highlight w:val="white"/>
        </w:rPr>
        <w:t>&lt;/k&gt;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4E808027" w:rsidR="00B27B0A" w:rsidRPr="00903DBA" w:rsidRDefault="00B27B0A" w:rsidP="00B27B0A">
      <w:pPr>
        <w:rPr>
          <w:highlight w:val="white"/>
        </w:rPr>
      </w:pPr>
      <w:r>
        <w:rPr>
          <w:highlight w:val="white"/>
        </w:rPr>
        <w:t xml:space="preserve">The </w:t>
      </w:r>
      <w:r w:rsidR="00D4318D">
        <w:rPr>
          <w:rStyle w:val="KeyWord0"/>
          <w:highlight w:val="white"/>
        </w:rPr>
        <w:t>&lt;k&gt;</w:t>
      </w:r>
      <w:r w:rsidR="00D4318D" w:rsidRPr="00B27B0A">
        <w:rPr>
          <w:rStyle w:val="KeyWord0"/>
          <w:highlight w:val="white"/>
        </w:rPr>
        <w:t>lowerCase</w:t>
      </w:r>
      <w:r w:rsidR="00D4318D">
        <w:rPr>
          <w:rStyle w:val="KeyWord0"/>
          <w:highlight w:val="white"/>
        </w:rPr>
        <w:t>&lt;/k&gt;</w:t>
      </w:r>
      <w:r>
        <w:rPr>
          <w:highlight w:val="white"/>
        </w:rPr>
        <w:t xml:space="preserve"> and </w:t>
      </w:r>
      <w:r w:rsidR="00D4318D">
        <w:rPr>
          <w:rStyle w:val="KeyWord0"/>
          <w:highlight w:val="white"/>
        </w:rPr>
        <w:t>&lt;k&gt;</w:t>
      </w:r>
      <w:r w:rsidR="00D4318D" w:rsidRPr="00B27B0A">
        <w:rPr>
          <w:rStyle w:val="KeyWord0"/>
          <w:highlight w:val="white"/>
        </w:rPr>
        <w:t>upperCase</w:t>
      </w:r>
      <w:r w:rsidR="00D4318D">
        <w:rPr>
          <w:rStyle w:val="KeyWord0"/>
          <w:highlight w:val="white"/>
        </w:rPr>
        <w:t>&lt;/k&gt;</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4F6DDFB5" w:rsidR="008F21B3" w:rsidRPr="00903DBA" w:rsidRDefault="008F21B3" w:rsidP="008F21B3">
      <w:pPr>
        <w:rPr>
          <w:highlight w:val="white"/>
        </w:rPr>
      </w:pPr>
      <w:r>
        <w:rPr>
          <w:highlight w:val="white"/>
        </w:rPr>
        <w:t xml:space="preserve">The </w:t>
      </w:r>
      <w:r w:rsidR="00D4318D">
        <w:rPr>
          <w:rStyle w:val="KeyWord0"/>
          <w:highlight w:val="white"/>
        </w:rPr>
        <w:t>&lt;k&gt;messageList&lt;/k&gt;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62AAB83B"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00D4318D">
        <w:rPr>
          <w:rStyle w:val="KeyWord0"/>
          <w:highlight w:val="white"/>
        </w:rPr>
        <w:t>&lt;k&gt;</w:t>
      </w:r>
      <w:r w:rsidR="00D4318D" w:rsidRPr="00F802D2">
        <w:rPr>
          <w:rStyle w:val="KeyWord0"/>
          <w:highlight w:val="white"/>
        </w:rPr>
        <w:t>enMessageList</w:t>
      </w:r>
      <w:r w:rsidR="00D4318D">
        <w:rPr>
          <w:rStyle w:val="KeyWord0"/>
          <w:highlight w:val="white"/>
        </w:rPr>
        <w:t>&lt;/k&gt;</w:t>
      </w:r>
      <w:r>
        <w:rPr>
          <w:highlight w:val="white"/>
        </w:rPr>
        <w:t xml:space="preserve"> array</w:t>
      </w:r>
      <w:r w:rsidR="005355CF">
        <w:rPr>
          <w:highlight w:val="white"/>
        </w:rPr>
        <w:t xml:space="preserve"> in the </w:t>
      </w:r>
      <w:r w:rsidR="00D4318D">
        <w:rPr>
          <w:rStyle w:val="KeyWord0"/>
          <w:highlight w:val="white"/>
        </w:rPr>
        <w:t>&lt;k&gt;</w:t>
      </w:r>
      <w:r w:rsidR="00D4318D" w:rsidRPr="005355CF">
        <w:rPr>
          <w:rStyle w:val="KeyWord0"/>
          <w:highlight w:val="white"/>
        </w:rPr>
        <w:t>locale.c</w:t>
      </w:r>
      <w:r w:rsidR="00D4318D">
        <w:rPr>
          <w:rStyle w:val="KeyWord0"/>
          <w:highlight w:val="white"/>
        </w:rPr>
        <w:t>&lt;/k&gt;</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61DE611C" w:rsidR="0062113D" w:rsidRPr="00903DBA" w:rsidRDefault="000274D4" w:rsidP="00E65FE6">
      <w:pPr>
        <w:pStyle w:val="CodeHeader"/>
      </w:pPr>
      <w:r>
        <w:t>&lt;</w:t>
      </w:r>
      <w:proofErr w:type="spellStart"/>
      <w:r>
        <w:t>ch</w:t>
      </w:r>
      <w:proofErr w:type="spellEnd"/>
      <w:r>
        <w:t>&gt;</w:t>
      </w:r>
      <w:proofErr w:type="spellStart"/>
      <w:r w:rsidRPr="00903DBA">
        <w:t>locale</w:t>
      </w:r>
      <w:r>
        <w:t>.</w:t>
      </w:r>
      <w:r w:rsidRPr="00903DBA">
        <w:t>c</w:t>
      </w:r>
      <w:proofErr w:type="spellEnd"/>
      <w:r>
        <w:t>&lt;/</w:t>
      </w:r>
      <w:proofErr w:type="spellStart"/>
      <w:r>
        <w:t>ch</w:t>
      </w:r>
      <w:proofErr w:type="spellEnd"/>
      <w:r>
        <w:t>&gt;</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54B4BF8" w:rsidR="001D255A" w:rsidRPr="00903DBA" w:rsidRDefault="001D255A" w:rsidP="001D255A">
      <w:pPr>
        <w:rPr>
          <w:highlight w:val="white"/>
        </w:rPr>
      </w:pPr>
      <w:r>
        <w:rPr>
          <w:highlight w:val="white"/>
        </w:rPr>
        <w:t xml:space="preserve">We initialize the </w:t>
      </w:r>
      <w:r w:rsidR="00D4318D">
        <w:rPr>
          <w:rStyle w:val="KeyWord0"/>
          <w:highlight w:val="white"/>
        </w:rPr>
        <w:t>&lt;k&gt;</w:t>
      </w:r>
      <w:r w:rsidR="00D4318D" w:rsidRPr="001D255A">
        <w:rPr>
          <w:rStyle w:val="KeyWord0"/>
          <w:highlight w:val="white"/>
        </w:rPr>
        <w:t>enShortDayList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enLongDayList</w:t>
      </w:r>
      <w:r w:rsidR="00D4318D">
        <w:rPr>
          <w:rStyle w:val="KeyWord0"/>
          <w:highlight w:val="white"/>
        </w:rPr>
        <w:t>&lt;/k&gt;</w:t>
      </w:r>
      <w:r>
        <w:rPr>
          <w:highlight w:val="white"/>
        </w:rPr>
        <w:t xml:space="preserve">, </w:t>
      </w:r>
      <w:r w:rsidR="00D4318D">
        <w:rPr>
          <w:rStyle w:val="KeyWord0"/>
          <w:highlight w:val="white"/>
        </w:rPr>
        <w:t>&lt;k&gt;</w:t>
      </w:r>
      <w:r w:rsidR="00D4318D" w:rsidRPr="001D255A">
        <w:rPr>
          <w:rStyle w:val="KeyWord0"/>
          <w:highlight w:val="white"/>
        </w:rPr>
        <w:t>enShortMonthList</w:t>
      </w:r>
      <w:r w:rsidR="00D4318D">
        <w:rPr>
          <w:rStyle w:val="KeyWord0"/>
          <w:highlight w:val="white"/>
        </w:rPr>
        <w:t>&lt;/k&gt;</w:t>
      </w:r>
      <w:r>
        <w:rPr>
          <w:highlight w:val="white"/>
        </w:rPr>
        <w:t xml:space="preserve">, and </w:t>
      </w:r>
      <w:r w:rsidR="00D4318D">
        <w:rPr>
          <w:rStyle w:val="KeyWord0"/>
          <w:highlight w:val="white"/>
        </w:rPr>
        <w:t>&lt;k&gt;</w:t>
      </w:r>
      <w:r w:rsidR="00D4318D" w:rsidRPr="001D255A">
        <w:rPr>
          <w:rStyle w:val="KeyWord0"/>
          <w:highlight w:val="white"/>
        </w:rPr>
        <w:t>enLongMonthList</w:t>
      </w:r>
      <w:r w:rsidR="00D4318D">
        <w:rPr>
          <w:rStyle w:val="KeyWord0"/>
          <w:highlight w:val="white"/>
        </w:rPr>
        <w:t>&lt;/k&gt;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767F98D0" w:rsidR="00D615C8" w:rsidRPr="00903DBA" w:rsidRDefault="005355CF" w:rsidP="005355CF">
      <w:pPr>
        <w:rPr>
          <w:highlight w:val="white"/>
        </w:rPr>
      </w:pPr>
      <w:r>
        <w:rPr>
          <w:highlight w:val="white"/>
        </w:rPr>
        <w:t xml:space="preserve">The indexes of the error messages of the </w:t>
      </w:r>
      <w:r w:rsidR="00D4318D">
        <w:rPr>
          <w:rStyle w:val="KeyWord0"/>
          <w:highlight w:val="white"/>
        </w:rPr>
        <w:t>&lt;k&gt;</w:t>
      </w:r>
      <w:r w:rsidR="00D4318D" w:rsidRPr="005355CF">
        <w:rPr>
          <w:rStyle w:val="KeyWord0"/>
          <w:highlight w:val="white"/>
        </w:rPr>
        <w:t>enMessageList</w:t>
      </w:r>
      <w:r w:rsidR="00D4318D">
        <w:rPr>
          <w:rStyle w:val="KeyWord0"/>
          <w:highlight w:val="white"/>
        </w:rPr>
        <w:t>&lt;/k&gt;</w:t>
      </w:r>
      <w:r>
        <w:rPr>
          <w:highlight w:val="white"/>
        </w:rPr>
        <w:t xml:space="preserve"> array correspond to the enumeration values of the </w:t>
      </w:r>
      <w:r w:rsidR="00D4318D">
        <w:rPr>
          <w:rStyle w:val="KeyWord0"/>
          <w:highlight w:val="white"/>
        </w:rPr>
        <w:t>&lt;k&gt;</w:t>
      </w:r>
      <w:r w:rsidR="00D4318D" w:rsidRPr="005355CF">
        <w:rPr>
          <w:rStyle w:val="KeyWord0"/>
          <w:highlight w:val="white"/>
        </w:rPr>
        <w:t>locale.h</w:t>
      </w:r>
      <w:r w:rsidR="00D4318D">
        <w:rPr>
          <w:rStyle w:val="KeyWord0"/>
          <w:highlight w:val="white"/>
        </w:rPr>
        <w:t>&lt;/k&gt;</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3EA99812" w:rsidR="0076222C" w:rsidRPr="00903DBA" w:rsidRDefault="00A75737" w:rsidP="00A75737">
      <w:pPr>
        <w:rPr>
          <w:highlight w:val="white"/>
        </w:rPr>
      </w:pPr>
      <w:r>
        <w:rPr>
          <w:highlight w:val="white"/>
        </w:rPr>
        <w:t>We initialize the</w:t>
      </w:r>
      <w:r w:rsidR="00D22616">
        <w:rPr>
          <w:highlight w:val="white"/>
        </w:rPr>
        <w:t xml:space="preserve"> </w:t>
      </w:r>
      <w:r w:rsidR="00D4318D">
        <w:rPr>
          <w:rStyle w:val="KeyWord0"/>
          <w:highlight w:val="white"/>
        </w:rPr>
        <w:t>&lt;k&gt;</w:t>
      </w:r>
      <w:r w:rsidR="00D4318D" w:rsidRPr="00D22616">
        <w:rPr>
          <w:rStyle w:val="KeyWord0"/>
          <w:highlight w:val="white"/>
        </w:rPr>
        <w:t>en_US_utf8</w:t>
      </w:r>
      <w:r w:rsidR="00D4318D">
        <w:rPr>
          <w:rStyle w:val="KeyWord0"/>
          <w:highlight w:val="white"/>
        </w:rPr>
        <w:t>&lt;/k&gt;</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4450742B" w:rsidR="0076222C" w:rsidRPr="00903DBA" w:rsidRDefault="002F4D56" w:rsidP="002F4D56">
      <w:pPr>
        <w:rPr>
          <w:highlight w:val="white"/>
        </w:rPr>
      </w:pPr>
      <w:r>
        <w:rPr>
          <w:highlight w:val="white"/>
        </w:rPr>
        <w:t xml:space="preserve">The </w:t>
      </w:r>
      <w:r w:rsidR="00D4318D">
        <w:rPr>
          <w:rStyle w:val="KeyWord0"/>
          <w:highlight w:val="white"/>
        </w:rPr>
        <w:t>&lt;k&gt;g_sSize&lt;/k&gt;</w:t>
      </w:r>
      <w:r>
        <w:rPr>
          <w:highlight w:val="white"/>
        </w:rPr>
        <w:t xml:space="preserve"> constant </w:t>
      </w:r>
      <w:r w:rsidR="00665D13">
        <w:rPr>
          <w:highlight w:val="white"/>
        </w:rPr>
        <w:t xml:space="preserve">holds the size of the </w:t>
      </w:r>
      <w:r w:rsidR="00D4318D">
        <w:rPr>
          <w:rStyle w:val="KeyWord0"/>
          <w:highlight w:val="white"/>
        </w:rPr>
        <w:t>&lt;k&gt;g_sArray&lt;/k&gt;</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53D69196" w:rsidR="00792EE1" w:rsidRPr="00903DBA" w:rsidRDefault="00792EE1" w:rsidP="00792EE1">
      <w:pPr>
        <w:rPr>
          <w:highlight w:val="white"/>
        </w:rPr>
      </w:pPr>
      <w:r>
        <w:rPr>
          <w:highlight w:val="white"/>
        </w:rPr>
        <w:lastRenderedPageBreak/>
        <w:t xml:space="preserve">We let the static pointer </w:t>
      </w:r>
      <w:r w:rsidR="00D4318D">
        <w:rPr>
          <w:rStyle w:val="KeyWord0"/>
          <w:highlight w:val="white"/>
        </w:rPr>
        <w:t>&lt;k&gt;</w:t>
      </w:r>
      <w:r w:rsidR="00D4318D" w:rsidRPr="00792EE1">
        <w:rPr>
          <w:rStyle w:val="KeyWord0"/>
          <w:highlight w:val="white"/>
        </w:rPr>
        <w:t>g_currStructPtr</w:t>
      </w:r>
      <w:r w:rsidR="00D4318D">
        <w:rPr>
          <w:rStyle w:val="KeyWord0"/>
          <w:highlight w:val="white"/>
        </w:rPr>
        <w:t>&lt;/k&gt;</w:t>
      </w:r>
      <w:r>
        <w:rPr>
          <w:highlight w:val="white"/>
        </w:rPr>
        <w:t xml:space="preserve"> point at the first value of </w:t>
      </w:r>
      <w:r w:rsidR="00D4318D">
        <w:rPr>
          <w:rStyle w:val="KeyWord0"/>
          <w:highlight w:val="white"/>
        </w:rPr>
        <w:t>&lt;k&gt;g_sArray&lt;/k&gt;</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0E13FD13" w:rsidR="00EA6CC5" w:rsidRDefault="008547B2" w:rsidP="008547B2">
      <w:pPr>
        <w:rPr>
          <w:highlight w:val="white"/>
        </w:rPr>
      </w:pPr>
      <w:r>
        <w:rPr>
          <w:highlight w:val="white"/>
        </w:rPr>
        <w:t xml:space="preserve">The </w:t>
      </w:r>
      <w:r w:rsidR="00D4318D">
        <w:rPr>
          <w:rStyle w:val="KeyWord0"/>
          <w:highlight w:val="white"/>
        </w:rPr>
        <w:t>&lt;k&gt;</w:t>
      </w:r>
      <w:r w:rsidR="00D4318D" w:rsidRPr="008547B2">
        <w:rPr>
          <w:rStyle w:val="KeyWord0"/>
          <w:highlight w:val="white"/>
        </w:rPr>
        <w:t>setLocale</w:t>
      </w:r>
      <w:r w:rsidR="00D4318D">
        <w:rPr>
          <w:rStyle w:val="KeyWord0"/>
          <w:highlight w:val="white"/>
        </w:rPr>
        <w:t>&lt;/k&gt;</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D4318D">
        <w:rPr>
          <w:rStyle w:val="KeyWord0"/>
          <w:highlight w:val="white"/>
        </w:rPr>
        <w:t>&lt;k&gt;</w:t>
      </w:r>
      <w:r w:rsidR="00D4318D" w:rsidRPr="002017D0">
        <w:rPr>
          <w:rStyle w:val="KeyWord0"/>
          <w:highlight w:val="white"/>
        </w:rPr>
        <w:t>localeconv</w:t>
      </w:r>
      <w:r w:rsidR="00D4318D">
        <w:rPr>
          <w:rStyle w:val="KeyWord0"/>
          <w:highlight w:val="white"/>
        </w:rPr>
        <w:t>&lt;/k&gt;</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6C01D62E" w:rsidR="0076222C" w:rsidRPr="00903DBA" w:rsidRDefault="0076222C" w:rsidP="001B29FE">
      <w:pPr>
        <w:pStyle w:val="Code"/>
        <w:rPr>
          <w:highlight w:val="white"/>
        </w:rPr>
      </w:pPr>
      <w:r w:rsidRPr="00903DBA">
        <w:rPr>
          <w:highlight w:val="white"/>
        </w:rPr>
        <w:t>char* setlocale(int /*</w:t>
      </w:r>
      <w:r w:rsidR="00ED4AD7">
        <w:rPr>
          <w:highlight w:val="white"/>
        </w:rPr>
        <w:t xml:space="preserve"> </w:t>
      </w:r>
      <w:r w:rsidRPr="00903DBA">
        <w:rPr>
          <w:highlight w:val="white"/>
        </w:rPr>
        <w:t>flag</w:t>
      </w:r>
      <w:r w:rsidR="00ED4AD7">
        <w:rPr>
          <w:highlight w:val="white"/>
        </w:rPr>
        <w:t xml:space="preserve"> </w:t>
      </w:r>
      <w:r w:rsidRPr="00903DBA">
        <w:rPr>
          <w:highlight w:val="white"/>
        </w:rPr>
        <w:t>*/,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15157C76" w:rsidR="0076222C" w:rsidRPr="00903DBA" w:rsidRDefault="0095721B" w:rsidP="0095721B">
      <w:pPr>
        <w:rPr>
          <w:highlight w:val="white"/>
        </w:rPr>
      </w:pPr>
      <w:r>
        <w:rPr>
          <w:highlight w:val="white"/>
        </w:rPr>
        <w:t xml:space="preserve">The </w:t>
      </w:r>
      <w:r w:rsidR="00D4318D">
        <w:rPr>
          <w:rStyle w:val="KeyWord0"/>
          <w:highlight w:val="white"/>
        </w:rPr>
        <w:t>&lt;k&gt;</w:t>
      </w:r>
      <w:r w:rsidR="00D4318D" w:rsidRPr="0095721B">
        <w:rPr>
          <w:rStyle w:val="KeyWord0"/>
          <w:highlight w:val="white"/>
        </w:rPr>
        <w:t>localeconv</w:t>
      </w:r>
      <w:r w:rsidR="00D4318D">
        <w:rPr>
          <w:rStyle w:val="KeyWord0"/>
          <w:highlight w:val="white"/>
        </w:rPr>
        <w:t>&lt;/k&gt;</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7FC7D69" w:rsidR="00B15CBB" w:rsidRPr="00903DBA" w:rsidRDefault="00CC1DF4" w:rsidP="0060539D">
      <w:pPr>
        <w:pStyle w:val="Heading2"/>
      </w:pPr>
      <w:bookmarkStart w:id="580" w:name="_Toc98936452"/>
      <w:r>
        <w:t>&lt;</w:t>
      </w:r>
      <w:proofErr w:type="spellStart"/>
      <w:r>
        <w:t>h2</w:t>
      </w:r>
      <w:proofErr w:type="spellEnd"/>
      <w:r>
        <w:t>&gt;</w:t>
      </w:r>
      <w:r w:rsidRPr="00903DBA">
        <w:t>Character Types</w:t>
      </w:r>
      <w:r>
        <w:t>&lt;/</w:t>
      </w:r>
      <w:proofErr w:type="spellStart"/>
      <w:r>
        <w:t>h2</w:t>
      </w:r>
      <w:proofErr w:type="spellEnd"/>
      <w:r>
        <w:t>&gt;</w:t>
      </w:r>
      <w:bookmarkEnd w:id="580"/>
    </w:p>
    <w:p w14:paraId="27CAECD2" w14:textId="1C3D0DEE" w:rsidR="003203CF" w:rsidRPr="00903DBA" w:rsidRDefault="003203CF" w:rsidP="003203CF">
      <w:r w:rsidRPr="00903DBA">
        <w:t xml:space="preserve">The </w:t>
      </w:r>
      <w:r w:rsidR="00D4318D">
        <w:rPr>
          <w:rStyle w:val="KeyWord0"/>
        </w:rPr>
        <w:t>&lt;k&gt;</w:t>
      </w:r>
      <w:r w:rsidR="00D4318D" w:rsidRPr="00461860">
        <w:rPr>
          <w:rStyle w:val="KeyWord0"/>
        </w:rPr>
        <w:t>ctype.h</w:t>
      </w:r>
      <w:r w:rsidR="00D4318D">
        <w:rPr>
          <w:rStyle w:val="KeyWord0"/>
        </w:rPr>
        <w:t>&lt;/k&gt;</w:t>
      </w:r>
      <w:r w:rsidRPr="00903DBA">
        <w:t xml:space="preserve"> and </w:t>
      </w:r>
      <w:r w:rsidR="00D4318D">
        <w:rPr>
          <w:rStyle w:val="KeyWord0"/>
        </w:rPr>
        <w:t>&lt;k&gt;</w:t>
      </w:r>
      <w:r w:rsidR="00D4318D" w:rsidRPr="00461860">
        <w:rPr>
          <w:rStyle w:val="KeyWord0"/>
        </w:rPr>
        <w:t>ctype.c</w:t>
      </w:r>
      <w:r w:rsidR="00D4318D">
        <w:rPr>
          <w:rStyle w:val="KeyWord0"/>
        </w:rPr>
        <w:t>&lt;/k&gt;</w:t>
      </w:r>
      <w:r w:rsidRPr="00903DBA">
        <w:t xml:space="preserve"> files hold a set functions that test </w:t>
      </w:r>
      <w:r w:rsidR="00BB13F4">
        <w:t xml:space="preserve">different </w:t>
      </w:r>
      <w:r w:rsidRPr="00903DBA">
        <w:t>character conditions.</w:t>
      </w:r>
    </w:p>
    <w:p w14:paraId="243F8CAB" w14:textId="5D6B9C2E" w:rsidR="00EE220E" w:rsidRPr="00903DBA" w:rsidRDefault="000274D4" w:rsidP="00E65FE6">
      <w:pPr>
        <w:pStyle w:val="CodeHeader"/>
      </w:pPr>
      <w:r>
        <w:t>&lt;</w:t>
      </w:r>
      <w:proofErr w:type="spellStart"/>
      <w:r>
        <w:t>ch</w:t>
      </w:r>
      <w:proofErr w:type="spellEnd"/>
      <w:r>
        <w:t>&gt;</w:t>
      </w:r>
      <w:proofErr w:type="spellStart"/>
      <w:r w:rsidRPr="00903DBA">
        <w:t>ctype</w:t>
      </w:r>
      <w:r>
        <w:t>.</w:t>
      </w:r>
      <w:r w:rsidRPr="00903DBA">
        <w:t>h</w:t>
      </w:r>
      <w:proofErr w:type="spellEnd"/>
      <w:r>
        <w:t>&lt;/</w:t>
      </w:r>
      <w:proofErr w:type="spellStart"/>
      <w:r>
        <w:t>ch</w:t>
      </w:r>
      <w:proofErr w:type="spellEnd"/>
      <w:r>
        <w:t>&gt;</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492109" w:rsidRDefault="0012107B" w:rsidP="0012107B">
      <w:pPr>
        <w:pStyle w:val="Code"/>
        <w:rPr>
          <w:highlight w:val="white"/>
          <w:lang w:val="sv-SE"/>
        </w:rPr>
      </w:pPr>
      <w:r w:rsidRPr="00492109">
        <w:rPr>
          <w:highlight w:val="white"/>
          <w:lang w:val="sv-SE"/>
        </w:rPr>
        <w:t>extern int isupper(int c);</w:t>
      </w:r>
    </w:p>
    <w:p w14:paraId="4F56DCF4" w14:textId="77777777" w:rsidR="0012107B" w:rsidRPr="00492109" w:rsidRDefault="0012107B" w:rsidP="0012107B">
      <w:pPr>
        <w:pStyle w:val="Code"/>
        <w:rPr>
          <w:highlight w:val="white"/>
          <w:lang w:val="sv-SE"/>
        </w:rPr>
      </w:pPr>
      <w:r w:rsidRPr="00492109">
        <w:rPr>
          <w:highlight w:val="white"/>
          <w:lang w:val="sv-SE"/>
        </w:rPr>
        <w:t>extern int isalpha(int c);</w:t>
      </w:r>
    </w:p>
    <w:p w14:paraId="5267495E" w14:textId="77777777" w:rsidR="0012107B" w:rsidRPr="00492109" w:rsidRDefault="0012107B" w:rsidP="0012107B">
      <w:pPr>
        <w:pStyle w:val="Code"/>
        <w:rPr>
          <w:highlight w:val="white"/>
          <w:lang w:val="sv-SE"/>
        </w:rPr>
      </w:pPr>
      <w:r w:rsidRPr="00492109">
        <w:rPr>
          <w:highlight w:val="white"/>
          <w:lang w:val="sv-SE"/>
        </w:rPr>
        <w:t>extern int isdigit(int c);</w:t>
      </w:r>
    </w:p>
    <w:p w14:paraId="5F768BFD" w14:textId="77777777" w:rsidR="0012107B" w:rsidRPr="00492109" w:rsidRDefault="0012107B" w:rsidP="0012107B">
      <w:pPr>
        <w:pStyle w:val="Code"/>
        <w:rPr>
          <w:highlight w:val="white"/>
          <w:lang w:val="sv-SE"/>
        </w:rPr>
      </w:pPr>
      <w:r w:rsidRPr="00492109">
        <w:rPr>
          <w:highlight w:val="white"/>
          <w:lang w:val="sv-SE"/>
        </w:rPr>
        <w:t>extern int isalnum(int c);</w:t>
      </w:r>
    </w:p>
    <w:p w14:paraId="61E557E1" w14:textId="77777777" w:rsidR="0012107B" w:rsidRPr="00492109" w:rsidRDefault="0012107B" w:rsidP="0012107B">
      <w:pPr>
        <w:pStyle w:val="Code"/>
        <w:rPr>
          <w:highlight w:val="white"/>
          <w:lang w:val="sv-SE"/>
        </w:rPr>
      </w:pPr>
      <w:r w:rsidRPr="00492109">
        <w:rPr>
          <w:highlight w:val="white"/>
          <w:lang w:val="sv-SE"/>
        </w:rPr>
        <w:t>extern int isxdigit(int c);</w:t>
      </w:r>
    </w:p>
    <w:p w14:paraId="36692CF4" w14:textId="77777777" w:rsidR="0012107B" w:rsidRPr="00492109" w:rsidRDefault="0012107B" w:rsidP="0012107B">
      <w:pPr>
        <w:pStyle w:val="Code"/>
        <w:rPr>
          <w:highlight w:val="white"/>
          <w:lang w:val="sv-SE"/>
        </w:rPr>
      </w:pPr>
      <w:r w:rsidRPr="00492109">
        <w:rPr>
          <w:highlight w:val="white"/>
          <w:lang w:val="sv-SE"/>
        </w:rPr>
        <w:t>extern int isgraph(int c);</w:t>
      </w:r>
    </w:p>
    <w:p w14:paraId="7BEE5ACA" w14:textId="77777777" w:rsidR="0012107B" w:rsidRPr="00492109" w:rsidRDefault="0012107B" w:rsidP="0012107B">
      <w:pPr>
        <w:pStyle w:val="Code"/>
        <w:rPr>
          <w:highlight w:val="white"/>
          <w:lang w:val="sv-SE"/>
        </w:rPr>
      </w:pPr>
      <w:r w:rsidRPr="00492109">
        <w:rPr>
          <w:highlight w:val="white"/>
          <w:lang w:val="sv-SE"/>
        </w:rPr>
        <w:t>extern int isprint(int c);</w:t>
      </w:r>
    </w:p>
    <w:p w14:paraId="021DE289" w14:textId="77777777" w:rsidR="0012107B" w:rsidRPr="00492109" w:rsidRDefault="0012107B" w:rsidP="0012107B">
      <w:pPr>
        <w:pStyle w:val="Code"/>
        <w:rPr>
          <w:highlight w:val="white"/>
          <w:lang w:val="sv-SE"/>
        </w:rPr>
      </w:pPr>
      <w:r w:rsidRPr="00492109">
        <w:rPr>
          <w:highlight w:val="white"/>
          <w:lang w:val="sv-SE"/>
        </w:rPr>
        <w:t>extern int ispunct(int c);</w:t>
      </w:r>
    </w:p>
    <w:p w14:paraId="4F884BA7" w14:textId="77777777" w:rsidR="0012107B" w:rsidRPr="00492109" w:rsidRDefault="0012107B" w:rsidP="0012107B">
      <w:pPr>
        <w:pStyle w:val="Code"/>
        <w:rPr>
          <w:highlight w:val="white"/>
          <w:lang w:val="sv-SE"/>
        </w:rPr>
      </w:pPr>
      <w:r w:rsidRPr="00492109">
        <w:rPr>
          <w:highlight w:val="white"/>
          <w:lang w:val="sv-S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492109" w:rsidRDefault="0012107B" w:rsidP="0012107B">
      <w:pPr>
        <w:pStyle w:val="Code"/>
        <w:rPr>
          <w:highlight w:val="white"/>
          <w:lang w:val="sv-SE"/>
        </w:rPr>
      </w:pPr>
      <w:r w:rsidRPr="00492109">
        <w:rPr>
          <w:highlight w:val="white"/>
          <w:lang w:val="sv-SE"/>
        </w:rPr>
        <w:t>extern int tolower(int c);</w:t>
      </w:r>
    </w:p>
    <w:p w14:paraId="7AA77C2C" w14:textId="77777777" w:rsidR="0012107B" w:rsidRPr="00492109" w:rsidRDefault="0012107B" w:rsidP="0012107B">
      <w:pPr>
        <w:pStyle w:val="Code"/>
        <w:rPr>
          <w:highlight w:val="white"/>
          <w:lang w:val="sv-SE"/>
        </w:rPr>
      </w:pPr>
      <w:r w:rsidRPr="00492109">
        <w:rPr>
          <w:highlight w:val="white"/>
          <w:lang w:val="sv-SE"/>
        </w:rPr>
        <w:t>extern int toupper(int c);</w:t>
      </w:r>
    </w:p>
    <w:p w14:paraId="06538D56" w14:textId="77777777" w:rsidR="0012107B" w:rsidRPr="00492109" w:rsidRDefault="0012107B" w:rsidP="0012107B">
      <w:pPr>
        <w:pStyle w:val="Code"/>
        <w:rPr>
          <w:highlight w:val="white"/>
          <w:lang w:val="sv-SE"/>
        </w:rPr>
      </w:pPr>
    </w:p>
    <w:p w14:paraId="4E61DEB4" w14:textId="77777777" w:rsidR="0012107B" w:rsidRPr="00903DBA" w:rsidRDefault="0012107B" w:rsidP="0012107B">
      <w:pPr>
        <w:pStyle w:val="Code"/>
        <w:rPr>
          <w:highlight w:val="white"/>
        </w:rPr>
      </w:pPr>
      <w:r w:rsidRPr="00903DBA">
        <w:rPr>
          <w:highlight w:val="white"/>
        </w:rPr>
        <w:t>#endif</w:t>
      </w:r>
    </w:p>
    <w:p w14:paraId="5C5AF2B0" w14:textId="133EE5F4" w:rsidR="00FD2002" w:rsidRPr="00903DBA" w:rsidRDefault="000274D4" w:rsidP="00E65FE6">
      <w:pPr>
        <w:pStyle w:val="CodeHeader"/>
      </w:pPr>
      <w:r>
        <w:t>&lt;</w:t>
      </w:r>
      <w:proofErr w:type="spellStart"/>
      <w:r>
        <w:t>ch</w:t>
      </w:r>
      <w:proofErr w:type="spellEnd"/>
      <w:r>
        <w:t>&gt;</w:t>
      </w:r>
      <w:proofErr w:type="spellStart"/>
      <w:r w:rsidRPr="00903DBA">
        <w:t>ctype</w:t>
      </w:r>
      <w:r>
        <w:t>.</w:t>
      </w:r>
      <w:r w:rsidRPr="00903DBA">
        <w:t>c</w:t>
      </w:r>
      <w:proofErr w:type="spellEnd"/>
      <w:r>
        <w:t>&lt;/</w:t>
      </w:r>
      <w:proofErr w:type="spellStart"/>
      <w:r>
        <w:t>ch</w:t>
      </w:r>
      <w:proofErr w:type="spellEnd"/>
      <w:r>
        <w:t>&gt;</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lastRenderedPageBreak/>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377AD12B" w:rsidR="0012107B"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F23462">
        <w:rPr>
          <w:highlight w:val="white"/>
        </w:rPr>
        <w:t>15.3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56DE31E1" w:rsidR="003203CF" w:rsidRPr="00903DBA" w:rsidRDefault="003203CF" w:rsidP="003203CF">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isupper</w:t>
      </w:r>
      <w:r w:rsidR="00D4318D">
        <w:rPr>
          <w:rStyle w:val="KeyWord0"/>
          <w:highlight w:val="white"/>
        </w:rPr>
        <w:t>&lt;/k&gt;</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00D4318D">
        <w:rPr>
          <w:rStyle w:val="KeyWord0"/>
          <w:highlight w:val="white"/>
        </w:rPr>
        <w:t>&lt;k&gt;</w:t>
      </w:r>
      <w:r w:rsidR="00D4318D" w:rsidRPr="00903DBA">
        <w:rPr>
          <w:rStyle w:val="KeyWord0"/>
          <w:highlight w:val="white"/>
        </w:rPr>
        <w:t>islower</w:t>
      </w:r>
      <w:r w:rsidR="00D4318D">
        <w:rPr>
          <w:rStyle w:val="KeyWord0"/>
          <w:highlight w:val="white"/>
        </w:rPr>
        <w:t>&lt;/k&gt;</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681D9F9C" w:rsidR="0012107B" w:rsidRPr="00903DBA" w:rsidRDefault="005C6D99" w:rsidP="005C6D9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isalpha</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393F6E4E" w:rsidR="0012107B" w:rsidRPr="00903DBA" w:rsidRDefault="00720D0E" w:rsidP="00720D0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1" w:name="_Hlk55664765"/>
      <w:r w:rsidRPr="00903DBA">
        <w:rPr>
          <w:highlight w:val="white"/>
        </w:rPr>
        <w:t>locale convention</w:t>
      </w:r>
      <w:bookmarkEnd w:id="581"/>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CD3D036" w:rsidR="0012107B"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isalnum</w:t>
      </w:r>
      <w:r w:rsidR="00D4318D">
        <w:rPr>
          <w:rStyle w:val="KeyWord0"/>
          <w:highlight w:val="white"/>
        </w:rPr>
        <w:t>&lt;/k&gt;</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0771558B" w:rsidR="0012107B" w:rsidRPr="00903DBA" w:rsidRDefault="008B7F86" w:rsidP="008B7F86">
      <w:pPr>
        <w:rPr>
          <w:highlight w:val="white"/>
        </w:rPr>
      </w:pPr>
      <w:r w:rsidRPr="00903DBA">
        <w:rPr>
          <w:highlight w:val="white"/>
        </w:rPr>
        <w:lastRenderedPageBreak/>
        <w:t xml:space="preserve">The </w:t>
      </w:r>
      <w:r w:rsidR="00D4318D">
        <w:rPr>
          <w:rStyle w:val="KeyWord0"/>
          <w:highlight w:val="white"/>
        </w:rPr>
        <w:t>&lt;k&gt;</w:t>
      </w:r>
      <w:r w:rsidR="00D4318D" w:rsidRPr="00903DBA">
        <w:rPr>
          <w:rStyle w:val="KeyWord0"/>
          <w:highlight w:val="white"/>
        </w:rPr>
        <w:t>isxdigit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584B6159" w:rsidR="008B7F86" w:rsidRPr="00903DBA" w:rsidRDefault="008B7F86" w:rsidP="008B7F8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isgraph</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5C263C0C" w:rsidR="00094E46" w:rsidRPr="00903DBA" w:rsidRDefault="00094E46" w:rsidP="00094E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isprint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FB158DD" w:rsidR="003F34C8" w:rsidRPr="00903DBA" w:rsidRDefault="003F34C8" w:rsidP="003F34C8">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ispunct</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5453C2EC" w:rsidR="0012107B" w:rsidRPr="00903DBA" w:rsidRDefault="00885832" w:rsidP="0088583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iscntrl</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4DA3D627" w:rsidR="00A56302" w:rsidRPr="00903DBA" w:rsidRDefault="00A56302" w:rsidP="00A5630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isspace</w:t>
      </w:r>
      <w:r w:rsidR="00D4318D">
        <w:rPr>
          <w:rStyle w:val="KeyWord0"/>
          <w:highlight w:val="white"/>
        </w:rPr>
        <w:t>&lt;/k&gt;</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3D38FC42" w:rsidR="0012107B" w:rsidRPr="00903DBA" w:rsidRDefault="00AC3FD3" w:rsidP="00AC3FD3">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63E1725"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D4318D">
        <w:rPr>
          <w:rStyle w:val="KeyWord0"/>
          <w:highlight w:val="white"/>
        </w:rPr>
        <w:t>&lt;k&gt;</w:t>
      </w:r>
      <w:r w:rsidR="00D4318D" w:rsidRPr="00903DBA">
        <w:rPr>
          <w:rStyle w:val="KeyWord0"/>
          <w:highlight w:val="white"/>
        </w:rPr>
        <w:t>strchr</w:t>
      </w:r>
      <w:r w:rsidR="00D4318D">
        <w:rPr>
          <w:rStyle w:val="KeyWord0"/>
          <w:highlight w:val="white"/>
        </w:rPr>
        <w:t>&lt;/k&gt;</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lastRenderedPageBreak/>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t>}</w:t>
      </w:r>
    </w:p>
    <w:p w14:paraId="7710607F" w14:textId="62C7635B" w:rsidR="00F0368E" w:rsidRPr="00903DBA" w:rsidRDefault="00F0368E" w:rsidP="00F0368E">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toupper</w:t>
      </w:r>
      <w:r w:rsidR="00D4318D">
        <w:rPr>
          <w:rStyle w:val="KeyWord0"/>
          <w:highlight w:val="white"/>
        </w:rPr>
        <w:t>&lt;/k&gt;</w:t>
      </w:r>
      <w:r w:rsidRPr="00903DBA">
        <w:rPr>
          <w:highlight w:val="white"/>
        </w:rPr>
        <w:t xml:space="preserve"> function returns the character converted to lowercase if it is an uppercase character in the same way as </w:t>
      </w:r>
      <w:r w:rsidR="00D4318D">
        <w:rPr>
          <w:rStyle w:val="KeyWord0"/>
          <w:highlight w:val="white"/>
        </w:rPr>
        <w:t>&lt;k&gt;</w:t>
      </w:r>
      <w:r w:rsidR="00D4318D" w:rsidRPr="00903DBA">
        <w:rPr>
          <w:rStyle w:val="KeyWord0"/>
          <w:highlight w:val="white"/>
        </w:rPr>
        <w:t>tolower</w:t>
      </w:r>
      <w:r w:rsidR="00D4318D">
        <w:rPr>
          <w:rStyle w:val="KeyWord0"/>
          <w:highlight w:val="white"/>
        </w:rPr>
        <w:t>&lt;/k&gt;</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7BCE7253" w:rsidR="00EE220E" w:rsidRDefault="00CC1DF4" w:rsidP="0060539D">
      <w:pPr>
        <w:pStyle w:val="Heading2"/>
      </w:pPr>
      <w:bookmarkStart w:id="582" w:name="_Toc98936453"/>
      <w:r>
        <w:t>&lt;</w:t>
      </w:r>
      <w:proofErr w:type="spellStart"/>
      <w:r>
        <w:t>h2</w:t>
      </w:r>
      <w:proofErr w:type="spellEnd"/>
      <w:r>
        <w:t>&gt;</w:t>
      </w:r>
      <w:r w:rsidRPr="00903DBA">
        <w:t>Strings</w:t>
      </w:r>
      <w:r>
        <w:t>&lt;/</w:t>
      </w:r>
      <w:proofErr w:type="spellStart"/>
      <w:r>
        <w:t>h2</w:t>
      </w:r>
      <w:proofErr w:type="spellEnd"/>
      <w:r>
        <w:t>&gt;</w:t>
      </w:r>
      <w:bookmarkEnd w:id="582"/>
    </w:p>
    <w:p w14:paraId="052B3F45" w14:textId="1F3E9F2C" w:rsidR="00511CA3" w:rsidRPr="00511CA3" w:rsidRDefault="00511CA3" w:rsidP="00511CA3">
      <w:r>
        <w:t xml:space="preserve">The </w:t>
      </w:r>
      <w:r w:rsidR="00D4318D">
        <w:rPr>
          <w:rStyle w:val="KeyWord0"/>
        </w:rPr>
        <w:t>&lt;k&gt;</w:t>
      </w:r>
      <w:r w:rsidR="00D4318D" w:rsidRPr="00511CA3">
        <w:rPr>
          <w:rStyle w:val="KeyWord0"/>
        </w:rPr>
        <w:t>string</w:t>
      </w:r>
      <w:r w:rsidR="00D4318D">
        <w:rPr>
          <w:rStyle w:val="KeyWord0"/>
        </w:rPr>
        <w:t>&lt;/k&gt;</w:t>
      </w:r>
      <w:r>
        <w:t xml:space="preserve"> standard library holds function for searching and modifying strings.</w:t>
      </w:r>
    </w:p>
    <w:p w14:paraId="14ACCA1E" w14:textId="327931F6"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h</w:t>
      </w:r>
      <w:proofErr w:type="spellEnd"/>
      <w:r>
        <w:t>&lt;/</w:t>
      </w:r>
      <w:proofErr w:type="spellStart"/>
      <w:r>
        <w:t>ch</w:t>
      </w:r>
      <w:proofErr w:type="spellEnd"/>
      <w:r>
        <w:t>&gt;</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lastRenderedPageBreak/>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492109" w:rsidRDefault="007965E2" w:rsidP="007965E2">
      <w:pPr>
        <w:pStyle w:val="Code"/>
        <w:rPr>
          <w:highlight w:val="white"/>
          <w:lang w:val="sv-SE"/>
        </w:rPr>
      </w:pPr>
      <w:r w:rsidRPr="00492109">
        <w:rPr>
          <w:highlight w:val="white"/>
          <w:lang w:val="sv-S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02AEE474" w:rsidR="0078214F" w:rsidRPr="00903DBA" w:rsidRDefault="000274D4" w:rsidP="00E65FE6">
      <w:pPr>
        <w:pStyle w:val="CodeHeader"/>
      </w:pPr>
      <w:r>
        <w:t>&lt;</w:t>
      </w:r>
      <w:proofErr w:type="spellStart"/>
      <w:r>
        <w:t>ch</w:t>
      </w:r>
      <w:proofErr w:type="spellEnd"/>
      <w:r>
        <w:t>&gt;</w:t>
      </w:r>
      <w:proofErr w:type="spellStart"/>
      <w:r w:rsidRPr="00903DBA">
        <w:t>string</w:t>
      </w:r>
      <w:r>
        <w:t>.</w:t>
      </w:r>
      <w:r w:rsidRPr="00903DBA">
        <w:t>c</w:t>
      </w:r>
      <w:proofErr w:type="spellEnd"/>
      <w:r>
        <w:t>&lt;/</w:t>
      </w:r>
      <w:proofErr w:type="spellStart"/>
      <w:r>
        <w:t>ch</w:t>
      </w:r>
      <w:proofErr w:type="spellEnd"/>
      <w:r>
        <w:t>&gt;</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20A0D15A" w:rsidR="003678C0" w:rsidRPr="00903DBA" w:rsidRDefault="003678C0" w:rsidP="003678C0">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strlen</w:t>
      </w:r>
      <w:r w:rsidR="00D4318D">
        <w:rPr>
          <w:rStyle w:val="KeyWord0"/>
          <w:highlight w:val="white"/>
        </w:rPr>
        <w:t>&lt;/k&gt;</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4EAA5FE8" w14:textId="77777777" w:rsidR="00CD667B" w:rsidRDefault="003678C0" w:rsidP="003678C0">
      <w:pPr>
        <w:pStyle w:val="Code"/>
        <w:rPr>
          <w:highlight w:val="white"/>
        </w:rPr>
      </w:pPr>
      <w:r w:rsidRPr="00903DBA">
        <w:rPr>
          <w:highlight w:val="white"/>
        </w:rPr>
        <w:t xml:space="preserve">    </w:t>
      </w:r>
      <w:r w:rsidR="00CD667B">
        <w:rPr>
          <w:highlight w:val="white"/>
        </w:rPr>
        <w:t>// Empty</w:t>
      </w:r>
    </w:p>
    <w:p w14:paraId="1AE0E40B" w14:textId="57897069"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3C94EBE4" w:rsidR="000E1812" w:rsidRPr="00903DBA" w:rsidRDefault="00CC1DF4" w:rsidP="0060539D">
      <w:pPr>
        <w:pStyle w:val="Heading3"/>
        <w:rPr>
          <w:highlight w:val="white"/>
        </w:rPr>
      </w:pPr>
      <w:bookmarkStart w:id="583" w:name="_Toc98936454"/>
      <w:r>
        <w:rPr>
          <w:highlight w:val="white"/>
        </w:rPr>
        <w:t>&lt;</w:t>
      </w:r>
      <w:proofErr w:type="spellStart"/>
      <w:r>
        <w:rPr>
          <w:highlight w:val="white"/>
        </w:rPr>
        <w:t>h3</w:t>
      </w:r>
      <w:proofErr w:type="spellEnd"/>
      <w:r>
        <w:rPr>
          <w:highlight w:val="white"/>
        </w:rPr>
        <w:t>&gt;String Copying&lt;/</w:t>
      </w:r>
      <w:proofErr w:type="spellStart"/>
      <w:r>
        <w:rPr>
          <w:highlight w:val="white"/>
        </w:rPr>
        <w:t>h3</w:t>
      </w:r>
      <w:proofErr w:type="spellEnd"/>
      <w:r>
        <w:rPr>
          <w:highlight w:val="white"/>
        </w:rPr>
        <w:t>&gt;</w:t>
      </w:r>
      <w:bookmarkEnd w:id="583"/>
    </w:p>
    <w:p w14:paraId="151FD2AA" w14:textId="0FE61448" w:rsidR="007965E2" w:rsidRPr="00903DBA" w:rsidRDefault="00EC686F" w:rsidP="00EC686F">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w:t>
      </w:r>
      <w:r w:rsidR="0059000E">
        <w:rPr>
          <w:highlight w:val="white"/>
        </w:rPr>
        <w:t xml:space="preserve">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sidR="0059000E">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lastRenderedPageBreak/>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4ACCA0FA" w:rsidR="007965E2" w:rsidRPr="00903DBA" w:rsidRDefault="00F10228" w:rsidP="00F10228">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strcpy</w:t>
      </w:r>
      <w:r w:rsidR="00D4318D">
        <w:rPr>
          <w:rStyle w:val="KeyWord0"/>
          <w:highlight w:val="white"/>
        </w:rPr>
        <w: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6383F5EA" w:rsidR="007965E2" w:rsidRDefault="00DD0CC3" w:rsidP="00564B3F">
      <w:pPr>
        <w:rPr>
          <w:highlight w:val="white"/>
        </w:rPr>
      </w:pPr>
      <w:r>
        <w:rPr>
          <w:highlight w:val="white"/>
        </w:rPr>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D4318D">
        <w:rPr>
          <w:rStyle w:val="KeyWord0"/>
          <w:highlight w:val="white"/>
        </w:rPr>
        <w:t>&lt;k&gt;</w:t>
      </w:r>
      <w:r w:rsidR="00D4318D" w:rsidRPr="002033EE">
        <w:rPr>
          <w:rStyle w:val="KeyWord0"/>
          <w:highlight w:val="white"/>
        </w:rPr>
        <w:t>size</w:t>
      </w:r>
      <w:r w:rsidR="00D4318D">
        <w:rPr>
          <w:rStyle w:val="KeyWord0"/>
          <w:highlight w:val="white"/>
        </w:rPr>
        <w:t>&lt;/k&gt;</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19F8623A" w:rsidR="000E1812" w:rsidRPr="000E1812" w:rsidRDefault="00CC1DF4" w:rsidP="0060539D">
      <w:pPr>
        <w:pStyle w:val="Heading3"/>
        <w:rPr>
          <w:highlight w:val="white"/>
        </w:rPr>
      </w:pPr>
      <w:bookmarkStart w:id="584" w:name="_Toc98936455"/>
      <w:r>
        <w:rPr>
          <w:highlight w:val="white"/>
        </w:rPr>
        <w:t>&lt;</w:t>
      </w:r>
      <w:proofErr w:type="spellStart"/>
      <w:r>
        <w:rPr>
          <w:highlight w:val="white"/>
        </w:rPr>
        <w:t>h3</w:t>
      </w:r>
      <w:proofErr w:type="spellEnd"/>
      <w:r>
        <w:rPr>
          <w:highlight w:val="white"/>
        </w:rPr>
        <w:t>&gt;</w:t>
      </w:r>
      <w:r w:rsidRPr="000E1812">
        <w:rPr>
          <w:highlight w:val="white"/>
        </w:rPr>
        <w:t xml:space="preserve">String </w:t>
      </w:r>
      <w:r>
        <w:t>C</w:t>
      </w:r>
      <w:r w:rsidRPr="00404662">
        <w:rPr>
          <w:rStyle w:val="Heading3Char"/>
          <w:b/>
        </w:rPr>
        <w:t>oncatenation</w:t>
      </w:r>
      <w:r>
        <w:rPr>
          <w:highlight w:val="white"/>
        </w:rPr>
        <w:t>&lt;/</w:t>
      </w:r>
      <w:proofErr w:type="spellStart"/>
      <w:r>
        <w:rPr>
          <w:highlight w:val="white"/>
        </w:rPr>
        <w:t>h3</w:t>
      </w:r>
      <w:proofErr w:type="spellEnd"/>
      <w:r>
        <w:rPr>
          <w:highlight w:val="white"/>
        </w:rPr>
        <w:t>&gt;</w:t>
      </w:r>
      <w:bookmarkEnd w:id="584"/>
    </w:p>
    <w:p w14:paraId="349765C1" w14:textId="77EDA451" w:rsidR="007965E2" w:rsidRPr="00903DBA" w:rsidRDefault="002033EE" w:rsidP="002033EE">
      <w:pPr>
        <w:rPr>
          <w:highlight w:val="white"/>
        </w:rPr>
      </w:pPr>
      <w:r>
        <w:rPr>
          <w:highlight w:val="white"/>
        </w:rPr>
        <w:t xml:space="preserve">The </w:t>
      </w:r>
      <w:r w:rsidR="00D4318D">
        <w:rPr>
          <w:rStyle w:val="KeyWord0"/>
          <w:highlight w:val="white"/>
        </w:rPr>
        <w:t>&lt;k&gt;</w:t>
      </w:r>
      <w:r w:rsidR="00D4318D" w:rsidRPr="002033EE">
        <w:rPr>
          <w:rStyle w:val="KeyWord0"/>
          <w:highlight w:val="white"/>
        </w:rPr>
        <w:t>strcat</w:t>
      </w:r>
      <w:r w:rsidR="00D4318D">
        <w:rPr>
          <w:rStyle w:val="KeyWord0"/>
          <w:highlight w:val="white"/>
        </w:rPr>
        <w:t>&lt;/k&gt;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21050D77" w:rsidR="00B664ED" w:rsidRPr="00903DBA" w:rsidRDefault="00B664ED" w:rsidP="00B664ED">
      <w:pPr>
        <w:rPr>
          <w:highlight w:val="white"/>
        </w:rPr>
      </w:pPr>
      <w:r>
        <w:rPr>
          <w:highlight w:val="white"/>
        </w:rPr>
        <w:t xml:space="preserve">The </w:t>
      </w:r>
      <w:r w:rsidR="00D4318D">
        <w:rPr>
          <w:rStyle w:val="KeyWord0"/>
          <w:highlight w:val="white"/>
        </w:rPr>
        <w:t>&lt;k&gt;</w:t>
      </w:r>
      <w:r w:rsidR="00D4318D" w:rsidRPr="001208E1">
        <w:rPr>
          <w:rStyle w:val="KeyWord0"/>
          <w:highlight w:val="white"/>
        </w:rPr>
        <w:t>str</w:t>
      </w:r>
      <w:r w:rsidR="00D4318D">
        <w:rPr>
          <w:rStyle w:val="KeyWord0"/>
          <w:highlight w:val="white"/>
        </w:rPr>
        <w:t>ncat&lt;/k&gt;</w:t>
      </w:r>
      <w:r>
        <w:rPr>
          <w:highlight w:val="white"/>
        </w:rPr>
        <w:t xml:space="preserve"> function copies the text of the </w:t>
      </w:r>
      <w:r w:rsidR="00D4318D">
        <w:rPr>
          <w:rStyle w:val="KeyWord0"/>
          <w:highlight w:val="white"/>
        </w:rPr>
        <w:t>&lt;k&gt;</w:t>
      </w:r>
      <w:r w:rsidR="00D4318D" w:rsidRPr="0059000E">
        <w:rPr>
          <w:rStyle w:val="KeyWord0"/>
          <w:highlight w:val="white"/>
        </w:rPr>
        <w:t>source</w:t>
      </w:r>
      <w:r w:rsidR="00D4318D">
        <w:rPr>
          <w:rStyle w:val="KeyWord0"/>
          <w:highlight w:val="white"/>
        </w:rPr>
        <w:t>&lt;/k&gt;</w:t>
      </w:r>
      <w:r>
        <w:rPr>
          <w:highlight w:val="white"/>
        </w:rPr>
        <w:t xml:space="preserve"> parameter to the </w:t>
      </w:r>
      <w:r w:rsidR="00D4318D">
        <w:rPr>
          <w:rStyle w:val="KeyWord0"/>
          <w:highlight w:val="white"/>
        </w:rPr>
        <w:t>&lt;k&gt;</w:t>
      </w:r>
      <w:r w:rsidR="00D4318D" w:rsidRPr="0059000E">
        <w:rPr>
          <w:rStyle w:val="KeyWord0"/>
          <w:highlight w:val="white"/>
        </w:rPr>
        <w:t>target</w:t>
      </w:r>
      <w:r w:rsidR="00D4318D">
        <w:rPr>
          <w:rStyle w:val="KeyWord0"/>
          <w:highlight w:val="white"/>
        </w:rPr>
        <w:t>&lt;/k&gt;</w:t>
      </w:r>
      <w:r>
        <w:rPr>
          <w:highlight w:val="white"/>
        </w:rPr>
        <w:t xml:space="preserve"> parameter, with </w:t>
      </w:r>
      <w:r w:rsidR="00D4318D">
        <w:rPr>
          <w:rStyle w:val="KeyWord0"/>
          <w:highlight w:val="white"/>
        </w:rPr>
        <w:t>&lt;k&gt;</w:t>
      </w:r>
      <w:r w:rsidR="00D4318D" w:rsidRPr="00411CAA">
        <w:rPr>
          <w:rStyle w:val="KeyWord0"/>
          <w:highlight w:val="white"/>
        </w:rPr>
        <w:t>size</w:t>
      </w:r>
      <w:r w:rsidR="00D4318D">
        <w:rPr>
          <w:rStyle w:val="KeyWord0"/>
          <w:highlight w:val="white"/>
        </w:rPr>
        <w:t>&lt;/k&gt;</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07935772" w:rsidR="00F72E99" w:rsidRPr="00903DBA" w:rsidRDefault="00CC1DF4" w:rsidP="0060539D">
      <w:pPr>
        <w:pStyle w:val="Heading3"/>
        <w:rPr>
          <w:highlight w:val="white"/>
        </w:rPr>
      </w:pPr>
      <w:bookmarkStart w:id="585" w:name="_Toc98936456"/>
      <w:r>
        <w:rPr>
          <w:highlight w:val="white"/>
        </w:rPr>
        <w:lastRenderedPageBreak/>
        <w:t>&lt;</w:t>
      </w:r>
      <w:proofErr w:type="spellStart"/>
      <w:r>
        <w:rPr>
          <w:highlight w:val="white"/>
        </w:rPr>
        <w:t>h3</w:t>
      </w:r>
      <w:proofErr w:type="spellEnd"/>
      <w:r>
        <w:rPr>
          <w:highlight w:val="white"/>
        </w:rPr>
        <w:t>&gt;String Comparation&lt;/</w:t>
      </w:r>
      <w:proofErr w:type="spellStart"/>
      <w:r>
        <w:rPr>
          <w:highlight w:val="white"/>
        </w:rPr>
        <w:t>h3</w:t>
      </w:r>
      <w:proofErr w:type="spellEnd"/>
      <w:r>
        <w:rPr>
          <w:highlight w:val="white"/>
        </w:rPr>
        <w:t>&gt;</w:t>
      </w:r>
      <w:bookmarkEnd w:id="585"/>
    </w:p>
    <w:p w14:paraId="75700338" w14:textId="0E007AED" w:rsidR="007965E2" w:rsidRPr="00903DBA" w:rsidRDefault="00BB6924" w:rsidP="00BB6924">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strcmp</w:t>
      </w:r>
      <w:r w:rsidR="00D4318D">
        <w:rPr>
          <w:rStyle w:val="KeyWord0"/>
          <w:highlight w:val="white"/>
        </w:rPr>
        <w:t>&lt;/k&gt;</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3ACE7A00"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D4318D">
        <w:rPr>
          <w:rStyle w:val="KeyWord0"/>
          <w:highlight w:val="white"/>
        </w:rPr>
        <w:t>&lt;k&gt;</w:t>
      </w:r>
      <w:r w:rsidR="00D4318D" w:rsidRPr="0092616A">
        <w:rPr>
          <w:rStyle w:val="KeyWord0"/>
          <w:highlight w:val="white"/>
        </w:rPr>
        <w:t>if</w:t>
      </w:r>
      <w:r w:rsidR="00D4318D">
        <w:rPr>
          <w:rStyle w:val="KeyWord0"/>
          <w:highlight w:val="white"/>
        </w:rPr>
        <w:t>&lt;/k&gt;</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046D77CF" w:rsidR="007C67B3" w:rsidRPr="00903DBA" w:rsidRDefault="007C67B3" w:rsidP="000B77EF">
      <w:pPr>
        <w:rPr>
          <w:highlight w:val="white"/>
        </w:rPr>
      </w:pPr>
      <w:r>
        <w:rPr>
          <w:highlight w:val="white"/>
        </w:rPr>
        <w:t xml:space="preserve">The </w:t>
      </w:r>
      <w:r w:rsidR="00D4318D">
        <w:rPr>
          <w:rStyle w:val="KeyWord0"/>
          <w:highlight w:val="white"/>
        </w:rPr>
        <w:t>&lt;k&gt;</w:t>
      </w:r>
      <w:r w:rsidR="00D4318D" w:rsidRPr="00BB6924">
        <w:rPr>
          <w:rStyle w:val="KeyWord0"/>
          <w:highlight w:val="white"/>
        </w:rPr>
        <w:t>str</w:t>
      </w:r>
      <w:r w:rsidR="00D4318D">
        <w:rPr>
          <w:rStyle w:val="KeyWord0"/>
          <w:highlight w:val="white"/>
        </w:rPr>
        <w:t>n</w:t>
      </w:r>
      <w:r w:rsidR="00D4318D" w:rsidRPr="00BB6924">
        <w:rPr>
          <w:rStyle w:val="KeyWord0"/>
          <w:highlight w:val="white"/>
        </w:rPr>
        <w:t>cmp</w:t>
      </w:r>
      <w:r w:rsidR="00D4318D">
        <w:rPr>
          <w:rStyle w:val="KeyWord0"/>
          <w:highlight w:val="white"/>
        </w:rPr>
        <w:t>&lt;/k&gt;</w:t>
      </w:r>
      <w:r>
        <w:rPr>
          <w:highlight w:val="white"/>
        </w:rPr>
        <w:t xml:space="preserve"> function compares the left and right string</w:t>
      </w:r>
      <w:r w:rsidR="000B77EF">
        <w:rPr>
          <w:highlight w:val="white"/>
        </w:rPr>
        <w:t xml:space="preserve"> as </w:t>
      </w:r>
      <w:r w:rsidR="00D4318D">
        <w:rPr>
          <w:rStyle w:val="KeyWord0"/>
          <w:highlight w:val="white"/>
        </w:rPr>
        <w:t>&lt;k&gt;</w:t>
      </w:r>
      <w:r w:rsidR="00D4318D" w:rsidRPr="000B77EF">
        <w:rPr>
          <w:rStyle w:val="KeyWord0"/>
          <w:highlight w:val="white"/>
        </w:rPr>
        <w:t>strcmp</w:t>
      </w:r>
      <w:r w:rsidR="00D4318D">
        <w:rPr>
          <w:rStyle w:val="KeyWord0"/>
          <w:highlight w:val="white"/>
        </w:rPr>
        <w:t>&lt;/k&gt;</w:t>
      </w:r>
      <w:r w:rsidR="000B77EF">
        <w:rPr>
          <w:highlight w:val="white"/>
        </w:rPr>
        <w:t xml:space="preserve"> above. The difference is that it compares up until size number of characters. If the first </w:t>
      </w:r>
      <w:r w:rsidR="00D4318D">
        <w:rPr>
          <w:rStyle w:val="KeyWord0"/>
          <w:highlight w:val="white"/>
        </w:rPr>
        <w:t>&lt;k&gt;</w:t>
      </w:r>
      <w:r w:rsidR="00D4318D" w:rsidRPr="000B77EF">
        <w:rPr>
          <w:rStyle w:val="KeyWord0"/>
          <w:highlight w:val="white"/>
        </w:rPr>
        <w:t>size</w:t>
      </w:r>
      <w:r w:rsidR="00D4318D">
        <w:rPr>
          <w:rStyle w:val="KeyWord0"/>
          <w:highlight w:val="white"/>
        </w:rPr>
        <w:t>&lt;/k&gt;</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lastRenderedPageBreak/>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10447A99" w:rsidR="003678C0" w:rsidRPr="00903DBA" w:rsidRDefault="00CC1DF4" w:rsidP="0060539D">
      <w:pPr>
        <w:pStyle w:val="Heading3"/>
        <w:rPr>
          <w:highlight w:val="white"/>
        </w:rPr>
      </w:pPr>
      <w:bookmarkStart w:id="586" w:name="_Toc98936457"/>
      <w:r>
        <w:rPr>
          <w:highlight w:val="white"/>
        </w:rPr>
        <w:t>&lt;</w:t>
      </w:r>
      <w:proofErr w:type="spellStart"/>
      <w:r>
        <w:rPr>
          <w:highlight w:val="white"/>
        </w:rPr>
        <w:t>h3</w:t>
      </w:r>
      <w:proofErr w:type="spellEnd"/>
      <w:r>
        <w:rPr>
          <w:highlight w:val="white"/>
        </w:rPr>
        <w:t>&gt;String Searching&lt;/</w:t>
      </w:r>
      <w:proofErr w:type="spellStart"/>
      <w:r>
        <w:rPr>
          <w:highlight w:val="white"/>
        </w:rPr>
        <w:t>h3</w:t>
      </w:r>
      <w:proofErr w:type="spellEnd"/>
      <w:r>
        <w:rPr>
          <w:highlight w:val="white"/>
        </w:rPr>
        <w:t>&gt;</w:t>
      </w:r>
      <w:bookmarkEnd w:id="586"/>
    </w:p>
    <w:p w14:paraId="663B17C2" w14:textId="45190A4C" w:rsidR="007965E2"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strchr</w:t>
      </w:r>
      <w:r w:rsidR="00D4318D">
        <w:rPr>
          <w:rStyle w:val="KeyWord0"/>
          <w:highlight w:val="white"/>
        </w:rPr>
        <w:t>&lt;/k&gt;</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492109" w:rsidRDefault="007965E2" w:rsidP="007965E2">
      <w:pPr>
        <w:pStyle w:val="Code"/>
        <w:rPr>
          <w:highlight w:val="white"/>
          <w:lang w:val="sv-SE"/>
        </w:rPr>
      </w:pPr>
      <w:r w:rsidRPr="00903DBA">
        <w:rPr>
          <w:highlight w:val="white"/>
        </w:rPr>
        <w:t xml:space="preserve">  </w:t>
      </w:r>
      <w:r w:rsidR="00D06677" w:rsidRPr="00492109">
        <w:rPr>
          <w:highlight w:val="white"/>
          <w:lang w:val="sv-SE"/>
        </w:rPr>
        <w:t>int index;</w:t>
      </w:r>
    </w:p>
    <w:p w14:paraId="011FF462"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41EF1730" w14:textId="77777777" w:rsidR="007965E2" w:rsidRPr="00492109" w:rsidRDefault="007965E2" w:rsidP="007965E2">
      <w:pPr>
        <w:pStyle w:val="Code"/>
        <w:rPr>
          <w:highlight w:val="white"/>
          <w:lang w:val="sv-SE"/>
        </w:rPr>
      </w:pPr>
    </w:p>
    <w:p w14:paraId="0C596023" w14:textId="77777777" w:rsidR="007965E2" w:rsidRPr="00903DBA" w:rsidRDefault="007965E2" w:rsidP="007965E2">
      <w:pPr>
        <w:pStyle w:val="Code"/>
        <w:rPr>
          <w:highlight w:val="white"/>
        </w:rPr>
      </w:pPr>
      <w:r w:rsidRPr="00492109">
        <w:rPr>
          <w:highlight w:val="white"/>
          <w:lang w:val="sv-SE"/>
        </w:rPr>
        <w:t xml:space="preserve">  </w:t>
      </w:r>
      <w:r w:rsidRPr="00903DBA">
        <w:rPr>
          <w:highlight w:val="white"/>
        </w:rPr>
        <w:t>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63DAF98C" w:rsidR="00110CE4" w:rsidRPr="00903DBA" w:rsidRDefault="00110CE4" w:rsidP="00110CE4">
      <w:pPr>
        <w:rPr>
          <w:highlight w:val="white"/>
        </w:rPr>
      </w:pPr>
      <w:r>
        <w:rPr>
          <w:highlight w:val="white"/>
        </w:rPr>
        <w:t xml:space="preserve">The </w:t>
      </w:r>
      <w:r w:rsidR="00D4318D">
        <w:rPr>
          <w:rStyle w:val="KeyWord0"/>
          <w:highlight w:val="white"/>
        </w:rPr>
        <w:t>&lt;k&gt;</w:t>
      </w:r>
      <w:r w:rsidR="00D4318D" w:rsidRPr="00110CE4">
        <w:rPr>
          <w:rStyle w:val="KeyWord0"/>
          <w:highlight w:val="white"/>
        </w:rPr>
        <w:t>str</w:t>
      </w:r>
      <w:r w:rsidR="00D4318D">
        <w:rPr>
          <w:rStyle w:val="KeyWord0"/>
          <w:highlight w:val="white"/>
        </w:rPr>
        <w:t>r</w:t>
      </w:r>
      <w:r w:rsidR="00D4318D" w:rsidRPr="00110CE4">
        <w:rPr>
          <w:rStyle w:val="KeyWord0"/>
          <w:highlight w:val="white"/>
        </w:rPr>
        <w:t>chr</w:t>
      </w:r>
      <w:r w:rsidR="00D4318D">
        <w:rPr>
          <w:rStyle w:val="KeyWord0"/>
          <w:highlight w:val="white"/>
        </w:rPr>
        <w:t>&lt;/k&gt;</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5EC4B7EA" w:rsidR="007965E2" w:rsidRPr="00903DBA" w:rsidRDefault="00EB4602" w:rsidP="00EB4602">
      <w:pPr>
        <w:rPr>
          <w:highlight w:val="white"/>
        </w:rPr>
      </w:pPr>
      <w:r>
        <w:rPr>
          <w:highlight w:val="white"/>
        </w:rPr>
        <w:t xml:space="preserve">Note that we do not return any value inside the loop in this function. Instead we assign </w:t>
      </w:r>
      <w:r w:rsidR="00D4318D">
        <w:rPr>
          <w:rStyle w:val="KeyWord0"/>
          <w:highlight w:val="white"/>
        </w:rPr>
        <w:t>&lt;k&gt;</w:t>
      </w:r>
      <w:r w:rsidR="00D4318D" w:rsidRPr="007A5BE8">
        <w:rPr>
          <w:rStyle w:val="KeyWord0"/>
          <w:highlight w:val="white"/>
        </w:rPr>
        <w:t>result</w:t>
      </w:r>
      <w:r w:rsidR="00D4318D">
        <w:rPr>
          <w:rStyle w:val="KeyWord0"/>
          <w:highlight w:val="white"/>
        </w:rPr>
        <w:t>&lt;/k&gt;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4855F3F5" w:rsidR="00F610D2" w:rsidRDefault="00F610D2" w:rsidP="00F610D2">
      <w:r w:rsidRPr="00F610D2">
        <w:lastRenderedPageBreak/>
        <w:t xml:space="preserve">The </w:t>
      </w:r>
      <w:bookmarkStart w:id="587" w:name="_Hlk59628289"/>
      <w:r w:rsidR="00D4318D">
        <w:rPr>
          <w:rStyle w:val="KeyWord0"/>
        </w:rPr>
        <w:t>&lt;k&gt;</w:t>
      </w:r>
      <w:r w:rsidR="00D4318D" w:rsidRPr="00F610D2">
        <w:rPr>
          <w:rStyle w:val="KeyWord0"/>
        </w:rPr>
        <w:t>strspn</w:t>
      </w:r>
      <w:r w:rsidR="00D4318D">
        <w:rPr>
          <w:rStyle w:val="KeyWord0"/>
        </w:rPr>
        <w:t>&lt;/k&gt;</w:t>
      </w:r>
      <w:r w:rsidRPr="00F610D2">
        <w:t xml:space="preserve"> </w:t>
      </w:r>
      <w:bookmarkEnd w:id="587"/>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7C9CBFC4" w:rsidR="007965E2" w:rsidRPr="00903DBA" w:rsidRDefault="0084327F" w:rsidP="0084327F">
      <w:pPr>
        <w:rPr>
          <w:highlight w:val="white"/>
        </w:rPr>
      </w:pPr>
      <w:r w:rsidRPr="0003394F">
        <w:rPr>
          <w:highlight w:val="white"/>
        </w:rPr>
        <w:t xml:space="preserve">The </w:t>
      </w:r>
      <w:bookmarkStart w:id="588" w:name="_Hlk59628295"/>
      <w:r w:rsidR="00D4318D">
        <w:rPr>
          <w:rStyle w:val="KeyWord0"/>
          <w:highlight w:val="white"/>
        </w:rPr>
        <w:t>&lt;k&gt;</w:t>
      </w:r>
      <w:r w:rsidR="00D4318D" w:rsidRPr="0084327F">
        <w:rPr>
          <w:rStyle w:val="KeyWord0"/>
          <w:highlight w:val="white"/>
        </w:rPr>
        <w:t>strcspn</w:t>
      </w:r>
      <w:r w:rsidR="00D4318D">
        <w:rPr>
          <w:rStyle w:val="KeyWord0"/>
          <w:highlight w:val="white"/>
        </w:rPr>
        <w:t>&lt;/k&gt;</w:t>
      </w:r>
      <w:r w:rsidRPr="0003394F">
        <w:rPr>
          <w:highlight w:val="white"/>
        </w:rPr>
        <w:t xml:space="preserve"> </w:t>
      </w:r>
      <w:bookmarkEnd w:id="588"/>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051718A3" w:rsidR="007965E2" w:rsidRPr="00903DBA" w:rsidRDefault="00E56FFD" w:rsidP="00E56FFD">
      <w:pPr>
        <w:rPr>
          <w:highlight w:val="white"/>
        </w:rPr>
      </w:pPr>
      <w:r>
        <w:rPr>
          <w:highlight w:val="white"/>
        </w:rPr>
        <w:t xml:space="preserve">The </w:t>
      </w:r>
      <w:bookmarkStart w:id="589" w:name="_Hlk59628313"/>
      <w:r w:rsidR="00D4318D">
        <w:rPr>
          <w:rStyle w:val="KeyWord0"/>
          <w:highlight w:val="white"/>
        </w:rPr>
        <w:t>&lt;k&gt;</w:t>
      </w:r>
      <w:r w:rsidR="00D4318D" w:rsidRPr="00E56FFD">
        <w:rPr>
          <w:rStyle w:val="KeyWord0"/>
          <w:highlight w:val="white"/>
        </w:rPr>
        <w:t>strpbrk</w:t>
      </w:r>
      <w:r w:rsidR="00D4318D">
        <w:rPr>
          <w:rStyle w:val="KeyWord0"/>
          <w:highlight w:val="white"/>
        </w:rPr>
        <w:t>&lt;/k&gt;</w:t>
      </w:r>
      <w:r>
        <w:rPr>
          <w:highlight w:val="white"/>
        </w:rPr>
        <w:t xml:space="preserve"> </w:t>
      </w:r>
      <w:bookmarkEnd w:id="589"/>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79FBE339" w:rsidR="007965E2" w:rsidRPr="00903DBA" w:rsidRDefault="00EE0148" w:rsidP="00EE0148">
      <w:pPr>
        <w:rPr>
          <w:highlight w:val="white"/>
        </w:rPr>
      </w:pPr>
      <w:r>
        <w:rPr>
          <w:highlight w:val="white"/>
        </w:rPr>
        <w:t xml:space="preserve">The </w:t>
      </w:r>
      <w:r w:rsidR="00D4318D">
        <w:rPr>
          <w:rStyle w:val="KeyWord0"/>
          <w:highlight w:val="white"/>
        </w:rPr>
        <w:t>&lt;k&gt;</w:t>
      </w:r>
      <w:r w:rsidR="00D4318D" w:rsidRPr="00206EE8">
        <w:rPr>
          <w:rStyle w:val="KeyWord0"/>
          <w:highlight w:val="white"/>
        </w:rPr>
        <w:t>strstr</w:t>
      </w:r>
      <w:r w:rsidR="00D4318D">
        <w:rPr>
          <w:rStyle w:val="KeyWord0"/>
          <w:highlight w:val="white"/>
        </w:rPr>
        <w:t>&lt;/k&gt;</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74D76385"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D4318D">
        <w:rPr>
          <w:rStyle w:val="KeyWord0"/>
          <w:highlight w:val="white"/>
        </w:rPr>
        <w:t>&lt;k&gt;</w:t>
      </w:r>
      <w:r w:rsidR="00D4318D" w:rsidRPr="00206EE8">
        <w:rPr>
          <w:rStyle w:val="KeyWord0"/>
          <w:highlight w:val="white"/>
        </w:rPr>
        <w:t>strncmp</w:t>
      </w:r>
      <w:r w:rsidR="00D4318D">
        <w:rPr>
          <w:rStyle w:val="KeyWord0"/>
          <w:highlight w:val="white"/>
        </w:rPr>
        <w:t>&lt;/k&gt;</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142FD89A" w:rsidR="000E1812" w:rsidRPr="00903DBA" w:rsidRDefault="00CC1DF4" w:rsidP="0060539D">
      <w:pPr>
        <w:pStyle w:val="Heading3"/>
        <w:rPr>
          <w:highlight w:val="white"/>
        </w:rPr>
      </w:pPr>
      <w:bookmarkStart w:id="590" w:name="_Toc98936458"/>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590"/>
    </w:p>
    <w:p w14:paraId="5647F9AC" w14:textId="223E3CF5" w:rsidR="004A45F5" w:rsidRPr="00BD3656" w:rsidRDefault="004A45F5" w:rsidP="00BD3656">
      <w:pPr>
        <w:rPr>
          <w:highlight w:val="white"/>
        </w:rPr>
      </w:pPr>
      <w:r w:rsidRPr="00BD3656">
        <w:rPr>
          <w:highlight w:val="white"/>
        </w:rPr>
        <w:t xml:space="preserve">The </w:t>
      </w:r>
      <w:r w:rsidR="00D4318D">
        <w:rPr>
          <w:rStyle w:val="KeyWord0"/>
          <w:highlight w:val="white"/>
        </w:rPr>
        <w:t>&lt;k&gt;</w:t>
      </w:r>
      <w:r w:rsidR="00D4318D" w:rsidRPr="00BD3656">
        <w:rPr>
          <w:rStyle w:val="KeyWord0"/>
          <w:highlight w:val="white"/>
        </w:rPr>
        <w:t>strerror</w:t>
      </w:r>
      <w:r w:rsidR="00D4318D">
        <w:rPr>
          <w:rStyle w:val="KeyWord0"/>
          <w:highlight w:val="white"/>
        </w:rPr>
        <w:t>&lt;/k&gt;</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4CA46C1D" w:rsidR="00DB06E7" w:rsidRPr="00BD3656" w:rsidRDefault="008C0248" w:rsidP="0060539D">
      <w:pPr>
        <w:pStyle w:val="Heading3"/>
        <w:rPr>
          <w:highlight w:val="white"/>
        </w:rPr>
      </w:pPr>
      <w:hyperlink r:id="rId8" w:history="1">
        <w:bookmarkStart w:id="591" w:name="_Toc98936459"/>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r w:rsidR="00CC1DF4" w:rsidRPr="00DA5DC2">
          <w:rPr>
            <w:rStyle w:val="Hyperlink"/>
            <w:color w:val="000000" w:themeColor="text1"/>
            <w:u w:val="none"/>
          </w:rPr>
          <w:t>Tokenization</w:t>
        </w:r>
        <w:r w:rsidR="00CC1DF4">
          <w:rPr>
            <w:rStyle w:val="Hyperlink"/>
            <w:color w:val="000000" w:themeColor="text1"/>
            <w:u w:val="none"/>
          </w:rPr>
          <w:t>&lt;/</w:t>
        </w:r>
        <w:proofErr w:type="spellStart"/>
        <w:r w:rsidR="00CC1DF4">
          <w:rPr>
            <w:rStyle w:val="Hyperlink"/>
            <w:color w:val="000000" w:themeColor="text1"/>
            <w:u w:val="none"/>
          </w:rPr>
          <w:t>h3</w:t>
        </w:r>
        <w:proofErr w:type="spellEnd"/>
        <w:r w:rsidR="00CC1DF4">
          <w:rPr>
            <w:rStyle w:val="Hyperlink"/>
            <w:color w:val="000000" w:themeColor="text1"/>
            <w:u w:val="none"/>
          </w:rPr>
          <w:t>&gt;</w:t>
        </w:r>
        <w:bookmarkEnd w:id="591"/>
      </w:hyperlink>
    </w:p>
    <w:p w14:paraId="4BD1377B" w14:textId="1BD2AA95" w:rsidR="00973655" w:rsidRPr="00BD3656" w:rsidRDefault="00DF119F" w:rsidP="00DF119F">
      <w:pPr>
        <w:rPr>
          <w:highlight w:val="white"/>
        </w:rPr>
      </w:pPr>
      <w:r>
        <w:rPr>
          <w:highlight w:val="white"/>
        </w:rPr>
        <w:t xml:space="preserve">The </w:t>
      </w:r>
      <w:r w:rsidR="00D4318D">
        <w:rPr>
          <w:rStyle w:val="KeyWord0"/>
          <w:highlight w:val="white"/>
        </w:rPr>
        <w:t>&lt;k&gt;</w:t>
      </w:r>
      <w:r w:rsidR="00D4318D" w:rsidRPr="00973655">
        <w:rPr>
          <w:rStyle w:val="KeyWord0"/>
          <w:highlight w:val="white"/>
        </w:rPr>
        <w:t>strtok</w:t>
      </w:r>
      <w:r w:rsidR="00D4318D">
        <w:rPr>
          <w:rStyle w:val="KeyWord0"/>
          <w:highlight w:val="white"/>
        </w:rPr>
        <w:t>&lt;/k&gt;</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DB6E6D" w:rsidRDefault="007965E2" w:rsidP="007965E2">
      <w:pPr>
        <w:pStyle w:val="Code"/>
        <w:rPr>
          <w:highlight w:val="white"/>
          <w:lang w:val="nb-NO"/>
        </w:rPr>
      </w:pPr>
      <w:r w:rsidRPr="00903DBA">
        <w:rPr>
          <w:highlight w:val="white"/>
        </w:rPr>
        <w:t xml:space="preserve">      if (strchr(charSet, token[index]) != </w:t>
      </w:r>
      <w:r w:rsidRPr="00DB6E6D">
        <w:rPr>
          <w:highlight w:val="white"/>
          <w:lang w:val="nb-NO"/>
        </w:rPr>
        <w:t>NULL) {</w:t>
      </w:r>
    </w:p>
    <w:p w14:paraId="6128B133" w14:textId="77777777" w:rsidR="007965E2" w:rsidRPr="00492109" w:rsidRDefault="007965E2" w:rsidP="007965E2">
      <w:pPr>
        <w:pStyle w:val="Code"/>
        <w:rPr>
          <w:highlight w:val="white"/>
          <w:lang w:val="nb-NO"/>
        </w:rPr>
      </w:pPr>
      <w:r w:rsidRPr="00DB6E6D">
        <w:rPr>
          <w:highlight w:val="white"/>
          <w:lang w:val="nb-NO"/>
        </w:rPr>
        <w:t xml:space="preserve">        </w:t>
      </w:r>
      <w:r w:rsidRPr="00492109">
        <w:rPr>
          <w:highlight w:val="white"/>
          <w:lang w:val="nb-NO"/>
        </w:rPr>
        <w:t>char* tokenStart2 = token;</w:t>
      </w:r>
    </w:p>
    <w:p w14:paraId="7122DD32" w14:textId="77777777" w:rsidR="007965E2" w:rsidRPr="00492109" w:rsidRDefault="007965E2" w:rsidP="007965E2">
      <w:pPr>
        <w:pStyle w:val="Code"/>
        <w:rPr>
          <w:highlight w:val="white"/>
          <w:lang w:val="nb-NO"/>
        </w:rPr>
      </w:pPr>
      <w:r w:rsidRPr="00492109">
        <w:rPr>
          <w:highlight w:val="white"/>
          <w:lang w:val="nb-NO"/>
        </w:rPr>
        <w:t xml:space="preserve">        token[index] = '\0';</w:t>
      </w:r>
    </w:p>
    <w:p w14:paraId="618CC80A" w14:textId="77777777" w:rsidR="007965E2" w:rsidRPr="00492109" w:rsidRDefault="007965E2" w:rsidP="007965E2">
      <w:pPr>
        <w:pStyle w:val="Code"/>
        <w:rPr>
          <w:highlight w:val="white"/>
          <w:lang w:val="nb-NO"/>
        </w:rPr>
      </w:pPr>
      <w:r w:rsidRPr="00492109">
        <w:rPr>
          <w:highlight w:val="white"/>
          <w:lang w:val="nb-NO"/>
        </w:rPr>
        <w:t xml:space="preserve">        token = &amp;token[index + 1];</w:t>
      </w:r>
    </w:p>
    <w:p w14:paraId="70E311A7" w14:textId="77777777" w:rsidR="007965E2" w:rsidRPr="00492109" w:rsidRDefault="007965E2" w:rsidP="007965E2">
      <w:pPr>
        <w:pStyle w:val="Code"/>
        <w:rPr>
          <w:highlight w:val="white"/>
          <w:lang w:val="nb-NO"/>
        </w:rPr>
      </w:pPr>
      <w:r w:rsidRPr="00492109">
        <w:rPr>
          <w:highlight w:val="white"/>
          <w:lang w:val="nb-NO"/>
        </w:rPr>
        <w:t xml:space="preserve">        return tokenStart2;</w:t>
      </w:r>
    </w:p>
    <w:p w14:paraId="522934B2" w14:textId="77777777" w:rsidR="007965E2" w:rsidRPr="00492109" w:rsidRDefault="007965E2" w:rsidP="007965E2">
      <w:pPr>
        <w:pStyle w:val="Code"/>
        <w:rPr>
          <w:highlight w:val="white"/>
          <w:lang w:val="nb-NO"/>
        </w:rPr>
      </w:pPr>
      <w:r w:rsidRPr="00492109">
        <w:rPr>
          <w:highlight w:val="white"/>
          <w:lang w:val="nb-NO"/>
        </w:rPr>
        <w:t xml:space="preserve">      }</w:t>
      </w:r>
    </w:p>
    <w:p w14:paraId="11D7626A" w14:textId="77777777" w:rsidR="007965E2" w:rsidRPr="00492109" w:rsidRDefault="007965E2" w:rsidP="007965E2">
      <w:pPr>
        <w:pStyle w:val="Code"/>
        <w:rPr>
          <w:highlight w:val="white"/>
          <w:lang w:val="nb-NO"/>
        </w:rPr>
      </w:pPr>
      <w:r w:rsidRPr="00492109">
        <w:rPr>
          <w:highlight w:val="white"/>
          <w:lang w:val="nb-NO"/>
        </w:rPr>
        <w:t xml:space="preserve">    }</w:t>
      </w:r>
    </w:p>
    <w:p w14:paraId="0EE73681" w14:textId="77777777" w:rsidR="007965E2" w:rsidRPr="00492109" w:rsidRDefault="007965E2" w:rsidP="007965E2">
      <w:pPr>
        <w:pStyle w:val="Code"/>
        <w:rPr>
          <w:highlight w:val="white"/>
          <w:lang w:val="nb-NO"/>
        </w:rPr>
      </w:pPr>
    </w:p>
    <w:p w14:paraId="5722BCF7" w14:textId="77777777" w:rsidR="007965E2" w:rsidRPr="00492109" w:rsidRDefault="007965E2" w:rsidP="007965E2">
      <w:pPr>
        <w:pStyle w:val="Code"/>
        <w:rPr>
          <w:highlight w:val="white"/>
          <w:lang w:val="nb-NO"/>
        </w:rPr>
      </w:pPr>
      <w:r w:rsidRPr="00492109">
        <w:rPr>
          <w:highlight w:val="white"/>
          <w:lang w:val="nb-NO"/>
        </w:rPr>
        <w:t xml:space="preserve">    tokenStart = token;</w:t>
      </w:r>
    </w:p>
    <w:p w14:paraId="6AB84238" w14:textId="77777777" w:rsidR="007965E2" w:rsidRPr="00492109" w:rsidRDefault="007965E2" w:rsidP="007965E2">
      <w:pPr>
        <w:pStyle w:val="Code"/>
        <w:rPr>
          <w:highlight w:val="white"/>
          <w:lang w:val="nb-NO"/>
        </w:rPr>
      </w:pPr>
      <w:r w:rsidRPr="00492109">
        <w:rPr>
          <w:highlight w:val="white"/>
          <w:lang w:val="nb-NO"/>
        </w:rPr>
        <w:t xml:space="preserve">    token = &amp;token[index];</w:t>
      </w:r>
    </w:p>
    <w:p w14:paraId="39D14D2A" w14:textId="77777777" w:rsidR="007965E2" w:rsidRPr="00903DBA" w:rsidRDefault="007965E2" w:rsidP="007965E2">
      <w:pPr>
        <w:pStyle w:val="Code"/>
        <w:rPr>
          <w:highlight w:val="white"/>
        </w:rPr>
      </w:pPr>
      <w:r w:rsidRPr="00492109">
        <w:rPr>
          <w:highlight w:val="white"/>
          <w:lang w:val="nb-NO"/>
        </w:rPr>
        <w:t xml:space="preserve">    </w:t>
      </w:r>
      <w:r w:rsidRPr="00903DBA">
        <w:rPr>
          <w:highlight w:val="white"/>
        </w:rPr>
        <w:t>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01650F8F" w:rsidR="00DB06E7" w:rsidRPr="00903DBA" w:rsidRDefault="00CC1DF4" w:rsidP="0060539D">
      <w:pPr>
        <w:pStyle w:val="Heading3"/>
        <w:rPr>
          <w:highlight w:val="white"/>
        </w:rPr>
      </w:pPr>
      <w:bookmarkStart w:id="592" w:name="_Toc98936460"/>
      <w:r>
        <w:rPr>
          <w:highlight w:val="white"/>
        </w:rPr>
        <w:t>&lt;</w:t>
      </w:r>
      <w:proofErr w:type="spellStart"/>
      <w:r>
        <w:rPr>
          <w:highlight w:val="white"/>
        </w:rPr>
        <w:t>h3</w:t>
      </w:r>
      <w:proofErr w:type="spellEnd"/>
      <w:r>
        <w:rPr>
          <w:highlight w:val="white"/>
        </w:rPr>
        <w:t>&gt;Memory Functions&lt;/</w:t>
      </w:r>
      <w:proofErr w:type="spellStart"/>
      <w:r>
        <w:rPr>
          <w:highlight w:val="white"/>
        </w:rPr>
        <w:t>h3</w:t>
      </w:r>
      <w:proofErr w:type="spellEnd"/>
      <w:r>
        <w:rPr>
          <w:highlight w:val="white"/>
        </w:rPr>
        <w:t>&gt;</w:t>
      </w:r>
      <w:bookmarkEnd w:id="592"/>
    </w:p>
    <w:p w14:paraId="691F3EE5" w14:textId="77777777" w:rsidR="00D52F74" w:rsidRDefault="00321444" w:rsidP="00321444">
      <w:pPr>
        <w:rPr>
          <w:rStyle w:val="KeyWord0"/>
          <w:highlight w:val="white"/>
        </w:rPr>
      </w:pPr>
      <w:r>
        <w:rPr>
          <w:highlight w:val="white"/>
        </w:rPr>
        <w:t xml:space="preserve">Finally, we have the three memory functions </w:t>
      </w:r>
      <w:r w:rsidR="00D4318D">
        <w:rPr>
          <w:rStyle w:val="KeyWord0"/>
          <w:highlight w:val="white"/>
        </w:rPr>
        <w:t>&lt;k&gt;</w:t>
      </w:r>
      <w:r w:rsidR="00D4318D" w:rsidRPr="00321444">
        <w:rPr>
          <w:rStyle w:val="KeyWord0"/>
          <w:highlight w:val="white"/>
        </w:rPr>
        <w:t>memcpy</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memmove</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memcmp</w:t>
      </w:r>
      <w:r w:rsidR="00D4318D">
        <w:rPr>
          <w:rStyle w:val="KeyWord0"/>
          <w:highlight w:val="white"/>
        </w:rPr>
        <w:t>&lt;/k&gt;</w:t>
      </w:r>
      <w:r>
        <w:rPr>
          <w:highlight w:val="white"/>
        </w:rPr>
        <w:t xml:space="preserve">, </w:t>
      </w:r>
      <w:r w:rsidR="00D4318D">
        <w:rPr>
          <w:rStyle w:val="KeyWord0"/>
          <w:highlight w:val="white"/>
        </w:rPr>
        <w:t>&lt;k&gt;</w:t>
      </w:r>
      <w:r w:rsidR="00D4318D" w:rsidRPr="00321444">
        <w:rPr>
          <w:rStyle w:val="KeyWord0"/>
          <w:highlight w:val="white"/>
        </w:rPr>
        <w:t>memchr</w:t>
      </w:r>
      <w:r w:rsidR="00D4318D">
        <w:rPr>
          <w:rStyle w:val="KeyWord0"/>
          <w:highlight w:val="white"/>
        </w:rPr>
        <w:t>&lt;/k&gt;</w:t>
      </w:r>
      <w:r>
        <w:rPr>
          <w:highlight w:val="white"/>
        </w:rPr>
        <w:t xml:space="preserve">, and </w:t>
      </w:r>
      <w:r w:rsidR="00D4318D">
        <w:rPr>
          <w:rStyle w:val="KeyWord0"/>
          <w:highlight w:val="white"/>
        </w:rPr>
        <w:t>&lt;k&gt;</w:t>
      </w:r>
      <w:r w:rsidR="00D4318D" w:rsidRPr="00321444">
        <w:rPr>
          <w:rStyle w:val="KeyWord0"/>
          <w:highlight w:val="white"/>
        </w:rPr>
        <w:t>memset</w:t>
      </w:r>
      <w:r w:rsidR="00D4318D">
        <w:rPr>
          <w:rStyle w:val="KeyWord0"/>
          <w:highlight w:val="white"/>
        </w:rPr>
        <w:t>&lt;/k&gt;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181E9AA4"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5D5DF256" w14:textId="77777777" w:rsidR="00D52F74" w:rsidRDefault="00095427" w:rsidP="00095427">
      <w:pPr>
        <w:rPr>
          <w:rStyle w:val="KeyWord0"/>
          <w:highlight w:val="white"/>
        </w:rPr>
      </w:pPr>
      <w:r>
        <w:rPr>
          <w:highlight w:val="white"/>
        </w:rPr>
        <w:t xml:space="preserve">Similar to the </w:t>
      </w:r>
      <w:r w:rsidR="00D4318D">
        <w:rPr>
          <w:rStyle w:val="KeyWord0"/>
          <w:highlight w:val="white"/>
        </w:rPr>
        <w:t>&lt;k&gt;</w:t>
      </w:r>
      <w:r w:rsidR="00D4318D" w:rsidRPr="00CD46D1">
        <w:rPr>
          <w:rStyle w:val="KeyWord0"/>
          <w:highlight w:val="white"/>
        </w:rPr>
        <w:t>memcpy</w:t>
      </w:r>
      <w:r w:rsidR="00D4318D">
        <w:rPr>
          <w:rStyle w:val="KeyWord0"/>
          <w:highlight w:val="white"/>
        </w:rPr>
        <w:t>&lt;/k&gt;</w:t>
      </w:r>
      <w:r>
        <w:rPr>
          <w:highlight w:val="white"/>
        </w:rPr>
        <w:t xml:space="preserve"> function above,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00D4318D">
        <w:rPr>
          <w:rStyle w:val="KeyWord0"/>
          <w:highlight w:val="white"/>
        </w:rPr>
        <w:t>&lt;k&gt;</w:t>
      </w:r>
      <w:r w:rsidR="00D4318D" w:rsidRPr="00095427">
        <w:rPr>
          <w:rStyle w:val="KeyWord0"/>
          <w:highlight w:val="white"/>
        </w:rPr>
        <w:t>memmove</w:t>
      </w:r>
      <w:r w:rsidR="00D4318D">
        <w:rPr>
          <w:rStyle w:val="KeyWord0"/>
          <w:highlight w:val="white"/>
        </w:rPr>
        <w:t>&lt;/k&gt;</w:t>
      </w:r>
      <w:r>
        <w:rPr>
          <w:highlight w:val="white"/>
        </w:rPr>
        <w:t xml:space="preserve"> takes consideration in whether the memory blocks overlaps.</w:t>
      </w:r>
    </w:p>
    <w:p w14:paraId="71C2DE7C" w14:textId="6EBCD5AB"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lastRenderedPageBreak/>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7F6A265B" w:rsidR="007965E2" w:rsidRPr="00903DBA" w:rsidRDefault="004A411B"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memcmp</w:t>
      </w:r>
      <w:r w:rsidR="00D4318D">
        <w:rPr>
          <w:rStyle w:val="KeyWord0"/>
          <w:highlight w:val="white"/>
        </w:rPr>
        <w:t>&lt;/k&gt;</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711744E" w:rsidR="00924C1E" w:rsidRPr="00903DBA" w:rsidRDefault="00924C1E" w:rsidP="00924C1E">
      <w:pPr>
        <w:rPr>
          <w:highlight w:val="white"/>
        </w:rPr>
      </w:pPr>
      <w:r>
        <w:rPr>
          <w:highlight w:val="white"/>
        </w:rPr>
        <w:t xml:space="preserve">The </w:t>
      </w:r>
      <w:r w:rsidR="00D4318D">
        <w:rPr>
          <w:rStyle w:val="KeyWord0"/>
          <w:highlight w:val="white"/>
        </w:rPr>
        <w:t>&lt;k&gt;</w:t>
      </w:r>
      <w:r w:rsidR="00D4318D" w:rsidRPr="00924C1E">
        <w:rPr>
          <w:rStyle w:val="KeyWord0"/>
          <w:highlight w:val="white"/>
        </w:rPr>
        <w:t>memc</w:t>
      </w:r>
      <w:r w:rsidR="00D4318D">
        <w:rPr>
          <w:rStyle w:val="KeyWord0"/>
          <w:highlight w:val="white"/>
        </w:rPr>
        <w:t>hr&lt;/k&gt;</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63620523" w:rsidR="007965E2" w:rsidRPr="00903DBA" w:rsidRDefault="007C7A53" w:rsidP="007C7A53">
      <w:pPr>
        <w:rPr>
          <w:highlight w:val="white"/>
        </w:rPr>
      </w:pPr>
      <w:r>
        <w:rPr>
          <w:highlight w:val="white"/>
        </w:rPr>
        <w:t xml:space="preserve">The </w:t>
      </w:r>
      <w:r w:rsidR="00D4318D">
        <w:rPr>
          <w:rStyle w:val="KeyWord0"/>
          <w:highlight w:val="white"/>
        </w:rPr>
        <w:t>&lt;k&gt;</w:t>
      </w:r>
      <w:r w:rsidR="00D4318D" w:rsidRPr="007C7A53">
        <w:rPr>
          <w:rStyle w:val="KeyWord0"/>
          <w:highlight w:val="white"/>
        </w:rPr>
        <w:t>memset</w:t>
      </w:r>
      <w:r w:rsidR="00D4318D">
        <w:rPr>
          <w:rStyle w:val="KeyWord0"/>
          <w:highlight w:val="white"/>
        </w:rPr>
        <w:t>&lt;/k&gt;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492109" w:rsidRDefault="007965E2" w:rsidP="007965E2">
      <w:pPr>
        <w:pStyle w:val="Code"/>
        <w:rPr>
          <w:highlight w:val="white"/>
          <w:lang w:val="sv-SE"/>
        </w:rPr>
      </w:pPr>
      <w:r w:rsidRPr="00903DBA">
        <w:rPr>
          <w:highlight w:val="white"/>
        </w:rPr>
        <w:t xml:space="preserve">  </w:t>
      </w:r>
      <w:r w:rsidRPr="00492109">
        <w:rPr>
          <w:highlight w:val="white"/>
          <w:lang w:val="sv-SE"/>
        </w:rPr>
        <w:t>char* charBlock = (char*) block;</w:t>
      </w:r>
    </w:p>
    <w:p w14:paraId="0827E636" w14:textId="77777777" w:rsidR="007965E2" w:rsidRPr="00492109" w:rsidRDefault="007965E2" w:rsidP="007965E2">
      <w:pPr>
        <w:pStyle w:val="Code"/>
        <w:rPr>
          <w:highlight w:val="white"/>
          <w:lang w:val="sv-SE"/>
        </w:rPr>
      </w:pPr>
      <w:r w:rsidRPr="00492109">
        <w:rPr>
          <w:highlight w:val="white"/>
          <w:lang w:val="sv-SE"/>
        </w:rPr>
        <w:t xml:space="preserve">  char c = (char) i;</w:t>
      </w:r>
    </w:p>
    <w:p w14:paraId="7DB74D67" w14:textId="77777777" w:rsidR="007965E2" w:rsidRPr="00492109" w:rsidRDefault="007965E2" w:rsidP="007965E2">
      <w:pPr>
        <w:pStyle w:val="Code"/>
        <w:rPr>
          <w:highlight w:val="white"/>
          <w:lang w:val="sv-SE"/>
        </w:rPr>
      </w:pPr>
    </w:p>
    <w:p w14:paraId="7C215390" w14:textId="1A834B14" w:rsidR="007965E2" w:rsidRPr="00903DBA" w:rsidRDefault="007965E2" w:rsidP="007965E2">
      <w:pPr>
        <w:pStyle w:val="Code"/>
        <w:rPr>
          <w:highlight w:val="white"/>
        </w:rPr>
      </w:pPr>
      <w:r w:rsidRPr="00492109">
        <w:rPr>
          <w:highlight w:val="white"/>
          <w:lang w:val="sv-S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06660421" w:rsidR="0004451D" w:rsidRPr="00903DBA" w:rsidRDefault="00CC1DF4" w:rsidP="0060539D">
      <w:pPr>
        <w:pStyle w:val="Heading2"/>
      </w:pPr>
      <w:bookmarkStart w:id="593" w:name="_Toc98936461"/>
      <w:bookmarkStart w:id="594" w:name="_Hlk64217960"/>
      <w:r>
        <w:lastRenderedPageBreak/>
        <w:t>&lt;</w:t>
      </w:r>
      <w:proofErr w:type="spellStart"/>
      <w:r>
        <w:t>h2</w:t>
      </w:r>
      <w:proofErr w:type="spellEnd"/>
      <w:r>
        <w:t>&gt;</w:t>
      </w:r>
      <w:r w:rsidRPr="00903DBA">
        <w:t>Long Jumps</w:t>
      </w:r>
      <w:r>
        <w:t>&lt;/</w:t>
      </w:r>
      <w:proofErr w:type="spellStart"/>
      <w:r>
        <w:t>h2</w:t>
      </w:r>
      <w:proofErr w:type="spellEnd"/>
      <w:r>
        <w:t>&gt;</w:t>
      </w:r>
      <w:bookmarkEnd w:id="593"/>
    </w:p>
    <w:p w14:paraId="6EA92421" w14:textId="49F1A4F8" w:rsidR="00104383" w:rsidRPr="00903DBA" w:rsidRDefault="00104383" w:rsidP="00104383">
      <w:r w:rsidRPr="00903DBA">
        <w:t xml:space="preserve">The </w:t>
      </w:r>
      <w:r w:rsidR="00D4318D">
        <w:rPr>
          <w:rStyle w:val="KeyWord0"/>
        </w:rPr>
        <w:t>&lt;k&gt;</w:t>
      </w:r>
      <w:r w:rsidR="00D4318D" w:rsidRPr="008C48C8">
        <w:rPr>
          <w:rStyle w:val="KeyWord0"/>
        </w:rPr>
        <w:t>setjmp</w:t>
      </w:r>
      <w:r w:rsidR="00D4318D">
        <w:rPr>
          <w:rStyle w:val="KeyWord0"/>
        </w:rPr>
        <w:t>&lt;/k&gt;</w:t>
      </w:r>
      <w:r w:rsidR="008C48C8">
        <w:t xml:space="preserve"> standard library holds </w:t>
      </w:r>
      <w:r w:rsidRPr="00903DBA">
        <w:t xml:space="preserve">functions for </w:t>
      </w:r>
      <w:r w:rsidR="00E025E9" w:rsidRPr="00903DBA">
        <w:t>preparing and performing long jumps; that is, jumps through function call chain</w:t>
      </w:r>
      <w:r w:rsidR="0045007B">
        <w:t>s</w:t>
      </w:r>
      <w:r w:rsidR="00E025E9" w:rsidRPr="00903DBA">
        <w:t>.</w:t>
      </w:r>
    </w:p>
    <w:p w14:paraId="00D8C1C3" w14:textId="40B5B101" w:rsidR="00D62A8B" w:rsidRPr="00903DBA" w:rsidRDefault="000274D4" w:rsidP="00E65FE6">
      <w:pPr>
        <w:pStyle w:val="CodeHeader"/>
      </w:pPr>
      <w:r>
        <w:t>&lt;</w:t>
      </w:r>
      <w:proofErr w:type="spellStart"/>
      <w:r>
        <w:t>ch</w:t>
      </w:r>
      <w:proofErr w:type="spellEnd"/>
      <w:r>
        <w:t>&gt;</w:t>
      </w:r>
      <w:proofErr w:type="spellStart"/>
      <w:r w:rsidRPr="00903DBA">
        <w:t>setjmp</w:t>
      </w:r>
      <w:r>
        <w:t>.</w:t>
      </w:r>
      <w:r w:rsidRPr="00903DBA">
        <w:t>h</w:t>
      </w:r>
      <w:proofErr w:type="spellEnd"/>
      <w:r>
        <w:t>&lt;/</w:t>
      </w:r>
      <w:proofErr w:type="spellStart"/>
      <w:r>
        <w:t>ch</w:t>
      </w:r>
      <w:proofErr w:type="spellEnd"/>
      <w:r>
        <w:t>&gt;</w:t>
      </w:r>
    </w:p>
    <w:p w14:paraId="43187107" w14:textId="77777777" w:rsidR="0045007B" w:rsidRPr="0045007B" w:rsidRDefault="0045007B" w:rsidP="0045007B">
      <w:pPr>
        <w:pStyle w:val="Code"/>
        <w:rPr>
          <w:highlight w:val="white"/>
        </w:rPr>
      </w:pPr>
      <w:r w:rsidRPr="0045007B">
        <w:rPr>
          <w:highlight w:val="white"/>
        </w:rPr>
        <w:t>typedef void* jmp_buf[3];</w:t>
      </w:r>
    </w:p>
    <w:p w14:paraId="1BB4FEEC" w14:textId="77777777" w:rsidR="0045007B" w:rsidRPr="00920E42" w:rsidRDefault="0045007B" w:rsidP="0045007B">
      <w:pPr>
        <w:pStyle w:val="Code"/>
        <w:rPr>
          <w:highlight w:val="white"/>
        </w:rPr>
      </w:pPr>
      <w:r w:rsidRPr="00920E42">
        <w:rPr>
          <w:highlight w:val="white"/>
        </w:rPr>
        <w:t>int setjmp(jmp_buf env);</w:t>
      </w:r>
    </w:p>
    <w:p w14:paraId="09A4745C" w14:textId="77777777" w:rsidR="0045007B" w:rsidRPr="0045007B" w:rsidRDefault="0045007B" w:rsidP="0045007B">
      <w:pPr>
        <w:pStyle w:val="Code"/>
        <w:rPr>
          <w:highlight w:val="white"/>
        </w:rPr>
      </w:pPr>
      <w:r w:rsidRPr="0045007B">
        <w:rPr>
          <w:highlight w:val="white"/>
        </w:rPr>
        <w:t>void longjmp(jmp_buf env, int value);</w:t>
      </w:r>
    </w:p>
    <w:p w14:paraId="6EF22EF8" w14:textId="600803B1" w:rsidR="0004451D" w:rsidRPr="00903DBA" w:rsidRDefault="000274D4" w:rsidP="00E65FE6">
      <w:pPr>
        <w:pStyle w:val="CodeHeader"/>
      </w:pPr>
      <w:r>
        <w:t>&lt;</w:t>
      </w:r>
      <w:proofErr w:type="spellStart"/>
      <w:r>
        <w:t>ch</w:t>
      </w:r>
      <w:proofErr w:type="spellEnd"/>
      <w:r>
        <w:t>&gt;</w:t>
      </w:r>
      <w:proofErr w:type="spellStart"/>
      <w:r w:rsidRPr="00903DBA">
        <w:t>setjmp</w:t>
      </w:r>
      <w:r>
        <w:t>.</w:t>
      </w:r>
      <w:r w:rsidRPr="00903DBA">
        <w:t>c</w:t>
      </w:r>
      <w:proofErr w:type="spellEnd"/>
      <w:r>
        <w:t>&lt;/</w:t>
      </w:r>
      <w:proofErr w:type="spellStart"/>
      <w:r>
        <w:t>ch</w:t>
      </w:r>
      <w:proofErr w:type="spellEnd"/>
      <w:r>
        <w:t>&gt;</w:t>
      </w:r>
    </w:p>
    <w:p w14:paraId="6F97D27E" w14:textId="77777777" w:rsidR="0045007B" w:rsidRPr="0045007B" w:rsidRDefault="0045007B" w:rsidP="0045007B">
      <w:pPr>
        <w:pStyle w:val="Code"/>
        <w:rPr>
          <w:highlight w:val="white"/>
        </w:rPr>
      </w:pPr>
      <w:r w:rsidRPr="0045007B">
        <w:rPr>
          <w:highlight w:val="white"/>
        </w:rPr>
        <w:t>#include &lt;setjmp.h&gt;</w:t>
      </w:r>
    </w:p>
    <w:p w14:paraId="052EB005" w14:textId="6FEA20EA" w:rsidR="00972057" w:rsidRPr="00903DBA" w:rsidRDefault="00D15946" w:rsidP="00D1594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20214848" w:rsidR="00EC7A73" w:rsidRPr="00903DBA" w:rsidRDefault="003D3A96" w:rsidP="003D3A96">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00D4318D">
        <w:rPr>
          <w:rStyle w:val="KeyWord0"/>
          <w:highlight w:val="white"/>
        </w:rPr>
        <w:t>&lt;k&gt;</w:t>
      </w:r>
      <w:r w:rsidR="00D4318D" w:rsidRPr="00903DBA">
        <w:rPr>
          <w:rStyle w:val="KeyWord0"/>
          <w:highlight w:val="white"/>
        </w:rPr>
        <w:t>buf</w:t>
      </w:r>
      <w:r w:rsidR="00D4318D">
        <w:rPr>
          <w:rStyle w:val="KeyWord0"/>
          <w:highlight w:val="white"/>
        </w:rPr>
        <w:t>&lt;/k&gt;</w:t>
      </w:r>
      <w:r w:rsidRPr="00903DBA">
        <w:rPr>
          <w:highlight w:val="white"/>
        </w:rPr>
        <w:t xml:space="preserve"> static variable by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with the return value given as a parameter to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EC7A73" w:rsidRPr="00903DBA">
        <w:rPr>
          <w:highlight w:val="white"/>
        </w:rPr>
        <w:t xml:space="preserve"> call return zero and the following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492109" w:rsidRDefault="002B38CD" w:rsidP="002B38CD">
      <w:pPr>
        <w:pStyle w:val="Code"/>
        <w:rPr>
          <w:highlight w:val="white"/>
          <w:lang w:val="da-DK"/>
        </w:rPr>
      </w:pPr>
      <w:r w:rsidRPr="00903DBA">
        <w:rPr>
          <w:highlight w:val="white"/>
        </w:rPr>
        <w:t xml:space="preserve">    </w:t>
      </w:r>
      <w:r w:rsidRPr="00492109">
        <w:rPr>
          <w:highlight w:val="white"/>
          <w:lang w:val="da-DK"/>
        </w:rPr>
        <w:t>void** bp_pointer = register_bp;</w:t>
      </w:r>
    </w:p>
    <w:p w14:paraId="241B3351" w14:textId="77777777" w:rsidR="002B38CD" w:rsidRPr="00903DBA" w:rsidRDefault="002B38CD" w:rsidP="002B38CD">
      <w:pPr>
        <w:pStyle w:val="Code"/>
        <w:rPr>
          <w:highlight w:val="white"/>
        </w:rPr>
      </w:pPr>
      <w:r w:rsidRPr="00492109">
        <w:rPr>
          <w:highlight w:val="white"/>
          <w:lang w:val="da-DK"/>
        </w:rPr>
        <w:t xml:space="preserve">    </w:t>
      </w:r>
      <w:r w:rsidRPr="00903DBA">
        <w:rPr>
          <w:highlight w:val="white"/>
        </w:rPr>
        <w:t>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lastRenderedPageBreak/>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4A87155D" w:rsidR="004C7BD5" w:rsidRPr="00903DBA" w:rsidRDefault="004C7BD5" w:rsidP="004C7BD5">
      <w:r w:rsidRPr="00903DBA">
        <w:t xml:space="preserve">The following code demonstrates how </w:t>
      </w:r>
      <w:r w:rsidR="00D4318D">
        <w:rPr>
          <w:rStyle w:val="KeyWord0"/>
        </w:rPr>
        <w:t>&lt;k&gt;</w:t>
      </w:r>
      <w:r w:rsidR="00D4318D" w:rsidRPr="00903DBA">
        <w:rPr>
          <w:rStyle w:val="KeyWord0"/>
        </w:rPr>
        <w:t>setjmp</w:t>
      </w:r>
      <w:r w:rsidR="00D4318D">
        <w:rPr>
          <w:rStyle w:val="KeyWord0"/>
        </w:rPr>
        <w:t>&lt;/k&gt;</w:t>
      </w:r>
      <w:r w:rsidRPr="00903DBA">
        <w:t xml:space="preserve"> and </w:t>
      </w:r>
      <w:r w:rsidR="00D4318D">
        <w:rPr>
          <w:rStyle w:val="KeyWord0"/>
        </w:rPr>
        <w:t>&lt;k&gt;</w:t>
      </w:r>
      <w:r w:rsidR="00D4318D" w:rsidRPr="00903DBA">
        <w:rPr>
          <w:rStyle w:val="KeyWord0"/>
        </w:rPr>
        <w:t>longjmp</w:t>
      </w:r>
      <w:r w:rsidR="00D4318D">
        <w:rPr>
          <w:rStyle w:val="KeyWord0"/>
        </w:rPr>
        <w:t>&lt;/k&gt;</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629C5E26" w:rsidR="004C7BD5" w:rsidRPr="00903DBA" w:rsidRDefault="000274D4" w:rsidP="004C7BD5">
      <w:pPr>
        <w:pStyle w:val="CodeHeader"/>
      </w:pPr>
      <w:r>
        <w:t>&lt;</w:t>
      </w:r>
      <w:proofErr w:type="spellStart"/>
      <w:r>
        <w:t>ch</w:t>
      </w:r>
      <w:proofErr w:type="spellEnd"/>
      <w:r>
        <w:t>&gt;</w:t>
      </w:r>
      <w:proofErr w:type="spellStart"/>
      <w:r w:rsidRPr="00903DBA">
        <w:t>setjmptest</w:t>
      </w:r>
      <w:r>
        <w:t>.</w:t>
      </w:r>
      <w:r w:rsidRPr="00903DBA">
        <w:t>c</w:t>
      </w:r>
      <w:proofErr w:type="spellEnd"/>
      <w:r>
        <w:t>&lt;/</w:t>
      </w:r>
      <w:proofErr w:type="spellStart"/>
      <w:r>
        <w:t>ch</w:t>
      </w:r>
      <w:proofErr w:type="spellEnd"/>
      <w:r>
        <w:t>&gt;</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D0EABEA"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r w:rsidR="00760D6A" w:rsidRPr="00903DBA">
        <w:rPr>
          <w:highlight w:val="white"/>
        </w:rPr>
        <w:t>quintet</w:t>
      </w:r>
      <w:r w:rsidRPr="00903DBA">
        <w:rPr>
          <w:highlight w:val="white"/>
        </w:rPr>
        <w:t xml:space="preserve"> in a normal way</w:t>
      </w:r>
      <w:r w:rsidR="005F6427" w:rsidRPr="00903DBA">
        <w:rPr>
          <w:highlight w:val="white"/>
        </w:rPr>
        <w:t xml:space="preserve"> and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D4318D">
        <w:rPr>
          <w:rStyle w:val="KeyWord0"/>
          <w:highlight w:val="white"/>
        </w:rPr>
        <w:t>&lt;k&gt;</w:t>
      </w:r>
      <w:r w:rsidR="00D4318D" w:rsidRPr="00903DBA">
        <w:rPr>
          <w:rStyle w:val="KeyWord0"/>
          <w:highlight w:val="white"/>
        </w:rPr>
        <w:t>longjmp</w:t>
      </w:r>
      <w:r w:rsidR="00D4318D">
        <w:rPr>
          <w:rStyle w:val="KeyWord0"/>
          <w:highlight w:val="white"/>
        </w:rPr>
        <w:t>&lt;/k&gt;</w:t>
      </w:r>
      <w:r w:rsidR="005F6427" w:rsidRPr="00903DBA">
        <w:rPr>
          <w:highlight w:val="white"/>
        </w:rPr>
        <w:t xml:space="preserve"> with an error message. The address of the error message is then be returned by the call to </w:t>
      </w:r>
      <w:r w:rsidR="00D4318D">
        <w:rPr>
          <w:rStyle w:val="KeyWord0"/>
          <w:highlight w:val="white"/>
        </w:rPr>
        <w:t>&lt;k&gt;</w:t>
      </w:r>
      <w:r w:rsidR="00D4318D" w:rsidRPr="00903DBA">
        <w:rPr>
          <w:rStyle w:val="KeyWord0"/>
          <w:highlight w:val="white"/>
        </w:rPr>
        <w:t>setjmp</w:t>
      </w:r>
      <w:r w:rsidR="00D4318D">
        <w:rPr>
          <w:rStyle w:val="KeyWord0"/>
          <w:highlight w:val="white"/>
        </w:rPr>
        <w:t>&lt;/k&gt;</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2835B822" w:rsidR="00555D55" w:rsidRPr="00903DBA" w:rsidRDefault="00CC1DF4" w:rsidP="0060539D">
      <w:pPr>
        <w:pStyle w:val="Heading2"/>
      </w:pPr>
      <w:bookmarkStart w:id="595" w:name="_Toc98936462"/>
      <w:r>
        <w:t>&lt;</w:t>
      </w:r>
      <w:proofErr w:type="spellStart"/>
      <w:r>
        <w:t>h2</w:t>
      </w:r>
      <w:proofErr w:type="spellEnd"/>
      <w:r>
        <w:t>&gt;</w:t>
      </w:r>
      <w:r w:rsidRPr="00903DBA">
        <w:t>Mathematical Functions</w:t>
      </w:r>
      <w:r>
        <w:t>&lt;/</w:t>
      </w:r>
      <w:proofErr w:type="spellStart"/>
      <w:r>
        <w:t>h2</w:t>
      </w:r>
      <w:proofErr w:type="spellEnd"/>
      <w:r>
        <w:t>&gt;</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326AB035" w:rsidR="00D62A8B" w:rsidRPr="00903DBA" w:rsidRDefault="000274D4" w:rsidP="00E65FE6">
      <w:pPr>
        <w:pStyle w:val="CodeHeader"/>
      </w:pPr>
      <w:r>
        <w:t>&lt;</w:t>
      </w:r>
      <w:proofErr w:type="spellStart"/>
      <w:r>
        <w:t>ch</w:t>
      </w:r>
      <w:proofErr w:type="spellEnd"/>
      <w:r>
        <w:t>&gt;</w:t>
      </w:r>
      <w:proofErr w:type="spellStart"/>
      <w:r w:rsidRPr="00903DBA">
        <w:t>math</w:t>
      </w:r>
      <w:r>
        <w:t>.</w:t>
      </w:r>
      <w:r w:rsidRPr="00903DBA">
        <w:t>h</w:t>
      </w:r>
      <w:proofErr w:type="spellEnd"/>
      <w:r>
        <w:t>&lt;/</w:t>
      </w:r>
      <w:proofErr w:type="spellStart"/>
      <w:r>
        <w:t>ch</w:t>
      </w:r>
      <w:proofErr w:type="spellEnd"/>
      <w:r>
        <w:t>&gt;</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lastRenderedPageBreak/>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6700EB0" w:rsidR="001016CA" w:rsidRPr="00903DBA" w:rsidRDefault="00CC1DF4" w:rsidP="0060539D">
      <w:pPr>
        <w:pStyle w:val="Heading3"/>
        <w:rPr>
          <w:highlight w:val="white"/>
        </w:rPr>
      </w:pPr>
      <w:bookmarkStart w:id="596" w:name="_Toc98936463"/>
      <w:r>
        <w:rPr>
          <w:highlight w:val="white"/>
        </w:rPr>
        <w:t>&lt;</w:t>
      </w:r>
      <w:proofErr w:type="spellStart"/>
      <w:r>
        <w:rPr>
          <w:highlight w:val="white"/>
        </w:rPr>
        <w:t>h3</w:t>
      </w:r>
      <w:proofErr w:type="spellEnd"/>
      <w:r>
        <w:rPr>
          <w:highlight w:val="white"/>
        </w:rPr>
        <w:t>&gt;</w:t>
      </w:r>
      <w:r w:rsidRPr="00903DBA">
        <w:rPr>
          <w:highlight w:val="white"/>
        </w:rPr>
        <w:t>Exponent and Logarithm Functions</w:t>
      </w:r>
      <w:r>
        <w:rPr>
          <w:highlight w:val="white"/>
        </w:rPr>
        <w:t>&lt;/</w:t>
      </w:r>
      <w:proofErr w:type="spellStart"/>
      <w:r>
        <w:rPr>
          <w:highlight w:val="white"/>
        </w:rPr>
        <w:t>h3</w:t>
      </w:r>
      <w:proofErr w:type="spellEnd"/>
      <w:r>
        <w:rPr>
          <w:highlight w:val="white"/>
        </w:rPr>
        <w:t>&gt;</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317CF901" w:rsidR="00555D55" w:rsidRPr="00903DBA" w:rsidRDefault="000274D4" w:rsidP="00E65FE6">
      <w:pPr>
        <w:pStyle w:val="CodeHeader"/>
        <w:rPr>
          <w:highlight w:val="white"/>
        </w:rPr>
      </w:pPr>
      <w:r>
        <w:rPr>
          <w:highlight w:val="white"/>
        </w:rPr>
        <w:t>&lt;</w:t>
      </w:r>
      <w:proofErr w:type="spellStart"/>
      <w:r>
        <w:rPr>
          <w:highlight w:val="white"/>
        </w:rPr>
        <w:t>ch</w:t>
      </w:r>
      <w:proofErr w:type="spellEnd"/>
      <w:r>
        <w:rPr>
          <w:highlight w:val="white"/>
        </w:rPr>
        <w:t>&gt;</w:t>
      </w:r>
      <w:proofErr w:type="spellStart"/>
      <w:r w:rsidRPr="00903DBA">
        <w:rPr>
          <w:highlight w:val="white"/>
        </w:rPr>
        <w:t>math</w:t>
      </w:r>
      <w:r>
        <w:rPr>
          <w:highlight w:val="white"/>
        </w:rPr>
        <w:t>.</w:t>
      </w:r>
      <w:r w:rsidRPr="00903DBA">
        <w:rPr>
          <w:highlight w:val="white"/>
        </w:rPr>
        <w:t>c</w:t>
      </w:r>
      <w:proofErr w:type="spellEnd"/>
      <w:r>
        <w:rPr>
          <w:highlight w:val="white"/>
        </w:rPr>
        <w:t>&lt;/</w:t>
      </w:r>
      <w:proofErr w:type="spellStart"/>
      <w:r>
        <w:rPr>
          <w:highlight w:val="white"/>
        </w:rPr>
        <w:t>ch</w:t>
      </w:r>
      <w:proofErr w:type="spellEnd"/>
      <w:r>
        <w:rPr>
          <w:highlight w:val="white"/>
        </w:rPr>
        <w:t>&gt;</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8C0248"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lastRenderedPageBreak/>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8C0248"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8C0248"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8C0248"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lastRenderedPageBreak/>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492109" w:rsidRDefault="00A71095" w:rsidP="00A71095">
      <w:pPr>
        <w:pStyle w:val="Code"/>
        <w:rPr>
          <w:highlight w:val="white"/>
          <w:lang w:val="fi-FI"/>
        </w:rPr>
      </w:pPr>
      <w:r w:rsidRPr="00903DBA">
        <w:rPr>
          <w:highlight w:val="white"/>
        </w:rPr>
        <w:t xml:space="preserve">             </w:t>
      </w:r>
      <w:r w:rsidRPr="00492109">
        <w:rPr>
          <w:highlight w:val="white"/>
          <w:lang w:val="fi-FI"/>
        </w:rPr>
        <w:t>x_minus_1 = x - 1, power = x_minus_1;</w:t>
      </w:r>
    </w:p>
    <w:p w14:paraId="28E4675C" w14:textId="77777777" w:rsidR="00A71095" w:rsidRPr="00492109" w:rsidRDefault="00A71095" w:rsidP="00A71095">
      <w:pPr>
        <w:pStyle w:val="Code"/>
        <w:rPr>
          <w:highlight w:val="white"/>
          <w:lang w:val="fi-FI"/>
        </w:rPr>
      </w:pPr>
    </w:p>
    <w:p w14:paraId="5D5E0BB6" w14:textId="77777777" w:rsidR="00A71095" w:rsidRPr="00903DBA" w:rsidRDefault="00A71095" w:rsidP="00A71095">
      <w:pPr>
        <w:pStyle w:val="Code"/>
        <w:rPr>
          <w:highlight w:val="white"/>
        </w:rPr>
      </w:pPr>
      <w:r w:rsidRPr="00492109">
        <w:rPr>
          <w:highlight w:val="white"/>
          <w:lang w:val="fi-FI"/>
        </w:rPr>
        <w:t xml:space="preserve">      </w:t>
      </w:r>
      <w:r w:rsidRPr="00903DBA">
        <w:rPr>
          <w:highlight w:val="white"/>
        </w:rPr>
        <w:t>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14BF62D0"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00D4318D">
        <w:rPr>
          <w:rStyle w:val="KeyWord0"/>
        </w:rPr>
        <w:t>&lt;k&gt;</w:t>
      </w:r>
      <w:r w:rsidR="00D4318D" w:rsidRPr="00903DBA">
        <w:rPr>
          <w:rStyle w:val="KeyWord0"/>
        </w:rPr>
        <w:t>errno</w:t>
      </w:r>
      <w:r w:rsidR="00D4318D">
        <w:rPr>
          <w:rStyle w:val="KeyWord0"/>
        </w:rPr>
        <w:t>&lt;/k&gt;</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8C0248"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3ECC26F0" w:rsidR="00F635B9" w:rsidRPr="00903DBA" w:rsidRDefault="00CC1DF4" w:rsidP="0060539D">
      <w:pPr>
        <w:pStyle w:val="Heading3"/>
        <w:rPr>
          <w:highlight w:val="white"/>
        </w:rPr>
      </w:pPr>
      <w:bookmarkStart w:id="597" w:name="_Toc98936464"/>
      <w:r>
        <w:rPr>
          <w:highlight w:val="white"/>
        </w:rPr>
        <w:t>&lt;</w:t>
      </w:r>
      <w:proofErr w:type="spellStart"/>
      <w:r>
        <w:rPr>
          <w:highlight w:val="white"/>
        </w:rPr>
        <w:t>h3</w:t>
      </w:r>
      <w:proofErr w:type="spellEnd"/>
      <w:r>
        <w:rPr>
          <w:highlight w:val="white"/>
        </w:rPr>
        <w:t>&gt;</w:t>
      </w:r>
      <w:r w:rsidRPr="00903DBA">
        <w:rPr>
          <w:highlight w:val="white"/>
        </w:rPr>
        <w:t>Power Functions</w:t>
      </w:r>
      <w:r>
        <w:rPr>
          <w:highlight w:val="white"/>
        </w:rPr>
        <w:t>&lt;/</w:t>
      </w:r>
      <w:proofErr w:type="spellStart"/>
      <w:r>
        <w:rPr>
          <w:highlight w:val="white"/>
        </w:rPr>
        <w:t>h3</w:t>
      </w:r>
      <w:proofErr w:type="spellEnd"/>
      <w:r>
        <w:rPr>
          <w:highlight w:val="white"/>
        </w:rPr>
        <w:t>&gt;</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8C0248"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8C0248"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lastRenderedPageBreak/>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313B5F70"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D4318D">
        <w:rPr>
          <w:rStyle w:val="KeyWord0"/>
          <w:highlight w:val="white"/>
        </w:rPr>
        <w:t>&lt;k&gt;</w:t>
      </w:r>
      <w:r w:rsidR="00D4318D" w:rsidRPr="00903DBA">
        <w:rPr>
          <w:rStyle w:val="KeyWord0"/>
          <w:highlight w:val="white"/>
        </w:rPr>
        <w:t>ldexp</w:t>
      </w:r>
      <w:r w:rsidR="00D4318D">
        <w:rPr>
          <w:rStyle w:val="KeyWord0"/>
          <w:highlight w:val="white"/>
        </w:rPr>
        <w:t>&lt;/k&gt;</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55D9753E" w:rsidR="00555D55" w:rsidRPr="00903DBA" w:rsidRDefault="00574C06" w:rsidP="00574C06">
      <w:pPr>
        <w:rPr>
          <w:highlight w:val="white"/>
        </w:rPr>
      </w:pPr>
      <w:r w:rsidRPr="00903DBA">
        <w:rPr>
          <w:highlight w:val="white"/>
        </w:rPr>
        <w:t xml:space="preserve">The function </w:t>
      </w:r>
      <w:r w:rsidR="00D4318D">
        <w:rPr>
          <w:rStyle w:val="KeyWord0"/>
          <w:highlight w:val="white"/>
        </w:rPr>
        <w:t>&lt;k&gt;</w:t>
      </w:r>
      <w:r w:rsidR="00D4318D" w:rsidRPr="00903DBA">
        <w:rPr>
          <w:rStyle w:val="KeyWord0"/>
          <w:highlight w:val="white"/>
        </w:rPr>
        <w:t>frexp</w:t>
      </w:r>
      <w:r w:rsidR="00D4318D">
        <w:rPr>
          <w:rStyle w:val="KeyWord0"/>
          <w:highlight w:val="white"/>
        </w:rPr>
        <w:t>&lt;/k&gt;</w:t>
      </w:r>
      <w:r w:rsidRPr="00903DBA">
        <w:rPr>
          <w:highlight w:val="white"/>
        </w:rPr>
        <w:t xml:space="preserve"> </w:t>
      </w:r>
      <w:r w:rsidR="00D033CF" w:rsidRPr="00903DBA">
        <w:rPr>
          <w:highlight w:val="white"/>
        </w:rPr>
        <w:t xml:space="preserve">splits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D033CF" w:rsidRPr="00903DBA">
        <w:rPr>
          <w:highlight w:val="white"/>
        </w:rPr>
        <w:t xml:space="preserve"> into </w:t>
      </w:r>
      <w:r w:rsidR="00A557EC" w:rsidRPr="00903DBA">
        <w:rPr>
          <w:highlight w:val="white"/>
        </w:rPr>
        <w:t xml:space="preserve">normalized fraction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lastRenderedPageBreak/>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203BF36E" w:rsidR="007730D0" w:rsidRPr="0060539D" w:rsidRDefault="00CC1DF4" w:rsidP="0060539D">
      <w:pPr>
        <w:pStyle w:val="Heading3"/>
        <w:numPr>
          <w:ilvl w:val="2"/>
          <w:numId w:val="174"/>
        </w:numPr>
        <w:rPr>
          <w:highlight w:val="white"/>
        </w:rPr>
      </w:pPr>
      <w:bookmarkStart w:id="598" w:name="_Toc98936465"/>
      <w:r>
        <w:rPr>
          <w:highlight w:val="white"/>
        </w:rPr>
        <w:t>&lt;</w:t>
      </w:r>
      <w:proofErr w:type="spellStart"/>
      <w:r>
        <w:rPr>
          <w:highlight w:val="white"/>
        </w:rPr>
        <w:t>h3</w:t>
      </w:r>
      <w:proofErr w:type="spellEnd"/>
      <w:r>
        <w:rPr>
          <w:highlight w:val="white"/>
        </w:rPr>
        <w:t>&gt;</w:t>
      </w:r>
      <w:r w:rsidRPr="0060539D">
        <w:rPr>
          <w:highlight w:val="white"/>
        </w:rPr>
        <w:t>Square Root</w:t>
      </w:r>
      <w:r>
        <w:rPr>
          <w:highlight w:val="white"/>
        </w:rPr>
        <w:t>&lt;/</w:t>
      </w:r>
      <w:proofErr w:type="spellStart"/>
      <w:r>
        <w:rPr>
          <w:highlight w:val="white"/>
        </w:rPr>
        <w:t>h3</w:t>
      </w:r>
      <w:proofErr w:type="spellEnd"/>
      <w:r>
        <w:rPr>
          <w:highlight w:val="white"/>
        </w:rPr>
        <w:t>&gt;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8C0248"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0E0DDB4B" w:rsidR="00E538AD" w:rsidRPr="0060539D" w:rsidRDefault="00CC1DF4" w:rsidP="0060539D">
      <w:pPr>
        <w:pStyle w:val="Heading3"/>
        <w:numPr>
          <w:ilvl w:val="2"/>
          <w:numId w:val="173"/>
        </w:numPr>
        <w:rPr>
          <w:highlight w:val="white"/>
        </w:rPr>
      </w:pPr>
      <w:bookmarkStart w:id="599" w:name="_Toc98936466"/>
      <w:r>
        <w:rPr>
          <w:highlight w:val="white"/>
        </w:rPr>
        <w:t>&lt;</w:t>
      </w:r>
      <w:proofErr w:type="spellStart"/>
      <w:r>
        <w:rPr>
          <w:highlight w:val="white"/>
        </w:rPr>
        <w:t>h3</w:t>
      </w:r>
      <w:proofErr w:type="spellEnd"/>
      <w:r>
        <w:rPr>
          <w:highlight w:val="white"/>
        </w:rPr>
        <w:t>&gt;</w:t>
      </w:r>
      <w:r w:rsidRPr="0060539D">
        <w:rPr>
          <w:highlight w:val="white"/>
        </w:rPr>
        <w:t>Modulo Functions</w:t>
      </w:r>
      <w:r>
        <w:rPr>
          <w:highlight w:val="white"/>
        </w:rPr>
        <w:t>&lt;/</w:t>
      </w:r>
      <w:proofErr w:type="spellStart"/>
      <w:r>
        <w:rPr>
          <w:highlight w:val="white"/>
        </w:rPr>
        <w:t>h3</w:t>
      </w:r>
      <w:proofErr w:type="spellEnd"/>
      <w:r>
        <w:rPr>
          <w:highlight w:val="white"/>
        </w:rPr>
        <w:t>&gt;</w:t>
      </w:r>
      <w:bookmarkEnd w:id="599"/>
    </w:p>
    <w:p w14:paraId="5B2EA31E" w14:textId="22F9A15F"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modf</w:t>
      </w:r>
      <w:r w:rsidR="00D4318D">
        <w:rPr>
          <w:rStyle w:val="KeyWord0"/>
          <w:highlight w:val="white"/>
        </w:rPr>
        <w:t>&lt;/k&gt;</w:t>
      </w:r>
      <w:r w:rsidRPr="00903DBA">
        <w:rPr>
          <w:highlight w:val="white"/>
        </w:rPr>
        <w:t xml:space="preserve"> function split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00D4318D">
        <w:rPr>
          <w:rStyle w:val="KeyWord0"/>
          <w:highlight w:val="white"/>
        </w:rPr>
        <w:t>&lt;k&gt;</w:t>
      </w:r>
      <w:r w:rsidR="00D4318D" w:rsidRPr="00903DBA">
        <w:rPr>
          <w:rStyle w:val="KeyWord0"/>
          <w:highlight w:val="white"/>
        </w:rPr>
        <w:t>p</w:t>
      </w:r>
      <w:r w:rsidR="00D4318D">
        <w:rPr>
          <w:rStyle w:val="KeyWord0"/>
          <w:highlight w:val="white"/>
        </w:rPr>
        <w:t>&lt;/k&gt;</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DB6E6D" w:rsidRDefault="002D4602" w:rsidP="002D4602">
      <w:pPr>
        <w:pStyle w:val="Code"/>
        <w:rPr>
          <w:highlight w:val="white"/>
          <w:lang w:val="sv-SE"/>
        </w:rPr>
      </w:pPr>
      <w:r w:rsidRPr="00903DBA">
        <w:rPr>
          <w:highlight w:val="white"/>
        </w:rPr>
        <w:t xml:space="preserve">  if (p != </w:t>
      </w:r>
      <w:r w:rsidRPr="00DB6E6D">
        <w:rPr>
          <w:highlight w:val="white"/>
          <w:lang w:val="sv-SE"/>
        </w:rPr>
        <w:t>NULL)  {</w:t>
      </w:r>
    </w:p>
    <w:p w14:paraId="77EE952A" w14:textId="77777777" w:rsidR="002D4602" w:rsidRPr="00664AB6" w:rsidRDefault="002D4602" w:rsidP="002D4602">
      <w:pPr>
        <w:pStyle w:val="Code"/>
        <w:rPr>
          <w:highlight w:val="white"/>
          <w:lang w:val="sv-SE"/>
        </w:rPr>
      </w:pPr>
      <w:r w:rsidRPr="00DB6E6D">
        <w:rPr>
          <w:highlight w:val="white"/>
          <w:lang w:val="sv-SE"/>
        </w:rPr>
        <w:t xml:space="preserve">    </w:t>
      </w:r>
      <w:r w:rsidRPr="00664AB6">
        <w:rPr>
          <w:highlight w:val="white"/>
          <w:lang w:val="sv-SE"/>
        </w:rPr>
        <w:t>*p = (x &gt; 0) ? integral : -integral;</w:t>
      </w:r>
    </w:p>
    <w:p w14:paraId="16DD6E56" w14:textId="77777777" w:rsidR="002D4602" w:rsidRPr="00AE3333" w:rsidRDefault="002D4602" w:rsidP="002D4602">
      <w:pPr>
        <w:pStyle w:val="Code"/>
        <w:rPr>
          <w:highlight w:val="white"/>
          <w:lang w:val="en-GB"/>
        </w:rPr>
      </w:pPr>
      <w:r w:rsidRPr="00664AB6">
        <w:rPr>
          <w:highlight w:val="white"/>
          <w:lang w:val="sv-SE"/>
        </w:rPr>
        <w:t xml:space="preserve">  </w:t>
      </w:r>
      <w:r w:rsidRPr="00AE3333">
        <w:rPr>
          <w:highlight w:val="white"/>
          <w:lang w:val="en-GB"/>
        </w:rPr>
        <w:t>}</w:t>
      </w:r>
    </w:p>
    <w:p w14:paraId="47DE994E" w14:textId="77777777" w:rsidR="002D4602" w:rsidRPr="00AE3333" w:rsidRDefault="002D4602" w:rsidP="002D4602">
      <w:pPr>
        <w:pStyle w:val="Code"/>
        <w:rPr>
          <w:highlight w:val="white"/>
          <w:lang w:val="en-GB"/>
        </w:rPr>
      </w:pPr>
    </w:p>
    <w:p w14:paraId="41AC2ACA" w14:textId="77777777" w:rsidR="002D4602" w:rsidRPr="00903DBA" w:rsidRDefault="002D4602" w:rsidP="002D4602">
      <w:pPr>
        <w:pStyle w:val="Code"/>
        <w:rPr>
          <w:highlight w:val="white"/>
        </w:rPr>
      </w:pPr>
      <w:r w:rsidRPr="00AE3333">
        <w:rPr>
          <w:highlight w:val="white"/>
          <w:lang w:val="en-GB"/>
        </w:rPr>
        <w:t xml:space="preserve">  </w:t>
      </w:r>
      <w:r w:rsidRPr="00903DBA">
        <w:rPr>
          <w:highlight w:val="white"/>
        </w:rPr>
        <w:t xml:space="preserve">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3B261832" w:rsidR="00E538AD" w:rsidRPr="00903DBA" w:rsidRDefault="00E538AD" w:rsidP="00E538AD">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fmod</w:t>
      </w:r>
      <w:r w:rsidR="00D4318D">
        <w:rPr>
          <w:rStyle w:val="KeyWord0"/>
          <w:highlight w:val="white"/>
        </w:rPr>
        <w:t>&lt;/k&gt;</w:t>
      </w:r>
      <w:r w:rsidRPr="00903DBA">
        <w:rPr>
          <w:highlight w:val="white"/>
        </w:rPr>
        <w:t xml:space="preserve"> function returns the floating-point remainder of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 xml:space="preserve"> /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with the same sign as </w:t>
      </w:r>
      <w:r w:rsidR="00D4318D">
        <w:rPr>
          <w:rStyle w:val="KeyWord0"/>
          <w:highlight w:val="white"/>
        </w:rPr>
        <w:t>&lt;k&gt;</w:t>
      </w:r>
      <w:r w:rsidR="00D4318D" w:rsidRPr="00903DBA">
        <w:rPr>
          <w:rStyle w:val="KeyWord0"/>
          <w:highlight w:val="white"/>
        </w:rPr>
        <w:t>x</w:t>
      </w:r>
      <w:r w:rsidR="00D4318D">
        <w:rPr>
          <w:rStyle w:val="KeyWord0"/>
          <w:highlight w:val="white"/>
        </w:rPr>
        <w:t>&lt;/k&gt;</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lastRenderedPageBreak/>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5CC4FA67" w:rsidR="00E538AD" w:rsidRPr="00903DBA" w:rsidRDefault="00E538AD" w:rsidP="00E538AD">
      <w:pPr>
        <w:rPr>
          <w:highlight w:val="white"/>
        </w:rPr>
      </w:pPr>
      <w:r w:rsidRPr="00903DBA">
        <w:rPr>
          <w:highlight w:val="white"/>
        </w:rPr>
        <w:t xml:space="preserve">If </w:t>
      </w:r>
      <w:r w:rsidR="00D4318D">
        <w:rPr>
          <w:rStyle w:val="KeyWord0"/>
          <w:highlight w:val="white"/>
        </w:rPr>
        <w:t>&lt;k&gt;</w:t>
      </w:r>
      <w:r w:rsidR="00D4318D" w:rsidRPr="00903DBA">
        <w:rPr>
          <w:rStyle w:val="KeyWord0"/>
          <w:highlight w:val="white"/>
        </w:rPr>
        <w:t>y</w:t>
      </w:r>
      <w:r w:rsidR="00D4318D">
        <w:rPr>
          <w:rStyle w:val="KeyWord0"/>
          <w:highlight w:val="white"/>
        </w:rPr>
        <w:t>&lt;/k&gt;</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24DAAFE" w:rsidR="00B63C3B" w:rsidRPr="00903DBA" w:rsidRDefault="00CC1DF4" w:rsidP="0060539D">
      <w:pPr>
        <w:pStyle w:val="Heading3"/>
        <w:rPr>
          <w:highlight w:val="white"/>
        </w:rPr>
      </w:pPr>
      <w:bookmarkStart w:id="600" w:name="_Toc98936467"/>
      <w:r>
        <w:rPr>
          <w:highlight w:val="white"/>
        </w:rPr>
        <w:t>&lt;</w:t>
      </w:r>
      <w:proofErr w:type="spellStart"/>
      <w:r>
        <w:rPr>
          <w:highlight w:val="white"/>
        </w:rPr>
        <w:t>h3</w:t>
      </w:r>
      <w:proofErr w:type="spellEnd"/>
      <w:r>
        <w:rPr>
          <w:highlight w:val="white"/>
        </w:rPr>
        <w:t>&gt;</w:t>
      </w:r>
      <w:r w:rsidRPr="00903DBA">
        <w:rPr>
          <w:highlight w:val="white"/>
        </w:rPr>
        <w:t>Trigonometric Functions</w:t>
      </w:r>
      <w:r>
        <w:rPr>
          <w:highlight w:val="white"/>
        </w:rPr>
        <w:t>&lt;/</w:t>
      </w:r>
      <w:proofErr w:type="spellStart"/>
      <w:r>
        <w:rPr>
          <w:highlight w:val="white"/>
        </w:rPr>
        <w:t>h3</w:t>
      </w:r>
      <w:proofErr w:type="spellEnd"/>
      <w:r>
        <w:rPr>
          <w:highlight w:val="white"/>
        </w:rPr>
        <w:t>&gt;</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8C0248"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8C0248"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8C024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8C0248"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lastRenderedPageBreak/>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24F9FD3B" w:rsidR="00FD34B4" w:rsidRPr="00903DBA" w:rsidRDefault="00CC1DF4" w:rsidP="0060539D">
      <w:pPr>
        <w:pStyle w:val="Heading3"/>
        <w:rPr>
          <w:highlight w:val="white"/>
        </w:rPr>
      </w:pPr>
      <w:bookmarkStart w:id="601" w:name="_Toc98936468"/>
      <w:r>
        <w:rPr>
          <w:highlight w:val="white"/>
        </w:rPr>
        <w:t>&lt;</w:t>
      </w:r>
      <w:proofErr w:type="spellStart"/>
      <w:r>
        <w:rPr>
          <w:highlight w:val="white"/>
        </w:rPr>
        <w:t>h3</w:t>
      </w:r>
      <w:proofErr w:type="spellEnd"/>
      <w:r>
        <w:rPr>
          <w:highlight w:val="white"/>
        </w:rPr>
        <w:t>&gt;</w:t>
      </w:r>
      <w:r w:rsidRPr="00903DBA">
        <w:rPr>
          <w:highlight w:val="white"/>
        </w:rPr>
        <w:t>Inverted Trigonometric Functions</w:t>
      </w:r>
      <w:r>
        <w:rPr>
          <w:highlight w:val="white"/>
        </w:rPr>
        <w:t>&lt;/</w:t>
      </w:r>
      <w:proofErr w:type="spellStart"/>
      <w:r>
        <w:rPr>
          <w:highlight w:val="white"/>
        </w:rPr>
        <w:t>h3</w:t>
      </w:r>
      <w:proofErr w:type="spellEnd"/>
      <w:r>
        <w:rPr>
          <w:highlight w:val="white"/>
        </w:rPr>
        <w:t>&gt;</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8C0248"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8C0248"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lastRenderedPageBreak/>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8C024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8C024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8C0248"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8C0248"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8C0248"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lastRenderedPageBreak/>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463D800A" w:rsidR="006368FB" w:rsidRPr="00903DBA" w:rsidRDefault="00CC1DF4" w:rsidP="0060539D">
      <w:pPr>
        <w:pStyle w:val="Heading3"/>
        <w:rPr>
          <w:highlight w:val="white"/>
        </w:rPr>
      </w:pPr>
      <w:bookmarkStart w:id="602" w:name="_Toc98936469"/>
      <w:r>
        <w:rPr>
          <w:shd w:val="clear" w:color="auto" w:fill="FFFFFF"/>
        </w:rPr>
        <w:t>&lt;</w:t>
      </w:r>
      <w:proofErr w:type="spellStart"/>
      <w:r>
        <w:rPr>
          <w:shd w:val="clear" w:color="auto" w:fill="FFFFFF"/>
        </w:rPr>
        <w:t>h3</w:t>
      </w:r>
      <w:proofErr w:type="spellEnd"/>
      <w:r>
        <w:rPr>
          <w:shd w:val="clear" w:color="auto" w:fill="FFFFFF"/>
        </w:rPr>
        <w:t>&gt;</w:t>
      </w:r>
      <w:r w:rsidRPr="00903DBA">
        <w:rPr>
          <w:shd w:val="clear" w:color="auto" w:fill="FFFFFF"/>
        </w:rPr>
        <w:t>Hyperbolic Trigonometric Functions</w:t>
      </w:r>
      <w:r>
        <w:rPr>
          <w:shd w:val="clear" w:color="auto" w:fill="FFFFFF"/>
        </w:rPr>
        <w:t>&lt;/</w:t>
      </w:r>
      <w:proofErr w:type="spellStart"/>
      <w:r>
        <w:rPr>
          <w:shd w:val="clear" w:color="auto" w:fill="FFFFFF"/>
        </w:rPr>
        <w:t>h3</w:t>
      </w:r>
      <w:proofErr w:type="spellEnd"/>
      <w:r>
        <w:rPr>
          <w:shd w:val="clear" w:color="auto" w:fill="FFFFFF"/>
        </w:rPr>
        <w:t>&gt;</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8C0248"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8C0248"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8C0248"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lastRenderedPageBreak/>
        <w:t>}</w:t>
      </w:r>
    </w:p>
    <w:p w14:paraId="6AF166D1" w14:textId="23AFA9A5" w:rsidR="00B92E77" w:rsidRPr="00903DBA" w:rsidRDefault="00CC1DF4" w:rsidP="0060539D">
      <w:pPr>
        <w:pStyle w:val="Heading3"/>
        <w:rPr>
          <w:highlight w:val="white"/>
        </w:rPr>
      </w:pPr>
      <w:bookmarkStart w:id="603" w:name="_Toc98936470"/>
      <w:r>
        <w:rPr>
          <w:highlight w:val="white"/>
        </w:rPr>
        <w:t>&lt;</w:t>
      </w:r>
      <w:proofErr w:type="spellStart"/>
      <w:r>
        <w:rPr>
          <w:highlight w:val="white"/>
        </w:rPr>
        <w:t>h3</w:t>
      </w:r>
      <w:proofErr w:type="spellEnd"/>
      <w:r>
        <w:rPr>
          <w:highlight w:val="white"/>
        </w:rPr>
        <w:t>&gt;</w:t>
      </w:r>
      <w:r w:rsidRPr="00903DBA">
        <w:rPr>
          <w:highlight w:val="white"/>
        </w:rPr>
        <w:t>Floor, Ceiling, Absolute, and Rounding Functions</w:t>
      </w:r>
      <w:r>
        <w:rPr>
          <w:highlight w:val="white"/>
        </w:rPr>
        <w:t>&lt;/</w:t>
      </w:r>
      <w:proofErr w:type="spellStart"/>
      <w:r>
        <w:rPr>
          <w:highlight w:val="white"/>
        </w:rPr>
        <w:t>h3</w:t>
      </w:r>
      <w:proofErr w:type="spellEnd"/>
      <w:r>
        <w:rPr>
          <w:highlight w:val="white"/>
        </w:rPr>
        <w:t>&gt;</w:t>
      </w:r>
      <w:bookmarkEnd w:id="603"/>
    </w:p>
    <w:p w14:paraId="080C7E2C" w14:textId="131BFD74" w:rsidR="002D62F0" w:rsidRPr="00903DBA" w:rsidRDefault="002D62F0" w:rsidP="002D62F0">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floor</w:t>
      </w:r>
      <w:r w:rsidR="00D4318D">
        <w:rPr>
          <w:rStyle w:val="KeyWord0"/>
          <w:highlight w:val="white"/>
        </w:rPr>
        <w:t>&lt;/k&gt;</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8C0248"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2D7F711E" w:rsidR="001307F7" w:rsidRPr="00903DBA" w:rsidRDefault="001307F7" w:rsidP="001307F7">
      <w:pPr>
        <w:pStyle w:val="Code"/>
      </w:pPr>
      <w:r w:rsidRPr="00903DBA">
        <w:rPr>
          <w:highlight w:val="white"/>
        </w:rPr>
        <w:t>}</w:t>
      </w:r>
      <w:bookmarkEnd w:id="594"/>
    </w:p>
    <w:p w14:paraId="5BDA7AE4" w14:textId="7A57E5F7" w:rsidR="00CE2940" w:rsidRDefault="00CC1DF4" w:rsidP="0060539D">
      <w:pPr>
        <w:pStyle w:val="Heading2"/>
      </w:pPr>
      <w:bookmarkStart w:id="604" w:name="_Toc98936471"/>
      <w:bookmarkStart w:id="605" w:name="_Hlk55231095"/>
      <w:r>
        <w:t>&lt;</w:t>
      </w:r>
      <w:proofErr w:type="spellStart"/>
      <w:r>
        <w:t>h2</w:t>
      </w:r>
      <w:proofErr w:type="spellEnd"/>
      <w:r>
        <w:t>&gt;</w:t>
      </w:r>
      <w:r w:rsidRPr="00903DBA">
        <w:t xml:space="preserve">Standard </w:t>
      </w:r>
      <w:r>
        <w:t>Output&lt;/</w:t>
      </w:r>
      <w:proofErr w:type="spellStart"/>
      <w:r>
        <w:t>h2</w:t>
      </w:r>
      <w:proofErr w:type="spellEnd"/>
      <w:r>
        <w:t>&gt;</w:t>
      </w:r>
      <w:bookmarkEnd w:id="604"/>
    </w:p>
    <w:p w14:paraId="354F1401" w14:textId="5AB2598A" w:rsidR="00930E3E" w:rsidRPr="00930E3E" w:rsidRDefault="00930E3E" w:rsidP="00930E3E">
      <w:r>
        <w:t xml:space="preserve">The standard output library is rather large, due to the </w:t>
      </w:r>
      <w:r w:rsidR="008674D0">
        <w:t xml:space="preserve">flexibility of the </w:t>
      </w:r>
      <w:r w:rsidR="00D4318D">
        <w:rPr>
          <w:rStyle w:val="KeyWord0"/>
        </w:rPr>
        <w:t>&lt;k&gt;</w:t>
      </w:r>
      <w:r w:rsidR="00D4318D" w:rsidRPr="008674D0">
        <w:rPr>
          <w:rStyle w:val="KeyWord0"/>
        </w:rPr>
        <w:t>printf</w:t>
      </w:r>
      <w:r w:rsidR="00D4318D">
        <w:rPr>
          <w:rStyle w:val="KeyWord0"/>
        </w:rPr>
        <w:t>&lt;/k&gt;</w:t>
      </w:r>
      <w:r w:rsidR="008674D0">
        <w:t xml:space="preserve"> function.</w:t>
      </w:r>
    </w:p>
    <w:bookmarkEnd w:id="605"/>
    <w:p w14:paraId="3C220EF3" w14:textId="57F3D835" w:rsidR="00F67D04" w:rsidRPr="00903DBA" w:rsidRDefault="000274D4" w:rsidP="00E65FE6">
      <w:pPr>
        <w:pStyle w:val="CodeHeader"/>
      </w:pPr>
      <w:r>
        <w:t>&lt;</w:t>
      </w:r>
      <w:proofErr w:type="spellStart"/>
      <w:r>
        <w:t>ch</w:t>
      </w:r>
      <w:proofErr w:type="spellEnd"/>
      <w:r>
        <w:t>&gt;</w:t>
      </w:r>
      <w:proofErr w:type="spellStart"/>
      <w:r w:rsidRPr="00903DBA">
        <w:t>stdio</w:t>
      </w:r>
      <w:r>
        <w:t>.</w:t>
      </w:r>
      <w:r w:rsidRPr="00903DBA">
        <w:t>h</w:t>
      </w:r>
      <w:proofErr w:type="spellEnd"/>
      <w:r>
        <w:t>&lt;/</w:t>
      </w:r>
      <w:proofErr w:type="spellStart"/>
      <w:r>
        <w:t>ch</w:t>
      </w:r>
      <w:proofErr w:type="spellEnd"/>
      <w:r>
        <w:t>&gt;</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46CC08F3" w:rsidR="00F67D04" w:rsidRPr="00903DBA" w:rsidRDefault="000274D4" w:rsidP="00E65FE6">
      <w:pPr>
        <w:pStyle w:val="CodeHeader"/>
      </w:pPr>
      <w:r>
        <w:t>&lt;</w:t>
      </w:r>
      <w:proofErr w:type="spellStart"/>
      <w:r>
        <w:t>ch</w:t>
      </w:r>
      <w:proofErr w:type="spellEnd"/>
      <w:r>
        <w:t>&gt;</w:t>
      </w:r>
      <w:proofErr w:type="spellStart"/>
      <w:r w:rsidRPr="00903DBA">
        <w:t>printf</w:t>
      </w:r>
      <w:r>
        <w:t>.</w:t>
      </w:r>
      <w:r w:rsidRPr="00903DBA">
        <w:t>h</w:t>
      </w:r>
      <w:proofErr w:type="spellEnd"/>
      <w:r>
        <w:t>&lt;/</w:t>
      </w:r>
      <w:proofErr w:type="spellStart"/>
      <w:r>
        <w:t>ch</w:t>
      </w:r>
      <w:proofErr w:type="spellEnd"/>
      <w:r>
        <w:t>&gt;</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75113D7F" w:rsidR="00A30D0F" w:rsidRPr="00903DBA" w:rsidRDefault="008674D0" w:rsidP="00A30D0F">
      <w:pPr>
        <w:rPr>
          <w:highlight w:val="white"/>
        </w:rPr>
      </w:pPr>
      <w:r>
        <w:rPr>
          <w:highlight w:val="white"/>
        </w:rPr>
        <w:lastRenderedPageBreak/>
        <w:t>The output can be directed to a device (</w:t>
      </w:r>
      <w:r w:rsidR="00D4318D">
        <w:rPr>
          <w:rStyle w:val="KeyWord0"/>
          <w:highlight w:val="white"/>
        </w:rPr>
        <w:t>&lt;k&gt;</w:t>
      </w:r>
      <w:proofErr w:type="spellStart"/>
      <w:r w:rsidR="00D4318D" w:rsidRPr="008674D0">
        <w:rPr>
          <w:rStyle w:val="KeyWord0"/>
          <w:highlight w:val="white"/>
        </w:rPr>
        <w:t>stdout</w:t>
      </w:r>
      <w:proofErr w:type="spellEnd"/>
      <w:r w:rsidR="00D4318D">
        <w:rPr>
          <w:rStyle w:val="KeyWord0"/>
          <w:highlight w:val="white"/>
        </w:rPr>
        <w:t>&lt;/k&gt;</w:t>
      </w:r>
      <w:r w:rsidR="00C14B5F">
        <w:rPr>
          <w:highlight w:val="white"/>
        </w:rPr>
        <w:t xml:space="preserve"> or a file)</w:t>
      </w:r>
      <w:r>
        <w:rPr>
          <w:highlight w:val="white"/>
        </w:rPr>
        <w:t xml:space="preserve"> or a string</w:t>
      </w:r>
      <w:r w:rsidR="00A30D0F">
        <w:rPr>
          <w:highlight w:val="white"/>
        </w:rPr>
        <w:t xml:space="preserve">, </w:t>
      </w:r>
      <w:r w:rsidR="00D4318D">
        <w:rPr>
          <w:rStyle w:val="KeyWord0"/>
          <w:highlight w:val="white"/>
        </w:rPr>
        <w:t>&lt;k&gt;</w:t>
      </w:r>
      <w:r w:rsidR="00D4318D" w:rsidRPr="00A30D0F">
        <w:rPr>
          <w:rStyle w:val="KeyWord0"/>
          <w:highlight w:val="white"/>
        </w:rPr>
        <w:t>g_outStatus</w:t>
      </w:r>
      <w:r w:rsidR="00D4318D">
        <w:rPr>
          <w:rStyle w:val="KeyWord0"/>
          <w:highlight w:val="white"/>
        </w:rPr>
        <w:t>&lt;/k&gt;</w:t>
      </w:r>
      <w:r w:rsidR="00A30D0F">
        <w:rPr>
          <w:highlight w:val="white"/>
        </w:rPr>
        <w:t xml:space="preserve"> keep track of the case. The </w:t>
      </w:r>
      <w:r w:rsidR="00D4318D">
        <w:rPr>
          <w:rStyle w:val="KeyWord0"/>
          <w:highlight w:val="white"/>
        </w:rPr>
        <w:t>&lt;k&gt;</w:t>
      </w:r>
      <w:r w:rsidR="00D4318D" w:rsidRPr="008674D0">
        <w:rPr>
          <w:rStyle w:val="KeyWord0"/>
          <w:highlight w:val="white"/>
        </w:rPr>
        <w:t>g_charCount</w:t>
      </w:r>
      <w:r w:rsidR="00D4318D">
        <w:rPr>
          <w:rStyle w:val="KeyWord0"/>
          <w:highlight w:val="white"/>
        </w:rPr>
        <w:t>&lt;/k&gt;</w:t>
      </w:r>
      <w:r w:rsidR="00A30D0F">
        <w:rPr>
          <w:highlight w:val="white"/>
        </w:rPr>
        <w:t xml:space="preserve"> field count the number of characters written, and </w:t>
      </w:r>
      <w:r w:rsidR="00D4318D">
        <w:rPr>
          <w:rStyle w:val="KeyWord0"/>
          <w:highlight w:val="white"/>
        </w:rPr>
        <w:t>&lt;k&gt;</w:t>
      </w:r>
      <w:r w:rsidR="00D4318D" w:rsidRPr="00C14B5F">
        <w:rPr>
          <w:rStyle w:val="KeyWord0"/>
          <w:highlight w:val="white"/>
        </w:rPr>
        <w:t>g_outDevice</w:t>
      </w:r>
      <w:r w:rsidR="00D4318D">
        <w:rPr>
          <w:rStyle w:val="KeyWord0"/>
          <w:highlight w:val="white"/>
        </w:rPr>
        <w:t>&lt;/k&gt;</w:t>
      </w:r>
      <w:r w:rsidR="00A30D0F">
        <w:rPr>
          <w:highlight w:val="white"/>
        </w:rPr>
        <w:t xml:space="preserve"> holds the device (</w:t>
      </w:r>
      <w:r w:rsidR="00D4318D">
        <w:rPr>
          <w:rStyle w:val="KeyWord0"/>
          <w:highlight w:val="white"/>
        </w:rPr>
        <w:t>&lt;k&gt;</w:t>
      </w:r>
      <w:proofErr w:type="spellStart"/>
      <w:r w:rsidR="00D4318D" w:rsidRPr="00A30D0F">
        <w:rPr>
          <w:rStyle w:val="KeyWord0"/>
          <w:highlight w:val="white"/>
        </w:rPr>
        <w:t>stdout</w:t>
      </w:r>
      <w:proofErr w:type="spellEnd"/>
      <w:r w:rsidR="00D4318D">
        <w:rPr>
          <w:rStyle w:val="KeyWord0"/>
          <w:highlight w:val="white"/>
        </w:rPr>
        <w:t>&lt;/k&gt;</w:t>
      </w:r>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7A5A8163" w:rsidR="00BC589D" w:rsidRPr="00903DBA" w:rsidRDefault="000274D4" w:rsidP="00E65FE6">
      <w:pPr>
        <w:pStyle w:val="CodeHeader"/>
      </w:pPr>
      <w:r>
        <w:t>&lt;</w:t>
      </w:r>
      <w:proofErr w:type="spellStart"/>
      <w:r>
        <w:t>ch</w:t>
      </w:r>
      <w:proofErr w:type="spellEnd"/>
      <w:r>
        <w:t>&gt;</w:t>
      </w:r>
      <w:proofErr w:type="spellStart"/>
      <w:r w:rsidRPr="00903DBA">
        <w:t>printf</w:t>
      </w:r>
      <w:r>
        <w:t>.</w:t>
      </w:r>
      <w:r w:rsidRPr="00903DBA">
        <w:t>c</w:t>
      </w:r>
      <w:proofErr w:type="spellEnd"/>
      <w:r>
        <w:t>&lt;/</w:t>
      </w:r>
      <w:proofErr w:type="spellStart"/>
      <w:r>
        <w:t>ch</w:t>
      </w:r>
      <w:proofErr w:type="spellEnd"/>
      <w:r>
        <w:t>&gt;</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AE12F9C" w:rsidR="00442030" w:rsidRDefault="00CC1DF4" w:rsidP="0060539D">
      <w:pPr>
        <w:pStyle w:val="Heading3"/>
        <w:rPr>
          <w:highlight w:val="white"/>
        </w:rPr>
      </w:pPr>
      <w:bookmarkStart w:id="606" w:name="_Toc98936472"/>
      <w:r>
        <w:rPr>
          <w:highlight w:val="white"/>
        </w:rPr>
        <w:t>&lt;</w:t>
      </w:r>
      <w:proofErr w:type="spellStart"/>
      <w:r>
        <w:rPr>
          <w:highlight w:val="white"/>
        </w:rPr>
        <w:t>h3</w:t>
      </w:r>
      <w:proofErr w:type="spellEnd"/>
      <w:r>
        <w:rPr>
          <w:highlight w:val="white"/>
        </w:rPr>
        <w:t>&gt;Print Character and String&lt;/</w:t>
      </w:r>
      <w:proofErr w:type="spellStart"/>
      <w:r>
        <w:rPr>
          <w:highlight w:val="white"/>
        </w:rPr>
        <w:t>h3</w:t>
      </w:r>
      <w:proofErr w:type="spellEnd"/>
      <w:r>
        <w:rPr>
          <w:highlight w:val="white"/>
        </w:rPr>
        <w:t>&gt;</w:t>
      </w:r>
      <w:bookmarkEnd w:id="606"/>
    </w:p>
    <w:p w14:paraId="16DDA417" w14:textId="263AA3C7" w:rsidR="000C0FE5" w:rsidRPr="000C0FE5" w:rsidRDefault="000C0FE5" w:rsidP="000C0FE5">
      <w:pPr>
        <w:rPr>
          <w:highlight w:val="white"/>
        </w:rPr>
      </w:pPr>
      <w:r>
        <w:rPr>
          <w:highlight w:val="white"/>
        </w:rPr>
        <w:t xml:space="preserve">The </w:t>
      </w:r>
      <w:r w:rsidR="00D4318D">
        <w:rPr>
          <w:rStyle w:val="KeyWord0"/>
          <w:highlight w:val="white"/>
        </w:rPr>
        <w:t>&lt;k&gt;</w:t>
      </w:r>
      <w:r w:rsidR="00D4318D" w:rsidRPr="000C0FE5">
        <w:rPr>
          <w:rStyle w:val="KeyWord0"/>
          <w:highlight w:val="white"/>
        </w:rPr>
        <w:t>putc</w:t>
      </w:r>
      <w:r w:rsidR="00D4318D">
        <w:rPr>
          <w:rStyle w:val="KeyWord0"/>
          <w:highlight w:val="white"/>
        </w:rPr>
        <w:t xml:space="preserve">, </w:t>
      </w:r>
      <w:r w:rsidR="00D4318D" w:rsidRPr="00CE280F">
        <w:rPr>
          <w:rStyle w:val="KeyWord0"/>
          <w:highlight w:val="white"/>
        </w:rPr>
        <w:t>fputc</w:t>
      </w:r>
      <w:r w:rsidR="00D4318D">
        <w:rPr>
          <w:rStyle w:val="KeyWord0"/>
          <w:highlight w:val="white"/>
        </w:rPr>
        <w:t>&lt;/k&gt;</w:t>
      </w:r>
      <w:r w:rsidR="00CE280F">
        <w:rPr>
          <w:highlight w:val="white"/>
        </w:rPr>
        <w:t xml:space="preserve">, and </w:t>
      </w:r>
      <w:r w:rsidR="00D4318D">
        <w:rPr>
          <w:rStyle w:val="KeyWord0"/>
          <w:highlight w:val="white"/>
        </w:rPr>
        <w:t>&lt;k&gt;</w:t>
      </w:r>
      <w:r w:rsidR="00D4318D" w:rsidRPr="00CE280F">
        <w:rPr>
          <w:rStyle w:val="KeyWord0"/>
          <w:highlight w:val="white"/>
        </w:rPr>
        <w:t>putchar</w:t>
      </w:r>
      <w:r w:rsidR="00D4318D">
        <w:rPr>
          <w:rStyle w:val="KeyWord0"/>
          <w:highlight w:val="white"/>
        </w:rPr>
        <w:t>&lt;/k&gt;</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lastRenderedPageBreak/>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6B8099E7" w:rsidR="00442030" w:rsidRPr="00903DBA" w:rsidRDefault="00010701" w:rsidP="00010701">
      <w:pPr>
        <w:rPr>
          <w:highlight w:val="white"/>
        </w:rPr>
      </w:pPr>
      <w:r>
        <w:rPr>
          <w:highlight w:val="white"/>
        </w:rPr>
        <w:t xml:space="preserve">The </w:t>
      </w:r>
      <w:r w:rsidR="00D4318D">
        <w:rPr>
          <w:rStyle w:val="KeyWord0"/>
          <w:highlight w:val="white"/>
        </w:rPr>
        <w:t>&lt;k&gt;</w:t>
      </w:r>
      <w:r w:rsidR="00D4318D" w:rsidRPr="00010701">
        <w:rPr>
          <w:rStyle w:val="KeyWord0"/>
          <w:highlight w:val="white"/>
        </w:rPr>
        <w:t>printChar</w:t>
      </w:r>
      <w:r w:rsidR="00D4318D">
        <w:rPr>
          <w:rStyle w:val="KeyWord0"/>
          <w:highlight w:val="white"/>
        </w:rPr>
        <w:t>&lt;/k&gt;</w:t>
      </w:r>
      <w:r>
        <w:rPr>
          <w:highlight w:val="white"/>
        </w:rPr>
        <w:t xml:space="preserve"> function write a character to a stream.</w:t>
      </w:r>
    </w:p>
    <w:p w14:paraId="6AB2032D" w14:textId="77777777" w:rsidR="00442030" w:rsidRPr="00492109" w:rsidRDefault="00442030" w:rsidP="00442030">
      <w:pPr>
        <w:pStyle w:val="Code"/>
        <w:rPr>
          <w:highlight w:val="white"/>
          <w:lang w:val="sv-SE"/>
        </w:rPr>
      </w:pPr>
      <w:r w:rsidRPr="00492109">
        <w:rPr>
          <w:highlight w:val="white"/>
          <w:lang w:val="sv-SE"/>
        </w:rPr>
        <w:t>void printChar(char c) {</w:t>
      </w:r>
    </w:p>
    <w:p w14:paraId="4A30C60A" w14:textId="77777777" w:rsidR="00442030" w:rsidRPr="00492109" w:rsidRDefault="00442030" w:rsidP="00442030">
      <w:pPr>
        <w:pStyle w:val="Code"/>
        <w:rPr>
          <w:highlight w:val="white"/>
          <w:lang w:val="sv-SE"/>
        </w:rPr>
      </w:pPr>
      <w:r w:rsidRPr="00492109">
        <w:rPr>
          <w:highlight w:val="white"/>
          <w:lang w:val="sv-SE"/>
        </w:rPr>
        <w:t xml:space="preserve">  int handle;</w:t>
      </w:r>
    </w:p>
    <w:p w14:paraId="4C2A4EAA"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492109" w:rsidRDefault="00442030" w:rsidP="00442030">
      <w:pPr>
        <w:pStyle w:val="Code"/>
        <w:rPr>
          <w:highlight w:val="white"/>
          <w:lang w:val="da-DK"/>
        </w:rPr>
      </w:pPr>
      <w:r w:rsidRPr="00492109">
        <w:rPr>
          <w:highlight w:val="white"/>
          <w:lang w:val="da-DK"/>
        </w:rPr>
        <w:t>#ifdef __LINUX__</w:t>
      </w:r>
    </w:p>
    <w:p w14:paraId="38EBA388" w14:textId="0296C896" w:rsidR="00442030" w:rsidRPr="00492109" w:rsidRDefault="00442030" w:rsidP="00442030">
      <w:pPr>
        <w:pStyle w:val="Code"/>
        <w:rPr>
          <w:highlight w:val="white"/>
          <w:lang w:val="da-DK"/>
        </w:rPr>
      </w:pPr>
      <w:r w:rsidRPr="00492109">
        <w:rPr>
          <w:highlight w:val="white"/>
          <w:lang w:val="da-DK"/>
        </w:rPr>
        <w:t xml:space="preserve">        register_rax = 0x01;</w:t>
      </w:r>
    </w:p>
    <w:p w14:paraId="42ED7BFC"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lastRenderedPageBreak/>
        <w:t>}</w:t>
      </w:r>
    </w:p>
    <w:p w14:paraId="6BF6F21A" w14:textId="7A1E6578" w:rsidR="00B469C3" w:rsidRPr="00903DBA" w:rsidRDefault="00B469C3" w:rsidP="00B469C3">
      <w:pPr>
        <w:rPr>
          <w:highlight w:val="white"/>
        </w:rPr>
      </w:pPr>
      <w:r>
        <w:rPr>
          <w:highlight w:val="white"/>
        </w:rPr>
        <w:t xml:space="preserve">The </w:t>
      </w:r>
      <w:r w:rsidR="00D4318D">
        <w:rPr>
          <w:rStyle w:val="KeyWord0"/>
          <w:highlight w:val="white"/>
        </w:rPr>
        <w:t>&lt;k&gt;</w:t>
      </w:r>
      <w:r w:rsidR="00D4318D" w:rsidRPr="00B469C3">
        <w:rPr>
          <w:rStyle w:val="KeyWord0"/>
          <w:highlight w:val="white"/>
        </w:rPr>
        <w:t>printString</w:t>
      </w:r>
      <w:r w:rsidR="00D4318D">
        <w:rPr>
          <w:rStyle w:val="KeyWord0"/>
          <w:highlight w:val="white"/>
        </w:rPr>
        <w:t>&lt;/k&gt;</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76BA02" w:rsidR="00704ACA" w:rsidRDefault="00CC1DF4" w:rsidP="0060539D">
      <w:pPr>
        <w:pStyle w:val="Heading3"/>
        <w:numPr>
          <w:ilvl w:val="2"/>
          <w:numId w:val="190"/>
        </w:numPr>
        <w:rPr>
          <w:highlight w:val="white"/>
        </w:rPr>
      </w:pPr>
      <w:bookmarkStart w:id="607" w:name="_Toc98936473"/>
      <w:r>
        <w:rPr>
          <w:highlight w:val="white"/>
        </w:rPr>
        <w:t>&lt;</w:t>
      </w:r>
      <w:proofErr w:type="spellStart"/>
      <w:r>
        <w:rPr>
          <w:highlight w:val="white"/>
        </w:rPr>
        <w:t>h3</w:t>
      </w:r>
      <w:proofErr w:type="spellEnd"/>
      <w:r>
        <w:rPr>
          <w:highlight w:val="white"/>
        </w:rPr>
        <w:t>&gt;</w:t>
      </w:r>
      <w:r w:rsidRPr="0060539D">
        <w:rPr>
          <w:highlight w:val="white"/>
        </w:rPr>
        <w:t>Print Values</w:t>
      </w:r>
      <w:r>
        <w:rPr>
          <w:highlight w:val="white"/>
        </w:rPr>
        <w:t>&lt;/</w:t>
      </w:r>
      <w:proofErr w:type="spellStart"/>
      <w:r>
        <w:rPr>
          <w:highlight w:val="white"/>
        </w:rPr>
        <w:t>h3</w:t>
      </w:r>
      <w:proofErr w:type="spellEnd"/>
      <w:r>
        <w:rPr>
          <w:highlight w:val="white"/>
        </w:rPr>
        <w:t>&gt;</w:t>
      </w:r>
      <w:bookmarkEnd w:id="607"/>
    </w:p>
    <w:p w14:paraId="11F4E272" w14:textId="318E01BB" w:rsidR="00F73D6A" w:rsidRPr="00F73D6A" w:rsidRDefault="0063131E" w:rsidP="00F73D6A">
      <w:pPr>
        <w:rPr>
          <w:highlight w:val="white"/>
        </w:rPr>
      </w:pPr>
      <w:r>
        <w:rPr>
          <w:highlight w:val="white"/>
        </w:rPr>
        <w:t xml:space="preserve">The </w:t>
      </w:r>
      <w:r w:rsidR="00D4318D">
        <w:rPr>
          <w:rStyle w:val="KeyWord0"/>
          <w:highlight w:val="white"/>
        </w:rPr>
        <w:t>&lt;k&gt;</w:t>
      </w:r>
      <w:r w:rsidR="00D4318D" w:rsidRPr="0063131E">
        <w:rPr>
          <w:rStyle w:val="KeyWord0"/>
          <w:highlight w:val="white"/>
        </w:rPr>
        <w:t>printLongIntRec</w:t>
      </w:r>
      <w:r w:rsidR="00D4318D">
        <w:rPr>
          <w:rStyle w:val="KeyWord0"/>
          <w:highlight w:val="white"/>
        </w:rPr>
        <w:t>&lt;/k&gt;</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351618B7" w:rsidR="00FE70C0" w:rsidRPr="00903DBA" w:rsidRDefault="00FE70C0" w:rsidP="00FE70C0">
      <w:pPr>
        <w:rPr>
          <w:highlight w:val="white"/>
        </w:rPr>
      </w:pPr>
      <w:r>
        <w:rPr>
          <w:highlight w:val="white"/>
        </w:rPr>
        <w:t xml:space="preserve">We extract the digit to be printed by modulo ten, and call </w:t>
      </w:r>
      <w:r w:rsidR="00D4318D">
        <w:rPr>
          <w:rStyle w:val="KeyWord0"/>
          <w:highlight w:val="white"/>
        </w:rPr>
        <w:t>&lt;k&gt;</w:t>
      </w:r>
      <w:r w:rsidR="00D4318D" w:rsidRPr="00FE70C0">
        <w:rPr>
          <w:rStyle w:val="KeyWord0"/>
          <w:highlight w:val="white"/>
        </w:rPr>
        <w:t>printLongRec</w:t>
      </w:r>
      <w:r w:rsidR="00D4318D">
        <w:rPr>
          <w:rStyle w:val="KeyWord0"/>
          <w:highlight w:val="white"/>
        </w:rPr>
        <w:t>&lt;/k&gt;</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08861175"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space</w:t>
      </w:r>
      <w:r w:rsidR="00D4318D">
        <w:rPr>
          <w:rStyle w:val="KeyWord0"/>
          <w:highlight w:val="white"/>
        </w:rPr>
        <w:t>&lt;/k&gt;</w:t>
      </w:r>
      <w:r>
        <w:rPr>
          <w:highlight w:val="white"/>
        </w:rPr>
        <w:t xml:space="preserve"> parameter is true, a space is written before the value.</w:t>
      </w:r>
      <w:r w:rsidRPr="00FE70C0">
        <w:rPr>
          <w:highlight w:val="white"/>
        </w:rPr>
        <w:t xml:space="preserve"> </w:t>
      </w:r>
      <w:r>
        <w:rPr>
          <w:highlight w:val="white"/>
        </w:rPr>
        <w:t xml:space="preserve">If the </w:t>
      </w:r>
      <w:r w:rsidR="00D4318D">
        <w:rPr>
          <w:rStyle w:val="KeyWord0"/>
          <w:highlight w:val="white"/>
        </w:rPr>
        <w:t>&lt;k&gt;</w:t>
      </w:r>
      <w:r w:rsidR="00D4318D" w:rsidRPr="00FE70C0">
        <w:rPr>
          <w:rStyle w:val="KeyWord0"/>
          <w:highlight w:val="white"/>
        </w:rPr>
        <w:t>plus</w:t>
      </w:r>
      <w:r w:rsidR="00D4318D">
        <w:rPr>
          <w:rStyle w:val="KeyWord0"/>
          <w:highlight w:val="white"/>
        </w:rPr>
        <w:t>&lt;/k&gt;</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lastRenderedPageBreak/>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6FD2402C" w:rsidR="00FE70C0" w:rsidRDefault="00FE70C0" w:rsidP="00FE70C0">
      <w:pPr>
        <w:rPr>
          <w:highlight w:val="white"/>
        </w:rPr>
      </w:pPr>
      <w:r>
        <w:rPr>
          <w:highlight w:val="white"/>
        </w:rPr>
        <w:t xml:space="preserve">The </w:t>
      </w:r>
      <w:r w:rsidR="00D4318D">
        <w:rPr>
          <w:rStyle w:val="KeyWord0"/>
          <w:highlight w:val="white"/>
        </w:rPr>
        <w:t>&lt;k&gt;</w:t>
      </w:r>
      <w:r w:rsidR="00D4318D" w:rsidRPr="00FE70C0">
        <w:rPr>
          <w:rStyle w:val="KeyWord0"/>
          <w:highlight w:val="white"/>
        </w:rPr>
        <w:t>digitToChar</w:t>
      </w:r>
      <w:r w:rsidR="00D4318D">
        <w:rPr>
          <w:rStyle w:val="KeyWord0"/>
          <w:highlight w:val="white"/>
        </w:rPr>
        <w:t>&lt;/k&gt;</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D4318D">
        <w:rPr>
          <w:rStyle w:val="KeyWord0"/>
          <w:highlight w:val="white"/>
        </w:rPr>
        <w:t>&lt;k&gt;</w:t>
      </w:r>
      <w:r w:rsidR="00D4318D" w:rsidRPr="004E15BE">
        <w:rPr>
          <w:rStyle w:val="KeyWord0"/>
          <w:highlight w:val="white"/>
        </w:rPr>
        <w:t>capital</w:t>
      </w:r>
      <w:r w:rsidR="00D4318D">
        <w:rPr>
          <w:rStyle w:val="KeyWord0"/>
          <w:highlight w:val="white"/>
        </w:rPr>
        <w:t>&lt;/k&gt;</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9A6ABCD" w:rsidR="00B17E11" w:rsidRDefault="004E15BE" w:rsidP="004E15BE">
      <w:pPr>
        <w:rPr>
          <w:highlight w:val="white"/>
        </w:rPr>
      </w:pPr>
      <w:r>
        <w:rPr>
          <w:highlight w:val="white"/>
        </w:rPr>
        <w:t xml:space="preserve">The </w:t>
      </w:r>
      <w:r w:rsidR="00D4318D">
        <w:rPr>
          <w:rStyle w:val="KeyWord0"/>
          <w:highlight w:val="white"/>
        </w:rPr>
        <w:t>&lt;k&gt;</w:t>
      </w:r>
      <w:r w:rsidR="00D4318D" w:rsidRPr="004E15BE">
        <w:rPr>
          <w:rStyle w:val="KeyWord0"/>
          <w:highlight w:val="white"/>
        </w:rPr>
        <w:t>printUnsignedLongRec</w:t>
      </w:r>
      <w:r w:rsidR="00D4318D">
        <w:rPr>
          <w:rStyle w:val="KeyWord0"/>
          <w:highlight w:val="white"/>
        </w:rPr>
        <w:t>&lt;/k&gt;</w:t>
      </w:r>
      <w:r>
        <w:rPr>
          <w:highlight w:val="white"/>
        </w:rPr>
        <w:t xml:space="preserve"> function writes an unsigned long integer value </w:t>
      </w:r>
      <w:r w:rsidR="00B17E11">
        <w:rPr>
          <w:highlight w:val="white"/>
        </w:rPr>
        <w:t xml:space="preserve">where the </w:t>
      </w:r>
      <w:r w:rsidR="00D4318D">
        <w:rPr>
          <w:rStyle w:val="KeyWord0"/>
          <w:highlight w:val="white"/>
        </w:rPr>
        <w:t>&lt;k&gt;</w:t>
      </w:r>
      <w:r w:rsidR="00D4318D" w:rsidRPr="00B17E11">
        <w:rPr>
          <w:rStyle w:val="KeyWord0"/>
          <w:highlight w:val="white"/>
        </w:rPr>
        <w:t>base</w:t>
      </w:r>
      <w:r w:rsidR="00D4318D">
        <w:rPr>
          <w:rStyle w:val="KeyWord0"/>
          <w:highlight w:val="white"/>
        </w:rPr>
        <w:t>&lt;/k&gt;</w:t>
      </w:r>
      <w:r w:rsidR="00B17E11">
        <w:rPr>
          <w:highlight w:val="white"/>
        </w:rPr>
        <w:t xml:space="preserve"> parameter indicates its base. Potential hexadecimals digits are written in uppercase if </w:t>
      </w:r>
      <w:r w:rsidR="00D4318D">
        <w:rPr>
          <w:rStyle w:val="KeyWord0"/>
          <w:highlight w:val="white"/>
        </w:rPr>
        <w:t>&lt;k&gt;</w:t>
      </w:r>
      <w:r w:rsidR="00D4318D" w:rsidRPr="00B17E11">
        <w:rPr>
          <w:rStyle w:val="KeyWord0"/>
          <w:highlight w:val="white"/>
        </w:rPr>
        <w:t>capital</w:t>
      </w:r>
      <w:r w:rsidR="00D4318D">
        <w:rPr>
          <w:rStyle w:val="KeyWord0"/>
          <w:highlight w:val="white"/>
        </w:rPr>
        <w:t>&lt;/k&gt;</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 char c = digitToChar(digit, capital);</w:t>
      </w:r>
    </w:p>
    <w:p w14:paraId="5BFEEDDB"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622223FA" w:rsidR="00442030" w:rsidRPr="00903DBA" w:rsidRDefault="00B17E11" w:rsidP="00B17E11">
      <w:pPr>
        <w:rPr>
          <w:highlight w:val="white"/>
        </w:rPr>
      </w:pPr>
      <w:r>
        <w:rPr>
          <w:highlight w:val="white"/>
        </w:rPr>
        <w:t xml:space="preserve">The </w:t>
      </w:r>
      <w:r w:rsidR="00D4318D">
        <w:rPr>
          <w:rStyle w:val="KeyWord0"/>
          <w:highlight w:val="white"/>
        </w:rPr>
        <w:t>&lt;k&gt;</w:t>
      </w:r>
      <w:r w:rsidR="00D4318D" w:rsidRPr="00B17E11">
        <w:rPr>
          <w:rStyle w:val="KeyWord0"/>
          <w:highlight w:val="white"/>
        </w:rPr>
        <w:t>printUnsignedLong</w:t>
      </w:r>
      <w:r w:rsidR="00D4318D">
        <w:rPr>
          <w:rStyle w:val="KeyWord0"/>
          <w:highlight w:val="white"/>
        </w:rPr>
        <w:t>&lt;/k&gt;</w:t>
      </w:r>
      <w:r>
        <w:rPr>
          <w:highlight w:val="white"/>
        </w:rPr>
        <w:t xml:space="preserve"> function write the unsigned long integer value by calling </w:t>
      </w:r>
      <w:r w:rsidR="00D4318D">
        <w:rPr>
          <w:rStyle w:val="KeyWord0"/>
          <w:highlight w:val="white"/>
        </w:rPr>
        <w:t>&lt;k&gt;</w:t>
      </w:r>
      <w:r w:rsidR="00D4318D" w:rsidRPr="00B17E11">
        <w:rPr>
          <w:rStyle w:val="KeyWord0"/>
          <w:highlight w:val="white"/>
        </w:rPr>
        <w:t>printUnsignedLong</w:t>
      </w:r>
      <w:r w:rsidR="00D4318D">
        <w:rPr>
          <w:rStyle w:val="KeyWord0"/>
          <w:highlight w:val="white"/>
        </w:rPr>
        <w:t>-</w:t>
      </w:r>
      <w:r w:rsidR="00D4318D" w:rsidRPr="00B17E11">
        <w:rPr>
          <w:rStyle w:val="KeyWord0"/>
          <w:highlight w:val="white"/>
        </w:rPr>
        <w:t>Rec</w:t>
      </w:r>
      <w:r w:rsidR="00D4318D">
        <w:rPr>
          <w:rStyle w:val="KeyWord0"/>
          <w:highlight w:val="white"/>
        </w:rPr>
        <w:t>&lt;/k&gt;</w:t>
      </w:r>
      <w:r>
        <w:rPr>
          <w:highlight w:val="white"/>
        </w:rPr>
        <w:t xml:space="preserve"> in the same way as </w:t>
      </w:r>
      <w:r w:rsidR="00D4318D">
        <w:rPr>
          <w:rStyle w:val="KeyWord0"/>
          <w:highlight w:val="white"/>
        </w:rPr>
        <w:t>&lt;k&gt;</w:t>
      </w:r>
      <w:r w:rsidR="00D4318D" w:rsidRPr="00B17E11">
        <w:rPr>
          <w:rStyle w:val="KeyWord0"/>
          <w:highlight w:val="white"/>
        </w:rPr>
        <w:t>printSignedLongRec</w:t>
      </w:r>
      <w:r w:rsidR="00D4318D">
        <w:rPr>
          <w:rStyle w:val="KeyWord0"/>
          <w:highlight w:val="white"/>
        </w:rPr>
        <w:t>&lt;/k&gt;</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lastRenderedPageBreak/>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69E65937" w:rsidR="00442030" w:rsidRPr="00903DBA" w:rsidRDefault="008142DA" w:rsidP="00515A8D">
      <w:pPr>
        <w:rPr>
          <w:highlight w:val="white"/>
        </w:rPr>
      </w:pPr>
      <w:r>
        <w:rPr>
          <w:highlight w:val="white"/>
        </w:rPr>
        <w:t xml:space="preserve">The </w:t>
      </w:r>
      <w:r w:rsidR="00D4318D">
        <w:rPr>
          <w:rStyle w:val="KeyWord0"/>
          <w:highlight w:val="white"/>
        </w:rPr>
        <w:t>&lt;k&gt;</w:t>
      </w:r>
      <w:r w:rsidR="00D4318D" w:rsidRPr="00515A8D">
        <w:rPr>
          <w:rStyle w:val="KeyWord0"/>
          <w:highlight w:val="white"/>
        </w:rPr>
        <w:t>printLongDoubleFraction</w:t>
      </w:r>
      <w:r w:rsidR="00D4318D">
        <w:rPr>
          <w:rStyle w:val="KeyWord0"/>
          <w:highlight w:val="white"/>
        </w:rPr>
        <w:t>&lt;/k&gt;</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1065E6C3" w:rsidR="00442030" w:rsidRPr="00903DBA" w:rsidRDefault="00BB1AE5" w:rsidP="00BB1AE5">
      <w:pPr>
        <w:rPr>
          <w:highlight w:val="white"/>
        </w:rPr>
      </w:pPr>
      <w:r>
        <w:rPr>
          <w:highlight w:val="white"/>
        </w:rPr>
        <w:t xml:space="preserve">The </w:t>
      </w:r>
      <w:r w:rsidR="00D4318D">
        <w:rPr>
          <w:rStyle w:val="KeyWord0"/>
          <w:highlight w:val="white"/>
        </w:rPr>
        <w:t>&lt;k&gt;</w:t>
      </w:r>
      <w:r w:rsidR="00D4318D" w:rsidRPr="00BB1AE5">
        <w:rPr>
          <w:rStyle w:val="KeyWord0"/>
          <w:highlight w:val="white"/>
        </w:rPr>
        <w:t>printLongDoublePlain</w:t>
      </w:r>
      <w:r w:rsidR="00D4318D">
        <w:rPr>
          <w:rStyle w:val="KeyWord0"/>
          <w:highlight w:val="white"/>
        </w:rPr>
        <w:t>&lt;/k&gt;</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lastRenderedPageBreak/>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466F1F0E" w:rsidR="00442030" w:rsidRPr="00903DBA" w:rsidRDefault="00461130" w:rsidP="00461130">
      <w:pPr>
        <w:rPr>
          <w:highlight w:val="white"/>
        </w:rPr>
      </w:pPr>
      <w:r>
        <w:rPr>
          <w:highlight w:val="white"/>
        </w:rPr>
        <w:t xml:space="preserve">The </w:t>
      </w:r>
      <w:r w:rsidR="00D4318D">
        <w:rPr>
          <w:rStyle w:val="KeyWord0"/>
          <w:highlight w:val="white"/>
        </w:rPr>
        <w:t>&lt;k&gt;</w:t>
      </w:r>
      <w:r w:rsidR="00D4318D" w:rsidRPr="00461130">
        <w:rPr>
          <w:rStyle w:val="KeyWord0"/>
          <w:highlight w:val="white"/>
        </w:rPr>
        <w:t>printLongDoubleExpo</w:t>
      </w:r>
      <w:r w:rsidR="00D4318D">
        <w:rPr>
          <w:rStyle w:val="KeyWord0"/>
          <w:highlight w:val="white"/>
        </w:rPr>
        <w:t>&lt;/k&gt;</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0297062E" w:rsidR="00442030" w:rsidRPr="00903DBA" w:rsidRDefault="00DD5DA7" w:rsidP="00DD5DA7">
      <w:pPr>
        <w:rPr>
          <w:highlight w:val="white"/>
        </w:rPr>
      </w:pPr>
      <w:r>
        <w:rPr>
          <w:highlight w:val="white"/>
        </w:rPr>
        <w:t xml:space="preserve">We divide the value by its exponent and write it by calling </w:t>
      </w:r>
      <w:r w:rsidR="00D4318D">
        <w:rPr>
          <w:rStyle w:val="KeyWord0"/>
          <w:highlight w:val="white"/>
        </w:rPr>
        <w:t>&lt;k&gt;</w:t>
      </w:r>
      <w:r w:rsidR="00D4318D" w:rsidRPr="00DD5DA7">
        <w:rPr>
          <w:rStyle w:val="KeyWord0"/>
          <w:highlight w:val="white"/>
        </w:rPr>
        <w:t>printLongDoublePlain</w:t>
      </w:r>
      <w:r w:rsidR="00D4318D">
        <w:rPr>
          <w:rStyle w:val="KeyWord0"/>
          <w:highlight w:val="white"/>
        </w:rPr>
        <w:t>&lt;/k&gt;</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1FA8EECC" w:rsidR="00442030" w:rsidRDefault="00CC1DF4" w:rsidP="0060539D">
      <w:pPr>
        <w:pStyle w:val="Heading3"/>
        <w:rPr>
          <w:highlight w:val="white"/>
        </w:rPr>
      </w:pPr>
      <w:bookmarkStart w:id="608" w:name="_Toc98936474"/>
      <w:r>
        <w:rPr>
          <w:highlight w:val="white"/>
        </w:rPr>
        <w:t>&lt;</w:t>
      </w:r>
      <w:proofErr w:type="spellStart"/>
      <w:r>
        <w:rPr>
          <w:highlight w:val="white"/>
        </w:rPr>
        <w:t>h3</w:t>
      </w:r>
      <w:proofErr w:type="spellEnd"/>
      <w:r>
        <w:rPr>
          <w:highlight w:val="white"/>
        </w:rPr>
        <w:t>&gt;Print Argument&lt;/</w:t>
      </w:r>
      <w:proofErr w:type="spellStart"/>
      <w:r>
        <w:rPr>
          <w:highlight w:val="white"/>
        </w:rPr>
        <w:t>h3</w:t>
      </w:r>
      <w:proofErr w:type="spellEnd"/>
      <w:r>
        <w:rPr>
          <w:highlight w:val="white"/>
        </w:rPr>
        <w:t>&gt;</w:t>
      </w:r>
      <w:bookmarkEnd w:id="608"/>
    </w:p>
    <w:p w14:paraId="6B83E7FF" w14:textId="1B57E149" w:rsidR="00DD5DA7" w:rsidRPr="00DD5DA7" w:rsidRDefault="00DD5DA7" w:rsidP="00DD5DA7">
      <w:pPr>
        <w:rPr>
          <w:highlight w:val="white"/>
        </w:rPr>
      </w:pPr>
      <w:r>
        <w:rPr>
          <w:highlight w:val="white"/>
        </w:rPr>
        <w:t xml:space="preserve">The </w:t>
      </w:r>
      <w:r w:rsidR="00D4318D">
        <w:rPr>
          <w:rStyle w:val="KeyWord0"/>
          <w:highlight w:val="white"/>
        </w:rPr>
        <w:t>&lt;k&gt;</w:t>
      </w:r>
      <w:r w:rsidR="00D4318D" w:rsidRPr="00DD5DA7">
        <w:rPr>
          <w:rStyle w:val="KeyWord0"/>
          <w:highlight w:val="white"/>
        </w:rPr>
        <w:t>printArgument</w:t>
      </w:r>
      <w:r w:rsidR="00D4318D">
        <w:rPr>
          <w:rStyle w:val="KeyWord0"/>
          <w:highlight w:val="white"/>
        </w:rPr>
        <w:t>&lt;/k&gt;</w:t>
      </w:r>
      <w:r>
        <w:rPr>
          <w:highlight w:val="white"/>
        </w:rPr>
        <w:t xml:space="preserve"> </w:t>
      </w:r>
      <w:r w:rsidR="0061039F">
        <w:rPr>
          <w:highlight w:val="white"/>
        </w:rPr>
        <w:t xml:space="preserve">function </w:t>
      </w:r>
      <w:r w:rsidR="00801F9D">
        <w:rPr>
          <w:highlight w:val="white"/>
        </w:rPr>
        <w:t xml:space="preserve">writes an argument of the </w:t>
      </w:r>
      <w:r w:rsidR="00D4318D">
        <w:rPr>
          <w:rStyle w:val="KeyWord0"/>
          <w:highlight w:val="white"/>
        </w:rPr>
        <w:t>&lt;k&gt;</w:t>
      </w:r>
      <w:r w:rsidR="00D4318D" w:rsidRPr="00801F9D">
        <w:rPr>
          <w:rStyle w:val="KeyWord0"/>
          <w:highlight w:val="white"/>
        </w:rPr>
        <w:t>printf</w:t>
      </w:r>
      <w:r w:rsidR="00D4318D">
        <w:rPr>
          <w:rStyle w:val="KeyWord0"/>
          <w:highlight w:val="white"/>
        </w:rPr>
        <w:t>&lt;/k&gt;</w:t>
      </w:r>
      <w:r w:rsidR="00801F9D">
        <w:rPr>
          <w:highlight w:val="white"/>
        </w:rPr>
        <w:t xml:space="preserve"> functions. The </w:t>
      </w:r>
      <w:r w:rsidR="00D4318D">
        <w:rPr>
          <w:rStyle w:val="KeyWord0"/>
          <w:highlight w:val="white"/>
        </w:rPr>
        <w:t>&lt;k&gt;</w:t>
      </w:r>
      <w:r w:rsidR="00D4318D" w:rsidRPr="00CB23E8">
        <w:rPr>
          <w:rStyle w:val="KeyWord0"/>
          <w:highlight w:val="white"/>
        </w:rPr>
        <w:t>format</w:t>
      </w:r>
      <w:r w:rsidR="00D4318D">
        <w:rPr>
          <w:rStyle w:val="KeyWord0"/>
          <w:highlight w:val="white"/>
        </w:rPr>
        <w:t>&lt;/k&gt;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D4318D">
        <w:rPr>
          <w:rStyle w:val="KeyWord0"/>
          <w:highlight w:val="white"/>
        </w:rPr>
        <w:t>&lt;k&gt;</w:t>
      </w:r>
      <w:r w:rsidR="00D4318D" w:rsidRPr="00CB23E8">
        <w:rPr>
          <w:rStyle w:val="KeyWord0"/>
          <w:highlight w:val="white"/>
        </w:rPr>
        <w:t>printf</w:t>
      </w:r>
      <w:r w:rsidR="00D4318D">
        <w:rPr>
          <w:rStyle w:val="KeyWord0"/>
          <w:highlight w:val="white"/>
        </w:rPr>
        <w:t>&lt;/k&gt;</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lastRenderedPageBreak/>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151AB2EC" w:rsidR="00442030" w:rsidRPr="00903DBA" w:rsidRDefault="00A14470" w:rsidP="003B351C">
      <w:pPr>
        <w:rPr>
          <w:highlight w:val="white"/>
        </w:rPr>
      </w:pPr>
      <w:r>
        <w:rPr>
          <w:highlight w:val="white"/>
        </w:rPr>
        <w:t xml:space="preserve">The </w:t>
      </w:r>
      <w:r w:rsidR="00D4318D">
        <w:rPr>
          <w:rStyle w:val="KeyWord0"/>
          <w:highlight w:val="white"/>
        </w:rPr>
        <w:t>&lt;k&gt;</w:t>
      </w:r>
      <w:r w:rsidR="00D4318D" w:rsidRPr="003B351C">
        <w:rPr>
          <w:rStyle w:val="KeyWord0"/>
          <w:highlight w:val="white"/>
        </w:rPr>
        <w:t>checkWidthAndPrecision</w:t>
      </w:r>
      <w:r w:rsidR="00D4318D">
        <w:rPr>
          <w:rStyle w:val="KeyWord0"/>
          <w:highlight w:val="white"/>
        </w:rPr>
        <w:t>&lt;/k&gt;</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lastRenderedPageBreak/>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va_arg(arg_list, unsigned int);</w:t>
      </w:r>
    </w:p>
    <w:p w14:paraId="7AF50DC5"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lastRenderedPageBreak/>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492109" w:rsidRDefault="00442030" w:rsidP="00442030">
      <w:pPr>
        <w:pStyle w:val="Code"/>
        <w:rPr>
          <w:highlight w:val="white"/>
          <w:lang w:val="da-DK"/>
        </w:rPr>
      </w:pPr>
      <w:r w:rsidRPr="00903DBA">
        <w:rPr>
          <w:highlight w:val="white"/>
        </w:rPr>
        <w:t xml:space="preserve">      </w:t>
      </w:r>
      <w:r w:rsidRPr="00492109">
        <w:rPr>
          <w:highlight w:val="white"/>
          <w:lang w:val="da-DK"/>
        </w:rPr>
        <w:t>printUnsignedLong((</w:t>
      </w:r>
      <w:r w:rsidR="00A1512F" w:rsidRPr="00492109">
        <w:rPr>
          <w:highlight w:val="white"/>
          <w:lang w:val="da-DK"/>
        </w:rPr>
        <w:t>void*)</w:t>
      </w:r>
      <w:r w:rsidRPr="00492109">
        <w:rPr>
          <w:highlight w:val="white"/>
          <w:lang w:val="da-DK"/>
        </w:rPr>
        <w:t xml:space="preserve"> ptrValue, FALSE,</w:t>
      </w:r>
      <w:r w:rsidR="00A1512F" w:rsidRPr="00492109">
        <w:rPr>
          <w:highlight w:val="white"/>
          <w:lang w:val="da-DK"/>
        </w:rPr>
        <w:t xml:space="preserve"> </w:t>
      </w:r>
      <w:r w:rsidRPr="00492109">
        <w:rPr>
          <w:highlight w:val="white"/>
          <w:lang w:val="da-DK"/>
        </w:rPr>
        <w:t>FALSE, FALSE, 10u, FALSE);</w:t>
      </w:r>
    </w:p>
    <w:p w14:paraId="6BE5A383" w14:textId="77777777" w:rsidR="00442030" w:rsidRPr="00903DBA" w:rsidRDefault="00442030" w:rsidP="00442030">
      <w:pPr>
        <w:pStyle w:val="Code"/>
        <w:rPr>
          <w:highlight w:val="white"/>
        </w:rPr>
      </w:pPr>
      <w:r w:rsidRPr="00492109">
        <w:rPr>
          <w:highlight w:val="white"/>
          <w:lang w:val="da-DK"/>
        </w:rPr>
        <w:t xml:space="preserve">      </w:t>
      </w:r>
      <w:r w:rsidRPr="00903DBA">
        <w:rPr>
          <w:highlight w:val="white"/>
        </w:rPr>
        <w:t>break;</w:t>
      </w:r>
    </w:p>
    <w:p w14:paraId="63BED857" w14:textId="673BE540" w:rsidR="00442030" w:rsidRPr="00903DBA" w:rsidRDefault="00835124" w:rsidP="00835124">
      <w:pPr>
        <w:rPr>
          <w:highlight w:val="white"/>
        </w:rPr>
      </w:pPr>
      <w:r>
        <w:rPr>
          <w:highlight w:val="white"/>
        </w:rPr>
        <w:t xml:space="preserve">The </w:t>
      </w:r>
      <w:r w:rsidR="00D4318D">
        <w:rPr>
          <w:rStyle w:val="KeyWord0"/>
          <w:highlight w:val="white"/>
        </w:rPr>
        <w:t>&lt;k&gt;</w:t>
      </w:r>
      <w:r w:rsidR="00D4318D" w:rsidRPr="00835124">
        <w:rPr>
          <w:rStyle w:val="KeyWord0"/>
          <w:highlight w:val="white"/>
        </w:rPr>
        <w:t>n</w:t>
      </w:r>
      <w:r w:rsidR="00D4318D">
        <w:rPr>
          <w:rStyle w:val="KeyWord0"/>
          <w:highlight w:val="white"/>
        </w:rPr>
        <w:t>&lt;/k&gt;</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0C96EF2F" w:rsidR="00037104" w:rsidRDefault="00037104" w:rsidP="00037104">
      <w:pPr>
        <w:rPr>
          <w:highlight w:val="white"/>
        </w:rPr>
      </w:pPr>
      <w:r>
        <w:rPr>
          <w:highlight w:val="white"/>
        </w:rPr>
        <w:t xml:space="preserve">The </w:t>
      </w:r>
      <w:r w:rsidR="00D4318D">
        <w:rPr>
          <w:rStyle w:val="KeyWord0"/>
          <w:highlight w:val="white"/>
        </w:rPr>
        <w:t>&lt;k&gt;</w:t>
      </w:r>
      <w:r w:rsidR="00D4318D" w:rsidRPr="00037104">
        <w:rPr>
          <w:rStyle w:val="KeyWord0"/>
          <w:highlight w:val="white"/>
        </w:rPr>
        <w:t>checkWidthAndPrecision</w:t>
      </w:r>
      <w:r w:rsidR="00D4318D">
        <w:rPr>
          <w:rStyle w:val="KeyWord0"/>
          <w:highlight w:val="white"/>
        </w:rPr>
        <w:t>&lt;/k&gt;</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492109" w:rsidRDefault="00DD5DA7" w:rsidP="00DD5DA7">
      <w:pPr>
        <w:pStyle w:val="Code"/>
        <w:rPr>
          <w:highlight w:val="white"/>
          <w:lang w:val="sv-SE"/>
        </w:rPr>
      </w:pPr>
      <w:r w:rsidRPr="00903DBA">
        <w:rPr>
          <w:highlight w:val="white"/>
        </w:rPr>
        <w:t xml:space="preserve">    </w:t>
      </w:r>
      <w:r w:rsidRPr="00492109">
        <w:rPr>
          <w:highlight w:val="white"/>
          <w:lang w:val="sv-SE"/>
        </w:rPr>
        <w:t>*precisionPtr = va_arg(arg_list, int);</w:t>
      </w:r>
    </w:p>
    <w:p w14:paraId="5893F8AB" w14:textId="77777777" w:rsidR="00DD5DA7" w:rsidRPr="00903DBA" w:rsidRDefault="00DD5DA7" w:rsidP="00DD5DA7">
      <w:pPr>
        <w:pStyle w:val="Code"/>
        <w:rPr>
          <w:highlight w:val="white"/>
        </w:rPr>
      </w:pPr>
      <w:r w:rsidRPr="00492109">
        <w:rPr>
          <w:highlight w:val="white"/>
          <w:lang w:val="sv-SE"/>
        </w:rPr>
        <w:t xml:space="preserve">  </w:t>
      </w:r>
      <w:r w:rsidRPr="00903DBA">
        <w:rPr>
          <w:highlight w:val="white"/>
        </w:rPr>
        <w:t>}</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0B950DF6" w:rsidR="00442030" w:rsidRPr="00903DBA" w:rsidRDefault="00CC1DF4" w:rsidP="0060539D">
      <w:pPr>
        <w:pStyle w:val="Heading3"/>
        <w:rPr>
          <w:highlight w:val="white"/>
        </w:rPr>
      </w:pPr>
      <w:bookmarkStart w:id="609" w:name="_Toc98936475"/>
      <w:r>
        <w:rPr>
          <w:highlight w:val="white"/>
        </w:rPr>
        <w:t>&lt;</w:t>
      </w:r>
      <w:proofErr w:type="spellStart"/>
      <w:r>
        <w:rPr>
          <w:highlight w:val="white"/>
        </w:rPr>
        <w:t>h3</w:t>
      </w:r>
      <w:proofErr w:type="spellEnd"/>
      <w:r>
        <w:rPr>
          <w:highlight w:val="white"/>
        </w:rPr>
        <w:t>&gt;Print Format&lt;/</w:t>
      </w:r>
      <w:proofErr w:type="spellStart"/>
      <w:r>
        <w:rPr>
          <w:highlight w:val="white"/>
        </w:rPr>
        <w:t>h3</w:t>
      </w:r>
      <w:proofErr w:type="spellEnd"/>
      <w:r>
        <w:rPr>
          <w:highlight w:val="white"/>
        </w:rPr>
        <w:t>&gt;</w:t>
      </w:r>
      <w:bookmarkEnd w:id="609"/>
    </w:p>
    <w:p w14:paraId="2FFF025D" w14:textId="38C3B8FC" w:rsidR="00D560F7" w:rsidRDefault="00D560F7" w:rsidP="00D560F7">
      <w:pPr>
        <w:rPr>
          <w:highlight w:val="white"/>
        </w:rPr>
      </w:pPr>
      <w:r>
        <w:rPr>
          <w:highlight w:val="white"/>
        </w:rPr>
        <w:t xml:space="preserve">The </w:t>
      </w:r>
      <w:r w:rsidR="00D4318D">
        <w:rPr>
          <w:rStyle w:val="KeyWord0"/>
          <w:highlight w:val="white"/>
        </w:rPr>
        <w:t>&lt;k&gt;</w:t>
      </w:r>
      <w:r w:rsidR="00D4318D" w:rsidRPr="008C1973">
        <w:rPr>
          <w:rStyle w:val="KeyWord0"/>
          <w:highlight w:val="white"/>
        </w:rPr>
        <w:t>printFormat</w:t>
      </w:r>
      <w:r w:rsidR="00D4318D">
        <w:rPr>
          <w:rStyle w:val="KeyWord0"/>
          <w:highlight w:val="white"/>
        </w:rPr>
        <w:t>&lt;/k&gt;</w:t>
      </w:r>
      <w:r>
        <w:rPr>
          <w:highlight w:val="white"/>
        </w:rPr>
        <w:t xml:space="preserve"> </w:t>
      </w:r>
      <w:r w:rsidR="008C1973">
        <w:rPr>
          <w:highlight w:val="white"/>
        </w:rPr>
        <w:t xml:space="preserve">function </w:t>
      </w:r>
      <w:r w:rsidR="00EB6562">
        <w:rPr>
          <w:highlight w:val="white"/>
        </w:rPr>
        <w:t xml:space="preserve">is (directly or indirectly) called by </w:t>
      </w:r>
      <w:r w:rsidR="00D4318D">
        <w:rPr>
          <w:rStyle w:val="KeyWord0"/>
          <w:highlight w:val="white"/>
        </w:rPr>
        <w:t>&lt;k&gt;</w:t>
      </w:r>
      <w:r w:rsidR="00D4318D" w:rsidRPr="00460116">
        <w:rPr>
          <w:rStyle w:val="KeyWord0"/>
          <w:highlight w:val="white"/>
        </w:rPr>
        <w:t>printf</w:t>
      </w:r>
      <w:r w:rsidR="00D4318D">
        <w:rPr>
          <w:rStyle w:val="KeyWord0"/>
          <w:highlight w:val="white"/>
        </w:rPr>
        <w:t>&lt;/k&gt;</w:t>
      </w:r>
      <w:r w:rsidR="00EB6562">
        <w:rPr>
          <w:highlight w:val="white"/>
        </w:rPr>
        <w:t xml:space="preserve">, </w:t>
      </w:r>
      <w:r w:rsidR="00D4318D">
        <w:rPr>
          <w:rStyle w:val="KeyWord0"/>
          <w:highlight w:val="white"/>
        </w:rPr>
        <w:t>&lt;k&gt;</w:t>
      </w:r>
      <w:r w:rsidR="00D4318D" w:rsidRPr="00460116">
        <w:rPr>
          <w:rStyle w:val="KeyWord0"/>
          <w:highlight w:val="white"/>
        </w:rPr>
        <w:t>vprintf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vfprintf</w:t>
      </w:r>
      <w:r w:rsidR="00D4318D">
        <w:rPr>
          <w:rStyle w:val="KeyWord0"/>
          <w:highlight w:val="white"/>
        </w:rPr>
        <w:t>&lt;/k&gt;</w:t>
      </w:r>
      <w:r w:rsidR="00460116">
        <w:rPr>
          <w:highlight w:val="white"/>
        </w:rPr>
        <w:t xml:space="preserve">, </w:t>
      </w:r>
      <w:r w:rsidR="00D4318D">
        <w:rPr>
          <w:rStyle w:val="KeyWord0"/>
          <w:highlight w:val="white"/>
        </w:rPr>
        <w:t>&lt;k&gt;</w:t>
      </w:r>
      <w:r w:rsidR="00D4318D" w:rsidRPr="00460116">
        <w:rPr>
          <w:rStyle w:val="KeyWord0"/>
          <w:highlight w:val="white"/>
        </w:rPr>
        <w:t>sprintf</w:t>
      </w:r>
      <w:r w:rsidR="00D4318D">
        <w:rPr>
          <w:rStyle w:val="KeyWord0"/>
          <w:highlight w:val="white"/>
        </w:rPr>
        <w:t>&lt;/k&gt;</w:t>
      </w:r>
      <w:r w:rsidR="00460116">
        <w:rPr>
          <w:highlight w:val="white"/>
        </w:rPr>
        <w:t xml:space="preserve">, and </w:t>
      </w:r>
      <w:r w:rsidR="00D4318D">
        <w:rPr>
          <w:rStyle w:val="KeyWord0"/>
          <w:highlight w:val="white"/>
        </w:rPr>
        <w:t>&lt;k&gt;</w:t>
      </w:r>
      <w:r w:rsidR="00D4318D" w:rsidRPr="00460116">
        <w:rPr>
          <w:rStyle w:val="KeyWord0"/>
          <w:highlight w:val="white"/>
        </w:rPr>
        <w:t>vsprintf</w:t>
      </w:r>
      <w:r w:rsidR="00D4318D">
        <w:rPr>
          <w:rStyle w:val="KeyWord0"/>
          <w:highlight w:val="white"/>
        </w:rPr>
        <w:t>&lt;/k&gt;</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zero = FALSE, grid = FALSE, widthStar = FALSE,</w:t>
      </w:r>
    </w:p>
    <w:p w14:paraId="584E5B84" w14:textId="77777777" w:rsidR="00442030" w:rsidRPr="00903DBA" w:rsidRDefault="00442030" w:rsidP="00442030">
      <w:pPr>
        <w:pStyle w:val="Code"/>
        <w:rPr>
          <w:highlight w:val="white"/>
        </w:rPr>
      </w:pPr>
      <w:r w:rsidRPr="00492109">
        <w:rPr>
          <w:highlight w:val="white"/>
          <w:lang w:val="sv-SE"/>
        </w:rPr>
        <w:t xml:space="preserve">       </w:t>
      </w:r>
      <w:r w:rsidRPr="00903DBA">
        <w:rPr>
          <w:highlight w:val="white"/>
        </w:rPr>
        <w:t>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lastRenderedPageBreak/>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7F44468B" w:rsidR="0098400F" w:rsidRPr="00903DBA" w:rsidRDefault="0098400F" w:rsidP="0098400F">
      <w:pPr>
        <w:rPr>
          <w:highlight w:val="white"/>
        </w:rPr>
      </w:pPr>
      <w:r>
        <w:rPr>
          <w:highlight w:val="white"/>
        </w:rPr>
        <w:t xml:space="preserve">For all kinds of values, we call </w:t>
      </w:r>
      <w:r w:rsidR="00D4318D">
        <w:rPr>
          <w:rStyle w:val="KeyWord0"/>
          <w:highlight w:val="white"/>
        </w:rPr>
        <w:t>&lt;k&gt;</w:t>
      </w:r>
      <w:r w:rsidR="00D4318D" w:rsidRPr="0098400F">
        <w:rPr>
          <w:rStyle w:val="KeyWord0"/>
          <w:highlight w:val="white"/>
        </w:rPr>
        <w:t>printArgument</w:t>
      </w:r>
      <w:r w:rsidR="00D4318D">
        <w:rPr>
          <w:rStyle w:val="KeyWord0"/>
          <w:highlight w:val="white"/>
        </w:rPr>
        <w:t>&lt;/k&gt;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lastRenderedPageBreak/>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492109" w:rsidRDefault="00442030" w:rsidP="00442030">
      <w:pPr>
        <w:pStyle w:val="Code"/>
        <w:rPr>
          <w:highlight w:val="white"/>
          <w:lang w:val="sv-SE"/>
        </w:rPr>
      </w:pPr>
      <w:r w:rsidRPr="00903DBA">
        <w:rPr>
          <w:highlight w:val="white"/>
        </w:rPr>
        <w:t xml:space="preserve">                </w:t>
      </w:r>
      <w:r w:rsidRPr="00492109">
        <w:rPr>
          <w:highlight w:val="white"/>
          <w:lang w:val="sv-SE"/>
        </w:rPr>
        <w:t>}</w:t>
      </w:r>
    </w:p>
    <w:p w14:paraId="770B265D" w14:textId="77777777" w:rsidR="00442030" w:rsidRPr="00492109" w:rsidRDefault="00442030" w:rsidP="00442030">
      <w:pPr>
        <w:pStyle w:val="Code"/>
        <w:rPr>
          <w:highlight w:val="white"/>
          <w:lang w:val="sv-SE"/>
        </w:rPr>
      </w:pPr>
    </w:p>
    <w:p w14:paraId="35F367EA" w14:textId="77777777" w:rsidR="00EB6562" w:rsidRPr="00492109" w:rsidRDefault="00442030" w:rsidP="00442030">
      <w:pPr>
        <w:pStyle w:val="Code"/>
        <w:rPr>
          <w:highlight w:val="white"/>
          <w:lang w:val="sv-SE"/>
        </w:rPr>
      </w:pPr>
      <w:r w:rsidRPr="00492109">
        <w:rPr>
          <w:highlight w:val="white"/>
          <w:lang w:val="sv-SE"/>
        </w:rPr>
        <w:t xml:space="preserve">                arg_list = printArgument(&amp;format[index], arg_list, FALSE,</w:t>
      </w:r>
    </w:p>
    <w:p w14:paraId="2361077C" w14:textId="77777777" w:rsidR="00EB6562" w:rsidRPr="00492109" w:rsidRDefault="00EB6562" w:rsidP="00EB6562">
      <w:pPr>
        <w:pStyle w:val="Code"/>
        <w:rPr>
          <w:highlight w:val="white"/>
          <w:lang w:val="sv-SE"/>
        </w:rPr>
      </w:pPr>
      <w:r w:rsidRPr="00492109">
        <w:rPr>
          <w:highlight w:val="white"/>
          <w:lang w:val="sv-SE"/>
        </w:rPr>
        <w:t xml:space="preserve">                                        </w:t>
      </w:r>
      <w:r w:rsidR="00442030" w:rsidRPr="00492109">
        <w:rPr>
          <w:highlight w:val="white"/>
          <w:lang w:val="sv-SE"/>
        </w:rPr>
        <w:t xml:space="preserve"> FALSE,</w:t>
      </w:r>
      <w:r w:rsidRPr="00492109">
        <w:rPr>
          <w:highlight w:val="white"/>
          <w:lang w:val="sv-SE"/>
        </w:rPr>
        <w:t xml:space="preserve"> </w:t>
      </w:r>
      <w:r w:rsidR="00442030" w:rsidRPr="00492109">
        <w:rPr>
          <w:highlight w:val="white"/>
          <w:lang w:val="sv-SE"/>
        </w:rPr>
        <w:t>grid, NULL, precision,</w:t>
      </w:r>
    </w:p>
    <w:p w14:paraId="4C23A65C" w14:textId="77777777" w:rsidR="00EB6562" w:rsidRDefault="00EB6562" w:rsidP="00EB6562">
      <w:pPr>
        <w:pStyle w:val="Code"/>
        <w:rPr>
          <w:highlight w:val="white"/>
        </w:rPr>
      </w:pPr>
      <w:r w:rsidRPr="00492109">
        <w:rPr>
          <w:highlight w:val="white"/>
          <w:lang w:val="sv-SE"/>
        </w:rPr>
        <w:t xml:space="preserve">                                        </w:t>
      </w:r>
      <w:r w:rsidR="00442030" w:rsidRPr="00492109">
        <w:rPr>
          <w:highlight w:val="white"/>
          <w:lang w:val="sv-SE"/>
        </w:rPr>
        <w:t xml:space="preserve"> </w:t>
      </w:r>
      <w:r w:rsidR="00442030" w:rsidRPr="00903DBA">
        <w:rPr>
          <w:highlight w:val="white"/>
        </w:rPr>
        <w:t>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lastRenderedPageBreak/>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6F6BA40C" w:rsidR="00442030" w:rsidRDefault="00CC1DF4" w:rsidP="0060539D">
      <w:pPr>
        <w:pStyle w:val="Heading3"/>
        <w:rPr>
          <w:highlight w:val="white"/>
        </w:rPr>
      </w:pPr>
      <w:bookmarkStart w:id="610" w:name="_Toc98936476"/>
      <w:r>
        <w:rPr>
          <w:highlight w:val="white"/>
        </w:rPr>
        <w:t>&lt;</w:t>
      </w:r>
      <w:proofErr w:type="spellStart"/>
      <w:r>
        <w:rPr>
          <w:highlight w:val="white"/>
        </w:rPr>
        <w:t>h3</w:t>
      </w:r>
      <w:proofErr w:type="spellEnd"/>
      <w:r>
        <w:rPr>
          <w:highlight w:val="white"/>
        </w:rPr>
        <w:t>&gt;</w:t>
      </w:r>
      <w:proofErr w:type="spellStart"/>
      <w:r>
        <w:rPr>
          <w:highlight w:val="white"/>
        </w:rPr>
        <w:t>printf</w:t>
      </w:r>
      <w:proofErr w:type="spellEnd"/>
      <w:r>
        <w:rPr>
          <w:highlight w:val="white"/>
        </w:rPr>
        <w:t>&lt;/</w:t>
      </w:r>
      <w:proofErr w:type="spellStart"/>
      <w:r>
        <w:rPr>
          <w:highlight w:val="white"/>
        </w:rPr>
        <w:t>h3</w:t>
      </w:r>
      <w:proofErr w:type="spellEnd"/>
      <w:r>
        <w:rPr>
          <w:highlight w:val="white"/>
        </w:rPr>
        <w:t>&gt;</w:t>
      </w:r>
      <w:bookmarkEnd w:id="610"/>
    </w:p>
    <w:p w14:paraId="55161FEF" w14:textId="30593B26" w:rsidR="000941DB" w:rsidRPr="000941DB" w:rsidRDefault="000941DB" w:rsidP="000941DB">
      <w:pPr>
        <w:rPr>
          <w:highlight w:val="white"/>
        </w:rPr>
      </w:pPr>
      <w:bookmarkStart w:id="611" w:name="_Hlk60317088"/>
      <w:r>
        <w:rPr>
          <w:highlight w:val="white"/>
        </w:rPr>
        <w:t xml:space="preserve">The </w:t>
      </w:r>
      <w:r w:rsidR="00D4318D">
        <w:rPr>
          <w:rStyle w:val="KeyWord0"/>
          <w:highlight w:val="white"/>
        </w:rPr>
        <w:t>&lt;k&gt;</w:t>
      </w:r>
      <w:r w:rsidR="00D4318D" w:rsidRPr="000941DB">
        <w:rPr>
          <w:rStyle w:val="KeyWord0"/>
          <w:highlight w:val="white"/>
        </w:rPr>
        <w:t>printf</w:t>
      </w:r>
      <w:r w:rsidR="00D4318D">
        <w:rPr>
          <w:rStyle w:val="KeyWord0"/>
          <w:highlight w:val="white"/>
        </w:rPr>
        <w:t>&lt;/k&gt;</w:t>
      </w:r>
      <w:r>
        <w:rPr>
          <w:highlight w:val="white"/>
        </w:rPr>
        <w:t xml:space="preserve"> function is a variadic function that write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590B9BC4" w:rsidR="000941DB" w:rsidRPr="000941DB" w:rsidRDefault="000941DB" w:rsidP="000941DB">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00D4318D">
        <w:rPr>
          <w:rStyle w:val="KeyWord0"/>
          <w:highlight w:val="white"/>
        </w:rPr>
        <w:t>&lt;k&gt;</w:t>
      </w:r>
      <w:r w:rsidR="00D4318D" w:rsidRPr="000941DB">
        <w:rPr>
          <w:rStyle w:val="KeyWord0"/>
          <w:highlight w:val="white"/>
        </w:rPr>
        <w:t>stdout</w:t>
      </w:r>
      <w:r w:rsidR="00D4318D">
        <w:rPr>
          <w:rStyle w:val="KeyWord0"/>
          <w:highlight w:val="white"/>
        </w:rPr>
        <w:t>&lt;/k&gt;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6077B8FA" w:rsidR="008B0151" w:rsidRPr="000941DB" w:rsidRDefault="008B0151" w:rsidP="008B0151">
      <w:pPr>
        <w:rPr>
          <w:highlight w:val="white"/>
        </w:rPr>
      </w:pPr>
      <w:r>
        <w:rPr>
          <w:highlight w:val="white"/>
        </w:rPr>
        <w:t xml:space="preserve">The </w:t>
      </w:r>
      <w:r w:rsidR="00D4318D">
        <w:rPr>
          <w:rStyle w:val="KeyWord0"/>
          <w:highlight w:val="white"/>
        </w:rPr>
        <w:t>&lt;k&gt;fp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5425E70D" w:rsidR="00E55DE7" w:rsidRPr="000941DB" w:rsidRDefault="00E55DE7" w:rsidP="00E55DE7">
      <w:pPr>
        <w:rPr>
          <w:highlight w:val="white"/>
        </w:rPr>
      </w:pPr>
      <w:r>
        <w:rPr>
          <w:highlight w:val="white"/>
        </w:rPr>
        <w:t xml:space="preserve">The </w:t>
      </w:r>
      <w:r w:rsidR="00D4318D">
        <w:rPr>
          <w:rStyle w:val="KeyWord0"/>
          <w:highlight w:val="white"/>
        </w:rPr>
        <w:t>&lt;k&gt;vp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lastRenderedPageBreak/>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48454CDB" w:rsidR="00E55DE7" w:rsidRPr="000941DB" w:rsidRDefault="00E55DE7" w:rsidP="00E55DE7">
      <w:pPr>
        <w:rPr>
          <w:highlight w:val="white"/>
        </w:rPr>
      </w:pPr>
      <w:r>
        <w:rPr>
          <w:highlight w:val="white"/>
        </w:rPr>
        <w:t xml:space="preserve">The </w:t>
      </w:r>
      <w:r w:rsidR="00D4318D">
        <w:rPr>
          <w:rStyle w:val="KeyWord0"/>
          <w:highlight w:val="white"/>
        </w:rPr>
        <w:t>&lt;k&gt;sp</w:t>
      </w:r>
      <w:r w:rsidR="00D4318D" w:rsidRPr="000941DB">
        <w:rPr>
          <w:rStyle w:val="KeyWord0"/>
          <w:highlight w:val="white"/>
        </w:rPr>
        <w:t>rintf</w:t>
      </w:r>
      <w:r w:rsidR="00D4318D">
        <w:rPr>
          <w:rStyle w:val="KeyWord0"/>
          <w:highlight w:val="white"/>
        </w:rPr>
        <w:t>&lt;/k&gt;</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6FAF9740" w:rsidR="00E55DE7" w:rsidRPr="000941DB" w:rsidRDefault="00E55DE7" w:rsidP="00E55DE7">
      <w:pPr>
        <w:rPr>
          <w:highlight w:val="white"/>
        </w:rPr>
      </w:pPr>
      <w:r>
        <w:rPr>
          <w:highlight w:val="white"/>
        </w:rPr>
        <w:t xml:space="preserve">The </w:t>
      </w:r>
      <w:r w:rsidR="00D4318D">
        <w:rPr>
          <w:rStyle w:val="KeyWord0"/>
          <w:highlight w:val="white"/>
        </w:rPr>
        <w:t>&lt;k&gt;vsp</w:t>
      </w:r>
      <w:r w:rsidR="00D4318D" w:rsidRPr="000941DB">
        <w:rPr>
          <w:rStyle w:val="KeyWord0"/>
          <w:highlight w:val="white"/>
        </w:rPr>
        <w:t>rintf</w:t>
      </w:r>
      <w:r w:rsidR="00D4318D">
        <w:rPr>
          <w:rStyle w:val="KeyWord0"/>
          <w:highlight w:val="white"/>
        </w:rPr>
        <w:t>&lt;/k&gt;</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941C7F7" w:rsidR="00265BDF" w:rsidRDefault="00CC1DF4" w:rsidP="0060539D">
      <w:pPr>
        <w:pStyle w:val="Heading2"/>
      </w:pPr>
      <w:bookmarkStart w:id="612" w:name="_Toc98936477"/>
      <w:bookmarkEnd w:id="611"/>
      <w:r>
        <w:t>&lt;</w:t>
      </w:r>
      <w:proofErr w:type="spellStart"/>
      <w:r>
        <w:t>h2</w:t>
      </w:r>
      <w:proofErr w:type="spellEnd"/>
      <w:r>
        <w:t>&gt;Standard Input&lt;/</w:t>
      </w:r>
      <w:proofErr w:type="spellStart"/>
      <w:r>
        <w:t>h2</w:t>
      </w:r>
      <w:proofErr w:type="spellEnd"/>
      <w:r>
        <w:t>&gt;</w:t>
      </w:r>
      <w:bookmarkEnd w:id="612"/>
    </w:p>
    <w:p w14:paraId="278E878C" w14:textId="288FA788" w:rsidR="002F671B" w:rsidRPr="002F671B" w:rsidRDefault="002F671B" w:rsidP="002F671B">
      <w:r>
        <w:t xml:space="preserve">The standard input library reads values from </w:t>
      </w:r>
      <w:r w:rsidR="00D4318D">
        <w:rPr>
          <w:rStyle w:val="KeyWord0"/>
        </w:rPr>
        <w:t>&lt;k&gt;</w:t>
      </w:r>
      <w:r w:rsidR="00D4318D" w:rsidRPr="002F671B">
        <w:rPr>
          <w:rStyle w:val="KeyWord0"/>
        </w:rPr>
        <w:t>stdin</w:t>
      </w:r>
      <w:r w:rsidR="00D4318D">
        <w:rPr>
          <w:rStyle w:val="KeyWord0"/>
        </w:rPr>
        <w:t>&lt;/k&gt;</w:t>
      </w:r>
      <w:r>
        <w:t xml:space="preserve"> of a file.</w:t>
      </w:r>
    </w:p>
    <w:p w14:paraId="29AFA940" w14:textId="38E1178B" w:rsidR="00594DB0" w:rsidRPr="00903DBA" w:rsidRDefault="000274D4" w:rsidP="00E65FE6">
      <w:pPr>
        <w:pStyle w:val="CodeHeader"/>
      </w:pPr>
      <w:r>
        <w:t>&lt;</w:t>
      </w:r>
      <w:proofErr w:type="spellStart"/>
      <w:r>
        <w:t>ch</w:t>
      </w:r>
      <w:proofErr w:type="spellEnd"/>
      <w:r>
        <w:t>&gt;</w:t>
      </w:r>
      <w:proofErr w:type="spellStart"/>
      <w:r w:rsidRPr="00903DBA">
        <w:t>scanf</w:t>
      </w:r>
      <w:r>
        <w:t>.</w:t>
      </w:r>
      <w:r w:rsidRPr="00903DBA">
        <w:t>h</w:t>
      </w:r>
      <w:proofErr w:type="spellEnd"/>
      <w:r>
        <w:t>&lt;/</w:t>
      </w:r>
      <w:proofErr w:type="spellStart"/>
      <w:r>
        <w:t>ch</w:t>
      </w:r>
      <w:proofErr w:type="spellEnd"/>
      <w:r>
        <w:t>&gt;</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7281A0B6" w:rsidR="008361EE" w:rsidRPr="00903DBA" w:rsidRDefault="000274D4" w:rsidP="00E65FE6">
      <w:pPr>
        <w:pStyle w:val="CodeHeader"/>
      </w:pPr>
      <w:r>
        <w:t>&lt;</w:t>
      </w:r>
      <w:proofErr w:type="spellStart"/>
      <w:r>
        <w:t>ch</w:t>
      </w:r>
      <w:proofErr w:type="spellEnd"/>
      <w:r>
        <w:t>&gt;</w:t>
      </w:r>
      <w:proofErr w:type="spellStart"/>
      <w:r w:rsidRPr="00903DBA">
        <w:t>scanf</w:t>
      </w:r>
      <w:r>
        <w:t>.</w:t>
      </w:r>
      <w:r w:rsidRPr="00903DBA">
        <w:t>c</w:t>
      </w:r>
      <w:proofErr w:type="spellEnd"/>
      <w:r>
        <w:t>&lt;/</w:t>
      </w:r>
      <w:proofErr w:type="spellStart"/>
      <w:r>
        <w:t>ch</w:t>
      </w:r>
      <w:proofErr w:type="spellEnd"/>
      <w:r>
        <w:t>&gt;</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lastRenderedPageBreak/>
        <w:t>#include &lt;printf.h&gt;</w:t>
      </w:r>
    </w:p>
    <w:p w14:paraId="0179E402" w14:textId="7B9CBDC4" w:rsidR="00442030" w:rsidRPr="00903DBA" w:rsidRDefault="008C6EE8" w:rsidP="008C6EE8">
      <w:pPr>
        <w:rPr>
          <w:highlight w:val="white"/>
        </w:rPr>
      </w:pPr>
      <w:r>
        <w:rPr>
          <w:highlight w:val="white"/>
        </w:rPr>
        <w:t xml:space="preserve">The </w:t>
      </w:r>
      <w:r w:rsidR="00D4318D">
        <w:rPr>
          <w:rStyle w:val="KeyWord0"/>
          <w:highlight w:val="white"/>
        </w:rPr>
        <w:t>&lt;k&gt;</w:t>
      </w:r>
      <w:r w:rsidR="00D4318D" w:rsidRPr="00332C0D">
        <w:rPr>
          <w:rStyle w:val="KeyWord0"/>
          <w:highlight w:val="white"/>
        </w:rPr>
        <w:t>g_inStatus</w:t>
      </w:r>
      <w:r w:rsidR="00D4318D">
        <w:rPr>
          <w:rStyle w:val="KeyWord0"/>
          <w:highlight w:val="white"/>
        </w:rPr>
        <w:t>&lt;/k&gt;</w:t>
      </w:r>
      <w:r>
        <w:rPr>
          <w:highlight w:val="white"/>
        </w:rPr>
        <w:t xml:space="preserve"> field decides whether the </w:t>
      </w:r>
      <w:r w:rsidR="00D4318D">
        <w:rPr>
          <w:rStyle w:val="KeyWord0"/>
          <w:highlight w:val="white"/>
        </w:rPr>
        <w:t>&lt;k&gt;</w:t>
      </w:r>
      <w:r w:rsidR="00D4318D" w:rsidRPr="000B1ECB">
        <w:rPr>
          <w:rStyle w:val="KeyWord0"/>
          <w:highlight w:val="white"/>
        </w:rPr>
        <w:t>g_inDevice</w:t>
      </w:r>
      <w:r w:rsidR="00D4318D">
        <w:rPr>
          <w:rStyle w:val="KeyWord0"/>
          <w:highlight w:val="white"/>
        </w:rPr>
        <w:t>&lt;/k&gt;</w:t>
      </w:r>
      <w:r w:rsidR="000B1ECB">
        <w:rPr>
          <w:highlight w:val="white"/>
        </w:rPr>
        <w:t xml:space="preserve"> is a stream (</w:t>
      </w:r>
      <w:r w:rsidR="00D4318D">
        <w:rPr>
          <w:rStyle w:val="KeyWord0"/>
          <w:highlight w:val="white"/>
        </w:rPr>
        <w:t>&lt;k&gt;</w:t>
      </w:r>
      <w:r w:rsidR="00D4318D" w:rsidRPr="000B1ECB">
        <w:rPr>
          <w:rStyle w:val="KeyWord0"/>
          <w:highlight w:val="white"/>
        </w:rPr>
        <w:t>stdin</w:t>
      </w:r>
      <w:r w:rsidR="00D4318D">
        <w:rPr>
          <w:rStyle w:val="KeyWord0"/>
          <w:highlight w:val="white"/>
        </w:rPr>
        <w:t>&lt;/k&gt;</w:t>
      </w:r>
      <w:r w:rsidR="000B1ECB">
        <w:rPr>
          <w:highlight w:val="white"/>
        </w:rPr>
        <w:t xml:space="preserve"> or a file) or string. The </w:t>
      </w:r>
      <w:r w:rsidR="00D4318D">
        <w:rPr>
          <w:rStyle w:val="KeyWord0"/>
          <w:highlight w:val="white"/>
        </w:rPr>
        <w:t>&lt;k&gt;</w:t>
      </w:r>
      <w:r w:rsidR="00D4318D" w:rsidRPr="000B1ECB">
        <w:rPr>
          <w:rStyle w:val="KeyWord0"/>
          <w:highlight w:val="white"/>
        </w:rPr>
        <w:t>g_device</w:t>
      </w:r>
      <w:r w:rsidR="00D4318D">
        <w:rPr>
          <w:rStyle w:val="KeyWord0"/>
          <w:highlight w:val="white"/>
        </w:rPr>
        <w:t>&lt;/k&gt;</w:t>
      </w:r>
      <w:r w:rsidR="000B1ECB">
        <w:rPr>
          <w:highlight w:val="white"/>
        </w:rPr>
        <w:t xml:space="preserve"> field hold the actual device (a file or a string) while </w:t>
      </w:r>
      <w:r w:rsidR="00D4318D">
        <w:rPr>
          <w:rStyle w:val="KeyWord0"/>
          <w:highlight w:val="white"/>
        </w:rPr>
        <w:t>&lt;k&gt;</w:t>
      </w:r>
      <w:r w:rsidR="00D4318D" w:rsidRPr="000B1ECB">
        <w:rPr>
          <w:rStyle w:val="KeyWord0"/>
          <w:highlight w:val="white"/>
        </w:rPr>
        <w:t>g_inChars</w:t>
      </w:r>
      <w:r w:rsidR="00D4318D">
        <w:rPr>
          <w:rStyle w:val="KeyWord0"/>
          <w:highlight w:val="white"/>
        </w:rPr>
        <w:t>&lt;/k&gt;</w:t>
      </w:r>
      <w:r w:rsidR="000B1ECB">
        <w:rPr>
          <w:highlight w:val="white"/>
        </w:rPr>
        <w:t xml:space="preserve"> counts the characters read and </w:t>
      </w:r>
      <w:r w:rsidR="00D4318D">
        <w:rPr>
          <w:rStyle w:val="KeyWord0"/>
          <w:highlight w:val="white"/>
        </w:rPr>
        <w:t>&lt;k&gt;</w:t>
      </w:r>
      <w:r w:rsidR="00D4318D" w:rsidRPr="000B1ECB">
        <w:rPr>
          <w:rStyle w:val="KeyWord0"/>
          <w:highlight w:val="white"/>
        </w:rPr>
        <w:t>g_inCount</w:t>
      </w:r>
      <w:r w:rsidR="00D4318D">
        <w:rPr>
          <w:rStyle w:val="KeyWord0"/>
          <w:highlight w:val="white"/>
        </w:rPr>
        <w:t>&lt;/k&gt;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5C8CE254" w:rsidR="00442030" w:rsidRDefault="00CC1DF4" w:rsidP="0060539D">
      <w:pPr>
        <w:pStyle w:val="Heading3"/>
        <w:rPr>
          <w:highlight w:val="white"/>
        </w:rPr>
      </w:pPr>
      <w:bookmarkStart w:id="613" w:name="_Toc98936478"/>
      <w:r>
        <w:rPr>
          <w:highlight w:val="white"/>
        </w:rPr>
        <w:t>&lt;</w:t>
      </w:r>
      <w:proofErr w:type="spellStart"/>
      <w:r>
        <w:rPr>
          <w:highlight w:val="white"/>
        </w:rPr>
        <w:t>h3</w:t>
      </w:r>
      <w:proofErr w:type="spellEnd"/>
      <w:r>
        <w:rPr>
          <w:highlight w:val="white"/>
        </w:rPr>
        <w:t>&gt;Scan Character and String&lt;/</w:t>
      </w:r>
      <w:proofErr w:type="spellStart"/>
      <w:r>
        <w:rPr>
          <w:highlight w:val="white"/>
        </w:rPr>
        <w:t>h3</w:t>
      </w:r>
      <w:proofErr w:type="spellEnd"/>
      <w:r>
        <w:rPr>
          <w:highlight w:val="white"/>
        </w:rPr>
        <w:t>&gt;</w:t>
      </w:r>
      <w:bookmarkEnd w:id="613"/>
    </w:p>
    <w:p w14:paraId="02355A46" w14:textId="566F1602" w:rsidR="000B1ECB" w:rsidRPr="000B1ECB" w:rsidRDefault="000B1ECB" w:rsidP="000B1ECB">
      <w:pPr>
        <w:rPr>
          <w:highlight w:val="white"/>
        </w:rPr>
      </w:pPr>
      <w:r>
        <w:rPr>
          <w:highlight w:val="white"/>
        </w:rPr>
        <w:t xml:space="preserve">The </w:t>
      </w:r>
      <w:r w:rsidR="00D4318D">
        <w:rPr>
          <w:rStyle w:val="KeyWord0"/>
          <w:highlight w:val="white"/>
        </w:rPr>
        <w:t>&lt;k&gt;</w:t>
      </w:r>
      <w:r w:rsidR="00D4318D" w:rsidRPr="00930B6A">
        <w:rPr>
          <w:rStyle w:val="KeyWord0"/>
          <w:highlight w:val="white"/>
        </w:rPr>
        <w:t>scanChar</w:t>
      </w:r>
      <w:r w:rsidR="00D4318D">
        <w:rPr>
          <w:rStyle w:val="KeyWord0"/>
          <w:highlight w:val="white"/>
        </w:rPr>
        <w:t>&lt;/k&gt;</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t>In the Linux environment, we perform a system call, while we in the Windows environment perform a interrupt call.</w:t>
      </w:r>
    </w:p>
    <w:p w14:paraId="2E09AA35" w14:textId="01150F67" w:rsidR="00442030" w:rsidRPr="00492109" w:rsidRDefault="00442030" w:rsidP="00A15E99">
      <w:pPr>
        <w:pStyle w:val="Code"/>
        <w:rPr>
          <w:highlight w:val="white"/>
          <w:lang w:val="da-DK"/>
        </w:rPr>
      </w:pPr>
      <w:r w:rsidRPr="00492109">
        <w:rPr>
          <w:highlight w:val="white"/>
          <w:lang w:val="da-DK"/>
        </w:rPr>
        <w:t>#ifdef __LINUX__</w:t>
      </w:r>
    </w:p>
    <w:p w14:paraId="43D383E0" w14:textId="77777777" w:rsidR="00442030" w:rsidRPr="00492109" w:rsidRDefault="00442030" w:rsidP="00A15E99">
      <w:pPr>
        <w:pStyle w:val="Code"/>
        <w:rPr>
          <w:highlight w:val="white"/>
          <w:lang w:val="da-DK"/>
        </w:rPr>
      </w:pPr>
      <w:r w:rsidRPr="00492109">
        <w:rPr>
          <w:highlight w:val="white"/>
          <w:lang w:val="da-DK"/>
        </w:rPr>
        <w:t xml:space="preserve">      register_rax = 0x00L;</w:t>
      </w:r>
    </w:p>
    <w:p w14:paraId="2477134D" w14:textId="77777777" w:rsidR="00442030" w:rsidRPr="00903DBA" w:rsidRDefault="00442030" w:rsidP="00A15E99">
      <w:pPr>
        <w:pStyle w:val="Code"/>
        <w:rPr>
          <w:highlight w:val="white"/>
        </w:rPr>
      </w:pPr>
      <w:r w:rsidRPr="00492109">
        <w:rPr>
          <w:highlight w:val="white"/>
          <w:lang w:val="da-DK"/>
        </w:rPr>
        <w:t xml:space="preserve">      </w:t>
      </w:r>
      <w:r w:rsidRPr="00903DBA">
        <w:rPr>
          <w:highlight w:val="white"/>
        </w:rPr>
        <w:t>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30C7CEFC" w:rsidR="00442030" w:rsidRPr="00903DBA" w:rsidRDefault="002128FB" w:rsidP="00DB7F38">
      <w:pPr>
        <w:rPr>
          <w:highlight w:val="white"/>
        </w:rPr>
      </w:pPr>
      <w:r>
        <w:rPr>
          <w:highlight w:val="white"/>
        </w:rPr>
        <w:lastRenderedPageBreak/>
        <w:t xml:space="preserve">The </w:t>
      </w:r>
      <w:r w:rsidR="00D4318D">
        <w:rPr>
          <w:rStyle w:val="KeyWord0"/>
          <w:highlight w:val="white"/>
        </w:rPr>
        <w:t>&lt;k&gt;</w:t>
      </w:r>
      <w:r w:rsidR="00D4318D" w:rsidRPr="00DB7F38">
        <w:rPr>
          <w:rStyle w:val="KeyWord0"/>
          <w:highlight w:val="white"/>
        </w:rPr>
        <w:t>unscanChar</w:t>
      </w:r>
      <w:r w:rsidR="00D4318D">
        <w:rPr>
          <w:rStyle w:val="KeyWord0"/>
          <w:highlight w:val="white"/>
        </w:rPr>
        <w:t>&lt;/k&gt;</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56CF596C" w:rsidR="00F113EB" w:rsidRDefault="00CC1DF4" w:rsidP="0060539D">
      <w:pPr>
        <w:pStyle w:val="Heading3"/>
        <w:rPr>
          <w:highlight w:val="white"/>
        </w:rPr>
      </w:pPr>
      <w:bookmarkStart w:id="614" w:name="_Toc98936479"/>
      <w:r>
        <w:rPr>
          <w:highlight w:val="white"/>
        </w:rPr>
        <w:t>&lt;</w:t>
      </w:r>
      <w:proofErr w:type="spellStart"/>
      <w:r>
        <w:rPr>
          <w:highlight w:val="white"/>
        </w:rPr>
        <w:t>h3</w:t>
      </w:r>
      <w:proofErr w:type="spellEnd"/>
      <w:r>
        <w:rPr>
          <w:highlight w:val="white"/>
        </w:rPr>
        <w:t>&gt;Scan Pattern&lt;/</w:t>
      </w:r>
      <w:proofErr w:type="spellStart"/>
      <w:r>
        <w:rPr>
          <w:highlight w:val="white"/>
        </w:rPr>
        <w:t>h3</w:t>
      </w:r>
      <w:proofErr w:type="spellEnd"/>
      <w:r>
        <w:rPr>
          <w:highlight w:val="white"/>
        </w:rPr>
        <w:t>&gt;</w:t>
      </w:r>
      <w:bookmarkEnd w:id="614"/>
    </w:p>
    <w:p w14:paraId="694AEA49" w14:textId="5F8689C0" w:rsidR="00C07804" w:rsidRPr="00C07804" w:rsidRDefault="00C07804" w:rsidP="00C07804">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scanPattern</w:t>
      </w:r>
      <w:r w:rsidR="00D4318D">
        <w:rPr>
          <w:rStyle w:val="KeyWord0"/>
          <w:highlight w:val="white"/>
        </w:rPr>
        <w:t>&lt;/k&gt;</w:t>
      </w:r>
      <w:r>
        <w:rPr>
          <w:highlight w:val="white"/>
        </w:rPr>
        <w:t xml:space="preserve"> function read </w:t>
      </w:r>
      <w:r w:rsidR="00EA603A">
        <w:rPr>
          <w:highlight w:val="white"/>
        </w:rPr>
        <w:t xml:space="preserve">the </w:t>
      </w:r>
      <w:r w:rsidR="00D4318D">
        <w:rPr>
          <w:rStyle w:val="KeyWord0"/>
          <w:highlight w:val="white"/>
        </w:rPr>
        <w:t>&lt;k&gt;</w:t>
      </w:r>
      <w:r w:rsidR="00D4318D" w:rsidRPr="00EA603A">
        <w:rPr>
          <w:rStyle w:val="KeyWord0"/>
          <w:highlight w:val="white"/>
        </w:rPr>
        <w:t>string</w:t>
      </w:r>
      <w:r w:rsidR="00D4318D">
        <w:rPr>
          <w:rStyle w:val="KeyWord0"/>
          <w:highlight w:val="white"/>
        </w:rPr>
        <w:t>&lt;/k&gt;</w:t>
      </w:r>
      <w:r w:rsidR="00EA603A">
        <w:rPr>
          <w:highlight w:val="white"/>
        </w:rPr>
        <w:t xml:space="preserve"> as long as its characters are stored in </w:t>
      </w:r>
      <w:r w:rsidR="00D4318D">
        <w:rPr>
          <w:rStyle w:val="KeyWord0"/>
          <w:highlight w:val="white"/>
        </w:rPr>
        <w:t>&lt;k&gt;</w:t>
      </w:r>
      <w:r w:rsidR="00D4318D" w:rsidRPr="00EA603A">
        <w:rPr>
          <w:rStyle w:val="KeyWord0"/>
          <w:highlight w:val="white"/>
        </w:rPr>
        <w:t>pattern</w:t>
      </w:r>
      <w:r w:rsidR="00D4318D">
        <w:rPr>
          <w:rStyle w:val="KeyWord0"/>
          <w:highlight w:val="white"/>
        </w:rPr>
        <w:t>&lt;/k&gt;</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492109" w:rsidRDefault="00F113EB" w:rsidP="00F113EB">
      <w:pPr>
        <w:pStyle w:val="Code"/>
        <w:rPr>
          <w:highlight w:val="white"/>
          <w:lang w:val="da-DK"/>
        </w:rPr>
      </w:pPr>
      <w:r w:rsidRPr="00903DBA">
        <w:rPr>
          <w:highlight w:val="white"/>
        </w:rPr>
        <w:t xml:space="preserve">    </w:t>
      </w:r>
      <w:r w:rsidRPr="00492109">
        <w:rPr>
          <w:highlight w:val="white"/>
          <w:lang w:val="da-DK"/>
        </w:rPr>
        <w:t>}</w:t>
      </w:r>
    </w:p>
    <w:p w14:paraId="76A4D016" w14:textId="77777777" w:rsidR="00F113EB" w:rsidRPr="00492109" w:rsidRDefault="00F113EB" w:rsidP="00F113EB">
      <w:pPr>
        <w:pStyle w:val="Code"/>
        <w:rPr>
          <w:highlight w:val="white"/>
          <w:lang w:val="da-DK"/>
        </w:rPr>
      </w:pPr>
    </w:p>
    <w:p w14:paraId="2BCFD00F" w14:textId="77777777" w:rsidR="00F113EB" w:rsidRPr="00492109" w:rsidRDefault="00F113EB" w:rsidP="00F113EB">
      <w:pPr>
        <w:pStyle w:val="Code"/>
        <w:rPr>
          <w:highlight w:val="white"/>
          <w:lang w:val="da-DK"/>
        </w:rPr>
      </w:pPr>
      <w:r w:rsidRPr="00492109">
        <w:rPr>
          <w:highlight w:val="white"/>
          <w:lang w:val="da-DK"/>
        </w:rPr>
        <w:t xml:space="preserve">    string[index] = '\0';</w:t>
      </w:r>
    </w:p>
    <w:p w14:paraId="5E6D90DC" w14:textId="77777777" w:rsidR="00F113EB" w:rsidRPr="00492109" w:rsidRDefault="00F113EB" w:rsidP="00F113EB">
      <w:pPr>
        <w:pStyle w:val="Code"/>
        <w:rPr>
          <w:highlight w:val="white"/>
          <w:lang w:val="da-DK"/>
        </w:rPr>
      </w:pPr>
      <w:r w:rsidRPr="00492109">
        <w:rPr>
          <w:highlight w:val="white"/>
          <w:lang w:val="da-DK"/>
        </w:rPr>
        <w:t xml:space="preserve">  }</w:t>
      </w:r>
    </w:p>
    <w:p w14:paraId="2C5B37B7" w14:textId="77777777" w:rsidR="00F113EB" w:rsidRPr="00492109" w:rsidRDefault="00F113EB" w:rsidP="00F113EB">
      <w:pPr>
        <w:pStyle w:val="Code"/>
        <w:rPr>
          <w:highlight w:val="white"/>
          <w:lang w:val="da-DK"/>
        </w:rPr>
      </w:pPr>
      <w:r w:rsidRPr="00492109">
        <w:rPr>
          <w:highlight w:val="white"/>
          <w:lang w:val="da-DK"/>
        </w:rPr>
        <w:t xml:space="preserve">  else {</w:t>
      </w:r>
    </w:p>
    <w:p w14:paraId="4275419F" w14:textId="77777777" w:rsidR="00F113EB" w:rsidRPr="00903DBA" w:rsidRDefault="00F113EB" w:rsidP="00F113EB">
      <w:pPr>
        <w:pStyle w:val="Code"/>
        <w:rPr>
          <w:highlight w:val="white"/>
        </w:rPr>
      </w:pPr>
      <w:r w:rsidRPr="00492109">
        <w:rPr>
          <w:highlight w:val="white"/>
          <w:lang w:val="da-DK"/>
        </w:rPr>
        <w:t xml:space="preserve">    </w:t>
      </w:r>
      <w:r w:rsidRPr="00903DBA">
        <w:rPr>
          <w:highlight w:val="white"/>
        </w:rPr>
        <w:t>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685E9A07" w:rsidR="00C07804" w:rsidRPr="00903DBA" w:rsidRDefault="00C07804" w:rsidP="00C07804">
      <w:pPr>
        <w:rPr>
          <w:highlight w:val="white"/>
        </w:rPr>
      </w:pPr>
      <w:r>
        <w:rPr>
          <w:highlight w:val="white"/>
        </w:rPr>
        <w:t xml:space="preserve">The </w:t>
      </w:r>
      <w:r w:rsidR="00D4318D">
        <w:rPr>
          <w:rStyle w:val="KeyWord0"/>
          <w:highlight w:val="white"/>
        </w:rPr>
        <w:t>&lt;k&gt;</w:t>
      </w:r>
      <w:r w:rsidR="00D4318D" w:rsidRPr="00DB7F38">
        <w:rPr>
          <w:rStyle w:val="KeyWord0"/>
          <w:highlight w:val="white"/>
        </w:rPr>
        <w:t>strnchr</w:t>
      </w:r>
      <w:r w:rsidR="00D4318D">
        <w:rPr>
          <w:rStyle w:val="KeyWord0"/>
          <w:highlight w:val="white"/>
        </w:rPr>
        <w:t>&lt;/k&gt;</w:t>
      </w:r>
      <w:r>
        <w:rPr>
          <w:highlight w:val="white"/>
        </w:rPr>
        <w:t xml:space="preserve"> function searches the string </w:t>
      </w:r>
      <w:r w:rsidR="00D4318D">
        <w:rPr>
          <w:rStyle w:val="KeyWord0"/>
          <w:highlight w:val="white"/>
        </w:rPr>
        <w:t>&lt;k&gt;</w:t>
      </w:r>
      <w:r w:rsidR="00D4318D" w:rsidRPr="00C07804">
        <w:rPr>
          <w:rStyle w:val="KeyWord0"/>
          <w:highlight w:val="white"/>
        </w:rPr>
        <w:t>text</w:t>
      </w:r>
      <w:r w:rsidR="00D4318D">
        <w:rPr>
          <w:rStyle w:val="KeyWord0"/>
          <w:highlight w:val="white"/>
        </w:rPr>
        <w:t>&lt;/k&gt;</w:t>
      </w:r>
      <w:r>
        <w:rPr>
          <w:highlight w:val="white"/>
        </w:rPr>
        <w:t xml:space="preserve"> for the character </w:t>
      </w:r>
      <w:r w:rsidR="00D4318D">
        <w:rPr>
          <w:rStyle w:val="KeyWord0"/>
          <w:highlight w:val="white"/>
        </w:rPr>
        <w:t>&lt;k&gt;</w:t>
      </w:r>
      <w:r w:rsidR="00D4318D" w:rsidRPr="00C07804">
        <w:rPr>
          <w:rStyle w:val="KeyWord0"/>
          <w:highlight w:val="white"/>
        </w:rPr>
        <w:t>c</w:t>
      </w:r>
      <w:r w:rsidR="00D4318D">
        <w:rPr>
          <w:rStyle w:val="KeyWord0"/>
          <w:highlight w:val="white"/>
        </w:rPr>
        <w:t>&lt;/k&gt;</w:t>
      </w:r>
      <w:r>
        <w:rPr>
          <w:highlight w:val="white"/>
        </w:rPr>
        <w:t xml:space="preserve"> for at most </w:t>
      </w:r>
      <w:r w:rsidR="00D4318D">
        <w:rPr>
          <w:rStyle w:val="KeyWord0"/>
          <w:highlight w:val="white"/>
        </w:rPr>
        <w:t>&lt;k&gt;</w:t>
      </w:r>
      <w:r w:rsidR="00D4318D" w:rsidRPr="00C07804">
        <w:rPr>
          <w:rStyle w:val="KeyWord0"/>
          <w:highlight w:val="white"/>
        </w:rPr>
        <w:t>size</w:t>
      </w:r>
      <w:r w:rsidR="00D4318D">
        <w:rPr>
          <w:rStyle w:val="KeyWord0"/>
          <w:highlight w:val="white"/>
        </w:rPr>
        <w:t>&lt;/k&gt;</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492109" w:rsidRDefault="00C07804" w:rsidP="00C07804">
      <w:pPr>
        <w:pStyle w:val="Code"/>
        <w:rPr>
          <w:highlight w:val="white"/>
          <w:lang w:val="sv-SE"/>
        </w:rPr>
      </w:pPr>
      <w:r w:rsidRPr="00903DBA">
        <w:rPr>
          <w:highlight w:val="white"/>
        </w:rPr>
        <w:t xml:space="preserve">  </w:t>
      </w:r>
      <w:r w:rsidRPr="00492109">
        <w:rPr>
          <w:highlight w:val="white"/>
          <w:lang w:val="sv-SE"/>
        </w:rPr>
        <w:t>int index;</w:t>
      </w:r>
    </w:p>
    <w:p w14:paraId="42E03E69" w14:textId="77777777" w:rsidR="00C07804" w:rsidRPr="00492109" w:rsidRDefault="00C07804" w:rsidP="00C07804">
      <w:pPr>
        <w:pStyle w:val="Code"/>
        <w:rPr>
          <w:highlight w:val="white"/>
          <w:lang w:val="sv-SE"/>
        </w:rPr>
      </w:pPr>
      <w:r w:rsidRPr="00492109">
        <w:rPr>
          <w:highlight w:val="white"/>
          <w:lang w:val="sv-SE"/>
        </w:rPr>
        <w:t xml:space="preserve">  char c = (char) i;</w:t>
      </w:r>
    </w:p>
    <w:p w14:paraId="2FC72055" w14:textId="77777777" w:rsidR="00C07804" w:rsidRPr="00492109" w:rsidRDefault="00C07804" w:rsidP="00C07804">
      <w:pPr>
        <w:pStyle w:val="Code"/>
        <w:rPr>
          <w:highlight w:val="white"/>
          <w:lang w:val="sv-SE"/>
        </w:rPr>
      </w:pPr>
    </w:p>
    <w:p w14:paraId="05301CB9" w14:textId="77777777" w:rsidR="00C07804" w:rsidRPr="00903DBA" w:rsidRDefault="00C07804" w:rsidP="00C07804">
      <w:pPr>
        <w:pStyle w:val="Code"/>
        <w:rPr>
          <w:highlight w:val="white"/>
        </w:rPr>
      </w:pPr>
      <w:r w:rsidRPr="00492109">
        <w:rPr>
          <w:highlight w:val="white"/>
          <w:lang w:val="sv-SE"/>
        </w:rPr>
        <w:t xml:space="preserve">  </w:t>
      </w:r>
      <w:r w:rsidRPr="00903DBA">
        <w:rPr>
          <w:highlight w:val="white"/>
        </w:rPr>
        <w:t>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lastRenderedPageBreak/>
        <w:t>}</w:t>
      </w:r>
    </w:p>
    <w:p w14:paraId="66BE8ADE" w14:textId="353DAEFA" w:rsidR="00C07804" w:rsidRPr="00903DBA" w:rsidRDefault="00EA603A" w:rsidP="00EA603A">
      <w:pPr>
        <w:rPr>
          <w:highlight w:val="white"/>
        </w:rPr>
      </w:pPr>
      <w:r>
        <w:rPr>
          <w:highlight w:val="white"/>
        </w:rPr>
        <w:t xml:space="preserve">The </w:t>
      </w:r>
      <w:r w:rsidR="00D4318D">
        <w:rPr>
          <w:rStyle w:val="KeyWord0"/>
          <w:highlight w:val="white"/>
        </w:rPr>
        <w:t>&lt;k&gt;</w:t>
      </w:r>
      <w:r w:rsidR="00D4318D" w:rsidRPr="00EA603A">
        <w:rPr>
          <w:rStyle w:val="KeyWord0"/>
          <w:highlight w:val="white"/>
        </w:rPr>
        <w:t>scanString</w:t>
      </w:r>
      <w:r w:rsidR="00D4318D">
        <w:rPr>
          <w:rStyle w:val="KeyWord0"/>
          <w:highlight w:val="white"/>
        </w:rPr>
        <w:t>&lt;/k&gt;</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lastRenderedPageBreak/>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0F4A0CD1"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570D5F">
        <w:rPr>
          <w:rStyle w:val="KeyWord0"/>
          <w:highlight w:val="white"/>
        </w:rPr>
        <w:t>isDigitInBase</w:t>
      </w:r>
      <w:r w:rsidR="00D4318D">
        <w:rPr>
          <w:rStyle w:val="KeyWord0"/>
          <w:highlight w:val="white"/>
        </w:rPr>
        <w:t>&lt;/k&gt;</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427241DC"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00D4318D">
        <w:rPr>
          <w:rStyle w:val="KeyWord0"/>
          <w:highlight w:val="white"/>
        </w:rPr>
        <w:t>&lt;k&gt;</w:t>
      </w:r>
      <w:r w:rsidR="00D4318D" w:rsidRPr="008B2D9A">
        <w:rPr>
          <w:rStyle w:val="KeyWord0"/>
          <w:highlight w:val="white"/>
        </w:rPr>
        <w:t>digitToValue</w:t>
      </w:r>
      <w:r w:rsidR="00D4318D">
        <w:rPr>
          <w:rStyle w:val="KeyWord0"/>
          <w:highlight w:val="white"/>
        </w:rPr>
        <w:t>&lt;/k&gt;</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0E575BB7" w:rsidR="000C36C0" w:rsidRPr="00903DBA" w:rsidRDefault="00CC1DF4" w:rsidP="000C36C0">
      <w:pPr>
        <w:pStyle w:val="Heading3"/>
        <w:rPr>
          <w:highlight w:val="white"/>
        </w:rPr>
      </w:pPr>
      <w:bookmarkStart w:id="615" w:name="_Toc98936480"/>
      <w:r>
        <w:rPr>
          <w:highlight w:val="white"/>
        </w:rPr>
        <w:lastRenderedPageBreak/>
        <w:t>&lt;</w:t>
      </w:r>
      <w:proofErr w:type="spellStart"/>
      <w:r>
        <w:rPr>
          <w:highlight w:val="white"/>
        </w:rPr>
        <w:t>h3</w:t>
      </w:r>
      <w:proofErr w:type="spellEnd"/>
      <w:r>
        <w:rPr>
          <w:highlight w:val="white"/>
        </w:rPr>
        <w:t>&gt;Scanning Values&lt;/</w:t>
      </w:r>
      <w:proofErr w:type="spellStart"/>
      <w:r>
        <w:rPr>
          <w:highlight w:val="white"/>
        </w:rPr>
        <w:t>h3</w:t>
      </w:r>
      <w:proofErr w:type="spellEnd"/>
      <w:r>
        <w:rPr>
          <w:highlight w:val="white"/>
        </w:rPr>
        <w:t>&gt;</w:t>
      </w:r>
      <w:bookmarkEnd w:id="615"/>
    </w:p>
    <w:p w14:paraId="4EDBF124" w14:textId="3A55C3B6" w:rsidR="00442030" w:rsidRPr="00903DBA" w:rsidRDefault="000C36C0" w:rsidP="000C36C0">
      <w:pPr>
        <w:rPr>
          <w:highlight w:val="white"/>
        </w:rPr>
      </w:pPr>
      <w:r>
        <w:rPr>
          <w:highlight w:val="white"/>
        </w:rPr>
        <w:t xml:space="preserve">The </w:t>
      </w:r>
      <w:r w:rsidR="00D4318D">
        <w:rPr>
          <w:rStyle w:val="KeyWord0"/>
          <w:highlight w:val="white"/>
        </w:rPr>
        <w:t>&lt;k&gt;</w:t>
      </w:r>
      <w:r w:rsidR="00D4318D" w:rsidRPr="000C36C0">
        <w:rPr>
          <w:rStyle w:val="KeyWord0"/>
          <w:highlight w:val="white"/>
        </w:rPr>
        <w:t>scanLongInt</w:t>
      </w:r>
      <w:r w:rsidR="00D4318D">
        <w:rPr>
          <w:rStyle w:val="KeyWord0"/>
          <w:highlight w:val="white"/>
        </w:rPr>
        <w:t>&lt;/k&gt;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1E230613" w:rsidR="00442030" w:rsidRPr="00903DBA" w:rsidRDefault="00A74093" w:rsidP="00A74093">
      <w:pPr>
        <w:rPr>
          <w:highlight w:val="white"/>
        </w:rPr>
      </w:pPr>
      <w:r>
        <w:rPr>
          <w:highlight w:val="white"/>
        </w:rPr>
        <w:lastRenderedPageBreak/>
        <w:t xml:space="preserve">The </w:t>
      </w:r>
      <w:r w:rsidR="00D4318D">
        <w:rPr>
          <w:rStyle w:val="KeyWord0"/>
          <w:highlight w:val="white"/>
        </w:rPr>
        <w:t>&lt;k&gt;</w:t>
      </w:r>
      <w:r w:rsidR="00D4318D" w:rsidRPr="001252A6">
        <w:rPr>
          <w:rStyle w:val="KeyWord0"/>
          <w:highlight w:val="white"/>
        </w:rPr>
        <w:t>scanUnsignedLongInt</w:t>
      </w:r>
      <w:r w:rsidR="00D4318D">
        <w:rPr>
          <w:rStyle w:val="KeyWord0"/>
          <w:highlight w:val="white"/>
        </w:rPr>
        <w:t>&lt;/k&gt;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03E719B0" w:rsidR="00442030" w:rsidRPr="00903DBA" w:rsidRDefault="001252A6" w:rsidP="001252A6">
      <w:pPr>
        <w:rPr>
          <w:highlight w:val="white"/>
        </w:rPr>
      </w:pPr>
      <w:r>
        <w:rPr>
          <w:highlight w:val="white"/>
        </w:rPr>
        <w:t xml:space="preserve">The </w:t>
      </w:r>
      <w:r w:rsidR="00D4318D">
        <w:rPr>
          <w:rStyle w:val="KeyWord0"/>
          <w:highlight w:val="white"/>
        </w:rPr>
        <w:t>&lt;k&gt;</w:t>
      </w:r>
      <w:r w:rsidR="00D4318D" w:rsidRPr="001252A6">
        <w:rPr>
          <w:rStyle w:val="KeyWord0"/>
          <w:highlight w:val="white"/>
        </w:rPr>
        <w:t>scanLongDouble</w:t>
      </w:r>
      <w:r w:rsidR="00D4318D">
        <w:rPr>
          <w:rStyle w:val="KeyWord0"/>
          <w:highlight w:val="white"/>
        </w:rPr>
        <w:t>&lt;/k&gt;</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lastRenderedPageBreak/>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1783AD53" w:rsidR="00442030" w:rsidRDefault="00CC1DF4" w:rsidP="0060539D">
      <w:pPr>
        <w:pStyle w:val="Heading3"/>
        <w:rPr>
          <w:highlight w:val="white"/>
        </w:rPr>
      </w:pPr>
      <w:bookmarkStart w:id="616" w:name="_Toc98936481"/>
      <w:r>
        <w:rPr>
          <w:highlight w:val="white"/>
        </w:rPr>
        <w:t>&lt;</w:t>
      </w:r>
      <w:proofErr w:type="spellStart"/>
      <w:r>
        <w:rPr>
          <w:highlight w:val="white"/>
        </w:rPr>
        <w:t>h3</w:t>
      </w:r>
      <w:proofErr w:type="spellEnd"/>
      <w:r>
        <w:rPr>
          <w:highlight w:val="white"/>
        </w:rPr>
        <w:t>&gt;Scan Format&lt;/</w:t>
      </w:r>
      <w:proofErr w:type="spellStart"/>
      <w:r>
        <w:rPr>
          <w:highlight w:val="white"/>
        </w:rPr>
        <w:t>h3</w:t>
      </w:r>
      <w:proofErr w:type="spellEnd"/>
      <w:r>
        <w:rPr>
          <w:highlight w:val="white"/>
        </w:rPr>
        <w:t>&gt;</w:t>
      </w:r>
      <w:bookmarkEnd w:id="616"/>
    </w:p>
    <w:p w14:paraId="52358594" w14:textId="5629D5B9" w:rsidR="00FE15E2" w:rsidRDefault="00FE15E2" w:rsidP="00FE15E2">
      <w:pPr>
        <w:rPr>
          <w:highlight w:val="white"/>
        </w:rPr>
      </w:pPr>
      <w:r>
        <w:rPr>
          <w:highlight w:val="white"/>
        </w:rPr>
        <w:t xml:space="preserve">The </w:t>
      </w:r>
      <w:r w:rsidR="00D4318D">
        <w:rPr>
          <w:rStyle w:val="KeyWord0"/>
          <w:highlight w:val="white"/>
        </w:rPr>
        <w:t>&lt;k&gt;</w:t>
      </w:r>
      <w:r w:rsidR="00D4318D" w:rsidRPr="00FE15E2">
        <w:rPr>
          <w:rStyle w:val="KeyWord0"/>
          <w:highlight w:val="white"/>
        </w:rPr>
        <w:t>scanFormat</w:t>
      </w:r>
      <w:r w:rsidR="00D4318D">
        <w:rPr>
          <w:rStyle w:val="KeyWord0"/>
          <w:highlight w:val="white"/>
        </w:rPr>
        <w:t>&lt;/k&gt;</w:t>
      </w:r>
      <w:r>
        <w:rPr>
          <w:highlight w:val="white"/>
        </w:rPr>
        <w:t xml:space="preserve"> function is called by </w:t>
      </w:r>
      <w:r w:rsidR="00D4318D">
        <w:rPr>
          <w:rStyle w:val="KeyWord0"/>
          <w:highlight w:val="white"/>
        </w:rPr>
        <w:t>&lt;k&gt;</w:t>
      </w:r>
      <w:r w:rsidR="00D4318D" w:rsidRPr="00FE15E2">
        <w:rPr>
          <w:rStyle w:val="KeyWord0"/>
          <w:highlight w:val="white"/>
        </w:rPr>
        <w:t>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vfscanf</w:t>
      </w:r>
      <w:r w:rsidR="00D4318D">
        <w:rPr>
          <w:rStyle w:val="KeyWord0"/>
          <w:highlight w:val="white"/>
        </w:rPr>
        <w:t>&lt;/k&gt;</w:t>
      </w:r>
      <w:r>
        <w:rPr>
          <w:highlight w:val="white"/>
        </w:rPr>
        <w:t xml:space="preserve">, </w:t>
      </w:r>
      <w:r w:rsidR="00D4318D">
        <w:rPr>
          <w:rStyle w:val="KeyWord0"/>
          <w:highlight w:val="white"/>
        </w:rPr>
        <w:t>&lt;k&gt;</w:t>
      </w:r>
      <w:r w:rsidR="00D4318D" w:rsidRPr="00FE15E2">
        <w:rPr>
          <w:rStyle w:val="KeyWord0"/>
          <w:highlight w:val="white"/>
        </w:rPr>
        <w:t>sscanf</w:t>
      </w:r>
      <w:r w:rsidR="00D4318D">
        <w:rPr>
          <w:rStyle w:val="KeyWord0"/>
          <w:highlight w:val="white"/>
        </w:rPr>
        <w:t>&lt;/k&gt;</w:t>
      </w:r>
      <w:r>
        <w:rPr>
          <w:highlight w:val="white"/>
        </w:rPr>
        <w:t xml:space="preserve">, and </w:t>
      </w:r>
      <w:r w:rsidR="00D4318D">
        <w:rPr>
          <w:rStyle w:val="KeyWord0"/>
          <w:highlight w:val="white"/>
        </w:rPr>
        <w:t>&lt;k&gt;</w:t>
      </w:r>
      <w:r w:rsidR="00D4318D" w:rsidRPr="00FE15E2">
        <w:rPr>
          <w:rStyle w:val="KeyWord0"/>
          <w:highlight w:val="white"/>
        </w:rPr>
        <w:t>vsscanf</w:t>
      </w:r>
      <w:r w:rsidR="00D4318D">
        <w:rPr>
          <w:rStyle w:val="KeyWord0"/>
          <w:highlight w:val="white"/>
        </w:rPr>
        <w:t>&lt;/k&gt;</w:t>
      </w:r>
      <w:r>
        <w:rPr>
          <w:highlight w:val="white"/>
        </w:rPr>
        <w:t>.</w:t>
      </w:r>
    </w:p>
    <w:p w14:paraId="5D6D7F09" w14:textId="77777777" w:rsidR="00BF42E7" w:rsidRPr="00492109" w:rsidRDefault="00BF42E7" w:rsidP="00BF42E7">
      <w:pPr>
        <w:pStyle w:val="Code"/>
        <w:rPr>
          <w:highlight w:val="white"/>
          <w:lang w:val="sv-SE"/>
        </w:rPr>
      </w:pPr>
      <w:r w:rsidRPr="00492109">
        <w:rPr>
          <w:highlight w:val="white"/>
          <w:lang w:val="sv-SE"/>
        </w:rPr>
        <w:t>int scanFormat(char* format, va_list arg_list) {</w:t>
      </w:r>
    </w:p>
    <w:p w14:paraId="4CAF556F" w14:textId="77777777" w:rsidR="00BF42E7" w:rsidRPr="00492109" w:rsidRDefault="00BF42E7" w:rsidP="00BF42E7">
      <w:pPr>
        <w:pStyle w:val="Code"/>
        <w:rPr>
          <w:highlight w:val="white"/>
          <w:lang w:val="sv-SE"/>
        </w:rPr>
      </w:pPr>
      <w:r w:rsidRPr="00492109">
        <w:rPr>
          <w:highlight w:val="white"/>
          <w:lang w:val="sv-SE"/>
        </w:rPr>
        <w:t xml:space="preserve">  char c, *charPtr;</w:t>
      </w:r>
    </w:p>
    <w:p w14:paraId="7D6D6301"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lastRenderedPageBreak/>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intPtr = va_arg(arg_list, int*);</w:t>
      </w:r>
    </w:p>
    <w:p w14:paraId="0297AEA0" w14:textId="77777777" w:rsidR="00BF42E7" w:rsidRPr="00492109" w:rsidRDefault="00BF42E7" w:rsidP="00BF42E7">
      <w:pPr>
        <w:pStyle w:val="Code"/>
        <w:rPr>
          <w:highlight w:val="white"/>
          <w:lang w:val="sv-SE"/>
        </w:rPr>
      </w:pPr>
      <w:r w:rsidRPr="00492109">
        <w:rPr>
          <w:highlight w:val="white"/>
          <w:lang w:val="sv-SE"/>
        </w:rPr>
        <w:t xml:space="preserve">                *intPtr = (int) longValue;</w:t>
      </w:r>
    </w:p>
    <w:p w14:paraId="1012DE6F"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lastRenderedPageBreak/>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lastRenderedPageBreak/>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492109" w:rsidRDefault="00BF42E7" w:rsidP="00BF42E7">
      <w:pPr>
        <w:pStyle w:val="Code"/>
        <w:rPr>
          <w:highlight w:val="white"/>
          <w:lang w:val="sv-SE"/>
        </w:rPr>
      </w:pPr>
      <w:r w:rsidRPr="00903DBA">
        <w:rPr>
          <w:highlight w:val="white"/>
        </w:rPr>
        <w:t xml:space="preserve">            </w:t>
      </w:r>
      <w:r w:rsidRPr="00492109">
        <w:rPr>
          <w:highlight w:val="white"/>
          <w:lang w:val="sv-SE"/>
        </w:rPr>
        <w:t>charsPtr = va_arg(arg_list, int*);</w:t>
      </w:r>
    </w:p>
    <w:p w14:paraId="304D5575" w14:textId="77777777" w:rsidR="00BF42E7" w:rsidRPr="00903DBA" w:rsidRDefault="00BF42E7" w:rsidP="00BF42E7">
      <w:pPr>
        <w:pStyle w:val="Code"/>
        <w:rPr>
          <w:highlight w:val="white"/>
        </w:rPr>
      </w:pPr>
      <w:r w:rsidRPr="00492109">
        <w:rPr>
          <w:highlight w:val="white"/>
          <w:lang w:val="sv-SE"/>
        </w:rPr>
        <w:t xml:space="preserve">            </w:t>
      </w:r>
      <w:r w:rsidRPr="00903DBA">
        <w:rPr>
          <w:highlight w:val="white"/>
        </w:rPr>
        <w:t>*charsPtr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63F4AC9" w:rsidR="00442030" w:rsidRPr="00903DBA" w:rsidRDefault="00CC1DF4" w:rsidP="0060539D">
      <w:pPr>
        <w:pStyle w:val="Heading3"/>
        <w:rPr>
          <w:highlight w:val="white"/>
        </w:rPr>
      </w:pPr>
      <w:bookmarkStart w:id="617" w:name="_Toc98936482"/>
      <w:r>
        <w:rPr>
          <w:highlight w:val="white"/>
        </w:rPr>
        <w:lastRenderedPageBreak/>
        <w:t>&lt;</w:t>
      </w:r>
      <w:proofErr w:type="spellStart"/>
      <w:r>
        <w:rPr>
          <w:highlight w:val="white"/>
        </w:rPr>
        <w:t>h3</w:t>
      </w:r>
      <w:proofErr w:type="spellEnd"/>
      <w:r>
        <w:rPr>
          <w:highlight w:val="white"/>
        </w:rPr>
        <w:t>&gt;</w:t>
      </w:r>
      <w:proofErr w:type="spellStart"/>
      <w:r>
        <w:rPr>
          <w:highlight w:val="white"/>
        </w:rPr>
        <w:t>scanf</w:t>
      </w:r>
      <w:proofErr w:type="spellEnd"/>
      <w:r>
        <w:rPr>
          <w:highlight w:val="white"/>
        </w:rPr>
        <w:t>&lt;/</w:t>
      </w:r>
      <w:proofErr w:type="spellStart"/>
      <w:r>
        <w:rPr>
          <w:highlight w:val="white"/>
        </w:rPr>
        <w:t>h3</w:t>
      </w:r>
      <w:proofErr w:type="spellEnd"/>
      <w:r>
        <w:rPr>
          <w:highlight w:val="white"/>
        </w:rPr>
        <w:t>&gt;</w:t>
      </w:r>
      <w:bookmarkEnd w:id="617"/>
    </w:p>
    <w:p w14:paraId="7DE2485D" w14:textId="7EA504CB" w:rsidR="00F90443" w:rsidRPr="000941DB" w:rsidRDefault="00F90D9B" w:rsidP="00F90443">
      <w:pPr>
        <w:rPr>
          <w:highlight w:val="white"/>
        </w:rPr>
      </w:pPr>
      <w:r>
        <w:rPr>
          <w:highlight w:val="white"/>
        </w:rPr>
        <w:t xml:space="preserve">The </w:t>
      </w:r>
      <w:r w:rsidR="00D4318D">
        <w:rPr>
          <w:rStyle w:val="KeyWord0"/>
          <w:highlight w:val="white"/>
        </w:rPr>
        <w:t>&lt;k&gt;</w:t>
      </w:r>
      <w:r w:rsidR="00D4318D" w:rsidRPr="00F90D9B">
        <w:rPr>
          <w:rStyle w:val="KeyWord0"/>
          <w:highlight w:val="white"/>
        </w:rPr>
        <w:t>scanf</w:t>
      </w:r>
      <w:r w:rsidR="00D4318D">
        <w:rPr>
          <w:rStyle w:val="KeyWord0"/>
          <w:highlight w:val="white"/>
        </w:rPr>
        <w:t>&lt;/k&gt;</w:t>
      </w:r>
      <w:r>
        <w:rPr>
          <w:highlight w:val="white"/>
        </w:rPr>
        <w:t xml:space="preserve"> function</w:t>
      </w:r>
      <w:r w:rsidR="00F90443">
        <w:rPr>
          <w:highlight w:val="white"/>
        </w:rPr>
        <w:t xml:space="preserve"> is a variadic function that reads text from </w:t>
      </w:r>
      <w:r w:rsidR="00D4318D">
        <w:rPr>
          <w:rStyle w:val="KeyWord0"/>
          <w:highlight w:val="white"/>
        </w:rPr>
        <w:t>&lt;k&gt;</w:t>
      </w:r>
      <w:r w:rsidR="00D4318D" w:rsidRPr="000941DB">
        <w:rPr>
          <w:rStyle w:val="KeyWord0"/>
          <w:highlight w:val="white"/>
        </w:rPr>
        <w:t>std</w:t>
      </w:r>
      <w:r w:rsidR="00D4318D">
        <w:rPr>
          <w:rStyle w:val="KeyWord0"/>
          <w:highlight w:val="white"/>
        </w:rPr>
        <w:t>in&lt;/k&gt;</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142AEBB4"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00D4318D">
        <w:rPr>
          <w:rStyle w:val="KeyWord0"/>
          <w:highlight w:val="white"/>
        </w:rPr>
        <w:t>&lt;k&gt;</w:t>
      </w:r>
      <w:r w:rsidR="00D4318D" w:rsidRPr="000941DB">
        <w:rPr>
          <w:rStyle w:val="KeyWord0"/>
          <w:highlight w:val="white"/>
        </w:rPr>
        <w:t>std</w:t>
      </w:r>
      <w:r w:rsidR="00D4318D">
        <w:rPr>
          <w:rStyle w:val="KeyWord0"/>
          <w:highlight w:val="white"/>
        </w:rPr>
        <w:t>in&lt;/k&gt;</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59136286"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fscanf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69EEAD89"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vfscanf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2BBB2563"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sscanf</w:t>
      </w:r>
      <w:r w:rsidR="00D4318D">
        <w:rPr>
          <w:rStyle w:val="KeyWord0"/>
          <w:highlight w:val="white"/>
        </w:rPr>
        <w:t>&lt;/k&gt;</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4B590818" w:rsidR="00F90443" w:rsidRPr="000941DB" w:rsidRDefault="00F90443" w:rsidP="00F90443">
      <w:pPr>
        <w:rPr>
          <w:highlight w:val="white"/>
        </w:rPr>
      </w:pPr>
      <w:r>
        <w:rPr>
          <w:highlight w:val="white"/>
        </w:rPr>
        <w:t xml:space="preserve">The </w:t>
      </w:r>
      <w:r w:rsidR="00D4318D">
        <w:rPr>
          <w:rStyle w:val="KeyWord0"/>
          <w:highlight w:val="white"/>
        </w:rPr>
        <w:t>&lt;k&gt;</w:t>
      </w:r>
      <w:r w:rsidR="00D4318D" w:rsidRPr="001E2B7C">
        <w:rPr>
          <w:rStyle w:val="KeyWord0"/>
          <w:highlight w:val="white"/>
        </w:rPr>
        <w:t>vsscanf</w:t>
      </w:r>
      <w:r w:rsidR="00D4318D">
        <w:rPr>
          <w:rStyle w:val="KeyWord0"/>
          <w:highlight w:val="white"/>
        </w:rPr>
        <w:t>&lt;/k&gt;</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04A71458" w:rsidR="00A67CC7" w:rsidRDefault="00CC1DF4" w:rsidP="0060539D">
      <w:pPr>
        <w:pStyle w:val="Heading2"/>
      </w:pPr>
      <w:bookmarkStart w:id="618" w:name="_Toc98936483"/>
      <w:r>
        <w:t>&lt;</w:t>
      </w:r>
      <w:proofErr w:type="spellStart"/>
      <w:r>
        <w:t>h2</w:t>
      </w:r>
      <w:proofErr w:type="spellEnd"/>
      <w:r>
        <w:t>&gt;File Management&lt;/</w:t>
      </w:r>
      <w:proofErr w:type="spellStart"/>
      <w:r>
        <w:t>h2</w:t>
      </w:r>
      <w:proofErr w:type="spellEnd"/>
      <w:r>
        <w:t>&gt;</w:t>
      </w:r>
      <w:bookmarkEnd w:id="618"/>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p w14:paraId="174C04F8" w14:textId="69819D86" w:rsidR="00577582" w:rsidRPr="00903DBA" w:rsidRDefault="000274D4" w:rsidP="00E65FE6">
      <w:pPr>
        <w:pStyle w:val="CodeHeader"/>
      </w:pPr>
      <w:r>
        <w:t>&lt;</w:t>
      </w:r>
      <w:proofErr w:type="spellStart"/>
      <w:r>
        <w:t>ch</w:t>
      </w:r>
      <w:proofErr w:type="spellEnd"/>
      <w:r>
        <w:t>&gt;</w:t>
      </w:r>
      <w:proofErr w:type="spellStart"/>
      <w:r w:rsidRPr="00903DBA">
        <w:t>file</w:t>
      </w:r>
      <w:r>
        <w:t>.</w:t>
      </w:r>
      <w:r w:rsidRPr="00903DBA">
        <w:t>h</w:t>
      </w:r>
      <w:proofErr w:type="spellEnd"/>
      <w:r>
        <w:t>&lt;/</w:t>
      </w:r>
      <w:proofErr w:type="spellStart"/>
      <w:r>
        <w:t>ch</w:t>
      </w:r>
      <w:proofErr w:type="spellEnd"/>
      <w:r>
        <w:t>&gt;</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12481D5E" w:rsidR="00FA7367" w:rsidRPr="00903DBA" w:rsidRDefault="007060AE" w:rsidP="007060AE">
      <w:pPr>
        <w:rPr>
          <w:highlight w:val="white"/>
        </w:rPr>
      </w:pPr>
      <w:r>
        <w:rPr>
          <w:highlight w:val="white"/>
        </w:rPr>
        <w:t xml:space="preserve">The </w:t>
      </w:r>
      <w:r w:rsidR="00D4318D">
        <w:rPr>
          <w:rStyle w:val="KeyWord0"/>
          <w:highlight w:val="white"/>
        </w:rPr>
        <w:t>&lt;k&gt;</w:t>
      </w:r>
      <w:r w:rsidR="00D4318D" w:rsidRPr="007060AE">
        <w:rPr>
          <w:rStyle w:val="KeyWord0"/>
          <w:highlight w:val="white"/>
        </w:rPr>
        <w:t>File</w:t>
      </w:r>
      <w:r w:rsidR="00D4318D">
        <w:rPr>
          <w:rStyle w:val="KeyWord0"/>
          <w:highlight w:val="white"/>
        </w:rPr>
        <w:t>&lt;/k&gt;</w:t>
      </w:r>
      <w:r>
        <w:rPr>
          <w:highlight w:val="white"/>
        </w:rPr>
        <w:t xml:space="preserve"> type holds the information about a file. The </w:t>
      </w:r>
      <w:r w:rsidR="00D4318D">
        <w:rPr>
          <w:rStyle w:val="KeyWord0"/>
          <w:highlight w:val="white"/>
        </w:rPr>
        <w:t>&lt;k&gt;</w:t>
      </w:r>
      <w:r w:rsidR="00D4318D" w:rsidRPr="007060AE">
        <w:rPr>
          <w:rStyle w:val="KeyWord0"/>
          <w:highlight w:val="white"/>
        </w:rPr>
        <w:t>handle</w:t>
      </w:r>
      <w:r w:rsidR="00D4318D">
        <w:rPr>
          <w:rStyle w:val="KeyWord0"/>
          <w:highlight w:val="white"/>
        </w:rPr>
        <w:t>&lt;/k&gt;</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1884459" w:rsidR="00FA7367" w:rsidRPr="00903DBA" w:rsidRDefault="00FA7367" w:rsidP="00FA7367">
      <w:pPr>
        <w:pStyle w:val="Code"/>
        <w:rPr>
          <w:highlight w:val="white"/>
        </w:rPr>
      </w:pPr>
      <w:r w:rsidRPr="00903DBA">
        <w:rPr>
          <w:highlight w:val="white"/>
        </w:rPr>
        <w:t xml:space="preserve">  #define O_RDONLY 0x0000L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pen for reading only</w:t>
      </w:r>
    </w:p>
    <w:p w14:paraId="17D89C9B" w14:textId="13B2F0FD" w:rsidR="00FA7367" w:rsidRPr="00903DBA" w:rsidRDefault="00FA7367" w:rsidP="00FA7367">
      <w:pPr>
        <w:pStyle w:val="Code"/>
        <w:rPr>
          <w:highlight w:val="white"/>
        </w:rPr>
      </w:pPr>
      <w:r w:rsidRPr="00903DBA">
        <w:rPr>
          <w:highlight w:val="white"/>
        </w:rPr>
        <w:t xml:space="preserve">  #define O_WRONLY 0x0001L </w:t>
      </w:r>
      <w:r w:rsidR="00BF3C15">
        <w:rPr>
          <w:highlight w:val="white"/>
        </w:rPr>
        <w:t>//</w:t>
      </w:r>
      <w:r w:rsidR="00BF3C15" w:rsidRPr="00903DBA">
        <w:rPr>
          <w:highlight w:val="white"/>
        </w:rPr>
        <w:t xml:space="preserve"> </w:t>
      </w:r>
      <w:r w:rsidR="00BF3C15">
        <w:rPr>
          <w:highlight w:val="white"/>
        </w:rPr>
        <w:t>O</w:t>
      </w:r>
      <w:r w:rsidR="00BF3C15" w:rsidRPr="00903DBA">
        <w:rPr>
          <w:highlight w:val="white"/>
        </w:rPr>
        <w:t xml:space="preserve">pen for writing only </w:t>
      </w:r>
    </w:p>
    <w:p w14:paraId="6BFCA83E" w14:textId="52D3C7B1" w:rsidR="00FA7367" w:rsidRPr="00903DBA" w:rsidRDefault="00FA7367" w:rsidP="00FA7367">
      <w:pPr>
        <w:pStyle w:val="Code"/>
        <w:rPr>
          <w:highlight w:val="white"/>
        </w:rPr>
      </w:pPr>
      <w:r w:rsidRPr="00903DBA">
        <w:rPr>
          <w:highlight w:val="white"/>
        </w:rPr>
        <w:t xml:space="preserve">  #define O_CREAT  0x0200L </w:t>
      </w:r>
      <w:r w:rsidR="00BF3C15">
        <w:rPr>
          <w:highlight w:val="white"/>
        </w:rPr>
        <w:t>//</w:t>
      </w:r>
      <w:r w:rsidR="00BF3C15" w:rsidRPr="00903DBA">
        <w:rPr>
          <w:highlight w:val="white"/>
        </w:rPr>
        <w:t xml:space="preserve"> </w:t>
      </w:r>
      <w:r w:rsidR="00BF3C15">
        <w:rPr>
          <w:highlight w:val="white"/>
        </w:rPr>
        <w:t>C</w:t>
      </w:r>
      <w:r w:rsidR="00BF3C15" w:rsidRPr="00903DBA">
        <w:rPr>
          <w:highlight w:val="white"/>
        </w:rPr>
        <w:t>reate if nonexistant</w:t>
      </w:r>
      <w:r w:rsidR="00BF3C15">
        <w:rPr>
          <w:highlight w:val="white"/>
        </w:rPr>
        <w:t xml:space="preserve"> </w:t>
      </w:r>
    </w:p>
    <w:p w14:paraId="56CF4CBB" w14:textId="10075A71" w:rsidR="00FA7367" w:rsidRPr="00903DBA" w:rsidRDefault="00FA7367" w:rsidP="00FA7367">
      <w:pPr>
        <w:pStyle w:val="Code"/>
        <w:rPr>
          <w:highlight w:val="white"/>
        </w:rPr>
      </w:pPr>
      <w:r w:rsidRPr="00903DBA">
        <w:rPr>
          <w:highlight w:val="white"/>
        </w:rPr>
        <w:t xml:space="preserve">  #define O_TRUNC  0x0400L </w:t>
      </w:r>
      <w:r w:rsidR="00BF3C15">
        <w:rPr>
          <w:highlight w:val="white"/>
        </w:rPr>
        <w:t>//</w:t>
      </w:r>
      <w:r w:rsidR="00BF3C15" w:rsidRPr="00903DBA">
        <w:rPr>
          <w:highlight w:val="white"/>
        </w:rPr>
        <w:t xml:space="preserve"> </w:t>
      </w:r>
      <w:r w:rsidR="00BF3C15">
        <w:rPr>
          <w:highlight w:val="white"/>
        </w:rPr>
        <w:t>T</w:t>
      </w:r>
      <w:r w:rsidR="00BF3C15" w:rsidRPr="00903DBA">
        <w:rPr>
          <w:highlight w:val="white"/>
        </w:rPr>
        <w:t>runcate to zero length</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lastRenderedPageBreak/>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0623A374" w:rsidR="000644C3" w:rsidRPr="00903DBA" w:rsidRDefault="000274D4" w:rsidP="00E65FE6">
      <w:pPr>
        <w:pStyle w:val="CodeHeader"/>
      </w:pPr>
      <w:r>
        <w:t>&lt;</w:t>
      </w:r>
      <w:proofErr w:type="spellStart"/>
      <w:r>
        <w:t>ch</w:t>
      </w:r>
      <w:proofErr w:type="spellEnd"/>
      <w:r>
        <w:t>&gt;</w:t>
      </w:r>
      <w:proofErr w:type="spellStart"/>
      <w:r w:rsidRPr="00903DBA">
        <w:t>file</w:t>
      </w:r>
      <w:r>
        <w:t>.</w:t>
      </w:r>
      <w:r w:rsidRPr="00903DBA">
        <w:t>c</w:t>
      </w:r>
      <w:proofErr w:type="spellEnd"/>
      <w:r>
        <w:t>&lt;/</w:t>
      </w:r>
      <w:proofErr w:type="spellStart"/>
      <w:r>
        <w:t>ch</w:t>
      </w:r>
      <w:proofErr w:type="spellEnd"/>
      <w:r>
        <w:t>&gt;</w:t>
      </w:r>
    </w:p>
    <w:p w14:paraId="44C5EAD9" w14:textId="77777777" w:rsidR="00C25FEE" w:rsidRPr="00903DBA" w:rsidRDefault="00C25FEE" w:rsidP="00C25FEE">
      <w:pPr>
        <w:pStyle w:val="Code"/>
        <w:rPr>
          <w:highlight w:val="white"/>
        </w:rPr>
      </w:pPr>
      <w:bookmarkStart w:id="61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192C2B59" w:rsidR="00C25FEE" w:rsidRDefault="00CC1DF4" w:rsidP="0060539D">
      <w:pPr>
        <w:pStyle w:val="Heading3"/>
        <w:rPr>
          <w:highlight w:val="white"/>
        </w:rPr>
      </w:pPr>
      <w:bookmarkStart w:id="620" w:name="_Toc98936484"/>
      <w:r>
        <w:rPr>
          <w:highlight w:val="white"/>
        </w:rPr>
        <w:t>&lt;</w:t>
      </w:r>
      <w:proofErr w:type="spellStart"/>
      <w:r>
        <w:rPr>
          <w:highlight w:val="white"/>
        </w:rPr>
        <w:t>h3</w:t>
      </w:r>
      <w:proofErr w:type="spellEnd"/>
      <w:r>
        <w:rPr>
          <w:highlight w:val="white"/>
        </w:rPr>
        <w:t>&gt;File Open and Close&lt;/</w:t>
      </w:r>
      <w:proofErr w:type="spellStart"/>
      <w:r>
        <w:rPr>
          <w:highlight w:val="white"/>
        </w:rPr>
        <w:t>h3</w:t>
      </w:r>
      <w:proofErr w:type="spellEnd"/>
      <w:r>
        <w:rPr>
          <w:highlight w:val="white"/>
        </w:rPr>
        <w:t>&gt;</w:t>
      </w:r>
      <w:bookmarkEnd w:id="620"/>
    </w:p>
    <w:p w14:paraId="3BDC403F" w14:textId="0775E278" w:rsidR="007060AE" w:rsidRPr="007060AE" w:rsidRDefault="007060AE" w:rsidP="007060AE">
      <w:pPr>
        <w:rPr>
          <w:highlight w:val="white"/>
        </w:rPr>
      </w:pPr>
      <w:r>
        <w:rPr>
          <w:highlight w:val="white"/>
        </w:rPr>
        <w:t xml:space="preserve">The static </w:t>
      </w:r>
      <w:r w:rsidR="00D4318D">
        <w:rPr>
          <w:rStyle w:val="KeyWord0"/>
          <w:highlight w:val="white"/>
        </w:rPr>
        <w:t>&lt;k&gt;</w:t>
      </w:r>
      <w:r w:rsidR="00D4318D" w:rsidRPr="007060AE">
        <w:rPr>
          <w:rStyle w:val="KeyWord0"/>
          <w:highlight w:val="white"/>
        </w:rPr>
        <w:t>filecreate</w:t>
      </w:r>
      <w:r w:rsidR="00D4318D">
        <w:rPr>
          <w:rStyle w:val="KeyWord0"/>
          <w:highlight w:val="white"/>
        </w:rPr>
        <w:t>&lt;/k&gt;</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518E1A96"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D4318D">
        <w:rPr>
          <w:rStyle w:val="KeyWord0"/>
          <w:highlight w:val="white"/>
        </w:rPr>
        <w:t>&lt;k&gt;</w:t>
      </w:r>
      <w:r w:rsidR="00D4318D" w:rsidRPr="00365868">
        <w:rPr>
          <w:rStyle w:val="KeyWord0"/>
          <w:highlight w:val="white"/>
        </w:rPr>
        <w:t>eax</w:t>
      </w:r>
      <w:r w:rsidR="00D4318D">
        <w:rPr>
          <w:rStyle w:val="KeyWord0"/>
          <w:highlight w:val="white"/>
        </w:rPr>
        <w:t>&lt;/k&gt;</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2404D3BC" w:rsidR="007060AE" w:rsidRPr="00903DBA" w:rsidRDefault="007060AE" w:rsidP="007060AE">
      <w:pPr>
        <w:pStyle w:val="Code"/>
        <w:rPr>
          <w:highlight w:val="white"/>
        </w:rPr>
      </w:pPr>
      <w:r w:rsidRPr="00903DBA">
        <w:rPr>
          <w:highlight w:val="white"/>
        </w:rPr>
        <w:t xml:space="preserve">  register_rsi = 0777L; // </w:t>
      </w:r>
      <w:r w:rsidR="00075789">
        <w:rPr>
          <w:highlight w:val="white"/>
        </w:rPr>
        <w:t>O</w:t>
      </w:r>
      <w:r w:rsidRPr="00903DBA">
        <w:rPr>
          <w:highlight w:val="white"/>
        </w:rPr>
        <w:t>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54470027" w:rsidR="00365868" w:rsidRPr="00903DBA" w:rsidRDefault="00365868" w:rsidP="00365868">
      <w:pPr>
        <w:rPr>
          <w:highlight w:val="white"/>
        </w:rPr>
      </w:pPr>
      <w:r>
        <w:rPr>
          <w:highlight w:val="white"/>
        </w:rPr>
        <w:t xml:space="preserve">In the Windows environment perform a interrupt call. The handle of the file is stored in the </w:t>
      </w:r>
      <w:r w:rsidR="00D4318D">
        <w:rPr>
          <w:rStyle w:val="KeyWord0"/>
          <w:highlight w:val="white"/>
        </w:rPr>
        <w:t>&lt;k&gt;</w:t>
      </w:r>
      <w:r w:rsidR="00D4318D" w:rsidRPr="00365868">
        <w:rPr>
          <w:rStyle w:val="KeyWord0"/>
          <w:highlight w:val="white"/>
        </w:rPr>
        <w:t>ax</w:t>
      </w:r>
      <w:r w:rsidR="00D4318D">
        <w:rPr>
          <w:rStyle w:val="KeyWord0"/>
          <w:highlight w:val="white"/>
        </w:rPr>
        <w:t>&lt;/k&gt;</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lastRenderedPageBreak/>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36CECA50"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fileexists</w:t>
      </w:r>
      <w:r w:rsidR="00D4318D">
        <w:rPr>
          <w:rStyle w:val="KeyWord0"/>
          <w:highlight w:val="white"/>
        </w:rPr>
        <w:t>&lt;/k&gt;</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6E93727C" w:rsidR="00C25FEE" w:rsidRPr="00903DBA" w:rsidRDefault="00365868" w:rsidP="00365868">
      <w:pPr>
        <w:rPr>
          <w:highlight w:val="white"/>
        </w:rPr>
      </w:pPr>
      <w:r>
        <w:rPr>
          <w:highlight w:val="white"/>
        </w:rPr>
        <w:t xml:space="preserve">The </w:t>
      </w:r>
      <w:r w:rsidR="00D4318D">
        <w:rPr>
          <w:rStyle w:val="KeyWord0"/>
          <w:highlight w:val="white"/>
        </w:rPr>
        <w:t>&lt;k&gt;</w:t>
      </w:r>
      <w:r w:rsidR="00D4318D" w:rsidRPr="00365868">
        <w:rPr>
          <w:rStyle w:val="KeyWord0"/>
          <w:highlight w:val="white"/>
        </w:rPr>
        <w:t>fileopen</w:t>
      </w:r>
      <w:r w:rsidR="00D4318D">
        <w:rPr>
          <w:rStyle w:val="KeyWord0"/>
          <w:highlight w:val="white"/>
        </w:rPr>
        <w:t>&lt;/k&gt;</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492109" w:rsidRDefault="00C25FEE" w:rsidP="00C25FEE">
      <w:pPr>
        <w:pStyle w:val="Code"/>
        <w:rPr>
          <w:color w:val="000000"/>
          <w:highlight w:val="white"/>
          <w:lang w:val="da-DK"/>
        </w:rPr>
      </w:pPr>
      <w:r w:rsidRPr="00903DBA">
        <w:rPr>
          <w:color w:val="000000"/>
          <w:highlight w:val="white"/>
        </w:rPr>
        <w:t xml:space="preserve">  </w:t>
      </w:r>
      <w:r w:rsidRPr="00492109">
        <w:rPr>
          <w:color w:val="000000"/>
          <w:highlight w:val="white"/>
          <w:lang w:val="da-DK"/>
        </w:rPr>
        <w:t>register_ah = 0x3Ds;</w:t>
      </w:r>
    </w:p>
    <w:p w14:paraId="0DE70A2E" w14:textId="77777777" w:rsidR="00C25FEE" w:rsidRPr="00492109" w:rsidRDefault="00C25FEE" w:rsidP="00C25FEE">
      <w:pPr>
        <w:pStyle w:val="Code"/>
        <w:rPr>
          <w:color w:val="000000"/>
          <w:highlight w:val="white"/>
          <w:lang w:val="da-DK"/>
        </w:rPr>
      </w:pPr>
      <w:r w:rsidRPr="00492109">
        <w:rPr>
          <w:color w:val="000000"/>
          <w:highlight w:val="white"/>
          <w:lang w:val="da-DK"/>
        </w:rPr>
        <w:t xml:space="preserve">  register_al = mode;</w:t>
      </w:r>
    </w:p>
    <w:p w14:paraId="737E4559" w14:textId="77777777" w:rsidR="00C25FEE" w:rsidRPr="00903DBA" w:rsidRDefault="00C25FEE" w:rsidP="00C25FEE">
      <w:pPr>
        <w:pStyle w:val="Code"/>
        <w:rPr>
          <w:color w:val="000000"/>
          <w:highlight w:val="white"/>
        </w:rPr>
      </w:pPr>
      <w:r w:rsidRPr="00492109">
        <w:rPr>
          <w:color w:val="000000"/>
          <w:highlight w:val="white"/>
          <w:lang w:val="da-DK"/>
        </w:rPr>
        <w:t xml:space="preserve">  </w:t>
      </w:r>
      <w:r w:rsidRPr="00903DBA">
        <w:rPr>
          <w:color w:val="000000"/>
          <w:highlight w:val="white"/>
        </w:rPr>
        <w:t>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lastRenderedPageBreak/>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008B03C9" w14:textId="77777777" w:rsidR="00D52F74"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D4318D">
        <w:rPr>
          <w:rStyle w:val="KeyWord0"/>
          <w:highlight w:val="white"/>
        </w:rPr>
        <w:t>&lt;k&gt;</w:t>
      </w:r>
      <w:r w:rsidR="00D4318D" w:rsidRPr="00FF314E">
        <w:rPr>
          <w:rStyle w:val="KeyWord0"/>
          <w:highlight w:val="white"/>
        </w:rPr>
        <w:t>fileArray</w:t>
      </w:r>
      <w:r w:rsidR="00D4318D">
        <w:rPr>
          <w:rStyle w:val="KeyWord0"/>
          <w:highlight w:val="white"/>
        </w:rPr>
        <w:t>&lt;/k&gt;</w:t>
      </w:r>
      <w:r w:rsidR="00FF314E">
        <w:rPr>
          <w:highlight w:val="white"/>
        </w:rPr>
        <w:t xml:space="preserve"> array.</w:t>
      </w:r>
    </w:p>
    <w:p w14:paraId="7133EB92" w14:textId="7826B8C3"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int handle = -1;</w:t>
      </w:r>
    </w:p>
    <w:p w14:paraId="784A1BA9" w14:textId="77777777" w:rsidR="00C25FEE" w:rsidRPr="00492109" w:rsidRDefault="00C25FEE" w:rsidP="00C25FEE">
      <w:pPr>
        <w:pStyle w:val="Code"/>
        <w:rPr>
          <w:highlight w:val="white"/>
          <w:lang w:val="da-DK"/>
        </w:rPr>
      </w:pPr>
    </w:p>
    <w:p w14:paraId="4E1414E2" w14:textId="77777777" w:rsidR="00C25FEE" w:rsidRPr="00492109" w:rsidRDefault="00C25FEE" w:rsidP="00C25FEE">
      <w:pPr>
        <w:pStyle w:val="Code"/>
        <w:rPr>
          <w:highlight w:val="white"/>
          <w:lang w:val="da-DK"/>
        </w:rPr>
      </w:pPr>
      <w:r w:rsidRPr="00492109">
        <w:rPr>
          <w:highlight w:val="white"/>
          <w:lang w:val="da-DK"/>
        </w:rPr>
        <w:t xml:space="preserve">  if (strcmp(mode, "r") == 0) {</w:t>
      </w:r>
    </w:p>
    <w:p w14:paraId="737210EB" w14:textId="77777777" w:rsidR="00C25FEE" w:rsidRPr="00903DBA" w:rsidRDefault="00C25FEE" w:rsidP="00C25FEE">
      <w:pPr>
        <w:pStyle w:val="Code"/>
        <w:rPr>
          <w:highlight w:val="white"/>
        </w:rPr>
      </w:pPr>
      <w:r w:rsidRPr="00492109">
        <w:rPr>
          <w:highlight w:val="white"/>
          <w:lang w:val="da-DK"/>
        </w:rPr>
        <w:t xml:space="preserve">    </w:t>
      </w:r>
      <w:r w:rsidRPr="00903DBA">
        <w:rPr>
          <w:highlight w:val="white"/>
        </w:rPr>
        <w:t>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lastRenderedPageBreak/>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50A8C15F"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D4318D">
        <w:rPr>
          <w:rStyle w:val="KeyWord0"/>
          <w:highlight w:val="white"/>
        </w:rPr>
        <w:t>&lt;k&gt;</w:t>
      </w:r>
      <w:r w:rsidR="00D4318D" w:rsidRPr="007A53AB">
        <w:rPr>
          <w:rStyle w:val="KeyWord0"/>
          <w:highlight w:val="white"/>
        </w:rPr>
        <w:t>FILE</w:t>
      </w:r>
      <w:r w:rsidR="00D4318D">
        <w:rPr>
          <w:rStyle w:val="KeyWord0"/>
          <w:highlight w:val="white"/>
        </w:rPr>
        <w:t>&lt;/k&gt;</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49832BA2" w:rsidR="007A53AB" w:rsidRPr="00903DBA" w:rsidRDefault="007A53AB" w:rsidP="007A53AB">
      <w:pPr>
        <w:rPr>
          <w:highlight w:val="white"/>
        </w:rPr>
      </w:pPr>
      <w:r>
        <w:rPr>
          <w:highlight w:val="white"/>
        </w:rPr>
        <w:t xml:space="preserve">If the file was not successfully opened, we just set the </w:t>
      </w:r>
      <w:r w:rsidR="00D4318D">
        <w:rPr>
          <w:rStyle w:val="KeyWord0"/>
          <w:highlight w:val="white"/>
        </w:rPr>
        <w:t>&lt;k&gt;</w:t>
      </w:r>
      <w:r w:rsidR="00D4318D" w:rsidRPr="007A53AB">
        <w:rPr>
          <w:rStyle w:val="KeyWord0"/>
          <w:highlight w:val="white"/>
        </w:rPr>
        <w:t>open</w:t>
      </w:r>
      <w:r w:rsidR="00D4318D">
        <w:rPr>
          <w:rStyle w:val="KeyWord0"/>
          <w:highlight w:val="white"/>
        </w:rPr>
        <w:t>&lt;/k&gt;</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18159787" w:rsidR="00C25FEE" w:rsidRPr="00903DBA" w:rsidRDefault="007A53AB" w:rsidP="007A53AB">
      <w:pPr>
        <w:rPr>
          <w:highlight w:val="white"/>
        </w:rPr>
      </w:pPr>
      <w:r>
        <w:rPr>
          <w:highlight w:val="white"/>
        </w:rPr>
        <w:t xml:space="preserve">The </w:t>
      </w:r>
      <w:r w:rsidR="00D4318D">
        <w:rPr>
          <w:rStyle w:val="KeyWord0"/>
          <w:highlight w:val="white"/>
        </w:rPr>
        <w:t>&lt;k&gt;</w:t>
      </w:r>
      <w:r w:rsidR="00D4318D" w:rsidRPr="007A53AB">
        <w:rPr>
          <w:rStyle w:val="KeyWord0"/>
          <w:highlight w:val="white"/>
        </w:rPr>
        <w:t>fflush</w:t>
      </w:r>
      <w:r w:rsidR="00D4318D">
        <w:rPr>
          <w:rStyle w:val="KeyWord0"/>
          <w:highlight w:val="white"/>
        </w:rPr>
        <w:t>&lt;/k&gt;</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3489B30E" w14:textId="1153CAFD" w:rsidR="00C80F16" w:rsidRDefault="00C25FEE" w:rsidP="00C25FEE">
      <w:pPr>
        <w:pStyle w:val="Code"/>
        <w:rPr>
          <w:highlight w:val="white"/>
        </w:rPr>
      </w:pPr>
      <w:r w:rsidRPr="00903DBA">
        <w:rPr>
          <w:highlight w:val="white"/>
        </w:rPr>
        <w:t xml:space="preserve">  </w:t>
      </w:r>
      <w:r w:rsidR="00C80F16">
        <w:rPr>
          <w:highlight w:val="white"/>
        </w:rPr>
        <w:t>// ...</w:t>
      </w:r>
    </w:p>
    <w:p w14:paraId="1D0C7B14" w14:textId="3789979A"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E93A4E" w:rsidRDefault="0089554D" w:rsidP="0089554D">
      <w:pPr>
        <w:pStyle w:val="Code"/>
        <w:rPr>
          <w:highlight w:val="white"/>
          <w:lang w:val="en-GB"/>
        </w:rPr>
      </w:pPr>
      <w:r w:rsidRPr="00E93A4E">
        <w:rPr>
          <w:highlight w:val="white"/>
          <w:lang w:val="en-GB"/>
        </w:rPr>
        <w:t>#ifdef __LINUX__</w:t>
      </w:r>
    </w:p>
    <w:p w14:paraId="1DEFAC6B" w14:textId="77777777" w:rsidR="0089554D" w:rsidRPr="00E93A4E" w:rsidRDefault="0089554D" w:rsidP="0089554D">
      <w:pPr>
        <w:pStyle w:val="Code"/>
        <w:rPr>
          <w:highlight w:val="white"/>
          <w:lang w:val="en-GB"/>
        </w:rPr>
      </w:pPr>
      <w:r w:rsidRPr="00E93A4E">
        <w:rPr>
          <w:highlight w:val="white"/>
          <w:lang w:val="en-GB"/>
        </w:rPr>
        <w:t xml:space="preserve">  register_rax = 3L;</w:t>
      </w:r>
    </w:p>
    <w:p w14:paraId="0EB6556C" w14:textId="77777777" w:rsidR="0089554D" w:rsidRPr="00903DBA" w:rsidRDefault="0089554D" w:rsidP="0089554D">
      <w:pPr>
        <w:pStyle w:val="Code"/>
        <w:rPr>
          <w:highlight w:val="white"/>
        </w:rPr>
      </w:pPr>
      <w:r w:rsidRPr="00E93A4E">
        <w:rPr>
          <w:highlight w:val="white"/>
          <w:lang w:val="en-GB"/>
        </w:rPr>
        <w:t xml:space="preserve">  </w:t>
      </w:r>
      <w:r w:rsidRPr="00903DBA">
        <w:rPr>
          <w:highlight w:val="white"/>
        </w:rPr>
        <w:t>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lastRenderedPageBreak/>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706723A5" w:rsidR="00C25FEE" w:rsidRDefault="00CC1DF4" w:rsidP="0060539D">
      <w:pPr>
        <w:pStyle w:val="Heading3"/>
        <w:rPr>
          <w:highlight w:val="white"/>
        </w:rPr>
      </w:pPr>
      <w:bookmarkStart w:id="621" w:name="_Toc98936485"/>
      <w:r>
        <w:rPr>
          <w:highlight w:val="white"/>
        </w:rPr>
        <w:t>&lt;</w:t>
      </w:r>
      <w:proofErr w:type="spellStart"/>
      <w:r>
        <w:rPr>
          <w:highlight w:val="white"/>
        </w:rPr>
        <w:t>h3</w:t>
      </w:r>
      <w:proofErr w:type="spellEnd"/>
      <w:r>
        <w:rPr>
          <w:highlight w:val="white"/>
        </w:rPr>
        <w:t>&gt;File Remove and Rename&lt;/</w:t>
      </w:r>
      <w:proofErr w:type="spellStart"/>
      <w:r>
        <w:rPr>
          <w:highlight w:val="white"/>
        </w:rPr>
        <w:t>h3</w:t>
      </w:r>
      <w:proofErr w:type="spellEnd"/>
      <w:r>
        <w:rPr>
          <w:highlight w:val="white"/>
        </w:rPr>
        <w:t>&gt;</w:t>
      </w:r>
      <w:bookmarkEnd w:id="621"/>
    </w:p>
    <w:p w14:paraId="07FCFB38" w14:textId="435B3661"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remove</w:t>
      </w:r>
      <w:r w:rsidR="00D4318D">
        <w:rPr>
          <w:rStyle w:val="KeyWord0"/>
          <w:highlight w:val="white"/>
        </w:rPr>
        <w:t>&lt;/k&gt;</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492109" w:rsidRDefault="0089554D" w:rsidP="0089554D">
      <w:pPr>
        <w:pStyle w:val="Code"/>
        <w:rPr>
          <w:highlight w:val="white"/>
          <w:lang w:val="da-DK"/>
        </w:rPr>
      </w:pPr>
      <w:r w:rsidRPr="00492109">
        <w:rPr>
          <w:highlight w:val="white"/>
          <w:lang w:val="da-DK"/>
        </w:rPr>
        <w:t>#ifdef __LINUX__</w:t>
      </w:r>
    </w:p>
    <w:p w14:paraId="263688B5" w14:textId="77777777" w:rsidR="0089554D" w:rsidRPr="00492109" w:rsidRDefault="0089554D" w:rsidP="0089554D">
      <w:pPr>
        <w:pStyle w:val="Code"/>
        <w:rPr>
          <w:highlight w:val="white"/>
          <w:lang w:val="da-DK"/>
        </w:rPr>
      </w:pPr>
      <w:r w:rsidRPr="00492109">
        <w:rPr>
          <w:highlight w:val="white"/>
          <w:lang w:val="da-DK"/>
        </w:rPr>
        <w:t xml:space="preserve">  register_rax = 88L;</w:t>
      </w:r>
    </w:p>
    <w:p w14:paraId="15274E6A"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409CD314" w:rsidR="0089554D" w:rsidRPr="0089554D" w:rsidRDefault="0089554D" w:rsidP="0089554D">
      <w:pPr>
        <w:rPr>
          <w:highlight w:val="white"/>
        </w:rPr>
      </w:pPr>
      <w:r>
        <w:rPr>
          <w:highlight w:val="white"/>
        </w:rPr>
        <w:t xml:space="preserve">The </w:t>
      </w:r>
      <w:r w:rsidR="00D4318D">
        <w:rPr>
          <w:rStyle w:val="KeyWord0"/>
          <w:highlight w:val="white"/>
        </w:rPr>
        <w:t>&lt;k&gt;</w:t>
      </w:r>
      <w:r w:rsidR="00D4318D" w:rsidRPr="0089554D">
        <w:rPr>
          <w:rStyle w:val="KeyWord0"/>
          <w:highlight w:val="white"/>
        </w:rPr>
        <w:t>re</w:t>
      </w:r>
      <w:r w:rsidR="00D4318D">
        <w:rPr>
          <w:rStyle w:val="KeyWord0"/>
          <w:highlight w:val="white"/>
        </w:rPr>
        <w:t>name&lt;/k&gt;</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lastRenderedPageBreak/>
        <w:t>int rename(const char* oldName, const char* newName) {</w:t>
      </w:r>
    </w:p>
    <w:p w14:paraId="326A8EF3" w14:textId="77777777" w:rsidR="0089554D" w:rsidRPr="00492109" w:rsidRDefault="0089554D" w:rsidP="0089554D">
      <w:pPr>
        <w:pStyle w:val="Code"/>
        <w:rPr>
          <w:highlight w:val="white"/>
          <w:lang w:val="da-DK"/>
        </w:rPr>
      </w:pPr>
      <w:r w:rsidRPr="00492109">
        <w:rPr>
          <w:highlight w:val="white"/>
          <w:lang w:val="da-DK"/>
        </w:rPr>
        <w:t>#ifdef __LINUX__</w:t>
      </w:r>
    </w:p>
    <w:p w14:paraId="3CFACD74" w14:textId="77777777" w:rsidR="0089554D" w:rsidRPr="00492109" w:rsidRDefault="0089554D" w:rsidP="0089554D">
      <w:pPr>
        <w:pStyle w:val="Code"/>
        <w:rPr>
          <w:highlight w:val="white"/>
          <w:lang w:val="da-DK"/>
        </w:rPr>
      </w:pPr>
      <w:r w:rsidRPr="00492109">
        <w:rPr>
          <w:highlight w:val="white"/>
          <w:lang w:val="da-DK"/>
        </w:rPr>
        <w:t xml:space="preserve">  register_rax = 82L;</w:t>
      </w:r>
    </w:p>
    <w:p w14:paraId="7CA8B86C" w14:textId="77777777" w:rsidR="0089554D" w:rsidRPr="00903DBA" w:rsidRDefault="0089554D" w:rsidP="0089554D">
      <w:pPr>
        <w:pStyle w:val="Code"/>
        <w:rPr>
          <w:highlight w:val="white"/>
        </w:rPr>
      </w:pPr>
      <w:r w:rsidRPr="00492109">
        <w:rPr>
          <w:highlight w:val="white"/>
          <w:lang w:val="da-DK"/>
        </w:rPr>
        <w:t xml:space="preserve">  </w:t>
      </w:r>
      <w:r w:rsidRPr="00903DBA">
        <w:rPr>
          <w:highlight w:val="white"/>
        </w:rPr>
        <w:t>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2B32ADF6" w:rsidR="00C25FEE" w:rsidRDefault="00CC1DF4" w:rsidP="0060539D">
      <w:pPr>
        <w:pStyle w:val="Heading3"/>
        <w:rPr>
          <w:highlight w:val="white"/>
        </w:rPr>
      </w:pPr>
      <w:bookmarkStart w:id="622" w:name="_Toc98936486"/>
      <w:r>
        <w:rPr>
          <w:highlight w:val="white"/>
        </w:rPr>
        <w:t>&lt;</w:t>
      </w:r>
      <w:proofErr w:type="spellStart"/>
      <w:r>
        <w:rPr>
          <w:highlight w:val="white"/>
        </w:rPr>
        <w:t>h3</w:t>
      </w:r>
      <w:proofErr w:type="spellEnd"/>
      <w:r>
        <w:rPr>
          <w:highlight w:val="white"/>
        </w:rPr>
        <w:t>&gt;Buffer&lt;/</w:t>
      </w:r>
      <w:proofErr w:type="spellStart"/>
      <w:r>
        <w:rPr>
          <w:highlight w:val="white"/>
        </w:rPr>
        <w:t>h3</w:t>
      </w:r>
      <w:proofErr w:type="spellEnd"/>
      <w:r>
        <w:rPr>
          <w:highlight w:val="white"/>
        </w:rPr>
        <w:t>&gt;</w:t>
      </w:r>
      <w:bookmarkEnd w:id="622"/>
    </w:p>
    <w:p w14:paraId="3247279A" w14:textId="7A43D734" w:rsidR="000A7F81" w:rsidRP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setvbuf</w:t>
      </w:r>
      <w:r w:rsidR="00D4318D">
        <w:rPr>
          <w:rStyle w:val="KeyWord0"/>
          <w:highlight w:val="white"/>
        </w:rPr>
        <w:t>&lt;/k&gt;</w:t>
      </w:r>
      <w:r>
        <w:rPr>
          <w:highlight w:val="white"/>
        </w:rPr>
        <w:t xml:space="preserve"> and </w:t>
      </w:r>
      <w:r w:rsidR="00D4318D">
        <w:rPr>
          <w:rStyle w:val="KeyWord0"/>
          <w:highlight w:val="white"/>
        </w:rPr>
        <w:t>&lt;k&gt;</w:t>
      </w:r>
      <w:r w:rsidR="00D4318D" w:rsidRPr="000A7F81">
        <w:rPr>
          <w:rStyle w:val="KeyWord0"/>
          <w:highlight w:val="white"/>
        </w:rPr>
        <w:t>setbuf</w:t>
      </w:r>
      <w:r w:rsidR="00D4318D">
        <w:rPr>
          <w:rStyle w:val="KeyWord0"/>
          <w:highlight w:val="white"/>
        </w:rPr>
        <w:t>&lt;/k&gt;</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7D5FA9E6" w14:textId="77777777" w:rsidR="00CD667B" w:rsidRDefault="00C25FEE" w:rsidP="00C25FEE">
      <w:pPr>
        <w:pStyle w:val="Code"/>
        <w:rPr>
          <w:highlight w:val="white"/>
        </w:rPr>
      </w:pPr>
      <w:r w:rsidRPr="00903DBA">
        <w:rPr>
          <w:highlight w:val="white"/>
        </w:rPr>
        <w:t xml:space="preserve">  </w:t>
      </w:r>
      <w:r w:rsidR="00CD667B">
        <w:rPr>
          <w:highlight w:val="white"/>
        </w:rPr>
        <w:t>// Empty</w:t>
      </w:r>
    </w:p>
    <w:p w14:paraId="3B2E7C69" w14:textId="792E3978" w:rsidR="00C25FEE" w:rsidRPr="00903DBA" w:rsidRDefault="00C25FEE" w:rsidP="00C25FEE">
      <w:pPr>
        <w:pStyle w:val="Code"/>
        <w:rPr>
          <w:highlight w:val="white"/>
        </w:rPr>
      </w:pPr>
      <w:r w:rsidRPr="00903DBA">
        <w:rPr>
          <w:highlight w:val="white"/>
        </w:rPr>
        <w:t>}</w:t>
      </w:r>
    </w:p>
    <w:p w14:paraId="01678BF5" w14:textId="734F2B1F" w:rsidR="00C25FEE" w:rsidRPr="00903DBA" w:rsidRDefault="00CC1DF4" w:rsidP="0060539D">
      <w:pPr>
        <w:pStyle w:val="Heading3"/>
        <w:rPr>
          <w:highlight w:val="white"/>
        </w:rPr>
      </w:pPr>
      <w:bookmarkStart w:id="623" w:name="_Toc98936487"/>
      <w:r>
        <w:rPr>
          <w:highlight w:val="white"/>
        </w:rPr>
        <w:t>&lt;</w:t>
      </w:r>
      <w:proofErr w:type="spellStart"/>
      <w:r>
        <w:rPr>
          <w:highlight w:val="white"/>
        </w:rPr>
        <w:t>h3</w:t>
      </w:r>
      <w:proofErr w:type="spellEnd"/>
      <w:r>
        <w:rPr>
          <w:highlight w:val="white"/>
        </w:rPr>
        <w:t>&gt;Character and String&lt;/</w:t>
      </w:r>
      <w:proofErr w:type="spellStart"/>
      <w:r>
        <w:rPr>
          <w:highlight w:val="white"/>
        </w:rPr>
        <w:t>h3</w:t>
      </w:r>
      <w:proofErr w:type="spellEnd"/>
      <w:r>
        <w:rPr>
          <w:highlight w:val="white"/>
        </w:rPr>
        <w:t>&gt;</w:t>
      </w:r>
      <w:bookmarkEnd w:id="623"/>
    </w:p>
    <w:p w14:paraId="431167DC" w14:textId="6A3E6B1A"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fgetc</w:t>
      </w:r>
      <w:r w:rsidR="00D4318D">
        <w:rPr>
          <w:rStyle w:val="KeyWord0"/>
          <w:highlight w:val="white"/>
        </w:rPr>
        <w:t>&lt;/k&gt;</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472D792C" w:rsidR="000A7F81" w:rsidRDefault="000A7F81" w:rsidP="000A7F81">
      <w:pPr>
        <w:rPr>
          <w:highlight w:val="white"/>
        </w:rPr>
      </w:pPr>
      <w:r>
        <w:rPr>
          <w:highlight w:val="white"/>
        </w:rPr>
        <w:t xml:space="preserve">The </w:t>
      </w:r>
      <w:r w:rsidR="00D4318D">
        <w:rPr>
          <w:rStyle w:val="KeyWord0"/>
          <w:highlight w:val="white"/>
        </w:rPr>
        <w:t>&lt;k&gt;</w:t>
      </w:r>
      <w:r w:rsidR="00D4318D" w:rsidRPr="000A7F81">
        <w:rPr>
          <w:rStyle w:val="KeyWord0"/>
          <w:highlight w:val="white"/>
        </w:rPr>
        <w:t>fgets</w:t>
      </w:r>
      <w:r w:rsidR="00D4318D">
        <w:rPr>
          <w:rStyle w:val="KeyWord0"/>
          <w:highlight w:val="white"/>
        </w:rPr>
        <w:t>&lt;/k&gt;</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lastRenderedPageBreak/>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B344E96" w:rsidR="00C25FEE" w:rsidRPr="00903DBA" w:rsidRDefault="000A7F81"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fputs</w:t>
      </w:r>
      <w:r w:rsidR="00D4318D">
        <w:rPr>
          <w:rStyle w:val="KeyWord0"/>
          <w:highlight w:val="white"/>
        </w:rPr>
        <w:t>&lt;/k&gt;</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4275556E"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088FFEFC" w:rsidR="00C25FEE" w:rsidRPr="00903DBA" w:rsidRDefault="002E429F" w:rsidP="002E429F">
      <w:pPr>
        <w:rPr>
          <w:highlight w:val="white"/>
        </w:rPr>
      </w:pPr>
      <w:r>
        <w:rPr>
          <w:highlight w:val="white"/>
        </w:rPr>
        <w:t xml:space="preserve">The </w:t>
      </w:r>
      <w:r w:rsidR="00D4318D">
        <w:rPr>
          <w:rStyle w:val="KeyWord0"/>
          <w:highlight w:val="white"/>
        </w:rPr>
        <w:t>&lt;k&gt;</w:t>
      </w:r>
      <w:r w:rsidR="00D4318D" w:rsidRPr="002E429F">
        <w:rPr>
          <w:rStyle w:val="KeyWord0"/>
          <w:highlight w:val="white"/>
        </w:rPr>
        <w:t>gets</w:t>
      </w:r>
      <w:r w:rsidR="00D4318D">
        <w:rPr>
          <w:rStyle w:val="KeyWord0"/>
          <w:highlight w:val="white"/>
        </w:rPr>
        <w:t>&lt;/k&gt;</w:t>
      </w:r>
      <w:r>
        <w:rPr>
          <w:highlight w:val="white"/>
        </w:rPr>
        <w:t xml:space="preserve"> function reads a string from </w:t>
      </w:r>
      <w:r w:rsidR="00D4318D">
        <w:rPr>
          <w:rStyle w:val="KeyWord0"/>
          <w:highlight w:val="white"/>
        </w:rPr>
        <w:t>&lt;k&gt;</w:t>
      </w:r>
      <w:r w:rsidR="00D4318D" w:rsidRPr="002E429F">
        <w:rPr>
          <w:rStyle w:val="KeyWord0"/>
          <w:highlight w:val="white"/>
        </w:rPr>
        <w:t>stdin</w:t>
      </w:r>
      <w:r w:rsidR="00D4318D">
        <w:rPr>
          <w:rStyle w:val="KeyWord0"/>
          <w:highlight w:val="white"/>
        </w:rPr>
        <w:t>&lt;/k&gt;</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B93EDE5" w:rsidR="00C25FEE" w:rsidRPr="00903DBA" w:rsidRDefault="002E429F"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puts</w:t>
      </w:r>
      <w:r w:rsidR="00D4318D">
        <w:rPr>
          <w:rStyle w:val="KeyWord0"/>
          <w:highlight w:val="white"/>
        </w:rPr>
        <w:t>&lt;/k&gt;</w:t>
      </w:r>
      <w:r>
        <w:rPr>
          <w:highlight w:val="white"/>
        </w:rPr>
        <w:t xml:space="preserve"> function </w:t>
      </w:r>
      <w:r w:rsidR="006D0B1E">
        <w:rPr>
          <w:highlight w:val="white"/>
        </w:rPr>
        <w:t xml:space="preserve">writes a string to </w:t>
      </w:r>
      <w:r w:rsidR="00D4318D">
        <w:rPr>
          <w:rStyle w:val="KeyWord0"/>
          <w:highlight w:val="white"/>
        </w:rPr>
        <w:t>&lt;k&gt;</w:t>
      </w:r>
      <w:r w:rsidR="00D4318D" w:rsidRPr="006D0B1E">
        <w:rPr>
          <w:rStyle w:val="KeyWord0"/>
          <w:highlight w:val="white"/>
        </w:rPr>
        <w:t>stdout</w:t>
      </w:r>
      <w:r w:rsidR="00D4318D">
        <w:rPr>
          <w:rStyle w:val="KeyWord0"/>
          <w:highlight w:val="white"/>
        </w:rPr>
        <w:t>&lt;/k&gt;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lastRenderedPageBreak/>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2633EE33" w:rsidR="00C25FEE" w:rsidRPr="00903DBA" w:rsidRDefault="006D0B1E" w:rsidP="006D0B1E">
      <w:pPr>
        <w:rPr>
          <w:highlight w:val="white"/>
        </w:rPr>
      </w:pPr>
      <w:r>
        <w:rPr>
          <w:highlight w:val="white"/>
        </w:rPr>
        <w:t xml:space="preserve">The </w:t>
      </w:r>
      <w:r w:rsidR="00D4318D">
        <w:rPr>
          <w:rStyle w:val="KeyWord0"/>
          <w:highlight w:val="white"/>
        </w:rPr>
        <w:t>&lt;k&gt;</w:t>
      </w:r>
      <w:r w:rsidR="00D4318D" w:rsidRPr="006D0B1E">
        <w:rPr>
          <w:rStyle w:val="KeyWord0"/>
          <w:highlight w:val="white"/>
        </w:rPr>
        <w:t>ungetc</w:t>
      </w:r>
      <w:r w:rsidR="00D4318D">
        <w:rPr>
          <w:rStyle w:val="KeyWord0"/>
          <w:highlight w:val="white"/>
        </w:rPr>
        <w:t>&lt;/k&gt;</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7927EAE9" w:rsidR="00C25FEE" w:rsidRDefault="00CC1DF4" w:rsidP="0060539D">
      <w:pPr>
        <w:pStyle w:val="Heading3"/>
        <w:rPr>
          <w:highlight w:val="white"/>
        </w:rPr>
      </w:pPr>
      <w:bookmarkStart w:id="624" w:name="_Toc98936488"/>
      <w:r>
        <w:rPr>
          <w:highlight w:val="white"/>
        </w:rPr>
        <w:t>&lt;</w:t>
      </w:r>
      <w:proofErr w:type="spellStart"/>
      <w:r>
        <w:rPr>
          <w:highlight w:val="white"/>
        </w:rPr>
        <w:t>h3</w:t>
      </w:r>
      <w:proofErr w:type="spellEnd"/>
      <w:r>
        <w:rPr>
          <w:highlight w:val="white"/>
        </w:rPr>
        <w:t>&gt;Reading and Writing&lt;/</w:t>
      </w:r>
      <w:proofErr w:type="spellStart"/>
      <w:r>
        <w:rPr>
          <w:highlight w:val="white"/>
        </w:rPr>
        <w:t>h3</w:t>
      </w:r>
      <w:proofErr w:type="spellEnd"/>
      <w:r>
        <w:rPr>
          <w:highlight w:val="white"/>
        </w:rPr>
        <w:t>&gt;</w:t>
      </w:r>
      <w:bookmarkEnd w:id="624"/>
    </w:p>
    <w:p w14:paraId="0A99E966" w14:textId="2CB14E74" w:rsidR="000115B0" w:rsidRPr="000115B0" w:rsidRDefault="000115B0" w:rsidP="000115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fread</w:t>
      </w:r>
      <w:r w:rsidR="00D4318D">
        <w:rPr>
          <w:rStyle w:val="KeyWord0"/>
          <w:highlight w:val="white"/>
        </w:rPr>
        <w:t>&lt;/k&gt;</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492109" w:rsidRDefault="009372B0" w:rsidP="009372B0">
      <w:pPr>
        <w:pStyle w:val="Code"/>
        <w:rPr>
          <w:highlight w:val="white"/>
          <w:lang w:val="da-DK"/>
        </w:rPr>
      </w:pPr>
      <w:r w:rsidRPr="00492109">
        <w:rPr>
          <w:highlight w:val="white"/>
          <w:lang w:val="da-DK"/>
        </w:rPr>
        <w:t>#ifdef __LINUX__</w:t>
      </w:r>
    </w:p>
    <w:p w14:paraId="0E86DB0A" w14:textId="77777777" w:rsidR="009372B0" w:rsidRPr="00492109" w:rsidRDefault="009372B0" w:rsidP="009372B0">
      <w:pPr>
        <w:pStyle w:val="Code"/>
        <w:rPr>
          <w:highlight w:val="white"/>
          <w:lang w:val="da-DK"/>
        </w:rPr>
      </w:pPr>
      <w:r w:rsidRPr="00492109">
        <w:rPr>
          <w:highlight w:val="white"/>
          <w:lang w:val="da-DK"/>
        </w:rPr>
        <w:t xml:space="preserve">  register_rax = 0L;</w:t>
      </w:r>
    </w:p>
    <w:p w14:paraId="668DC4BB" w14:textId="77777777" w:rsidR="009372B0" w:rsidRPr="00903DBA" w:rsidRDefault="009372B0" w:rsidP="009372B0">
      <w:pPr>
        <w:pStyle w:val="Code"/>
        <w:rPr>
          <w:highlight w:val="white"/>
        </w:rPr>
      </w:pPr>
      <w:r w:rsidRPr="00492109">
        <w:rPr>
          <w:highlight w:val="white"/>
          <w:lang w:val="da-DK"/>
        </w:rPr>
        <w:t xml:space="preserve">  </w:t>
      </w:r>
      <w:r w:rsidRPr="00903DBA">
        <w:rPr>
          <w:highlight w:val="white"/>
        </w:rPr>
        <w:t>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7CFCD1DE" w:rsidR="009372B0" w:rsidRPr="000115B0" w:rsidRDefault="009372B0" w:rsidP="009372B0">
      <w:pPr>
        <w:rPr>
          <w:highlight w:val="white"/>
        </w:rPr>
      </w:pPr>
      <w:r>
        <w:rPr>
          <w:highlight w:val="white"/>
        </w:rPr>
        <w:t xml:space="preserve">The </w:t>
      </w:r>
      <w:r w:rsidR="00D4318D">
        <w:rPr>
          <w:rStyle w:val="KeyWord0"/>
          <w:highlight w:val="white"/>
        </w:rPr>
        <w:t>&lt;k&gt;</w:t>
      </w:r>
      <w:r w:rsidR="00D4318D" w:rsidRPr="000115B0">
        <w:rPr>
          <w:rStyle w:val="KeyWord0"/>
          <w:highlight w:val="white"/>
        </w:rPr>
        <w:t>f</w:t>
      </w:r>
      <w:r w:rsidR="00D4318D">
        <w:rPr>
          <w:rStyle w:val="KeyWord0"/>
          <w:highlight w:val="white"/>
        </w:rPr>
        <w:t>write&lt;/k&gt;</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lastRenderedPageBreak/>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1105D85" w:rsidR="00C25FEE" w:rsidRPr="000E0106" w:rsidRDefault="00683D43" w:rsidP="000E0106">
      <w:pPr>
        <w:rPr>
          <w:highlight w:val="white"/>
        </w:rPr>
      </w:pPr>
      <w:r w:rsidRPr="000E0106">
        <w:rPr>
          <w:highlight w:val="white"/>
        </w:rPr>
        <w:t xml:space="preserve">The </w:t>
      </w:r>
      <w:r w:rsidR="00D4318D">
        <w:rPr>
          <w:rStyle w:val="KeyWord0"/>
          <w:highlight w:val="white"/>
        </w:rPr>
        <w:t>&lt;k&gt;</w:t>
      </w:r>
      <w:r w:rsidR="00D4318D" w:rsidRPr="000E0106">
        <w:rPr>
          <w:rStyle w:val="KeyWord0"/>
          <w:highlight w:val="white"/>
        </w:rPr>
        <w:t>fseek</w:t>
      </w:r>
      <w:r w:rsidR="00D4318D">
        <w:rPr>
          <w:rStyle w:val="KeyWord0"/>
          <w:highlight w:val="white"/>
        </w:rPr>
        <w:t>&lt;/k&gt;</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D4318D">
        <w:rPr>
          <w:rStyle w:val="KeyWord0"/>
          <w:highlight w:val="white"/>
        </w:rPr>
        <w:t>&lt;k&gt;</w:t>
      </w:r>
      <w:r w:rsidR="00D4318D" w:rsidRPr="000E0106">
        <w:rPr>
          <w:rStyle w:val="KeyWord0"/>
          <w:highlight w:val="white"/>
        </w:rPr>
        <w:t>SEEK_SET</w:t>
      </w:r>
      <w:r w:rsidR="00D4318D">
        <w:rPr>
          <w:rStyle w:val="KeyWord0"/>
          <w:highlight w:val="white"/>
        </w:rPr>
        <w:t>&lt;/k&gt;</w:t>
      </w:r>
      <w:r w:rsidR="000E0106" w:rsidRPr="000E0106">
        <w:rPr>
          <w:highlight w:val="white"/>
        </w:rPr>
        <w:t xml:space="preserve"> for the beginning of the file, </w:t>
      </w:r>
      <w:r w:rsidR="00D4318D">
        <w:rPr>
          <w:rStyle w:val="KeyWord0"/>
          <w:highlight w:val="white"/>
        </w:rPr>
        <w:t>&lt;k&gt;</w:t>
      </w:r>
      <w:r w:rsidR="00D4318D" w:rsidRPr="000E0106">
        <w:rPr>
          <w:rStyle w:val="KeyWord0"/>
          <w:highlight w:val="white"/>
        </w:rPr>
        <w:t>SEEK_CUR</w:t>
      </w:r>
      <w:r w:rsidR="00D4318D">
        <w:rPr>
          <w:rStyle w:val="KeyWord0"/>
          <w:highlight w:val="white"/>
        </w:rPr>
        <w:t>&lt;/k&gt;</w:t>
      </w:r>
      <w:r w:rsidR="000E0106" w:rsidRPr="000E0106">
        <w:rPr>
          <w:highlight w:val="white"/>
        </w:rPr>
        <w:t xml:space="preserve"> for the current position, and</w:t>
      </w:r>
      <w:r w:rsidR="00F60476" w:rsidRPr="000E0106">
        <w:rPr>
          <w:highlight w:val="white"/>
        </w:rPr>
        <w:t xml:space="preserve"> </w:t>
      </w:r>
      <w:r w:rsidR="00D4318D">
        <w:rPr>
          <w:rStyle w:val="KeyWord0"/>
          <w:highlight w:val="white"/>
        </w:rPr>
        <w:t>&lt;k&gt;</w:t>
      </w:r>
      <w:r w:rsidR="00D4318D" w:rsidRPr="000E0106">
        <w:rPr>
          <w:rStyle w:val="KeyWord0"/>
          <w:highlight w:val="white"/>
        </w:rPr>
        <w:t>SEEK_END</w:t>
      </w:r>
      <w:r w:rsidR="00D4318D">
        <w:rPr>
          <w:rStyle w:val="KeyWord0"/>
          <w:highlight w:val="white"/>
        </w:rPr>
        <w:t>&lt;/k&gt;</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492109" w:rsidRDefault="00C25FEE" w:rsidP="00C25FEE">
      <w:pPr>
        <w:pStyle w:val="Code"/>
        <w:rPr>
          <w:highlight w:val="white"/>
          <w:lang w:val="da-DK"/>
        </w:rPr>
      </w:pPr>
      <w:r w:rsidRPr="00903DBA">
        <w:rPr>
          <w:highlight w:val="white"/>
        </w:rPr>
        <w:t xml:space="preserve">  </w:t>
      </w:r>
      <w:r w:rsidRPr="00492109">
        <w:rPr>
          <w:highlight w:val="white"/>
          <w:lang w:val="da-DK"/>
        </w:rPr>
        <w:t>}</w:t>
      </w:r>
    </w:p>
    <w:p w14:paraId="46F4B63F" w14:textId="77777777" w:rsidR="00C25FEE" w:rsidRPr="00492109" w:rsidRDefault="00C25FEE" w:rsidP="00C25FEE">
      <w:pPr>
        <w:pStyle w:val="Code"/>
        <w:rPr>
          <w:highlight w:val="white"/>
          <w:lang w:val="da-DK"/>
        </w:rPr>
      </w:pPr>
      <w:r w:rsidRPr="00492109">
        <w:rPr>
          <w:highlight w:val="white"/>
          <w:lang w:val="da-DK"/>
        </w:rPr>
        <w:t>#endif</w:t>
      </w:r>
    </w:p>
    <w:p w14:paraId="2690F976" w14:textId="77777777" w:rsidR="00047D3B" w:rsidRPr="00492109" w:rsidRDefault="00047D3B" w:rsidP="000E0106">
      <w:pPr>
        <w:pStyle w:val="Code"/>
        <w:rPr>
          <w:highlight w:val="white"/>
          <w:lang w:val="da-DK"/>
        </w:rPr>
      </w:pPr>
    </w:p>
    <w:p w14:paraId="7104F9A7" w14:textId="19DF4CC6" w:rsidR="000E0106" w:rsidRPr="00492109" w:rsidRDefault="000E0106" w:rsidP="000E0106">
      <w:pPr>
        <w:pStyle w:val="Code"/>
        <w:rPr>
          <w:highlight w:val="white"/>
          <w:lang w:val="da-DK"/>
        </w:rPr>
      </w:pPr>
      <w:r w:rsidRPr="00492109">
        <w:rPr>
          <w:highlight w:val="white"/>
          <w:lang w:val="da-DK"/>
        </w:rPr>
        <w:t>#ifdef __LINUX__</w:t>
      </w:r>
    </w:p>
    <w:p w14:paraId="66EA7846" w14:textId="77777777" w:rsidR="000E0106" w:rsidRPr="00492109" w:rsidRDefault="000E0106" w:rsidP="000E0106">
      <w:pPr>
        <w:pStyle w:val="Code"/>
        <w:rPr>
          <w:highlight w:val="white"/>
          <w:lang w:val="da-DK"/>
        </w:rPr>
      </w:pPr>
      <w:r w:rsidRPr="00492109">
        <w:rPr>
          <w:highlight w:val="white"/>
          <w:lang w:val="da-DK"/>
        </w:rPr>
        <w:t xml:space="preserve">  register_rax = 8;</w:t>
      </w:r>
    </w:p>
    <w:p w14:paraId="4C14F1F7" w14:textId="77777777" w:rsidR="000E0106" w:rsidRPr="00903DBA" w:rsidRDefault="000E0106" w:rsidP="000E0106">
      <w:pPr>
        <w:pStyle w:val="Code"/>
        <w:rPr>
          <w:highlight w:val="white"/>
        </w:rPr>
      </w:pPr>
      <w:r w:rsidRPr="00492109">
        <w:rPr>
          <w:highlight w:val="white"/>
          <w:lang w:val="da-DK"/>
        </w:rPr>
        <w:t xml:space="preserve">  </w:t>
      </w:r>
      <w:r w:rsidRPr="00903DBA">
        <w:rPr>
          <w:highlight w:val="white"/>
        </w:rPr>
        <w:t>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41C6B455" w:rsidR="00C25FEE" w:rsidRPr="00903DBA" w:rsidRDefault="00CC1DF4" w:rsidP="0060539D">
      <w:pPr>
        <w:pStyle w:val="Heading3"/>
        <w:rPr>
          <w:highlight w:val="white"/>
        </w:rPr>
      </w:pPr>
      <w:bookmarkStart w:id="625" w:name="_Toc98936489"/>
      <w:r>
        <w:rPr>
          <w:highlight w:val="white"/>
        </w:rPr>
        <w:t>&lt;</w:t>
      </w:r>
      <w:proofErr w:type="spellStart"/>
      <w:r>
        <w:rPr>
          <w:highlight w:val="white"/>
        </w:rPr>
        <w:t>h3</w:t>
      </w:r>
      <w:proofErr w:type="spellEnd"/>
      <w:r>
        <w:rPr>
          <w:highlight w:val="white"/>
        </w:rPr>
        <w:t>&gt;File Positioning&lt;/</w:t>
      </w:r>
      <w:proofErr w:type="spellStart"/>
      <w:r>
        <w:rPr>
          <w:highlight w:val="white"/>
        </w:rPr>
        <w:t>h3</w:t>
      </w:r>
      <w:proofErr w:type="spellEnd"/>
      <w:r>
        <w:rPr>
          <w:highlight w:val="white"/>
        </w:rPr>
        <w:t>&gt;</w:t>
      </w:r>
      <w:bookmarkEnd w:id="625"/>
    </w:p>
    <w:p w14:paraId="1A1D4E44" w14:textId="16EEB5AD" w:rsidR="009E6055" w:rsidRDefault="009E6055" w:rsidP="009E6055">
      <w:pPr>
        <w:rPr>
          <w:highlight w:val="white"/>
        </w:rPr>
      </w:pPr>
      <w:r>
        <w:rPr>
          <w:highlight w:val="white"/>
        </w:rPr>
        <w:t xml:space="preserve">The </w:t>
      </w:r>
      <w:r w:rsidR="00D4318D">
        <w:rPr>
          <w:rStyle w:val="KeyWord0"/>
          <w:highlight w:val="white"/>
        </w:rPr>
        <w:t>&lt;k&gt;</w:t>
      </w:r>
      <w:r w:rsidR="00D4318D" w:rsidRPr="009E6055">
        <w:rPr>
          <w:rStyle w:val="KeyWord0"/>
          <w:highlight w:val="white"/>
        </w:rPr>
        <w:t>ftell</w:t>
      </w:r>
      <w:r w:rsidR="00D4318D">
        <w:rPr>
          <w:rStyle w:val="KeyWord0"/>
          <w:highlight w:val="white"/>
        </w:rPr>
        <w:t>&lt;/k&gt;</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7E660E26" w:rsidR="001B7198" w:rsidRDefault="001B7198" w:rsidP="001B7198">
      <w:pPr>
        <w:rPr>
          <w:highlight w:val="white"/>
        </w:rPr>
      </w:pPr>
      <w:r>
        <w:rPr>
          <w:highlight w:val="white"/>
        </w:rPr>
        <w:lastRenderedPageBreak/>
        <w:t xml:space="preserve">The </w:t>
      </w:r>
      <w:r w:rsidR="00D4318D">
        <w:rPr>
          <w:rStyle w:val="KeyWord0"/>
          <w:highlight w:val="white"/>
        </w:rPr>
        <w:t>&lt;k&gt;rewind&lt;/k&gt;</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3FA6CFCB"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3BE92540" w:rsidR="001B7198" w:rsidRDefault="001B7198" w:rsidP="001B7198">
      <w:pPr>
        <w:rPr>
          <w:highlight w:val="white"/>
        </w:rPr>
      </w:pPr>
      <w:r>
        <w:rPr>
          <w:highlight w:val="white"/>
        </w:rPr>
        <w:t xml:space="preserve">The </w:t>
      </w:r>
      <w:r w:rsidR="00D4318D">
        <w:rPr>
          <w:rStyle w:val="KeyWord0"/>
          <w:highlight w:val="white"/>
        </w:rPr>
        <w:t>&lt;k&gt;fgetpos&lt;/k&gt;</w:t>
      </w:r>
      <w:r>
        <w:rPr>
          <w:highlight w:val="white"/>
        </w:rPr>
        <w:t xml:space="preserve"> function sets the file position of the </w:t>
      </w:r>
      <w:r w:rsidR="00D4318D">
        <w:rPr>
          <w:rStyle w:val="KeyWord0"/>
          <w:highlight w:val="white"/>
        </w:rPr>
        <w:t>&lt;k&gt;</w:t>
      </w:r>
      <w:r w:rsidR="00D4318D" w:rsidRPr="001B7198">
        <w:rPr>
          <w:rStyle w:val="KeyWord0"/>
          <w:highlight w:val="white"/>
        </w:rPr>
        <w:t>ptr</w:t>
      </w:r>
      <w:r w:rsidR="00D4318D">
        <w:rPr>
          <w:rStyle w:val="KeyWord0"/>
          <w:highlight w:val="white"/>
        </w:rPr>
        <w:t>&lt;/k&gt;</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89BA60E" w:rsidR="00C25FEE" w:rsidRPr="00903DBA"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feof</w:t>
      </w:r>
      <w:r w:rsidR="00D4318D">
        <w:rPr>
          <w:rStyle w:val="KeyWord0"/>
          <w:highlight w:val="white"/>
        </w:rPr>
        <w:t>&lt;/k&gt;</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06F5BE15" w:rsidR="00C25FEE" w:rsidRPr="00903DBA" w:rsidRDefault="00CC1DF4" w:rsidP="0060539D">
      <w:pPr>
        <w:pStyle w:val="Heading3"/>
        <w:rPr>
          <w:highlight w:val="white"/>
        </w:rPr>
      </w:pPr>
      <w:bookmarkStart w:id="626" w:name="_Toc98936490"/>
      <w:r>
        <w:rPr>
          <w:highlight w:val="white"/>
        </w:rPr>
        <w:t>&lt;</w:t>
      </w:r>
      <w:proofErr w:type="spellStart"/>
      <w:r>
        <w:rPr>
          <w:highlight w:val="white"/>
        </w:rPr>
        <w:t>h3</w:t>
      </w:r>
      <w:proofErr w:type="spellEnd"/>
      <w:r>
        <w:rPr>
          <w:highlight w:val="white"/>
        </w:rPr>
        <w:t>&gt;Error Messages&lt;/</w:t>
      </w:r>
      <w:proofErr w:type="spellStart"/>
      <w:r>
        <w:rPr>
          <w:highlight w:val="white"/>
        </w:rPr>
        <w:t>h3</w:t>
      </w:r>
      <w:proofErr w:type="spellEnd"/>
      <w:r>
        <w:rPr>
          <w:highlight w:val="white"/>
        </w:rPr>
        <w:t>&gt;</w:t>
      </w:r>
      <w:bookmarkEnd w:id="626"/>
    </w:p>
    <w:p w14:paraId="481DBECA" w14:textId="462EA08F" w:rsidR="001B7198" w:rsidRDefault="001B7198" w:rsidP="001B7198">
      <w:pPr>
        <w:rPr>
          <w:highlight w:val="white"/>
        </w:rPr>
      </w:pPr>
      <w:r>
        <w:rPr>
          <w:highlight w:val="white"/>
        </w:rPr>
        <w:t xml:space="preserve">The </w:t>
      </w:r>
      <w:r w:rsidR="00D4318D">
        <w:rPr>
          <w:rStyle w:val="KeyWord0"/>
          <w:highlight w:val="white"/>
        </w:rPr>
        <w:t>&lt;k&gt;</w:t>
      </w:r>
      <w:r w:rsidR="00D4318D" w:rsidRPr="001B7198">
        <w:rPr>
          <w:rStyle w:val="KeyWord0"/>
          <w:highlight w:val="white"/>
        </w:rPr>
        <w:t>clearerr</w:t>
      </w:r>
      <w:r w:rsidR="00D4318D">
        <w:rPr>
          <w:rStyle w:val="KeyWord0"/>
          <w:highlight w:val="white"/>
        </w:rPr>
        <w:t>&lt;/k&gt;</w:t>
      </w:r>
      <w:r>
        <w:rPr>
          <w:highlight w:val="white"/>
        </w:rPr>
        <w:t xml:space="preserve"> function </w:t>
      </w:r>
      <w:r w:rsidR="00E54E9A">
        <w:rPr>
          <w:highlight w:val="white"/>
        </w:rPr>
        <w:t>sets</w:t>
      </w:r>
      <w:r>
        <w:rPr>
          <w:highlight w:val="white"/>
        </w:rPr>
        <w:t xml:space="preserve">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w:t>
      </w:r>
      <w:r w:rsidR="00E54E9A">
        <w:rPr>
          <w:highlight w:val="white"/>
        </w:rPr>
        <w:t xml:space="preserve">stream as well as the </w:t>
      </w:r>
      <w:r>
        <w:rPr>
          <w:highlight w:val="white"/>
        </w:rPr>
        <w:t xml:space="preserve">global </w:t>
      </w:r>
      <w:r w:rsidR="00D4318D">
        <w:rPr>
          <w:rStyle w:val="KeyWord0"/>
          <w:highlight w:val="white"/>
        </w:rPr>
        <w:t>&lt;k&gt;</w:t>
      </w:r>
      <w:r w:rsidR="00D4318D" w:rsidRPr="00E54E9A">
        <w:rPr>
          <w:rStyle w:val="KeyWord0"/>
          <w:highlight w:val="white"/>
        </w:rPr>
        <w:t>errno</w:t>
      </w:r>
      <w:r w:rsidR="00D4318D">
        <w:rPr>
          <w:rStyle w:val="KeyWord0"/>
          <w:highlight w:val="white"/>
        </w:rPr>
        <w:t>&lt;/k&gt;</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104FE16C" w:rsidR="00E54E9A" w:rsidRDefault="00E54E9A" w:rsidP="00E54E9A">
      <w:pPr>
        <w:rPr>
          <w:highlight w:val="white"/>
        </w:rPr>
      </w:pPr>
      <w:r>
        <w:rPr>
          <w:highlight w:val="white"/>
        </w:rPr>
        <w:t xml:space="preserve">The </w:t>
      </w:r>
      <w:r w:rsidR="00D4318D">
        <w:rPr>
          <w:rStyle w:val="KeyWord0"/>
          <w:highlight w:val="white"/>
        </w:rPr>
        <w:t>&lt;k&gt;ferror&lt;/k&gt;</w:t>
      </w:r>
      <w:r>
        <w:rPr>
          <w:highlight w:val="white"/>
        </w:rPr>
        <w:t xml:space="preserve"> function return the </w:t>
      </w:r>
      <w:r w:rsidR="00D4318D">
        <w:rPr>
          <w:rStyle w:val="KeyWord0"/>
          <w:highlight w:val="white"/>
        </w:rPr>
        <w:t>&lt;k&gt;</w:t>
      </w:r>
      <w:r w:rsidR="00D4318D" w:rsidRPr="00E54E9A">
        <w:rPr>
          <w:rStyle w:val="KeyWord0"/>
          <w:highlight w:val="white"/>
        </w:rPr>
        <w:t>errno</w:t>
      </w:r>
      <w:r w:rsidR="00D4318D">
        <w:rPr>
          <w:rStyle w:val="KeyWord0"/>
          <w:highlight w:val="white"/>
        </w:rPr>
        <w:t>&lt;/k&gt;</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5C03E465" w:rsidR="00C25FEE" w:rsidRPr="00903DBA" w:rsidRDefault="00E54E9A" w:rsidP="00186399">
      <w:pPr>
        <w:rPr>
          <w:highlight w:val="white"/>
        </w:rPr>
      </w:pPr>
      <w:r>
        <w:rPr>
          <w:highlight w:val="white"/>
        </w:rPr>
        <w:t xml:space="preserve">The </w:t>
      </w:r>
      <w:r w:rsidR="00D4318D">
        <w:rPr>
          <w:rStyle w:val="KeyWord0"/>
          <w:highlight w:val="white"/>
        </w:rPr>
        <w:t>&lt;k&gt;</w:t>
      </w:r>
      <w:r w:rsidR="00D4318D" w:rsidRPr="00186399">
        <w:rPr>
          <w:rStyle w:val="KeyWord0"/>
          <w:highlight w:val="white"/>
        </w:rPr>
        <w:t>perror</w:t>
      </w:r>
      <w:r w:rsidR="00D4318D">
        <w:rPr>
          <w:rStyle w:val="KeyWord0"/>
          <w:highlight w:val="white"/>
        </w:rPr>
        <w:t>&lt;/k&gt;</w:t>
      </w:r>
      <w:r>
        <w:rPr>
          <w:highlight w:val="white"/>
        </w:rPr>
        <w:t xml:space="preserve"> function writes the </w:t>
      </w:r>
      <w:r w:rsidR="00186399">
        <w:rPr>
          <w:highlight w:val="white"/>
        </w:rPr>
        <w:t xml:space="preserve">value and message of the global </w:t>
      </w:r>
      <w:r w:rsidR="00D4318D">
        <w:rPr>
          <w:rStyle w:val="KeyWord0"/>
          <w:highlight w:val="white"/>
        </w:rPr>
        <w:t>&lt;k&gt;</w:t>
      </w:r>
      <w:r w:rsidR="00D4318D" w:rsidRPr="00F61C88">
        <w:rPr>
          <w:rStyle w:val="KeyWord0"/>
          <w:highlight w:val="white"/>
        </w:rPr>
        <w:t>errno</w:t>
      </w:r>
      <w:r w:rsidR="00D4318D">
        <w:rPr>
          <w:rStyle w:val="KeyWord0"/>
          <w:highlight w:val="white"/>
        </w:rPr>
        <w:t>&lt;/k&gt;</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9BEFA41" w:rsidR="00D62A8B" w:rsidRPr="00903DBA" w:rsidRDefault="00CC1DF4" w:rsidP="0060539D">
      <w:pPr>
        <w:pStyle w:val="Heading2"/>
      </w:pPr>
      <w:bookmarkStart w:id="627" w:name="_Toc98936491"/>
      <w:r>
        <w:t>&lt;</w:t>
      </w:r>
      <w:proofErr w:type="spellStart"/>
      <w:r>
        <w:t>h2</w:t>
      </w:r>
      <w:proofErr w:type="spellEnd"/>
      <w:r>
        <w:t>&gt;</w:t>
      </w:r>
      <w:r w:rsidRPr="00903DBA">
        <w:t>The Standard Library</w:t>
      </w:r>
      <w:r>
        <w:t>&lt;/</w:t>
      </w:r>
      <w:proofErr w:type="spellStart"/>
      <w:r>
        <w:t>h2</w:t>
      </w:r>
      <w:proofErr w:type="spellEnd"/>
      <w:r>
        <w:t>&gt;</w:t>
      </w:r>
      <w:bookmarkEnd w:id="62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19"/>
    <w:p w14:paraId="6289FDFB" w14:textId="2D05FE1A" w:rsidR="003420EA" w:rsidRPr="00903DBA" w:rsidRDefault="000274D4" w:rsidP="00E65FE6">
      <w:pPr>
        <w:pStyle w:val="CodeHeader"/>
      </w:pPr>
      <w:r>
        <w:t>&lt;</w:t>
      </w:r>
      <w:proofErr w:type="spellStart"/>
      <w:r>
        <w:t>ch</w:t>
      </w:r>
      <w:proofErr w:type="spellEnd"/>
      <w:r>
        <w:t>&gt;</w:t>
      </w:r>
      <w:proofErr w:type="spellStart"/>
      <w:r w:rsidRPr="00903DBA">
        <w:t>stdlib</w:t>
      </w:r>
      <w:r>
        <w:t>.</w:t>
      </w:r>
      <w:r w:rsidRPr="00903DBA">
        <w:t>h</w:t>
      </w:r>
      <w:proofErr w:type="spellEnd"/>
      <w:r>
        <w:t>&lt;/</w:t>
      </w:r>
      <w:proofErr w:type="spellStart"/>
      <w:r>
        <w:t>ch</w:t>
      </w:r>
      <w:proofErr w:type="spellEnd"/>
      <w:r>
        <w:t>&gt;</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492109" w:rsidRDefault="00B07509" w:rsidP="00B07509">
      <w:pPr>
        <w:pStyle w:val="Code"/>
        <w:rPr>
          <w:highlight w:val="white"/>
          <w:lang w:val="sv-SE"/>
        </w:rPr>
      </w:pPr>
      <w:r w:rsidRPr="00492109">
        <w:rPr>
          <w:highlight w:val="white"/>
          <w:lang w:val="sv-SE"/>
        </w:rPr>
        <w:t>void abort(void);</w:t>
      </w:r>
    </w:p>
    <w:p w14:paraId="0C4C9CD1" w14:textId="77777777" w:rsidR="00B07509" w:rsidRPr="00492109" w:rsidRDefault="00B07509" w:rsidP="00B07509">
      <w:pPr>
        <w:pStyle w:val="Code"/>
        <w:rPr>
          <w:highlight w:val="white"/>
          <w:lang w:val="sv-SE"/>
        </w:rPr>
      </w:pPr>
      <w:r w:rsidRPr="00492109">
        <w:rPr>
          <w:highlight w:val="white"/>
          <w:lang w:val="sv-SE"/>
        </w:rPr>
        <w:t>void exit(int status);</w:t>
      </w:r>
    </w:p>
    <w:p w14:paraId="7228A4A9" w14:textId="77777777" w:rsidR="00B07509" w:rsidRPr="00492109" w:rsidRDefault="00B07509" w:rsidP="00B07509">
      <w:pPr>
        <w:pStyle w:val="Code"/>
        <w:rPr>
          <w:highlight w:val="white"/>
          <w:lang w:val="sv-S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492109" w:rsidRDefault="00B07509" w:rsidP="00B07509">
      <w:pPr>
        <w:pStyle w:val="Code"/>
        <w:rPr>
          <w:highlight w:val="white"/>
          <w:lang w:val="sv-SE"/>
        </w:rPr>
      </w:pPr>
      <w:r w:rsidRPr="00492109">
        <w:rPr>
          <w:highlight w:val="white"/>
          <w:lang w:val="sv-SE"/>
        </w:rPr>
        <w:t>int atexit(FUNC_PTR fcn);</w:t>
      </w:r>
    </w:p>
    <w:p w14:paraId="36C8E824" w14:textId="77777777" w:rsidR="00B07509" w:rsidRPr="00492109" w:rsidRDefault="00B07509" w:rsidP="00B07509">
      <w:pPr>
        <w:pStyle w:val="Code"/>
        <w:rPr>
          <w:highlight w:val="white"/>
          <w:lang w:val="sv-S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492109" w:rsidRDefault="00B07509" w:rsidP="00B07509">
      <w:pPr>
        <w:pStyle w:val="Code"/>
        <w:rPr>
          <w:highlight w:val="white"/>
          <w:lang w:val="sv-SE"/>
        </w:rPr>
      </w:pPr>
      <w:r w:rsidRPr="00492109">
        <w:rPr>
          <w:highlight w:val="white"/>
          <w:lang w:val="sv-SE"/>
        </w:rPr>
        <w:t>} div_t;</w:t>
      </w:r>
    </w:p>
    <w:p w14:paraId="0207166B" w14:textId="77777777" w:rsidR="00B07509" w:rsidRPr="00492109" w:rsidRDefault="00B07509" w:rsidP="00B07509">
      <w:pPr>
        <w:pStyle w:val="Code"/>
        <w:rPr>
          <w:highlight w:val="white"/>
          <w:lang w:val="sv-SE"/>
        </w:rPr>
      </w:pPr>
    </w:p>
    <w:p w14:paraId="64F3C968" w14:textId="77777777" w:rsidR="00B07509" w:rsidRPr="00492109" w:rsidRDefault="00B07509" w:rsidP="00B07509">
      <w:pPr>
        <w:pStyle w:val="Code"/>
        <w:rPr>
          <w:highlight w:val="white"/>
          <w:lang w:val="sv-SE"/>
        </w:rPr>
      </w:pPr>
      <w:r w:rsidRPr="00492109">
        <w:rPr>
          <w:highlight w:val="white"/>
          <w:lang w:val="sv-SE"/>
        </w:rPr>
        <w:t>div_t div(int num, int denum);</w:t>
      </w:r>
    </w:p>
    <w:p w14:paraId="77828002" w14:textId="77777777" w:rsidR="00B07509" w:rsidRPr="00492109" w:rsidRDefault="00B07509" w:rsidP="00B07509">
      <w:pPr>
        <w:pStyle w:val="Code"/>
        <w:rPr>
          <w:highlight w:val="white"/>
          <w:lang w:val="sv-S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3454581B" w:rsidR="00B07509" w:rsidRPr="00903DBA" w:rsidRDefault="000274D4" w:rsidP="00E65FE6">
      <w:pPr>
        <w:pStyle w:val="CodeHeader"/>
      </w:pPr>
      <w:r>
        <w:t>&lt;</w:t>
      </w:r>
      <w:proofErr w:type="spellStart"/>
      <w:r>
        <w:t>ch</w:t>
      </w:r>
      <w:proofErr w:type="spellEnd"/>
      <w:r>
        <w:t>&gt;</w:t>
      </w:r>
      <w:proofErr w:type="spellStart"/>
      <w:r w:rsidRPr="00903DBA">
        <w:t>stdlib</w:t>
      </w:r>
      <w:r>
        <w:t>.</w:t>
      </w:r>
      <w:r w:rsidRPr="00903DBA">
        <w:t>c</w:t>
      </w:r>
      <w:proofErr w:type="spellEnd"/>
      <w:r>
        <w:t>&lt;/</w:t>
      </w:r>
      <w:proofErr w:type="spellStart"/>
      <w:r>
        <w:t>ch</w:t>
      </w:r>
      <w:proofErr w:type="spellEnd"/>
      <w:r>
        <w:t>&gt;</w:t>
      </w:r>
    </w:p>
    <w:p w14:paraId="5916E3AF" w14:textId="77777777" w:rsidR="00C63B16" w:rsidRPr="00903DBA" w:rsidRDefault="00C63B16" w:rsidP="00C63B16">
      <w:pPr>
        <w:pStyle w:val="Code"/>
        <w:rPr>
          <w:highlight w:val="white"/>
        </w:rPr>
      </w:pPr>
      <w:r w:rsidRPr="00903DBA">
        <w:rPr>
          <w:highlight w:val="white"/>
        </w:rPr>
        <w:lastRenderedPageBreak/>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535842A4" w:rsidR="00292E53" w:rsidRPr="00903DBA" w:rsidRDefault="00CC1DF4" w:rsidP="0060539D">
      <w:pPr>
        <w:pStyle w:val="Heading3"/>
        <w:rPr>
          <w:highlight w:val="white"/>
        </w:rPr>
      </w:pPr>
      <w:bookmarkStart w:id="628" w:name="_Toc98936492"/>
      <w:r>
        <w:rPr>
          <w:highlight w:val="white"/>
        </w:rPr>
        <w:t>&lt;</w:t>
      </w:r>
      <w:proofErr w:type="spellStart"/>
      <w:r>
        <w:rPr>
          <w:highlight w:val="white"/>
        </w:rPr>
        <w:t>h3</w:t>
      </w:r>
      <w:proofErr w:type="spellEnd"/>
      <w:r>
        <w:rPr>
          <w:highlight w:val="white"/>
        </w:rPr>
        <w:t>&gt;Type Casting&lt;/</w:t>
      </w:r>
      <w:proofErr w:type="spellStart"/>
      <w:r>
        <w:rPr>
          <w:highlight w:val="white"/>
        </w:rPr>
        <w:t>h3</w:t>
      </w:r>
      <w:proofErr w:type="spellEnd"/>
      <w:r>
        <w:rPr>
          <w:highlight w:val="white"/>
        </w:rPr>
        <w:t>&gt;</w:t>
      </w:r>
      <w:bookmarkEnd w:id="628"/>
    </w:p>
    <w:p w14:paraId="352C9709" w14:textId="7AFAF9FC" w:rsidR="00407929" w:rsidRPr="00903DBA" w:rsidRDefault="00407929" w:rsidP="004079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atoi</w:t>
      </w:r>
      <w:r w:rsidR="00D4318D">
        <w:rPr>
          <w:rStyle w:val="KeyWord0"/>
          <w:highlight w:val="white"/>
        </w:rPr>
        <w:t>&lt;/k&gt;</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318D">
        <w:rPr>
          <w:rStyle w:val="KeyWord0"/>
          <w:highlight w:val="white"/>
        </w:rPr>
        <w:t>&lt;k&gt;</w:t>
      </w:r>
      <w:r w:rsidR="00D4318D" w:rsidRPr="00903DBA">
        <w:rPr>
          <w:rStyle w:val="KeyWord0"/>
          <w:highlight w:val="white"/>
        </w:rPr>
        <w:t>atol</w:t>
      </w:r>
      <w:r w:rsidR="00D4318D">
        <w:rPr>
          <w:rStyle w:val="KeyWord0"/>
          <w:highlight w:val="white"/>
        </w:rPr>
        <w:t>&lt;/k&gt;</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3A4C3AD1" w:rsidR="00C63B16" w:rsidRPr="00903DBA" w:rsidRDefault="0033580C" w:rsidP="0033580C">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strtol</w:t>
      </w:r>
      <w:r w:rsidR="00D4318D">
        <w:rPr>
          <w:rStyle w:val="KeyWord0"/>
          <w:highlight w:val="white"/>
        </w:rPr>
        <w:t>&lt;/k&gt;</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0F9566DC" w:rsidR="00665BD2" w:rsidRPr="00903DBA" w:rsidRDefault="009C1BF4" w:rsidP="00665BD2">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strtoul</w:t>
      </w:r>
      <w:r w:rsidR="00D4318D">
        <w:rPr>
          <w:rStyle w:val="KeyWord0"/>
          <w:highlight w:val="white"/>
        </w:rPr>
        <w:t>&lt;/k&gt;</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lastRenderedPageBreak/>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4B151BDC" w:rsidR="00C63B16" w:rsidRPr="00903DBA" w:rsidRDefault="00801A29" w:rsidP="00801A2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strtod</w:t>
      </w:r>
      <w:r w:rsidR="00D4318D">
        <w:rPr>
          <w:rStyle w:val="KeyWord0"/>
          <w:highlight w:val="white"/>
        </w:rPr>
        <w:t>&lt;/k&gt;</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60289D92" w:rsidR="00C63B16" w:rsidRPr="00903DBA" w:rsidRDefault="00CC1DF4" w:rsidP="0060539D">
      <w:pPr>
        <w:pStyle w:val="Heading3"/>
        <w:rPr>
          <w:highlight w:val="white"/>
        </w:rPr>
      </w:pPr>
      <w:bookmarkStart w:id="629" w:name="_Toc98936493"/>
      <w:r>
        <w:rPr>
          <w:highlight w:val="white"/>
        </w:rPr>
        <w:t>&lt;</w:t>
      </w:r>
      <w:proofErr w:type="spellStart"/>
      <w:r>
        <w:rPr>
          <w:highlight w:val="white"/>
        </w:rPr>
        <w:t>h3</w:t>
      </w:r>
      <w:proofErr w:type="spellEnd"/>
      <w:r>
        <w:rPr>
          <w:highlight w:val="white"/>
        </w:rPr>
        <w:t>&gt;Environment Variables&lt;/</w:t>
      </w:r>
      <w:proofErr w:type="spellStart"/>
      <w:r>
        <w:rPr>
          <w:highlight w:val="white"/>
        </w:rPr>
        <w:t>h3</w:t>
      </w:r>
      <w:proofErr w:type="spellEnd"/>
      <w:r>
        <w:rPr>
          <w:highlight w:val="white"/>
        </w:rPr>
        <w:t>&gt;</w:t>
      </w:r>
      <w:bookmarkEnd w:id="629"/>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17FA426D" w:rsidR="00C63B16" w:rsidRPr="00903DBA" w:rsidRDefault="00CC1DF4" w:rsidP="0060539D">
      <w:pPr>
        <w:pStyle w:val="Heading3"/>
        <w:rPr>
          <w:highlight w:val="white"/>
        </w:rPr>
      </w:pPr>
      <w:bookmarkStart w:id="630" w:name="_Toc98936494"/>
      <w:r>
        <w:rPr>
          <w:highlight w:val="white"/>
        </w:rPr>
        <w:t>&lt;</w:t>
      </w:r>
      <w:proofErr w:type="spellStart"/>
      <w:r>
        <w:rPr>
          <w:highlight w:val="white"/>
        </w:rPr>
        <w:t>h3</w:t>
      </w:r>
      <w:proofErr w:type="spellEnd"/>
      <w:r>
        <w:rPr>
          <w:highlight w:val="white"/>
        </w:rPr>
        <w:t>&gt;Searching&lt;/</w:t>
      </w:r>
      <w:proofErr w:type="spellStart"/>
      <w:r>
        <w:rPr>
          <w:highlight w:val="white"/>
        </w:rPr>
        <w:t>h3</w:t>
      </w:r>
      <w:proofErr w:type="spellEnd"/>
      <w:r>
        <w:rPr>
          <w:highlight w:val="white"/>
        </w:rPr>
        <w:t>&gt;</w:t>
      </w:r>
      <w:bookmarkEnd w:id="630"/>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lastRenderedPageBreak/>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2FC872BC" w:rsidR="00665BD2" w:rsidRDefault="00CC1DF4" w:rsidP="0060539D">
      <w:pPr>
        <w:pStyle w:val="Heading3"/>
        <w:rPr>
          <w:highlight w:val="white"/>
        </w:rPr>
      </w:pPr>
      <w:bookmarkStart w:id="631" w:name="_Toc98936495"/>
      <w:r>
        <w:rPr>
          <w:highlight w:val="white"/>
        </w:rPr>
        <w:t>&lt;</w:t>
      </w:r>
      <w:proofErr w:type="spellStart"/>
      <w:r>
        <w:rPr>
          <w:highlight w:val="white"/>
        </w:rPr>
        <w:t>h3</w:t>
      </w:r>
      <w:proofErr w:type="spellEnd"/>
      <w:r>
        <w:rPr>
          <w:highlight w:val="white"/>
        </w:rPr>
        <w:t>&gt;Random Number Generation&lt;/</w:t>
      </w:r>
      <w:proofErr w:type="spellStart"/>
      <w:r>
        <w:rPr>
          <w:highlight w:val="white"/>
        </w:rPr>
        <w:t>h3</w:t>
      </w:r>
      <w:proofErr w:type="spellEnd"/>
      <w:r>
        <w:rPr>
          <w:highlight w:val="white"/>
        </w:rPr>
        <w:t>&gt;</w:t>
      </w:r>
      <w:bookmarkEnd w:id="631"/>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334C1D91" w:rsidR="00C63B16" w:rsidRPr="00903DBA" w:rsidRDefault="00CC1DF4" w:rsidP="0060539D">
      <w:pPr>
        <w:pStyle w:val="Heading3"/>
        <w:rPr>
          <w:highlight w:val="white"/>
        </w:rPr>
      </w:pPr>
      <w:bookmarkStart w:id="632" w:name="_Toc98936496"/>
      <w:r>
        <w:rPr>
          <w:highlight w:val="white"/>
        </w:rPr>
        <w:t>&lt;</w:t>
      </w:r>
      <w:proofErr w:type="spellStart"/>
      <w:r>
        <w:rPr>
          <w:highlight w:val="white"/>
        </w:rPr>
        <w:t>h3</w:t>
      </w:r>
      <w:proofErr w:type="spellEnd"/>
      <w:r>
        <w:rPr>
          <w:highlight w:val="white"/>
        </w:rPr>
        <w:t>&gt;Abortion and Exit&lt;/</w:t>
      </w:r>
      <w:proofErr w:type="spellStart"/>
      <w:r>
        <w:rPr>
          <w:highlight w:val="white"/>
        </w:rPr>
        <w:t>h3</w:t>
      </w:r>
      <w:proofErr w:type="spellEnd"/>
      <w:r>
        <w:rPr>
          <w:highlight w:val="white"/>
        </w:rPr>
        <w:t>&gt;</w:t>
      </w:r>
      <w:bookmarkEnd w:id="632"/>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3F4396" w:rsidRDefault="0096149D" w:rsidP="0096149D">
      <w:pPr>
        <w:pStyle w:val="Code"/>
        <w:rPr>
          <w:highlight w:val="white"/>
          <w:lang w:val="da-DK"/>
        </w:rPr>
      </w:pPr>
      <w:r w:rsidRPr="00903DBA">
        <w:rPr>
          <w:highlight w:val="white"/>
        </w:rPr>
        <w:t xml:space="preserve">  </w:t>
      </w:r>
      <w:r w:rsidRPr="003F4396">
        <w:rPr>
          <w:highlight w:val="white"/>
          <w:lang w:val="da-DK"/>
        </w:rPr>
        <w:t>register_ah = 0x4Cs;</w:t>
      </w:r>
    </w:p>
    <w:p w14:paraId="25319F86" w14:textId="77777777" w:rsidR="0096149D" w:rsidRPr="003F4396" w:rsidRDefault="0096149D" w:rsidP="0096149D">
      <w:pPr>
        <w:pStyle w:val="Code"/>
        <w:rPr>
          <w:highlight w:val="white"/>
          <w:lang w:val="da-DK"/>
        </w:rPr>
      </w:pPr>
      <w:r w:rsidRPr="003F4396">
        <w:rPr>
          <w:highlight w:val="white"/>
          <w:lang w:val="da-DK"/>
        </w:rPr>
        <w:t xml:space="preserve">  register_al = -1s;</w:t>
      </w:r>
    </w:p>
    <w:p w14:paraId="7BC19EC9" w14:textId="77777777" w:rsidR="0096149D" w:rsidRPr="00903DBA" w:rsidRDefault="0096149D" w:rsidP="0096149D">
      <w:pPr>
        <w:pStyle w:val="Code"/>
        <w:rPr>
          <w:highlight w:val="white"/>
        </w:rPr>
      </w:pPr>
      <w:r w:rsidRPr="003F4396">
        <w:rPr>
          <w:highlight w:val="white"/>
          <w:lang w:val="da-DK"/>
        </w:rPr>
        <w:t xml:space="preserve">  </w:t>
      </w:r>
      <w:r w:rsidRPr="00903DBA">
        <w:rPr>
          <w:highlight w:val="white"/>
        </w:rPr>
        <w:t>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lastRenderedPageBreak/>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492109" w:rsidRDefault="00C63B16" w:rsidP="00C63B16">
      <w:pPr>
        <w:pStyle w:val="Code"/>
        <w:rPr>
          <w:highlight w:val="white"/>
          <w:lang w:val="sv-SE"/>
        </w:rPr>
      </w:pPr>
      <w:r w:rsidRPr="00492109">
        <w:rPr>
          <w:highlight w:val="white"/>
          <w:lang w:val="sv-SE"/>
        </w:rPr>
        <w:t>int atexit(FUNC_PTR fcn) {</w:t>
      </w:r>
    </w:p>
    <w:p w14:paraId="046FEFDA"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492109" w:rsidRDefault="00C63B16" w:rsidP="00C63B16">
      <w:pPr>
        <w:pStyle w:val="Code"/>
        <w:rPr>
          <w:highlight w:val="white"/>
          <w:lang w:val="da-DK"/>
        </w:rPr>
      </w:pPr>
      <w:r w:rsidRPr="00492109">
        <w:rPr>
          <w:highlight w:val="white"/>
          <w:lang w:val="da-DK"/>
        </w:rPr>
        <w:t>#endif</w:t>
      </w:r>
    </w:p>
    <w:p w14:paraId="75953522" w14:textId="77777777" w:rsidR="00C63B16" w:rsidRPr="00492109" w:rsidRDefault="00C63B16" w:rsidP="00C63B16">
      <w:pPr>
        <w:pStyle w:val="Code"/>
        <w:rPr>
          <w:highlight w:val="white"/>
          <w:lang w:val="da-DK"/>
        </w:rPr>
      </w:pPr>
    </w:p>
    <w:p w14:paraId="78244984" w14:textId="77777777" w:rsidR="00C63B16" w:rsidRPr="00492109" w:rsidRDefault="00C63B16" w:rsidP="00C63B16">
      <w:pPr>
        <w:pStyle w:val="Code"/>
        <w:rPr>
          <w:highlight w:val="white"/>
          <w:lang w:val="da-DK"/>
        </w:rPr>
      </w:pPr>
      <w:r w:rsidRPr="00492109">
        <w:rPr>
          <w:highlight w:val="white"/>
          <w:lang w:val="da-DK"/>
        </w:rPr>
        <w:t>#ifdef __LINUX__</w:t>
      </w:r>
    </w:p>
    <w:p w14:paraId="23254A03" w14:textId="77777777" w:rsidR="00C63B16" w:rsidRPr="00492109" w:rsidRDefault="00C63B16" w:rsidP="00C63B16">
      <w:pPr>
        <w:pStyle w:val="Code"/>
        <w:rPr>
          <w:highlight w:val="white"/>
          <w:lang w:val="da-DK"/>
        </w:rPr>
      </w:pPr>
      <w:r w:rsidRPr="00492109">
        <w:rPr>
          <w:highlight w:val="white"/>
          <w:lang w:val="da-DK"/>
        </w:rPr>
        <w:t xml:space="preserve">  register_rax = 60L;</w:t>
      </w:r>
    </w:p>
    <w:p w14:paraId="68950EB5" w14:textId="77777777" w:rsidR="00C63B16" w:rsidRPr="00903DBA" w:rsidRDefault="00C63B16" w:rsidP="00C63B16">
      <w:pPr>
        <w:pStyle w:val="Code"/>
        <w:rPr>
          <w:highlight w:val="white"/>
        </w:rPr>
      </w:pPr>
      <w:r w:rsidRPr="00492109">
        <w:rPr>
          <w:highlight w:val="white"/>
          <w:lang w:val="da-DK"/>
        </w:rPr>
        <w:t xml:space="preserve">  </w:t>
      </w:r>
      <w:r w:rsidRPr="00903DBA">
        <w:rPr>
          <w:highlight w:val="white"/>
        </w:rPr>
        <w:t>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45B18311" w:rsidR="00C63B16" w:rsidRPr="00903DBA" w:rsidRDefault="00CC1DF4" w:rsidP="0060539D">
      <w:pPr>
        <w:pStyle w:val="Heading3"/>
        <w:rPr>
          <w:highlight w:val="white"/>
        </w:rPr>
      </w:pPr>
      <w:bookmarkStart w:id="633" w:name="_Toc98936497"/>
      <w:r>
        <w:rPr>
          <w:highlight w:val="white"/>
        </w:rPr>
        <w:t>&lt;</w:t>
      </w:r>
      <w:proofErr w:type="spellStart"/>
      <w:r>
        <w:rPr>
          <w:highlight w:val="white"/>
        </w:rPr>
        <w:t>h3</w:t>
      </w:r>
      <w:proofErr w:type="spellEnd"/>
      <w:r>
        <w:rPr>
          <w:highlight w:val="white"/>
        </w:rPr>
        <w:t>&gt;Sorting&lt;/</w:t>
      </w:r>
      <w:proofErr w:type="spellStart"/>
      <w:r>
        <w:rPr>
          <w:highlight w:val="white"/>
        </w:rPr>
        <w:t>h3</w:t>
      </w:r>
      <w:proofErr w:type="spellEnd"/>
      <w:r>
        <w:rPr>
          <w:highlight w:val="white"/>
        </w:rPr>
        <w:t>&gt;</w:t>
      </w:r>
      <w:bookmarkEnd w:id="633"/>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lastRenderedPageBreak/>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4A38EC9D" w:rsidR="00714049" w:rsidRPr="00903DBA" w:rsidRDefault="00CC1DF4" w:rsidP="0060539D">
      <w:pPr>
        <w:pStyle w:val="Heading3"/>
        <w:rPr>
          <w:highlight w:val="white"/>
        </w:rPr>
      </w:pPr>
      <w:bookmarkStart w:id="634" w:name="_Toc98936498"/>
      <w:r>
        <w:rPr>
          <w:highlight w:val="white"/>
        </w:rPr>
        <w:t>&lt;</w:t>
      </w:r>
      <w:proofErr w:type="spellStart"/>
      <w:r>
        <w:rPr>
          <w:highlight w:val="white"/>
        </w:rPr>
        <w:t>h3</w:t>
      </w:r>
      <w:proofErr w:type="spellEnd"/>
      <w:r>
        <w:rPr>
          <w:highlight w:val="white"/>
        </w:rPr>
        <w:t>&gt;Absolute Values&lt;/</w:t>
      </w:r>
      <w:proofErr w:type="spellStart"/>
      <w:r>
        <w:rPr>
          <w:highlight w:val="white"/>
        </w:rPr>
        <w:t>h3</w:t>
      </w:r>
      <w:proofErr w:type="spellEnd"/>
      <w:r>
        <w:rPr>
          <w:highlight w:val="white"/>
        </w:rPr>
        <w:t>&gt;</w:t>
      </w:r>
      <w:bookmarkEnd w:id="634"/>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04F1CAF5" w:rsidR="00C63B16" w:rsidRPr="00903DBA" w:rsidRDefault="00CC1DF4" w:rsidP="0060539D">
      <w:pPr>
        <w:pStyle w:val="Heading3"/>
        <w:rPr>
          <w:highlight w:val="white"/>
        </w:rPr>
      </w:pPr>
      <w:bookmarkStart w:id="635" w:name="_Toc98936499"/>
      <w:r>
        <w:rPr>
          <w:highlight w:val="white"/>
        </w:rPr>
        <w:t>&lt;</w:t>
      </w:r>
      <w:proofErr w:type="spellStart"/>
      <w:r>
        <w:rPr>
          <w:highlight w:val="white"/>
        </w:rPr>
        <w:t>h3</w:t>
      </w:r>
      <w:proofErr w:type="spellEnd"/>
      <w:r>
        <w:rPr>
          <w:highlight w:val="white"/>
        </w:rPr>
        <w:t>&gt;Division and Modulo&lt;/</w:t>
      </w:r>
      <w:proofErr w:type="spellStart"/>
      <w:r>
        <w:rPr>
          <w:highlight w:val="white"/>
        </w:rPr>
        <w:t>h3</w:t>
      </w:r>
      <w:proofErr w:type="spellEnd"/>
      <w:r>
        <w:rPr>
          <w:highlight w:val="white"/>
        </w:rPr>
        <w:t>&gt;</w:t>
      </w:r>
      <w:bookmarkEnd w:id="635"/>
    </w:p>
    <w:p w14:paraId="176A14BE" w14:textId="77777777" w:rsidR="00C63B16" w:rsidRPr="00492109" w:rsidRDefault="00C63B16" w:rsidP="00C63B16">
      <w:pPr>
        <w:pStyle w:val="Code"/>
        <w:rPr>
          <w:highlight w:val="white"/>
          <w:lang w:val="sv-SE"/>
        </w:rPr>
      </w:pPr>
      <w:r w:rsidRPr="00492109">
        <w:rPr>
          <w:highlight w:val="white"/>
          <w:lang w:val="sv-SE"/>
        </w:rPr>
        <w:t>div_t div(int num, int denum) {</w:t>
      </w:r>
    </w:p>
    <w:p w14:paraId="5BAA77B1" w14:textId="77777777" w:rsidR="00C63B16" w:rsidRPr="00903DBA" w:rsidRDefault="00C63B16" w:rsidP="00C63B16">
      <w:pPr>
        <w:pStyle w:val="Code"/>
        <w:rPr>
          <w:highlight w:val="white"/>
        </w:rPr>
      </w:pPr>
      <w:r w:rsidRPr="00492109">
        <w:rPr>
          <w:highlight w:val="white"/>
          <w:lang w:val="sv-SE"/>
        </w:rPr>
        <w:t xml:space="preserve">  </w:t>
      </w:r>
      <w:r w:rsidRPr="00903DBA">
        <w:rPr>
          <w:highlight w:val="white"/>
        </w:rPr>
        <w:t>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3676D9DC" w:rsidR="00C71817" w:rsidRDefault="00CC1DF4" w:rsidP="0060539D">
      <w:pPr>
        <w:pStyle w:val="Heading3"/>
      </w:pPr>
      <w:bookmarkStart w:id="636" w:name="_Toc98936500"/>
      <w:r>
        <w:lastRenderedPageBreak/>
        <w:t>&lt;</w:t>
      </w:r>
      <w:proofErr w:type="spellStart"/>
      <w:r>
        <w:t>h3</w:t>
      </w:r>
      <w:proofErr w:type="spellEnd"/>
      <w:r>
        <w:t>&gt;Dynamic Memory Management&lt;/</w:t>
      </w:r>
      <w:proofErr w:type="spellStart"/>
      <w:r>
        <w:t>h3</w:t>
      </w:r>
      <w:proofErr w:type="spellEnd"/>
      <w:r>
        <w:t>&gt;</w:t>
      </w:r>
      <w:bookmarkEnd w:id="636"/>
    </w:p>
    <w:p w14:paraId="2332CA91" w14:textId="77777777" w:rsidR="00C71817" w:rsidRPr="00C71817" w:rsidRDefault="00C71817" w:rsidP="00C71817"/>
    <w:p w14:paraId="49B8A31E" w14:textId="4CCA3029" w:rsidR="00D62A8B" w:rsidRPr="00903DBA" w:rsidRDefault="00CC1DF4" w:rsidP="0060539D">
      <w:pPr>
        <w:pStyle w:val="Heading2"/>
      </w:pPr>
      <w:bookmarkStart w:id="637" w:name="_Toc98936501"/>
      <w:r>
        <w:t>&lt;</w:t>
      </w:r>
      <w:proofErr w:type="spellStart"/>
      <w:r>
        <w:t>h2</w:t>
      </w:r>
      <w:proofErr w:type="spellEnd"/>
      <w:r>
        <w:t>&gt;</w:t>
      </w:r>
      <w:r w:rsidRPr="00903DBA">
        <w:t>Time</w:t>
      </w:r>
      <w:r>
        <w:t>&lt;/</w:t>
      </w:r>
      <w:proofErr w:type="spellStart"/>
      <w:r>
        <w:t>h2</w:t>
      </w:r>
      <w:proofErr w:type="spellEnd"/>
      <w:r>
        <w:t>&gt;</w:t>
      </w:r>
      <w:bookmarkEnd w:id="637"/>
    </w:p>
    <w:p w14:paraId="4B568326" w14:textId="75DF7651" w:rsidR="00487292" w:rsidRPr="00903DBA" w:rsidRDefault="000274D4" w:rsidP="00E65FE6">
      <w:pPr>
        <w:pStyle w:val="CodeHeader"/>
      </w:pPr>
      <w:r>
        <w:t>&lt;</w:t>
      </w:r>
      <w:proofErr w:type="spellStart"/>
      <w:r>
        <w:t>ch</w:t>
      </w:r>
      <w:proofErr w:type="spellEnd"/>
      <w:r>
        <w:t>&gt;</w:t>
      </w:r>
      <w:proofErr w:type="spellStart"/>
      <w:r w:rsidRPr="00903DBA">
        <w:t>time</w:t>
      </w:r>
      <w:r>
        <w:t>.</w:t>
      </w:r>
      <w:r w:rsidRPr="00903DBA">
        <w:t>h</w:t>
      </w:r>
      <w:proofErr w:type="spellEnd"/>
      <w:r>
        <w:t>&lt;/</w:t>
      </w:r>
      <w:proofErr w:type="spellStart"/>
      <w:r>
        <w:t>ch</w:t>
      </w:r>
      <w:proofErr w:type="spellEnd"/>
      <w:r>
        <w:t>&gt;</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3FBC8738" w:rsidR="003211B0" w:rsidRPr="00903DBA" w:rsidRDefault="000274D4" w:rsidP="00E65FE6">
      <w:pPr>
        <w:pStyle w:val="CodeHeader"/>
      </w:pPr>
      <w:r>
        <w:t>&lt;</w:t>
      </w:r>
      <w:proofErr w:type="spellStart"/>
      <w:r>
        <w:t>ch</w:t>
      </w:r>
      <w:proofErr w:type="spellEnd"/>
      <w:r>
        <w:t>&gt;</w:t>
      </w:r>
      <w:proofErr w:type="spellStart"/>
      <w:r w:rsidRPr="00903DBA">
        <w:t>time</w:t>
      </w:r>
      <w:r>
        <w:t>.</w:t>
      </w:r>
      <w:r w:rsidRPr="00903DBA">
        <w:t>c</w:t>
      </w:r>
      <w:proofErr w:type="spellEnd"/>
      <w:r>
        <w:t>&lt;/</w:t>
      </w:r>
      <w:proofErr w:type="spellStart"/>
      <w:r>
        <w:t>ch</w:t>
      </w:r>
      <w:proofErr w:type="spellEnd"/>
      <w:r>
        <w:t>&gt;</w:t>
      </w:r>
    </w:p>
    <w:p w14:paraId="4B114367" w14:textId="77777777" w:rsidR="00FE02C9" w:rsidRPr="00FE02C9" w:rsidRDefault="00FE02C9" w:rsidP="00FE02C9">
      <w:pPr>
        <w:pStyle w:val="Code"/>
        <w:rPr>
          <w:highlight w:val="white"/>
        </w:rPr>
      </w:pPr>
      <w:bookmarkStart w:id="638" w:name="_Ref54018755"/>
      <w:bookmarkStart w:id="639"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68F60871" w:rsidR="00FE02C9" w:rsidRPr="00240C40" w:rsidRDefault="00FE02C9" w:rsidP="00240C40">
      <w:pPr>
        <w:pStyle w:val="Code"/>
        <w:rPr>
          <w:highlight w:val="white"/>
        </w:rPr>
      </w:pPr>
    </w:p>
    <w:p w14:paraId="0B1695A0" w14:textId="77777777" w:rsidR="00240C40" w:rsidRPr="00240C40" w:rsidRDefault="00240C40" w:rsidP="00240C40">
      <w:pPr>
        <w:pStyle w:val="Code"/>
        <w:rPr>
          <w:highlight w:val="white"/>
        </w:rPr>
      </w:pPr>
      <w:r w:rsidRPr="00240C40">
        <w:rPr>
          <w:highlight w:val="white"/>
        </w:rPr>
        <w:t>static int getWeekNumber(const struct tm*);</w:t>
      </w:r>
    </w:p>
    <w:p w14:paraId="7C76BFE9" w14:textId="77777777" w:rsidR="00240C40" w:rsidRPr="00240C40" w:rsidRDefault="00240C40" w:rsidP="00240C40">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lastRenderedPageBreak/>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36C41CC3" w:rsidR="00E77B17" w:rsidRDefault="00CC1DF4" w:rsidP="0060539D">
      <w:pPr>
        <w:pStyle w:val="Heading3"/>
        <w:rPr>
          <w:highlight w:val="white"/>
        </w:rPr>
      </w:pPr>
      <w:bookmarkStart w:id="640" w:name="_Toc98936502"/>
      <w:r>
        <w:rPr>
          <w:highlight w:val="white"/>
        </w:rPr>
        <w:t>&lt;</w:t>
      </w:r>
      <w:proofErr w:type="spellStart"/>
      <w:r>
        <w:rPr>
          <w:highlight w:val="white"/>
        </w:rPr>
        <w:t>h3</w:t>
      </w:r>
      <w:proofErr w:type="spellEnd"/>
      <w:r>
        <w:rPr>
          <w:highlight w:val="white"/>
        </w:rPr>
        <w:t>&gt;Obtaining Time&lt;/</w:t>
      </w:r>
      <w:proofErr w:type="spellStart"/>
      <w:r>
        <w:rPr>
          <w:highlight w:val="white"/>
        </w:rPr>
        <w:t>h3</w:t>
      </w:r>
      <w:proofErr w:type="spellEnd"/>
      <w:r>
        <w:rPr>
          <w:highlight w:val="white"/>
        </w:rPr>
        <w:t>&gt;</w:t>
      </w:r>
      <w:bookmarkEnd w:id="640"/>
    </w:p>
    <w:p w14:paraId="0B3063D4" w14:textId="35E78D3E" w:rsidR="00D860B7" w:rsidRPr="00D860B7" w:rsidRDefault="00D860B7" w:rsidP="00D860B7">
      <w:pPr>
        <w:rPr>
          <w:highlight w:val="white"/>
        </w:rPr>
      </w:pPr>
      <w:r>
        <w:rPr>
          <w:highlight w:val="white"/>
        </w:rPr>
        <w:t xml:space="preserve">The </w:t>
      </w:r>
      <w:r w:rsidR="00D4318D">
        <w:rPr>
          <w:rStyle w:val="KeyWord0"/>
          <w:highlight w:val="white"/>
        </w:rPr>
        <w:t>&lt;k&gt;</w:t>
      </w:r>
      <w:r w:rsidR="00D4318D" w:rsidRPr="00D860B7">
        <w:rPr>
          <w:rStyle w:val="KeyWord0"/>
          <w:highlight w:val="white"/>
        </w:rPr>
        <w:t>time</w:t>
      </w:r>
      <w:r w:rsidR="00D4318D">
        <w:rPr>
          <w:rStyle w:val="KeyWord0"/>
          <w:highlight w:val="white"/>
        </w:rPr>
        <w:t>&lt;/k&gt;</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492109" w:rsidRDefault="000C013B" w:rsidP="000C013B">
      <w:pPr>
        <w:pStyle w:val="Code"/>
        <w:rPr>
          <w:highlight w:val="white"/>
          <w:lang w:val="da-DK"/>
        </w:rPr>
      </w:pPr>
      <w:r w:rsidRPr="00492109">
        <w:rPr>
          <w:highlight w:val="white"/>
          <w:lang w:val="da-DK"/>
        </w:rPr>
        <w:t>#ifdef __LINUX__</w:t>
      </w:r>
    </w:p>
    <w:p w14:paraId="3A4AEB2D" w14:textId="77777777" w:rsidR="000C013B" w:rsidRPr="00492109" w:rsidRDefault="000C013B" w:rsidP="000C013B">
      <w:pPr>
        <w:pStyle w:val="Code"/>
        <w:rPr>
          <w:highlight w:val="white"/>
          <w:lang w:val="da-DK"/>
        </w:rPr>
      </w:pPr>
      <w:r w:rsidRPr="00492109">
        <w:rPr>
          <w:highlight w:val="white"/>
          <w:lang w:val="da-DK"/>
        </w:rPr>
        <w:t xml:space="preserve">  register_rax = 201L;</w:t>
      </w:r>
    </w:p>
    <w:p w14:paraId="672CE4E7" w14:textId="77777777" w:rsidR="000C013B" w:rsidRPr="000C013B" w:rsidRDefault="000C013B" w:rsidP="000C013B">
      <w:pPr>
        <w:pStyle w:val="Code"/>
        <w:rPr>
          <w:highlight w:val="white"/>
        </w:rPr>
      </w:pPr>
      <w:r w:rsidRPr="00492109">
        <w:rPr>
          <w:highlight w:val="white"/>
          <w:lang w:val="da-DK"/>
        </w:rPr>
        <w:t xml:space="preserve">  </w:t>
      </w:r>
      <w:r w:rsidRPr="000C013B">
        <w:rPr>
          <w:highlight w:val="white"/>
        </w:rPr>
        <w:t>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678FD4F9"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00D4318D">
        <w:rPr>
          <w:rStyle w:val="KeyWord0"/>
          <w:highlight w:val="white"/>
        </w:rPr>
        <w:t>&lt;k&gt;</w:t>
      </w:r>
      <w:r w:rsidR="00D4318D" w:rsidRPr="00770ED4">
        <w:rPr>
          <w:rStyle w:val="KeyWord0"/>
          <w:highlight w:val="white"/>
        </w:rPr>
        <w:t>mktime</w:t>
      </w:r>
      <w:r w:rsidR="00D4318D">
        <w:rPr>
          <w:rStyle w:val="KeyWord0"/>
          <w:highlight w:val="white"/>
        </w:rPr>
        <w:t>&lt;/k&gt;</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32F1B139" w:rsidR="00185DE8" w:rsidRPr="00185DE8" w:rsidRDefault="00A42731" w:rsidP="00A42731">
      <w:pPr>
        <w:rPr>
          <w:highlight w:val="white"/>
        </w:rPr>
      </w:pPr>
      <w:r>
        <w:rPr>
          <w:highlight w:val="white"/>
        </w:rPr>
        <w:t xml:space="preserve">The </w:t>
      </w:r>
      <w:r w:rsidR="00D4318D">
        <w:rPr>
          <w:rStyle w:val="KeyWord0"/>
          <w:highlight w:val="white"/>
        </w:rPr>
        <w:t>&lt;k&gt;</w:t>
      </w:r>
      <w:r w:rsidR="00D4318D" w:rsidRPr="00084D03">
        <w:rPr>
          <w:rStyle w:val="KeyWord0"/>
          <w:highlight w:val="white"/>
        </w:rPr>
        <w:t>mktime</w:t>
      </w:r>
      <w:r w:rsidR="00D4318D">
        <w:rPr>
          <w:rStyle w:val="KeyWord0"/>
          <w:highlight w:val="white"/>
        </w:rPr>
        <w:t>&lt;/k&gt;</w:t>
      </w:r>
      <w:r>
        <w:rPr>
          <w:highlight w:val="white"/>
        </w:rPr>
        <w:t xml:space="preserve"> function calculates the number of seconds from January 1, 1970, given the date and time in the </w:t>
      </w:r>
      <w:r w:rsidR="00D4318D">
        <w:rPr>
          <w:rStyle w:val="KeyWord0"/>
          <w:highlight w:val="white"/>
        </w:rPr>
        <w:t>&lt;k&gt;</w:t>
      </w:r>
      <w:r w:rsidR="00D4318D" w:rsidRPr="00A42731">
        <w:rPr>
          <w:rStyle w:val="KeyWord0"/>
          <w:highlight w:val="white"/>
        </w:rPr>
        <w:t>tm</w:t>
      </w:r>
      <w:r w:rsidR="00D4318D">
        <w:rPr>
          <w:rStyle w:val="KeyWord0"/>
          <w:highlight w:val="white"/>
        </w:rPr>
        <w:t>&lt;/k&gt;</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4796D0FC" w:rsidR="00185DE8" w:rsidRPr="00185DE8" w:rsidRDefault="007979F4" w:rsidP="007979F4">
      <w:pPr>
        <w:rPr>
          <w:highlight w:val="white"/>
        </w:rPr>
      </w:pPr>
      <w:r>
        <w:rPr>
          <w:highlight w:val="white"/>
        </w:rPr>
        <w:t xml:space="preserve">The </w:t>
      </w:r>
      <w:r w:rsidR="00D4318D">
        <w:rPr>
          <w:rStyle w:val="KeyWord0"/>
          <w:highlight w:val="white"/>
        </w:rPr>
        <w:t>&lt;k&gt;</w:t>
      </w:r>
      <w:r w:rsidR="00D4318D" w:rsidRPr="007979F4">
        <w:rPr>
          <w:rStyle w:val="KeyWord0"/>
          <w:highlight w:val="white"/>
        </w:rPr>
        <w:t>gmtime</w:t>
      </w:r>
      <w:r w:rsidR="00D4318D">
        <w:rPr>
          <w:rStyle w:val="KeyWord0"/>
          <w:highlight w:val="white"/>
        </w:rPr>
        <w:t>&lt;/k&gt;</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D4318D">
        <w:rPr>
          <w:rStyle w:val="KeyWord0"/>
          <w:highlight w:val="white"/>
        </w:rPr>
        <w:t>&lt;k&gt;</w:t>
      </w:r>
      <w:r w:rsidR="00D4318D" w:rsidRPr="00B462E5">
        <w:rPr>
          <w:rStyle w:val="KeyWord0"/>
          <w:highlight w:val="white"/>
        </w:rPr>
        <w:t>g_timeStruct</w:t>
      </w:r>
      <w:r w:rsidR="00D4318D">
        <w:rPr>
          <w:rStyle w:val="KeyWord0"/>
          <w:highlight w:val="white"/>
        </w:rPr>
        <w:t>&lt;/k&gt;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lastRenderedPageBreak/>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16D65AE1" w:rsidR="000E2DEF" w:rsidRPr="000E2DEF" w:rsidRDefault="00F41A32" w:rsidP="00F41A32">
      <w:pPr>
        <w:rPr>
          <w:highlight w:val="white"/>
        </w:rPr>
      </w:pPr>
      <w:r>
        <w:rPr>
          <w:highlight w:val="white"/>
        </w:rPr>
        <w:lastRenderedPageBreak/>
        <w:t xml:space="preserve">The </w:t>
      </w:r>
      <w:r w:rsidR="00D4318D">
        <w:rPr>
          <w:rStyle w:val="KeyWord0"/>
          <w:highlight w:val="white"/>
        </w:rPr>
        <w:t>&lt;k&gt;</w:t>
      </w:r>
      <w:r w:rsidR="00D4318D" w:rsidRPr="00F41A32">
        <w:rPr>
          <w:rStyle w:val="KeyWord0"/>
          <w:highlight w:val="white"/>
        </w:rPr>
        <w:t>localtime</w:t>
      </w:r>
      <w:r w:rsidR="00D4318D">
        <w:rPr>
          <w:rStyle w:val="KeyWord0"/>
          <w:highlight w:val="white"/>
        </w:rPr>
        <w:t>&lt;/k&gt;</w:t>
      </w:r>
      <w:r>
        <w:rPr>
          <w:highlight w:val="white"/>
        </w:rPr>
        <w:t xml:space="preserve"> function returns </w:t>
      </w:r>
      <w:r w:rsidR="004766A0">
        <w:rPr>
          <w:highlight w:val="white"/>
        </w:rPr>
        <w:t xml:space="preserve">a pointer to the tm structure in the same way as </w:t>
      </w:r>
      <w:r w:rsidR="00D4318D">
        <w:rPr>
          <w:rStyle w:val="KeyWord0"/>
          <w:highlight w:val="white"/>
        </w:rPr>
        <w:t>&lt;k&gt;</w:t>
      </w:r>
      <w:r w:rsidR="00D4318D" w:rsidRPr="006057A1">
        <w:rPr>
          <w:rStyle w:val="KeyWord0"/>
          <w:highlight w:val="white"/>
        </w:rPr>
        <w:t>gmtime</w:t>
      </w:r>
      <w:r w:rsidR="00D4318D">
        <w:rPr>
          <w:rStyle w:val="KeyWord0"/>
          <w:highlight w:val="white"/>
        </w:rPr>
        <w:t>&lt;/k&gt;</w:t>
      </w:r>
      <w:r w:rsidR="004766A0">
        <w:rPr>
          <w:highlight w:val="white"/>
        </w:rPr>
        <w:t xml:space="preserve"> above. The difference is that </w:t>
      </w:r>
      <w:r w:rsidR="00D4318D">
        <w:rPr>
          <w:rStyle w:val="KeyWord0"/>
          <w:highlight w:val="white"/>
        </w:rPr>
        <w:t>&lt;k&gt;</w:t>
      </w:r>
      <w:r w:rsidR="00D4318D" w:rsidRPr="006057A1">
        <w:rPr>
          <w:rStyle w:val="KeyWord0"/>
          <w:highlight w:val="white"/>
        </w:rPr>
        <w:t>localtime</w:t>
      </w:r>
      <w:r w:rsidR="00D4318D">
        <w:rPr>
          <w:rStyle w:val="KeyWord0"/>
          <w:highlight w:val="white"/>
        </w:rPr>
        <w:t>&lt;/k&gt;</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77BD9046"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00D4318D">
        <w:rPr>
          <w:rStyle w:val="KeyWord0"/>
          <w:highlight w:val="white"/>
        </w:rPr>
        <w:t>&lt;k&gt;</w:t>
      </w:r>
      <w:r w:rsidR="00D4318D" w:rsidRPr="00CD78FD">
        <w:rPr>
          <w:rStyle w:val="KeyWord0"/>
          <w:highlight w:val="white"/>
        </w:rPr>
        <w:t>gmtime</w:t>
      </w:r>
      <w:r w:rsidR="00D4318D">
        <w:rPr>
          <w:rStyle w:val="KeyWord0"/>
          <w:highlight w:val="white"/>
        </w:rPr>
        <w:t>&lt;/k&gt;</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ACE75D1" w:rsidR="00185DE8" w:rsidRPr="00185DE8" w:rsidRDefault="009443A1" w:rsidP="009443A1">
      <w:pPr>
        <w:rPr>
          <w:highlight w:val="white"/>
        </w:rPr>
      </w:pPr>
      <w:r>
        <w:rPr>
          <w:highlight w:val="white"/>
        </w:rPr>
        <w:t xml:space="preserve">The </w:t>
      </w:r>
      <w:r w:rsidR="00D4318D">
        <w:rPr>
          <w:rStyle w:val="KeyWord0"/>
          <w:highlight w:val="white"/>
        </w:rPr>
        <w:t>&lt;k&gt;</w:t>
      </w:r>
      <w:r w:rsidR="00D4318D" w:rsidRPr="009443A1">
        <w:rPr>
          <w:rStyle w:val="KeyWord0"/>
          <w:highlight w:val="white"/>
        </w:rPr>
        <w:t>difftime</w:t>
      </w:r>
      <w:r w:rsidR="00D4318D">
        <w:rPr>
          <w:rStyle w:val="KeyWord0"/>
          <w:highlight w:val="white"/>
        </w:rPr>
        <w:t>&lt;/k&gt;</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26516B51" w:rsidR="00E77B17" w:rsidRPr="00903DBA" w:rsidRDefault="00CC1DF4" w:rsidP="0060539D">
      <w:pPr>
        <w:pStyle w:val="Heading3"/>
        <w:rPr>
          <w:highlight w:val="white"/>
        </w:rPr>
      </w:pPr>
      <w:bookmarkStart w:id="641" w:name="_Toc98936503"/>
      <w:r>
        <w:rPr>
          <w:highlight w:val="white"/>
        </w:rPr>
        <w:t>&lt;</w:t>
      </w:r>
      <w:proofErr w:type="spellStart"/>
      <w:r>
        <w:rPr>
          <w:highlight w:val="white"/>
        </w:rPr>
        <w:t>h3</w:t>
      </w:r>
      <w:proofErr w:type="spellEnd"/>
      <w:r>
        <w:rPr>
          <w:highlight w:val="white"/>
        </w:rPr>
        <w:t>&gt;Time Formatting&lt;/</w:t>
      </w:r>
      <w:proofErr w:type="spellStart"/>
      <w:r>
        <w:rPr>
          <w:highlight w:val="white"/>
        </w:rPr>
        <w:t>h3</w:t>
      </w:r>
      <w:proofErr w:type="spellEnd"/>
      <w:r>
        <w:rPr>
          <w:highlight w:val="white"/>
        </w:rPr>
        <w:t>&gt;</w:t>
      </w:r>
      <w:bookmarkEnd w:id="641"/>
    </w:p>
    <w:p w14:paraId="32EAEE27" w14:textId="3B8F8E9B" w:rsidR="00940D87" w:rsidRDefault="00940D87" w:rsidP="00940D87">
      <w:pPr>
        <w:rPr>
          <w:highlight w:val="white"/>
        </w:rPr>
      </w:pPr>
      <w:r>
        <w:rPr>
          <w:highlight w:val="white"/>
        </w:rPr>
        <w:t xml:space="preserve">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and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function below returns a string holding a time, we need the static global string </w:t>
      </w:r>
      <w:r w:rsidR="00D4318D">
        <w:rPr>
          <w:rStyle w:val="KeyWord0"/>
          <w:highlight w:val="white"/>
        </w:rPr>
        <w:t>&lt;k&gt;</w:t>
      </w:r>
      <w:r w:rsidR="00D4318D" w:rsidRPr="00940D87">
        <w:rPr>
          <w:rStyle w:val="KeyWord0"/>
          <w:highlight w:val="white"/>
        </w:rPr>
        <w:t>g_timeString</w:t>
      </w:r>
      <w:r w:rsidR="00D4318D">
        <w:rPr>
          <w:rStyle w:val="KeyWord0"/>
          <w:highlight w:val="white"/>
        </w:rPr>
        <w:t>&lt;/k&gt;</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326C7454" w:rsidR="00FC2086" w:rsidRDefault="000E6999" w:rsidP="00FC2086">
      <w:pPr>
        <w:rPr>
          <w:highlight w:val="white"/>
        </w:rPr>
      </w:pPr>
      <w:r>
        <w:rPr>
          <w:highlight w:val="white"/>
        </w:rPr>
        <w:t xml:space="preserve">For the </w:t>
      </w:r>
      <w:r w:rsidR="00D4318D">
        <w:rPr>
          <w:rStyle w:val="KeyWord0"/>
          <w:highlight w:val="white"/>
        </w:rPr>
        <w:t>&lt;k&gt;</w:t>
      </w:r>
      <w:r w:rsidR="00D4318D" w:rsidRPr="00940D87">
        <w:rPr>
          <w:rStyle w:val="KeyWord0"/>
          <w:highlight w:val="white"/>
        </w:rPr>
        <w:t>asctime</w:t>
      </w:r>
      <w:r w:rsidR="00D4318D">
        <w:rPr>
          <w:rStyle w:val="KeyWord0"/>
          <w:highlight w:val="white"/>
        </w:rPr>
        <w:t>&lt;/k&gt;</w:t>
      </w:r>
      <w:r>
        <w:rPr>
          <w:highlight w:val="white"/>
        </w:rPr>
        <w:t xml:space="preserve">, </w:t>
      </w:r>
      <w:r w:rsidR="00D4318D">
        <w:rPr>
          <w:rStyle w:val="KeyWord0"/>
          <w:highlight w:val="white"/>
        </w:rPr>
        <w:t>&lt;k&gt;</w:t>
      </w:r>
      <w:r w:rsidR="00D4318D" w:rsidRPr="00940D87">
        <w:rPr>
          <w:rStyle w:val="KeyWord0"/>
          <w:highlight w:val="white"/>
        </w:rPr>
        <w:t>ctime</w:t>
      </w:r>
      <w:r w:rsidR="00D4318D">
        <w:rPr>
          <w:rStyle w:val="KeyWord0"/>
          <w:highlight w:val="white"/>
        </w:rPr>
        <w:t>&lt;/k&gt;</w:t>
      </w:r>
      <w:r>
        <w:rPr>
          <w:highlight w:val="white"/>
        </w:rPr>
        <w:t xml:space="preserve">, and </w:t>
      </w:r>
      <w:r w:rsidR="00D4318D">
        <w:rPr>
          <w:rStyle w:val="KeyWord0"/>
          <w:highlight w:val="white"/>
        </w:rPr>
        <w:t>&lt;k&gt;</w:t>
      </w:r>
      <w:r w:rsidR="00D4318D" w:rsidRPr="000E6999">
        <w:rPr>
          <w:rStyle w:val="KeyWord0"/>
          <w:highlight w:val="white"/>
        </w:rPr>
        <w:t>strftime</w:t>
      </w:r>
      <w:r w:rsidR="00D4318D">
        <w:rPr>
          <w:rStyle w:val="KeyWord0"/>
          <w:highlight w:val="white"/>
        </w:rPr>
        <w:t>&lt;/k&gt;</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4BB88430" w:rsidR="00185DE8" w:rsidRPr="00185DE8" w:rsidRDefault="0033520A" w:rsidP="0033520A">
      <w:pPr>
        <w:rPr>
          <w:highlight w:val="white"/>
        </w:rPr>
      </w:pPr>
      <w:r>
        <w:rPr>
          <w:highlight w:val="white"/>
        </w:rPr>
        <w:t xml:space="preserve">The </w:t>
      </w:r>
      <w:r w:rsidR="00D4318D">
        <w:rPr>
          <w:rStyle w:val="KeyWord0"/>
          <w:highlight w:val="white"/>
        </w:rPr>
        <w:t>&lt;k&gt;</w:t>
      </w:r>
      <w:r w:rsidR="00D4318D" w:rsidRPr="0033520A">
        <w:rPr>
          <w:rStyle w:val="KeyWord0"/>
          <w:highlight w:val="white"/>
        </w:rPr>
        <w:t>asctime</w:t>
      </w:r>
      <w:r w:rsidR="00D4318D">
        <w:rPr>
          <w:rStyle w:val="KeyWord0"/>
          <w:highlight w:val="white"/>
        </w:rPr>
        <w:t>&lt;/k&gt;</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D4318D">
        <w:rPr>
          <w:rStyle w:val="KeyWord0"/>
          <w:highlight w:val="white"/>
        </w:rPr>
        <w:t>&lt;k&gt;</w:t>
      </w:r>
      <w:r w:rsidR="00D4318D" w:rsidRPr="002A34F8">
        <w:rPr>
          <w:rStyle w:val="KeyWord0"/>
          <w:highlight w:val="white"/>
        </w:rPr>
        <w:t>tm</w:t>
      </w:r>
      <w:r w:rsidR="00D4318D">
        <w:rPr>
          <w:rStyle w:val="KeyWord0"/>
          <w:highlight w:val="white"/>
        </w:rPr>
        <w:t>&lt;/k&gt;</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3544B249" w:rsidR="00BE089B" w:rsidRPr="00BE089B" w:rsidRDefault="0074435A" w:rsidP="0074435A">
      <w:pPr>
        <w:rPr>
          <w:highlight w:val="white"/>
        </w:rPr>
      </w:pPr>
      <w:r>
        <w:rPr>
          <w:highlight w:val="white"/>
        </w:rPr>
        <w:t xml:space="preserve">We call </w:t>
      </w:r>
      <w:r w:rsidR="00D4318D">
        <w:rPr>
          <w:rStyle w:val="KeyWord0"/>
          <w:highlight w:val="white"/>
        </w:rPr>
        <w:t>&lt;k&gt;</w:t>
      </w:r>
      <w:r w:rsidR="00D4318D" w:rsidRPr="0074435A">
        <w:rPr>
          <w:rStyle w:val="KeyWord0"/>
          <w:highlight w:val="white"/>
        </w:rPr>
        <w:t>sprintf</w:t>
      </w:r>
      <w:r w:rsidR="00D4318D">
        <w:rPr>
          <w:rStyle w:val="KeyWord0"/>
          <w:highlight w:val="white"/>
        </w:rPr>
        <w:t>&lt;/k&gt;</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015C6061" w:rsidR="00151344" w:rsidRPr="00185DE8" w:rsidRDefault="00151344" w:rsidP="00151344">
      <w:pPr>
        <w:rPr>
          <w:highlight w:val="white"/>
        </w:rPr>
      </w:pPr>
      <w:r>
        <w:rPr>
          <w:highlight w:val="white"/>
        </w:rPr>
        <w:t xml:space="preserve">The </w:t>
      </w:r>
      <w:r w:rsidR="00D4318D">
        <w:rPr>
          <w:rStyle w:val="KeyWord0"/>
          <w:highlight w:val="white"/>
        </w:rPr>
        <w:t>&lt;k&gt;c</w:t>
      </w:r>
      <w:r w:rsidR="00D4318D" w:rsidRPr="0033520A">
        <w:rPr>
          <w:rStyle w:val="KeyWord0"/>
          <w:highlight w:val="white"/>
        </w:rPr>
        <w:t>time</w:t>
      </w:r>
      <w:r w:rsidR="00D4318D">
        <w:rPr>
          <w:rStyle w:val="KeyWord0"/>
          <w:highlight w:val="white"/>
        </w:rPr>
        <w:t>&lt;/k&gt;</w:t>
      </w:r>
      <w:r>
        <w:rPr>
          <w:highlight w:val="white"/>
        </w:rPr>
        <w:t xml:space="preserve"> function does also returns a string with the given time in the format “Mon Jan 1 01:02:03 1970”. The difference between </w:t>
      </w:r>
      <w:r w:rsidR="00D4318D">
        <w:rPr>
          <w:rStyle w:val="KeyWord0"/>
          <w:highlight w:val="white"/>
        </w:rPr>
        <w:t>&lt;k&gt;</w:t>
      </w:r>
      <w:r w:rsidR="00D4318D" w:rsidRPr="003A5252">
        <w:rPr>
          <w:rStyle w:val="KeyWord0"/>
          <w:highlight w:val="white"/>
        </w:rPr>
        <w:t>asctime</w:t>
      </w:r>
      <w:r w:rsidR="00D4318D">
        <w:rPr>
          <w:rStyle w:val="KeyWord0"/>
          <w:highlight w:val="white"/>
        </w:rPr>
        <w:t>&lt;/k&gt;</w:t>
      </w:r>
      <w:r>
        <w:rPr>
          <w:highlight w:val="white"/>
        </w:rPr>
        <w:t xml:space="preserve"> above is that the time is given with the </w:t>
      </w:r>
      <w:r w:rsidR="00D4318D">
        <w:rPr>
          <w:rStyle w:val="KeyWord0"/>
          <w:highlight w:val="white"/>
        </w:rPr>
        <w:t>&lt;k&gt;</w:t>
      </w:r>
      <w:r w:rsidR="00D4318D" w:rsidRPr="003A5252">
        <w:rPr>
          <w:rStyle w:val="KeyWord0"/>
          <w:highlight w:val="white"/>
        </w:rPr>
        <w:t>time_t</w:t>
      </w:r>
      <w:r w:rsidR="00D4318D">
        <w:rPr>
          <w:rStyle w:val="KeyWord0"/>
          <w:highlight w:val="white"/>
        </w:rPr>
        <w:t>&lt;/k&gt;</w:t>
      </w:r>
      <w:r>
        <w:rPr>
          <w:highlight w:val="white"/>
        </w:rPr>
        <w:t xml:space="preserve"> type, the number of seconds from January 1, 1970, instead of the </w:t>
      </w:r>
      <w:r w:rsidR="00D4318D">
        <w:rPr>
          <w:rStyle w:val="KeyWord0"/>
          <w:highlight w:val="white"/>
        </w:rPr>
        <w:t>&lt;k&gt;</w:t>
      </w:r>
      <w:r w:rsidR="00D4318D" w:rsidRPr="003A5252">
        <w:rPr>
          <w:rStyle w:val="KeyWord0"/>
          <w:highlight w:val="white"/>
        </w:rPr>
        <w:t>tm</w:t>
      </w:r>
      <w:r w:rsidR="00D4318D">
        <w:rPr>
          <w:rStyle w:val="KeyWord0"/>
          <w:highlight w:val="white"/>
        </w:rPr>
        <w:t>&lt;/k&gt;</w:t>
      </w:r>
      <w:r>
        <w:rPr>
          <w:highlight w:val="white"/>
        </w:rPr>
        <w:t xml:space="preserve"> structure. We simply call </w:t>
      </w:r>
      <w:r w:rsidR="00D4318D">
        <w:rPr>
          <w:rStyle w:val="KeyWord0"/>
          <w:highlight w:val="white"/>
        </w:rPr>
        <w:t>&lt;k&gt;</w:t>
      </w:r>
      <w:r w:rsidR="00D4318D" w:rsidRPr="00151344">
        <w:rPr>
          <w:rStyle w:val="KeyWord0"/>
          <w:highlight w:val="white"/>
        </w:rPr>
        <w:t>localtime</w:t>
      </w:r>
      <w:r w:rsidR="00D4318D">
        <w:rPr>
          <w:rStyle w:val="KeyWord0"/>
          <w:highlight w:val="white"/>
        </w:rPr>
        <w:t>&lt;/k&gt;</w:t>
      </w:r>
      <w:r>
        <w:rPr>
          <w:highlight w:val="white"/>
        </w:rPr>
        <w:t xml:space="preserve"> to receive the time on the struct </w:t>
      </w:r>
      <w:r w:rsidR="00D4318D">
        <w:rPr>
          <w:rStyle w:val="KeyWord0"/>
          <w:highlight w:val="white"/>
        </w:rPr>
        <w:t>&lt;k&gt;</w:t>
      </w:r>
      <w:r w:rsidR="00D4318D" w:rsidRPr="00151344">
        <w:rPr>
          <w:rStyle w:val="KeyWord0"/>
          <w:highlight w:val="white"/>
        </w:rPr>
        <w:t>tm</w:t>
      </w:r>
      <w:r w:rsidR="00D4318D">
        <w:rPr>
          <w:rStyle w:val="KeyWord0"/>
          <w:highlight w:val="white"/>
        </w:rPr>
        <w:t>&lt;/k&gt;</w:t>
      </w:r>
      <w:r>
        <w:rPr>
          <w:highlight w:val="white"/>
        </w:rPr>
        <w:t xml:space="preserve"> form</w:t>
      </w:r>
      <w:r w:rsidR="00914735">
        <w:rPr>
          <w:highlight w:val="white"/>
        </w:rPr>
        <w:t xml:space="preserve">, and </w:t>
      </w:r>
      <w:r w:rsidR="00D4318D">
        <w:rPr>
          <w:rStyle w:val="KeyWord0"/>
          <w:highlight w:val="white"/>
        </w:rPr>
        <w:t>&lt;k&gt;</w:t>
      </w:r>
      <w:r w:rsidR="00D4318D" w:rsidRPr="00914735">
        <w:rPr>
          <w:rStyle w:val="KeyWord0"/>
          <w:highlight w:val="white"/>
        </w:rPr>
        <w:t>asctime</w:t>
      </w:r>
      <w:r w:rsidR="00D4318D">
        <w:rPr>
          <w:rStyle w:val="KeyWord0"/>
          <w:highlight w:val="white"/>
        </w:rPr>
        <w:t>&lt;/k&gt;</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3317A858" w:rsidR="00A57FA6"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strftime</w:t>
      </w:r>
      <w:r w:rsidR="00D4318D">
        <w:rPr>
          <w:rStyle w:val="KeyWord0"/>
          <w:highlight w:val="white"/>
        </w:rPr>
        <w:t>&lt;/k&gt;</w:t>
      </w:r>
      <w:r>
        <w:rPr>
          <w:highlight w:val="white"/>
        </w:rPr>
        <w:t xml:space="preserve"> function formats the text of date and time</w:t>
      </w:r>
      <w:r w:rsidR="00A57FA6">
        <w:rPr>
          <w:highlight w:val="white"/>
        </w:rPr>
        <w:t xml:space="preserve"> with codes in accordance with the following table.</w:t>
      </w:r>
    </w:p>
    <w:tbl>
      <w:tblPr>
        <w:tblStyle w:val="TableGrid"/>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lastRenderedPageBreak/>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721DFEC5" w:rsidR="00151344" w:rsidRDefault="00014D06" w:rsidP="00014D06">
      <w:pPr>
        <w:rPr>
          <w:highlight w:val="white"/>
        </w:rPr>
      </w:pPr>
      <w:r>
        <w:rPr>
          <w:highlight w:val="white"/>
        </w:rPr>
        <w:t xml:space="preserve">The </w:t>
      </w:r>
      <w:r w:rsidR="00D4318D">
        <w:rPr>
          <w:rStyle w:val="KeyWord0"/>
          <w:highlight w:val="white"/>
        </w:rPr>
        <w:t>&lt;k&gt;</w:t>
      </w:r>
      <w:r w:rsidR="00D4318D" w:rsidRPr="00014D06">
        <w:rPr>
          <w:rStyle w:val="KeyWord0"/>
          <w:highlight w:val="white"/>
        </w:rPr>
        <w:t>s</w:t>
      </w:r>
      <w:r w:rsidR="00D4318D">
        <w:rPr>
          <w:rStyle w:val="KeyWord0"/>
          <w:highlight w:val="white"/>
        </w:rPr>
        <w:t>&lt;/k&gt;</w:t>
      </w:r>
      <w:r>
        <w:rPr>
          <w:highlight w:val="white"/>
        </w:rPr>
        <w:t xml:space="preserve"> parameter holds the final text, </w:t>
      </w:r>
      <w:r w:rsidR="00D4318D">
        <w:rPr>
          <w:rStyle w:val="KeyWord0"/>
          <w:highlight w:val="white"/>
        </w:rPr>
        <w:t>&lt;k&gt;</w:t>
      </w:r>
      <w:r w:rsidR="00D4318D" w:rsidRPr="0004691E">
        <w:rPr>
          <w:rStyle w:val="KeyWord0"/>
          <w:highlight w:val="white"/>
        </w:rPr>
        <w:t>smax</w:t>
      </w:r>
      <w:r w:rsidR="00D4318D">
        <w:rPr>
          <w:rStyle w:val="KeyWord0"/>
          <w:highlight w:val="white"/>
        </w:rPr>
        <w:t>&lt;/k&gt;</w:t>
      </w:r>
      <w:r>
        <w:rPr>
          <w:highlight w:val="white"/>
        </w:rPr>
        <w:t xml:space="preserve"> is the </w:t>
      </w:r>
      <w:r w:rsidR="0004691E">
        <w:rPr>
          <w:highlight w:val="white"/>
        </w:rPr>
        <w:t xml:space="preserve">allowed maximal length of </w:t>
      </w:r>
      <w:r w:rsidR="00D4318D">
        <w:rPr>
          <w:rStyle w:val="KeyWord0"/>
          <w:highlight w:val="white"/>
        </w:rPr>
        <w:t>&lt;k&gt;</w:t>
      </w:r>
      <w:r w:rsidR="00D4318D" w:rsidRPr="0004691E">
        <w:rPr>
          <w:rStyle w:val="KeyWord0"/>
          <w:highlight w:val="white"/>
        </w:rPr>
        <w:t>s</w:t>
      </w:r>
      <w:r w:rsidR="00D4318D">
        <w:rPr>
          <w:rStyle w:val="KeyWord0"/>
          <w:highlight w:val="white"/>
        </w:rPr>
        <w:t>&lt;/k&gt;</w:t>
      </w:r>
      <w:r w:rsidR="0004691E">
        <w:rPr>
          <w:highlight w:val="white"/>
        </w:rPr>
        <w:t xml:space="preserve">, </w:t>
      </w:r>
      <w:r w:rsidR="00D4318D">
        <w:rPr>
          <w:rStyle w:val="KeyWord0"/>
          <w:highlight w:val="white"/>
        </w:rPr>
        <w:t>&lt;k&gt;</w:t>
      </w:r>
      <w:r w:rsidR="00D4318D" w:rsidRPr="0004691E">
        <w:rPr>
          <w:rStyle w:val="KeyWord0"/>
          <w:highlight w:val="white"/>
        </w:rPr>
        <w:t>fmt</w:t>
      </w:r>
      <w:r w:rsidR="00D4318D">
        <w:rPr>
          <w:rStyle w:val="KeyWord0"/>
          <w:highlight w:val="white"/>
        </w:rPr>
        <w:t>&lt;/k&gt;</w:t>
      </w:r>
      <w:r w:rsidR="0004691E">
        <w:rPr>
          <w:highlight w:val="white"/>
        </w:rPr>
        <w:t xml:space="preserve"> holds the format text, and </w:t>
      </w:r>
      <w:r w:rsidR="00D4318D">
        <w:rPr>
          <w:rStyle w:val="KeyWord0"/>
          <w:highlight w:val="white"/>
        </w:rPr>
        <w:t>&lt;k&gt;</w:t>
      </w:r>
      <w:r w:rsidR="00D4318D" w:rsidRPr="0004691E">
        <w:rPr>
          <w:rStyle w:val="KeyWord0"/>
          <w:highlight w:val="white"/>
        </w:rPr>
        <w:t>tp</w:t>
      </w:r>
      <w:r w:rsidR="00D4318D">
        <w:rPr>
          <w:rStyle w:val="KeyWord0"/>
          <w:highlight w:val="white"/>
        </w:rPr>
        <w:t>&lt;/k&gt;</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48B0E330" w:rsidR="001236A8" w:rsidRPr="00783A3A" w:rsidRDefault="001236A8" w:rsidP="001236A8">
      <w:pPr>
        <w:rPr>
          <w:highlight w:val="white"/>
        </w:rPr>
      </w:pPr>
      <w:r>
        <w:rPr>
          <w:highlight w:val="white"/>
        </w:rPr>
        <w:t xml:space="preserve">We begin by clearing the </w:t>
      </w:r>
      <w:r w:rsidR="00D4318D">
        <w:rPr>
          <w:rStyle w:val="KeyWord0"/>
          <w:highlight w:val="white"/>
        </w:rPr>
        <w:t>&lt;k&gt;result&lt;/k&gt;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3D68D1DC" w:rsidR="008F5372" w:rsidRPr="00783A3A" w:rsidRDefault="008F5372" w:rsidP="00594480">
      <w:pPr>
        <w:rPr>
          <w:highlight w:val="white"/>
        </w:rPr>
      </w:pPr>
      <w:r>
        <w:rPr>
          <w:highlight w:val="white"/>
        </w:rPr>
        <w:t xml:space="preserve">Remember that the </w:t>
      </w:r>
      <w:r w:rsidR="00D4318D">
        <w:rPr>
          <w:rStyle w:val="KeyWord0"/>
          <w:highlight w:val="white"/>
        </w:rPr>
        <w:t>&lt;k&gt;</w:t>
      </w:r>
      <w:r w:rsidR="00D4318D" w:rsidRPr="00594480">
        <w:rPr>
          <w:rStyle w:val="KeyWord0"/>
          <w:highlight w:val="white"/>
        </w:rPr>
        <w:t>tm_wday</w:t>
      </w:r>
      <w:r w:rsidR="00D4318D">
        <w:rPr>
          <w:rStyle w:val="KeyWord0"/>
          <w:highlight w:val="white"/>
        </w:rPr>
        <w:t>&lt;/k&gt;</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D4318D">
        <w:rPr>
          <w:rStyle w:val="KeyWord0"/>
          <w:highlight w:val="white"/>
        </w:rPr>
        <w:t>&lt;k&gt;</w:t>
      </w:r>
      <w:r w:rsidR="00D4318D" w:rsidRPr="00594480">
        <w:rPr>
          <w:rStyle w:val="KeyWord0"/>
          <w:highlight w:val="white"/>
        </w:rPr>
        <w:t>weekDayStartMonday</w:t>
      </w:r>
      <w:r w:rsidR="00D4318D">
        <w:rPr>
          <w:rStyle w:val="KeyWord0"/>
          <w:highlight w:val="white"/>
        </w:rPr>
        <w:t>&lt;/k&gt;</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D4318D">
        <w:rPr>
          <w:rStyle w:val="KeyWord0"/>
          <w:highlight w:val="white"/>
        </w:rPr>
        <w:t>&lt;k&gt;</w:t>
      </w:r>
      <w:r w:rsidR="00D4318D" w:rsidRPr="00F50985">
        <w:rPr>
          <w:rStyle w:val="KeyWord0"/>
          <w:highlight w:val="white"/>
        </w:rPr>
        <w:t>tm_wday</w:t>
      </w:r>
      <w:r w:rsidR="00D4318D">
        <w:rPr>
          <w:rStyle w:val="KeyWord0"/>
          <w:highlight w:val="white"/>
        </w:rPr>
        <w:t>&lt;/k&gt;</w:t>
      </w:r>
      <w:r w:rsidR="00F50985">
        <w:rPr>
          <w:highlight w:val="white"/>
        </w:rPr>
        <w:t xml:space="preserve"> field.</w:t>
      </w:r>
    </w:p>
    <w:p w14:paraId="18DB4431" w14:textId="77777777" w:rsidR="00F624B2" w:rsidRPr="00F624B2" w:rsidRDefault="00F624B2" w:rsidP="00F624B2">
      <w:pPr>
        <w:pStyle w:val="Code"/>
        <w:rPr>
          <w:highlight w:val="white"/>
        </w:rPr>
      </w:pPr>
      <w:r w:rsidRPr="00F624B2">
        <w:rPr>
          <w:highlight w:val="white"/>
        </w:rPr>
        <w:t xml:space="preserve">    const int weekNumberStartSunday = getWeekNumber(tp);</w:t>
      </w:r>
    </w:p>
    <w:p w14:paraId="2ED3DCBA" w14:textId="77777777" w:rsidR="00F624B2" w:rsidRPr="00F624B2" w:rsidRDefault="00F624B2" w:rsidP="00F624B2">
      <w:pPr>
        <w:pStyle w:val="Code"/>
        <w:rPr>
          <w:highlight w:val="white"/>
        </w:rPr>
      </w:pPr>
      <w:r w:rsidRPr="00F624B2">
        <w:rPr>
          <w:highlight w:val="white"/>
        </w:rPr>
        <w:t xml:space="preserve">    int weekNumberStartMonday = weekNumberStartSunday;</w:t>
      </w:r>
    </w:p>
    <w:p w14:paraId="067C14B7" w14:textId="77777777" w:rsidR="00C07086" w:rsidRDefault="00DB65B6" w:rsidP="00DB65B6">
      <w:pPr>
        <w:rPr>
          <w:highlight w:val="white"/>
        </w:rPr>
      </w:pPr>
      <w:r>
        <w:rPr>
          <w:highlight w:val="white"/>
        </w:rPr>
        <w:lastRenderedPageBreak/>
        <w:t xml:space="preserve">If the current day is a Sunday, </w:t>
      </w:r>
      <w:r w:rsidR="00C07086">
        <w:rPr>
          <w:highlight w:val="white"/>
        </w:rPr>
        <w:t>we decrease the week number for the weeks that starts with Monday by one, since that week have not yet started.</w:t>
      </w:r>
    </w:p>
    <w:p w14:paraId="515EB5A6" w14:textId="77777777" w:rsidR="00F624B2" w:rsidRPr="00F624B2" w:rsidRDefault="00F624B2" w:rsidP="00F624B2">
      <w:pPr>
        <w:pStyle w:val="Code"/>
        <w:rPr>
          <w:highlight w:val="white"/>
        </w:rPr>
      </w:pPr>
      <w:r w:rsidRPr="00F624B2">
        <w:rPr>
          <w:highlight w:val="white"/>
        </w:rPr>
        <w:t xml:space="preserve">    if (tp-&gt;tm_mday == 0) {</w:t>
      </w:r>
    </w:p>
    <w:p w14:paraId="396B8FAD" w14:textId="77777777" w:rsidR="00F624B2" w:rsidRPr="00F624B2" w:rsidRDefault="00F624B2" w:rsidP="00F624B2">
      <w:pPr>
        <w:pStyle w:val="Code"/>
        <w:rPr>
          <w:highlight w:val="white"/>
        </w:rPr>
      </w:pPr>
      <w:r w:rsidRPr="00F624B2">
        <w:rPr>
          <w:highlight w:val="white"/>
        </w:rPr>
        <w:t xml:space="preserve">      --weekNumberStartMonday;</w:t>
      </w:r>
    </w:p>
    <w:p w14:paraId="6E73A8AD" w14:textId="77777777" w:rsidR="00F624B2" w:rsidRPr="00F624B2" w:rsidRDefault="00F624B2" w:rsidP="00F624B2">
      <w:pPr>
        <w:pStyle w:val="Code"/>
        <w:rPr>
          <w:highlight w:val="white"/>
        </w:rPr>
      </w:pPr>
      <w:r w:rsidRPr="00F624B2">
        <w:rPr>
          <w:highlight w:val="white"/>
        </w:rPr>
        <w:t xml:space="preserve">    }</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lastRenderedPageBreak/>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lastRenderedPageBreak/>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5BDCD1E0" w:rsidR="00F96B7A" w:rsidRDefault="00783A3A" w:rsidP="00783A3A">
      <w:pPr>
        <w:pStyle w:val="Code"/>
      </w:pPr>
      <w:r w:rsidRPr="00783A3A">
        <w:rPr>
          <w:highlight w:val="white"/>
        </w:rPr>
        <w:t>}</w:t>
      </w:r>
    </w:p>
    <w:p w14:paraId="416C53CB" w14:textId="649A9192" w:rsidR="008C5941" w:rsidRPr="008C5941" w:rsidRDefault="008C5941" w:rsidP="008C5941">
      <w:pPr>
        <w:pStyle w:val="Code"/>
      </w:pPr>
    </w:p>
    <w:p w14:paraId="10E4A726" w14:textId="77777777" w:rsidR="008C5941" w:rsidRPr="008C5941" w:rsidRDefault="008C5941" w:rsidP="008C5941">
      <w:pPr>
        <w:pStyle w:val="Code"/>
        <w:rPr>
          <w:highlight w:val="white"/>
        </w:rPr>
      </w:pPr>
      <w:r w:rsidRPr="008C5941">
        <w:rPr>
          <w:highlight w:val="white"/>
        </w:rPr>
        <w:t>static int getWeekNumber(const struct tm* tp) {</w:t>
      </w:r>
    </w:p>
    <w:p w14:paraId="2EED1035" w14:textId="77777777" w:rsidR="008C5941" w:rsidRPr="008C5941" w:rsidRDefault="008C5941" w:rsidP="008C5941">
      <w:pPr>
        <w:pStyle w:val="Code"/>
        <w:rPr>
          <w:highlight w:val="white"/>
        </w:rPr>
      </w:pPr>
      <w:r w:rsidRPr="008C5941">
        <w:rPr>
          <w:highlight w:val="white"/>
        </w:rPr>
        <w:t xml:space="preserve">  const long leapDays = (tp-&gt;tm_year - 69) / 4;</w:t>
      </w:r>
    </w:p>
    <w:p w14:paraId="57938BF5" w14:textId="77777777" w:rsidR="008C5941" w:rsidRPr="008C5941" w:rsidRDefault="008C5941" w:rsidP="008C5941">
      <w:pPr>
        <w:pStyle w:val="Code"/>
        <w:rPr>
          <w:highlight w:val="white"/>
        </w:rPr>
      </w:pPr>
      <w:r w:rsidRPr="008C5941">
        <w:rPr>
          <w:highlight w:val="white"/>
        </w:rPr>
        <w:t xml:space="preserve">  const int totalDays = 365 * (tp-&gt;tm_year - 70) + leapDays;</w:t>
      </w:r>
    </w:p>
    <w:p w14:paraId="526D1383" w14:textId="77777777" w:rsidR="008C5941" w:rsidRPr="008C5941" w:rsidRDefault="008C5941" w:rsidP="008C5941">
      <w:pPr>
        <w:pStyle w:val="Code"/>
        <w:rPr>
          <w:highlight w:val="white"/>
        </w:rPr>
      </w:pPr>
      <w:r w:rsidRPr="008C5941">
        <w:rPr>
          <w:highlight w:val="white"/>
        </w:rPr>
        <w:t xml:space="preserve">  int weekDayJanuaryFirst;</w:t>
      </w:r>
    </w:p>
    <w:p w14:paraId="3D927CCE" w14:textId="77777777" w:rsidR="008C5941" w:rsidRPr="008C5941" w:rsidRDefault="008C5941" w:rsidP="008C5941">
      <w:pPr>
        <w:pStyle w:val="Code"/>
        <w:rPr>
          <w:highlight w:val="white"/>
        </w:rPr>
      </w:pPr>
    </w:p>
    <w:p w14:paraId="37CABA1C" w14:textId="77777777" w:rsidR="008C5941" w:rsidRPr="008C5941" w:rsidRDefault="008C5941" w:rsidP="008C5941">
      <w:pPr>
        <w:pStyle w:val="Code"/>
        <w:rPr>
          <w:highlight w:val="white"/>
        </w:rPr>
      </w:pPr>
      <w:r w:rsidRPr="008C5941">
        <w:rPr>
          <w:highlight w:val="white"/>
        </w:rPr>
        <w:t xml:space="preserve">  if (totalDays &lt; 3) {</w:t>
      </w:r>
    </w:p>
    <w:p w14:paraId="7752A4C0" w14:textId="77777777" w:rsidR="008C5941" w:rsidRPr="008C5941" w:rsidRDefault="008C5941" w:rsidP="008C5941">
      <w:pPr>
        <w:pStyle w:val="Code"/>
        <w:rPr>
          <w:highlight w:val="white"/>
        </w:rPr>
      </w:pPr>
      <w:r w:rsidRPr="008C5941">
        <w:rPr>
          <w:highlight w:val="white"/>
        </w:rPr>
        <w:t xml:space="preserve">    weekDayJanuaryFirst = totalDays + 4;</w:t>
      </w:r>
    </w:p>
    <w:p w14:paraId="38875F20" w14:textId="77777777" w:rsidR="008C5941" w:rsidRPr="008C5941" w:rsidRDefault="008C5941" w:rsidP="008C5941">
      <w:pPr>
        <w:pStyle w:val="Code"/>
        <w:rPr>
          <w:highlight w:val="white"/>
        </w:rPr>
      </w:pPr>
      <w:r w:rsidRPr="008C5941">
        <w:rPr>
          <w:highlight w:val="white"/>
        </w:rPr>
        <w:t xml:space="preserve">  }</w:t>
      </w:r>
    </w:p>
    <w:p w14:paraId="3C590E64" w14:textId="77777777" w:rsidR="008C5941" w:rsidRPr="008C5941" w:rsidRDefault="008C5941" w:rsidP="008C5941">
      <w:pPr>
        <w:pStyle w:val="Code"/>
        <w:rPr>
          <w:highlight w:val="white"/>
        </w:rPr>
      </w:pPr>
      <w:r w:rsidRPr="008C5941">
        <w:rPr>
          <w:highlight w:val="white"/>
        </w:rPr>
        <w:t xml:space="preserve">  else {</w:t>
      </w:r>
    </w:p>
    <w:p w14:paraId="3F89DBE8" w14:textId="77777777" w:rsidR="008C5941" w:rsidRPr="008C5941" w:rsidRDefault="008C5941" w:rsidP="008C5941">
      <w:pPr>
        <w:pStyle w:val="Code"/>
        <w:rPr>
          <w:highlight w:val="white"/>
        </w:rPr>
      </w:pPr>
      <w:r w:rsidRPr="008C5941">
        <w:rPr>
          <w:highlight w:val="white"/>
        </w:rPr>
        <w:t xml:space="preserve">    weekDayJanuaryFirst = (totalDays - 3) % 7;</w:t>
      </w:r>
    </w:p>
    <w:p w14:paraId="26C63B5C" w14:textId="77777777" w:rsidR="008C5941" w:rsidRPr="008C5941" w:rsidRDefault="008C5941" w:rsidP="008C5941">
      <w:pPr>
        <w:pStyle w:val="Code"/>
        <w:rPr>
          <w:highlight w:val="white"/>
        </w:rPr>
      </w:pPr>
      <w:r w:rsidRPr="008C5941">
        <w:rPr>
          <w:highlight w:val="white"/>
        </w:rPr>
        <w:t xml:space="preserve">  }</w:t>
      </w:r>
    </w:p>
    <w:p w14:paraId="1DDFF75D" w14:textId="77777777" w:rsidR="008C5941" w:rsidRPr="008C5941" w:rsidRDefault="008C5941" w:rsidP="008C5941">
      <w:pPr>
        <w:pStyle w:val="Code"/>
        <w:rPr>
          <w:highlight w:val="white"/>
        </w:rPr>
      </w:pPr>
    </w:p>
    <w:p w14:paraId="34217471" w14:textId="77777777" w:rsidR="008C5941" w:rsidRPr="008C5941" w:rsidRDefault="008C5941" w:rsidP="008C5941">
      <w:pPr>
        <w:pStyle w:val="Code"/>
        <w:rPr>
          <w:highlight w:val="white"/>
        </w:rPr>
      </w:pPr>
      <w:r w:rsidRPr="008C5941">
        <w:rPr>
          <w:highlight w:val="white"/>
        </w:rPr>
        <w:t xml:space="preserve">  { int firstWeekSize = 7 - weekDayJanuaryFirst;</w:t>
      </w:r>
    </w:p>
    <w:p w14:paraId="027CDBBC" w14:textId="77777777" w:rsidR="008C5941" w:rsidRPr="008C5941" w:rsidRDefault="008C5941" w:rsidP="008C5941">
      <w:pPr>
        <w:pStyle w:val="Code"/>
        <w:rPr>
          <w:highlight w:val="white"/>
        </w:rPr>
      </w:pPr>
    </w:p>
    <w:p w14:paraId="0B06761F" w14:textId="77777777" w:rsidR="008C5941" w:rsidRPr="008C5941" w:rsidRDefault="008C5941" w:rsidP="008C5941">
      <w:pPr>
        <w:pStyle w:val="Code"/>
        <w:rPr>
          <w:highlight w:val="white"/>
        </w:rPr>
      </w:pPr>
      <w:r w:rsidRPr="008C5941">
        <w:rPr>
          <w:highlight w:val="white"/>
        </w:rPr>
        <w:t xml:space="preserve">    if (tp-&gt;tm_yday &lt; firstWeekSize) {</w:t>
      </w:r>
    </w:p>
    <w:p w14:paraId="11EE26EF" w14:textId="77777777" w:rsidR="008C5941" w:rsidRPr="008C5941" w:rsidRDefault="008C5941" w:rsidP="008C5941">
      <w:pPr>
        <w:pStyle w:val="Code"/>
        <w:rPr>
          <w:highlight w:val="white"/>
        </w:rPr>
      </w:pPr>
      <w:r w:rsidRPr="008C5941">
        <w:rPr>
          <w:highlight w:val="white"/>
        </w:rPr>
        <w:t xml:space="preserve">      return 0;</w:t>
      </w:r>
    </w:p>
    <w:p w14:paraId="7858549C" w14:textId="77777777" w:rsidR="008C5941" w:rsidRPr="008C5941" w:rsidRDefault="008C5941" w:rsidP="008C5941">
      <w:pPr>
        <w:pStyle w:val="Code"/>
        <w:rPr>
          <w:highlight w:val="white"/>
        </w:rPr>
      </w:pPr>
      <w:r w:rsidRPr="008C5941">
        <w:rPr>
          <w:highlight w:val="white"/>
        </w:rPr>
        <w:t xml:space="preserve">    }</w:t>
      </w:r>
    </w:p>
    <w:p w14:paraId="6FB2E5A9" w14:textId="77777777" w:rsidR="008C5941" w:rsidRPr="008C5941" w:rsidRDefault="008C5941" w:rsidP="008C5941">
      <w:pPr>
        <w:pStyle w:val="Code"/>
        <w:rPr>
          <w:highlight w:val="white"/>
        </w:rPr>
      </w:pPr>
      <w:r w:rsidRPr="008C5941">
        <w:rPr>
          <w:highlight w:val="white"/>
        </w:rPr>
        <w:t xml:space="preserve">    else {</w:t>
      </w:r>
    </w:p>
    <w:p w14:paraId="3D2165BA" w14:textId="77777777" w:rsidR="008C5941" w:rsidRPr="008C5941" w:rsidRDefault="008C5941" w:rsidP="008C5941">
      <w:pPr>
        <w:pStyle w:val="Code"/>
        <w:rPr>
          <w:highlight w:val="white"/>
        </w:rPr>
      </w:pPr>
      <w:r w:rsidRPr="008C5941">
        <w:rPr>
          <w:highlight w:val="white"/>
        </w:rPr>
        <w:t xml:space="preserve">      return ((tp-&gt;tm_yday - firstWeekSize) / 7) + 1;</w:t>
      </w:r>
    </w:p>
    <w:p w14:paraId="4548689C" w14:textId="77777777" w:rsidR="008C5941" w:rsidRPr="008C5941" w:rsidRDefault="008C5941" w:rsidP="008C5941">
      <w:pPr>
        <w:pStyle w:val="Code"/>
        <w:rPr>
          <w:highlight w:val="white"/>
        </w:rPr>
      </w:pPr>
      <w:r w:rsidRPr="008C5941">
        <w:rPr>
          <w:highlight w:val="white"/>
        </w:rPr>
        <w:t xml:space="preserve">    }</w:t>
      </w:r>
    </w:p>
    <w:p w14:paraId="05E212ED" w14:textId="77777777" w:rsidR="008C5941" w:rsidRPr="008C5941" w:rsidRDefault="008C5941" w:rsidP="008C5941">
      <w:pPr>
        <w:pStyle w:val="Code"/>
        <w:rPr>
          <w:highlight w:val="white"/>
        </w:rPr>
      </w:pPr>
      <w:r w:rsidRPr="008C5941">
        <w:rPr>
          <w:highlight w:val="white"/>
        </w:rPr>
        <w:t xml:space="preserve">  }</w:t>
      </w:r>
    </w:p>
    <w:p w14:paraId="18CF6C3A" w14:textId="4CFCB0F0" w:rsidR="008C5941" w:rsidRPr="008C5941" w:rsidRDefault="008C5941" w:rsidP="008C5941">
      <w:pPr>
        <w:pStyle w:val="Code"/>
      </w:pPr>
      <w:r w:rsidRPr="008C5941">
        <w:rPr>
          <w:highlight w:val="white"/>
        </w:rPr>
        <w:t>}</w:t>
      </w:r>
    </w:p>
    <w:p w14:paraId="091577D2" w14:textId="50ABABFF" w:rsidR="005B1C6D" w:rsidRPr="00903DBA" w:rsidRDefault="0029042E" w:rsidP="00BC7846">
      <w:pPr>
        <w:pStyle w:val="Appendix1"/>
      </w:pPr>
      <w:bookmarkStart w:id="642" w:name="_Toc98936504"/>
      <w:r>
        <w:lastRenderedPageBreak/>
        <w:t>&lt;</w:t>
      </w:r>
      <w:proofErr w:type="spellStart"/>
      <w:r>
        <w:t>a1</w:t>
      </w:r>
      <w:proofErr w:type="spellEnd"/>
      <w:r>
        <w:t>&gt;</w:t>
      </w:r>
      <w:bookmarkStart w:id="643" w:name="_Ref63183775"/>
      <w:r w:rsidRPr="00903DBA">
        <w:t xml:space="preserve">The </w:t>
      </w:r>
      <w:proofErr w:type="spellStart"/>
      <w:r w:rsidRPr="00903DBA">
        <w:t>Preprocessor</w:t>
      </w:r>
      <w:bookmarkEnd w:id="643"/>
      <w:proofErr w:type="spellEnd"/>
      <w:r>
        <w:t>&lt;/</w:t>
      </w:r>
      <w:proofErr w:type="spellStart"/>
      <w:r>
        <w:t>a1</w:t>
      </w:r>
      <w:proofErr w:type="spellEnd"/>
      <w:r>
        <w:t>&gt;</w:t>
      </w:r>
      <w:bookmarkEnd w:id="638"/>
      <w:bookmarkEnd w:id="642"/>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1C5C2E9C" w:rsidR="005B1C6D" w:rsidRPr="00903DBA" w:rsidRDefault="00CC1DF4" w:rsidP="0060539D">
      <w:pPr>
        <w:pStyle w:val="Appendix2"/>
      </w:pPr>
      <w:bookmarkStart w:id="644" w:name="_Toc98936505"/>
      <w:r>
        <w:t>&lt;</w:t>
      </w:r>
      <w:proofErr w:type="spellStart"/>
      <w:r>
        <w:t>a2</w:t>
      </w:r>
      <w:proofErr w:type="spellEnd"/>
      <w:r>
        <w:t>&gt;</w:t>
      </w:r>
      <w:bookmarkStart w:id="645" w:name="_Ref418256130"/>
      <w:r w:rsidRPr="00903DBA">
        <w:t xml:space="preserve">The Expression </w:t>
      </w:r>
      <w:r w:rsidRPr="00077860">
        <w:t>Scanner</w:t>
      </w:r>
      <w:r w:rsidRPr="00903DBA">
        <w:t xml:space="preserve"> and Parser</w:t>
      </w:r>
      <w:bookmarkEnd w:id="645"/>
      <w:r>
        <w:t>&lt;/</w:t>
      </w:r>
      <w:proofErr w:type="spellStart"/>
      <w:r>
        <w:t>a2</w:t>
      </w:r>
      <w:proofErr w:type="spellEnd"/>
      <w:r>
        <w:t>&gt;</w:t>
      </w:r>
      <w:bookmarkEnd w:id="644"/>
    </w:p>
    <w:p w14:paraId="078B90C0" w14:textId="4BE921C8" w:rsidR="007C4A54" w:rsidRPr="00903DBA" w:rsidRDefault="008C04F5" w:rsidP="007C4A54">
      <w:r w:rsidRPr="00903DBA">
        <w:t xml:space="preserve">Before we consider the preprocessor itself, we need to find a way to decide the whether the expressions given in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or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F23462">
        <w:t>2.3</w:t>
      </w:r>
      <w:r w:rsidR="001F160A" w:rsidRPr="00903DBA">
        <w:fldChar w:fldCharType="end"/>
      </w:r>
      <w:r w:rsidR="001F160A" w:rsidRPr="00903DBA">
        <w:t>.</w:t>
      </w:r>
    </w:p>
    <w:p w14:paraId="176A4CB8" w14:textId="40CFB1B2" w:rsidR="005B1C6D" w:rsidRPr="00903DBA" w:rsidRDefault="00CC1DF4" w:rsidP="00CC1DF4">
      <w:pPr>
        <w:pStyle w:val="Appendix3"/>
      </w:pPr>
      <w:bookmarkStart w:id="646" w:name="_Toc98936506"/>
      <w:r>
        <w:t>&lt;</w:t>
      </w:r>
      <w:proofErr w:type="spellStart"/>
      <w:r>
        <w:t>a3</w:t>
      </w:r>
      <w:proofErr w:type="spellEnd"/>
      <w:r>
        <w:t>&gt;</w:t>
      </w:r>
      <w:r w:rsidRPr="00903DBA">
        <w:t>The Grammar</w:t>
      </w:r>
      <w:r>
        <w:t>&lt;/</w:t>
      </w:r>
      <w:proofErr w:type="spellStart"/>
      <w:r>
        <w:t>a3</w:t>
      </w:r>
      <w:proofErr w:type="spellEnd"/>
      <w:r>
        <w:t>&gt;</w:t>
      </w:r>
      <w:bookmarkEnd w:id="646"/>
    </w:p>
    <w:p w14:paraId="640DDAFA" w14:textId="07EC4831"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F23462">
        <w:t>2.3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2E139570" w:rsidR="005B1C6D" w:rsidRPr="00903DBA" w:rsidRDefault="00CC1DF4" w:rsidP="00CC1DF4">
      <w:pPr>
        <w:pStyle w:val="Appendix3"/>
      </w:pPr>
      <w:bookmarkStart w:id="647" w:name="_Toc98936507"/>
      <w:r>
        <w:t>&lt;</w:t>
      </w:r>
      <w:proofErr w:type="spellStart"/>
      <w:r>
        <w:t>a3</w:t>
      </w:r>
      <w:proofErr w:type="spellEnd"/>
      <w:r>
        <w:t>&gt;</w:t>
      </w:r>
      <w:r w:rsidRPr="00903DBA">
        <w:t>The Parser</w:t>
      </w:r>
      <w:r>
        <w:t>&lt;/</w:t>
      </w:r>
      <w:proofErr w:type="spellStart"/>
      <w:r>
        <w:t>a3</w:t>
      </w:r>
      <w:proofErr w:type="spellEnd"/>
      <w:r>
        <w:t>&gt;</w:t>
      </w:r>
      <w:bookmarkEnd w:id="647"/>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09DEE236" w:rsidR="005B1C6D" w:rsidRPr="00903DBA" w:rsidRDefault="000274D4" w:rsidP="005B1C6D">
      <w:pPr>
        <w:pStyle w:val="CodeHeader"/>
      </w:pPr>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2EDFF65C"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5C5901B2" w:rsidR="005B1C6D" w:rsidRPr="00903DBA" w:rsidRDefault="00345CCF" w:rsidP="00345CCF">
      <w:pPr>
        <w:rPr>
          <w:highlight w:val="white"/>
        </w:rPr>
      </w:pPr>
      <w:r w:rsidRPr="00903DBA">
        <w:rPr>
          <w:highlight w:val="white"/>
        </w:rPr>
        <w:t xml:space="preserve">The result of the parsing is placed in the </w:t>
      </w:r>
      <w:r w:rsidR="00D4318D">
        <w:rPr>
          <w:rStyle w:val="KeyWord0"/>
          <w:highlight w:val="white"/>
        </w:rPr>
        <w:t>&lt;k&gt;</w:t>
      </w:r>
      <w:r w:rsidR="00D4318D" w:rsidRPr="00903DBA">
        <w:rPr>
          <w:rStyle w:val="KeyWord0"/>
          <w:highlight w:val="white"/>
        </w:rPr>
        <w:t>PreProcessorResult</w:t>
      </w:r>
      <w:r w:rsidR="00D4318D">
        <w:rPr>
          <w:rStyle w:val="KeyWord0"/>
          <w:highlight w:val="white"/>
        </w:rPr>
        <w:t>&lt;/k&gt;</w:t>
      </w:r>
      <w:r w:rsidRPr="00903DBA">
        <w:rPr>
          <w:highlight w:val="white"/>
        </w:rPr>
        <w:t xml:space="preserve"> of the </w:t>
      </w:r>
      <w:r w:rsidR="00D4318D">
        <w:rPr>
          <w:rStyle w:val="KeyWord0"/>
          <w:highlight w:val="white"/>
        </w:rPr>
        <w:t>&lt;k&gt;</w:t>
      </w:r>
      <w:r w:rsidR="00D4318D" w:rsidRPr="00903DBA">
        <w:rPr>
          <w:rStyle w:val="KeyWord0"/>
          <w:highlight w:val="white"/>
        </w:rPr>
        <w:t>Preprocessor</w:t>
      </w:r>
      <w:r w:rsidR="00D4318D">
        <w:rPr>
          <w:rStyle w:val="KeyWord0"/>
          <w:highlight w:val="white"/>
        </w:rPr>
        <w:t>&lt;/k&gt;</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C118044" w:rsidR="005B1C6D" w:rsidRPr="00903DBA" w:rsidRDefault="00B47EA9" w:rsidP="00B47EA9">
      <w:pPr>
        <w:rPr>
          <w:highlight w:val="white"/>
        </w:rPr>
      </w:pPr>
      <w:r w:rsidRPr="00903DBA">
        <w:rPr>
          <w:highlight w:val="white"/>
        </w:rPr>
        <w:t xml:space="preserve">The </w:t>
      </w:r>
      <w:r w:rsidR="00D4318D">
        <w:rPr>
          <w:rStyle w:val="KeyWord0"/>
          <w:highlight w:val="white"/>
        </w:rPr>
        <w:t>&lt;k&gt;</w:t>
      </w:r>
      <w:r w:rsidR="00D4318D" w:rsidRPr="00903DBA">
        <w:rPr>
          <w:rStyle w:val="KeyWord0"/>
          <w:highlight w:val="white"/>
        </w:rPr>
        <w:t>logical_or_expression</w:t>
      </w:r>
      <w:r w:rsidR="00D4318D">
        <w:rPr>
          <w:rStyle w:val="KeyWord0"/>
          <w:highlight w:val="white"/>
        </w:rPr>
        <w:t>&lt;/k&gt;</w:t>
      </w:r>
      <w:r w:rsidRPr="00903DBA">
        <w:rPr>
          <w:highlight w:val="white"/>
        </w:rPr>
        <w:t xml:space="preserve"> and </w:t>
      </w:r>
      <w:r w:rsidR="00D4318D">
        <w:rPr>
          <w:rStyle w:val="KeyWord0"/>
          <w:highlight w:val="white"/>
        </w:rPr>
        <w:t>&lt;k&gt;</w:t>
      </w:r>
      <w:r w:rsidR="00D4318D" w:rsidRPr="00903DBA">
        <w:rPr>
          <w:rStyle w:val="KeyWord0"/>
          <w:highlight w:val="white"/>
        </w:rPr>
        <w:t>logical_and_expression</w:t>
      </w:r>
      <w:r w:rsidR="00D4318D">
        <w:rPr>
          <w:rStyle w:val="KeyWord0"/>
          <w:highlight w:val="white"/>
        </w:rPr>
        <w:t>&lt;/k&gt;</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lastRenderedPageBreak/>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lastRenderedPageBreak/>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042781D3" w:rsidR="005B1C6D" w:rsidRPr="00903DBA" w:rsidRDefault="005B1C6D" w:rsidP="005B1C6D">
      <w:r w:rsidRPr="00903DBA">
        <w:t xml:space="preserve">The </w:t>
      </w:r>
      <w:r w:rsidR="00D4318D">
        <w:rPr>
          <w:rStyle w:val="KeyWord0"/>
        </w:rPr>
        <w:t>&lt;k&gt;</w:t>
      </w:r>
      <w:r w:rsidR="00D4318D" w:rsidRPr="00401224">
        <w:rPr>
          <w:rStyle w:val="KeyWord0"/>
        </w:rPr>
        <w:t>defined</w:t>
      </w:r>
      <w:r w:rsidR="00D4318D">
        <w:rPr>
          <w:rStyle w:val="KeyWord0"/>
        </w:rPr>
        <w:t>&lt;/k&gt;</w:t>
      </w:r>
      <w:r w:rsidRPr="00903DBA">
        <w:t xml:space="preserve"> directive works both with and without parenthesis.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lastRenderedPageBreak/>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251BE9F" w:rsidR="006F739F" w:rsidRPr="00903DBA" w:rsidRDefault="000274D4" w:rsidP="006F739F">
      <w:pPr>
        <w:pStyle w:val="CodeHeader"/>
      </w:pPr>
      <w:bookmarkStart w:id="648" w:name="_Ref418278877"/>
      <w:r>
        <w:t>&lt;</w:t>
      </w:r>
      <w:proofErr w:type="spellStart"/>
      <w:r>
        <w:t>ch</w:t>
      </w:r>
      <w:proofErr w:type="spellEnd"/>
      <w:r>
        <w:t>&gt;</w:t>
      </w:r>
      <w:proofErr w:type="spellStart"/>
      <w:r w:rsidRPr="00903DBA">
        <w:t>ExpressionParser</w:t>
      </w:r>
      <w:r>
        <w:t>.</w:t>
      </w:r>
      <w:r w:rsidRPr="00903DBA">
        <w:t>gppg</w:t>
      </w:r>
      <w:proofErr w:type="spellEnd"/>
      <w:r>
        <w:t>&lt;/</w:t>
      </w:r>
      <w:proofErr w:type="spellStart"/>
      <w:r>
        <w:t>ch</w:t>
      </w:r>
      <w:proofErr w:type="spellEnd"/>
      <w:r>
        <w:t>&gt;</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44D4F2A7" w:rsidR="005B1C6D" w:rsidRPr="00903DBA" w:rsidRDefault="00CC1DF4" w:rsidP="00CC1DF4">
      <w:pPr>
        <w:pStyle w:val="Appendix3"/>
      </w:pPr>
      <w:bookmarkStart w:id="649" w:name="_Toc98936508"/>
      <w:r>
        <w:t>&lt;</w:t>
      </w:r>
      <w:proofErr w:type="spellStart"/>
      <w:r>
        <w:t>a3</w:t>
      </w:r>
      <w:proofErr w:type="spellEnd"/>
      <w:r>
        <w:t>&gt;</w:t>
      </w:r>
      <w:r w:rsidRPr="00903DBA">
        <w:t>The Scanner</w:t>
      </w:r>
      <w:r>
        <w:t>&lt;/</w:t>
      </w:r>
      <w:proofErr w:type="spellStart"/>
      <w:r>
        <w:t>a3</w:t>
      </w:r>
      <w:proofErr w:type="spellEnd"/>
      <w:r>
        <w:t>&gt;</w:t>
      </w:r>
      <w:bookmarkEnd w:id="648"/>
      <w:bookmarkEnd w:id="649"/>
    </w:p>
    <w:p w14:paraId="3C52097C" w14:textId="68F81EB6" w:rsidR="005B1C6D" w:rsidRPr="00903DBA" w:rsidRDefault="005B1C6D" w:rsidP="005B1C6D">
      <w:r w:rsidRPr="00903DBA">
        <w:t>As mention</w:t>
      </w:r>
      <w:r w:rsidR="00DA06BC">
        <w:t>ed</w:t>
      </w:r>
      <w:r w:rsidRPr="00903DBA">
        <w:t xml:space="preserve"> </w:t>
      </w:r>
      <w:r w:rsidR="00866119">
        <w:t>above</w:t>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4A78A000" w:rsidR="005B1C6D" w:rsidRPr="00903DBA" w:rsidRDefault="000274D4" w:rsidP="005B1C6D">
      <w:pPr>
        <w:pStyle w:val="CodeHeader"/>
      </w:pPr>
      <w:r>
        <w:t>&lt;</w:t>
      </w:r>
      <w:proofErr w:type="spellStart"/>
      <w:r>
        <w:t>ch</w:t>
      </w:r>
      <w:proofErr w:type="spellEnd"/>
      <w:r>
        <w:t>&gt;</w:t>
      </w:r>
      <w:proofErr w:type="spellStart"/>
      <w:r w:rsidRPr="00903DBA">
        <w:t>ExpressionScanner</w:t>
      </w:r>
      <w:r>
        <w:t>.</w:t>
      </w:r>
      <w:r w:rsidRPr="00903DBA">
        <w:t>gplex</w:t>
      </w:r>
      <w:proofErr w:type="spellEnd"/>
      <w:r>
        <w:t>&lt;/</w:t>
      </w:r>
      <w:proofErr w:type="spellStart"/>
      <w:r>
        <w:t>ch</w:t>
      </w:r>
      <w:proofErr w:type="spellEnd"/>
      <w:r>
        <w:t>&gt;</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6FDA0E32"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lastRenderedPageBreak/>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408C14B6" w:rsidR="005B1C6D" w:rsidRPr="00903DBA" w:rsidRDefault="005B1C6D" w:rsidP="005B1C6D">
      <w:r w:rsidRPr="00903DBA">
        <w:t xml:space="preserve">In case of an octal, decimal, or hexadecimal value, we just remove the letters </w:t>
      </w:r>
      <w:r w:rsidR="00D4318D">
        <w:rPr>
          <w:rStyle w:val="KeyWord0"/>
        </w:rPr>
        <w:t>&lt;k&gt;</w:t>
      </w:r>
      <w:r w:rsidR="00D4318D" w:rsidRPr="00B33D89">
        <w:rPr>
          <w:rStyle w:val="KeyWord0"/>
        </w:rPr>
        <w:t>u</w:t>
      </w:r>
      <w:r w:rsidR="00D4318D">
        <w:rPr>
          <w:rStyle w:val="KeyWord0"/>
        </w:rPr>
        <w:t>&lt;/k&gt;</w:t>
      </w:r>
      <w:r w:rsidRPr="00903DBA">
        <w:t xml:space="preserve"> (unsigned), </w:t>
      </w:r>
      <w:r w:rsidR="00D4318D">
        <w:rPr>
          <w:rStyle w:val="KeyWord0"/>
        </w:rPr>
        <w:t>&lt;k&gt;</w:t>
      </w:r>
      <w:r w:rsidR="00D4318D" w:rsidRPr="00B33D89">
        <w:rPr>
          <w:rStyle w:val="KeyWord0"/>
        </w:rPr>
        <w:t>s</w:t>
      </w:r>
      <w:r w:rsidR="00D4318D">
        <w:rPr>
          <w:rStyle w:val="KeyWord0"/>
        </w:rPr>
        <w:t>&lt;/k&gt;</w:t>
      </w:r>
      <w:r w:rsidRPr="00903DBA">
        <w:t xml:space="preserve"> (short), l (long), and </w:t>
      </w:r>
      <w:r w:rsidR="00D4318D">
        <w:rPr>
          <w:rStyle w:val="KeyWord0"/>
        </w:rPr>
        <w:t>&lt;k&gt;</w:t>
      </w:r>
      <w:r w:rsidR="00D4318D" w:rsidRPr="00B33D89">
        <w:rPr>
          <w:rStyle w:val="KeyWord0"/>
        </w:rPr>
        <w:t>x</w:t>
      </w:r>
      <w:r w:rsidR="00D4318D">
        <w:rPr>
          <w:rStyle w:val="KeyWord0"/>
        </w:rPr>
        <w:t>&lt;/k&gt;</w:t>
      </w:r>
      <w:r w:rsidRPr="00903DBA">
        <w:t xml:space="preserve">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lastRenderedPageBreak/>
        <w:t>}</w:t>
      </w:r>
    </w:p>
    <w:p w14:paraId="6C16C7C2" w14:textId="3607D529" w:rsidR="005B1C6D" w:rsidRPr="00903DBA" w:rsidRDefault="005B1C6D" w:rsidP="005B1C6D">
      <w:r w:rsidRPr="00903DBA">
        <w:t>If we detect a character</w:t>
      </w:r>
      <w:r w:rsidR="00B33D89">
        <w:t xml:space="preserve">, </w:t>
      </w:r>
      <w:r w:rsidRPr="00903DBA">
        <w:t>we do not recognize, we just stop the execution with an error message.</w:t>
      </w:r>
    </w:p>
    <w:p w14:paraId="40FA4434" w14:textId="5131B597" w:rsidR="005B1C6D" w:rsidRPr="00903DBA" w:rsidRDefault="005B1C6D" w:rsidP="005B1C6D">
      <w:pPr>
        <w:pStyle w:val="Code"/>
        <w:rPr>
          <w:highlight w:val="white"/>
        </w:rPr>
      </w:pPr>
      <w:r w:rsidRPr="00903DBA">
        <w:rPr>
          <w:highlight w:val="white"/>
        </w:rPr>
        <w:t xml:space="preserve">. { </w:t>
      </w:r>
      <w:r w:rsidR="0056352A">
        <w:rPr>
          <w:highlight w:val="white"/>
        </w:rPr>
        <w:t>Error.</w:t>
      </w:r>
      <w:r w:rsidR="00DA2BD0">
        <w:rPr>
          <w:highlight w:val="white"/>
        </w:rPr>
        <w:t>Report</w:t>
      </w:r>
      <w:r w:rsidRPr="00903DBA">
        <w:rPr>
          <w:highlight w:val="white"/>
        </w:rPr>
        <w:t>(yytext, Message.Unknown_character); }</w:t>
      </w:r>
    </w:p>
    <w:p w14:paraId="18E10A77" w14:textId="47E6C872" w:rsidR="00DA06BC" w:rsidRDefault="00CC1DF4" w:rsidP="00CC1DF4">
      <w:pPr>
        <w:pStyle w:val="Appendix3"/>
      </w:pPr>
      <w:bookmarkStart w:id="650" w:name="_Toc98936509"/>
      <w:r>
        <w:rPr>
          <w:highlight w:val="white"/>
        </w:rPr>
        <w:t>&lt;</w:t>
      </w:r>
      <w:proofErr w:type="spellStart"/>
      <w:r>
        <w:rPr>
          <w:highlight w:val="white"/>
        </w:rPr>
        <w:t>a3</w:t>
      </w:r>
      <w:proofErr w:type="spellEnd"/>
      <w:r>
        <w:rPr>
          <w:highlight w:val="white"/>
        </w:rPr>
        <w:t>&gt;The Partial Expression Parser&lt;/</w:t>
      </w:r>
      <w:proofErr w:type="spellStart"/>
      <w:r>
        <w:rPr>
          <w:highlight w:val="white"/>
        </w:rPr>
        <w:t>a3</w:t>
      </w:r>
      <w:proofErr w:type="spellEnd"/>
      <w:r>
        <w:rPr>
          <w:highlight w:val="white"/>
        </w:rPr>
        <w:t>&gt;</w:t>
      </w:r>
      <w:bookmarkEnd w:id="650"/>
    </w:p>
    <w:p w14:paraId="2183C709" w14:textId="4CE08199" w:rsidR="003C3828" w:rsidRDefault="003C3828" w:rsidP="003C3828">
      <w:pPr>
        <w:rPr>
          <w:highlight w:val="white"/>
        </w:rPr>
      </w:pPr>
      <w:r>
        <w:rPr>
          <w:highlight w:val="white"/>
        </w:rPr>
        <w:t xml:space="preserve">Similar to the main parser,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w:t>
      </w:r>
      <w:r w:rsidRPr="00903DBA">
        <w:rPr>
          <w:highlight w:val="white"/>
        </w:rPr>
        <w:t>In the expression grammar there is the possibility to test whether a macro has been defined. Therefore, we let the constructor accepts the macro map as a parameter.</w:t>
      </w:r>
    </w:p>
    <w:p w14:paraId="5BD899DB" w14:textId="3D792390"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PartialExpressionParser.cs</w:t>
      </w:r>
      <w:proofErr w:type="spellEnd"/>
      <w:r>
        <w:rPr>
          <w:highlight w:val="white"/>
        </w:rPr>
        <w:t>&lt;/</w:t>
      </w:r>
      <w:proofErr w:type="spellStart"/>
      <w:r>
        <w:rPr>
          <w:highlight w:val="white"/>
        </w:rPr>
        <w:t>ch</w:t>
      </w:r>
      <w:proofErr w:type="spellEnd"/>
      <w:r>
        <w:rPr>
          <w:highlight w:val="white"/>
        </w:rPr>
        <w:t>&gt;</w:t>
      </w:r>
    </w:p>
    <w:p w14:paraId="57776455" w14:textId="77777777" w:rsidR="003C3828" w:rsidRPr="00903DBA" w:rsidRDefault="003C3828" w:rsidP="003C3828">
      <w:pPr>
        <w:pStyle w:val="Code"/>
        <w:rPr>
          <w:highlight w:val="white"/>
        </w:rPr>
      </w:pPr>
      <w:r w:rsidRPr="00903DBA">
        <w:rPr>
          <w:highlight w:val="white"/>
        </w:rPr>
        <w:t>namespace CCompiler_Exp {</w:t>
      </w:r>
    </w:p>
    <w:p w14:paraId="1A50F656" w14:textId="77777777" w:rsidR="003C3828" w:rsidRPr="00903DBA" w:rsidRDefault="003C3828" w:rsidP="003C3828">
      <w:pPr>
        <w:pStyle w:val="Code"/>
        <w:rPr>
          <w:highlight w:val="white"/>
        </w:rPr>
      </w:pPr>
      <w:r w:rsidRPr="00903DBA">
        <w:rPr>
          <w:highlight w:val="white"/>
        </w:rPr>
        <w:t xml:space="preserve">  public partial class Parser :</w:t>
      </w:r>
    </w:p>
    <w:p w14:paraId="2F06F279" w14:textId="77777777" w:rsidR="003C3828" w:rsidRPr="00903DBA" w:rsidRDefault="003C3828" w:rsidP="003C3828">
      <w:pPr>
        <w:pStyle w:val="Code"/>
        <w:rPr>
          <w:highlight w:val="white"/>
        </w:rPr>
      </w:pPr>
      <w:r w:rsidRPr="00903DBA">
        <w:rPr>
          <w:highlight w:val="white"/>
        </w:rPr>
        <w:t xml:space="preserve">         QUT.Gppg.ShiftReduceParser&lt;ValueType, QUT.Gppg.LexLocation&gt; {</w:t>
      </w:r>
    </w:p>
    <w:p w14:paraId="3890CC65" w14:textId="77777777" w:rsidR="003C3828" w:rsidRPr="00903DBA" w:rsidRDefault="003C3828" w:rsidP="003C3828">
      <w:pPr>
        <w:pStyle w:val="Code"/>
        <w:rPr>
          <w:highlight w:val="white"/>
        </w:rPr>
      </w:pPr>
      <w:r w:rsidRPr="00903DBA">
        <w:rPr>
          <w:highlight w:val="white"/>
        </w:rPr>
        <w:t xml:space="preserve">    public static IDictionary&lt;string,CCompiler.Macro&gt; m_macroMap;</w:t>
      </w:r>
    </w:p>
    <w:p w14:paraId="25FE20A0" w14:textId="77777777" w:rsidR="003C3828" w:rsidRPr="00903DBA" w:rsidRDefault="003C3828" w:rsidP="003C3828">
      <w:pPr>
        <w:pStyle w:val="Code"/>
        <w:rPr>
          <w:highlight w:val="white"/>
        </w:rPr>
      </w:pPr>
    </w:p>
    <w:p w14:paraId="21365D1D" w14:textId="77777777" w:rsidR="003C3828" w:rsidRPr="00903DBA" w:rsidRDefault="003C3828" w:rsidP="003C3828">
      <w:pPr>
        <w:pStyle w:val="Code"/>
        <w:rPr>
          <w:highlight w:val="white"/>
        </w:rPr>
      </w:pPr>
      <w:r w:rsidRPr="00903DBA">
        <w:rPr>
          <w:highlight w:val="white"/>
        </w:rPr>
        <w:t xml:space="preserve">    public Parser(Scanner scanner,</w:t>
      </w:r>
    </w:p>
    <w:p w14:paraId="3D9EE3D9" w14:textId="77777777" w:rsidR="003C3828" w:rsidRPr="00903DBA" w:rsidRDefault="003C3828" w:rsidP="003C3828">
      <w:pPr>
        <w:pStyle w:val="Code"/>
        <w:rPr>
          <w:highlight w:val="white"/>
        </w:rPr>
      </w:pPr>
      <w:r w:rsidRPr="00903DBA">
        <w:rPr>
          <w:highlight w:val="white"/>
        </w:rPr>
        <w:t xml:space="preserve">                  IDictionary&lt;string,CCompiler.Macro&gt; macroMap)</w:t>
      </w:r>
    </w:p>
    <w:p w14:paraId="1397CC28" w14:textId="77777777" w:rsidR="003C3828" w:rsidRPr="00903DBA" w:rsidRDefault="003C3828" w:rsidP="003C3828">
      <w:pPr>
        <w:pStyle w:val="Code"/>
        <w:rPr>
          <w:highlight w:val="white"/>
        </w:rPr>
      </w:pPr>
      <w:r w:rsidRPr="00903DBA">
        <w:rPr>
          <w:highlight w:val="white"/>
        </w:rPr>
        <w:t xml:space="preserve">     :base(scanner) {</w:t>
      </w:r>
    </w:p>
    <w:p w14:paraId="417FE995" w14:textId="77777777" w:rsidR="003C3828" w:rsidRPr="00903DBA" w:rsidRDefault="003C3828" w:rsidP="003C3828">
      <w:pPr>
        <w:pStyle w:val="Code"/>
        <w:rPr>
          <w:highlight w:val="white"/>
        </w:rPr>
      </w:pPr>
      <w:r w:rsidRPr="00903DBA">
        <w:rPr>
          <w:highlight w:val="white"/>
        </w:rPr>
        <w:t xml:space="preserve">      m_macroMap = macroMap;</w:t>
      </w:r>
    </w:p>
    <w:p w14:paraId="6330C4CE" w14:textId="77777777" w:rsidR="003C3828" w:rsidRPr="00903DBA" w:rsidRDefault="003C3828" w:rsidP="003C3828">
      <w:pPr>
        <w:pStyle w:val="Code"/>
        <w:rPr>
          <w:highlight w:val="white"/>
        </w:rPr>
      </w:pPr>
      <w:r w:rsidRPr="00903DBA">
        <w:rPr>
          <w:highlight w:val="white"/>
        </w:rPr>
        <w:t xml:space="preserve">    }</w:t>
      </w:r>
    </w:p>
    <w:p w14:paraId="60FAFE35" w14:textId="77777777" w:rsidR="003C3828" w:rsidRPr="00903DBA" w:rsidRDefault="003C3828" w:rsidP="003C3828">
      <w:pPr>
        <w:pStyle w:val="Code"/>
        <w:rPr>
          <w:highlight w:val="white"/>
        </w:rPr>
      </w:pPr>
      <w:r w:rsidRPr="00903DBA">
        <w:rPr>
          <w:highlight w:val="white"/>
        </w:rPr>
        <w:t xml:space="preserve">  }</w:t>
      </w:r>
    </w:p>
    <w:p w14:paraId="17F71C43" w14:textId="77777777" w:rsidR="003C3828" w:rsidRPr="00903DBA" w:rsidRDefault="003C3828" w:rsidP="003C3828">
      <w:pPr>
        <w:pStyle w:val="Code"/>
        <w:rPr>
          <w:highlight w:val="white"/>
        </w:rPr>
      </w:pPr>
      <w:r w:rsidRPr="00903DBA">
        <w:rPr>
          <w:highlight w:val="white"/>
        </w:rPr>
        <w:t>}</w:t>
      </w:r>
    </w:p>
    <w:p w14:paraId="5C1759ED" w14:textId="5CAC3490" w:rsidR="005B1C6D" w:rsidRPr="00903DBA" w:rsidRDefault="00CC1DF4" w:rsidP="0060539D">
      <w:pPr>
        <w:pStyle w:val="Appendix2"/>
      </w:pPr>
      <w:bookmarkStart w:id="651" w:name="_Toc98936510"/>
      <w:r>
        <w:t>&lt;</w:t>
      </w:r>
      <w:proofErr w:type="spellStart"/>
      <w:r>
        <w:t>a2</w:t>
      </w:r>
      <w:proofErr w:type="spellEnd"/>
      <w:r>
        <w:t>&gt;</w:t>
      </w:r>
      <w:r w:rsidRPr="00903DBA">
        <w:t>The Preprocessor Scanner and Parser</w:t>
      </w:r>
      <w:r>
        <w:t>&lt;/</w:t>
      </w:r>
      <w:proofErr w:type="spellStart"/>
      <w:r>
        <w:t>a2</w:t>
      </w:r>
      <w:proofErr w:type="spellEnd"/>
      <w:r>
        <w:t>&gt;</w:t>
      </w:r>
      <w:bookmarkEnd w:id="65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62A57D4C" w:rsidR="005B1C6D" w:rsidRPr="00903DBA" w:rsidRDefault="000274D4" w:rsidP="005B1C6D">
      <w:pPr>
        <w:pStyle w:val="CodeHeader"/>
      </w:pPr>
      <w:r>
        <w:t>&lt;</w:t>
      </w:r>
      <w:proofErr w:type="spellStart"/>
      <w:r>
        <w:t>ch</w:t>
      </w:r>
      <w:proofErr w:type="spellEnd"/>
      <w:r>
        <w:t>&gt;</w:t>
      </w:r>
      <w:proofErr w:type="spellStart"/>
      <w:r w:rsidRPr="00903DBA">
        <w:t>PreParser</w:t>
      </w:r>
      <w:r>
        <w:t>.</w:t>
      </w:r>
      <w:r w:rsidRPr="00903DBA">
        <w:t>gppg</w:t>
      </w:r>
      <w:proofErr w:type="spellEnd"/>
      <w:r>
        <w:t>&lt;/</w:t>
      </w:r>
      <w:proofErr w:type="spellStart"/>
      <w:r>
        <w:t>ch</w:t>
      </w:r>
      <w:proofErr w:type="spellEnd"/>
      <w:r>
        <w:t>&gt;</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3BF9D569" w:rsidR="005B1C6D" w:rsidRPr="00903DBA" w:rsidRDefault="005B1C6D" w:rsidP="005B1C6D">
      <w:pPr>
        <w:pStyle w:val="Code"/>
        <w:rPr>
          <w:highlight w:val="white"/>
        </w:rPr>
      </w:pPr>
      <w:r w:rsidRPr="00903DBA">
        <w:rPr>
          <w:highlight w:val="white"/>
        </w:rPr>
        <w:t xml:space="preserve">  </w:t>
      </w:r>
      <w:r w:rsidR="00DB6E6D">
        <w:rPr>
          <w:highlight w:val="white"/>
        </w:rPr>
        <w:t>/* Empty */</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5701FD53" w:rsidR="005B1C6D" w:rsidRPr="00903DBA" w:rsidRDefault="005B1C6D" w:rsidP="005B1C6D">
      <w:pPr>
        <w:pStyle w:val="Code"/>
        <w:rPr>
          <w:highlight w:val="white"/>
        </w:rPr>
      </w:pPr>
      <w:r w:rsidRPr="00903DBA">
        <w:rPr>
          <w:highlight w:val="white"/>
        </w:rPr>
        <w:t xml:space="preserve">  </w:t>
      </w:r>
      <w:r w:rsidR="00DB6E6D">
        <w:rPr>
          <w:highlight w:val="white"/>
        </w:rPr>
        <w:t>/</w:t>
      </w:r>
      <w:r w:rsidR="00697158">
        <w:rPr>
          <w:highlight w:val="white"/>
        </w:rPr>
        <w:t>*</w:t>
      </w:r>
      <w:r w:rsidR="00DB6E6D">
        <w:rPr>
          <w:highlight w:val="white"/>
        </w:rPr>
        <w:t xml:space="preserve"> Empty</w:t>
      </w:r>
      <w:r w:rsidR="00697158">
        <w:rPr>
          <w:highlight w:val="white"/>
        </w:rPr>
        <w:t xml:space="preserve"> */</w:t>
      </w:r>
      <w:r w:rsidRPr="00903DBA">
        <w:rPr>
          <w:highlight w:val="white"/>
        </w:rPr>
        <w:t>;</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C0FE394" w:rsidR="00AC6AA7" w:rsidRPr="00903DBA" w:rsidRDefault="00AC6AA7" w:rsidP="00AC6AA7">
      <w:r w:rsidRPr="00903DBA">
        <w:lastRenderedPageBreak/>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F23462">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0605961" w:rsidR="005B1C6D" w:rsidRPr="00903DBA" w:rsidRDefault="000274D4" w:rsidP="005B1C6D">
      <w:pPr>
        <w:pStyle w:val="CodeHeader"/>
      </w:pPr>
      <w:r>
        <w:t>&lt;</w:t>
      </w:r>
      <w:proofErr w:type="spellStart"/>
      <w:r>
        <w:t>ch</w:t>
      </w:r>
      <w:proofErr w:type="spellEnd"/>
      <w:r>
        <w:t>&gt;</w:t>
      </w:r>
      <w:proofErr w:type="spellStart"/>
      <w:r w:rsidRPr="00903DBA">
        <w:t>PreScanner</w:t>
      </w:r>
      <w:r>
        <w:t>.</w:t>
      </w:r>
      <w:r w:rsidRPr="00903DBA">
        <w:t>gplex</w:t>
      </w:r>
      <w:proofErr w:type="spellEnd"/>
      <w:r>
        <w:t>&lt;/</w:t>
      </w:r>
      <w:proofErr w:type="spellStart"/>
      <w:r>
        <w:t>ch</w:t>
      </w:r>
      <w:proofErr w:type="spellEnd"/>
      <w:r>
        <w:t>&gt;</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lastRenderedPageBreak/>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025AAC5B" w:rsidR="005B1C6D" w:rsidRPr="00903DBA" w:rsidRDefault="005B1C6D" w:rsidP="005B1C6D">
      <w:pPr>
        <w:pStyle w:val="Code"/>
        <w:rPr>
          <w:highlight w:val="white"/>
        </w:rPr>
      </w:pPr>
      <w:r w:rsidRPr="00903DBA">
        <w:rPr>
          <w:highlight w:val="white"/>
        </w:rPr>
        <w:t>. { CCompiler.</w:t>
      </w:r>
      <w:r w:rsidR="0056352A">
        <w:rPr>
          <w:highlight w:val="white"/>
        </w:rPr>
        <w:t>Error.</w:t>
      </w:r>
      <w:r w:rsidR="008A41A2">
        <w:rPr>
          <w:highlight w:val="white"/>
        </w:rPr>
        <w:t>Report</w:t>
      </w:r>
      <w:r w:rsidRPr="00903DBA">
        <w:rPr>
          <w:highlight w:val="white"/>
        </w:rPr>
        <w:t>("&lt;" + yytext + "&gt;",</w:t>
      </w:r>
    </w:p>
    <w:p w14:paraId="4500F18C" w14:textId="342C1CA9" w:rsidR="005B1C6D" w:rsidRDefault="005A7E65" w:rsidP="005B1C6D">
      <w:pPr>
        <w:pStyle w:val="Code"/>
        <w:rPr>
          <w:highlight w:val="white"/>
        </w:rPr>
      </w:pPr>
      <w:r>
        <w:rPr>
          <w:highlight w:val="white"/>
        </w:rPr>
        <w:t xml:space="preserve">                       </w:t>
      </w:r>
      <w:r w:rsidR="005B1C6D" w:rsidRPr="00903DBA">
        <w:rPr>
          <w:highlight w:val="white"/>
        </w:rPr>
        <w:t xml:space="preserve">    CCompiler.Message.Unknown_character); }</w:t>
      </w:r>
    </w:p>
    <w:p w14:paraId="2BE7862B" w14:textId="5849CE57" w:rsidR="00334520" w:rsidRDefault="00CC1DF4" w:rsidP="00CC1DF4">
      <w:pPr>
        <w:pStyle w:val="Appendix3"/>
      </w:pPr>
      <w:bookmarkStart w:id="652" w:name="_Toc98936511"/>
      <w:r>
        <w:rPr>
          <w:highlight w:val="white"/>
        </w:rPr>
        <w:t>&lt;</w:t>
      </w:r>
      <w:proofErr w:type="spellStart"/>
      <w:r>
        <w:rPr>
          <w:highlight w:val="white"/>
        </w:rPr>
        <w:t>a3</w:t>
      </w:r>
      <w:proofErr w:type="spellEnd"/>
      <w:r>
        <w:rPr>
          <w:highlight w:val="white"/>
        </w:rPr>
        <w:t>&gt;The Partial Preprocessor Parser&lt;/</w:t>
      </w:r>
      <w:proofErr w:type="spellStart"/>
      <w:r>
        <w:rPr>
          <w:highlight w:val="white"/>
        </w:rPr>
        <w:t>a3</w:t>
      </w:r>
      <w:proofErr w:type="spellEnd"/>
      <w:r>
        <w:rPr>
          <w:highlight w:val="white"/>
        </w:rPr>
        <w:t>&gt;</w:t>
      </w:r>
      <w:bookmarkEnd w:id="652"/>
    </w:p>
    <w:p w14:paraId="6C12DA10" w14:textId="54D19F3B" w:rsidR="00334520" w:rsidRDefault="00334520" w:rsidP="00334520">
      <w:pPr>
        <w:rPr>
          <w:highlight w:val="white"/>
        </w:rPr>
      </w:pPr>
      <w:r>
        <w:rPr>
          <w:highlight w:val="white"/>
        </w:rPr>
        <w:t>Similar to the main an</w:t>
      </w:r>
      <w:r w:rsidR="00133AE6">
        <w:rPr>
          <w:highlight w:val="white"/>
        </w:rPr>
        <w:t>d</w:t>
      </w:r>
      <w:r>
        <w:rPr>
          <w:highlight w:val="white"/>
        </w:rPr>
        <w:t xml:space="preserve"> expression parsers, </w:t>
      </w:r>
      <w:r w:rsidRPr="00903DBA">
        <w:rPr>
          <w:highlight w:val="white"/>
        </w:rPr>
        <w:t xml:space="preserve">we </w:t>
      </w:r>
      <w:r>
        <w:rPr>
          <w:highlight w:val="white"/>
        </w:rPr>
        <w:t xml:space="preserve">need </w:t>
      </w:r>
      <w:r w:rsidRPr="00903DBA">
        <w:rPr>
          <w:highlight w:val="white"/>
        </w:rPr>
        <w:t>a</w:t>
      </w:r>
      <w:r>
        <w:rPr>
          <w:highlight w:val="white"/>
        </w:rPr>
        <w:t xml:space="preserve"> partial</w:t>
      </w:r>
      <w:r w:rsidRPr="00903DBA">
        <w:rPr>
          <w:highlight w:val="white"/>
        </w:rPr>
        <w:t xml:space="preserve"> parser class</w:t>
      </w:r>
      <w:r>
        <w:rPr>
          <w:highlight w:val="white"/>
        </w:rPr>
        <w:t xml:space="preserve"> for the preprocessor</w:t>
      </w:r>
      <w:r w:rsidRPr="00903DBA">
        <w:rPr>
          <w:highlight w:val="white"/>
        </w:rPr>
        <w:t>.</w:t>
      </w:r>
    </w:p>
    <w:p w14:paraId="2A448BBA" w14:textId="4A9C6E18" w:rsidR="00334520" w:rsidRPr="00903DBA" w:rsidRDefault="000274D4" w:rsidP="002F639D">
      <w:pPr>
        <w:pStyle w:val="CodeHeader"/>
        <w:rPr>
          <w:highlight w:val="white"/>
        </w:rPr>
      </w:pPr>
      <w:r>
        <w:rPr>
          <w:highlight w:val="white"/>
        </w:rPr>
        <w:t>&lt;</w:t>
      </w:r>
      <w:proofErr w:type="spellStart"/>
      <w:r>
        <w:rPr>
          <w:highlight w:val="white"/>
        </w:rPr>
        <w:t>ch</w:t>
      </w:r>
      <w:proofErr w:type="spellEnd"/>
      <w:r>
        <w:rPr>
          <w:highlight w:val="white"/>
        </w:rPr>
        <w:t>&gt;</w:t>
      </w:r>
      <w:proofErr w:type="spellStart"/>
      <w:r>
        <w:rPr>
          <w:highlight w:val="white"/>
        </w:rPr>
        <w:t>PartialPreprocessorParser.cs</w:t>
      </w:r>
      <w:proofErr w:type="spellEnd"/>
      <w:r>
        <w:rPr>
          <w:highlight w:val="white"/>
        </w:rPr>
        <w:t>&lt;/</w:t>
      </w:r>
      <w:proofErr w:type="spellStart"/>
      <w:r>
        <w:rPr>
          <w:highlight w:val="white"/>
        </w:rPr>
        <w:t>ch</w:t>
      </w:r>
      <w:proofErr w:type="spellEnd"/>
      <w:r>
        <w:rPr>
          <w:highlight w:val="white"/>
        </w:rPr>
        <w:t>&gt;</w:t>
      </w:r>
    </w:p>
    <w:p w14:paraId="01F22949" w14:textId="77777777" w:rsidR="00334520" w:rsidRPr="00903DBA" w:rsidRDefault="00334520" w:rsidP="00334520">
      <w:pPr>
        <w:pStyle w:val="Code"/>
        <w:rPr>
          <w:highlight w:val="white"/>
        </w:rPr>
      </w:pPr>
      <w:r w:rsidRPr="00903DBA">
        <w:rPr>
          <w:highlight w:val="white"/>
        </w:rPr>
        <w:t>namespace CCompiler_Pre {</w:t>
      </w:r>
    </w:p>
    <w:p w14:paraId="422682DA" w14:textId="77777777" w:rsidR="00334520" w:rsidRPr="00903DBA" w:rsidRDefault="00334520" w:rsidP="00334520">
      <w:pPr>
        <w:pStyle w:val="Code"/>
        <w:rPr>
          <w:highlight w:val="white"/>
        </w:rPr>
      </w:pPr>
      <w:r w:rsidRPr="00903DBA">
        <w:rPr>
          <w:highlight w:val="white"/>
        </w:rPr>
        <w:t xml:space="preserve">  public partial class Parser :</w:t>
      </w:r>
    </w:p>
    <w:p w14:paraId="5A76BAEA" w14:textId="77777777" w:rsidR="00334520" w:rsidRPr="00903DBA" w:rsidRDefault="00334520" w:rsidP="00334520">
      <w:pPr>
        <w:pStyle w:val="Code"/>
        <w:rPr>
          <w:highlight w:val="white"/>
        </w:rPr>
      </w:pPr>
      <w:r w:rsidRPr="00903DBA">
        <w:rPr>
          <w:highlight w:val="white"/>
        </w:rPr>
        <w:t xml:space="preserve">         QUT.Gppg.ShiftReduceParser&lt;ValueType, QUT.Gppg.LexLocation&gt; {</w:t>
      </w:r>
    </w:p>
    <w:p w14:paraId="17ED8C0F" w14:textId="77777777" w:rsidR="00334520" w:rsidRPr="00903DBA" w:rsidRDefault="00334520" w:rsidP="00334520">
      <w:pPr>
        <w:pStyle w:val="Code"/>
        <w:rPr>
          <w:highlight w:val="white"/>
        </w:rPr>
      </w:pPr>
      <w:r w:rsidRPr="00903DBA">
        <w:rPr>
          <w:highlight w:val="white"/>
        </w:rPr>
        <w:t xml:space="preserve">    public Parser(Scanner scanner)</w:t>
      </w:r>
    </w:p>
    <w:p w14:paraId="0F22E841" w14:textId="77777777" w:rsidR="00334520" w:rsidRPr="00903DBA" w:rsidRDefault="00334520" w:rsidP="00334520">
      <w:pPr>
        <w:pStyle w:val="Code"/>
        <w:rPr>
          <w:highlight w:val="white"/>
        </w:rPr>
      </w:pPr>
      <w:r w:rsidRPr="00903DBA">
        <w:rPr>
          <w:highlight w:val="white"/>
        </w:rPr>
        <w:t xml:space="preserve">     :base(scanner) {</w:t>
      </w:r>
    </w:p>
    <w:p w14:paraId="4934C00F" w14:textId="04C81FB4" w:rsidR="00334520" w:rsidRPr="00903DBA" w:rsidRDefault="00334520" w:rsidP="00334520">
      <w:pPr>
        <w:pStyle w:val="Code"/>
        <w:rPr>
          <w:highlight w:val="white"/>
        </w:rPr>
      </w:pPr>
      <w:r w:rsidRPr="00903DBA">
        <w:rPr>
          <w:highlight w:val="white"/>
        </w:rPr>
        <w:t xml:space="preserve">      </w:t>
      </w:r>
      <w:r w:rsidR="00DB6E6D">
        <w:rPr>
          <w:highlight w:val="white"/>
        </w:rPr>
        <w:t>/* Empty */</w:t>
      </w:r>
    </w:p>
    <w:p w14:paraId="07B8CD01" w14:textId="77777777" w:rsidR="00334520" w:rsidRPr="00903DBA" w:rsidRDefault="00334520" w:rsidP="00334520">
      <w:pPr>
        <w:pStyle w:val="Code"/>
        <w:rPr>
          <w:highlight w:val="white"/>
        </w:rPr>
      </w:pPr>
      <w:r w:rsidRPr="00903DBA">
        <w:rPr>
          <w:highlight w:val="white"/>
        </w:rPr>
        <w:t xml:space="preserve">    }</w:t>
      </w:r>
    </w:p>
    <w:p w14:paraId="579D52C3" w14:textId="77777777" w:rsidR="00334520" w:rsidRPr="00903DBA" w:rsidRDefault="00334520" w:rsidP="00334520">
      <w:pPr>
        <w:pStyle w:val="Code"/>
        <w:rPr>
          <w:highlight w:val="white"/>
        </w:rPr>
      </w:pPr>
      <w:r w:rsidRPr="00903DBA">
        <w:rPr>
          <w:highlight w:val="white"/>
        </w:rPr>
        <w:t xml:space="preserve">  }</w:t>
      </w:r>
    </w:p>
    <w:p w14:paraId="00AAA6B3" w14:textId="77777777" w:rsidR="003C3828" w:rsidRPr="00903DBA" w:rsidRDefault="003C3828" w:rsidP="005B1C6D">
      <w:pPr>
        <w:pStyle w:val="Code"/>
        <w:rPr>
          <w:highlight w:val="white"/>
        </w:rPr>
      </w:pPr>
    </w:p>
    <w:p w14:paraId="3AF13743" w14:textId="5FE308AC" w:rsidR="00656A38" w:rsidRPr="00903DBA" w:rsidRDefault="00CC1DF4" w:rsidP="00CC1DF4">
      <w:pPr>
        <w:pStyle w:val="Appendix3"/>
      </w:pPr>
      <w:bookmarkStart w:id="653" w:name="_Toc98936512"/>
      <w:r>
        <w:t>&lt;</w:t>
      </w:r>
      <w:proofErr w:type="spellStart"/>
      <w:r>
        <w:t>a3</w:t>
      </w:r>
      <w:proofErr w:type="spellEnd"/>
      <w:r>
        <w:t>&gt;</w:t>
      </w:r>
      <w:r w:rsidRPr="00903DBA">
        <w:t>If-Else-Chain</w:t>
      </w:r>
      <w:r>
        <w:t>&lt;/</w:t>
      </w:r>
      <w:proofErr w:type="spellStart"/>
      <w:r>
        <w:t>a3</w:t>
      </w:r>
      <w:proofErr w:type="spellEnd"/>
      <w:r>
        <w:t>&gt;</w:t>
      </w:r>
      <w:bookmarkEnd w:id="653"/>
    </w:p>
    <w:p w14:paraId="7B4FBA36" w14:textId="2C8F1234" w:rsidR="00BB03AD" w:rsidRPr="00903DBA" w:rsidRDefault="00BB03AD" w:rsidP="00BB03AD">
      <w:r w:rsidRPr="00903DBA">
        <w:t xml:space="preserve">An If-Else-Chain is a sequence of </w:t>
      </w:r>
      <w:r w:rsidR="00D4318D">
        <w:rPr>
          <w:rStyle w:val="KeyWord0"/>
        </w:rPr>
        <w:t>&lt;k&gt;</w:t>
      </w:r>
      <w:r w:rsidR="00D4318D" w:rsidRPr="00903DBA">
        <w:rPr>
          <w:rStyle w:val="KeyWord0"/>
        </w:rPr>
        <w:t>if</w:t>
      </w:r>
      <w:r w:rsidR="00D4318D">
        <w:rPr>
          <w:rStyle w:val="KeyWord0"/>
        </w:rPr>
        <w:t>&lt;/k&gt;</w:t>
      </w:r>
      <w:r w:rsidRPr="00903DBA">
        <w:t xml:space="preserve">, </w:t>
      </w:r>
      <w:r w:rsidR="00D4318D">
        <w:rPr>
          <w:rStyle w:val="KeyWord0"/>
        </w:rPr>
        <w:t>&lt;k&gt;</w:t>
      </w:r>
      <w:r w:rsidR="00D4318D" w:rsidRPr="00903DBA">
        <w:rPr>
          <w:rStyle w:val="KeyWord0"/>
        </w:rPr>
        <w:t>elif</w:t>
      </w:r>
      <w:r w:rsidR="00D4318D">
        <w:rPr>
          <w:rStyle w:val="KeyWord0"/>
        </w:rPr>
        <w:t>&lt;/k&gt;</w:t>
      </w:r>
      <w:r w:rsidRPr="00903DBA">
        <w:t xml:space="preserve">, </w:t>
      </w:r>
      <w:r w:rsidR="00D4318D">
        <w:rPr>
          <w:rStyle w:val="KeyWord0"/>
        </w:rPr>
        <w:t>&lt;k&gt;</w:t>
      </w:r>
      <w:r w:rsidR="00D4318D" w:rsidRPr="00903DBA">
        <w:rPr>
          <w:rStyle w:val="KeyWord0"/>
        </w:rPr>
        <w:t>else</w:t>
      </w:r>
      <w:r w:rsidR="00D4318D">
        <w:rPr>
          <w:rStyle w:val="KeyWord0"/>
        </w:rPr>
        <w:t>&lt;/k&gt;</w:t>
      </w:r>
      <w:r w:rsidRPr="00903DBA">
        <w:t xml:space="preserve">, and </w:t>
      </w:r>
      <w:r w:rsidR="00D4318D">
        <w:rPr>
          <w:rStyle w:val="KeyWord0"/>
        </w:rPr>
        <w:t>&lt;k&gt;</w:t>
      </w:r>
      <w:r w:rsidR="00D4318D" w:rsidRPr="00903DBA">
        <w:rPr>
          <w:rStyle w:val="KeyWord0"/>
        </w:rPr>
        <w:t>endif</w:t>
      </w:r>
      <w:r w:rsidR="00D4318D">
        <w:rPr>
          <w:rStyle w:val="KeyWord0"/>
        </w:rPr>
        <w:t>&lt;/k&gt;</w:t>
      </w:r>
      <w:r w:rsidRPr="00903DBA">
        <w:t xml:space="preserve"> preprocessor directives. We use the </w:t>
      </w:r>
      <w:r w:rsidR="00D4318D">
        <w:rPr>
          <w:rStyle w:val="KeyWord0"/>
        </w:rPr>
        <w:t>&lt;k&gt;</w:t>
      </w:r>
      <w:r w:rsidR="00D4318D" w:rsidRPr="00903DBA">
        <w:rPr>
          <w:rStyle w:val="KeyWord0"/>
        </w:rPr>
        <w:t>IfElseChain</w:t>
      </w:r>
      <w:r w:rsidR="00D4318D">
        <w:rPr>
          <w:rStyle w:val="KeyWord0"/>
        </w:rPr>
        <w:t>&lt;/k&gt;</w:t>
      </w:r>
      <w:r w:rsidRPr="00903DBA">
        <w:t xml:space="preserve"> class to keep track of the sequence.</w:t>
      </w:r>
      <w:r w:rsidR="003D760C" w:rsidRPr="00903DBA">
        <w:t xml:space="preserve"> We need to keep track of three statues:</w:t>
      </w:r>
    </w:p>
    <w:p w14:paraId="37BE3BE7" w14:textId="64B63EB3" w:rsidR="003D760C" w:rsidRPr="00903DBA" w:rsidRDefault="00D4318D" w:rsidP="0004140E">
      <w:pPr>
        <w:pStyle w:val="ListParagraph"/>
        <w:numPr>
          <w:ilvl w:val="0"/>
          <w:numId w:val="194"/>
        </w:numPr>
      </w:pPr>
      <w:r w:rsidRPr="00061228">
        <w:rPr>
          <w:rStyle w:val="KeyWord0"/>
          <w:lang w:val="en-GB"/>
        </w:rPr>
        <w:t>&lt;k&gt;Former Status&lt;/k&gt;</w:t>
      </w:r>
      <w:r w:rsidR="008C4970" w:rsidRPr="00061228">
        <w:rPr>
          <w:lang w:val="en-GB"/>
        </w:rPr>
        <w:t xml:space="preserve">. </w:t>
      </w:r>
      <w:r w:rsidR="008C4970" w:rsidRPr="00903DBA">
        <w:t xml:space="preserve">Has an earlier </w:t>
      </w:r>
      <w:r>
        <w:rPr>
          <w:rStyle w:val="KeyWord0"/>
        </w:rPr>
        <w:t>&lt;k&gt;</w:t>
      </w:r>
      <w:r w:rsidRPr="00903DBA">
        <w:rPr>
          <w:rStyle w:val="KeyWord0"/>
        </w:rPr>
        <w:t>if</w:t>
      </w:r>
      <w:r>
        <w:rPr>
          <w:rStyle w:val="KeyWord0"/>
        </w:rPr>
        <w:t>&lt;/k&gt;</w:t>
      </w:r>
      <w:r w:rsidR="008C4970" w:rsidRPr="00903DBA">
        <w:t xml:space="preserve"> or </w:t>
      </w:r>
      <w:r>
        <w:rPr>
          <w:rStyle w:val="KeyWord0"/>
        </w:rPr>
        <w:t>&lt;k&gt;</w:t>
      </w:r>
      <w:r w:rsidRPr="00903DBA">
        <w:rPr>
          <w:rStyle w:val="KeyWord0"/>
        </w:rPr>
        <w:t>elif</w:t>
      </w:r>
      <w:r>
        <w:rPr>
          <w:rStyle w:val="KeyWord0"/>
        </w:rPr>
        <w:t>&lt;/k&gt;</w:t>
      </w:r>
      <w:r w:rsidR="008C4970" w:rsidRPr="00903DBA">
        <w:t xml:space="preserve"> directive been evaluated to true? In that case, all succeeding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shall be evaluated to false.</w:t>
      </w:r>
    </w:p>
    <w:p w14:paraId="180CD9CC" w14:textId="457BC9FB" w:rsidR="003D760C" w:rsidRPr="00903DBA" w:rsidRDefault="00D4318D" w:rsidP="0004140E">
      <w:pPr>
        <w:pStyle w:val="ListParagraph"/>
        <w:numPr>
          <w:ilvl w:val="0"/>
          <w:numId w:val="194"/>
        </w:numPr>
      </w:pPr>
      <w:r>
        <w:rPr>
          <w:rStyle w:val="KeyWord0"/>
        </w:rPr>
        <w:t>&lt;k&gt;</w:t>
      </w:r>
      <w:r w:rsidRPr="00903DBA">
        <w:rPr>
          <w:rStyle w:val="KeyWord0"/>
        </w:rPr>
        <w:t>Current</w:t>
      </w:r>
      <w:r>
        <w:rPr>
          <w:rStyle w:val="KeyWord0"/>
        </w:rPr>
        <w:t xml:space="preserve"> </w:t>
      </w:r>
      <w:r w:rsidRPr="00903DBA">
        <w:rPr>
          <w:rStyle w:val="KeyWord0"/>
        </w:rPr>
        <w:t>Status</w:t>
      </w:r>
      <w:r>
        <w:rPr>
          <w:rStyle w:val="KeyWord0"/>
        </w:rPr>
        <w:t>&lt;/k&gt;</w:t>
      </w:r>
      <w:r w:rsidR="008C4970" w:rsidRPr="00903DBA">
        <w:t xml:space="preserve">. Has the current </w:t>
      </w:r>
      <w:r>
        <w:rPr>
          <w:rStyle w:val="KeyWord0"/>
        </w:rPr>
        <w:t>&lt;k&gt;</w:t>
      </w:r>
      <w:r w:rsidRPr="00903DBA">
        <w:rPr>
          <w:rStyle w:val="KeyWord0"/>
        </w:rPr>
        <w:t>if</w:t>
      </w:r>
      <w:r>
        <w:rPr>
          <w:rStyle w:val="KeyWord0"/>
        </w:rPr>
        <w:t>&lt;/k&gt;</w:t>
      </w:r>
      <w:r w:rsidR="008C4970" w:rsidRPr="00903DBA">
        <w:t xml:space="preserve">, </w:t>
      </w:r>
      <w:r>
        <w:rPr>
          <w:rStyle w:val="KeyWord0"/>
        </w:rPr>
        <w:t>&lt;k&gt;</w:t>
      </w:r>
      <w:r w:rsidRPr="00903DBA">
        <w:rPr>
          <w:rStyle w:val="KeyWord0"/>
        </w:rPr>
        <w:t>elif</w:t>
      </w:r>
      <w:r>
        <w:rPr>
          <w:rStyle w:val="KeyWord0"/>
        </w:rPr>
        <w:t>&lt;/k&gt;</w:t>
      </w:r>
      <w:r w:rsidR="008C4970" w:rsidRPr="00903DBA">
        <w:t xml:space="preserve">, or </w:t>
      </w:r>
      <w:r>
        <w:rPr>
          <w:rStyle w:val="KeyWord0"/>
        </w:rPr>
        <w:t>&lt;k&gt;</w:t>
      </w:r>
      <w:r w:rsidRPr="00903DBA">
        <w:rPr>
          <w:rStyle w:val="KeyWord0"/>
        </w:rPr>
        <w:t>else</w:t>
      </w:r>
      <w:r>
        <w:rPr>
          <w:rStyle w:val="KeyWord0"/>
        </w:rPr>
        <w:t>&lt;/k&gt;</w:t>
      </w:r>
      <w:r w:rsidR="008C4970" w:rsidRPr="00903DBA">
        <w:t xml:space="preserve"> directive been evaluated to true? In that case the code of this directive is visible; that is, the code shall be included. If the directive has been evaluated to false, the code is invisible and shall be excluded.</w:t>
      </w:r>
      <w:r w:rsidR="008C4970">
        <w:t>&lt;/l&gt;</w:t>
      </w:r>
    </w:p>
    <w:p w14:paraId="6F305A20" w14:textId="3E9036B0" w:rsidR="003D760C" w:rsidRPr="00903DBA" w:rsidRDefault="00D4318D" w:rsidP="0004140E">
      <w:pPr>
        <w:pStyle w:val="ListParagraph"/>
        <w:numPr>
          <w:ilvl w:val="0"/>
          <w:numId w:val="194"/>
        </w:numPr>
      </w:pPr>
      <w:r>
        <w:rPr>
          <w:rStyle w:val="KeyWord0"/>
        </w:rPr>
        <w:t>&lt;k&gt;</w:t>
      </w:r>
      <w:r w:rsidRPr="00903DBA">
        <w:rPr>
          <w:rStyle w:val="KeyWord0"/>
        </w:rPr>
        <w:t>Else</w:t>
      </w:r>
      <w:r>
        <w:rPr>
          <w:rStyle w:val="KeyWord0"/>
        </w:rPr>
        <w:t xml:space="preserve"> </w:t>
      </w:r>
      <w:r w:rsidRPr="00903DBA">
        <w:rPr>
          <w:rStyle w:val="KeyWord0"/>
        </w:rPr>
        <w:t>Status</w:t>
      </w:r>
      <w:r>
        <w:rPr>
          <w:rStyle w:val="KeyWord0"/>
        </w:rPr>
        <w:t>&lt;/k&gt;</w:t>
      </w:r>
      <w:r w:rsidR="008C4970" w:rsidRPr="00903DBA">
        <w:t xml:space="preserve">. A chain can only hold one </w:t>
      </w:r>
      <w:r>
        <w:rPr>
          <w:rStyle w:val="KeyWord0"/>
        </w:rPr>
        <w:t>&lt;k&gt;</w:t>
      </w:r>
      <w:r w:rsidRPr="00903DBA">
        <w:rPr>
          <w:rStyle w:val="KeyWord0"/>
        </w:rPr>
        <w:t>else</w:t>
      </w:r>
      <w:r>
        <w:rPr>
          <w:rStyle w:val="KeyWord0"/>
        </w:rPr>
        <w:t>&lt;/k&gt;</w:t>
      </w:r>
      <w:r w:rsidR="008C4970" w:rsidRPr="00903DBA">
        <w:t xml:space="preserve"> directive. If we encounter a second else directive, we report an error.</w:t>
      </w:r>
    </w:p>
    <w:p w14:paraId="31811BC6" w14:textId="55A4D7FE" w:rsidR="00D7354F" w:rsidRPr="00903DBA" w:rsidRDefault="00D7354F" w:rsidP="00D7354F">
      <w:r w:rsidRPr="00903DBA">
        <w:t xml:space="preserve">The </w:t>
      </w:r>
      <w:r w:rsidR="00D4318D">
        <w:rPr>
          <w:rStyle w:val="KeyWord0"/>
        </w:rPr>
        <w:t>&lt;k&gt;</w:t>
      </w:r>
      <w:r w:rsidR="00D4318D" w:rsidRPr="00903DBA">
        <w:rPr>
          <w:rStyle w:val="KeyWord0"/>
        </w:rPr>
        <w:t>IfElseChain</w:t>
      </w:r>
      <w:r w:rsidR="00D4318D">
        <w:rPr>
          <w:rStyle w:val="KeyWord0"/>
        </w:rPr>
        <w:t>&lt;/k&gt;</w:t>
      </w:r>
      <w:r w:rsidRPr="00903DBA">
        <w:t xml:space="preserve"> class holds the former, current, and else status of an if-else-chain.</w:t>
      </w:r>
    </w:p>
    <w:p w14:paraId="52E1E68F" w14:textId="04A5AC69" w:rsidR="00656A38" w:rsidRPr="00903DBA" w:rsidRDefault="000274D4" w:rsidP="00656A38">
      <w:pPr>
        <w:pStyle w:val="CodeHeader"/>
      </w:pPr>
      <w:r>
        <w:lastRenderedPageBreak/>
        <w:t>&lt;</w:t>
      </w:r>
      <w:proofErr w:type="spellStart"/>
      <w:r>
        <w:t>ch</w:t>
      </w:r>
      <w:proofErr w:type="spellEnd"/>
      <w:r>
        <w:t>&gt;</w:t>
      </w:r>
      <w:proofErr w:type="spellStart"/>
      <w:r w:rsidRPr="00903DBA">
        <w:t>IfElseChain</w:t>
      </w:r>
      <w:r>
        <w:t>.</w:t>
      </w:r>
      <w:r w:rsidRPr="00903DBA">
        <w:t>cs</w:t>
      </w:r>
      <w:proofErr w:type="spellEnd"/>
      <w:r>
        <w:t>&lt;/</w:t>
      </w:r>
      <w:proofErr w:type="spellStart"/>
      <w:r>
        <w:t>ch</w:t>
      </w:r>
      <w:proofErr w:type="spellEnd"/>
      <w:r>
        <w:t>&gt;</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28E11768" w:rsidR="005B678D" w:rsidRPr="00903DBA" w:rsidRDefault="00CC1DF4" w:rsidP="0060539D">
      <w:pPr>
        <w:pStyle w:val="Appendix2"/>
      </w:pPr>
      <w:bookmarkStart w:id="654" w:name="_Toc98936513"/>
      <w:r>
        <w:t>&lt;</w:t>
      </w:r>
      <w:proofErr w:type="spellStart"/>
      <w:r>
        <w:t>a2</w:t>
      </w:r>
      <w:proofErr w:type="spellEnd"/>
      <w:r>
        <w:t>&gt;</w:t>
      </w:r>
      <w:r w:rsidRPr="00903DBA">
        <w:t>The Preprocessor</w:t>
      </w:r>
      <w:r>
        <w:t>&lt;/</w:t>
      </w:r>
      <w:proofErr w:type="spellStart"/>
      <w:r>
        <w:t>a2</w:t>
      </w:r>
      <w:proofErr w:type="spellEnd"/>
      <w:r>
        <w:t>&gt;</w:t>
      </w:r>
      <w:bookmarkEnd w:id="654"/>
    </w:p>
    <w:p w14:paraId="522F4117" w14:textId="77777777" w:rsidR="005B678D" w:rsidRPr="00903DBA" w:rsidRDefault="005B678D" w:rsidP="005B678D">
      <w:r w:rsidRPr="00903DBA">
        <w:t>The preprocessor has several tasks:</w:t>
      </w:r>
    </w:p>
    <w:p w14:paraId="79E0F3C2" w14:textId="78F2FC95" w:rsidR="005B678D" w:rsidRPr="00903DBA" w:rsidRDefault="008C4970" w:rsidP="00E463DB">
      <w:pPr>
        <w:pStyle w:val="ListParagraph"/>
        <w:numPr>
          <w:ilvl w:val="0"/>
          <w:numId w:val="195"/>
        </w:numPr>
      </w:pPr>
      <w:r>
        <w:rPr>
          <w:b/>
        </w:rPr>
        <w:t>&lt;l&gt;</w:t>
      </w:r>
      <w:r w:rsidRPr="00E463DB">
        <w:rPr>
          <w:b/>
        </w:rPr>
        <w:t>Tri Graphs</w:t>
      </w:r>
      <w:r w:rsidRPr="00903DBA">
        <w:t>. When C was originally introduced, some keyboards had a limited set of keys. Therefore, a special set of double question mark character sequence was introduced, which are replaced by modern equivalents.</w:t>
      </w:r>
      <w:r>
        <w:rPr>
          <w:b/>
        </w:rPr>
        <w:t>&lt;/l&gt;</w:t>
      </w:r>
    </w:p>
    <w:p w14:paraId="45F4429A" w14:textId="60379517" w:rsidR="005B678D" w:rsidRPr="00903DBA" w:rsidRDefault="008C4970" w:rsidP="00E463DB">
      <w:pPr>
        <w:pStyle w:val="ListParagraph"/>
        <w:numPr>
          <w:ilvl w:val="0"/>
          <w:numId w:val="195"/>
        </w:numPr>
      </w:pPr>
      <w:r>
        <w:rPr>
          <w:b/>
        </w:rPr>
        <w:t>&lt;l&gt;</w:t>
      </w:r>
      <w:r w:rsidRPr="00E463DB">
        <w:rPr>
          <w:b/>
        </w:rPr>
        <w:t>Comments</w:t>
      </w:r>
      <w:r w:rsidRPr="00903DBA">
        <w:t>. The line comments are removed, and each block comment is replaced by a blank character.</w:t>
      </w:r>
      <w:r>
        <w:rPr>
          <w:b/>
        </w:rPr>
        <w:t>&lt;/l&gt;</w:t>
      </w:r>
    </w:p>
    <w:p w14:paraId="46ABE1CA" w14:textId="4EAD4141" w:rsidR="005B678D" w:rsidRPr="00903DBA" w:rsidRDefault="008C4970" w:rsidP="00E463DB">
      <w:pPr>
        <w:pStyle w:val="ListParagraph"/>
        <w:numPr>
          <w:ilvl w:val="0"/>
          <w:numId w:val="195"/>
        </w:numPr>
      </w:pPr>
      <w:r>
        <w:rPr>
          <w:b/>
        </w:rPr>
        <w:t>&lt;l&gt;</w:t>
      </w: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r>
        <w:rPr>
          <w:b/>
        </w:rPr>
        <w:t>&lt;/l&gt;</w:t>
      </w:r>
    </w:p>
    <w:p w14:paraId="4B01E609" w14:textId="18EFAEC9" w:rsidR="005B678D" w:rsidRPr="00903DBA" w:rsidRDefault="008C4970" w:rsidP="00E463DB">
      <w:pPr>
        <w:pStyle w:val="ListParagraph"/>
        <w:numPr>
          <w:ilvl w:val="0"/>
          <w:numId w:val="195"/>
        </w:numPr>
      </w:pPr>
      <w:r>
        <w:rPr>
          <w:b/>
        </w:rPr>
        <w:t>&lt;l&gt;</w:t>
      </w:r>
      <w:r w:rsidRPr="00E463DB">
        <w:rPr>
          <w:b/>
        </w:rPr>
        <w:t>Include files</w:t>
      </w:r>
      <w:r w:rsidRPr="00903DBA">
        <w:t>. The system include files (encapsulated by ‘&lt;’ and ‘&gt;’) and internal include files (encapsulated by quotes) are read and included in the final code.</w:t>
      </w:r>
      <w:r>
        <w:rPr>
          <w:b/>
        </w:rPr>
        <w:t>&lt;/l&gt;</w:t>
      </w:r>
    </w:p>
    <w:p w14:paraId="22E2D770" w14:textId="09D1DA4A" w:rsidR="005B678D" w:rsidRPr="00903DBA" w:rsidRDefault="008C4970" w:rsidP="00E463DB">
      <w:pPr>
        <w:pStyle w:val="ListParagraph"/>
        <w:numPr>
          <w:ilvl w:val="0"/>
          <w:numId w:val="195"/>
        </w:numPr>
      </w:pPr>
      <w:r>
        <w:rPr>
          <w:b/>
        </w:rPr>
        <w:t>&lt;l&gt;</w:t>
      </w:r>
      <w:r w:rsidRPr="00E463DB">
        <w:rPr>
          <w:b/>
        </w:rPr>
        <w:t>Conditional programming</w:t>
      </w:r>
      <w:r w:rsidRPr="00903DBA">
        <w:t xml:space="preserve">. The </w:t>
      </w:r>
      <w:r w:rsidR="00A11E9A">
        <w:t>&lt;</w:t>
      </w:r>
      <w:proofErr w:type="spellStart"/>
      <w:r w:rsidR="00A11E9A">
        <w:t>ct</w:t>
      </w:r>
      <w:proofErr w:type="spellEnd"/>
      <w:r w:rsidR="00A11E9A">
        <w:t>&gt;#</w:t>
      </w:r>
      <w:r w:rsidR="00493E8C" w:rsidRPr="00903DBA">
        <w:rPr>
          <w:rStyle w:val="CodeInText"/>
        </w:rPr>
        <w:t>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r w:rsidR="00493E8C" w:rsidRPr="00903DBA">
        <w:rPr>
          <w:rStyle w:val="CodeInText"/>
        </w:rPr>
        <w:t>ifdef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A11E9A">
        <w:t>&lt;</w:t>
      </w:r>
      <w:proofErr w:type="spellStart"/>
      <w:r w:rsidR="00A11E9A">
        <w:t>ct</w:t>
      </w:r>
      <w:proofErr w:type="spellEnd"/>
      <w:r w:rsidR="00A11E9A">
        <w:t>&gt;#</w:t>
      </w:r>
      <w:proofErr w:type="spellStart"/>
      <w:r w:rsidR="00493E8C" w:rsidRPr="00903DBA">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A11E9A">
        <w:t>&lt;</w:t>
      </w:r>
      <w:proofErr w:type="spellStart"/>
      <w:r w:rsidR="00A11E9A">
        <w:t>ct</w:t>
      </w:r>
      <w:proofErr w:type="spellEnd"/>
      <w:r w:rsidR="00A11E9A">
        <w:t>&gt;#</w:t>
      </w:r>
      <w:r w:rsidR="00493E8C" w:rsidRPr="00903DBA">
        <w:rPr>
          <w:rStyle w:val="CodeInText"/>
        </w:rPr>
        <w:t>endif</w:t>
      </w:r>
      <w:r w:rsidR="00493E8C">
        <w:rPr>
          <w:rStyle w:val="CodeInText"/>
        </w:rPr>
        <w:t>&lt;/</w:t>
      </w:r>
      <w:proofErr w:type="spellStart"/>
      <w:r w:rsidR="00493E8C">
        <w:rPr>
          <w:rStyle w:val="CodeInText"/>
        </w:rPr>
        <w:t>ct</w:t>
      </w:r>
      <w:proofErr w:type="spellEnd"/>
      <w:r w:rsidR="00493E8C">
        <w:rPr>
          <w:rStyle w:val="CodeInText"/>
        </w:rPr>
        <w:t>&gt;</w:t>
      </w:r>
      <w:r w:rsidRPr="00903DBA">
        <w:t xml:space="preserve"> directives are processed.</w:t>
      </w:r>
      <w:r>
        <w:rPr>
          <w:b/>
        </w:rPr>
        <w:t>&lt;/l&gt;</w:t>
      </w:r>
    </w:p>
    <w:p w14:paraId="736FBA4D" w14:textId="5BA3AC90" w:rsidR="005B678D" w:rsidRPr="00903DBA" w:rsidRDefault="008C4970" w:rsidP="00E463DB">
      <w:pPr>
        <w:pStyle w:val="ListParagraph"/>
        <w:numPr>
          <w:ilvl w:val="0"/>
          <w:numId w:val="195"/>
        </w:numPr>
      </w:pPr>
      <w:r>
        <w:rPr>
          <w:b/>
        </w:rPr>
        <w:t>&lt;l&gt;</w:t>
      </w:r>
      <w:r w:rsidRPr="00E463DB">
        <w:rPr>
          <w:b/>
        </w:rPr>
        <w:t>Macro expansion</w:t>
      </w:r>
      <w:r w:rsidRPr="00903DBA">
        <w:t>. The source code is traversed, and each macro is expanded. Since the contents of each character and string constant has been translated into slash codes, we do not need to check whether the macro to be expanded is part of a character of string.</w:t>
      </w:r>
      <w:r>
        <w:t>&lt;/l&gt;</w:t>
      </w:r>
    </w:p>
    <w:p w14:paraId="204B1B47" w14:textId="1357088A" w:rsidR="005B678D" w:rsidRPr="00903DBA" w:rsidRDefault="008C4970" w:rsidP="00E463DB">
      <w:pPr>
        <w:pStyle w:val="ListParagraph"/>
        <w:numPr>
          <w:ilvl w:val="0"/>
          <w:numId w:val="195"/>
        </w:numPr>
      </w:pPr>
      <w:r>
        <w:rPr>
          <w:b/>
        </w:rPr>
        <w:t>&lt;l&gt;</w:t>
      </w: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r>
        <w:rPr>
          <w:b/>
        </w:rPr>
        <w:t>&lt;/l&gt;</w:t>
      </w:r>
    </w:p>
    <w:p w14:paraId="7C623DA5" w14:textId="381475A2" w:rsidR="005B678D" w:rsidRPr="00903DBA" w:rsidRDefault="005B678D" w:rsidP="005B678D">
      <w:r w:rsidRPr="00903DBA">
        <w:t xml:space="preserve">The first phase of the preprocessor is to read the source file and place in a text buffer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StringBuilder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6CF46C2" w:rsidR="005B1C6D" w:rsidRPr="00903DBA" w:rsidRDefault="000274D4" w:rsidP="005B1C6D">
      <w:pPr>
        <w:pStyle w:val="CodeHeader"/>
      </w:pPr>
      <w:r>
        <w:lastRenderedPageBreak/>
        <w:t>&lt;</w:t>
      </w:r>
      <w:proofErr w:type="spellStart"/>
      <w:r>
        <w:t>ch</w:t>
      </w:r>
      <w:proofErr w:type="spellEnd"/>
      <w:r>
        <w:t>&gt;</w:t>
      </w:r>
      <w:proofErr w:type="spellStart"/>
      <w:r w:rsidRPr="00903DBA">
        <w:t>Preprocessor</w:t>
      </w:r>
      <w:r>
        <w:t>.</w:t>
      </w:r>
      <w:r w:rsidRPr="00903DBA">
        <w:t>cs</w:t>
      </w:r>
      <w:proofErr w:type="spellEnd"/>
      <w:r>
        <w:t>&lt;/</w:t>
      </w:r>
      <w:proofErr w:type="spellStart"/>
      <w:r>
        <w:t>ch</w:t>
      </w:r>
      <w:proofErr w:type="spellEnd"/>
      <w:r>
        <w:t>&gt;</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53C144E1" w14:textId="26D06305" w:rsidR="005756C9" w:rsidRPr="00903DBA" w:rsidRDefault="00BB3615" w:rsidP="00BB3615">
      <w:pPr>
        <w:pStyle w:val="Code"/>
        <w:rPr>
          <w:highlight w:val="white"/>
        </w:rPr>
      </w:pPr>
      <w:r w:rsidRPr="00903DBA">
        <w:rPr>
          <w:highlight w:val="white"/>
        </w:rPr>
        <w:t xml:space="preserve">    private </w:t>
      </w:r>
      <w:r w:rsidR="005756C9">
        <w:rPr>
          <w:highlight w:val="white"/>
        </w:rPr>
        <w:t>Dictionary</w:t>
      </w:r>
      <w:r w:rsidR="005756C9" w:rsidRPr="00903DBA">
        <w:rPr>
          <w:highlight w:val="white"/>
        </w:rPr>
        <w:t>&lt;string,Macro&gt; m_macroMap =</w:t>
      </w:r>
      <w:r w:rsidR="0062731E">
        <w:rPr>
          <w:highlight w:val="white"/>
        </w:rPr>
        <w:t xml:space="preserve"> </w:t>
      </w:r>
      <w:r w:rsidR="005756C9" w:rsidRPr="00903DBA">
        <w:rPr>
          <w:highlight w:val="white"/>
        </w:rPr>
        <w:t>new();</w:t>
      </w:r>
    </w:p>
    <w:p w14:paraId="033F85BA" w14:textId="387C4906" w:rsidR="00BB3615" w:rsidRPr="00903DBA" w:rsidRDefault="005756C9" w:rsidP="00BB3615">
      <w:pPr>
        <w:pStyle w:val="Code"/>
        <w:rPr>
          <w:highlight w:val="white"/>
        </w:rPr>
      </w:pPr>
      <w:r w:rsidRPr="00903DBA">
        <w:rPr>
          <w:highlight w:val="white"/>
        </w:rPr>
        <w:t xml:space="preserve">    private Stack&lt;FileInfo&gt; m_includeStack </w:t>
      </w:r>
      <w:r>
        <w:rPr>
          <w:highlight w:val="white"/>
        </w:rPr>
        <w:t>= new(</w:t>
      </w:r>
      <w:r w:rsidRPr="00903DBA">
        <w:rPr>
          <w:highlight w:val="white"/>
        </w:rPr>
        <w:t>);</w:t>
      </w:r>
    </w:p>
    <w:p w14:paraId="36F9D9DB" w14:textId="47BDE893" w:rsidR="00BB3615" w:rsidRPr="00903DBA" w:rsidRDefault="00BB3615" w:rsidP="00BB3615">
      <w:pPr>
        <w:pStyle w:val="Code"/>
        <w:rPr>
          <w:highlight w:val="white"/>
        </w:rPr>
      </w:pPr>
      <w:r w:rsidRPr="00903DBA">
        <w:rPr>
          <w:highlight w:val="white"/>
        </w:rPr>
        <w:t xml:space="preserve">    private </w:t>
      </w:r>
      <w:r w:rsidR="001B296B">
        <w:rPr>
          <w:highlight w:val="white"/>
        </w:rPr>
        <w:t>HashSet</w:t>
      </w:r>
      <w:r w:rsidR="001B296B" w:rsidRPr="00903DBA">
        <w:rPr>
          <w:highlight w:val="white"/>
        </w:rPr>
        <w:t xml:space="preserve">&lt;FileInfo&gt; m_includeSet </w:t>
      </w:r>
      <w:r w:rsidR="001B296B">
        <w:rPr>
          <w:highlight w:val="white"/>
        </w:rPr>
        <w:t>= new(</w:t>
      </w:r>
      <w:r w:rsidR="001B296B" w:rsidRPr="00903DBA">
        <w:rPr>
          <w:highlight w:val="white"/>
        </w:rPr>
        <w:t>);</w:t>
      </w:r>
    </w:p>
    <w:p w14:paraId="1522B239" w14:textId="4D4E789B"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w:t>
      </w:r>
      <w:r w:rsidR="001F2BD0">
        <w:rPr>
          <w:highlight w:val="white"/>
        </w:rPr>
        <w:t>= new(</w:t>
      </w:r>
      <w:r w:rsidRPr="00903DBA">
        <w:rPr>
          <w:highlight w:val="white"/>
        </w:rPr>
        <w:t>);</w:t>
      </w:r>
    </w:p>
    <w:p w14:paraId="6C03EC8E" w14:textId="7D8D6620" w:rsidR="00BB3615" w:rsidRPr="00903DBA" w:rsidRDefault="00BB3615" w:rsidP="00A95CB2">
      <w:pPr>
        <w:pStyle w:val="Code"/>
        <w:rPr>
          <w:highlight w:val="white"/>
        </w:rPr>
      </w:pPr>
      <w:r w:rsidRPr="00903DBA">
        <w:rPr>
          <w:highlight w:val="white"/>
        </w:rPr>
        <w:t xml:space="preserve">    private StringBuilder m_outputBuffer </w:t>
      </w:r>
      <w:r w:rsidR="001F2BD0">
        <w:rPr>
          <w:highlight w:val="white"/>
        </w:rPr>
        <w:t>= new(</w:t>
      </w:r>
      <w:r w:rsidRPr="00903DBA">
        <w:rPr>
          <w:highlight w:val="white"/>
        </w:rPr>
        <w:t>);</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738CC8BC" w:rsidR="0073608F" w:rsidRPr="00903DBA" w:rsidRDefault="0073608F" w:rsidP="0073608F">
      <w:pPr>
        <w:rPr>
          <w:highlight w:val="white"/>
        </w:rPr>
      </w:pPr>
      <w:r w:rsidRPr="00903DBA">
        <w:rPr>
          <w:highlight w:val="white"/>
        </w:rPr>
        <w:t xml:space="preserve">We add the </w:t>
      </w:r>
      <w:r w:rsidR="00D4318D">
        <w:rPr>
          <w:rStyle w:val="KeyWord0"/>
          <w:highlight w:val="white"/>
        </w:rPr>
        <w:t>&lt;k&gt;</w:t>
      </w:r>
      <w:r w:rsidR="00D4318D" w:rsidRPr="00CD42BC">
        <w:rPr>
          <w:rStyle w:val="KeyWord0"/>
          <w:highlight w:val="white"/>
        </w:rPr>
        <w:t>__LINUX__</w:t>
      </w:r>
      <w:r w:rsidR="00D4318D">
        <w:rPr>
          <w:rStyle w:val="KeyWord0"/>
          <w:highlight w:val="white"/>
        </w:rPr>
        <w:t>&lt;/k&gt;</w:t>
      </w:r>
      <w:r w:rsidRPr="00903DBA">
        <w:rPr>
          <w:highlight w:val="white"/>
        </w:rPr>
        <w:t xml:space="preserve"> macro for the compiler to compile the source code in accordance with the Linux environment</w:t>
      </w:r>
      <w:r w:rsidR="00F02367" w:rsidRPr="00903DBA">
        <w:rPr>
          <w:highlight w:val="white"/>
        </w:rPr>
        <w:t xml:space="preserve">, </w:t>
      </w:r>
      <w:r w:rsidR="00DD5968">
        <w:rPr>
          <w:highlight w:val="white"/>
        </w:rPr>
        <w:t>or</w:t>
      </w:r>
      <w:r w:rsidR="00F02367" w:rsidRPr="00903DBA">
        <w:rPr>
          <w:highlight w:val="white"/>
        </w:rPr>
        <w:t xml:space="preserve"> the </w:t>
      </w:r>
      <w:r w:rsidR="00D4318D">
        <w:rPr>
          <w:rStyle w:val="KeyWord0"/>
          <w:highlight w:val="white"/>
        </w:rPr>
        <w:t>&lt;k&gt;</w:t>
      </w:r>
      <w:r w:rsidR="00D4318D" w:rsidRPr="00CD42BC">
        <w:rPr>
          <w:rStyle w:val="KeyWord0"/>
          <w:highlight w:val="white"/>
        </w:rPr>
        <w:t>__WINDOWS__</w:t>
      </w:r>
      <w:r w:rsidR="00D4318D">
        <w:rPr>
          <w:rStyle w:val="KeyWord0"/>
          <w:highlight w:val="white"/>
        </w:rPr>
        <w:t>&lt;/k&gt;</w:t>
      </w:r>
      <w:r w:rsidR="00F02367" w:rsidRPr="00903DBA">
        <w:rPr>
          <w:highlight w:val="white"/>
        </w:rPr>
        <w:t xml:space="preserve">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 xml:space="preserve">source code that </w:t>
      </w:r>
      <w:r w:rsidR="00391962">
        <w:rPr>
          <w:highlight w:val="white"/>
        </w:rPr>
        <w:t>differ</w:t>
      </w:r>
      <w:r w:rsidRPr="00903DBA">
        <w:rPr>
          <w:highlight w:val="white"/>
        </w:rPr>
        <w:t xml:space="preserve"> depending on whether the macro is present</w:t>
      </w:r>
      <w:r w:rsidR="00C311FB">
        <w:rPr>
          <w:highlight w:val="white"/>
        </w:rPr>
        <w:t xml:space="preserve">, see Chapter </w:t>
      </w:r>
      <w:r w:rsidR="00C311FB">
        <w:rPr>
          <w:highlight w:val="white"/>
        </w:rPr>
        <w:fldChar w:fldCharType="begin"/>
      </w:r>
      <w:r w:rsidR="00C311FB">
        <w:rPr>
          <w:highlight w:val="white"/>
        </w:rPr>
        <w:instrText xml:space="preserve"> REF _Ref58175578 \r \h </w:instrText>
      </w:r>
      <w:r w:rsidR="00C311FB">
        <w:rPr>
          <w:highlight w:val="white"/>
        </w:rPr>
      </w:r>
      <w:r w:rsidR="00C311FB">
        <w:rPr>
          <w:highlight w:val="white"/>
        </w:rPr>
        <w:fldChar w:fldCharType="separate"/>
      </w:r>
      <w:r w:rsidR="00F23462">
        <w:rPr>
          <w:highlight w:val="white"/>
        </w:rPr>
        <w:t>14</w:t>
      </w:r>
      <w:r w:rsidR="00C311FB">
        <w:rPr>
          <w:highlight w:val="white"/>
        </w:rPr>
        <w:fldChar w:fldCharType="end"/>
      </w:r>
      <w:r w:rsidR="00C311FB">
        <w:rPr>
          <w:highlight w:val="white"/>
        </w:rPr>
        <w: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1FC15FFF" w:rsidR="00A95CB2" w:rsidRPr="00903DBA" w:rsidRDefault="00A95CB2" w:rsidP="00A95CB2">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26B6B029" w:rsidR="005B1C6D" w:rsidRPr="00903DBA" w:rsidRDefault="005B1C6D" w:rsidP="005B1C6D">
      <w:pPr>
        <w:pStyle w:val="Code"/>
        <w:rPr>
          <w:highlight w:val="white"/>
        </w:rPr>
      </w:pPr>
      <w:r w:rsidRPr="00903DBA">
        <w:rPr>
          <w:highlight w:val="white"/>
        </w:rPr>
        <w:t xml:space="preserve">      StreamReader streamReader </w:t>
      </w:r>
      <w:r w:rsidR="001F2BD0">
        <w:rPr>
          <w:highlight w:val="white"/>
        </w:rPr>
        <w:t>= new(</w:t>
      </w:r>
      <w:r w:rsidRPr="00903DBA">
        <w:rPr>
          <w:highlight w:val="white"/>
        </w:rPr>
        <w:t>file.FullName);</w:t>
      </w:r>
    </w:p>
    <w:p w14:paraId="71790F45" w14:textId="57BC6744" w:rsidR="005B1C6D" w:rsidRPr="00903DBA" w:rsidRDefault="005B1C6D" w:rsidP="005B1C6D">
      <w:pPr>
        <w:pStyle w:val="Code"/>
        <w:rPr>
          <w:highlight w:val="white"/>
        </w:rPr>
      </w:pPr>
      <w:r w:rsidRPr="00903DBA">
        <w:rPr>
          <w:highlight w:val="white"/>
        </w:rPr>
        <w:t xml:space="preserve">      StringBuilder inputBuffer =</w:t>
      </w:r>
      <w:r w:rsidR="0062731E">
        <w:rPr>
          <w:highlight w:val="white"/>
        </w:rPr>
        <w:t xml:space="preserve"> </w:t>
      </w:r>
      <w:r w:rsidRPr="00903DBA">
        <w:rPr>
          <w:highlight w:val="white"/>
        </w:rPr>
        <w:t>new(streamReader.ReadToEnd());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1FE39075"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lastRenderedPageBreak/>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58C058F2" w:rsidR="005B1C6D" w:rsidRPr="00903DBA" w:rsidRDefault="00CC1DF4" w:rsidP="00CC1DF4">
      <w:pPr>
        <w:pStyle w:val="Appendix3"/>
      </w:pPr>
      <w:bookmarkStart w:id="655" w:name="_Toc98936514"/>
      <w:r>
        <w:t>&lt;</w:t>
      </w:r>
      <w:proofErr w:type="spellStart"/>
      <w:r>
        <w:t>a3</w:t>
      </w:r>
      <w:proofErr w:type="spellEnd"/>
      <w:r>
        <w:t>&gt;</w:t>
      </w:r>
      <w:r w:rsidRPr="00903DBA">
        <w:t>Tri Graphs</w:t>
      </w:r>
      <w:r>
        <w:t>&lt;/</w:t>
      </w:r>
      <w:proofErr w:type="spellStart"/>
      <w:r>
        <w:t>a3</w:t>
      </w:r>
      <w:proofErr w:type="spellEnd"/>
      <w:r>
        <w:t>&gt;</w:t>
      </w:r>
      <w:bookmarkEnd w:id="655"/>
    </w:p>
    <w:p w14:paraId="4EF4ADBC" w14:textId="7D391BE6"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w:t>
      </w:r>
      <w:r w:rsidR="00391962">
        <w:t>e</w:t>
      </w:r>
      <w:r w:rsidR="003324D1" w:rsidRPr="00903DBA">
        <w:t xml:space="preserve">ld a </w:t>
      </w:r>
      <w:r w:rsidR="004E4FC0" w:rsidRPr="00903DBA">
        <w:t xml:space="preserve">reduced set of characters. </w:t>
      </w:r>
      <w:r w:rsidR="005B1C6D" w:rsidRPr="00903DBA">
        <w:t>The following table shows the tri graphs character sequences and their modern equivalences:</w:t>
      </w:r>
    </w:p>
    <w:tbl>
      <w:tblPr>
        <w:tblStyle w:val="TableGrid"/>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3B10724A" w:rsidR="007B1C0F" w:rsidRPr="00903DBA" w:rsidRDefault="007B1C0F" w:rsidP="007B1C0F">
      <w:pPr>
        <w:pStyle w:val="Code"/>
        <w:rPr>
          <w:highlight w:val="white"/>
        </w:rPr>
      </w:pPr>
      <w:r w:rsidRPr="00903DBA">
        <w:rPr>
          <w:highlight w:val="white"/>
        </w:rPr>
        <w:t xml:space="preserve">    private static Dictionary&lt;string,string&gt; m_triGraphMap =</w:t>
      </w:r>
    </w:p>
    <w:p w14:paraId="45E24161" w14:textId="7D2CB2C9" w:rsidR="00945F88" w:rsidRPr="00903DBA" w:rsidRDefault="00B612F7" w:rsidP="007B1C0F">
      <w:pPr>
        <w:pStyle w:val="Code"/>
        <w:rPr>
          <w:highlight w:val="white"/>
        </w:rPr>
      </w:pPr>
      <w:r w:rsidRPr="00903DBA">
        <w:rPr>
          <w:highlight w:val="white"/>
        </w:rPr>
        <w:t xml:space="preserve">      </w:t>
      </w:r>
      <w:r w:rsidR="00F91981">
        <w:rPr>
          <w:highlight w:val="white"/>
        </w:rPr>
        <w:t>new()</w:t>
      </w:r>
      <w:r w:rsidR="007B1C0F" w:rsidRPr="00903DBA">
        <w:rPr>
          <w:highlight w:val="white"/>
        </w:rPr>
        <w:t>{{"??=", "#"}, {"??/", "\\"}, {"??\</w:t>
      </w:r>
      <w:r w:rsidR="00D76171" w:rsidRPr="00903DBA">
        <w:rPr>
          <w:highlight w:val="white"/>
        </w:rPr>
        <w:t>'</w:t>
      </w:r>
      <w:r w:rsidR="007B1C0F" w:rsidRPr="00903DBA">
        <w:rPr>
          <w:highlight w:val="white"/>
        </w:rPr>
        <w:t>", "^"},</w:t>
      </w:r>
    </w:p>
    <w:p w14:paraId="0EE1C6FF" w14:textId="7D450ED8" w:rsidR="00945F88" w:rsidRPr="00903DBA" w:rsidRDefault="00F91981" w:rsidP="00B612F7">
      <w:pPr>
        <w:pStyle w:val="Code"/>
        <w:rPr>
          <w:highlight w:val="white"/>
        </w:rPr>
      </w:pPr>
      <w:r>
        <w:rPr>
          <w:highlight w:val="white"/>
        </w:rPr>
        <w:t xml:space="preserve">     </w:t>
      </w:r>
      <w:r w:rsidR="00945F88" w:rsidRPr="00903DBA">
        <w:rPr>
          <w:highlight w:val="white"/>
        </w:rPr>
        <w:t xml:space="preserve">       </w:t>
      </w:r>
      <w:r w:rsidR="007B1C0F" w:rsidRPr="00903DBA">
        <w:rPr>
          <w:highlight w:val="white"/>
        </w:rPr>
        <w:t>{"??(", "["},</w:t>
      </w:r>
      <w:r w:rsidR="00945F88" w:rsidRPr="00903DBA">
        <w:rPr>
          <w:highlight w:val="white"/>
        </w:rPr>
        <w:t xml:space="preserve"> </w:t>
      </w:r>
      <w:r w:rsidR="007B1C0F" w:rsidRPr="00903DBA">
        <w:rPr>
          <w:highlight w:val="white"/>
        </w:rPr>
        <w:t>{"??)", "]"}, {"??!", "|"},</w:t>
      </w:r>
    </w:p>
    <w:p w14:paraId="6A829EB3" w14:textId="5D57678F" w:rsidR="007B1C0F" w:rsidRPr="00903DBA" w:rsidRDefault="00945F88" w:rsidP="00945F88">
      <w:pPr>
        <w:pStyle w:val="Code"/>
        <w:rPr>
          <w:highlight w:val="white"/>
        </w:rPr>
      </w:pPr>
      <w:r w:rsidRPr="00903DBA">
        <w:rPr>
          <w:highlight w:val="white"/>
        </w:rPr>
        <w:t xml:space="preserve">     </w:t>
      </w:r>
      <w:r w:rsidR="00F91981">
        <w:rPr>
          <w:highlight w:val="white"/>
        </w:rPr>
        <w:t xml:space="preserve">    </w:t>
      </w:r>
      <w:r w:rsidRPr="00903DBA">
        <w:rPr>
          <w:highlight w:val="white"/>
        </w:rPr>
        <w:t xml:space="preserve">   </w:t>
      </w:r>
      <w:r w:rsidR="007B1C0F" w:rsidRPr="00903DBA">
        <w:rPr>
          <w:highlight w:val="white"/>
        </w:rPr>
        <w:t>{"??&lt;",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492109" w:rsidRDefault="005F17BD" w:rsidP="005F17BD">
            <w:pPr>
              <w:pStyle w:val="Code"/>
              <w:rPr>
                <w:lang w:val="nb-NO"/>
              </w:rPr>
            </w:pPr>
            <w:r w:rsidRPr="00492109">
              <w:rPr>
                <w:lang w:val="nb-NO"/>
              </w:rPr>
              <w:t>#define min(x,y) \\</w:t>
            </w:r>
          </w:p>
          <w:p w14:paraId="3FF50C7E" w14:textId="77777777" w:rsidR="005F17BD" w:rsidRPr="00903DBA" w:rsidRDefault="005F17BD" w:rsidP="005F17BD">
            <w:pPr>
              <w:pStyle w:val="Code"/>
            </w:pPr>
            <w:r w:rsidRPr="00492109">
              <w:rPr>
                <w:lang w:val="nb-NO"/>
              </w:rPr>
              <w:t xml:space="preserve">  (((x) &lt; (y)) ? </w:t>
            </w:r>
            <w:r w:rsidRPr="00903DBA">
              <w:t>\\</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492109">
              <w:rPr>
                <w:lang w:val="nb-NO"/>
              </w:rPr>
              <w:t xml:space="preserve">#define min(x,y) (((x) &lt; (y)) ? </w:t>
            </w:r>
            <w:r w:rsidRPr="00903DBA">
              <w:t>(x)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26ED8E7C"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Remember that we have removed all return</w:t>
      </w:r>
      <w:r w:rsidR="00E0575F">
        <w:rPr>
          <w:highlight w:val="white"/>
        </w:rPr>
        <w:t xml:space="preserve"> characters</w:t>
      </w:r>
      <w:r w:rsidR="00A345D8">
        <w:rPr>
          <w:highlight w:val="white"/>
        </w:rPr>
        <w:t xml:space="preserve"> above, so the only return</w:t>
      </w:r>
      <w:r w:rsidR="00E0575F">
        <w:rPr>
          <w:highlight w:val="white"/>
        </w:rPr>
        <w:t xml:space="preserve"> character</w:t>
      </w:r>
      <w:r w:rsidR="00A345D8">
        <w:rPr>
          <w:highlight w:val="white"/>
        </w:rPr>
        <w:t xml:space="preserve">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lastRenderedPageBreak/>
        <w:t xml:space="preserve">    }</w:t>
      </w:r>
    </w:p>
    <w:p w14:paraId="2DDE07A7" w14:textId="227D6649" w:rsidR="005B1C6D" w:rsidRPr="00903DBA" w:rsidRDefault="005B1C6D" w:rsidP="005B1C6D">
      <w:pPr>
        <w:pStyle w:val="Code"/>
        <w:rPr>
          <w:highlight w:val="white"/>
        </w:rPr>
      </w:pPr>
    </w:p>
    <w:p w14:paraId="39D86045" w14:textId="2B9881A7" w:rsidR="005B1C6D" w:rsidRPr="00903DBA" w:rsidRDefault="00CC1DF4" w:rsidP="00CC1DF4">
      <w:pPr>
        <w:pStyle w:val="Appendix3"/>
      </w:pPr>
      <w:bookmarkStart w:id="656" w:name="_Toc98936515"/>
      <w:r>
        <w:t>&lt;</w:t>
      </w:r>
      <w:proofErr w:type="spellStart"/>
      <w:r>
        <w:t>a3</w:t>
      </w:r>
      <w:proofErr w:type="spellEnd"/>
      <w:r>
        <w:t>&gt;</w:t>
      </w:r>
      <w:r w:rsidRPr="00903DBA">
        <w:t>Comments, Strings, and Characters</w:t>
      </w:r>
      <w:r>
        <w:t>&lt;/</w:t>
      </w:r>
      <w:proofErr w:type="spellStart"/>
      <w:r>
        <w:t>a3</w:t>
      </w:r>
      <w:proofErr w:type="spellEnd"/>
      <w:r>
        <w:t>&gt;</w:t>
      </w:r>
      <w:bookmarkEnd w:id="656"/>
    </w:p>
    <w:p w14:paraId="50D3E6B9" w14:textId="23496C33"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w:t>
      </w:r>
      <w:r w:rsidR="003E610D">
        <w:t xml:space="preserve"> or the file</w:t>
      </w:r>
      <w:r w:rsidRPr="00903DBA">
        <w:t>),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18FCFD6F" w:rsidR="005B1C6D" w:rsidRPr="00903DBA" w:rsidRDefault="005B1C6D" w:rsidP="005B1C6D">
      <w:pPr>
        <w:pStyle w:val="Code"/>
        <w:rPr>
          <w:highlight w:val="white"/>
        </w:rPr>
      </w:pPr>
      <w:r w:rsidRPr="00903DBA">
        <w:rPr>
          <w:highlight w:val="white"/>
        </w:rPr>
        <w:t xml:space="preserve">              </w:t>
      </w:r>
      <w:r w:rsidR="0056352A">
        <w:rPr>
          <w:highlight w:val="white"/>
        </w:rPr>
        <w:t>Error.</w:t>
      </w:r>
      <w:r w:rsidR="0085119C">
        <w:rPr>
          <w:highlight w:val="white"/>
        </w:rPr>
        <w:t>Report</w:t>
      </w:r>
      <w:r w:rsidRPr="00903DBA">
        <w:rPr>
          <w:highlight w:val="white"/>
        </w:rPr>
        <w:t>(Message.Unfinished_block_comment);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F4550F"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lastRenderedPageBreak/>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29CA78F6" w:rsidR="005B1C6D" w:rsidRPr="00903DBA" w:rsidRDefault="005B1C6D" w:rsidP="005B1C6D">
      <w:pPr>
        <w:pStyle w:val="Code"/>
        <w:rPr>
          <w:highlight w:val="white"/>
        </w:rPr>
      </w:pPr>
      <w:r w:rsidRPr="00903DBA">
        <w:rPr>
          <w:highlight w:val="white"/>
        </w:rPr>
        <w:t xml:space="preserve">              </w:t>
      </w:r>
      <w:r w:rsidR="0056352A">
        <w:rPr>
          <w:highlight w:val="white"/>
        </w:rPr>
        <w:t>Error.</w:t>
      </w:r>
      <w:r w:rsidR="000F069B">
        <w:rPr>
          <w:highlight w:val="white"/>
        </w:rPr>
        <w:t>Report</w:t>
      </w:r>
      <w:r w:rsidRPr="00903DBA">
        <w:rPr>
          <w:highlight w:val="white"/>
        </w:rPr>
        <w:t>(Message.Unfinished_character);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6FD649A2" w:rsidR="005B1C6D" w:rsidRPr="00903DBA" w:rsidRDefault="005B1C6D" w:rsidP="005B1C6D">
      <w:pPr>
        <w:pStyle w:val="Code"/>
        <w:rPr>
          <w:highlight w:val="white"/>
        </w:rPr>
      </w:pPr>
      <w:r w:rsidRPr="00903DBA">
        <w:rPr>
          <w:highlight w:val="white"/>
        </w:rPr>
        <w:t xml:space="preserve">              </w:t>
      </w:r>
      <w:r w:rsidR="0056352A">
        <w:rPr>
          <w:highlight w:val="white"/>
        </w:rPr>
        <w:t>Error.</w:t>
      </w:r>
      <w:r w:rsidR="006377E5">
        <w:rPr>
          <w:highlight w:val="white"/>
        </w:rPr>
        <w:t>Report</w:t>
      </w:r>
      <w:r w:rsidRPr="00903DBA">
        <w:rPr>
          <w:highlight w:val="white"/>
        </w:rPr>
        <w:t>(Message.Newline_in_character);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6725A637"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3617D28E" w:rsidR="005B1C6D" w:rsidRPr="00903DBA" w:rsidRDefault="005B1C6D" w:rsidP="005B1C6D">
      <w:pPr>
        <w:pStyle w:val="Code"/>
        <w:rPr>
          <w:highlight w:val="white"/>
        </w:rPr>
      </w:pPr>
      <w:r w:rsidRPr="00903DBA">
        <w:rPr>
          <w:highlight w:val="white"/>
        </w:rPr>
        <w:t xml:space="preserve">              </w:t>
      </w:r>
      <w:r w:rsidR="0056352A">
        <w:rPr>
          <w:highlight w:val="white"/>
        </w:rPr>
        <w:t>Error.Check</w:t>
      </w:r>
      <w:r w:rsidRPr="00903DBA">
        <w:rPr>
          <w:highlight w:val="white"/>
        </w:rPr>
        <w:t>(Message.Newline_in_string);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lastRenderedPageBreak/>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8B83A12" w:rsidR="00B62C15" w:rsidRPr="00903DBA" w:rsidRDefault="00CC1DF4" w:rsidP="00CC1DF4">
      <w:pPr>
        <w:pStyle w:val="Appendix3"/>
      </w:pPr>
      <w:bookmarkStart w:id="657" w:name="_Toc98936516"/>
      <w:bookmarkStart w:id="658" w:name="_Ref58762260"/>
      <w:bookmarkStart w:id="659" w:name="_Ref57656298"/>
      <w:r>
        <w:t>&lt;</w:t>
      </w:r>
      <w:proofErr w:type="spellStart"/>
      <w:r>
        <w:t>a3</w:t>
      </w:r>
      <w:proofErr w:type="spellEnd"/>
      <w:r>
        <w:t>&gt;</w:t>
      </w:r>
      <w:r w:rsidRPr="00903DBA">
        <w:t>The Line List</w:t>
      </w:r>
      <w:r>
        <w:t>&lt;/</w:t>
      </w:r>
      <w:proofErr w:type="spellStart"/>
      <w:r>
        <w:t>a3</w:t>
      </w:r>
      <w:proofErr w:type="spellEnd"/>
      <w:r>
        <w:t>&gt;</w:t>
      </w:r>
      <w:bookmarkEnd w:id="657"/>
    </w:p>
    <w:p w14:paraId="5F36A02F" w14:textId="57D6FBC6"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sidR="00493E8C">
        <w:rPr>
          <w:rStyle w:val="CodeInText"/>
        </w:rPr>
        <w:t>&lt;</w:t>
      </w:r>
      <w:proofErr w:type="spellStart"/>
      <w:r w:rsidR="00493E8C">
        <w:rPr>
          <w:rStyle w:val="CodeInText"/>
        </w:rPr>
        <w:t>ct</w:t>
      </w:r>
      <w:proofErr w:type="spellEnd"/>
      <w:r w:rsidR="00493E8C">
        <w:rPr>
          <w:rStyle w:val="CodeInText"/>
        </w:rPr>
        <w:t>&gt;S</w:t>
      </w:r>
      <w:r w:rsidR="00493E8C" w:rsidRPr="00903DBA">
        <w:rPr>
          <w:rStyle w:val="CodeInText"/>
        </w:rPr>
        <w:t>plit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t xml:space="preserve">method in the </w:t>
      </w:r>
      <w:r w:rsidR="00D4318D">
        <w:rPr>
          <w:rStyle w:val="KeyWord0"/>
        </w:rPr>
        <w:t>&lt;k&gt;</w:t>
      </w:r>
      <w:r w:rsidR="00D4318D" w:rsidRPr="004257BF">
        <w:rPr>
          <w:rStyle w:val="KeyWord0"/>
        </w:rPr>
        <w:t>String</w:t>
      </w:r>
      <w:r w:rsidR="00D4318D">
        <w:rPr>
          <w:rStyle w:val="KeyWord0"/>
        </w:rPr>
        <w:t>&lt;/k&gt;</w:t>
      </w:r>
      <w:r>
        <w:t xml:space="preserve"> C# standard class and call </w:t>
      </w:r>
      <w:r w:rsidR="00D4318D">
        <w:rPr>
          <w:rStyle w:val="KeyWord0"/>
        </w:rPr>
        <w:t>&lt;k&gt;</w:t>
      </w:r>
      <w:r w:rsidR="00D4318D" w:rsidRPr="00AE6C50">
        <w:rPr>
          <w:rStyle w:val="KeyWord0"/>
        </w:rPr>
        <w:t>Trim</w:t>
      </w:r>
      <w:r w:rsidR="00D4318D">
        <w:rPr>
          <w:rStyle w:val="KeyWord0"/>
        </w:rPr>
        <w:t>&lt;/k&gt;</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571DDFBC" w:rsidR="00975655" w:rsidRPr="00975655" w:rsidRDefault="00975655" w:rsidP="00975655">
      <w:pPr>
        <w:pStyle w:val="Code"/>
        <w:rPr>
          <w:highlight w:val="white"/>
        </w:rPr>
      </w:pPr>
      <w:r w:rsidRPr="00975655">
        <w:rPr>
          <w:highlight w:val="white"/>
        </w:rPr>
        <w:t xml:space="preserve">      List&lt;string&gt; lineList </w:t>
      </w:r>
      <w:r w:rsidR="001F2BD0">
        <w:rPr>
          <w:highlight w:val="white"/>
        </w:rPr>
        <w:t>= new(</w:t>
      </w:r>
      <w:r w:rsidRPr="00975655">
        <w:rPr>
          <w:highlight w:val="white"/>
        </w:rPr>
        <w:t>text.Split('\n'));</w:t>
      </w:r>
    </w:p>
    <w:p w14:paraId="7E295B72" w14:textId="6E179533" w:rsidR="00B62C15" w:rsidRDefault="00B62C15" w:rsidP="00B62C15">
      <w:pPr>
        <w:rPr>
          <w:highlight w:val="white"/>
        </w:rPr>
      </w:pPr>
      <w:r>
        <w:rPr>
          <w:highlight w:val="white"/>
        </w:rPr>
        <w:t>In order to keep the newlines of the text, we iterate through the line list, add the lines without the return</w:t>
      </w:r>
      <w:r w:rsidR="00610E15">
        <w:rPr>
          <w:highlight w:val="white"/>
        </w:rPr>
        <w:t xml:space="preserve"> character</w:t>
      </w:r>
      <w:r>
        <w:rPr>
          <w:highlight w:val="white"/>
        </w:rPr>
        <w:t>s and add blank line</w:t>
      </w:r>
      <w:r w:rsidR="00610E15">
        <w:rPr>
          <w:highlight w:val="white"/>
        </w:rPr>
        <w:t>s</w:t>
      </w:r>
      <w:r>
        <w:rPr>
          <w:highlight w:val="white"/>
        </w:rPr>
        <w:t xml:space="preserve"> for each return</w:t>
      </w:r>
      <w:r w:rsidR="00610E15">
        <w:rPr>
          <w:highlight w:val="white"/>
        </w:rPr>
        <w:t xml:space="preserve"> character</w:t>
      </w:r>
      <w:r>
        <w:rPr>
          <w:highlight w:val="white"/>
        </w:rPr>
        <w:t>.</w:t>
      </w:r>
    </w:p>
    <w:p w14:paraId="61DC1805" w14:textId="695842D1" w:rsidR="009245FC" w:rsidRPr="009245FC" w:rsidRDefault="009245FC" w:rsidP="009245FC">
      <w:pPr>
        <w:pStyle w:val="Code"/>
        <w:rPr>
          <w:highlight w:val="white"/>
        </w:rPr>
      </w:pPr>
      <w:r w:rsidRPr="009245FC">
        <w:rPr>
          <w:highlight w:val="white"/>
        </w:rPr>
        <w:t xml:space="preserve">      List&lt;string&gt; mergeList </w:t>
      </w:r>
      <w:r w:rsidR="001F2BD0">
        <w:rPr>
          <w:highlight w:val="white"/>
        </w:rPr>
        <w:t>= new(</w:t>
      </w:r>
      <w:r w:rsidRPr="009245FC">
        <w:rPr>
          <w:highlight w:val="white"/>
        </w:rPr>
        <w: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2B494091" w:rsidR="009245FC" w:rsidRPr="009245FC" w:rsidRDefault="009245FC" w:rsidP="009245FC">
      <w:pPr>
        <w:pStyle w:val="Code"/>
        <w:rPr>
          <w:highlight w:val="white"/>
        </w:rPr>
      </w:pPr>
      <w:r w:rsidRPr="009245FC">
        <w:rPr>
          <w:highlight w:val="white"/>
        </w:rPr>
        <w:t xml:space="preserve">        List&lt;string&gt; resultList </w:t>
      </w:r>
      <w:r w:rsidR="001F2BD0">
        <w:rPr>
          <w:highlight w:val="white"/>
        </w:rPr>
        <w:t>= new(</w:t>
      </w:r>
      <w:r w:rsidRPr="009245FC">
        <w:rPr>
          <w:highlight w:val="white"/>
        </w:rPr>
        <w: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67F02EB2" w:rsidR="009245FC" w:rsidRPr="009245FC" w:rsidRDefault="009245FC" w:rsidP="009245FC">
      <w:pPr>
        <w:pStyle w:val="Code"/>
        <w:rPr>
          <w:highlight w:val="white"/>
        </w:rPr>
      </w:pPr>
      <w:r w:rsidRPr="009245FC">
        <w:rPr>
          <w:highlight w:val="white"/>
        </w:rPr>
        <w:t xml:space="preserve">            StringBuilder buffer </w:t>
      </w:r>
      <w:r w:rsidR="001F2BD0">
        <w:rPr>
          <w:highlight w:val="white"/>
        </w:rPr>
        <w:t>= new(</w:t>
      </w:r>
      <w:r w:rsidRPr="009245FC">
        <w:rPr>
          <w:highlight w:val="white"/>
        </w:rPr>
        <w:t>);</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196275A6" w:rsidR="00E110DB" w:rsidRDefault="00E110DB" w:rsidP="00B62C15">
      <w:pPr>
        <w:rPr>
          <w:highlight w:val="white"/>
        </w:rPr>
      </w:pPr>
      <w:r>
        <w:rPr>
          <w:highlight w:val="white"/>
        </w:rPr>
        <w:t xml:space="preserve">The </w:t>
      </w:r>
      <w:r w:rsidR="00D4318D">
        <w:rPr>
          <w:rStyle w:val="KeyWord0"/>
          <w:highlight w:val="white"/>
        </w:rPr>
        <w:t>&lt;k&gt;</w:t>
      </w:r>
      <w:r w:rsidR="00D4318D" w:rsidRPr="00530DB8">
        <w:rPr>
          <w:rStyle w:val="KeyWord0"/>
          <w:highlight w:val="white"/>
        </w:rPr>
        <w:t>Scan</w:t>
      </w:r>
      <w:r w:rsidR="00D4318D">
        <w:rPr>
          <w:rStyle w:val="KeyWord0"/>
          <w:highlight w:val="white"/>
        </w:rPr>
        <w:t>&lt;/k&gt;</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16E1276A" w:rsidR="00B62C15" w:rsidRPr="00903DBA" w:rsidRDefault="00B62C15" w:rsidP="00B62C15">
      <w:pPr>
        <w:pStyle w:val="Code"/>
        <w:rPr>
          <w:highlight w:val="white"/>
        </w:rPr>
      </w:pPr>
      <w:r w:rsidRPr="00903DBA">
        <w:rPr>
          <w:highlight w:val="white"/>
        </w:rPr>
        <w:t xml:space="preserve">      MemoryStream memoryStream </w:t>
      </w:r>
      <w:r w:rsidR="001F2BD0">
        <w:rPr>
          <w:highlight w:val="white"/>
        </w:rPr>
        <w:t>= new(</w:t>
      </w:r>
      <w:r w:rsidRPr="00903DBA">
        <w:rPr>
          <w:highlight w:val="white"/>
        </w:rPr>
        <w:t>byteArray);</w:t>
      </w:r>
    </w:p>
    <w:p w14:paraId="1D836896" w14:textId="00952390" w:rsidR="00B62C15" w:rsidRPr="00903DBA" w:rsidRDefault="00B62C15" w:rsidP="00B62C15">
      <w:pPr>
        <w:pStyle w:val="Code"/>
        <w:rPr>
          <w:highlight w:val="white"/>
        </w:rPr>
      </w:pPr>
      <w:r w:rsidRPr="00903DBA">
        <w:rPr>
          <w:highlight w:val="white"/>
        </w:rPr>
        <w:t xml:space="preserve">      CCompiler_Pre.Scanner scanner </w:t>
      </w:r>
      <w:r w:rsidR="001F2BD0">
        <w:rPr>
          <w:highlight w:val="white"/>
        </w:rPr>
        <w:t>= new(</w:t>
      </w:r>
      <w:r w:rsidRPr="00903DBA">
        <w:rPr>
          <w:highlight w:val="white"/>
        </w:rPr>
        <w:t>memoryStream);</w:t>
      </w:r>
    </w:p>
    <w:p w14:paraId="55500CD2" w14:textId="38972E63" w:rsidR="00B62C15" w:rsidRPr="00903DBA" w:rsidRDefault="00B62C15" w:rsidP="00B62C15">
      <w:pPr>
        <w:pStyle w:val="Code"/>
        <w:rPr>
          <w:highlight w:val="white"/>
        </w:rPr>
      </w:pPr>
      <w:r w:rsidRPr="00903DBA">
        <w:rPr>
          <w:highlight w:val="white"/>
        </w:rPr>
        <w:t xml:space="preserve">      List&lt;Token&gt; tokenList </w:t>
      </w:r>
      <w:r w:rsidR="001F2BD0">
        <w:rPr>
          <w:highlight w:val="white"/>
        </w:rPr>
        <w:t>= new(</w:t>
      </w:r>
      <w:r w:rsidRPr="00903DBA">
        <w:rPr>
          <w:highlight w:val="white"/>
        </w:rPr>
        <w: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77FC18ED" w:rsidR="00B62C15" w:rsidRPr="00903DBA" w:rsidRDefault="00C85393" w:rsidP="00C85393">
      <w:pPr>
        <w:rPr>
          <w:highlight w:val="white"/>
        </w:rPr>
      </w:pPr>
      <w:r>
        <w:rPr>
          <w:highlight w:val="white"/>
        </w:rPr>
        <w:t xml:space="preserve">The </w:t>
      </w:r>
      <w:r w:rsidR="00D4318D">
        <w:rPr>
          <w:rStyle w:val="KeyWord0"/>
          <w:highlight w:val="white"/>
        </w:rPr>
        <w:t>&lt;k&gt;</w:t>
      </w:r>
      <w:r w:rsidR="00D4318D" w:rsidRPr="00C85393">
        <w:rPr>
          <w:rStyle w:val="KeyWord0"/>
          <w:highlight w:val="white"/>
        </w:rPr>
        <w:t>TokenListToString</w:t>
      </w:r>
      <w:r w:rsidR="00D4318D">
        <w:rPr>
          <w:rStyle w:val="KeyWord0"/>
          <w:highlight w:val="white"/>
        </w:rPr>
        <w:t>&lt;/k&gt;</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6C0BB675" w:rsidR="00B62C15" w:rsidRPr="00903DBA" w:rsidRDefault="00B62C15" w:rsidP="00B62C15">
      <w:pPr>
        <w:pStyle w:val="Code"/>
        <w:rPr>
          <w:highlight w:val="white"/>
        </w:rPr>
      </w:pPr>
      <w:r w:rsidRPr="00903DBA">
        <w:rPr>
          <w:highlight w:val="white"/>
        </w:rPr>
        <w:t xml:space="preserve">      StringBuilder buffer </w:t>
      </w:r>
      <w:r w:rsidR="001F2BD0">
        <w:rPr>
          <w:highlight w:val="white"/>
        </w:rPr>
        <w:t>= new(</w:t>
      </w:r>
      <w:r w:rsidRPr="00903DBA">
        <w:rPr>
          <w:highlight w:val="white"/>
        </w:rPr>
        <w:t>);</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10E99CFB" w:rsidR="004E4E46" w:rsidRDefault="004E4E46" w:rsidP="004E4E46">
      <w:pPr>
        <w:rPr>
          <w:highlight w:val="white"/>
        </w:rPr>
      </w:pPr>
      <w:r>
        <w:rPr>
          <w:highlight w:val="white"/>
        </w:rPr>
        <w:t xml:space="preserve">The </w:t>
      </w:r>
      <w:r w:rsidR="00D4318D">
        <w:rPr>
          <w:rStyle w:val="KeyWord0"/>
          <w:highlight w:val="white"/>
        </w:rPr>
        <w:t>&lt;k&gt;</w:t>
      </w:r>
      <w:r w:rsidR="00D4318D" w:rsidRPr="004E4E46">
        <w:rPr>
          <w:rStyle w:val="KeyWord0"/>
          <w:highlight w:val="white"/>
        </w:rPr>
        <w:t>CloneList</w:t>
      </w:r>
      <w:r w:rsidR="00D4318D">
        <w:rPr>
          <w:rStyle w:val="KeyWord0"/>
          <w:highlight w:val="white"/>
        </w:rPr>
        <w:t>&lt;/k&gt;</w:t>
      </w:r>
      <w:r>
        <w:rPr>
          <w:highlight w:val="white"/>
        </w:rPr>
        <w:t xml:space="preserve"> method </w:t>
      </w:r>
      <w:r w:rsidR="00BE02A5">
        <w:rPr>
          <w:highlight w:val="white"/>
        </w:rPr>
        <w:t>return a copy of the token list.</w:t>
      </w:r>
    </w:p>
    <w:p w14:paraId="237A7339" w14:textId="5FD185E3" w:rsidR="00B62C15" w:rsidRPr="00492109" w:rsidRDefault="00B62C15" w:rsidP="00B62C15">
      <w:pPr>
        <w:pStyle w:val="Code"/>
        <w:rPr>
          <w:highlight w:val="white"/>
          <w:lang w:val="nb-NO"/>
        </w:rPr>
      </w:pPr>
      <w:r w:rsidRPr="00903DBA">
        <w:rPr>
          <w:highlight w:val="white"/>
        </w:rPr>
        <w:t xml:space="preserve">    </w:t>
      </w:r>
      <w:r w:rsidRPr="00492109">
        <w:rPr>
          <w:highlight w:val="white"/>
          <w:lang w:val="nb-NO"/>
        </w:rPr>
        <w:t>private List&lt;Token&gt; CloneList(List&lt;Token&gt; tokenList) {</w:t>
      </w:r>
    </w:p>
    <w:p w14:paraId="2BA30ABB" w14:textId="3E7E67DA" w:rsidR="00B62C15" w:rsidRPr="00492109" w:rsidRDefault="00B62C15" w:rsidP="00B62C15">
      <w:pPr>
        <w:pStyle w:val="Code"/>
        <w:rPr>
          <w:highlight w:val="white"/>
          <w:lang w:val="nb-NO"/>
        </w:rPr>
      </w:pPr>
      <w:r w:rsidRPr="00492109">
        <w:rPr>
          <w:highlight w:val="white"/>
          <w:lang w:val="nb-NO"/>
        </w:rPr>
        <w:t xml:space="preserve">      List&lt;Token&gt; resultList </w:t>
      </w:r>
      <w:r w:rsidR="001F2BD0">
        <w:rPr>
          <w:highlight w:val="white"/>
          <w:lang w:val="nb-NO"/>
        </w:rPr>
        <w:t>= new(</w:t>
      </w:r>
      <w:r w:rsidRPr="00492109">
        <w:rPr>
          <w:highlight w:val="white"/>
          <w:lang w:val="nb-NO"/>
        </w:rPr>
        <w:t>);</w:t>
      </w:r>
    </w:p>
    <w:p w14:paraId="28DF642D" w14:textId="77777777" w:rsidR="00B62C15" w:rsidRPr="00492109" w:rsidRDefault="00B62C15" w:rsidP="00B62C15">
      <w:pPr>
        <w:pStyle w:val="Code"/>
        <w:rPr>
          <w:highlight w:val="white"/>
          <w:lang w:val="nb-NO"/>
        </w:rPr>
      </w:pPr>
      <w:r w:rsidRPr="00492109">
        <w:rPr>
          <w:highlight w:val="white"/>
          <w:lang w:val="nb-NO"/>
        </w:rPr>
        <w:t xml:space="preserve">    </w:t>
      </w:r>
    </w:p>
    <w:p w14:paraId="1D12EDB0" w14:textId="77777777" w:rsidR="00B62C15" w:rsidRPr="00492109" w:rsidRDefault="00B62C15" w:rsidP="00B62C15">
      <w:pPr>
        <w:pStyle w:val="Code"/>
        <w:rPr>
          <w:highlight w:val="white"/>
          <w:lang w:val="nb-NO"/>
        </w:rPr>
      </w:pPr>
      <w:r w:rsidRPr="00492109">
        <w:rPr>
          <w:highlight w:val="white"/>
          <w:lang w:val="nb-NO"/>
        </w:rPr>
        <w:t xml:space="preserve">      foreach (Token token in tokenList) {</w:t>
      </w:r>
    </w:p>
    <w:p w14:paraId="7A353C85" w14:textId="77777777" w:rsidR="00B62C15" w:rsidRPr="00492109" w:rsidRDefault="00B62C15" w:rsidP="00B62C15">
      <w:pPr>
        <w:pStyle w:val="Code"/>
        <w:rPr>
          <w:highlight w:val="white"/>
          <w:lang w:val="nb-NO"/>
        </w:rPr>
      </w:pPr>
      <w:r w:rsidRPr="00492109">
        <w:rPr>
          <w:highlight w:val="white"/>
          <w:lang w:val="nb-NO"/>
        </w:rPr>
        <w:t xml:space="preserve">        resultList.Add((Token) token.Clone());</w:t>
      </w:r>
    </w:p>
    <w:p w14:paraId="675FB45F" w14:textId="77777777" w:rsidR="00B62C15" w:rsidRPr="00492109" w:rsidRDefault="00B62C15" w:rsidP="00B62C15">
      <w:pPr>
        <w:pStyle w:val="Code"/>
        <w:rPr>
          <w:highlight w:val="white"/>
          <w:lang w:val="nb-NO"/>
        </w:rPr>
      </w:pPr>
      <w:r w:rsidRPr="00492109">
        <w:rPr>
          <w:highlight w:val="white"/>
          <w:lang w:val="nb-NO"/>
        </w:rPr>
        <w:t xml:space="preserve">      }</w:t>
      </w:r>
    </w:p>
    <w:p w14:paraId="5D979CAB" w14:textId="77777777" w:rsidR="00B62C15" w:rsidRPr="00492109" w:rsidRDefault="00B62C15" w:rsidP="00B62C15">
      <w:pPr>
        <w:pStyle w:val="Code"/>
        <w:rPr>
          <w:highlight w:val="white"/>
          <w:lang w:val="nb-NO"/>
        </w:rPr>
      </w:pPr>
      <w:r w:rsidRPr="00492109">
        <w:rPr>
          <w:highlight w:val="white"/>
          <w:lang w:val="nb-NO"/>
        </w:rPr>
        <w:t xml:space="preserve">    </w:t>
      </w:r>
    </w:p>
    <w:p w14:paraId="1C622523" w14:textId="77777777" w:rsidR="00B62C15" w:rsidRPr="00492109" w:rsidRDefault="00B62C15" w:rsidP="00B62C15">
      <w:pPr>
        <w:pStyle w:val="Code"/>
        <w:rPr>
          <w:highlight w:val="white"/>
          <w:lang w:val="nb-NO"/>
        </w:rPr>
      </w:pPr>
      <w:r w:rsidRPr="00492109">
        <w:rPr>
          <w:highlight w:val="white"/>
          <w:lang w:val="nb-NO"/>
        </w:rPr>
        <w:t xml:space="preserve">      return resultList;</w:t>
      </w:r>
    </w:p>
    <w:p w14:paraId="7C378175" w14:textId="77777777" w:rsidR="00B62C15" w:rsidRPr="00492109" w:rsidRDefault="00B62C15" w:rsidP="00B62C15">
      <w:pPr>
        <w:pStyle w:val="Code"/>
        <w:rPr>
          <w:highlight w:val="white"/>
          <w:lang w:val="nb-NO"/>
        </w:rPr>
      </w:pPr>
      <w:r w:rsidRPr="00492109">
        <w:rPr>
          <w:highlight w:val="white"/>
          <w:lang w:val="nb-NO"/>
        </w:rPr>
        <w:t xml:space="preserve">    }</w:t>
      </w:r>
    </w:p>
    <w:p w14:paraId="786E6C39" w14:textId="74AE2E37" w:rsidR="00B62C15" w:rsidRPr="00903DBA" w:rsidRDefault="00BE02A5" w:rsidP="00BE02A5">
      <w:pPr>
        <w:rPr>
          <w:highlight w:val="white"/>
        </w:rPr>
      </w:pPr>
      <w:r>
        <w:rPr>
          <w:highlight w:val="white"/>
        </w:rPr>
        <w:t xml:space="preserve">The </w:t>
      </w:r>
      <w:r w:rsidR="00D4318D">
        <w:rPr>
          <w:rStyle w:val="KeyWord0"/>
          <w:highlight w:val="white"/>
        </w:rPr>
        <w:t>&lt;k&gt;</w:t>
      </w:r>
      <w:r w:rsidR="00D4318D" w:rsidRPr="00BE02A5">
        <w:rPr>
          <w:rStyle w:val="KeyWord0"/>
          <w:highlight w:val="white"/>
        </w:rPr>
        <w:t>TraverseLineList</w:t>
      </w:r>
      <w:r w:rsidR="00D4318D">
        <w:rPr>
          <w:rStyle w:val="KeyWord0"/>
          <w:highlight w:val="white"/>
        </w:rPr>
        <w:t>&lt;/k&gt;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lastRenderedPageBreak/>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2CE3F8A7" w:rsidR="006518AB" w:rsidRDefault="006518AB" w:rsidP="006518AB">
      <w:pPr>
        <w:pStyle w:val="Code"/>
        <w:rPr>
          <w:highlight w:val="white"/>
        </w:rPr>
      </w:pPr>
      <w:r>
        <w:rPr>
          <w:highlight w:val="white"/>
        </w:rPr>
        <w:t xml:space="preserve">                </w:t>
      </w:r>
      <w:r w:rsidR="0056352A">
        <w:rPr>
          <w:highlight w:val="white"/>
        </w:rPr>
        <w:t>Error.</w:t>
      </w:r>
      <w:r w:rsidR="002F6391">
        <w:rPr>
          <w:highlight w:val="white"/>
        </w:rPr>
        <w:t>Report</w:t>
      </w:r>
      <w:r>
        <w:rPr>
          <w:highlight w:val="white"/>
        </w:rPr>
        <w:t>(TokenListToString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29A00D1E" w:rsidR="0066379A" w:rsidRDefault="0066379A" w:rsidP="0066379A">
      <w:pPr>
        <w:rPr>
          <w:highlight w:val="white"/>
        </w:rPr>
      </w:pPr>
      <w:r>
        <w:rPr>
          <w:highlight w:val="white"/>
        </w:rPr>
        <w:t xml:space="preserve">If the line is not a </w:t>
      </w:r>
      <w:r w:rsidR="00A3391E">
        <w:rPr>
          <w:highlight w:val="white"/>
        </w:rPr>
        <w:t>preprocessor</w:t>
      </w:r>
      <w:r>
        <w:rPr>
          <w:highlight w:val="white"/>
        </w:rPr>
        <w:t xml:space="preserve"> directive, </w:t>
      </w:r>
      <w:r w:rsidR="00215EA4">
        <w:rPr>
          <w:highlight w:val="white"/>
        </w:rPr>
        <w:t xml:space="preserve">we check if the line is visible; that is, not enclosed in a </w:t>
      </w:r>
      <w:r w:rsidR="00D4318D">
        <w:rPr>
          <w:rStyle w:val="KeyWord0"/>
          <w:highlight w:val="white"/>
        </w:rPr>
        <w:t>&lt;k&gt;</w:t>
      </w:r>
      <w:r w:rsidR="00D4318D" w:rsidRPr="003C38BE">
        <w:rPr>
          <w:rStyle w:val="KeyWord0"/>
          <w:highlight w:val="white"/>
        </w:rPr>
        <w:t>#</w:t>
      </w:r>
      <w:r w:rsidR="00D4318D" w:rsidRPr="00215EA4">
        <w:rPr>
          <w:rStyle w:val="KeyWord0"/>
          <w:highlight w:val="white"/>
        </w:rPr>
        <w:t>if</w:t>
      </w:r>
      <w:r w:rsidR="00D4318D">
        <w:rPr>
          <w:rStyle w:val="KeyWord0"/>
          <w:highlight w:val="white"/>
        </w:rPr>
        <w:t>&lt;/k&gt;</w:t>
      </w:r>
      <w:r w:rsidR="00215EA4">
        <w:rPr>
          <w:highlight w:val="white"/>
        </w:rPr>
        <w: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ifdef</w:t>
      </w:r>
      <w:r w:rsidR="00D4318D">
        <w:rPr>
          <w:rStyle w:val="KeyWord0"/>
          <w:highlight w:val="white"/>
        </w:rPr>
        <w:t>&lt;/k&gt;</w:t>
      </w:r>
      <w:r w:rsidR="002C50C2">
        <w:rPr>
          <w:highlight w:val="white"/>
        </w:rPr>
        <w:t xml:space="preserve">, </w:t>
      </w:r>
      <w:r w:rsidR="00D4318D">
        <w:rPr>
          <w:rStyle w:val="KeyWord0"/>
          <w:highlight w:val="white"/>
        </w:rPr>
        <w:t>&lt;k&gt;</w:t>
      </w:r>
      <w:r w:rsidR="00D4318D" w:rsidRPr="003C38BE">
        <w:rPr>
          <w:rStyle w:val="KeyWord0"/>
          <w:highlight w:val="white"/>
        </w:rPr>
        <w:t>#</w:t>
      </w:r>
      <w:r w:rsidR="00D4318D" w:rsidRPr="002C50C2">
        <w:rPr>
          <w:rStyle w:val="KeyWord0"/>
          <w:highlight w:val="white"/>
        </w:rPr>
        <w:t>ifndef</w:t>
      </w:r>
      <w:r w:rsidR="00D4318D">
        <w:rPr>
          <w:rStyle w:val="KeyWord0"/>
          <w:highlight w:val="white"/>
        </w:rPr>
        <w:t>&lt;/k&gt;</w:t>
      </w:r>
      <w:r w:rsidR="002C50C2">
        <w:rPr>
          <w:highlight w:val="white"/>
        </w:rPr>
        <w:t>,</w:t>
      </w:r>
      <w:r w:rsidR="00215EA4">
        <w:rPr>
          <w:highlight w:val="white"/>
        </w:rPr>
        <w:t xml:space="preserve"> </w:t>
      </w:r>
      <w:r w:rsidR="002C50C2">
        <w:rPr>
          <w:highlight w:val="white"/>
        </w:rPr>
        <w:t xml:space="preserve">or </w:t>
      </w:r>
      <w:r w:rsidR="00D4318D">
        <w:rPr>
          <w:rStyle w:val="KeyWord0"/>
          <w:highlight w:val="white"/>
        </w:rPr>
        <w:t>&lt;k&gt;</w:t>
      </w:r>
      <w:r w:rsidR="00D4318D" w:rsidRPr="003C38BE">
        <w:rPr>
          <w:rStyle w:val="KeyWord0"/>
          <w:highlight w:val="white"/>
        </w:rPr>
        <w:t>#</w:t>
      </w:r>
      <w:r w:rsidR="00D4318D" w:rsidRPr="00215EA4">
        <w:rPr>
          <w:rStyle w:val="KeyWord0"/>
          <w:highlight w:val="white"/>
        </w:rPr>
        <w:t>ifelse</w:t>
      </w:r>
      <w:r w:rsidR="00D4318D">
        <w:rPr>
          <w:rStyle w:val="KeyWord0"/>
          <w:highlight w:val="white"/>
        </w:rPr>
        <w:t>&lt;/k&gt;</w:t>
      </w:r>
      <w:r w:rsidR="00215EA4">
        <w:rPr>
          <w:highlight w:val="white"/>
        </w:rPr>
        <w:t xml:space="preserve"> directive</w:t>
      </w:r>
      <w:r w:rsidR="00A3391E">
        <w:rPr>
          <w:highlight w:val="white"/>
        </w:rPr>
        <w:t xml:space="preserve"> whose expression</w:t>
      </w:r>
      <w:r w:rsidR="00215EA4">
        <w:rPr>
          <w:highlight w:val="white"/>
        </w:rPr>
        <w:t xml:space="preserve"> </w:t>
      </w:r>
      <w:r w:rsidR="000F2BDD">
        <w:rPr>
          <w:highlight w:val="white"/>
        </w:rPr>
        <w:t xml:space="preserve">that has (directly or </w:t>
      </w:r>
      <w:r w:rsidR="000F2BDD">
        <w:rPr>
          <w:highlight w:val="white"/>
        </w:rPr>
        <w:lastRenderedPageBreak/>
        <w:t xml:space="preserve">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185F166E" w:rsidR="000F2BDD" w:rsidRDefault="000F2BDD" w:rsidP="000F2BDD">
      <w:pPr>
        <w:rPr>
          <w:highlight w:val="white"/>
        </w:rPr>
      </w:pPr>
      <w:r>
        <w:rPr>
          <w:highlight w:val="white"/>
        </w:rPr>
        <w:t xml:space="preserve">If the line is not </w:t>
      </w:r>
      <w:r w:rsidR="00C311FB">
        <w:rPr>
          <w:highlight w:val="white"/>
        </w:rPr>
        <w:t>visible</w:t>
      </w:r>
      <w:r>
        <w:rPr>
          <w:highlight w:val="white"/>
        </w:rPr>
        <w:t>, we just add its</w:t>
      </w:r>
      <w:r w:rsidR="00F57BFE">
        <w:rPr>
          <w:highlight w:val="white"/>
        </w:rPr>
        <w:t xml:space="preserve"> potential</w:t>
      </w:r>
      <w:r>
        <w:rPr>
          <w:highlight w:val="white"/>
        </w:rPr>
        <w:t xml:space="preserve">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4C0AC873" w:rsidR="006518AB" w:rsidRPr="00BE78D5" w:rsidRDefault="007F2865" w:rsidP="007F2865">
      <w:pPr>
        <w:rPr>
          <w:highlight w:val="white"/>
        </w:rPr>
      </w:pPr>
      <w:r>
        <w:rPr>
          <w:highlight w:val="white"/>
        </w:rPr>
        <w:t xml:space="preserve">The </w:t>
      </w:r>
      <w:r w:rsidR="00D4318D">
        <w:rPr>
          <w:rStyle w:val="KeyWord0"/>
          <w:highlight w:val="white"/>
        </w:rPr>
        <w:t>&lt;k&gt;</w:t>
      </w:r>
      <w:r w:rsidR="00D4318D" w:rsidRPr="007F2865">
        <w:rPr>
          <w:rStyle w:val="KeyWord0"/>
          <w:highlight w:val="white"/>
        </w:rPr>
        <w:t>AddTokenListToBuffer</w:t>
      </w:r>
      <w:r w:rsidR="00D4318D">
        <w:rPr>
          <w:rStyle w:val="KeyWord0"/>
          <w:highlight w:val="white"/>
        </w:rPr>
        <w:t>&lt;/k&gt;</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AddTokenListToBuffer(List&lt;Token&gt; tokenList) {</w:t>
      </w:r>
    </w:p>
    <w:p w14:paraId="1E984F9B" w14:textId="77777777" w:rsidR="006518AB" w:rsidRPr="00492109" w:rsidRDefault="006518AB" w:rsidP="00BE78D5">
      <w:pPr>
        <w:pStyle w:val="Code"/>
        <w:rPr>
          <w:highlight w:val="white"/>
          <w:lang w:val="nb-NO"/>
        </w:rPr>
      </w:pPr>
      <w:r w:rsidRPr="00492109">
        <w:rPr>
          <w:highlight w:val="white"/>
          <w:lang w:val="nb-NO"/>
        </w:rPr>
        <w:t xml:space="preserve">      foreach (Token token in tokenList) {</w:t>
      </w:r>
    </w:p>
    <w:p w14:paraId="5432B22B" w14:textId="77777777" w:rsidR="006518AB" w:rsidRPr="00492109" w:rsidRDefault="006518AB" w:rsidP="00BE78D5">
      <w:pPr>
        <w:pStyle w:val="Code"/>
        <w:rPr>
          <w:highlight w:val="white"/>
          <w:lang w:val="nb-NO"/>
        </w:rPr>
      </w:pPr>
      <w:r w:rsidRPr="00492109">
        <w:rPr>
          <w:highlight w:val="white"/>
          <w:lang w:val="nb-NO"/>
        </w:rPr>
        <w:t xml:space="preserve">        m_outputBuffer.Append(token.ToNewlineString() + token.ToString());</w:t>
      </w:r>
    </w:p>
    <w:p w14:paraId="37E9F2B0" w14:textId="77777777" w:rsidR="006518AB" w:rsidRPr="00492109" w:rsidRDefault="006518AB" w:rsidP="00BE78D5">
      <w:pPr>
        <w:pStyle w:val="Code"/>
        <w:rPr>
          <w:highlight w:val="white"/>
          <w:lang w:val="nb-NO"/>
        </w:rPr>
      </w:pPr>
      <w:r w:rsidRPr="00492109">
        <w:rPr>
          <w:highlight w:val="white"/>
          <w:lang w:val="nb-NO"/>
        </w:rPr>
        <w:t xml:space="preserve">      }</w:t>
      </w:r>
    </w:p>
    <w:p w14:paraId="570A1548" w14:textId="77777777" w:rsidR="00BE78D5" w:rsidRPr="00492109" w:rsidRDefault="00BE78D5" w:rsidP="00BE78D5">
      <w:pPr>
        <w:pStyle w:val="Code"/>
        <w:rPr>
          <w:highlight w:val="white"/>
          <w:lang w:val="nb-NO"/>
        </w:rPr>
      </w:pPr>
    </w:p>
    <w:p w14:paraId="6FD22AA5" w14:textId="77777777" w:rsidR="00BE78D5" w:rsidRPr="00492109" w:rsidRDefault="00BE78D5" w:rsidP="00BE78D5">
      <w:pPr>
        <w:pStyle w:val="Code"/>
        <w:rPr>
          <w:highlight w:val="white"/>
          <w:lang w:val="nb-NO"/>
        </w:rPr>
      </w:pPr>
      <w:r w:rsidRPr="00492109">
        <w:rPr>
          <w:highlight w:val="white"/>
          <w:lang w:val="nb-NO"/>
        </w:rPr>
        <w:t xml:space="preserve">      m_outputBuffer.Append("\n");</w:t>
      </w:r>
    </w:p>
    <w:p w14:paraId="6CBB006A" w14:textId="77777777" w:rsidR="00BE78D5" w:rsidRPr="00492109" w:rsidRDefault="00BE78D5" w:rsidP="00BE78D5">
      <w:pPr>
        <w:pStyle w:val="Code"/>
        <w:rPr>
          <w:highlight w:val="white"/>
          <w:lang w:val="nb-NO"/>
        </w:rPr>
      </w:pPr>
      <w:r w:rsidRPr="00492109">
        <w:rPr>
          <w:highlight w:val="white"/>
          <w:lang w:val="nb-NO"/>
        </w:rPr>
        <w:t xml:space="preserve">      ++CCompiler_Main.Scanner.Line;</w:t>
      </w:r>
    </w:p>
    <w:p w14:paraId="25102653" w14:textId="22028DE4" w:rsidR="006518AB" w:rsidRPr="00BE78D5" w:rsidRDefault="006518AB" w:rsidP="00BE78D5">
      <w:pPr>
        <w:pStyle w:val="Code"/>
        <w:rPr>
          <w:highlight w:val="white"/>
        </w:rPr>
      </w:pPr>
      <w:r w:rsidRPr="00492109">
        <w:rPr>
          <w:highlight w:val="white"/>
          <w:lang w:val="nb-NO"/>
        </w:rPr>
        <w:t xml:space="preserve">    </w:t>
      </w:r>
      <w:r w:rsidRPr="00BE78D5">
        <w:rPr>
          <w:highlight w:val="white"/>
        </w:rPr>
        <w:t>}</w:t>
      </w:r>
    </w:p>
    <w:p w14:paraId="779B1691" w14:textId="7E20FB38" w:rsidR="006518AB" w:rsidRPr="00BE78D5" w:rsidRDefault="0065151A" w:rsidP="0065151A">
      <w:pPr>
        <w:rPr>
          <w:highlight w:val="white"/>
        </w:rPr>
      </w:pPr>
      <w:r>
        <w:rPr>
          <w:highlight w:val="white"/>
        </w:rPr>
        <w:t xml:space="preserve">The </w:t>
      </w:r>
      <w:r w:rsidR="00D4318D">
        <w:rPr>
          <w:rStyle w:val="KeyWord0"/>
          <w:highlight w:val="white"/>
        </w:rPr>
        <w:t>&lt;k&gt;</w:t>
      </w:r>
      <w:r w:rsidR="00D4318D" w:rsidRPr="0065151A">
        <w:rPr>
          <w:rStyle w:val="KeyWord0"/>
          <w:highlight w:val="white"/>
        </w:rPr>
        <w:t>AddNewlinesToBuffer</w:t>
      </w:r>
      <w:r w:rsidR="00D4318D">
        <w:rPr>
          <w:rStyle w:val="KeyWord0"/>
          <w:highlight w:val="white"/>
        </w:rPr>
        <w:t>&lt;/k&gt;</w:t>
      </w:r>
      <w:r>
        <w:rPr>
          <w:highlight w:val="white"/>
        </w:rPr>
        <w:t xml:space="preserve"> method iterates through the token list and adds their newline</w:t>
      </w:r>
      <w:r w:rsidR="00A66900">
        <w:rPr>
          <w:highlight w:val="white"/>
        </w:rPr>
        <w:t xml:space="preserve"> character</w:t>
      </w:r>
      <w:r>
        <w:rPr>
          <w:highlight w:val="white"/>
        </w:rPr>
        <w:t xml:space="preserve">s </w:t>
      </w:r>
      <w:r w:rsidR="00A66900">
        <w:rPr>
          <w:highlight w:val="white"/>
        </w:rPr>
        <w:t xml:space="preserve">to </w:t>
      </w:r>
      <w:r>
        <w:rPr>
          <w:highlight w:val="white"/>
        </w:rPr>
        <w:t>the output buffer.</w:t>
      </w:r>
    </w:p>
    <w:p w14:paraId="13BD9F68" w14:textId="77777777" w:rsidR="006518AB" w:rsidRPr="00492109" w:rsidRDefault="006518AB" w:rsidP="00BE78D5">
      <w:pPr>
        <w:pStyle w:val="Code"/>
        <w:rPr>
          <w:highlight w:val="white"/>
          <w:lang w:val="nb-NO"/>
        </w:rPr>
      </w:pPr>
      <w:r w:rsidRPr="00BE78D5">
        <w:rPr>
          <w:highlight w:val="white"/>
        </w:rPr>
        <w:t xml:space="preserve">    </w:t>
      </w:r>
      <w:r w:rsidRPr="00492109">
        <w:rPr>
          <w:highlight w:val="white"/>
          <w:lang w:val="nb-NO"/>
        </w:rPr>
        <w:t>private void AddNewlinesToBuffer(List&lt;Token&gt; tokenList) {</w:t>
      </w:r>
    </w:p>
    <w:p w14:paraId="6C990D74" w14:textId="77777777" w:rsidR="006518AB" w:rsidRPr="00BE78D5" w:rsidRDefault="006518AB" w:rsidP="00BE78D5">
      <w:pPr>
        <w:pStyle w:val="Code"/>
        <w:rPr>
          <w:highlight w:val="white"/>
        </w:rPr>
      </w:pPr>
      <w:r w:rsidRPr="00492109">
        <w:rPr>
          <w:highlight w:val="white"/>
          <w:lang w:val="nb-NO"/>
        </w:rPr>
        <w:t xml:space="preserve">      </w:t>
      </w:r>
      <w:r w:rsidRPr="00BE78D5">
        <w:rPr>
          <w:highlight w:val="white"/>
        </w:rPr>
        <w:t>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7D54DF6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IsVisible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checks whether we are in a visible part of the source code; that is, a part that has not been earlier omitted by a </w:t>
      </w:r>
      <w:r w:rsidR="003E052A">
        <w:rPr>
          <w:rStyle w:val="KeyWord0"/>
        </w:rPr>
        <w:t>&lt;ct&gt;#</w:t>
      </w:r>
      <w:r w:rsidR="00493E8C">
        <w:rPr>
          <w:rStyle w:val="CodeInText"/>
        </w:rPr>
        <w:t>if&lt;/</w:t>
      </w:r>
      <w:proofErr w:type="spellStart"/>
      <w:r w:rsidR="00493E8C">
        <w:rPr>
          <w:rStyle w:val="CodeInText"/>
        </w:rPr>
        <w:t>ct</w:t>
      </w:r>
      <w:proofErr w:type="spellEnd"/>
      <w:r w:rsidR="00493E8C">
        <w:rPr>
          <w:rStyle w:val="CodeInText"/>
        </w:rPr>
        <w:t>&gt;</w:t>
      </w:r>
      <w:r>
        <w:t xml:space="preserve">, </w:t>
      </w:r>
      <w:r w:rsidR="003E052A">
        <w:rPr>
          <w:rStyle w:val="KeyWord0"/>
        </w:rPr>
        <w:t>&lt;ct&gt;#</w:t>
      </w:r>
      <w:r w:rsidR="00493E8C">
        <w:rPr>
          <w:rStyle w:val="CodeInText"/>
        </w:rPr>
        <w:t>ifdef&lt;/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ifndef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3E052A">
        <w:rPr>
          <w:rStyle w:val="KeyWord0"/>
        </w:rPr>
        <w:t>&lt;ct&gt;#</w:t>
      </w:r>
      <w:proofErr w:type="spellStart"/>
      <w:r w:rsidR="00493E8C">
        <w:rPr>
          <w:rStyle w:val="CodeInText"/>
        </w:rPr>
        <w:t>elif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or </w:t>
      </w:r>
      <w:r w:rsidR="003E052A">
        <w:rPr>
          <w:rStyle w:val="KeyWord0"/>
        </w:rPr>
        <w:t>&lt;ct&gt;#</w:t>
      </w:r>
      <w:r w:rsidR="00493E8C">
        <w:rPr>
          <w:rStyle w:val="CodeInText"/>
        </w:rPr>
        <w:t>else&lt;/</w:t>
      </w:r>
      <w:proofErr w:type="spellStart"/>
      <w:r w:rsidR="00493E8C">
        <w:rPr>
          <w:rStyle w:val="CodeInText"/>
        </w:rPr>
        <w:t>ct</w:t>
      </w:r>
      <w:proofErr w:type="spellEnd"/>
      <w:r w:rsidR="00493E8C">
        <w:rPr>
          <w:rStyle w:val="CodeInText"/>
        </w:rPr>
        <w:t>&gt;</w:t>
      </w:r>
      <w:r>
        <w:t xml:space="preserve"> preprocessor directive. We use the </w:t>
      </w:r>
      <w:r w:rsidR="00D4318D">
        <w:rPr>
          <w:rStyle w:val="KeyWord0"/>
          <w:highlight w:val="white"/>
        </w:rPr>
        <w:t>&lt;k&gt;m_ifElseChainStack&lt;/k&gt;</w:t>
      </w:r>
      <w:r>
        <w:t xml:space="preserve"> stack since conditional programming can be nested. If the source code is not visible at any nesting level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lastRenderedPageBreak/>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188BB20A" w:rsidR="006518AB" w:rsidRDefault="00CC1DF4" w:rsidP="00CC1DF4">
      <w:pPr>
        <w:pStyle w:val="Appendix3"/>
      </w:pPr>
      <w:bookmarkStart w:id="660" w:name="_Toc98936517"/>
      <w:r>
        <w:t>&lt;</w:t>
      </w:r>
      <w:proofErr w:type="spellStart"/>
      <w:r>
        <w:t>a3</w:t>
      </w:r>
      <w:proofErr w:type="spellEnd"/>
      <w:r>
        <w:t>&gt;Lines&lt;/</w:t>
      </w:r>
      <w:proofErr w:type="spellStart"/>
      <w:r>
        <w:t>a3</w:t>
      </w:r>
      <w:proofErr w:type="spellEnd"/>
      <w:r>
        <w:t>&gt;</w:t>
      </w:r>
      <w:bookmarkEnd w:id="660"/>
    </w:p>
    <w:p w14:paraId="27E8CA1D" w14:textId="42EC0C60" w:rsidR="000910C1" w:rsidRDefault="006518AB" w:rsidP="000910C1">
      <w:r>
        <w:t xml:space="preserve">The </w:t>
      </w:r>
      <w:r w:rsidR="00D4318D">
        <w:rPr>
          <w:rStyle w:val="KeyWord0"/>
        </w:rPr>
        <w:t>&lt;k&gt;</w:t>
      </w:r>
      <w:r w:rsidR="00D4318D" w:rsidRPr="00BD52BD">
        <w:rPr>
          <w:rStyle w:val="KeyWord0"/>
        </w:rPr>
        <w:t>DoLine</w:t>
      </w:r>
      <w:r w:rsidR="00D4318D">
        <w:rPr>
          <w:rStyle w:val="KeyWord0"/>
        </w:rPr>
        <w:t>&lt;/k&gt;</w:t>
      </w:r>
      <w:r>
        <w:t xml:space="preserve"> method handles the </w:t>
      </w:r>
      <w:r w:rsidR="00D4318D">
        <w:rPr>
          <w:rStyle w:val="KeyWord0"/>
        </w:rPr>
        <w:t>&lt;k&gt;</w:t>
      </w:r>
      <w:r w:rsidR="00D4318D" w:rsidRPr="00D14D18">
        <w:rPr>
          <w:rStyle w:val="KeyWord0"/>
        </w:rPr>
        <w:t>#</w:t>
      </w:r>
      <w:r w:rsidR="00D4318D" w:rsidRPr="00B026C6">
        <w:rPr>
          <w:rStyle w:val="KeyWord0"/>
        </w:rPr>
        <w:t>line</w:t>
      </w:r>
      <w:r w:rsidR="00D4318D">
        <w:rPr>
          <w:rStyle w:val="KeyWord0"/>
        </w:rPr>
        <w:t>&lt;/k&gt;</w:t>
      </w:r>
      <w:r>
        <w:t xml:space="preserve"> directive by setting the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D4318D">
        <w:rPr>
          <w:rStyle w:val="KeyWord0"/>
        </w:rPr>
        <w:t>&lt;k&gt;</w:t>
      </w:r>
      <w:r w:rsidR="00D4318D" w:rsidRPr="00B026C6">
        <w:rPr>
          <w:rStyle w:val="KeyWord0"/>
        </w:rPr>
        <w:t>Path</w:t>
      </w:r>
      <w:r w:rsidR="00D4318D">
        <w:rPr>
          <w:rStyle w:val="KeyWord0"/>
        </w:rPr>
        <w:t>&lt;/k&gt;</w:t>
      </w:r>
      <w:r>
        <w:t xml:space="preserve"> and </w:t>
      </w:r>
      <w:r w:rsidR="00D4318D">
        <w:rPr>
          <w:rStyle w:val="KeyWord0"/>
        </w:rPr>
        <w:t>&lt;k&gt;</w:t>
      </w:r>
      <w:r w:rsidR="00D4318D" w:rsidRPr="009358D7">
        <w:rPr>
          <w:rStyle w:val="KeyWord0"/>
        </w:rPr>
        <w:t>Compiler_</w:t>
      </w:r>
      <w:r w:rsidR="00D4318D" w:rsidRPr="00B026C6">
        <w:rPr>
          <w:rStyle w:val="KeyWord0"/>
        </w:rPr>
        <w:t>Main</w:t>
      </w:r>
      <w:r w:rsidR="00D4318D">
        <w:rPr>
          <w:rStyle w:val="KeyWord0"/>
        </w:rPr>
        <w:t>&lt;/k&gt;</w:t>
      </w:r>
      <w: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and returns a text with the path and line that starts and ends with dollar signs (‘$’)</w:t>
      </w:r>
      <w:r w:rsidR="00B026C6">
        <w:t xml:space="preserve">. </w:t>
      </w:r>
      <w:r w:rsidR="00735893">
        <w:t xml:space="preserve">It is allowed to omit the </w:t>
      </w:r>
      <w:r w:rsidR="00347567">
        <w:t>path</w:t>
      </w:r>
      <w:r w:rsidR="00987680">
        <w:t xml:space="preserve"> or</w:t>
      </w:r>
      <w:r w:rsidR="00347567">
        <w:t xml:space="preserve"> the path and line, but </w:t>
      </w:r>
      <w:r w:rsidR="00E5325D">
        <w:t xml:space="preserve">not only the line. </w:t>
      </w:r>
      <w:r w:rsidR="009D35A3">
        <w:t xml:space="preserve">If the path or line is omitted, they are not set. </w:t>
      </w:r>
      <w:r w:rsidR="00B026C6">
        <w:t>For instance</w:t>
      </w:r>
      <w:r w:rsidR="0034227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492109" w:rsidRDefault="00E24361" w:rsidP="00E24361">
      <w:pPr>
        <w:pStyle w:val="Code"/>
        <w:rPr>
          <w:highlight w:val="white"/>
          <w:lang w:val="nb-NO"/>
        </w:rPr>
      </w:pPr>
      <w:r w:rsidRPr="00492109">
        <w:rPr>
          <w:highlight w:val="white"/>
          <w:lang w:val="nb-NO"/>
        </w:rPr>
        <w:t xml:space="preserve">    private void DoLine(List&lt;Token&gt; tokenList) {</w:t>
      </w:r>
    </w:p>
    <w:p w14:paraId="3254DECA" w14:textId="77777777" w:rsidR="00E24361" w:rsidRPr="00E24361" w:rsidRDefault="00E24361" w:rsidP="00E24361">
      <w:pPr>
        <w:pStyle w:val="Code"/>
        <w:rPr>
          <w:highlight w:val="white"/>
        </w:rPr>
      </w:pPr>
      <w:r w:rsidRPr="00492109">
        <w:rPr>
          <w:highlight w:val="white"/>
          <w:lang w:val="nb-NO"/>
        </w:rPr>
        <w:t xml:space="preserve">      </w:t>
      </w:r>
      <w:r w:rsidRPr="00E24361">
        <w:rPr>
          <w:highlight w:val="white"/>
        </w:rPr>
        <w:t>int listSize = tokenList.Count;</w:t>
      </w:r>
    </w:p>
    <w:p w14:paraId="7CF3A8F8" w14:textId="46911820"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r w:rsidR="00987680">
        <w:rPr>
          <w:highlight w:val="white"/>
        </w:rPr>
        <w:t>we do nothing</w:t>
      </w:r>
      <w:r w:rsidR="005E1240">
        <w:rPr>
          <w:highlight w:val="white"/>
        </w:rPr>
        <w:t>.</w:t>
      </w:r>
    </w:p>
    <w:p w14:paraId="2AA63E23" w14:textId="26D1E874" w:rsidR="00E24361" w:rsidRPr="00E24361" w:rsidRDefault="00E24361" w:rsidP="00E24361">
      <w:pPr>
        <w:pStyle w:val="Code"/>
        <w:rPr>
          <w:highlight w:val="white"/>
        </w:rPr>
      </w:pPr>
      <w:r w:rsidRPr="00E24361">
        <w:rPr>
          <w:highlight w:val="white"/>
        </w:rPr>
        <w:t xml:space="preserve">      </w:t>
      </w:r>
      <w:r w:rsidR="0056352A">
        <w:rPr>
          <w:highlight w:val="white"/>
        </w:rPr>
        <w:t>Error.</w:t>
      </w:r>
      <w:r w:rsidR="00C41A1F">
        <w:rPr>
          <w:highlight w:val="white"/>
        </w:rPr>
        <w:t>Report</w:t>
      </w:r>
      <w:r w:rsidRPr="00E24361">
        <w:rPr>
          <w:highlight w:val="white"/>
        </w:rPr>
        <w:t xml:space="preserve">((listSize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5EF41C1D"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r w:rsidR="00D4318D">
        <w:rPr>
          <w:rStyle w:val="KeyWord0"/>
          <w:highlight w:val="white"/>
        </w:rPr>
        <w:t>&lt;k&gt;</w:t>
      </w:r>
      <w:r w:rsidR="00D4318D" w:rsidRPr="000264D9">
        <w:rPr>
          <w:rStyle w:val="KeyWord0"/>
          <w:highlight w:val="white"/>
        </w:rPr>
        <w:t>CCompiler_Main.Scanner</w:t>
      </w:r>
      <w:r w:rsidR="00D4318D">
        <w:rPr>
          <w:rStyle w:val="KeyWord0"/>
          <w:highlight w:val="white"/>
        </w:rPr>
        <w:t>&lt;/k&gt;</w:t>
      </w:r>
      <w:r w:rsidR="000264D9" w:rsidRPr="0013689C">
        <w:rPr>
          <w:highlight w:val="white"/>
        </w:rPr>
        <w:t>.</w:t>
      </w:r>
      <w:r w:rsidR="00D4318D">
        <w:rPr>
          <w:rStyle w:val="KeyWord0"/>
          <w:highlight w:val="white"/>
        </w:rPr>
        <w:t>&lt;k&gt;</w:t>
      </w:r>
      <w:r w:rsidR="00D4318D" w:rsidRPr="000264D9">
        <w:rPr>
          <w:rStyle w:val="KeyWord0"/>
          <w:highlight w:val="white"/>
        </w:rPr>
        <w:t>Line</w:t>
      </w:r>
      <w:r w:rsidR="00D4318D">
        <w:rPr>
          <w:rStyle w:val="KeyWord0"/>
          <w:highlight w:val="white"/>
        </w:rPr>
        <w:t>&lt;/k&gt;</w:t>
      </w:r>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07C01D82" w:rsidR="00E24361" w:rsidRPr="00E24361" w:rsidRDefault="00E24361" w:rsidP="00E24361">
      <w:pPr>
        <w:pStyle w:val="Code"/>
        <w:rPr>
          <w:highlight w:val="white"/>
        </w:rPr>
      </w:pPr>
      <w:r w:rsidRPr="00E24361">
        <w:rPr>
          <w:highlight w:val="white"/>
        </w:rPr>
        <w:t xml:space="preserve">        </w:t>
      </w:r>
      <w:r w:rsidR="0056352A">
        <w:rPr>
          <w:highlight w:val="white"/>
        </w:rPr>
        <w:t>Error.Check</w:t>
      </w:r>
      <w:r w:rsidRPr="00E24361">
        <w:rPr>
          <w:highlight w:val="white"/>
        </w:rPr>
        <w:t>(int.TryParse(lineText,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10E2BA72"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r w:rsidR="00D4318D">
        <w:rPr>
          <w:rStyle w:val="KeyWord0"/>
          <w:highlight w:val="white"/>
        </w:rPr>
        <w:t>&lt;k&gt;</w:t>
      </w:r>
      <w:r w:rsidR="00D4318D" w:rsidRPr="003D3EAE">
        <w:rPr>
          <w:rStyle w:val="KeyWord0"/>
          <w:highlight w:val="white"/>
        </w:rPr>
        <w:t>CCompiler_Main.Scanner</w:t>
      </w:r>
      <w:r w:rsidR="00D4318D">
        <w:rPr>
          <w:rStyle w:val="KeyWord0"/>
          <w:highlight w:val="white"/>
        </w:rPr>
        <w:t>&lt;/k&gt;</w:t>
      </w:r>
      <w:r w:rsidR="003D3EAE" w:rsidRPr="0013689C">
        <w:rPr>
          <w:highlight w:val="white"/>
        </w:rPr>
        <w:t>.</w:t>
      </w:r>
      <w:r w:rsidR="00D4318D">
        <w:rPr>
          <w:rStyle w:val="KeyWord0"/>
          <w:highlight w:val="white"/>
        </w:rPr>
        <w:t>&lt;k&gt;</w:t>
      </w:r>
      <w:r w:rsidR="00D4318D" w:rsidRPr="003D3EAE">
        <w:rPr>
          <w:rStyle w:val="KeyWord0"/>
          <w:highlight w:val="white"/>
        </w:rPr>
        <w:t>Path</w:t>
      </w:r>
      <w:r w:rsidR="00D4318D">
        <w:rPr>
          <w:rStyle w:val="KeyWord0"/>
          <w:highlight w:val="white"/>
        </w:rPr>
        <w:t>&lt;/k&gt;</w:t>
      </w:r>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0F2CC8C1" w14:textId="0FBC45BD" w:rsidR="00E24361" w:rsidRPr="00E24361" w:rsidRDefault="00E24361" w:rsidP="00E24361">
      <w:pPr>
        <w:pStyle w:val="Code"/>
        <w:rPr>
          <w:highlight w:val="white"/>
        </w:rPr>
      </w:pPr>
      <w:r w:rsidRPr="00E24361">
        <w:rPr>
          <w:highlight w:val="white"/>
        </w:rPr>
        <w:t xml:space="preserve">        CCompiler_Main.Scanner.Path =</w:t>
      </w:r>
      <w:r w:rsidR="00F91981">
        <w:rPr>
          <w:highlight w:val="white"/>
        </w:rPr>
        <w:t xml:space="preserve"> </w:t>
      </w:r>
      <w:r w:rsidRPr="00E24361">
        <w:rPr>
          <w:highlight w:val="white"/>
        </w:rPr>
        <w:t>new((string)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5BB0F4CB" w14:textId="77777777" w:rsidR="0066479D" w:rsidRDefault="00E24361" w:rsidP="00E24361">
      <w:pPr>
        <w:pStyle w:val="Code"/>
        <w:rPr>
          <w:highlight w:val="white"/>
        </w:rPr>
      </w:pPr>
      <w:r w:rsidRPr="00E24361">
        <w:rPr>
          <w:highlight w:val="white"/>
        </w:rPr>
        <w:t xml:space="preserve">      m_outputBuffer.Append(</w:t>
      </w:r>
      <w:r w:rsidR="0051081D">
        <w:rPr>
          <w:highlight w:val="white"/>
        </w:rPr>
        <w:t>$"{</w:t>
      </w:r>
      <w:r w:rsidRPr="00E24361">
        <w:rPr>
          <w:highlight w:val="white"/>
        </w:rPr>
        <w:t>Symbol.SeparatorId</w:t>
      </w:r>
      <w:r w:rsidR="0051081D">
        <w:rPr>
          <w:highlight w:val="white"/>
        </w:rPr>
        <w:t>}</w:t>
      </w:r>
      <w:r w:rsidR="0066479D">
        <w:rPr>
          <w:highlight w:val="white"/>
        </w:rPr>
        <w:t xml:space="preserve">" + </w:t>
      </w:r>
    </w:p>
    <w:p w14:paraId="4FE578C3" w14:textId="0E71ED61"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CCompiler_Main.Scanner.Path</w:t>
      </w:r>
      <w:r w:rsidR="0051081D">
        <w:rPr>
          <w:highlight w:val="white"/>
        </w:rPr>
        <w:t>}</w:t>
      </w:r>
      <w:r w:rsidR="00361DBC">
        <w:rPr>
          <w:highlight w:val="white"/>
        </w:rPr>
        <w:t>,</w:t>
      </w:r>
      <w:r w:rsidR="0051081D">
        <w:rPr>
          <w:highlight w:val="white"/>
        </w:rPr>
        <w:t>" +</w:t>
      </w:r>
    </w:p>
    <w:p w14:paraId="2249EC42" w14:textId="77546364" w:rsidR="0066479D" w:rsidRDefault="0066479D" w:rsidP="00E24361">
      <w:pPr>
        <w:pStyle w:val="Code"/>
        <w:rPr>
          <w:highlight w:val="white"/>
        </w:rPr>
      </w:pPr>
      <w:r>
        <w:rPr>
          <w:highlight w:val="white"/>
        </w:rPr>
        <w:t xml:space="preserve">         </w:t>
      </w:r>
      <w:r w:rsidR="00E24361" w:rsidRPr="00E24361">
        <w:rPr>
          <w:highlight w:val="white"/>
        </w:rPr>
        <w:t xml:space="preserve">                   </w:t>
      </w:r>
      <w:r w:rsidR="0051081D">
        <w:rPr>
          <w:highlight w:val="white"/>
        </w:rPr>
        <w:t>$</w:t>
      </w:r>
      <w:r w:rsidR="00E24361" w:rsidRPr="00E24361">
        <w:rPr>
          <w:highlight w:val="white"/>
        </w:rPr>
        <w:t>"</w:t>
      </w:r>
      <w:r w:rsidR="0051081D">
        <w:rPr>
          <w:highlight w:val="white"/>
        </w:rPr>
        <w:t>{</w:t>
      </w:r>
      <w:r w:rsidR="00E24361" w:rsidRPr="00E24361">
        <w:rPr>
          <w:highlight w:val="white"/>
        </w:rPr>
        <w:t>CCompiler_Main.Scanner.Line</w:t>
      </w:r>
      <w:r w:rsidR="0051081D">
        <w:rPr>
          <w:highlight w:val="white"/>
        </w:rPr>
        <w:t>}</w:t>
      </w:r>
      <w:r>
        <w:rPr>
          <w:highlight w:val="white"/>
        </w:rPr>
        <w:t xml:space="preserve">" + </w:t>
      </w:r>
    </w:p>
    <w:p w14:paraId="668DD37B" w14:textId="517B95A7" w:rsidR="00E24361" w:rsidRPr="00E24361" w:rsidRDefault="0066479D" w:rsidP="00E24361">
      <w:pPr>
        <w:pStyle w:val="Code"/>
        <w:rPr>
          <w:highlight w:val="white"/>
        </w:rPr>
      </w:pPr>
      <w:r>
        <w:rPr>
          <w:highlight w:val="white"/>
        </w:rPr>
        <w:t xml:space="preserve">                            $"</w:t>
      </w:r>
      <w:r w:rsidR="0051081D">
        <w:rPr>
          <w:highlight w:val="white"/>
        </w:rPr>
        <w:t>{</w:t>
      </w:r>
      <w:r w:rsidR="00E24361" w:rsidRPr="00E24361">
        <w:rPr>
          <w:highlight w:val="white"/>
        </w:rPr>
        <w:t>Symbol.SeparatorId</w:t>
      </w:r>
      <w:r w:rsidR="0051081D">
        <w:rPr>
          <w:highlight w:val="white"/>
        </w:rPr>
        <w:t>}</w:t>
      </w:r>
      <w:r w:rsidR="00E24361" w:rsidRPr="00E24361">
        <w:rPr>
          <w:highlight w:val="white"/>
        </w:rPr>
        <w:t>\n");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5F5B6810" w:rsidR="006518AB" w:rsidRDefault="00CC1DF4" w:rsidP="00CC1DF4">
      <w:pPr>
        <w:pStyle w:val="Appendix3"/>
      </w:pPr>
      <w:bookmarkStart w:id="661" w:name="_Toc98936518"/>
      <w:r>
        <w:t>&lt;</w:t>
      </w:r>
      <w:proofErr w:type="spellStart"/>
      <w:r>
        <w:t>a3</w:t>
      </w:r>
      <w:proofErr w:type="spellEnd"/>
      <w:r>
        <w:t>&gt;Include Files&lt;/</w:t>
      </w:r>
      <w:proofErr w:type="spellStart"/>
      <w:r>
        <w:t>a3</w:t>
      </w:r>
      <w:proofErr w:type="spellEnd"/>
      <w:r>
        <w:t>&gt;</w:t>
      </w:r>
      <w:bookmarkEnd w:id="661"/>
    </w:p>
    <w:p w14:paraId="6F80C3E2" w14:textId="77751790" w:rsidR="006518AB" w:rsidRDefault="006518AB" w:rsidP="006518AB">
      <w:r>
        <w:t xml:space="preserve">There are two kinds of include files: system files (‘&lt;’ and ‘&gt;’) and internal files (‘\”’). The systems files are included from the path given by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IncludePath</w:t>
      </w:r>
      <w:proofErr w:type="spellEnd"/>
      <w:r w:rsidR="00493E8C">
        <w:rPr>
          <w:rStyle w:val="CodeInText"/>
        </w:rPr>
        <w:t>&lt;/</w:t>
      </w:r>
      <w:proofErr w:type="spellStart"/>
      <w:r w:rsidR="00493E8C">
        <w:rPr>
          <w:rStyle w:val="CodeInText"/>
        </w:rPr>
        <w:t>ct</w:t>
      </w:r>
      <w:proofErr w:type="spellEnd"/>
      <w:r w:rsidR="00493E8C">
        <w:rPr>
          <w:rStyle w:val="CodeInText"/>
        </w:rPr>
        <w:t>&gt;</w:t>
      </w:r>
      <w:r>
        <w:t>, and the internal files are included locally.</w:t>
      </w:r>
      <w:r w:rsidR="00E9660B">
        <w:t xml:space="preserve"> </w:t>
      </w:r>
      <w:r>
        <w:t xml:space="preserve">The </w:t>
      </w:r>
      <w:r w:rsidR="00493E8C">
        <w:rPr>
          <w:rStyle w:val="CodeInText"/>
        </w:rPr>
        <w:t>&lt;</w:t>
      </w:r>
      <w:proofErr w:type="spellStart"/>
      <w:r w:rsidR="00493E8C">
        <w:rPr>
          <w:rStyle w:val="CodeInText"/>
        </w:rPr>
        <w:t>ct</w:t>
      </w:r>
      <w:proofErr w:type="spellEnd"/>
      <w:r w:rsidR="00493E8C">
        <w:rPr>
          <w:rStyle w:val="CodeInText"/>
        </w:rPr>
        <w:t>&gt;Main&lt;/</w:t>
      </w:r>
      <w:proofErr w:type="spellStart"/>
      <w:r w:rsidR="00493E8C">
        <w:rPr>
          <w:rStyle w:val="CodeInText"/>
        </w:rPr>
        <w:t>ct</w:t>
      </w:r>
      <w:proofErr w:type="spellEnd"/>
      <w:r w:rsidR="00493E8C">
        <w:rPr>
          <w:rStyle w:val="CodeInText"/>
        </w:rPr>
        <w:t>&gt;</w:t>
      </w:r>
      <w:r>
        <w:rPr>
          <w:rStyle w:val="CodeInText"/>
        </w:rPr>
        <w: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IncludeStack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used to make </w:t>
      </w:r>
      <w:r w:rsidR="00E9660B">
        <w:t xml:space="preserve">prevent </w:t>
      </w:r>
      <w:r>
        <w:t>circular inclusion.</w:t>
      </w:r>
    </w:p>
    <w:p w14:paraId="39E7B7DA" w14:textId="00BB54F2" w:rsidR="006518AB" w:rsidRDefault="006518AB" w:rsidP="006518AB">
      <w:r>
        <w:t>Th</w:t>
      </w:r>
      <w:r w:rsidR="00A61E26">
        <w:t xml:space="preserve">e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sidR="00A61E26">
        <w:t>.</w:t>
      </w:r>
      <w:r w:rsidR="00493E8C">
        <w:rPr>
          <w:rStyle w:val="CodeInText"/>
        </w:rPr>
        <w:t>&lt;</w:t>
      </w:r>
      <w:proofErr w:type="spellStart"/>
      <w:r w:rsidR="00493E8C">
        <w:rPr>
          <w:rStyle w:val="CodeInText"/>
        </w:rPr>
        <w:t>ct</w:t>
      </w:r>
      <w:proofErr w:type="spellEnd"/>
      <w:r w:rsidR="00493E8C">
        <w:rPr>
          <w:rStyle w:val="CodeInText"/>
        </w:rPr>
        <w:t>&gt;Path&lt;/</w:t>
      </w:r>
      <w:proofErr w:type="spellStart"/>
      <w:r w:rsidR="00493E8C">
        <w:rPr>
          <w:rStyle w:val="CodeInText"/>
        </w:rPr>
        <w:t>ct</w:t>
      </w:r>
      <w:proofErr w:type="spellEnd"/>
      <w:r w:rsidR="00493E8C">
        <w:rPr>
          <w:rStyle w:val="CodeInText"/>
        </w:rPr>
        <w:t>&gt;</w:t>
      </w:r>
      <w:r>
        <w:t xml:space="preserve"> and </w:t>
      </w:r>
      <w:r w:rsidR="00D4318D">
        <w:rPr>
          <w:rStyle w:val="KeyWord0"/>
          <w:highlight w:val="white"/>
        </w:rPr>
        <w:t>&lt;k&gt;</w:t>
      </w:r>
      <w:r w:rsidR="00D4318D" w:rsidRPr="00A61E26">
        <w:rPr>
          <w:rStyle w:val="KeyWord0"/>
          <w:highlight w:val="white"/>
        </w:rPr>
        <w:t>CCompiler_Main.Scanner</w:t>
      </w:r>
      <w:r w:rsidR="00D4318D">
        <w:rPr>
          <w:rStyle w:val="KeyWord0"/>
          <w:highlight w:val="white"/>
        </w:rPr>
        <w:t>&lt;/k&gt;</w:t>
      </w:r>
      <w:r>
        <w:rPr>
          <w:rStyle w:val="CodeInText"/>
        </w:rPr>
        <w:t>.</w:t>
      </w:r>
      <w:r w:rsidR="00493E8C">
        <w:rPr>
          <w:rStyle w:val="CodeInText"/>
        </w:rPr>
        <w:t>&lt;</w:t>
      </w:r>
      <w:proofErr w:type="spellStart"/>
      <w:r w:rsidR="00493E8C">
        <w:rPr>
          <w:rStyle w:val="CodeInText"/>
        </w:rPr>
        <w:t>ct</w:t>
      </w:r>
      <w:proofErr w:type="spellEnd"/>
      <w:r w:rsidR="00493E8C">
        <w:rPr>
          <w:rStyle w:val="CodeInText"/>
        </w:rPr>
        <w:t>&gt;Line&lt;/</w:t>
      </w:r>
      <w:proofErr w:type="spellStart"/>
      <w:r w:rsidR="00493E8C">
        <w:rPr>
          <w:rStyle w:val="CodeInText"/>
        </w:rPr>
        <w:t>ct</w:t>
      </w:r>
      <w:proofErr w:type="spellEnd"/>
      <w:r w:rsidR="00493E8C">
        <w:rPr>
          <w:rStyle w:val="CodeInText"/>
        </w:rPr>
        <w:t>&gt;</w:t>
      </w:r>
      <w:r>
        <w:t xml:space="preserve"> fields are temporary replaced by the path and line of the included file. After the include line has been read, the original path and line is added to the included </w:t>
      </w:r>
      <w:r>
        <w:lastRenderedPageBreak/>
        <w:t xml:space="preserve">source code, in the dollar sign format (for example: </w:t>
      </w:r>
      <w:r w:rsidR="00D4318D">
        <w:rPr>
          <w:rStyle w:val="KeyWord0"/>
        </w:rPr>
        <w:t>&lt;k&gt;</w:t>
      </w:r>
      <w:r w:rsidR="00D4318D" w:rsidRPr="00E9660B">
        <w:rPr>
          <w:rStyle w:val="KeyWord0"/>
        </w:rPr>
        <w:t>$C:\Temp\Test.c,100$</w:t>
      </w:r>
      <w:r w:rsidR="00D4318D">
        <w:rPr>
          <w:rStyle w:val="KeyWord0"/>
        </w:rPr>
        <w:t>&lt;/k&gt;</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6D08FC3"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2E0F8322" w:rsidR="006518AB" w:rsidRDefault="006518AB" w:rsidP="006518AB">
      <w:pPr>
        <w:pStyle w:val="Code"/>
        <w:rPr>
          <w:highlight w:val="white"/>
        </w:rPr>
      </w:pPr>
      <w:r>
        <w:rPr>
          <w:highlight w:val="white"/>
        </w:rPr>
        <w:t xml:space="preserve">        StringBuilder buffer </w:t>
      </w:r>
      <w:r w:rsidR="001F2BD0">
        <w:rPr>
          <w:highlight w:val="white"/>
        </w:rPr>
        <w:t>= new(</w:t>
      </w:r>
      <w:r>
        <w:rPr>
          <w:highlight w:val="white"/>
        </w:rPr>
        <w:t>);</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208B566" w:rsidR="006518AB" w:rsidRDefault="006518AB" w:rsidP="006518AB">
      <w:pPr>
        <w:pStyle w:val="Code"/>
        <w:rPr>
          <w:highlight w:val="white"/>
        </w:rPr>
      </w:pPr>
      <w:r>
        <w:rPr>
          <w:highlight w:val="white"/>
        </w:rPr>
        <w:t xml:space="preserve">          includeFile </w:t>
      </w:r>
      <w:r w:rsidR="001F2BD0">
        <w:rPr>
          <w:highlight w:val="white"/>
        </w:rPr>
        <w:t>= new(</w:t>
      </w:r>
      <w:r>
        <w:rPr>
          <w:highlight w:val="white"/>
        </w:rPr>
        <w:t>Start.SourcePath + file);</w:t>
      </w:r>
    </w:p>
    <w:p w14:paraId="188D9395" w14:textId="77777777" w:rsidR="006518AB" w:rsidRPr="002F639D" w:rsidRDefault="006518AB" w:rsidP="006518AB">
      <w:pPr>
        <w:pStyle w:val="Code"/>
        <w:rPr>
          <w:highlight w:val="white"/>
          <w:lang w:val="en-GB"/>
        </w:rPr>
      </w:pPr>
      <w:r>
        <w:rPr>
          <w:highlight w:val="white"/>
        </w:rPr>
        <w:t xml:space="preserve">        </w:t>
      </w:r>
      <w:r w:rsidRPr="002F639D">
        <w:rPr>
          <w:highlight w:val="white"/>
          <w:lang w:val="en-GB"/>
        </w:rPr>
        <w:t>}</w:t>
      </w:r>
    </w:p>
    <w:p w14:paraId="0A6373B4" w14:textId="77777777" w:rsidR="006518AB" w:rsidRPr="002F639D" w:rsidRDefault="006518AB" w:rsidP="006518AB">
      <w:pPr>
        <w:pStyle w:val="Code"/>
        <w:rPr>
          <w:highlight w:val="white"/>
          <w:lang w:val="en-GB"/>
        </w:rPr>
      </w:pPr>
      <w:r w:rsidRPr="002F639D">
        <w:rPr>
          <w:highlight w:val="white"/>
          <w:lang w:val="en-GB"/>
        </w:rPr>
        <w:t xml:space="preserve">        else {</w:t>
      </w:r>
    </w:p>
    <w:p w14:paraId="245A7930" w14:textId="50DE38A1" w:rsidR="006518AB" w:rsidRPr="002F639D" w:rsidRDefault="006518AB" w:rsidP="006518AB">
      <w:pPr>
        <w:pStyle w:val="Code"/>
        <w:rPr>
          <w:highlight w:val="white"/>
          <w:lang w:val="en-GB"/>
        </w:rPr>
      </w:pPr>
      <w:r w:rsidRPr="002F639D">
        <w:rPr>
          <w:highlight w:val="white"/>
          <w:lang w:val="en-GB"/>
        </w:rPr>
        <w:t xml:space="preserve">          </w:t>
      </w:r>
      <w:r w:rsidR="0056352A" w:rsidRPr="002F639D">
        <w:rPr>
          <w:highlight w:val="white"/>
          <w:lang w:val="en-GB"/>
        </w:rPr>
        <w:t>Error.</w:t>
      </w:r>
      <w:r w:rsidR="00E85CCE">
        <w:rPr>
          <w:highlight w:val="white"/>
          <w:lang w:val="en-GB"/>
        </w:rPr>
        <w:t>Report</w:t>
      </w:r>
      <w:r w:rsidRPr="002F639D">
        <w:rPr>
          <w:highlight w:val="white"/>
          <w:lang w:val="en-GB"/>
        </w:rPr>
        <w:t>(TokenListToString(tokenList),</w:t>
      </w:r>
    </w:p>
    <w:p w14:paraId="3DE7F423" w14:textId="77777777" w:rsidR="006518AB" w:rsidRDefault="006518AB" w:rsidP="006518AB">
      <w:pPr>
        <w:pStyle w:val="Code"/>
        <w:rPr>
          <w:highlight w:val="white"/>
        </w:rPr>
      </w:pPr>
      <w:r w:rsidRPr="002F639D">
        <w:rPr>
          <w:highlight w:val="white"/>
          <w:lang w:val="en-GB"/>
        </w:rPr>
        <w:t xml:space="preserve">                       </w:t>
      </w:r>
      <w:r>
        <w:rPr>
          <w:highlight w:val="white"/>
        </w:rPr>
        <w:t>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475F1762" w:rsidR="006518AB" w:rsidRDefault="006518AB" w:rsidP="006518AB">
      <w:pPr>
        <w:pStyle w:val="Code"/>
        <w:rPr>
          <w:highlight w:val="white"/>
        </w:rPr>
      </w:pPr>
      <w:r>
        <w:rPr>
          <w:highlight w:val="white"/>
        </w:rPr>
        <w:t xml:space="preserve">      </w:t>
      </w:r>
      <w:r w:rsidR="0056352A">
        <w:rPr>
          <w:highlight w:val="white"/>
        </w:rPr>
        <w:t>Error.Check</w:t>
      </w:r>
      <w:r>
        <w:rPr>
          <w:highlight w:val="white"/>
        </w:rPr>
        <w:t>(!m_includeStack.Contains(includeFile),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7886E6"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E6D047A" w14:textId="09B410B7"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},0"</w:t>
      </w:r>
      <w:r w:rsidR="006518AB">
        <w:rPr>
          <w:highlight w:val="white"/>
        </w:rPr>
        <w:t xml:space="preserve"> +</w:t>
      </w:r>
    </w:p>
    <w:p w14:paraId="275188D3" w14:textId="55506EB6" w:rsidR="006518AB" w:rsidRDefault="006518AB" w:rsidP="006518AB">
      <w:pPr>
        <w:pStyle w:val="Code"/>
        <w:rPr>
          <w:highlight w:val="white"/>
        </w:rPr>
      </w:pPr>
      <w:r>
        <w:rPr>
          <w:highlight w:val="white"/>
        </w:rPr>
        <w:t xml:space="preserve">                            </w:t>
      </w:r>
      <w:r w:rsidR="008B3351">
        <w:rPr>
          <w:highlight w:val="white"/>
        </w:rPr>
        <w:t>$</w:t>
      </w:r>
      <w:r>
        <w:rPr>
          <w:highlight w:val="white"/>
        </w:rPr>
        <w:t>"</w:t>
      </w:r>
      <w:r w:rsidR="008B3351">
        <w:rPr>
          <w:highlight w:val="white"/>
        </w:rPr>
        <w:t>{</w:t>
      </w:r>
      <w:r>
        <w:rPr>
          <w:highlight w:val="white"/>
        </w:rPr>
        <w:t>Symbol.SeparatorId</w:t>
      </w:r>
      <w:r w:rsidR="008B3351">
        <w:rPr>
          <w:highlight w:val="white"/>
        </w:rPr>
        <w:t>}</w:t>
      </w:r>
      <w:r>
        <w:rPr>
          <w:highlight w:val="white"/>
        </w:rPr>
        <w:t>\n");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4683147F" w14:textId="77777777" w:rsidR="008B3351" w:rsidRDefault="006518AB" w:rsidP="006518AB">
      <w:pPr>
        <w:pStyle w:val="Code"/>
        <w:rPr>
          <w:highlight w:val="white"/>
        </w:rPr>
      </w:pPr>
      <w:r>
        <w:rPr>
          <w:highlight w:val="white"/>
        </w:rPr>
        <w:t xml:space="preserve">      m_outputBuffer.Append(</w:t>
      </w:r>
      <w:r w:rsidR="008B3351">
        <w:rPr>
          <w:highlight w:val="white"/>
        </w:rPr>
        <w:t>$"{</w:t>
      </w:r>
      <w:r>
        <w:rPr>
          <w:highlight w:val="white"/>
        </w:rPr>
        <w:t>Symbol.SeparatorId</w:t>
      </w:r>
      <w:r w:rsidR="008B3351">
        <w:rPr>
          <w:highlight w:val="white"/>
        </w:rPr>
        <w:t>}" +</w:t>
      </w:r>
    </w:p>
    <w:p w14:paraId="2327855D" w14:textId="50F8E846" w:rsidR="006518AB" w:rsidRDefault="008B3351" w:rsidP="006518AB">
      <w:pPr>
        <w:pStyle w:val="Code"/>
        <w:rPr>
          <w:highlight w:val="white"/>
        </w:rPr>
      </w:pPr>
      <w:r>
        <w:rPr>
          <w:highlight w:val="white"/>
        </w:rPr>
        <w:t xml:space="preserve">                            $"{</w:t>
      </w:r>
      <w:r w:rsidR="006518AB">
        <w:rPr>
          <w:highlight w:val="white"/>
        </w:rPr>
        <w:t>CCompiler_Main.Scanner.Path</w:t>
      </w:r>
      <w:r>
        <w:rPr>
          <w:highlight w:val="white"/>
        </w:rPr>
        <w:t>}," +</w:t>
      </w:r>
    </w:p>
    <w:p w14:paraId="3E33F982" w14:textId="1F245D9F" w:rsidR="006518AB" w:rsidRDefault="006518AB" w:rsidP="006518AB">
      <w:pPr>
        <w:pStyle w:val="Code"/>
        <w:rPr>
          <w:highlight w:val="white"/>
        </w:rPr>
      </w:pPr>
      <w:r>
        <w:rPr>
          <w:highlight w:val="white"/>
        </w:rPr>
        <w:t xml:space="preserve">                            </w:t>
      </w:r>
      <w:r w:rsidR="008B3351">
        <w:rPr>
          <w:highlight w:val="white"/>
        </w:rPr>
        <w:t>$"</w:t>
      </w:r>
      <w:r w:rsidR="00A82B5A">
        <w:rPr>
          <w:highlight w:val="white"/>
        </w:rPr>
        <w:t>{(</w:t>
      </w:r>
      <w:r>
        <w:rPr>
          <w:highlight w:val="white"/>
        </w:rPr>
        <w:t>CCompiler_Main.Scanner.Line - 1)</w:t>
      </w:r>
      <w:r w:rsidR="008B3351">
        <w:rPr>
          <w:highlight w:val="white"/>
        </w:rPr>
        <w:t>}"</w:t>
      </w:r>
      <w:r>
        <w:rPr>
          <w:highlight w:val="white"/>
        </w:rPr>
        <w:t xml:space="preserve"> +</w:t>
      </w:r>
    </w:p>
    <w:p w14:paraId="6AF7B6F5" w14:textId="34935E1D" w:rsidR="006518AB" w:rsidRDefault="006518AB" w:rsidP="006518AB">
      <w:pPr>
        <w:pStyle w:val="Code"/>
        <w:rPr>
          <w:highlight w:val="white"/>
        </w:rPr>
      </w:pPr>
      <w:r>
        <w:rPr>
          <w:highlight w:val="white"/>
        </w:rPr>
        <w:t xml:space="preserve">                            </w:t>
      </w:r>
      <w:r w:rsidR="008B3351">
        <w:rPr>
          <w:highlight w:val="white"/>
        </w:rPr>
        <w:t>$"{</w:t>
      </w:r>
      <w:r>
        <w:rPr>
          <w:highlight w:val="white"/>
        </w:rPr>
        <w:t>Symbol.SeparatorId</w:t>
      </w:r>
      <w:r w:rsidR="008B3351">
        <w:rPr>
          <w:highlight w:val="white"/>
        </w:rPr>
        <w:t>}</w:t>
      </w:r>
      <w:r>
        <w:rPr>
          <w:highlight w:val="white"/>
        </w:rPr>
        <w:t>\n");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C3BA458" w:rsidR="006518AB" w:rsidRDefault="00CC1DF4" w:rsidP="00CC1DF4">
      <w:pPr>
        <w:pStyle w:val="Appendix3"/>
      </w:pPr>
      <w:bookmarkStart w:id="662" w:name="_Toc98936519"/>
      <w:r>
        <w:t>&lt;</w:t>
      </w:r>
      <w:proofErr w:type="spellStart"/>
      <w:r>
        <w:t>a3</w:t>
      </w:r>
      <w:proofErr w:type="spellEnd"/>
      <w:r>
        <w:t>&gt;Macros&lt;/</w:t>
      </w:r>
      <w:proofErr w:type="spellStart"/>
      <w:r>
        <w:t>a3</w:t>
      </w:r>
      <w:proofErr w:type="spellEnd"/>
      <w:r>
        <w:t>&gt;</w:t>
      </w:r>
      <w:bookmarkEnd w:id="662"/>
    </w:p>
    <w:p w14:paraId="5D9D0060" w14:textId="757B49A6"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&gt;Macro&lt;/</w:t>
      </w:r>
      <w:proofErr w:type="spellStart"/>
      <w:r w:rsidR="00493E8C">
        <w:rPr>
          <w:rStyle w:val="CodeInText"/>
        </w:rPr>
        <w:t>ct</w:t>
      </w:r>
      <w:proofErr w:type="spellEnd"/>
      <w:r w:rsidR="00493E8C">
        <w:rPr>
          <w:rStyle w:val="CodeInText"/>
        </w:rPr>
        <w:t>&gt;</w:t>
      </w:r>
      <w:r>
        <w:t xml:space="preserve"> class keep track of a macro, a macro has a possible empty list of parameters.</w:t>
      </w:r>
    </w:p>
    <w:p w14:paraId="6B2444CE" w14:textId="41146A22" w:rsidR="006518AB" w:rsidRDefault="000274D4" w:rsidP="006518AB">
      <w:pPr>
        <w:pStyle w:val="CodeHeader"/>
      </w:pPr>
      <w:r>
        <w:t>&lt;</w:t>
      </w:r>
      <w:proofErr w:type="spellStart"/>
      <w:r>
        <w:t>ch</w:t>
      </w:r>
      <w:proofErr w:type="spellEnd"/>
      <w:r>
        <w:t>&gt;</w:t>
      </w:r>
      <w:proofErr w:type="spellStart"/>
      <w:r>
        <w:t>Macro.cs</w:t>
      </w:r>
      <w:proofErr w:type="spellEnd"/>
      <w:r>
        <w:t>&lt;/</w:t>
      </w:r>
      <w:proofErr w:type="spellStart"/>
      <w:r>
        <w:t>ch</w:t>
      </w:r>
      <w:proofErr w:type="spellEnd"/>
      <w:r>
        <w:t>&gt;</w:t>
      </w:r>
    </w:p>
    <w:p w14:paraId="69707C2F" w14:textId="77777777" w:rsidR="006518AB" w:rsidRDefault="006518AB" w:rsidP="006518AB">
      <w:pPr>
        <w:pStyle w:val="Code"/>
        <w:rPr>
          <w:highlight w:val="white"/>
        </w:rPr>
      </w:pPr>
      <w:r>
        <w:rPr>
          <w:highlight w:val="white"/>
        </w:rPr>
        <w:lastRenderedPageBreak/>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061DD419" w:rsidR="006518AB" w:rsidRDefault="006518AB" w:rsidP="006518AB">
      <w:pPr>
        <w:pStyle w:val="Code"/>
        <w:rPr>
          <w:highlight w:val="white"/>
        </w:rPr>
      </w:pPr>
      <w:r>
        <w:rPr>
          <w:highlight w:val="white"/>
        </w:rPr>
        <w:t xml:space="preserve">    private </w:t>
      </w:r>
      <w:r w:rsidR="00E2055A">
        <w:rPr>
          <w:highlight w:val="white"/>
        </w:rPr>
        <w:t xml:space="preserve">readonly int </w:t>
      </w:r>
      <w:r>
        <w:rPr>
          <w:highlight w:val="white"/>
        </w:rPr>
        <w:t>m_parameters;</w:t>
      </w:r>
    </w:p>
    <w:p w14:paraId="388F1B00"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24C4E487" w:rsidR="006518AB" w:rsidRDefault="006518AB" w:rsidP="006518AB">
      <w:pPr>
        <w:pStyle w:val="Code"/>
        <w:rPr>
          <w:highlight w:val="white"/>
        </w:rPr>
      </w:pPr>
      <w:r>
        <w:rPr>
          <w:highlight w:val="white"/>
        </w:rPr>
        <w:t xml:space="preserve">      m_tokenList </w:t>
      </w:r>
      <w:r w:rsidR="001F2BD0">
        <w:rPr>
          <w:highlight w:val="white"/>
        </w:rPr>
        <w:t>= new(</w:t>
      </w:r>
      <w:r>
        <w:rPr>
          <w:highlight w:val="white"/>
        </w:rPr>
        <w: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33B3E1E4" w:rsidR="006518AB" w:rsidRDefault="007915C9" w:rsidP="007915C9">
      <w:pPr>
        <w:rPr>
          <w:highlight w:val="white"/>
        </w:rPr>
      </w:pPr>
      <w:r>
        <w:rPr>
          <w:highlight w:val="white"/>
        </w:rPr>
        <w:t>Two macros are considered equal if the hold the same</w:t>
      </w:r>
      <w:r w:rsidR="005F45C7">
        <w:rPr>
          <w:highlight w:val="white"/>
        </w:rPr>
        <w:t xml:space="preserve"> number of</w:t>
      </w:r>
      <w:r>
        <w:rPr>
          <w:highlight w:val="white"/>
        </w:rPr>
        <w:t xml:space="preserve"> parameters</w:t>
      </w:r>
      <w:r w:rsidR="005F45C7">
        <w:rPr>
          <w:highlight w:val="white"/>
        </w:rPr>
        <w:t xml:space="preserve"> and the same token lists.</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35F375CF" w:rsidR="006518AB" w:rsidRDefault="006518AB" w:rsidP="006518AB">
      <w:pPr>
        <w:pStyle w:val="Code"/>
        <w:rPr>
          <w:highlight w:val="white"/>
        </w:rPr>
      </w:pPr>
      <w:r>
        <w:rPr>
          <w:highlight w:val="white"/>
        </w:rPr>
        <w:t xml:space="preserve">      if (obj is Macro</w:t>
      </w:r>
      <w:r w:rsidR="00DF02C6">
        <w:rPr>
          <w:highlight w:val="white"/>
        </w:rPr>
        <w:t xml:space="preserve"> macro</w:t>
      </w:r>
      <w:r>
        <w:rPr>
          <w:highlight w:val="white"/>
        </w:rPr>
        <w:t>) {</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059135C7" w:rsidR="00F6741E" w:rsidRDefault="00CC1DF4" w:rsidP="00CC1DF4">
      <w:pPr>
        <w:pStyle w:val="Appendix3"/>
      </w:pPr>
      <w:bookmarkStart w:id="663" w:name="_Toc98936520"/>
      <w:r>
        <w:t>&lt;</w:t>
      </w:r>
      <w:proofErr w:type="spellStart"/>
      <w:r>
        <w:t>a3</w:t>
      </w:r>
      <w:proofErr w:type="spellEnd"/>
      <w:r>
        <w:t>&gt;Tokens&lt;/</w:t>
      </w:r>
      <w:proofErr w:type="spellStart"/>
      <w:r>
        <w:t>a3</w:t>
      </w:r>
      <w:proofErr w:type="spellEnd"/>
      <w:r>
        <w:t>&gt;</w:t>
      </w:r>
      <w:bookmarkEnd w:id="663"/>
    </w:p>
    <w:p w14:paraId="1B42464B" w14:textId="701AC6AC" w:rsidR="00896045" w:rsidRPr="00896045" w:rsidRDefault="00896045" w:rsidP="00896045">
      <w:r>
        <w:t xml:space="preserve">The preprocessor scanner returns tokens of the </w:t>
      </w:r>
      <w:r w:rsidR="00D4318D">
        <w:rPr>
          <w:rStyle w:val="KeyWord0"/>
        </w:rPr>
        <w:t>&lt;k&gt;</w:t>
      </w:r>
      <w:r w:rsidR="00D4318D" w:rsidRPr="00896045">
        <w:rPr>
          <w:rStyle w:val="KeyWord0"/>
        </w:rPr>
        <w:t>Token</w:t>
      </w:r>
      <w:r w:rsidR="00D4318D">
        <w:rPr>
          <w:rStyle w:val="KeyWord0"/>
        </w:rPr>
        <w:t>&lt;/k&gt;</w:t>
      </w:r>
      <w:r>
        <w:t xml:space="preserve"> class. The token holds an identity, a value and </w:t>
      </w:r>
      <w:r w:rsidR="005F45C7">
        <w:t xml:space="preserve">the number </w:t>
      </w:r>
      <w:r>
        <w:t>of newline</w:t>
      </w:r>
      <w:r w:rsidR="005F45C7">
        <w:t xml:space="preserve"> character</w:t>
      </w:r>
      <w:r>
        <w:t>s.</w:t>
      </w:r>
    </w:p>
    <w:p w14:paraId="53A0A5B0" w14:textId="58BD90C7" w:rsidR="006518AB" w:rsidRDefault="000274D4" w:rsidP="006518AB">
      <w:pPr>
        <w:pStyle w:val="CodeHeader"/>
      </w:pPr>
      <w:r>
        <w:t>&lt;</w:t>
      </w:r>
      <w:proofErr w:type="spellStart"/>
      <w:r>
        <w:t>ch</w:t>
      </w:r>
      <w:proofErr w:type="spellEnd"/>
      <w:r>
        <w:t>&gt;</w:t>
      </w:r>
      <w:proofErr w:type="spellStart"/>
      <w:r>
        <w:t>Token.cs</w:t>
      </w:r>
      <w:proofErr w:type="spellEnd"/>
      <w:r>
        <w:t>&lt;/</w:t>
      </w:r>
      <w:proofErr w:type="spellStart"/>
      <w:r>
        <w:t>ch</w:t>
      </w:r>
      <w:proofErr w:type="spellEnd"/>
      <w:r>
        <w:t>&gt;</w:t>
      </w:r>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492109" w:rsidRDefault="0090064D" w:rsidP="0090064D">
      <w:pPr>
        <w:pStyle w:val="Code"/>
        <w:rPr>
          <w:highlight w:val="white"/>
          <w:lang w:val="nb-NO"/>
        </w:rPr>
      </w:pPr>
      <w:r w:rsidRPr="0090064D">
        <w:rPr>
          <w:highlight w:val="white"/>
        </w:rPr>
        <w:t xml:space="preserve">    </w:t>
      </w:r>
      <w:r w:rsidRPr="00492109">
        <w:rPr>
          <w:highlight w:val="white"/>
          <w:lang w:val="nb-NO"/>
        </w:rPr>
        <w:t>private CCompiler_Pre.Tokens m_id;</w:t>
      </w:r>
    </w:p>
    <w:p w14:paraId="0905DFEA" w14:textId="77777777" w:rsidR="0090064D" w:rsidRPr="0090064D" w:rsidRDefault="0090064D" w:rsidP="0090064D">
      <w:pPr>
        <w:pStyle w:val="Code"/>
        <w:rPr>
          <w:highlight w:val="white"/>
        </w:rPr>
      </w:pPr>
      <w:r w:rsidRPr="00492109">
        <w:rPr>
          <w:highlight w:val="white"/>
          <w:lang w:val="nb-NO"/>
        </w:rPr>
        <w:t xml:space="preserve">    </w:t>
      </w:r>
      <w:r w:rsidRPr="0090064D">
        <w:rPr>
          <w:highlight w:val="white"/>
        </w:rPr>
        <w:t>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lastRenderedPageBreak/>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31DA4888" w:rsidR="0090064D" w:rsidRPr="0090064D" w:rsidRDefault="0090064D" w:rsidP="0090064D">
      <w:pPr>
        <w:pStyle w:val="Code"/>
        <w:rPr>
          <w:highlight w:val="white"/>
        </w:rPr>
      </w:pPr>
      <w:r w:rsidRPr="0090064D">
        <w:rPr>
          <w:highlight w:val="white"/>
        </w:rPr>
        <w:t xml:space="preserve">      Token token </w:t>
      </w:r>
      <w:r w:rsidR="001F2BD0">
        <w:rPr>
          <w:highlight w:val="white"/>
        </w:rPr>
        <w:t>= new(</w:t>
      </w:r>
      <w:r w:rsidRPr="0090064D">
        <w:rPr>
          <w:highlight w:val="white"/>
        </w:rPr>
        <w:t>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65813B92" w:rsidR="0090064D" w:rsidRPr="0090064D" w:rsidRDefault="0090064D" w:rsidP="0090064D">
      <w:pPr>
        <w:pStyle w:val="Code"/>
        <w:rPr>
          <w:highlight w:val="white"/>
        </w:rPr>
      </w:pPr>
      <w:r w:rsidRPr="0090064D">
        <w:rPr>
          <w:highlight w:val="white"/>
        </w:rPr>
        <w:t xml:space="preserve">      StringBuilder buffer </w:t>
      </w:r>
      <w:r w:rsidR="001F2BD0">
        <w:rPr>
          <w:highlight w:val="white"/>
        </w:rPr>
        <w:t>= new(</w:t>
      </w:r>
      <w:r w:rsidRPr="0090064D">
        <w:rPr>
          <w:highlight w:val="white"/>
        </w:rPr>
        <w:t>);</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492109" w:rsidRDefault="0090064D" w:rsidP="0090064D">
      <w:pPr>
        <w:pStyle w:val="Code"/>
        <w:rPr>
          <w:highlight w:val="white"/>
          <w:lang w:val="da-DK"/>
        </w:rPr>
      </w:pPr>
      <w:r w:rsidRPr="0090064D">
        <w:rPr>
          <w:highlight w:val="white"/>
        </w:rPr>
        <w:t xml:space="preserve">          </w:t>
      </w:r>
      <w:r w:rsidRPr="00492109">
        <w:rPr>
          <w:highlight w:val="white"/>
          <w:lang w:val="da-DK"/>
        </w:rPr>
        <w:t>buffer.Append('\n');</w:t>
      </w:r>
    </w:p>
    <w:p w14:paraId="6B1FDB62" w14:textId="77777777" w:rsidR="0090064D" w:rsidRPr="00492109" w:rsidRDefault="0090064D" w:rsidP="0090064D">
      <w:pPr>
        <w:pStyle w:val="Code"/>
        <w:rPr>
          <w:highlight w:val="white"/>
          <w:lang w:val="da-DK"/>
        </w:rPr>
      </w:pPr>
      <w:r w:rsidRPr="00492109">
        <w:rPr>
          <w:highlight w:val="white"/>
          <w:lang w:val="da-DK"/>
        </w:rPr>
        <w:t xml:space="preserve">        }</w:t>
      </w:r>
    </w:p>
    <w:p w14:paraId="40302900" w14:textId="77777777" w:rsidR="0090064D" w:rsidRPr="00492109" w:rsidRDefault="0090064D" w:rsidP="0090064D">
      <w:pPr>
        <w:pStyle w:val="Code"/>
        <w:rPr>
          <w:highlight w:val="white"/>
          <w:lang w:val="da-DK"/>
        </w:rPr>
      </w:pPr>
      <w:r w:rsidRPr="00492109">
        <w:rPr>
          <w:highlight w:val="white"/>
          <w:lang w:val="da-DK"/>
        </w:rPr>
        <w:t xml:space="preserve">      }</w:t>
      </w:r>
    </w:p>
    <w:p w14:paraId="12A1BC25" w14:textId="77777777" w:rsidR="0090064D" w:rsidRPr="00492109" w:rsidRDefault="0090064D" w:rsidP="0090064D">
      <w:pPr>
        <w:pStyle w:val="Code"/>
        <w:rPr>
          <w:highlight w:val="white"/>
          <w:lang w:val="da-DK"/>
        </w:rPr>
      </w:pPr>
      <w:r w:rsidRPr="00492109">
        <w:rPr>
          <w:highlight w:val="white"/>
          <w:lang w:val="da-DK"/>
        </w:rPr>
        <w:t xml:space="preserve">      else {</w:t>
      </w:r>
    </w:p>
    <w:p w14:paraId="61BB946E" w14:textId="77777777" w:rsidR="0090064D" w:rsidRPr="0090064D" w:rsidRDefault="0090064D" w:rsidP="0090064D">
      <w:pPr>
        <w:pStyle w:val="Code"/>
        <w:rPr>
          <w:highlight w:val="white"/>
        </w:rPr>
      </w:pPr>
      <w:r w:rsidRPr="00492109">
        <w:rPr>
          <w:highlight w:val="white"/>
          <w:lang w:val="da-DK"/>
        </w:rPr>
        <w:t xml:space="preserve">        </w:t>
      </w:r>
      <w:r w:rsidRPr="0090064D">
        <w:rPr>
          <w:highlight w:val="white"/>
        </w:rPr>
        <w:t>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lastRenderedPageBreak/>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35EC93E2" w:rsidR="0090064D" w:rsidRPr="0090064D" w:rsidRDefault="0090064D" w:rsidP="0090064D">
      <w:pPr>
        <w:pStyle w:val="Code"/>
        <w:rPr>
          <w:highlight w:val="white"/>
        </w:rPr>
      </w:pPr>
      <w:r w:rsidRPr="0090064D">
        <w:rPr>
          <w:highlight w:val="white"/>
        </w:rPr>
        <w:t xml:space="preserve">      if (obj is Token</w:t>
      </w:r>
      <w:r w:rsidR="00EA7FDC">
        <w:rPr>
          <w:highlight w:val="white"/>
        </w:rPr>
        <w:t xml:space="preserve"> token</w:t>
      </w:r>
      <w:r w:rsidRPr="0090064D">
        <w:rPr>
          <w:highlight w:val="white"/>
        </w:rPr>
        <w:t>) {</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21CF457D" w:rsidR="0090064D" w:rsidRPr="0090064D" w:rsidRDefault="0090064D" w:rsidP="0090064D">
      <w:pPr>
        <w:pStyle w:val="Code"/>
        <w:rPr>
          <w:highlight w:val="white"/>
        </w:rPr>
      </w:pPr>
      <w:r w:rsidRPr="0090064D">
        <w:rPr>
          <w:highlight w:val="white"/>
        </w:rPr>
        <w:t xml:space="preserve">          return </w:t>
      </w:r>
      <w:r w:rsidR="00602232">
        <w:rPr>
          <w:highlight w:val="white"/>
        </w:rPr>
        <w:t>$"{</w:t>
      </w:r>
      <w:r w:rsidRPr="0090064D">
        <w:rPr>
          <w:highlight w:val="white"/>
        </w:rPr>
        <w:t>m_value.ToString()</w:t>
      </w:r>
      <w:r w:rsidR="00602232">
        <w:rPr>
          <w:highlight w:val="white"/>
        </w:rPr>
        <w:t xml:space="preserve">} </w:t>
      </w:r>
      <w:r w:rsidRPr="0090064D">
        <w:rPr>
          <w:highlight w:val="white"/>
        </w:rPr>
        <w:t>(";</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1DC387C4" w:rsidR="00F6140D" w:rsidRPr="0090064D" w:rsidRDefault="00CC1DF4" w:rsidP="00CC1DF4">
      <w:pPr>
        <w:pStyle w:val="Appendix3"/>
      </w:pPr>
      <w:bookmarkStart w:id="664" w:name="_Toc98936521"/>
      <w:r>
        <w:t>&lt;</w:t>
      </w:r>
      <w:proofErr w:type="spellStart"/>
      <w:r>
        <w:t>a3</w:t>
      </w:r>
      <w:proofErr w:type="spellEnd"/>
      <w:r>
        <w:t>&gt;Define&lt;/</w:t>
      </w:r>
      <w:proofErr w:type="spellStart"/>
      <w:r>
        <w:t>a3</w:t>
      </w:r>
      <w:proofErr w:type="spellEnd"/>
      <w:r>
        <w:t>&gt;</w:t>
      </w:r>
      <w:bookmarkEnd w:id="664"/>
    </w:p>
    <w:p w14:paraId="6FFA2FF7" w14:textId="000172CC" w:rsidR="005D0427" w:rsidRDefault="006518AB" w:rsidP="005D0427">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DoDefine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splits the line into the name of the macro, a potential parameter list, and </w:t>
      </w:r>
      <w:r w:rsidR="005D0427">
        <w:t>the macro list, made up by the part of the token list following the name and potential parameter list.</w:t>
      </w:r>
    </w:p>
    <w:p w14:paraId="1082D5E2" w14:textId="610F4133" w:rsidR="008767FF" w:rsidRDefault="000274D4" w:rsidP="008767FF">
      <w:pPr>
        <w:pStyle w:val="CodeHeader"/>
      </w:pPr>
      <w:r>
        <w:t>&lt;</w:t>
      </w:r>
      <w:proofErr w:type="spellStart"/>
      <w:r>
        <w:t>ch</w:t>
      </w:r>
      <w:proofErr w:type="spellEnd"/>
      <w:r>
        <w:t>&gt;</w:t>
      </w:r>
      <w:proofErr w:type="spellStart"/>
      <w:r>
        <w:t>Preprocessor.cs</w:t>
      </w:r>
      <w:proofErr w:type="spellEnd"/>
      <w:r>
        <w:t>&lt;/</w:t>
      </w:r>
      <w:proofErr w:type="spellStart"/>
      <w:r>
        <w:t>ch</w:t>
      </w:r>
      <w:proofErr w:type="spellEnd"/>
      <w:r>
        <w:t>&gt;</w:t>
      </w:r>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1BF6439"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t xml:space="preserve">      if (tokenList[2].Id == CCompiler_Pre.Tokens.NAME) {</w:t>
      </w:r>
    </w:p>
    <w:p w14:paraId="577E4428" w14:textId="3FCFFE81" w:rsidR="00B96B62" w:rsidRPr="00B96B62" w:rsidRDefault="00B96B62" w:rsidP="00B96B62">
      <w:pPr>
        <w:pStyle w:val="Code"/>
        <w:rPr>
          <w:highlight w:val="white"/>
        </w:rPr>
      </w:pPr>
      <w:r w:rsidRPr="00B96B62">
        <w:rPr>
          <w:highlight w:val="white"/>
        </w:rPr>
        <w:t xml:space="preserve">        macro </w:t>
      </w:r>
      <w:r w:rsidR="001F2BD0">
        <w:rPr>
          <w:highlight w:val="white"/>
        </w:rPr>
        <w:t>= new(</w:t>
      </w:r>
      <w:r w:rsidRPr="00B96B62">
        <w:rPr>
          <w:highlight w:val="white"/>
        </w:rPr>
        <w:t>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0D9C25C5" w:rsidR="00785550" w:rsidRDefault="00785550" w:rsidP="00785550">
      <w:pPr>
        <w:rPr>
          <w:highlight w:val="white"/>
        </w:rPr>
      </w:pPr>
      <w:r>
        <w:rPr>
          <w:highlight w:val="white"/>
        </w:rPr>
        <w:t xml:space="preserve">In case of a macro with parameters, </w:t>
      </w:r>
      <w:r w:rsidR="002C1F69">
        <w:rPr>
          <w:highlight w:val="white"/>
        </w:rPr>
        <w:t>it</w:t>
      </w:r>
      <w:r>
        <w:rPr>
          <w:highlight w:val="white"/>
        </w:rPr>
        <w:t xml:space="preserv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31F513A9" w:rsidR="00B96B62" w:rsidRPr="00B96B62" w:rsidRDefault="00B96B62" w:rsidP="00B96B62">
      <w:pPr>
        <w:pStyle w:val="Code"/>
        <w:rPr>
          <w:highlight w:val="white"/>
        </w:rPr>
      </w:pPr>
      <w:r w:rsidRPr="00B96B62">
        <w:rPr>
          <w:highlight w:val="white"/>
        </w:rPr>
        <w:t xml:space="preserve">        </w:t>
      </w:r>
      <w:r w:rsidR="005756C9">
        <w:rPr>
          <w:highlight w:val="white"/>
        </w:rPr>
        <w:t>Dictionary</w:t>
      </w:r>
      <w:r w:rsidR="005756C9" w:rsidRPr="00B96B62">
        <w:rPr>
          <w:highlight w:val="white"/>
        </w:rPr>
        <w:t xml:space="preserve">&lt;string,int&gt; paramMap </w:t>
      </w:r>
      <w:r w:rsidR="005756C9">
        <w:rPr>
          <w:highlight w:val="white"/>
        </w:rPr>
        <w:t>= new(</w:t>
      </w:r>
      <w:r w:rsidR="005756C9" w:rsidRPr="00B96B62">
        <w:rPr>
          <w:highlight w:val="white"/>
        </w:rPr>
        <w:t>);</w:t>
      </w:r>
    </w:p>
    <w:p w14:paraId="44DD767B" w14:textId="7FB39C1A"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D4318D">
        <w:rPr>
          <w:rStyle w:val="KeyWord0"/>
          <w:highlight w:val="white"/>
        </w:rPr>
        <w:t>&lt;k&gt;</w:t>
      </w:r>
      <w:r w:rsidR="00D4318D" w:rsidRPr="00874EEA">
        <w:rPr>
          <w:rStyle w:val="KeyWord0"/>
          <w:highlight w:val="white"/>
        </w:rPr>
        <w:t>paramMap</w:t>
      </w:r>
      <w:r w:rsidR="00D4318D">
        <w:rPr>
          <w:rStyle w:val="KeyWord0"/>
          <w:highlight w:val="white"/>
        </w:rPr>
        <w:t>&lt;/k&gt;</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322B3939" w:rsidR="006B5E21" w:rsidRDefault="006B5E21" w:rsidP="006B5E21">
      <w:pPr>
        <w:rPr>
          <w:highlight w:val="white"/>
        </w:rPr>
      </w:pPr>
      <w:r>
        <w:rPr>
          <w:highlight w:val="white"/>
        </w:rPr>
        <w:lastRenderedPageBreak/>
        <w:t>The next token after the left par</w:t>
      </w:r>
      <w:r w:rsidR="00E948F7">
        <w:rPr>
          <w:highlight w:val="white"/>
        </w:rPr>
        <w:t>e</w:t>
      </w:r>
      <w:r>
        <w:rPr>
          <w:highlight w:val="white"/>
        </w:rPr>
        <w:t>ntheses must b</w:t>
      </w:r>
      <w:r w:rsidR="00E948F7">
        <w:rPr>
          <w:highlight w:val="white"/>
        </w:rPr>
        <w:t>e</w:t>
      </w:r>
      <w:r>
        <w:rPr>
          <w:highlight w:val="white"/>
        </w:rPr>
        <w:t xml:space="preserve"> a name.</w:t>
      </w:r>
    </w:p>
    <w:p w14:paraId="0E419AB7" w14:textId="59D82226"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404E43B3"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2F2AB041"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15BF70D9" w:rsidR="00AC6EE2" w:rsidRDefault="00AC6EE2" w:rsidP="00AC6EE2">
      <w:pPr>
        <w:rPr>
          <w:highlight w:val="white"/>
        </w:rPr>
      </w:pPr>
      <w:r>
        <w:rPr>
          <w:highlight w:val="white"/>
        </w:rPr>
        <w:t xml:space="preserve">We add each parameter name with its index in the list to </w:t>
      </w:r>
      <w:r w:rsidR="00D4318D">
        <w:rPr>
          <w:rStyle w:val="KeyWord0"/>
          <w:highlight w:val="white"/>
        </w:rPr>
        <w:t>&lt;k&gt;</w:t>
      </w:r>
      <w:r w:rsidR="00D4318D" w:rsidRPr="00AC6EE2">
        <w:rPr>
          <w:rStyle w:val="KeyWord0"/>
          <w:highlight w:val="white"/>
        </w:rPr>
        <w:t>paramMap</w:t>
      </w:r>
      <w:r w:rsidR="00D4318D">
        <w:rPr>
          <w:rStyle w:val="KeyWord0"/>
          <w:highlight w:val="white"/>
        </w:rPr>
        <w:t>&lt;/k&gt;</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1FDE5660" w:rsidR="00B96B62" w:rsidRPr="00B96B62" w:rsidRDefault="00B96B62" w:rsidP="00B96B62">
      <w:pPr>
        <w:pStyle w:val="Code"/>
        <w:rPr>
          <w:highlight w:val="white"/>
        </w:rPr>
      </w:pPr>
      <w:r w:rsidRPr="00B96B62">
        <w:rPr>
          <w:highlight w:val="white"/>
        </w:rPr>
        <w:t xml:space="preserve">            </w:t>
      </w:r>
      <w:r w:rsidR="00DB6E6D">
        <w:rPr>
          <w:highlight w:val="white"/>
        </w:rPr>
        <w:t>/* Empty */</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5F258819" w:rsidR="00B96B62" w:rsidRPr="00B96B62" w:rsidRDefault="00B96B62" w:rsidP="00B96B62">
      <w:pPr>
        <w:pStyle w:val="Code"/>
        <w:rPr>
          <w:highlight w:val="white"/>
        </w:rPr>
      </w:pPr>
      <w:r w:rsidRPr="00B96B62">
        <w:rPr>
          <w:highlight w:val="white"/>
        </w:rPr>
        <w:t xml:space="preserve">            </w:t>
      </w:r>
      <w:r w:rsidR="0056352A">
        <w:rPr>
          <w:highlight w:val="white"/>
        </w:rPr>
        <w:t>Error.</w:t>
      </w:r>
      <w:r w:rsidR="004B789B">
        <w:rPr>
          <w:highlight w:val="white"/>
        </w:rPr>
        <w:t>Report</w:t>
      </w:r>
      <w:r w:rsidRPr="00B96B62">
        <w:rPr>
          <w:highlight w:val="white"/>
        </w:rPr>
        <w:t>(nextToken.ToString(),</w:t>
      </w:r>
    </w:p>
    <w:p w14:paraId="0977AD47" w14:textId="1E178CAD" w:rsidR="00B96B62" w:rsidRPr="00B96B62" w:rsidRDefault="00B96B62" w:rsidP="00B96B62">
      <w:pPr>
        <w:pStyle w:val="Code"/>
        <w:rPr>
          <w:highlight w:val="white"/>
        </w:rPr>
      </w:pPr>
      <w:r w:rsidRPr="00B96B62">
        <w:rPr>
          <w:highlight w:val="white"/>
        </w:rPr>
        <w:t xml:space="preserve">                         Message.Invalid_macro_</w:t>
      </w:r>
      <w:r w:rsidR="00D147D5">
        <w:rPr>
          <w:highlight w:val="white"/>
        </w:rPr>
        <w:t>definition</w:t>
      </w:r>
      <w:r w:rsidRPr="00B96B62">
        <w:rPr>
          <w:highlight w:val="white"/>
        </w:rPr>
        <w:t>);</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w:t>
      </w:r>
      <w:bookmarkStart w:id="665" w:name="_Hlk73196623"/>
      <w:r w:rsidR="003203B6">
        <w:rPr>
          <w:highlight w:val="white"/>
        </w:rPr>
        <w:t>name-with-param</w:t>
      </w:r>
      <w:r w:rsidR="0032258E">
        <w:rPr>
          <w:highlight w:val="white"/>
        </w:rPr>
        <w:t>e</w:t>
      </w:r>
      <w:r w:rsidR="003203B6">
        <w:rPr>
          <w:highlight w:val="white"/>
        </w:rPr>
        <w:t xml:space="preserve">ter </w:t>
      </w:r>
      <w:bookmarkEnd w:id="665"/>
      <w:r w:rsidR="003203B6">
        <w:rPr>
          <w:highlight w:val="white"/>
        </w:rPr>
        <w:t>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4B34EE41" w14:textId="77777777" w:rsidR="00F91981" w:rsidRDefault="00844DC5" w:rsidP="00844DC5">
      <w:pPr>
        <w:pStyle w:val="Code"/>
        <w:rPr>
          <w:highlight w:val="white"/>
        </w:rPr>
      </w:pPr>
      <w:r w:rsidRPr="00844DC5">
        <w:rPr>
          <w:highlight w:val="white"/>
        </w:rPr>
        <w:t xml:space="preserve">            Token newToken =</w:t>
      </w:r>
    </w:p>
    <w:p w14:paraId="72860171" w14:textId="1FC0E2CC" w:rsidR="00844DC5" w:rsidRPr="00844DC5" w:rsidRDefault="00F91981" w:rsidP="00844DC5">
      <w:pPr>
        <w:pStyle w:val="Code"/>
        <w:rPr>
          <w:highlight w:val="white"/>
        </w:rPr>
      </w:pPr>
      <w:r>
        <w:rPr>
          <w:highlight w:val="white"/>
        </w:rPr>
        <w:t xml:space="preserve">              </w:t>
      </w:r>
      <w:r w:rsidR="00844DC5" w:rsidRPr="00844DC5">
        <w:rPr>
          <w:highlight w:val="white"/>
        </w:rPr>
        <w:t>new Token(CCompiler_Pre.Tokens.LEFT_PARENTHESIS</w:t>
      </w:r>
      <w:r w:rsidR="00A82B5A">
        <w:rPr>
          <w:highlight w:val="white"/>
        </w:rPr>
        <w:t>, "</w:t>
      </w:r>
      <w:r w:rsidR="00844DC5" w:rsidRPr="00844DC5">
        <w:rPr>
          <w:highlight w:val="white"/>
        </w:rPr>
        <w:t>(");</w:t>
      </w:r>
    </w:p>
    <w:p w14:paraId="19F24BBB" w14:textId="77777777" w:rsidR="00844DC5" w:rsidRPr="00844DC5" w:rsidRDefault="00844DC5" w:rsidP="00844DC5">
      <w:pPr>
        <w:pStyle w:val="Code"/>
        <w:rPr>
          <w:highlight w:val="white"/>
        </w:rPr>
      </w:pPr>
      <w:r w:rsidRPr="00844DC5">
        <w:rPr>
          <w:highlight w:val="white"/>
        </w:rPr>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D955EE3"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D4318D">
        <w:rPr>
          <w:rStyle w:val="KeyWord0"/>
          <w:highlight w:val="white"/>
        </w:rPr>
        <w:t>&lt;k&gt;</w:t>
      </w:r>
      <w:r w:rsidR="00D4318D" w:rsidRPr="00A246CE">
        <w:rPr>
          <w:rStyle w:val="KeyWord0"/>
          <w:highlight w:val="white"/>
        </w:rPr>
        <w:t>indexToParamMap</w:t>
      </w:r>
      <w:r w:rsidR="00D4318D">
        <w:rPr>
          <w:rStyle w:val="KeyWord0"/>
          <w:highlight w:val="white"/>
        </w:rPr>
        <w:t>&lt;/k&gt;</w:t>
      </w:r>
      <w:r w:rsidR="00A246CE" w:rsidRPr="00A246CE">
        <w:rPr>
          <w:highlight w:val="white"/>
        </w:rPr>
        <w:t>.</w:t>
      </w:r>
    </w:p>
    <w:p w14:paraId="706BAC66" w14:textId="1BB5A62D" w:rsidR="00A246CE" w:rsidRPr="00A246CE" w:rsidRDefault="00A246CE" w:rsidP="00A246CE">
      <w:pPr>
        <w:pStyle w:val="Code"/>
        <w:rPr>
          <w:highlight w:val="white"/>
        </w:rPr>
      </w:pPr>
      <w:r w:rsidRPr="00A246CE">
        <w:rPr>
          <w:highlight w:val="white"/>
        </w:rPr>
        <w:t xml:space="preserve">        </w:t>
      </w:r>
      <w:r w:rsidR="005756C9">
        <w:rPr>
          <w:highlight w:val="white"/>
        </w:rPr>
        <w:t>Dictionary</w:t>
      </w:r>
      <w:r w:rsidR="005756C9" w:rsidRPr="00A246CE">
        <w:rPr>
          <w:highlight w:val="white"/>
        </w:rPr>
        <w:t xml:space="preserve">&lt;int,int&gt; indexToParamMap </w:t>
      </w:r>
      <w:r w:rsidR="005756C9">
        <w:rPr>
          <w:highlight w:val="white"/>
        </w:rPr>
        <w:t>= new(</w:t>
      </w:r>
      <w:r w:rsidR="005756C9" w:rsidRPr="00A246CE">
        <w:rPr>
          <w:highlight w:val="white"/>
        </w:rPr>
        <w: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lastRenderedPageBreak/>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3CDE7483"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D4318D">
        <w:rPr>
          <w:rStyle w:val="KeyWord0"/>
          <w:highlight w:val="white"/>
        </w:rPr>
        <w:t>&lt;k&gt;</w:t>
      </w:r>
      <w:r w:rsidR="00D4318D" w:rsidRPr="00786406">
        <w:rPr>
          <w:rStyle w:val="KeyWord0"/>
          <w:highlight w:val="white"/>
        </w:rPr>
        <w:t>indexToParam</w:t>
      </w:r>
      <w:r w:rsidR="00D4318D">
        <w:rPr>
          <w:rStyle w:val="KeyWord0"/>
          <w:highlight w:val="white"/>
        </w:rPr>
        <w:t>&lt;/k&gt;</w:t>
      </w:r>
      <w:r w:rsidR="00786406">
        <w:rPr>
          <w:highlight w:val="white"/>
        </w:rPr>
        <w:t xml:space="preserve"> map.</w:t>
      </w:r>
    </w:p>
    <w:p w14:paraId="681253A5" w14:textId="388B2168" w:rsidR="00A246CE" w:rsidRPr="00A246CE" w:rsidRDefault="00A246CE" w:rsidP="00A246CE">
      <w:pPr>
        <w:pStyle w:val="Code"/>
        <w:rPr>
          <w:highlight w:val="white"/>
        </w:rPr>
      </w:pPr>
      <w:r w:rsidRPr="00A246CE">
        <w:rPr>
          <w:highlight w:val="white"/>
        </w:rPr>
        <w:t xml:space="preserve">        macro </w:t>
      </w:r>
      <w:r w:rsidR="001F2BD0">
        <w:rPr>
          <w:highlight w:val="white"/>
        </w:rPr>
        <w:t>= new(</w:t>
      </w:r>
      <w:r w:rsidRPr="00A246CE">
        <w:rPr>
          <w:highlight w:val="white"/>
        </w:rPr>
        <w:t>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67F95FAA" w:rsidR="00B96B62" w:rsidRPr="00B96B62" w:rsidRDefault="00B96B62" w:rsidP="00B96B62">
      <w:pPr>
        <w:pStyle w:val="Code"/>
        <w:rPr>
          <w:highlight w:val="white"/>
        </w:rPr>
      </w:pPr>
      <w:r w:rsidRPr="00B96B62">
        <w:rPr>
          <w:highlight w:val="white"/>
        </w:rPr>
        <w:t xml:space="preserve">        </w:t>
      </w:r>
      <w:r w:rsidR="0056352A">
        <w:rPr>
          <w:highlight w:val="white"/>
        </w:rPr>
        <w:t>Error.Check</w:t>
      </w:r>
      <w:r w:rsidRPr="00B96B62">
        <w:rPr>
          <w:highlight w:val="white"/>
        </w:rPr>
        <w:t>(m_macroMap[name].Equals(macro), name,</w:t>
      </w:r>
    </w:p>
    <w:p w14:paraId="430520B4" w14:textId="2D524FF4" w:rsidR="00B96B62" w:rsidRPr="00B96B62" w:rsidRDefault="00B96B62" w:rsidP="00B96B62">
      <w:pPr>
        <w:pStyle w:val="Code"/>
        <w:rPr>
          <w:highlight w:val="white"/>
        </w:rPr>
      </w:pPr>
      <w:r w:rsidRPr="00B96B62">
        <w:rPr>
          <w:highlight w:val="white"/>
        </w:rPr>
        <w:t xml:space="preserve">                     Message.Invalid_macro_re</w:t>
      </w:r>
      <w:r w:rsidR="00D147D5">
        <w:rPr>
          <w:highlight w:val="white"/>
        </w:rPr>
        <w:t>definition</w:t>
      </w:r>
      <w:r w:rsidRPr="00B96B62">
        <w:rPr>
          <w:highlight w:val="white"/>
        </w:rPr>
        <w:t>);</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04901F35"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DoUndef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removes a macro from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map. If the macro does not exist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4CAB9F91" w:rsidR="006518AB" w:rsidRDefault="006518AB" w:rsidP="006518AB">
      <w:pPr>
        <w:pStyle w:val="Code"/>
        <w:rPr>
          <w:highlight w:val="white"/>
        </w:rPr>
      </w:pPr>
      <w:r>
        <w:rPr>
          <w:highlight w:val="white"/>
        </w:rPr>
        <w:t xml:space="preserve">      </w:t>
      </w:r>
      <w:r w:rsidR="0056352A">
        <w:rPr>
          <w:highlight w:val="white"/>
        </w:rPr>
        <w:t>Error.Check</w:t>
      </w:r>
      <w:r>
        <w:rPr>
          <w:highlight w:val="white"/>
        </w:rPr>
        <w:t>((tokenList[2].Id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1F58654F" w:rsidR="006518AB" w:rsidRDefault="006518AB" w:rsidP="006518AB">
      <w:pPr>
        <w:pStyle w:val="Code"/>
        <w:rPr>
          <w:highlight w:val="white"/>
        </w:rPr>
      </w:pPr>
      <w:r>
        <w:rPr>
          <w:highlight w:val="white"/>
        </w:rPr>
        <w:t xml:space="preserve">      </w:t>
      </w:r>
      <w:r w:rsidR="0056352A">
        <w:rPr>
          <w:highlight w:val="white"/>
        </w:rPr>
        <w:t>Error.Check</w:t>
      </w:r>
      <w:r>
        <w:rPr>
          <w:highlight w:val="white"/>
        </w:rPr>
        <w:t>(m_macroMap.Remove(name),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1390019D" w:rsidR="006518AB" w:rsidRDefault="00CC1DF4" w:rsidP="00CC1DF4">
      <w:pPr>
        <w:pStyle w:val="Appendix3"/>
      </w:pPr>
      <w:bookmarkStart w:id="666" w:name="_Toc98936522"/>
      <w:r>
        <w:t>&lt;</w:t>
      </w:r>
      <w:proofErr w:type="spellStart"/>
      <w:r>
        <w:t>a3</w:t>
      </w:r>
      <w:proofErr w:type="spellEnd"/>
      <w:r>
        <w:t>&gt;Conditional Programming&lt;/</w:t>
      </w:r>
      <w:proofErr w:type="spellStart"/>
      <w:r>
        <w:t>a3</w:t>
      </w:r>
      <w:proofErr w:type="spellEnd"/>
      <w:r>
        <w:t>&gt;</w:t>
      </w:r>
      <w:bookmarkEnd w:id="666"/>
    </w:p>
    <w:p w14:paraId="5C19DBBB" w14:textId="094C1F45" w:rsidR="006518AB" w:rsidRDefault="006518AB" w:rsidP="006518AB">
      <w:r>
        <w:t xml:space="preserve">With conditional programming, it is possible to exclude part of the source code.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uses the parser of Section </w:t>
      </w:r>
      <w:r>
        <w:fldChar w:fldCharType="begin"/>
      </w:r>
      <w:r>
        <w:instrText xml:space="preserve"> REF _Ref418256130 \r \h </w:instrText>
      </w:r>
      <w:r>
        <w:fldChar w:fldCharType="separate"/>
      </w:r>
      <w:proofErr w:type="spellStart"/>
      <w:r w:rsidR="00F23462">
        <w:t>A.1</w:t>
      </w:r>
      <w:proofErr w:type="spellEnd"/>
      <w:r w:rsidR="00F23462">
        <w:t xml:space="preserve">. </w:t>
      </w:r>
      <w:r>
        <w:fldChar w:fldCharType="end"/>
      </w:r>
      <w:r>
        <w:t xml:space="preserve">It calls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ParseExpression</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which creates a scanner and parser, parse the line, and returns a Boolean value that is true in case of a non-zero value. </w:t>
      </w:r>
    </w:p>
    <w:p w14:paraId="670F7F7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DoIf(List&lt;Token&gt; tokenList) {</w:t>
      </w:r>
    </w:p>
    <w:p w14:paraId="589A76C3" w14:textId="77777777" w:rsidR="006518AB" w:rsidRPr="00492109" w:rsidRDefault="006518AB" w:rsidP="006518AB">
      <w:pPr>
        <w:pStyle w:val="Code"/>
        <w:rPr>
          <w:highlight w:val="white"/>
          <w:lang w:val="nb-NO"/>
        </w:rPr>
      </w:pPr>
      <w:r w:rsidRPr="00492109">
        <w:rPr>
          <w:highlight w:val="white"/>
          <w:lang w:val="nb-NO"/>
        </w:rPr>
        <w:t xml:space="preserve">      bool result = ParseExpression(TokenListToString</w:t>
      </w:r>
    </w:p>
    <w:p w14:paraId="38CAF1F4" w14:textId="77777777" w:rsidR="006518AB" w:rsidRPr="00492109" w:rsidRDefault="006518AB" w:rsidP="006518AB">
      <w:pPr>
        <w:pStyle w:val="Code"/>
        <w:rPr>
          <w:highlight w:val="white"/>
          <w:lang w:val="nb-NO"/>
        </w:rPr>
      </w:pPr>
      <w:r w:rsidRPr="00492109">
        <w:rPr>
          <w:highlight w:val="white"/>
          <w:lang w:val="nb-NO"/>
        </w:rPr>
        <w:t xml:space="preserve">                         (tokenList.GetRange(2, tokenList.Count - 2)));</w:t>
      </w:r>
    </w:p>
    <w:p w14:paraId="5CB0F2AF" w14:textId="329A8107" w:rsidR="006518AB" w:rsidRDefault="006518AB" w:rsidP="006518AB">
      <w:pPr>
        <w:pStyle w:val="Code"/>
        <w:rPr>
          <w:highlight w:val="white"/>
        </w:rPr>
      </w:pPr>
      <w:r w:rsidRPr="00492109">
        <w:rPr>
          <w:highlight w:val="white"/>
          <w:lang w:val="nb-NO"/>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66119E03" w:rsidR="006518AB" w:rsidRDefault="006518AB" w:rsidP="006518AB">
      <w:pPr>
        <w:pStyle w:val="Code"/>
        <w:rPr>
          <w:highlight w:val="white"/>
        </w:rPr>
      </w:pPr>
      <w:r>
        <w:rPr>
          <w:highlight w:val="white"/>
        </w:rPr>
        <w:lastRenderedPageBreak/>
        <w:t xml:space="preserve">        MemoryStream memoryStream </w:t>
      </w:r>
      <w:r w:rsidR="001F2BD0">
        <w:rPr>
          <w:highlight w:val="white"/>
        </w:rPr>
        <w:t>= new(</w:t>
      </w:r>
      <w:r>
        <w:rPr>
          <w:highlight w:val="white"/>
        </w:rPr>
        <w:t>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565186E4" w:rsidR="006518AB" w:rsidRDefault="006518AB" w:rsidP="006518AB">
      <w:pPr>
        <w:pStyle w:val="Code"/>
        <w:rPr>
          <w:highlight w:val="white"/>
        </w:rPr>
      </w:pPr>
      <w:r>
        <w:rPr>
          <w:highlight w:val="white"/>
        </w:rPr>
        <w:t xml:space="preserve">        </w:t>
      </w:r>
      <w:r w:rsidR="0056352A">
        <w:rPr>
          <w:highlight w:val="white"/>
        </w:rPr>
        <w:t>Error.Check</w:t>
      </w:r>
      <w:r>
        <w:rPr>
          <w:highlight w:val="white"/>
        </w:rPr>
        <w:t>(expressionParser.Parse(),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4E282BE1" w:rsidR="006518AB" w:rsidRDefault="006518AB" w:rsidP="006518AB">
      <w:pPr>
        <w:pStyle w:val="Code"/>
        <w:rPr>
          <w:highlight w:val="white"/>
        </w:rPr>
      </w:pPr>
      <w:r>
        <w:rPr>
          <w:highlight w:val="white"/>
        </w:rPr>
        <w:t xml:space="preserve">        </w:t>
      </w:r>
      <w:r w:rsidR="0056352A">
        <w:rPr>
          <w:highlight w:val="white"/>
        </w:rPr>
        <w:t>Error.</w:t>
      </w:r>
      <w:r w:rsidR="002B53F8">
        <w:rPr>
          <w:highlight w:val="white"/>
        </w:rPr>
        <w:t>Report</w:t>
      </w:r>
      <w:r>
        <w:rPr>
          <w:highlight w:val="white"/>
        </w:rPr>
        <w:t>(line,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36A35FEA"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DoIfNotDefined</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6A4D2B">
        <w:t xml:space="preserve">methods </w:t>
      </w:r>
      <w:r>
        <w:t xml:space="preserve">checks if the macro is defined or not, respectively, and add the result to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5A4826">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w:t>
      </w:r>
    </w:p>
    <w:p w14:paraId="657944C8"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DoIfDefined(List&lt;Token&gt; tokenList) {</w:t>
      </w:r>
    </w:p>
    <w:p w14:paraId="7850A477" w14:textId="3A6C767B"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48C25414" w14:textId="6BD98B5A"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w:t>
      </w:r>
    </w:p>
    <w:p w14:paraId="01D71DE2" w14:textId="77777777" w:rsidR="006518AB" w:rsidRPr="00492109" w:rsidRDefault="006518AB" w:rsidP="006518AB">
      <w:pPr>
        <w:pStyle w:val="Code"/>
        <w:rPr>
          <w:highlight w:val="white"/>
          <w:lang w:val="nb-NO"/>
        </w:rPr>
      </w:pPr>
    </w:p>
    <w:p w14:paraId="34A211BD" w14:textId="77777777" w:rsidR="006518AB" w:rsidRPr="00492109" w:rsidRDefault="006518AB" w:rsidP="006518AB">
      <w:pPr>
        <w:pStyle w:val="Code"/>
        <w:rPr>
          <w:highlight w:val="white"/>
          <w:lang w:val="nb-NO"/>
        </w:rPr>
      </w:pPr>
      <w:r w:rsidRPr="00492109">
        <w:rPr>
          <w:highlight w:val="white"/>
          <w:lang w:val="nb-NO"/>
        </w:rPr>
        <w:t xml:space="preserve">    private void DoIfNotDefined(List&lt;Token&gt; tokenList) {</w:t>
      </w:r>
    </w:p>
    <w:p w14:paraId="488F40B3" w14:textId="325F9CDC" w:rsidR="006518AB" w:rsidRPr="0026673C" w:rsidRDefault="006518AB" w:rsidP="006518AB">
      <w:pPr>
        <w:pStyle w:val="Code"/>
        <w:rPr>
          <w:highlight w:val="white"/>
          <w:lang w:val="en-GB"/>
        </w:rPr>
      </w:pPr>
      <w:r w:rsidRPr="000569EB">
        <w:rPr>
          <w:highlight w:val="white"/>
          <w:lang w:val="nb-NO"/>
        </w:rPr>
        <w:t xml:space="preserve">      </w:t>
      </w:r>
      <w:r w:rsidR="0056352A" w:rsidRPr="0026673C">
        <w:rPr>
          <w:highlight w:val="white"/>
          <w:lang w:val="en-GB"/>
        </w:rPr>
        <w:t>Error.</w:t>
      </w:r>
      <w:r w:rsidR="00C41A1F">
        <w:rPr>
          <w:highlight w:val="white"/>
          <w:lang w:val="en-GB"/>
        </w:rPr>
        <w:t>Report</w:t>
      </w:r>
      <w:r w:rsidRPr="0026673C">
        <w:rPr>
          <w:highlight w:val="white"/>
          <w:lang w:val="en-GB"/>
        </w:rPr>
        <w:t>((tokenList[2].Id == CCompiler_Pre.Tokens.NAME) &amp;&amp;</w:t>
      </w:r>
    </w:p>
    <w:p w14:paraId="3AB1F6FB" w14:textId="5FF9DFDB" w:rsidR="006518AB" w:rsidRDefault="006518AB" w:rsidP="006518AB">
      <w:pPr>
        <w:pStyle w:val="Code"/>
        <w:rPr>
          <w:highlight w:val="white"/>
        </w:rPr>
      </w:pPr>
      <w:r w:rsidRPr="0026673C">
        <w:rPr>
          <w:highlight w:val="white"/>
          <w:lang w:val="en-GB"/>
        </w:rPr>
        <w:t xml:space="preserve">                   </w:t>
      </w:r>
      <w:r>
        <w:rPr>
          <w:highlight w:val="white"/>
        </w:rPr>
        <w:t>(tokenList[3].Id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4AB391D"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DoIfElseIf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more complicated. It checks whether there is a preceding </w:t>
      </w:r>
      <w:r w:rsidR="00A11E9A">
        <w:rPr>
          <w:rStyle w:val="CodeInText"/>
        </w:rPr>
        <w:t>&lt;</w:t>
      </w:r>
      <w:proofErr w:type="spellStart"/>
      <w:r w:rsidR="00A11E9A">
        <w:rPr>
          <w:rStyle w:val="CodeInText"/>
        </w:rPr>
        <w:t>ct</w:t>
      </w:r>
      <w:proofErr w:type="spellEnd"/>
      <w:r w:rsidR="00A11E9A">
        <w:rPr>
          <w:rStyle w:val="CodeInText"/>
        </w:rPr>
        <w:t>&gt;#</w:t>
      </w:r>
      <w:r w:rsidR="00493E8C">
        <w:rPr>
          <w:rStyle w:val="CodeInText"/>
        </w:rPr>
        <w:t>if&lt;/</w:t>
      </w:r>
      <w:proofErr w:type="spellStart"/>
      <w:r w:rsidR="00493E8C">
        <w:rPr>
          <w:rStyle w:val="CodeInText"/>
        </w:rPr>
        <w:t>ct</w:t>
      </w:r>
      <w:proofErr w:type="spellEnd"/>
      <w:r w:rsidR="00493E8C">
        <w:rPr>
          <w:rStyle w:val="CodeInText"/>
        </w:rPr>
        <w:t>&gt;</w:t>
      </w:r>
      <w:r>
        <w:rPr>
          <w:rStyle w:val="CodeInText"/>
        </w:rPr>
        <w:t xml:space="preserve"> </w:t>
      </w:r>
      <w:r>
        <w:t>directive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w:t>
      </w:r>
      <w:r w:rsidR="00FA131D">
        <w:rPr>
          <w:rStyle w:val="CodeInText"/>
        </w:rPr>
        <w:t>_</w:t>
      </w:r>
      <w:r w:rsidR="00493E8C">
        <w:rPr>
          <w:rStyle w:val="CodeInText"/>
        </w:rPr>
        <w:t>ifElseChainStack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not empty). Thereafter, it looks up the status of the if-stack. The stack value is a</w:t>
      </w:r>
      <w:r w:rsidR="00BA251C">
        <w:t>n</w:t>
      </w:r>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IfStatus</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that can hold the value </w:t>
      </w:r>
      <w:r w:rsidR="00493E8C">
        <w:rPr>
          <w:rStyle w:val="CodeInText"/>
        </w:rPr>
        <w:t>&lt;</w:t>
      </w:r>
      <w:proofErr w:type="spellStart"/>
      <w:r w:rsidR="00493E8C">
        <w:rPr>
          <w:rStyle w:val="CodeInText"/>
        </w:rPr>
        <w:t>ct</w:t>
      </w:r>
      <w:proofErr w:type="spellEnd"/>
      <w:r w:rsidR="00493E8C">
        <w:rPr>
          <w:rStyle w:val="CodeInText"/>
        </w:rPr>
        <w:t>&gt;If&lt;/</w:t>
      </w:r>
      <w:proofErr w:type="spellStart"/>
      <w:r w:rsidR="00493E8C">
        <w:rPr>
          <w:rStyle w:val="CodeInText"/>
        </w:rPr>
        <w:t>ct</w:t>
      </w:r>
      <w:proofErr w:type="spellEnd"/>
      <w:r w:rsidR="00493E8C">
        <w:rPr>
          <w:rStyle w:val="CodeInText"/>
        </w:rPr>
        <w:t>&gt;</w:t>
      </w:r>
      <w:r>
        <w:t xml:space="preserve"> and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If the value is </w:t>
      </w:r>
      <w:r w:rsidR="00493E8C">
        <w:rPr>
          <w:rStyle w:val="CodeInText"/>
        </w:rPr>
        <w:t>&lt;</w:t>
      </w:r>
      <w:proofErr w:type="spellStart"/>
      <w:r w:rsidR="00493E8C">
        <w:rPr>
          <w:rStyle w:val="CodeInText"/>
        </w:rPr>
        <w:t>ct</w:t>
      </w:r>
      <w:proofErr w:type="spellEnd"/>
      <w:r w:rsidR="00493E8C">
        <w:rPr>
          <w:rStyle w:val="CodeInText"/>
        </w:rPr>
        <w:t>&gt;Else&lt;/</w:t>
      </w:r>
      <w:proofErr w:type="spellStart"/>
      <w:r w:rsidR="00493E8C">
        <w:rPr>
          <w:rStyle w:val="CodeInText"/>
        </w:rPr>
        <w:t>ct</w:t>
      </w:r>
      <w:proofErr w:type="spellEnd"/>
      <w:r w:rsidR="00493E8C">
        <w:rPr>
          <w:rStyle w:val="CodeInText"/>
        </w:rPr>
        <w:t>&gt;</w:t>
      </w:r>
      <w:r>
        <w:t xml:space="preserve">, and </w:t>
      </w:r>
      <w:r w:rsidR="00A11E9A">
        <w:t>&lt;</w:t>
      </w:r>
      <w:proofErr w:type="spellStart"/>
      <w:r w:rsidR="00A11E9A">
        <w:t>ct</w:t>
      </w:r>
      <w:proofErr w:type="spellEnd"/>
      <w:r w:rsidR="00A11E9A">
        <w:t>&gt;#</w:t>
      </w:r>
      <w:r w:rsidR="00493E8C">
        <w:rPr>
          <w:rStyle w:val="CodeInText"/>
        </w:rPr>
        <w:t>elseif&lt;/</w:t>
      </w:r>
      <w:proofErr w:type="spellStart"/>
      <w:r w:rsidR="00493E8C">
        <w:rPr>
          <w:rStyle w:val="CodeInText"/>
        </w:rPr>
        <w:t>ct</w:t>
      </w:r>
      <w:proofErr w:type="spellEnd"/>
      <w:r w:rsidR="00493E8C">
        <w:rPr>
          <w:rStyle w:val="CodeInText"/>
        </w:rPr>
        <w:t>&gt;</w:t>
      </w:r>
      <w:r>
        <w:t xml:space="preserve"> has already occurred, and another on is not allowed. Finally, if this if-chain has ever been true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lastTrue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is true) is does not matter whether the condition of directive is true, the new status is false. If not, we consider if this value is true. In both cases, we push the result on the stack.</w:t>
      </w:r>
    </w:p>
    <w:p w14:paraId="28375E2E" w14:textId="77777777" w:rsidR="006518AB" w:rsidRPr="00492109" w:rsidRDefault="006518AB" w:rsidP="006518AB">
      <w:pPr>
        <w:pStyle w:val="Code"/>
        <w:rPr>
          <w:highlight w:val="white"/>
          <w:lang w:val="nb-NO"/>
        </w:rPr>
      </w:pPr>
      <w:r>
        <w:rPr>
          <w:highlight w:val="white"/>
        </w:rPr>
        <w:t xml:space="preserve">    </w:t>
      </w:r>
      <w:r w:rsidRPr="00492109">
        <w:rPr>
          <w:highlight w:val="white"/>
          <w:lang w:val="nb-NO"/>
        </w:rPr>
        <w:t>private void DoElseIf(List&lt;Token&gt; tokenList) {</w:t>
      </w:r>
    </w:p>
    <w:p w14:paraId="6F24E5E5" w14:textId="179497FB" w:rsidR="006518AB" w:rsidRDefault="006518AB" w:rsidP="006518AB">
      <w:pPr>
        <w:pStyle w:val="Code"/>
        <w:rPr>
          <w:highlight w:val="white"/>
        </w:rPr>
      </w:pPr>
      <w:r w:rsidRPr="002F639D">
        <w:rPr>
          <w:highlight w:val="white"/>
          <w:lang w:val="nb-NO"/>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547E438C"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lastRenderedPageBreak/>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38F683A0" w:rsidR="006518AB" w:rsidRDefault="006518AB" w:rsidP="006518AB">
      <w:r>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DoElse</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0AB95EB7"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65F3816B"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608E9CF6" w:rsidR="006518AB" w:rsidRDefault="006518AB" w:rsidP="006518AB">
      <w:pPr>
        <w:pStyle w:val="Code"/>
        <w:rPr>
          <w:highlight w:val="white"/>
        </w:rPr>
      </w:pPr>
      <w:r>
        <w:rPr>
          <w:highlight w:val="white"/>
        </w:rPr>
        <w:t xml:space="preserve">      </w:t>
      </w:r>
      <w:r w:rsidR="0056352A">
        <w:rPr>
          <w:highlight w:val="white"/>
        </w:rPr>
        <w:t>Error.Check</w:t>
      </w:r>
      <w:r>
        <w:rPr>
          <w:highlight w:val="white"/>
        </w:rPr>
        <w:t>(!ifElseChain.ElseStatus,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09D9CAC4" w:rsidR="006518AB" w:rsidRDefault="006518AB" w:rsidP="006518AB">
      <w:r>
        <w:t xml:space="preserve">Finally,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DoEndIf</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5B4D3018" w:rsidR="006518AB" w:rsidRDefault="006518AB" w:rsidP="006518AB">
      <w:pPr>
        <w:pStyle w:val="Code"/>
        <w:rPr>
          <w:highlight w:val="white"/>
        </w:rPr>
      </w:pPr>
      <w:r>
        <w:rPr>
          <w:highlight w:val="white"/>
        </w:rPr>
        <w:t xml:space="preserve">      </w:t>
      </w:r>
      <w:r w:rsidR="0056352A">
        <w:rPr>
          <w:highlight w:val="white"/>
        </w:rPr>
        <w:t>Error.Check</w:t>
      </w:r>
      <w:r>
        <w:rPr>
          <w:highlight w:val="white"/>
        </w:rPr>
        <w:t>(</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40583524" w:rsidR="006518AB" w:rsidRDefault="006518AB" w:rsidP="006518AB">
      <w:pPr>
        <w:pStyle w:val="Code"/>
        <w:rPr>
          <w:highlight w:val="white"/>
        </w:rPr>
      </w:pPr>
      <w:r>
        <w:rPr>
          <w:highlight w:val="white"/>
        </w:rPr>
        <w:t xml:space="preserve">      </w:t>
      </w:r>
      <w:r w:rsidR="0056352A">
        <w:rPr>
          <w:highlight w:val="white"/>
        </w:rPr>
        <w:t>Error.</w:t>
      </w:r>
      <w:r w:rsidR="00C41A1F">
        <w:rPr>
          <w:highlight w:val="white"/>
        </w:rPr>
        <w:t>Report</w:t>
      </w:r>
      <w:r>
        <w:rPr>
          <w:highlight w:val="white"/>
        </w:rPr>
        <w:t>(tokenList[2].Id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40314889" w:rsidR="006518AB" w:rsidRDefault="00CC1DF4" w:rsidP="00CC1DF4">
      <w:pPr>
        <w:pStyle w:val="Appendix3"/>
      </w:pPr>
      <w:bookmarkStart w:id="667" w:name="_Toc98936523"/>
      <w:r>
        <w:t>&lt;</w:t>
      </w:r>
      <w:proofErr w:type="spellStart"/>
      <w:r>
        <w:t>a3</w:t>
      </w:r>
      <w:proofErr w:type="spellEnd"/>
      <w:r>
        <w:t>&gt;Macro Expansion&lt;/</w:t>
      </w:r>
      <w:proofErr w:type="spellStart"/>
      <w:r>
        <w:t>a3</w:t>
      </w:r>
      <w:proofErr w:type="spellEnd"/>
      <w:r>
        <w:t>&gt;</w:t>
      </w:r>
      <w:bookmarkEnd w:id="667"/>
    </w:p>
    <w:p w14:paraId="0A052DAF" w14:textId="4AF71495" w:rsidR="006518AB" w:rsidRDefault="006518AB" w:rsidP="006518AB">
      <w:r>
        <w:t>In the regular source code</w:t>
      </w:r>
      <w:r w:rsidR="008720AF">
        <w:t xml:space="preserve"> lines</w:t>
      </w:r>
      <w:r>
        <w:t xml:space="preserve"> (line</w:t>
      </w:r>
      <w:r w:rsidR="009C334A">
        <w:t>s</w:t>
      </w:r>
      <w:r>
        <w:t xml:space="preserve"> not starting with ‘#’), we need to replace macro calls with the </w:t>
      </w:r>
      <w:r w:rsidR="008170D5">
        <w:t xml:space="preserve">code </w:t>
      </w:r>
      <w:r>
        <w:t>bodies. We also need to recursively replace macro calls in the bodies. However, unlike function, recursive macro calls are not allowed.</w:t>
      </w:r>
    </w:p>
    <w:p w14:paraId="03B64D06" w14:textId="50D53042"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SlashToChar</w:t>
      </w:r>
      <w:proofErr w:type="spellEnd"/>
      <w:r w:rsidR="00493E8C">
        <w:rPr>
          <w:rStyle w:val="CodeInText"/>
        </w:rPr>
        <w:t>&lt;/</w:t>
      </w:r>
      <w:proofErr w:type="spellStart"/>
      <w:r w:rsidR="00493E8C">
        <w:rPr>
          <w:rStyle w:val="CodeInText"/>
        </w:rPr>
        <w:t>ct</w:t>
      </w:r>
      <w:proofErr w:type="spellEnd"/>
      <w:r w:rsidR="00493E8C">
        <w:rPr>
          <w:rStyle w:val="CodeInText"/>
        </w:rPr>
        <w:t>&gt;</w:t>
      </w:r>
      <w:r w:rsidR="00523B2E">
        <w:t xml:space="preserve"> </w:t>
      </w:r>
      <w:r>
        <w:t xml:space="preserve">in Section </w:t>
      </w:r>
      <w:r w:rsidR="00523B2E">
        <w:fldChar w:fldCharType="begin"/>
      </w:r>
      <w:r w:rsidR="00523B2E">
        <w:instrText xml:space="preserve"> REF _Ref62920951 \r \h </w:instrText>
      </w:r>
      <w:r w:rsidR="00523B2E">
        <w:fldChar w:fldCharType="separate"/>
      </w:r>
      <w:r w:rsidR="00F23462">
        <w:t>2.3</w:t>
      </w:r>
      <w:r w:rsidR="00523B2E">
        <w:fldChar w:fldCharType="end"/>
      </w:r>
      <w:r>
        <w:t>.</w:t>
      </w:r>
    </w:p>
    <w:p w14:paraId="03B5865F" w14:textId="50C7ACCA" w:rsidR="006518AB" w:rsidRDefault="006518AB" w:rsidP="006518AB">
      <w:r>
        <w:t xml:space="preserve">When we find </w:t>
      </w:r>
      <w:r w:rsidR="00826EEE">
        <w:t>an</w:t>
      </w:r>
      <w:r>
        <w:t xml:space="preserve"> identifier that is a stored macro name (either in</w:t>
      </w:r>
      <w:r w:rsidR="00826EEE">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MacroMap</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t>
      </w:r>
      <w:r w:rsidR="00730F18">
        <w:t xml:space="preserve">or </w:t>
      </w:r>
      <w:r w:rsidR="00D4318D">
        <w:rPr>
          <w:rStyle w:val="KeyWord0"/>
        </w:rPr>
        <w:t>&lt;k&gt;</w:t>
      </w:r>
      <w:r w:rsidR="00D4318D" w:rsidRPr="00826EEE">
        <w:rPr>
          <w:rStyle w:val="KeyWord0"/>
        </w:rPr>
        <w:t>m_</w:t>
      </w:r>
      <w:r w:rsidR="00D4318D">
        <w:rPr>
          <w:rStyle w:val="KeyWord0"/>
        </w:rPr>
        <w:t>&lt;/k&gt;</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specialMacroSet</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we scan the parameters if the name is followed by a left parenthesis, </w:t>
      </w:r>
      <w:r w:rsidR="00730F18">
        <w:t xml:space="preserve">where </w:t>
      </w:r>
      <w:r>
        <w:t xml:space="preserve">each parameter is recursively searched for macros. We then look up the macro body and replace its marked parameter locations with the parameters. Finally, we replace the macro call with its body. 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Pr>
          <w:rStyle w:val="CodeInText"/>
        </w:rPr>
        <w:t>nameStack</w:t>
      </w:r>
      <w:proofErr w:type="spellEnd"/>
      <w:r w:rsidR="00493E8C">
        <w:rPr>
          <w:rStyle w:val="CodeInText"/>
        </w:rPr>
        <w:t>&lt;/</w:t>
      </w:r>
      <w:proofErr w:type="spellStart"/>
      <w:r w:rsidR="00493E8C">
        <w:rPr>
          <w:rStyle w:val="CodeInText"/>
        </w:rPr>
        <w:t>ct</w:t>
      </w:r>
      <w:proofErr w:type="spellEnd"/>
      <w:r w:rsidR="00493E8C">
        <w:rPr>
          <w:rStyle w:val="CodeInText"/>
        </w:rPr>
        <w:t>&gt;</w:t>
      </w:r>
      <w:r>
        <w:t xml:space="preserve"> stack is used to prevent recursive macro calls.</w:t>
      </w:r>
    </w:p>
    <w:p w14:paraId="55262C96" w14:textId="0E4E88EB" w:rsidR="00B56C2A" w:rsidRPr="00B56C2A" w:rsidRDefault="00B56C2A" w:rsidP="00B56C2A">
      <w:pPr>
        <w:pStyle w:val="Code"/>
        <w:rPr>
          <w:highlight w:val="white"/>
        </w:rPr>
      </w:pPr>
      <w:r w:rsidRPr="00B56C2A">
        <w:rPr>
          <w:highlight w:val="white"/>
        </w:rPr>
        <w:lastRenderedPageBreak/>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5EFC95F6"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6C3E109B" w:rsidR="003B06C5" w:rsidRDefault="003B06C5" w:rsidP="003B06C5">
      <w:pPr>
        <w:rPr>
          <w:highlight w:val="white"/>
        </w:rPr>
      </w:pPr>
      <w:r>
        <w:rPr>
          <w:highlight w:val="white"/>
        </w:rPr>
        <w:t xml:space="preserve">We must search for macros </w:t>
      </w:r>
      <w:r w:rsidR="00730F18">
        <w:rPr>
          <w:highlight w:val="white"/>
        </w:rPr>
        <w:t>recursively</w:t>
      </w:r>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585FDFE2" w:rsidR="003B06C5" w:rsidRPr="00B56C2A" w:rsidRDefault="003B06C5" w:rsidP="003B06C5">
      <w:pPr>
        <w:rPr>
          <w:highlight w:val="white"/>
        </w:rPr>
      </w:pPr>
      <w:r>
        <w:rPr>
          <w:highlight w:val="white"/>
        </w:rPr>
        <w:t xml:space="preserve">If the name does not </w:t>
      </w:r>
      <w:r w:rsidR="00730F18">
        <w:rPr>
          <w:highlight w:val="white"/>
        </w:rPr>
        <w:t>occur</w:t>
      </w:r>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1E1CAF43" w:rsidR="003B06C5" w:rsidRPr="00B56C2A" w:rsidRDefault="003B06C5"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__STDC__</w:t>
      </w:r>
      <w:r w:rsidR="00D4318D">
        <w:rPr>
          <w:rStyle w:val="KeyWord0"/>
          <w:highlight w:val="white"/>
        </w:rPr>
        <w:t>&lt;/k&gt;</w:t>
      </w:r>
      <w:r>
        <w:rPr>
          <w:highlight w:val="white"/>
        </w:rPr>
        <w:t xml:space="preserve"> macro is replaced with</w:t>
      </w:r>
      <w:r w:rsidR="000562CD">
        <w:rPr>
          <w:highlight w:val="white"/>
        </w:rPr>
        <w:t xml:space="preserve"> the character ‘</w:t>
      </w:r>
      <w:r>
        <w:rPr>
          <w:highlight w:val="white"/>
        </w:rPr>
        <w:t>1</w:t>
      </w:r>
      <w:r w:rsidR="000562CD">
        <w:rPr>
          <w:highlight w:val="white"/>
        </w:rPr>
        <w:t>’</w:t>
      </w:r>
      <w:r w:rsidR="007E5108">
        <w:rPr>
          <w:highlight w:val="white"/>
        </w:rPr>
        <w:t>,</w:t>
      </w:r>
      <w:r>
        <w:rPr>
          <w:highlight w:val="white"/>
        </w:rPr>
        <w:t xml:space="preserve"> si</w:t>
      </w:r>
      <w:r w:rsidR="007E5108">
        <w:rPr>
          <w:highlight w:val="white"/>
        </w:rPr>
        <w:t>n</w:t>
      </w:r>
      <w:r>
        <w:rPr>
          <w:highlight w:val="white"/>
        </w:rPr>
        <w:t>ce this compil</w:t>
      </w:r>
      <w:r w:rsidR="00730F18">
        <w:rPr>
          <w:highlight w:val="white"/>
        </w:rPr>
        <w:t>e</w:t>
      </w:r>
      <w:r>
        <w:rPr>
          <w:highlight w:val="white"/>
        </w:rPr>
        <w:t xml:space="preserve">r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236C5AFC"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FILE</w:t>
      </w:r>
      <w:r w:rsidR="00D4318D" w:rsidRPr="007E5108">
        <w:rPr>
          <w:rStyle w:val="KeyWord0"/>
          <w:highlight w:val="white"/>
        </w:rPr>
        <w:t>__</w:t>
      </w:r>
      <w:r w:rsidR="00D4318D">
        <w:rPr>
          <w:rStyle w:val="KeyWord0"/>
          <w:highlight w:val="white"/>
        </w:rPr>
        <w:t>&lt;/k&gt;</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5732E0F6"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73F855E4" w:rsidR="00B56C2A"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 xml:space="preserve">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2211333F" w:rsidR="007E5108" w:rsidRPr="00B56C2A" w:rsidRDefault="007E5108" w:rsidP="007E5108">
      <w:pPr>
        <w:rPr>
          <w:highlight w:val="white"/>
        </w:rPr>
      </w:pPr>
      <w:r>
        <w:rPr>
          <w:highlight w:val="white"/>
        </w:rPr>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LINE</w:t>
      </w:r>
      <w:r w:rsidR="00D4318D" w:rsidRPr="007E5108">
        <w:rPr>
          <w:rStyle w:val="KeyWord0"/>
          <w:highlight w:val="white"/>
        </w:rPr>
        <w:t>__</w:t>
      </w:r>
      <w:r w:rsidR="00D4318D">
        <w:rPr>
          <w:rStyle w:val="KeyWord0"/>
          <w:highlight w:val="white"/>
        </w:rPr>
        <w:t>&lt;/k&gt;</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4470C8BC" w14:textId="77777777" w:rsidR="00DE7173" w:rsidRDefault="00B56C2A" w:rsidP="00B56C2A">
      <w:pPr>
        <w:pStyle w:val="Code"/>
        <w:rPr>
          <w:highlight w:val="white"/>
        </w:rPr>
      </w:pPr>
      <w:r w:rsidRPr="00B56C2A">
        <w:rPr>
          <w:highlight w:val="white"/>
        </w:rPr>
        <w:t xml:space="preserve">                tokenList[index] =</w:t>
      </w:r>
    </w:p>
    <w:p w14:paraId="50318129" w14:textId="25A3A798" w:rsidR="00B56C2A" w:rsidRPr="00B56C2A" w:rsidRDefault="00DE7173" w:rsidP="00B56C2A">
      <w:pPr>
        <w:pStyle w:val="Code"/>
        <w:rPr>
          <w:highlight w:val="white"/>
        </w:rPr>
      </w:pPr>
      <w:r>
        <w:rPr>
          <w:highlight w:val="white"/>
        </w:rPr>
        <w:t xml:space="preserve">    </w:t>
      </w:r>
      <w:r w:rsidR="00B56C2A" w:rsidRPr="00B56C2A">
        <w:rPr>
          <w:highlight w:val="white"/>
        </w:rPr>
        <w:t xml:space="preserve">              new(CCompiler_Pre.Tokens.TOKEN,</w:t>
      </w:r>
    </w:p>
    <w:p w14:paraId="1634F224" w14:textId="58B8F6AE"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72F14090" w:rsidR="007E5108" w:rsidRPr="00B56C2A" w:rsidRDefault="007E5108" w:rsidP="007E5108">
      <w:pPr>
        <w:rPr>
          <w:highlight w:val="white"/>
        </w:rPr>
      </w:pPr>
      <w:r>
        <w:rPr>
          <w:highlight w:val="white"/>
        </w:rPr>
        <w:lastRenderedPageBreak/>
        <w:t xml:space="preserve">The </w:t>
      </w:r>
      <w:r w:rsidR="00D4318D">
        <w:rPr>
          <w:rStyle w:val="KeyWord0"/>
          <w:highlight w:val="white"/>
        </w:rPr>
        <w:t>&lt;k&gt;</w:t>
      </w:r>
      <w:r w:rsidR="00D4318D" w:rsidRPr="007E5108">
        <w:rPr>
          <w:rStyle w:val="KeyWord0"/>
          <w:highlight w:val="white"/>
        </w:rPr>
        <w:t>__</w:t>
      </w:r>
      <w:r w:rsidR="00D4318D">
        <w:rPr>
          <w:rStyle w:val="KeyWord0"/>
          <w:highlight w:val="white"/>
        </w:rPr>
        <w:t>DATE</w:t>
      </w:r>
      <w:r w:rsidR="00D4318D" w:rsidRPr="007E5108">
        <w:rPr>
          <w:rStyle w:val="KeyWord0"/>
          <w:highlight w:val="white"/>
        </w:rPr>
        <w:t>__</w:t>
      </w:r>
      <w:r w:rsidR="00D4318D">
        <w:rPr>
          <w:rStyle w:val="KeyWord0"/>
          <w:highlight w:val="white"/>
        </w:rPr>
        <w:t>&lt;/k&gt;</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393FE283" w14:textId="706C715B" w:rsidR="00B56C2A" w:rsidRPr="007F32BD" w:rsidRDefault="00B56C2A" w:rsidP="00B56C2A">
      <w:pPr>
        <w:pStyle w:val="Code"/>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DateTime.Now.ToString("MMMM dd yyyy")</w:t>
      </w:r>
      <w:r w:rsidR="007F32BD">
        <w:rPr>
          <w:highlight w:val="white"/>
        </w:rPr>
        <w:t>}</w:t>
      </w:r>
      <w:r w:rsidRPr="00B56C2A">
        <w:rPr>
          <w:highlight w:val="white"/>
        </w:rPr>
        <w:t>\"";</w:t>
      </w:r>
    </w:p>
    <w:p w14:paraId="20F24D15" w14:textId="4AD88608"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314915E8" w:rsidR="00B56C2A" w:rsidRPr="00B56C2A" w:rsidRDefault="007E5108" w:rsidP="007E5108">
      <w:pPr>
        <w:rPr>
          <w:highlight w:val="white"/>
        </w:rPr>
      </w:pPr>
      <w:r>
        <w:rPr>
          <w:highlight w:val="white"/>
        </w:rPr>
        <w:t xml:space="preserve">Finally, the </w:t>
      </w:r>
      <w:r w:rsidR="00D4318D">
        <w:rPr>
          <w:rStyle w:val="KeyWord0"/>
          <w:highlight w:val="white"/>
        </w:rPr>
        <w:t>&lt;k&gt;</w:t>
      </w:r>
      <w:r w:rsidR="00D4318D" w:rsidRPr="007E5108">
        <w:rPr>
          <w:rStyle w:val="KeyWord0"/>
          <w:highlight w:val="white"/>
        </w:rPr>
        <w:t>__</w:t>
      </w:r>
      <w:r w:rsidR="00D4318D">
        <w:rPr>
          <w:rStyle w:val="KeyWord0"/>
          <w:highlight w:val="white"/>
        </w:rPr>
        <w:t>TIME</w:t>
      </w:r>
      <w:r w:rsidR="00D4318D" w:rsidRPr="007E5108">
        <w:rPr>
          <w:rStyle w:val="KeyWord0"/>
          <w:highlight w:val="white"/>
        </w:rPr>
        <w:t>__</w:t>
      </w:r>
      <w:r w:rsidR="00D4318D">
        <w:rPr>
          <w:rStyle w:val="KeyWord0"/>
          <w:highlight w:val="white"/>
        </w:rPr>
        <w:t>&lt;/k&gt;</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7B328362" w14:textId="3D6D5E87" w:rsidR="00B56C2A" w:rsidRPr="00B56C2A" w:rsidRDefault="00B56C2A" w:rsidP="00B56C2A">
      <w:pPr>
        <w:pStyle w:val="Code"/>
        <w:rPr>
          <w:highlight w:val="white"/>
        </w:rPr>
      </w:pPr>
      <w:r w:rsidRPr="00B56C2A">
        <w:rPr>
          <w:highlight w:val="white"/>
        </w:rPr>
        <w:t xml:space="preserve">                  string text = </w:t>
      </w:r>
      <w:r w:rsidR="007F32BD">
        <w:rPr>
          <w:highlight w:val="white"/>
        </w:rPr>
        <w:t>$</w:t>
      </w:r>
      <w:r w:rsidRPr="00B56C2A">
        <w:rPr>
          <w:highlight w:val="white"/>
        </w:rPr>
        <w:t>"\"</w:t>
      </w:r>
      <w:r w:rsidR="007F32BD">
        <w:rPr>
          <w:highlight w:val="white"/>
        </w:rPr>
        <w:t>{</w:t>
      </w:r>
      <w:r w:rsidRPr="00B56C2A">
        <w:rPr>
          <w:highlight w:val="white"/>
        </w:rPr>
        <w:t>DateTime.Now.ToString("HH:mm:ss")</w:t>
      </w:r>
      <w:r w:rsidR="007F32BD">
        <w:t>}</w:t>
      </w:r>
      <w:r w:rsidRPr="00B56C2A">
        <w:rPr>
          <w:highlight w:val="white"/>
        </w:rPr>
        <w:t>\"";</w:t>
      </w:r>
    </w:p>
    <w:p w14:paraId="7B7A4E66" w14:textId="1C93B33A" w:rsidR="00A61A06" w:rsidRDefault="00B56C2A" w:rsidP="00B56C2A">
      <w:pPr>
        <w:pStyle w:val="Code"/>
        <w:rPr>
          <w:highlight w:val="white"/>
        </w:rPr>
      </w:pPr>
      <w:r w:rsidRPr="00B56C2A">
        <w:rPr>
          <w:highlight w:val="white"/>
        </w:rPr>
        <w:t xml:space="preserve">                  tokenList[index] </w:t>
      </w:r>
      <w:r w:rsidR="001F2BD0">
        <w:rPr>
          <w:highlight w:val="white"/>
        </w:rPr>
        <w:t>= new(</w:t>
      </w:r>
      <w:r w:rsidRPr="00B56C2A">
        <w:rPr>
          <w:highlight w:val="white"/>
        </w:rPr>
        <w:t>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2944CFDB" w:rsidR="00B56C2A" w:rsidRPr="00B56C2A" w:rsidRDefault="00B56C2A" w:rsidP="00B56C2A">
      <w:pPr>
        <w:pStyle w:val="Code"/>
        <w:rPr>
          <w:highlight w:val="white"/>
        </w:rPr>
      </w:pPr>
      <w:r w:rsidRPr="00B56C2A">
        <w:rPr>
          <w:highlight w:val="white"/>
        </w:rPr>
        <w:t xml:space="preserve">            List&lt;Token&gt; subList </w:t>
      </w:r>
      <w:r w:rsidR="001F2BD0">
        <w:rPr>
          <w:highlight w:val="white"/>
        </w:rPr>
        <w:t>= new(</w:t>
      </w:r>
      <w:r w:rsidRPr="00B56C2A">
        <w:rPr>
          <w:highlight w:val="white"/>
        </w:rPr>
        <w:t>);</w:t>
      </w:r>
    </w:p>
    <w:p w14:paraId="48740941" w14:textId="66EEC0B9" w:rsidR="00B56C2A" w:rsidRPr="00B56C2A" w:rsidRDefault="00B56C2A" w:rsidP="00B56C2A">
      <w:pPr>
        <w:pStyle w:val="Code"/>
        <w:rPr>
          <w:highlight w:val="white"/>
        </w:rPr>
      </w:pPr>
      <w:r w:rsidRPr="00B56C2A">
        <w:rPr>
          <w:highlight w:val="white"/>
        </w:rPr>
        <w:t xml:space="preserve">            List&lt;List&lt;Token&gt;&gt; mainList </w:t>
      </w:r>
      <w:r w:rsidR="001F2BD0">
        <w:rPr>
          <w:highlight w:val="white"/>
        </w:rPr>
        <w:t>= new(</w:t>
      </w:r>
      <w:r w:rsidRPr="00B56C2A">
        <w:rPr>
          <w:highlight w:val="white"/>
        </w:rPr>
        <w:t>);</w:t>
      </w:r>
    </w:p>
    <w:p w14:paraId="2693DE1A" w14:textId="27F57DF4" w:rsidR="00B56C2A" w:rsidRPr="00B56C2A" w:rsidRDefault="00AA7BFE" w:rsidP="00AA7BFE">
      <w:pPr>
        <w:rPr>
          <w:highlight w:val="white"/>
        </w:rPr>
      </w:pPr>
      <w:r>
        <w:rPr>
          <w:highlight w:val="white"/>
        </w:rPr>
        <w:t xml:space="preserve">We iterate </w:t>
      </w:r>
      <w:r w:rsidR="003830A0">
        <w:rPr>
          <w:highlight w:val="white"/>
        </w:rPr>
        <w:t>through</w:t>
      </w:r>
      <w:r>
        <w:rPr>
          <w:highlight w:val="white"/>
        </w:rPr>
        <w:t xml:space="preserve"> the</w:t>
      </w:r>
      <w:r w:rsidR="00B92FA6">
        <w:rPr>
          <w:highlight w:val="white"/>
        </w:rPr>
        <w:t xml:space="preserve"> token list and stores the actual parameter sub lists in the </w:t>
      </w:r>
      <w:r w:rsidR="00D4318D">
        <w:rPr>
          <w:rStyle w:val="KeyWord0"/>
          <w:highlight w:val="white"/>
        </w:rPr>
        <w:t>&lt;k&gt;</w:t>
      </w:r>
      <w:r w:rsidR="00D4318D" w:rsidRPr="00B92FA6">
        <w:rPr>
          <w:rStyle w:val="KeyWord0"/>
          <w:highlight w:val="white"/>
        </w:rPr>
        <w:t>mainList</w:t>
      </w:r>
      <w:r w:rsidR="00D4318D">
        <w:rPr>
          <w:rStyle w:val="KeyWord0"/>
          <w:highlight w:val="white"/>
        </w:rPr>
        <w:t>&lt;/k&gt;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160AC1A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lastRenderedPageBreak/>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529E9217"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59814397" w:rsidR="00B56C2A" w:rsidRPr="00B56C2A" w:rsidRDefault="00B56C2A" w:rsidP="00B56C2A">
      <w:pPr>
        <w:pStyle w:val="Code"/>
        <w:rPr>
          <w:highlight w:val="white"/>
        </w:rPr>
      </w:pPr>
      <w:r w:rsidRPr="00B56C2A">
        <w:rPr>
          <w:highlight w:val="white"/>
        </w:rPr>
        <w:t xml:space="preserve">                    subList </w:t>
      </w:r>
      <w:r w:rsidR="001F2BD0">
        <w:rPr>
          <w:highlight w:val="white"/>
        </w:rPr>
        <w:t>= new(</w:t>
      </w:r>
      <w:r w:rsidRPr="00B56C2A">
        <w:rPr>
          <w:highlight w:val="white"/>
        </w:rPr>
        <w: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3BE872F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C7024C0" w:rsidR="00B56C2A" w:rsidRPr="00B56C2A" w:rsidRDefault="00B56C2A" w:rsidP="00B56C2A">
      <w:pPr>
        <w:pStyle w:val="Code"/>
        <w:rPr>
          <w:highlight w:val="white"/>
        </w:rPr>
      </w:pPr>
      <w:r w:rsidRPr="00B56C2A">
        <w:rPr>
          <w:highlight w:val="white"/>
        </w:rPr>
        <w:t xml:space="preserve">            </w:t>
      </w:r>
      <w:r w:rsidR="0056352A">
        <w:rPr>
          <w:highlight w:val="white"/>
        </w:rPr>
        <w:t>Error.Check</w:t>
      </w:r>
      <w:r w:rsidRPr="00B56C2A">
        <w:rPr>
          <w:highlight w:val="white"/>
        </w:rPr>
        <w:t>(macro.Parameters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2B23EF85" w:rsidR="00A647FD" w:rsidRPr="00A647FD" w:rsidRDefault="003043BB" w:rsidP="003043BB">
      <w:pPr>
        <w:rPr>
          <w:highlight w:val="white"/>
        </w:rPr>
      </w:pPr>
      <w:r>
        <w:rPr>
          <w:highlight w:val="white"/>
        </w:rPr>
        <w:t>For each index in the token list, we check i</w:t>
      </w:r>
      <w:r w:rsidR="003830A0">
        <w:rPr>
          <w:highlight w:val="white"/>
        </w:rPr>
        <w:t>f</w:t>
      </w:r>
      <w:r>
        <w:rPr>
          <w:highlight w:val="white"/>
        </w:rPr>
        <w:t xml:space="preserve"> it is </w:t>
      </w:r>
      <w:r w:rsidR="003830A0">
        <w:rPr>
          <w:highlight w:val="white"/>
        </w:rPr>
        <w:t>represented</w:t>
      </w:r>
      <w:r>
        <w:rPr>
          <w:highlight w:val="white"/>
        </w:rPr>
        <w:t xml:space="preserve"> in the </w:t>
      </w:r>
      <w:r w:rsidR="00D4318D">
        <w:rPr>
          <w:rStyle w:val="KeyWord0"/>
          <w:highlight w:val="white"/>
        </w:rPr>
        <w:t>&lt;k&gt;</w:t>
      </w:r>
      <w:r w:rsidR="00D4318D" w:rsidRPr="00FD1CF5">
        <w:rPr>
          <w:rStyle w:val="KeyWord0"/>
          <w:highlight w:val="white"/>
        </w:rPr>
        <w:t>indexToParamMap</w:t>
      </w:r>
      <w:r w:rsidR="00D4318D">
        <w:rPr>
          <w:rStyle w:val="KeyWord0"/>
          <w:highlight w:val="white"/>
        </w:rPr>
        <w:t>&lt;/k&gt;</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17357C9D"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r w:rsidR="003830A0">
        <w:rPr>
          <w:highlight w:val="white"/>
        </w:rPr>
        <w:t>quotes</w:t>
      </w:r>
      <w:r w:rsidR="00A60E92">
        <w:rPr>
          <w:highlight w:val="white"/>
        </w:rPr>
        <w:t>.</w:t>
      </w:r>
      <w:r w:rsidR="0020078D">
        <w:rPr>
          <w:highlight w:val="white"/>
        </w:rPr>
        <w:t xml:space="preserve"> And </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60AE595E" w:rsidR="00A647FD" w:rsidRPr="00A647FD" w:rsidRDefault="00A647FD" w:rsidP="00A647FD">
      <w:pPr>
        <w:pStyle w:val="Code"/>
        <w:rPr>
          <w:highlight w:val="white"/>
        </w:rPr>
      </w:pPr>
      <w:r w:rsidRPr="00A647FD">
        <w:rPr>
          <w:highlight w:val="white"/>
        </w:rPr>
        <w:t xml:space="preserve">                  string text = </w:t>
      </w:r>
      <w:r w:rsidR="00A82B5A">
        <w:rPr>
          <w:highlight w:val="white"/>
        </w:rPr>
        <w:t>$</w:t>
      </w:r>
      <w:r w:rsidRPr="00A647FD">
        <w:rPr>
          <w:highlight w:val="white"/>
        </w:rPr>
        <w:t>"\"</w:t>
      </w:r>
      <w:r w:rsidR="00A82B5A">
        <w:rPr>
          <w:highlight w:val="white"/>
        </w:rPr>
        <w:t>{</w:t>
      </w:r>
      <w:r w:rsidRPr="00A647FD">
        <w:rPr>
          <w:highlight w:val="white"/>
        </w:rPr>
        <w:t>TokenListToString(replaceList)</w:t>
      </w:r>
      <w:r w:rsidR="00A82B5A">
        <w:rPr>
          <w:highlight w:val="white"/>
        </w:rPr>
        <w:t>}</w:t>
      </w:r>
      <w:r w:rsidRPr="00A647FD">
        <w:rPr>
          <w:highlight w:val="white"/>
        </w:rPr>
        <w:t>\"";</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lastRenderedPageBreak/>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2FEC4ED4" w:rsidR="00A647FD" w:rsidRPr="00A647FD" w:rsidRDefault="007E0F5F" w:rsidP="006032C5">
      <w:pPr>
        <w:rPr>
          <w:highlight w:val="white"/>
        </w:rPr>
      </w:pPr>
      <w:r>
        <w:rPr>
          <w:highlight w:val="white"/>
        </w:rPr>
        <w:t xml:space="preserve">We must search for macros </w:t>
      </w:r>
      <w:r w:rsidR="00180B86">
        <w:rPr>
          <w:highlight w:val="white"/>
        </w:rPr>
        <w:t>recursively</w:t>
      </w:r>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2C02EBB" w:rsidR="00C93D89" w:rsidRDefault="00CC1DF4" w:rsidP="00CC1DF4">
      <w:pPr>
        <w:pStyle w:val="Appendix3"/>
      </w:pPr>
      <w:bookmarkStart w:id="668" w:name="_Toc98936524"/>
      <w:r>
        <w:t>&lt;</w:t>
      </w:r>
      <w:proofErr w:type="spellStart"/>
      <w:r>
        <w:t>a3</w:t>
      </w:r>
      <w:proofErr w:type="spellEnd"/>
      <w:r>
        <w:t>&gt;Concatenate Tokens&lt;/</w:t>
      </w:r>
      <w:proofErr w:type="spellStart"/>
      <w:r>
        <w:t>a3</w:t>
      </w:r>
      <w:proofErr w:type="spellEnd"/>
      <w:r>
        <w:t>&gt;</w:t>
      </w:r>
      <w:bookmarkEnd w:id="668"/>
    </w:p>
    <w:p w14:paraId="68EA4D02" w14:textId="38E92192" w:rsidR="00AE303D" w:rsidRDefault="00AE303D" w:rsidP="00AE303D">
      <w:r>
        <w:t xml:space="preserve">The </w:t>
      </w:r>
      <w:r w:rsidR="00D4318D">
        <w:rPr>
          <w:rStyle w:val="KeyWord0"/>
        </w:rPr>
        <w:t>&lt;k&gt;</w:t>
      </w:r>
      <w:r w:rsidR="00D4318D" w:rsidRPr="00AE303D">
        <w:rPr>
          <w:rStyle w:val="KeyWord0"/>
        </w:rPr>
        <w:t>ConcatTokens</w:t>
      </w:r>
      <w:r w:rsidR="00D4318D">
        <w:rPr>
          <w:rStyle w:val="KeyWord0"/>
        </w:rPr>
        <w:t>&lt;/k&gt;</w:t>
      </w:r>
      <w:r>
        <w:t xml:space="preserve"> method concatenates tokens with a </w:t>
      </w:r>
      <w:r w:rsidR="00A246EF">
        <w:t xml:space="preserve">double </w:t>
      </w:r>
      <w:r>
        <w:t>sharp token (‘</w:t>
      </w:r>
      <w:r w:rsidR="00A246EF">
        <w:t>#</w:t>
      </w:r>
      <w:r>
        <w:t>#’) in between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Pr="00492109" w:rsidRDefault="00C93D89" w:rsidP="00C93D89">
      <w:pPr>
        <w:pStyle w:val="Code"/>
        <w:rPr>
          <w:highlight w:val="white"/>
          <w:lang w:val="nb-NO"/>
        </w:rPr>
      </w:pPr>
      <w:r w:rsidRPr="00492109">
        <w:rPr>
          <w:highlight w:val="white"/>
          <w:lang w:val="nb-NO"/>
        </w:rPr>
        <w:t xml:space="preserve">    private void ConcatTokens(List&lt;Token&gt; tokenList) {</w:t>
      </w:r>
    </w:p>
    <w:p w14:paraId="4D5C94D4" w14:textId="77777777" w:rsidR="00C93D89" w:rsidRDefault="00C93D89" w:rsidP="00C93D89">
      <w:pPr>
        <w:pStyle w:val="Code"/>
        <w:rPr>
          <w:highlight w:val="white"/>
        </w:rPr>
      </w:pPr>
      <w:r w:rsidRPr="00492109">
        <w:rPr>
          <w:highlight w:val="white"/>
          <w:lang w:val="nb-NO"/>
        </w:rPr>
        <w:t xml:space="preserve">      </w:t>
      </w:r>
      <w:r>
        <w:rPr>
          <w:highlight w:val="white"/>
        </w:rPr>
        <w:t>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Pr="00492109" w:rsidRDefault="00C93D89" w:rsidP="00C93D89">
      <w:pPr>
        <w:pStyle w:val="Code"/>
        <w:rPr>
          <w:highlight w:val="white"/>
          <w:lang w:val="nb-NO"/>
        </w:rPr>
      </w:pPr>
      <w:r>
        <w:rPr>
          <w:highlight w:val="white"/>
        </w:rPr>
        <w:t xml:space="preserve">          </w:t>
      </w:r>
      <w:r w:rsidRPr="00492109">
        <w:rPr>
          <w:highlight w:val="white"/>
          <w:lang w:val="nb-NO"/>
        </w:rPr>
        <w:t>Token prevToken = tokenList[index - 1],</w:t>
      </w:r>
    </w:p>
    <w:p w14:paraId="13C0F356" w14:textId="77777777" w:rsidR="00C93D89" w:rsidRPr="00492109" w:rsidRDefault="00C93D89" w:rsidP="00C93D89">
      <w:pPr>
        <w:pStyle w:val="Code"/>
        <w:rPr>
          <w:highlight w:val="white"/>
          <w:lang w:val="nb-NO"/>
        </w:rPr>
      </w:pPr>
      <w:r w:rsidRPr="00492109">
        <w:rPr>
          <w:highlight w:val="white"/>
          <w:lang w:val="nb-NO"/>
        </w:rPr>
        <w:t xml:space="preserve">                nextToken = tokenList[index + 1];</w:t>
      </w:r>
    </w:p>
    <w:p w14:paraId="6C43D5B3" w14:textId="04D2894E"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w:t>
      </w:r>
      <w:r w:rsidR="00FA0A88">
        <w:rPr>
          <w:highlight w:val="white"/>
        </w:rPr>
        <w:t>, and the other one is not</w:t>
      </w:r>
      <w:r w:rsidR="00330CEE">
        <w:rPr>
          <w:highlight w:val="white"/>
        </w:rPr>
        <w:t>,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4ED8D09C" w:rsidR="006518AB" w:rsidRDefault="00CC1DF4" w:rsidP="00CC1DF4">
      <w:pPr>
        <w:pStyle w:val="Appendix3"/>
      </w:pPr>
      <w:bookmarkStart w:id="669" w:name="_Toc98936525"/>
      <w:r>
        <w:lastRenderedPageBreak/>
        <w:t>&lt;</w:t>
      </w:r>
      <w:proofErr w:type="spellStart"/>
      <w:r>
        <w:t>a3</w:t>
      </w:r>
      <w:proofErr w:type="spellEnd"/>
      <w:r>
        <w:t>&gt;String Merging&lt;/</w:t>
      </w:r>
      <w:proofErr w:type="spellStart"/>
      <w:r>
        <w:t>a3</w:t>
      </w:r>
      <w:proofErr w:type="spellEnd"/>
      <w:r>
        <w:t>&gt;</w:t>
      </w:r>
      <w:bookmarkEnd w:id="669"/>
    </w:p>
    <w:p w14:paraId="16494B29" w14:textId="77777777" w:rsidR="006518AB" w:rsidRDefault="006518AB" w:rsidP="006518AB">
      <w:r>
        <w:t>When the all the macros have been expanded, it is finally time to check whether there are pairs of string constants that need to be merged: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Pr="00492109" w:rsidRDefault="006518AB" w:rsidP="006518AB">
      <w:pPr>
        <w:pStyle w:val="Code"/>
        <w:rPr>
          <w:highlight w:val="white"/>
          <w:lang w:val="nb-NO"/>
        </w:rPr>
      </w:pPr>
      <w:r w:rsidRPr="00492109">
        <w:rPr>
          <w:highlight w:val="white"/>
          <w:lang w:val="nb-NO"/>
        </w:rPr>
        <w:t xml:space="preserve">    private void MergeStrings(List&lt;Token&gt; tokenList) {</w:t>
      </w:r>
    </w:p>
    <w:p w14:paraId="49EE2933" w14:textId="77777777" w:rsidR="006518AB" w:rsidRDefault="006518AB" w:rsidP="006518AB">
      <w:pPr>
        <w:pStyle w:val="Code"/>
        <w:rPr>
          <w:highlight w:val="white"/>
        </w:rPr>
      </w:pPr>
      <w:r w:rsidRPr="00492109">
        <w:rPr>
          <w:highlight w:val="white"/>
          <w:lang w:val="nb-NO"/>
        </w:rPr>
        <w:t xml:space="preserve">      </w:t>
      </w:r>
      <w:r>
        <w:rPr>
          <w:highlight w:val="white"/>
        </w:rPr>
        <w:t>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40EF611F" w:rsidR="00FE5DC0" w:rsidRDefault="0029042E" w:rsidP="00BC7846">
      <w:pPr>
        <w:pStyle w:val="Appendix1"/>
      </w:pPr>
      <w:bookmarkStart w:id="670" w:name="_Toc98936526"/>
      <w:bookmarkStart w:id="671" w:name="_Hlk64223521"/>
      <w:r>
        <w:lastRenderedPageBreak/>
        <w:t>&lt;</w:t>
      </w:r>
      <w:proofErr w:type="spellStart"/>
      <w:r>
        <w:t>a1</w:t>
      </w:r>
      <w:proofErr w:type="spellEnd"/>
      <w:r>
        <w:t>&gt;</w:t>
      </w:r>
      <w:bookmarkStart w:id="672" w:name="_Ref66116797"/>
      <w:bookmarkStart w:id="673" w:name="_Ref66135863"/>
      <w:r>
        <w:t>The Register Set</w:t>
      </w:r>
      <w:bookmarkEnd w:id="672"/>
      <w:bookmarkEnd w:id="673"/>
      <w:r>
        <w:t>&lt;/</w:t>
      </w:r>
      <w:proofErr w:type="spellStart"/>
      <w:r>
        <w:t>a1</w:t>
      </w:r>
      <w:proofErr w:type="spellEnd"/>
      <w:r>
        <w:t>&gt;</w:t>
      </w:r>
      <w:bookmarkEnd w:id="658"/>
      <w:bookmarkEnd w:id="670"/>
    </w:p>
    <w:p w14:paraId="5298F0CA" w14:textId="5B9D9A1A" w:rsidR="007615DC" w:rsidRDefault="00077860" w:rsidP="00FE5DC0">
      <w:r>
        <w:t xml:space="preserve">The architecture holds a set of </w:t>
      </w:r>
      <w:r w:rsidR="00180B86">
        <w:t xml:space="preserve">overlapping </w:t>
      </w:r>
      <w:r>
        <w:t>registers.</w:t>
      </w:r>
    </w:p>
    <w:tbl>
      <w:tblPr>
        <w:tblStyle w:val="TableGrid"/>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leGrid"/>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leGrid"/>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leGrid"/>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lastRenderedPageBreak/>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t>r</w:t>
            </w:r>
            <w:r>
              <w:t>sp</w:t>
            </w:r>
            <w:proofErr w:type="spellEnd"/>
          </w:p>
        </w:tc>
      </w:tr>
    </w:tbl>
    <w:p w14:paraId="5A67EAB2" w14:textId="53FE5D40" w:rsidR="007D596B" w:rsidRPr="00903DBA" w:rsidRDefault="0029042E" w:rsidP="00B824F1">
      <w:pPr>
        <w:pStyle w:val="Appendix1"/>
      </w:pPr>
      <w:bookmarkStart w:id="674" w:name="_Toc98936527"/>
      <w:bookmarkEnd w:id="671"/>
      <w:r>
        <w:lastRenderedPageBreak/>
        <w:t>&lt;</w:t>
      </w:r>
      <w:proofErr w:type="spellStart"/>
      <w:r>
        <w:t>a1</w:t>
      </w:r>
      <w:proofErr w:type="spellEnd"/>
      <w:r>
        <w:t>&gt;</w:t>
      </w:r>
      <w:bookmarkStart w:id="675" w:name="_Ref76294566"/>
      <w:r w:rsidRPr="00BC7846">
        <w:t>The</w:t>
      </w:r>
      <w:r w:rsidRPr="00903DBA">
        <w:t xml:space="preserve"> C Grammar</w:t>
      </w:r>
      <w:bookmarkEnd w:id="675"/>
      <w:r>
        <w:t>&lt;/</w:t>
      </w:r>
      <w:proofErr w:type="spellStart"/>
      <w:r>
        <w:t>a1</w:t>
      </w:r>
      <w:proofErr w:type="spellEnd"/>
      <w:r>
        <w:t>&gt;</w:t>
      </w:r>
      <w:bookmarkEnd w:id="639"/>
      <w:bookmarkEnd w:id="659"/>
      <w:bookmarkEnd w:id="674"/>
    </w:p>
    <w:p w14:paraId="5EE70CDE" w14:textId="68CA2DBC" w:rsidR="00CB1AB5" w:rsidRPr="00903DBA" w:rsidRDefault="00CB1AB5" w:rsidP="00CB1AB5">
      <w:bookmarkStart w:id="676" w:name="_Ref418184656"/>
      <w:r w:rsidRPr="00903DBA">
        <w:t xml:space="preserve">This grammar of the C compiler of this book is based on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r w:rsidR="00086BEE">
        <w:t xml:space="preserve"> The only difference is the unambiguity of the if-else statement.</w:t>
      </w:r>
    </w:p>
    <w:p w14:paraId="60E585F3" w14:textId="6C5F303A" w:rsidR="00CB1AB5" w:rsidRPr="00903DBA" w:rsidRDefault="00CC1DF4" w:rsidP="0060539D">
      <w:pPr>
        <w:pStyle w:val="Appendix2"/>
      </w:pPr>
      <w:bookmarkStart w:id="677" w:name="_Toc98936528"/>
      <w:r>
        <w:t>&lt;</w:t>
      </w:r>
      <w:proofErr w:type="spellStart"/>
      <w:r>
        <w:t>a2</w:t>
      </w:r>
      <w:proofErr w:type="spellEnd"/>
      <w:r>
        <w:t>&gt;</w:t>
      </w:r>
      <w:bookmarkStart w:id="678" w:name="_Toc49764472"/>
      <w:r w:rsidRPr="00903DBA">
        <w:t>The Preprocessor Grammar</w:t>
      </w:r>
      <w:bookmarkEnd w:id="678"/>
      <w:r>
        <w:t>&lt;/</w:t>
      </w:r>
      <w:proofErr w:type="spellStart"/>
      <w:r>
        <w:t>a2</w:t>
      </w:r>
      <w:proofErr w:type="spellEnd"/>
      <w:r>
        <w:t>&gt;</w:t>
      </w:r>
      <w:bookmarkEnd w:id="677"/>
    </w:p>
    <w:p w14:paraId="6050AB4B" w14:textId="066171E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F23462">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011847AF" w:rsidR="00CB1AB5" w:rsidRPr="00903DBA" w:rsidRDefault="00CB1AB5" w:rsidP="00CB1AB5">
      <w:pPr>
        <w:pStyle w:val="Code"/>
      </w:pPr>
      <w:r w:rsidRPr="00903DBA">
        <w:t xml:space="preserve">    </w:t>
      </w:r>
      <w:r w:rsidR="00DB6E6D">
        <w:t>/*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0093BFA2" w:rsidR="00CB1AB5" w:rsidRPr="00903DBA" w:rsidRDefault="00CB1AB5" w:rsidP="00CB1AB5">
      <w:pPr>
        <w:pStyle w:val="Code"/>
      </w:pPr>
      <w:r w:rsidRPr="00903DBA">
        <w:t xml:space="preserve">    </w:t>
      </w:r>
      <w:r w:rsidR="00DB6E6D">
        <w:t>/*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D8162EE" w:rsidR="00CB1AB5" w:rsidRPr="00903DBA" w:rsidRDefault="00CB1AB5" w:rsidP="00CB1AB5">
      <w:pPr>
        <w:pStyle w:val="Code"/>
      </w:pPr>
      <w:r w:rsidRPr="00903DBA">
        <w:t xml:space="preserve">    </w:t>
      </w:r>
      <w:r w:rsidR="00DB6E6D">
        <w:t>/*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451A944B" w:rsidR="00CB1AB5" w:rsidRPr="00903DBA" w:rsidRDefault="00CC1DF4" w:rsidP="00CC1DF4">
      <w:pPr>
        <w:pStyle w:val="Appendix3"/>
      </w:pPr>
      <w:bookmarkStart w:id="679" w:name="_Toc98936529"/>
      <w:r>
        <w:t>&lt;</w:t>
      </w:r>
      <w:proofErr w:type="spellStart"/>
      <w:r>
        <w:t>a3</w:t>
      </w:r>
      <w:proofErr w:type="spellEnd"/>
      <w:r>
        <w:t>&gt;</w:t>
      </w:r>
      <w:bookmarkStart w:id="680" w:name="_Toc49764473"/>
      <w:r w:rsidRPr="00903DBA">
        <w:t>The Language Grammar</w:t>
      </w:r>
      <w:bookmarkEnd w:id="680"/>
      <w:r>
        <w:t>&lt;/</w:t>
      </w:r>
      <w:proofErr w:type="spellStart"/>
      <w:r>
        <w:t>a3</w:t>
      </w:r>
      <w:proofErr w:type="spellEnd"/>
      <w:r>
        <w:t>&gt;</w:t>
      </w:r>
      <w:bookmarkEnd w:id="679"/>
    </w:p>
    <w:p w14:paraId="69CBCC96" w14:textId="42CE1F89"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F23462">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645EAFBA" w:rsidR="00CB1AB5" w:rsidRPr="00903DBA" w:rsidRDefault="00CB1AB5" w:rsidP="00CB1AB5">
      <w:pPr>
        <w:pStyle w:val="Code"/>
      </w:pPr>
      <w:r w:rsidRPr="00903DBA">
        <w:t xml:space="preserve">    </w:t>
      </w:r>
      <w:r w:rsidR="00DB6E6D">
        <w:t>/* Empty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4FB79D70" w:rsidR="00CB1AB5" w:rsidRPr="00903DBA" w:rsidRDefault="00CB1AB5" w:rsidP="00CB1AB5">
      <w:pPr>
        <w:pStyle w:val="Code"/>
      </w:pPr>
      <w:r w:rsidRPr="00903DBA">
        <w:t xml:space="preserve">    </w:t>
      </w:r>
      <w:r w:rsidR="00DB6E6D">
        <w:t>/* Empty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lastRenderedPageBreak/>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42EA1858" w:rsidR="00CB1AB5" w:rsidRPr="00903DBA" w:rsidRDefault="00CB1AB5" w:rsidP="00CB1AB5">
      <w:pPr>
        <w:pStyle w:val="Code"/>
      </w:pPr>
      <w:r w:rsidRPr="00903DBA">
        <w:t xml:space="preserve">    </w:t>
      </w:r>
      <w:r w:rsidR="00DB6E6D">
        <w:t>/* Empty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492109" w:rsidRDefault="00CB1AB5" w:rsidP="00CB1AB5">
      <w:pPr>
        <w:pStyle w:val="Code"/>
        <w:rPr>
          <w:lang w:val="da-DK"/>
        </w:rPr>
      </w:pPr>
      <w:r w:rsidRPr="00903DBA">
        <w:t xml:space="preserve">  </w:t>
      </w:r>
      <w:r w:rsidRPr="00492109">
        <w:rPr>
          <w:lang w:val="da-DK"/>
        </w:rPr>
        <w:t xml:space="preserve">| </w:t>
      </w:r>
      <w:r w:rsidRPr="00492109">
        <w:rPr>
          <w:i/>
          <w:lang w:val="da-DK"/>
        </w:rPr>
        <w:t>parameter</w:t>
      </w:r>
      <w:r w:rsidRPr="00492109">
        <w:rPr>
          <w:lang w:val="da-DK"/>
        </w:rPr>
        <w:t>_</w:t>
      </w:r>
      <w:r w:rsidRPr="00492109">
        <w:rPr>
          <w:i/>
          <w:lang w:val="da-DK"/>
        </w:rPr>
        <w:t>list</w:t>
      </w:r>
      <w:r w:rsidRPr="00492109">
        <w:rPr>
          <w:lang w:val="da-DK"/>
        </w:rPr>
        <w:t xml:space="preserve"> </w:t>
      </w:r>
      <w:r w:rsidRPr="00492109">
        <w:rPr>
          <w:b/>
          <w:lang w:val="da-DK"/>
        </w:rPr>
        <w:t>,</w:t>
      </w:r>
      <w:r w:rsidRPr="00492109">
        <w:rPr>
          <w:lang w:val="da-DK"/>
        </w:rPr>
        <w:t xml:space="preserve"> </w:t>
      </w:r>
      <w:r w:rsidRPr="00492109">
        <w:rPr>
          <w:b/>
          <w:lang w:val="da-DK"/>
        </w:rPr>
        <w:t>...</w:t>
      </w:r>
    </w:p>
    <w:p w14:paraId="2FE014A1" w14:textId="77777777" w:rsidR="00CB1AB5" w:rsidRPr="00492109" w:rsidRDefault="00CB1AB5" w:rsidP="00CB1AB5">
      <w:pPr>
        <w:pStyle w:val="Code"/>
        <w:rPr>
          <w:lang w:val="da-DK"/>
        </w:rPr>
      </w:pPr>
    </w:p>
    <w:p w14:paraId="42843722" w14:textId="77777777" w:rsidR="00CB1AB5" w:rsidRPr="00492109" w:rsidRDefault="00CB1AB5" w:rsidP="00CB1AB5">
      <w:pPr>
        <w:pStyle w:val="Code"/>
        <w:rPr>
          <w:lang w:val="da-DK"/>
        </w:rPr>
      </w:pPr>
      <w:r w:rsidRPr="00492109">
        <w:rPr>
          <w:i/>
          <w:lang w:val="da-DK"/>
        </w:rPr>
        <w:t>parameter</w:t>
      </w:r>
      <w:r w:rsidRPr="00492109">
        <w:rPr>
          <w:lang w:val="da-DK"/>
        </w:rPr>
        <w:t>_</w:t>
      </w:r>
      <w:r w:rsidRPr="00492109">
        <w:rPr>
          <w:i/>
          <w:lang w:val="da-DK"/>
        </w:rPr>
        <w:t>list</w:t>
      </w:r>
      <w:r w:rsidRPr="00492109">
        <w:rPr>
          <w:lang w:val="da-DK"/>
        </w:rPr>
        <w:t xml:space="preserve"> ::=</w:t>
      </w:r>
    </w:p>
    <w:p w14:paraId="6543FA9A" w14:textId="77777777" w:rsidR="00CB1AB5" w:rsidRPr="00492109" w:rsidRDefault="00CB1AB5" w:rsidP="00CB1AB5">
      <w:pPr>
        <w:pStyle w:val="Code"/>
        <w:rPr>
          <w:lang w:val="da-DK"/>
        </w:rPr>
      </w:pPr>
      <w:r w:rsidRPr="00492109">
        <w:rPr>
          <w:lang w:val="da-DK"/>
        </w:rPr>
        <w:t xml:space="preserve">    </w:t>
      </w:r>
      <w:r w:rsidRPr="00492109">
        <w:rPr>
          <w:i/>
          <w:lang w:val="da-DK"/>
        </w:rPr>
        <w:t>parameter</w:t>
      </w:r>
      <w:r w:rsidRPr="00492109">
        <w:rPr>
          <w:lang w:val="da-DK"/>
        </w:rPr>
        <w:t>_</w:t>
      </w:r>
      <w:r w:rsidRPr="00492109">
        <w:rPr>
          <w:i/>
          <w:lang w:val="da-DK"/>
        </w:rPr>
        <w:t>declaration</w:t>
      </w:r>
      <w:r w:rsidRPr="00492109">
        <w:rPr>
          <w:lang w:val="da-DK"/>
        </w:rPr>
        <w:t xml:space="preserve"> </w:t>
      </w:r>
    </w:p>
    <w:p w14:paraId="7BF1CB52" w14:textId="77777777" w:rsidR="00CB1AB5" w:rsidRPr="00903DBA" w:rsidRDefault="00CB1AB5" w:rsidP="00CB1AB5">
      <w:pPr>
        <w:pStyle w:val="Code"/>
      </w:pPr>
      <w:r w:rsidRPr="00492109">
        <w:rPr>
          <w:lang w:val="da-DK"/>
        </w:rPr>
        <w:t xml:space="preserve">  </w:t>
      </w:r>
      <w:r w:rsidRPr="00903DBA">
        <w:t xml:space="preserve">|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14374DFF" w:rsidR="00CB1AB5" w:rsidRPr="00903DBA" w:rsidRDefault="00CB1AB5" w:rsidP="00CB1AB5">
      <w:pPr>
        <w:pStyle w:val="Code"/>
      </w:pPr>
      <w:r w:rsidRPr="00903DBA">
        <w:t xml:space="preserve">    </w:t>
      </w:r>
      <w:r w:rsidR="00DB6E6D">
        <w:t>/* Empty */</w:t>
      </w:r>
      <w:r w:rsidRPr="00903DBA">
        <w:t xml:space="preserve">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lastRenderedPageBreak/>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358473AF" w:rsidR="00CB1AB5" w:rsidRPr="00903DBA" w:rsidRDefault="00CB1AB5" w:rsidP="00CB1AB5">
      <w:pPr>
        <w:pStyle w:val="Code"/>
      </w:pPr>
      <w:r w:rsidRPr="00903DBA">
        <w:t xml:space="preserve">    </w:t>
      </w:r>
      <w:r w:rsidR="00DB6E6D">
        <w:t>/* Empty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lastRenderedPageBreak/>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6DC45596" w:rsidR="00CB1AB5" w:rsidRPr="00903DBA" w:rsidRDefault="00CB1AB5" w:rsidP="00CB1AB5">
      <w:pPr>
        <w:pStyle w:val="Code"/>
      </w:pPr>
      <w:r w:rsidRPr="00903DBA">
        <w:t xml:space="preserve">    </w:t>
      </w:r>
      <w:r w:rsidR="00DB6E6D">
        <w:t>/* Empty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56156781" w:rsidR="00CB1AB5" w:rsidRPr="00903DBA" w:rsidRDefault="00CB1AB5" w:rsidP="00CB1AB5">
      <w:pPr>
        <w:pStyle w:val="Code"/>
      </w:pPr>
      <w:r w:rsidRPr="00903DBA">
        <w:t xml:space="preserve">    </w:t>
      </w:r>
      <w:r w:rsidR="00DB6E6D">
        <w:t>/* Empty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lastRenderedPageBreak/>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163EA6B8" w:rsidR="00CB1AB5" w:rsidRPr="00903DBA" w:rsidRDefault="00CB1AB5" w:rsidP="00CB1AB5">
      <w:pPr>
        <w:pStyle w:val="Code"/>
      </w:pPr>
      <w:r w:rsidRPr="00903DBA">
        <w:t xml:space="preserve">  | </w:t>
      </w:r>
      <w:r w:rsidR="00A312D7">
        <w:rPr>
          <w:i/>
        </w:rPr>
        <w:t>prefix_unary_operator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06D6C8B4" w:rsidR="00CB1AB5" w:rsidRPr="00903DBA" w:rsidRDefault="00A312D7" w:rsidP="00CB1AB5">
      <w:pPr>
        <w:pStyle w:val="Code"/>
      </w:pPr>
      <w:r>
        <w:rPr>
          <w:i/>
        </w:rPr>
        <w:t>prefix_unary_operator</w:t>
      </w:r>
      <w:r w:rsidR="00CB1AB5"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lastRenderedPageBreak/>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592986B7" w:rsidR="00CB1AB5" w:rsidRPr="00903DBA" w:rsidRDefault="00CB1AB5" w:rsidP="00CB1AB5">
      <w:pPr>
        <w:pStyle w:val="Code"/>
      </w:pPr>
      <w:r w:rsidRPr="00903DBA">
        <w:t xml:space="preserve">    </w:t>
      </w:r>
      <w:r w:rsidR="00DB6E6D">
        <w:t>/* Empty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5B33D966" w:rsidR="007660EE" w:rsidRPr="00903DBA" w:rsidRDefault="0029042E" w:rsidP="00BC7846">
      <w:pPr>
        <w:pStyle w:val="Appendix1"/>
        <w:rPr>
          <w:lang w:val="en-US"/>
        </w:rPr>
      </w:pPr>
      <w:bookmarkStart w:id="681" w:name="_Toc98936530"/>
      <w:r>
        <w:lastRenderedPageBreak/>
        <w:t>&lt;</w:t>
      </w:r>
      <w:proofErr w:type="spellStart"/>
      <w:r>
        <w:t>a1</w:t>
      </w:r>
      <w:proofErr w:type="spellEnd"/>
      <w:r>
        <w:t>&gt;</w:t>
      </w:r>
      <w:bookmarkStart w:id="682" w:name="_Ref57657966"/>
      <w:r>
        <w:t>T</w:t>
      </w:r>
      <w:r w:rsidRPr="00903DBA">
        <w:t xml:space="preserve">he </w:t>
      </w:r>
      <w:r w:rsidRPr="00903DBA">
        <w:rPr>
          <w:highlight w:val="white"/>
        </w:rPr>
        <w:t xml:space="preserve">Garden </w:t>
      </w:r>
      <w:r>
        <w:rPr>
          <w:highlight w:val="white"/>
        </w:rPr>
        <w:t>Point To</w:t>
      </w:r>
      <w:r>
        <w:t>ols</w:t>
      </w:r>
      <w:bookmarkEnd w:id="682"/>
      <w:r>
        <w:t>&lt;/</w:t>
      </w:r>
      <w:proofErr w:type="spellStart"/>
      <w:r>
        <w:t>a1</w:t>
      </w:r>
      <w:proofErr w:type="spellEnd"/>
      <w:r>
        <w:t>&gt;</w:t>
      </w:r>
      <w:bookmarkEnd w:id="676"/>
      <w:bookmarkEnd w:id="681"/>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2AAACA07" w:rsidR="007660EE" w:rsidRPr="00903DBA" w:rsidRDefault="00CC1DF4" w:rsidP="00CC1DF4">
      <w:pPr>
        <w:pStyle w:val="Appendix3"/>
      </w:pPr>
      <w:bookmarkStart w:id="683" w:name="_Toc98936531"/>
      <w:r>
        <w:t>&lt;</w:t>
      </w:r>
      <w:proofErr w:type="spellStart"/>
      <w:r>
        <w:t>a3</w:t>
      </w:r>
      <w:proofErr w:type="spellEnd"/>
      <w:r>
        <w:t>&gt;</w:t>
      </w:r>
      <w:r w:rsidRPr="00903DBA">
        <w:t>The Language</w:t>
      </w:r>
      <w:r>
        <w:t>&lt;/</w:t>
      </w:r>
      <w:proofErr w:type="spellStart"/>
      <w:r>
        <w:t>a3</w:t>
      </w:r>
      <w:proofErr w:type="spellEnd"/>
      <w:r>
        <w:t>&gt;</w:t>
      </w:r>
      <w:bookmarkEnd w:id="683"/>
    </w:p>
    <w:p w14:paraId="4F95AF5B" w14:textId="059F05B4" w:rsidR="007660EE" w:rsidRPr="00903DBA" w:rsidRDefault="007660EE" w:rsidP="007660EE">
      <w:r w:rsidRPr="00903DBA">
        <w:t xml:space="preserve">A program is made up by a non-empty sequence of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statements</w:t>
      </w:r>
      <w:r w:rsidR="00493E8C">
        <w:rPr>
          <w:rStyle w:val="CodeInText"/>
        </w:rPr>
        <w:t>&lt;/</w:t>
      </w:r>
      <w:proofErr w:type="spellStart"/>
      <w:r w:rsidR="00493E8C">
        <w:rPr>
          <w:rStyle w:val="CodeInText"/>
        </w:rPr>
        <w:t>ct</w:t>
      </w:r>
      <w:proofErr w:type="spellEnd"/>
      <w:r w:rsidR="00493E8C">
        <w:rPr>
          <w:rStyle w:val="CodeInText"/>
        </w:rPr>
        <w:t>&gt;</w:t>
      </w:r>
      <w:r w:rsidRPr="00903DBA">
        <w:t>, each terminated by a semicolon. There are five kinds of statements:</w:t>
      </w:r>
    </w:p>
    <w:p w14:paraId="3C751F69" w14:textId="4BB4A7CD" w:rsidR="007660EE" w:rsidRPr="00903DBA" w:rsidRDefault="00D4318D" w:rsidP="00B03351">
      <w:pPr>
        <w:pStyle w:val="ListParagraph"/>
        <w:numPr>
          <w:ilvl w:val="0"/>
          <w:numId w:val="193"/>
        </w:numPr>
      </w:pPr>
      <w:r>
        <w:rPr>
          <w:rStyle w:val="KeyWord0"/>
        </w:rPr>
        <w:t>&lt;k&gt;</w:t>
      </w:r>
      <w:r w:rsidRPr="00B03351">
        <w:rPr>
          <w:rStyle w:val="KeyWord0"/>
        </w:rPr>
        <w:t>Read</w:t>
      </w:r>
      <w:r>
        <w:rPr>
          <w:rStyle w:val="KeyWord0"/>
        </w:rPr>
        <w:t>&lt;/k&gt;</w:t>
      </w:r>
      <w:r w:rsidR="008C4970" w:rsidRPr="00903DBA">
        <w:t>. A non-empty sequence of variables is assigned values read from the input stream, with an optional prompt.</w:t>
      </w:r>
    </w:p>
    <w:p w14:paraId="7442C174" w14:textId="6C964EB1" w:rsidR="007660EE" w:rsidRPr="00903DBA" w:rsidRDefault="00D4318D" w:rsidP="00B03351">
      <w:pPr>
        <w:pStyle w:val="ListParagraph"/>
        <w:numPr>
          <w:ilvl w:val="0"/>
          <w:numId w:val="193"/>
        </w:numPr>
      </w:pPr>
      <w:r>
        <w:rPr>
          <w:rStyle w:val="KeyWord0"/>
        </w:rPr>
        <w:t>&lt;k&gt;</w:t>
      </w:r>
      <w:r w:rsidRPr="00B03351">
        <w:rPr>
          <w:rStyle w:val="KeyWord0"/>
        </w:rPr>
        <w:t>Write</w:t>
      </w:r>
      <w:r>
        <w:rPr>
          <w:rStyle w:val="KeyWord0"/>
        </w:rPr>
        <w:t>&lt;/k&gt;</w:t>
      </w:r>
      <w:r w:rsidR="008C4970" w:rsidRPr="00903DBA">
        <w:t>. The non-empty sequence of values is written to the output stream, with an optional text.</w:t>
      </w:r>
    </w:p>
    <w:p w14:paraId="400475D4" w14:textId="5D55D9BB" w:rsidR="007660EE" w:rsidRPr="00903DBA" w:rsidRDefault="00D4318D" w:rsidP="00B03351">
      <w:pPr>
        <w:pStyle w:val="ListParagraph"/>
        <w:numPr>
          <w:ilvl w:val="0"/>
          <w:numId w:val="193"/>
        </w:numPr>
      </w:pPr>
      <w:r>
        <w:rPr>
          <w:rStyle w:val="KeyWord0"/>
        </w:rPr>
        <w:t>&lt;k&gt;</w:t>
      </w:r>
      <w:r w:rsidRPr="00B03351">
        <w:rPr>
          <w:rStyle w:val="KeyWord0"/>
        </w:rPr>
        <w:t>Assign</w:t>
      </w:r>
      <w:r>
        <w:rPr>
          <w:rStyle w:val="KeyWord0"/>
        </w:rPr>
        <w:t>&lt;/k&gt;</w:t>
      </w:r>
      <w:r w:rsidR="008C4970" w:rsidRPr="00903DBA">
        <w:t>. A variable is assigned the value of an expression.</w:t>
      </w:r>
    </w:p>
    <w:p w14:paraId="06291512" w14:textId="753992A7" w:rsidR="007660EE" w:rsidRPr="00903DBA" w:rsidRDefault="007660EE" w:rsidP="007660EE">
      <w:r w:rsidRPr="00903DBA">
        <w:t xml:space="preserve">The mathematical constants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pi</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are stored in the variable map when the execution starts. An expression can be made up of the four rules of arithmetic, parentheses as well as the functions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sin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cos</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tan</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log</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exp</w:t>
      </w:r>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log10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exp10</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sqrt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1D640D1A"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The area and circumference of a circle</w:t>
      </w:r>
      <w:r w:rsidR="008470CD">
        <w:rPr>
          <w:highlight w:val="white"/>
        </w:rPr>
        <w:t xml:space="preserve"> */</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665E2CD7"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Fahrenheit to Celsius</w:t>
      </w:r>
      <w:r w:rsidR="008470CD">
        <w:rPr>
          <w:highlight w:val="white"/>
        </w:rPr>
        <w:t xml:space="preserve"> */</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27B8961E" w:rsidR="007660EE" w:rsidRPr="00903DBA" w:rsidRDefault="007660EE" w:rsidP="007660EE">
      <w:pPr>
        <w:pStyle w:val="Code"/>
        <w:rPr>
          <w:highlight w:val="white"/>
        </w:rPr>
      </w:pPr>
      <w:r w:rsidRPr="00903DBA">
        <w:rPr>
          <w:highlight w:val="white"/>
        </w:rPr>
        <w:t>/</w:t>
      </w:r>
      <w:r w:rsidR="008470CD">
        <w:rPr>
          <w:highlight w:val="white"/>
        </w:rPr>
        <w:t>*</w:t>
      </w:r>
      <w:r w:rsidRPr="00903DBA">
        <w:rPr>
          <w:highlight w:val="white"/>
        </w:rPr>
        <w:t xml:space="preserve"> Pythagorean Theorem</w:t>
      </w:r>
      <w:r w:rsidR="008470CD">
        <w:rPr>
          <w:highlight w:val="white"/>
        </w:rPr>
        <w:t xml:space="preserve"> */</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4B6D182A" w:rsidR="007660EE" w:rsidRPr="00903DBA" w:rsidRDefault="00CC1DF4" w:rsidP="00CC1DF4">
      <w:pPr>
        <w:pStyle w:val="Appendix3"/>
      </w:pPr>
      <w:bookmarkStart w:id="684" w:name="_Toc98936532"/>
      <w:r>
        <w:t>&lt;</w:t>
      </w:r>
      <w:proofErr w:type="spellStart"/>
      <w:r>
        <w:t>a3</w:t>
      </w:r>
      <w:proofErr w:type="spellEnd"/>
      <w:r>
        <w:t>&gt;</w:t>
      </w:r>
      <w:r w:rsidRPr="00903DBA">
        <w:t>The Grammar</w:t>
      </w:r>
      <w:r>
        <w:t>&lt;/</w:t>
      </w:r>
      <w:proofErr w:type="spellStart"/>
      <w:r>
        <w:t>a3</w:t>
      </w:r>
      <w:proofErr w:type="spellEnd"/>
      <w:r>
        <w:t>&gt;</w:t>
      </w:r>
      <w:bookmarkEnd w:id="684"/>
    </w:p>
    <w:p w14:paraId="421294A4" w14:textId="7962002F" w:rsidR="007660EE" w:rsidRPr="00903DBA" w:rsidRDefault="007660EE" w:rsidP="007660EE">
      <w:r w:rsidRPr="00903DBA">
        <w:t xml:space="preserve">Every programming language has a syntax, which may be defined by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grammar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grammar of our language is given below. A grammar is made up by a set of </w:t>
      </w:r>
      <w:r w:rsidR="00D4318D">
        <w:rPr>
          <w:rStyle w:val="KeyWord0"/>
        </w:rPr>
        <w:t>&lt;k&gt;</w:t>
      </w:r>
      <w:r w:rsidR="00D4318D" w:rsidRPr="00CB270F">
        <w:rPr>
          <w:rStyle w:val="KeyWord0"/>
        </w:rPr>
        <w:t>rules</w:t>
      </w:r>
      <w:r w:rsidR="00D4318D">
        <w:rPr>
          <w:rStyle w:val="KeyWord0"/>
        </w:rPr>
        <w:t>&lt;/k&gt;</w:t>
      </w:r>
      <w:r w:rsidRPr="00903DBA">
        <w:t xml:space="preserve">, among which one is the start rule (in this case </w:t>
      </w:r>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proofErr w:type="spellStart"/>
      <w:r w:rsidR="00493E8C" w:rsidRPr="00903DBA">
        <w:rPr>
          <w:rStyle w:val="CodeInText"/>
          <w:highlight w:val="white"/>
        </w:rPr>
        <w:t>statement</w:t>
      </w:r>
      <w:r w:rsidR="00FA131D">
        <w:rPr>
          <w:rStyle w:val="CodeInText"/>
          <w:highlight w:val="white"/>
        </w:rPr>
        <w:t>_</w:t>
      </w:r>
      <w:r w:rsidR="00493E8C" w:rsidRPr="00903DBA">
        <w:rPr>
          <w:rStyle w:val="CodeInText"/>
          <w:highlight w:val="white"/>
        </w:rPr>
        <w:t>list</w:t>
      </w:r>
      <w:proofErr w:type="spellEnd"/>
      <w:r w:rsidR="00493E8C">
        <w:rPr>
          <w:rStyle w:val="CodeInText"/>
          <w:highlight w:val="white"/>
        </w:rPr>
        <w:t>&lt;/</w:t>
      </w:r>
      <w:proofErr w:type="spellStart"/>
      <w:r w:rsidR="00493E8C">
        <w:rPr>
          <w:rStyle w:val="CodeInText"/>
          <w:highlight w:val="white"/>
        </w:rPr>
        <w:t>ct</w:t>
      </w:r>
      <w:proofErr w:type="spellEnd"/>
      <w:r w:rsidR="00493E8C">
        <w:rPr>
          <w:rStyle w:val="CodeInText"/>
          <w:highlight w:val="white"/>
        </w:rPr>
        <w:t>&gt;</w:t>
      </w:r>
      <w:r w:rsidRPr="00903DBA">
        <w:t xml:space="preserve">). The grammar rules for our language follows below, the vertical bar at the left of the rules can be read as “or”. The first rule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statement</w:t>
      </w:r>
      <w:r w:rsidR="00754481">
        <w:rPr>
          <w:rStyle w:val="CodeInText"/>
        </w:rPr>
        <w:t>_</w:t>
      </w:r>
      <w:r w:rsidR="00493E8C" w:rsidRPr="00903DBA">
        <w:rPr>
          <w:rStyle w:val="CodeInText"/>
        </w:rPr>
        <w:t>list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can be read as “a statement list is a statement </w:t>
      </w:r>
      <w:r w:rsidR="00D4318D">
        <w:rPr>
          <w:rStyle w:val="KeyWord0"/>
        </w:rPr>
        <w:t>&lt;k&gt;</w:t>
      </w:r>
      <w:r w:rsidR="00D4318D" w:rsidRPr="0042311C">
        <w:rPr>
          <w:rStyle w:val="KeyWord0"/>
        </w:rPr>
        <w:t>or</w:t>
      </w:r>
      <w:r w:rsidR="00D4318D">
        <w:rPr>
          <w:rStyle w:val="KeyWord0"/>
        </w:rPr>
        <w:t>&lt;/k&gt;</w:t>
      </w:r>
      <w:r w:rsidRPr="00903DBA">
        <w:t xml:space="preserve">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2F580D8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203C0AC9" w:rsidR="007660EE" w:rsidRPr="00903DBA" w:rsidRDefault="00CC1DF4" w:rsidP="00CC1DF4">
      <w:pPr>
        <w:pStyle w:val="Appendix3"/>
      </w:pPr>
      <w:bookmarkStart w:id="685" w:name="_Toc98936533"/>
      <w:r>
        <w:t>&lt;</w:t>
      </w:r>
      <w:proofErr w:type="spellStart"/>
      <w:r>
        <w:t>a3</w:t>
      </w:r>
      <w:proofErr w:type="spellEnd"/>
      <w:r>
        <w:t>&gt;</w:t>
      </w:r>
      <w:proofErr w:type="spellStart"/>
      <w:r w:rsidRPr="00903DBA">
        <w:t>GPPG</w:t>
      </w:r>
      <w:proofErr w:type="spellEnd"/>
      <w:r>
        <w:t>&lt;/</w:t>
      </w:r>
      <w:proofErr w:type="spellStart"/>
      <w:r>
        <w:t>a3</w:t>
      </w:r>
      <w:proofErr w:type="spellEnd"/>
      <w:r>
        <w:t>&gt;</w:t>
      </w:r>
      <w:bookmarkEnd w:id="685"/>
    </w:p>
    <w:p w14:paraId="3F9D3945" w14:textId="07CC4806"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w:t>
      </w:r>
      <w:r w:rsidR="00D4318D">
        <w:rPr>
          <w:rStyle w:val="KeyWord0"/>
        </w:rPr>
        <w:t>&lt;k&gt;</w:t>
      </w:r>
      <w:r w:rsidR="00D4318D" w:rsidRPr="0042311C">
        <w:rPr>
          <w:rStyle w:val="KeyWord0"/>
        </w:rPr>
        <w:t>yak</w:t>
      </w:r>
      <w:r w:rsidR="00D4318D">
        <w:rPr>
          <w:rStyle w:val="KeyWord0"/>
        </w:rPr>
        <w:t>&lt;/k&gt;</w:t>
      </w:r>
      <w:r w:rsidR="00BA59B6" w:rsidRPr="00903DBA">
        <w:t>.</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00D4318D">
        <w:rPr>
          <w:rStyle w:val="KeyWord0"/>
        </w:rPr>
        <w:t>&lt;k&gt;</w:t>
      </w:r>
      <w:r w:rsidR="00D4318D" w:rsidRPr="00903DBA">
        <w:rPr>
          <w:rStyle w:val="KeyWord0"/>
        </w:rPr>
        <w:t>actions</w:t>
      </w:r>
      <w:r w:rsidR="00D4318D">
        <w:rPr>
          <w:rStyle w:val="KeyWord0"/>
        </w:rPr>
        <w:t>&lt;/k&gt;</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5DCC9B9D"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gppg</w:t>
      </w:r>
      <w:proofErr w:type="spellEnd"/>
      <w:r>
        <w:t>&lt;/</w:t>
      </w:r>
      <w:proofErr w:type="spellStart"/>
      <w:r>
        <w:t>ch</w:t>
      </w:r>
      <w:proofErr w:type="spellEnd"/>
      <w:r>
        <w:t>&gt;</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03FD8CF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57406FD3" w:rsidR="007660EE" w:rsidRPr="00903DBA" w:rsidRDefault="007660EE" w:rsidP="0042311C">
      <w:r w:rsidRPr="00903DBA">
        <w:t xml:space="preserve">The </w:t>
      </w:r>
      <w:r w:rsidR="00D4318D">
        <w:rPr>
          <w:rStyle w:val="KeyWord0"/>
        </w:rPr>
        <w:t>&lt;k&gt;</w:t>
      </w:r>
      <w:r w:rsidR="00D4318D" w:rsidRPr="0042311C">
        <w:rPr>
          <w:rStyle w:val="KeyWord0"/>
        </w:rPr>
        <w:t>STRING</w:t>
      </w:r>
      <w:r w:rsidR="00D4318D">
        <w:rPr>
          <w:rStyle w:val="KeyWord0"/>
        </w:rPr>
        <w:t>&lt;/k&gt;</w:t>
      </w:r>
      <w:r w:rsidRPr="00903DBA">
        <w:t xml:space="preserve">, </w:t>
      </w:r>
      <w:r w:rsidR="00D4318D">
        <w:rPr>
          <w:rStyle w:val="KeyWord0"/>
        </w:rPr>
        <w:t>&lt;k&gt;</w:t>
      </w:r>
      <w:r w:rsidR="00D4318D" w:rsidRPr="0042311C">
        <w:rPr>
          <w:rStyle w:val="KeyWord0"/>
        </w:rPr>
        <w:t>IDENTIFIER</w:t>
      </w:r>
      <w:r w:rsidR="00D4318D">
        <w:rPr>
          <w:rStyle w:val="KeyWord0"/>
        </w:rPr>
        <w:t>&lt;/k&gt;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E65FE6">
        <w:rPr>
          <w:rStyle w:val="CodeInText"/>
        </w:rPr>
        <w:t>VALUE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1094EFC1" w:rsidR="007660EE" w:rsidRPr="00903DBA" w:rsidRDefault="007660EE" w:rsidP="0042311C">
      <w:r w:rsidRPr="00903DBA">
        <w:t xml:space="preserve">There are also the rules </w:t>
      </w:r>
      <w:r w:rsidR="00D4318D">
        <w:rPr>
          <w:rStyle w:val="KeyWord0"/>
        </w:rPr>
        <w:t>&lt;k&gt;</w:t>
      </w:r>
      <w:r w:rsidR="00D4318D" w:rsidRPr="0042311C">
        <w:rPr>
          <w:rStyle w:val="KeyWord0"/>
        </w:rPr>
        <w:t>statement_list</w:t>
      </w:r>
      <w:r w:rsidR="00D4318D">
        <w:rPr>
          <w:rStyle w:val="KeyWord0"/>
        </w:rPr>
        <w:t>&lt;/k&gt;</w:t>
      </w:r>
      <w:r w:rsidRPr="00903DBA">
        <w:t xml:space="preserve">, </w:t>
      </w:r>
      <w:r w:rsidRPr="00E65FE6">
        <w:t>statement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E65FE6">
        <w:rPr>
          <w:rStyle w:val="CodeInText"/>
        </w:rPr>
        <w:t>optional</w:t>
      </w:r>
      <w:r w:rsidR="00754481">
        <w:rPr>
          <w:rStyle w:val="CodeInText"/>
        </w:rPr>
        <w:t>_</w:t>
      </w:r>
      <w:r w:rsidR="00493E8C" w:rsidRPr="00E65FE6">
        <w:rPr>
          <w:rStyle w:val="CodeInText"/>
        </w:rPr>
        <w:t>output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lastRenderedPageBreak/>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6B6F551C" w:rsidR="007660EE" w:rsidRPr="00903DBA" w:rsidRDefault="007660EE" w:rsidP="007660EE">
      <w:pPr>
        <w:pStyle w:val="Code"/>
        <w:rPr>
          <w:highlight w:val="white"/>
        </w:rPr>
      </w:pPr>
      <w:r w:rsidRPr="00903DBA">
        <w:rPr>
          <w:highlight w:val="white"/>
        </w:rPr>
        <w:t xml:space="preserve">        Console.Error.WriteLine(</w:t>
      </w:r>
      <w:r w:rsidR="003C5F2B">
        <w:rPr>
          <w:highlight w:val="white"/>
        </w:rPr>
        <w:t>$</w:t>
      </w:r>
      <w:r w:rsidRPr="00903DBA">
        <w:rPr>
          <w:highlight w:val="white"/>
        </w:rPr>
        <w:t xml:space="preserve">"Invalid input: </w:t>
      </w:r>
      <w:r w:rsidR="003C5F2B">
        <w:rPr>
          <w:highlight w:val="white"/>
        </w:rPr>
        <w:t>{</w:t>
      </w:r>
      <w:r w:rsidRPr="00903DBA">
        <w:rPr>
          <w:highlight w:val="white"/>
        </w:rPr>
        <w:t>exception.ToString()</w:t>
      </w:r>
      <w:r w:rsidR="003C5F2B">
        <w:rPr>
          <w:highlight w:val="white"/>
        </w:rPr>
        <w:t>}"</w:t>
      </w:r>
      <w:r w:rsidRPr="00903DBA">
        <w:rPr>
          <w:highlight w:val="white"/>
        </w:rPr>
        <w:t>);</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5C73FFE5"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25591D6A" w:rsidR="007660EE" w:rsidRPr="00903DBA" w:rsidRDefault="007660EE" w:rsidP="007660EE">
      <w:r w:rsidRPr="00903DBA">
        <w:lastRenderedPageBreak/>
        <w:t xml:space="preserve">The value of the rule is stored in $$. However, the $$ value is always a reference to </w:t>
      </w:r>
      <w:r w:rsidR="00D4318D">
        <w:rPr>
          <w:rStyle w:val="KeyWord0"/>
        </w:rPr>
        <w:t>&lt;k&gt;</w:t>
      </w:r>
      <w:r w:rsidR="00D4318D" w:rsidRPr="00FE18B6">
        <w:rPr>
          <w:rStyle w:val="KeyWord0"/>
        </w:rPr>
        <w:t>Object</w:t>
      </w:r>
      <w:r w:rsidR="00D4318D">
        <w:rPr>
          <w:rStyle w:val="KeyWord0"/>
        </w:rPr>
        <w:t>&lt;/k&gt;</w:t>
      </w:r>
      <w:r w:rsidRPr="00903DBA">
        <w:t xml:space="preserve">. Therefore, we need to transform it into a list before we can call the </w:t>
      </w:r>
      <w:r w:rsidR="00D4318D">
        <w:rPr>
          <w:rStyle w:val="KeyWord0"/>
        </w:rPr>
        <w:t>&lt;k&gt;</w:t>
      </w:r>
      <w:r w:rsidR="00D4318D" w:rsidRPr="00FE18B6">
        <w:rPr>
          <w:rStyle w:val="KeyWord0"/>
        </w:rPr>
        <w:t>add</w:t>
      </w:r>
      <w:r w:rsidR="00D4318D">
        <w:rPr>
          <w:rStyle w:val="KeyWord0"/>
        </w:rPr>
        <w:t>&lt;/k&gt;</w:t>
      </w:r>
      <w:r w:rsidRPr="00903DBA">
        <w:t xml:space="preserve"> method.</w:t>
      </w:r>
    </w:p>
    <w:p w14:paraId="7BBC446F" w14:textId="77777777" w:rsidR="007660EE" w:rsidRPr="00903DBA" w:rsidRDefault="007660EE" w:rsidP="007660EE">
      <w:pPr>
        <w:pStyle w:val="Code"/>
        <w:rPr>
          <w:highlight w:val="white"/>
        </w:rPr>
      </w:pPr>
      <w:bookmarkStart w:id="68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414BA4E0"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57A1EEC5" w:rsidR="007660EE" w:rsidRPr="00903DBA" w:rsidRDefault="007660EE" w:rsidP="007660EE">
      <w:pPr>
        <w:pStyle w:val="Code"/>
        <w:rPr>
          <w:highlight w:val="white"/>
        </w:rPr>
      </w:pPr>
      <w:r w:rsidRPr="00903DBA">
        <w:rPr>
          <w:highlight w:val="white"/>
        </w:rPr>
        <w:t xml:space="preserve">      $$ </w:t>
      </w:r>
      <w:r w:rsidR="001F2BD0">
        <w:rPr>
          <w:highlight w:val="white"/>
        </w:rPr>
        <w:t>= new(</w:t>
      </w:r>
      <w:r w:rsidRPr="00903DBA">
        <w:rPr>
          <w:highlight w:val="white"/>
        </w:rPr>
        <w: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lastRenderedPageBreak/>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lastRenderedPageBreak/>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0DA57CD2" w:rsidR="007660EE" w:rsidRPr="00903DBA" w:rsidRDefault="00CC1DF4" w:rsidP="00CC1DF4">
      <w:pPr>
        <w:pStyle w:val="Appendix3"/>
      </w:pPr>
      <w:bookmarkStart w:id="687" w:name="_Toc98936534"/>
      <w:r>
        <w:t>&lt;</w:t>
      </w:r>
      <w:proofErr w:type="spellStart"/>
      <w:r>
        <w:t>a3</w:t>
      </w:r>
      <w:proofErr w:type="spellEnd"/>
      <w:r>
        <w:t>&gt;</w:t>
      </w:r>
      <w:proofErr w:type="spellStart"/>
      <w:r w:rsidRPr="00903DBA">
        <w:t>JPlex</w:t>
      </w:r>
      <w:proofErr w:type="spellEnd"/>
      <w:r>
        <w:t>&lt;/</w:t>
      </w:r>
      <w:proofErr w:type="spellStart"/>
      <w:r>
        <w:t>a3</w:t>
      </w:r>
      <w:proofErr w:type="spellEnd"/>
      <w:r>
        <w:t>&gt;</w:t>
      </w:r>
      <w:bookmarkEnd w:id="686"/>
      <w:bookmarkEnd w:id="687"/>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2AAB40FC"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r w:rsidR="00FE18B6" w:rsidRPr="00903DBA">
        <w:t>preceding</w:t>
      </w:r>
      <w:r w:rsidRPr="00903DBA">
        <w:t xml:space="preserve"> it with a backslash.</w:t>
      </w:r>
    </w:p>
    <w:tbl>
      <w:tblPr>
        <w:tblStyle w:val="TableGrid"/>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59DAF53C" w:rsidR="007660EE" w:rsidRPr="00903DBA" w:rsidRDefault="007660EE" w:rsidP="0092795B">
            <w:r w:rsidRPr="00903DBA">
              <w:t xml:space="preserve">Any character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except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47FE1990" w:rsidR="007660EE" w:rsidRPr="00903DBA" w:rsidRDefault="007660EE" w:rsidP="0092795B">
            <w:r w:rsidRPr="00903DBA">
              <w:t>One or more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38E1DD38" w:rsidR="007660EE" w:rsidRPr="00903DBA" w:rsidRDefault="000274D4" w:rsidP="007660EE">
      <w:pPr>
        <w:pStyle w:val="CodeHeader"/>
      </w:pPr>
      <w:r>
        <w:t>&lt;</w:t>
      </w:r>
      <w:proofErr w:type="spellStart"/>
      <w:r>
        <w:t>ch</w:t>
      </w:r>
      <w:proofErr w:type="spellEnd"/>
      <w:r>
        <w:t>&gt;</w:t>
      </w:r>
      <w:proofErr w:type="spellStart"/>
      <w:r w:rsidRPr="00903DBA">
        <w:t>Scanner</w:t>
      </w:r>
      <w:r>
        <w:t>.</w:t>
      </w:r>
      <w:r w:rsidRPr="00903DBA">
        <w:t>jplex</w:t>
      </w:r>
      <w:proofErr w:type="spellEnd"/>
      <w:r>
        <w:t>&lt;/</w:t>
      </w:r>
      <w:proofErr w:type="spellStart"/>
      <w:r>
        <w:t>ch</w:t>
      </w:r>
      <w:proofErr w:type="spellEnd"/>
      <w:r>
        <w:t>&gt;</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1DA73006"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BA5AC24" w14:textId="77777777" w:rsidR="007660EE" w:rsidRPr="00903DBA" w:rsidRDefault="007660EE" w:rsidP="007660EE">
      <w:pPr>
        <w:pStyle w:val="Code"/>
        <w:rPr>
          <w:highlight w:val="white"/>
        </w:rPr>
      </w:pPr>
      <w:r w:rsidRPr="00903DBA">
        <w:rPr>
          <w:highlight w:val="white"/>
        </w:rPr>
        <w:t>%}</w:t>
      </w:r>
    </w:p>
    <w:p w14:paraId="5DC9AF74" w14:textId="3722C790" w:rsidR="007660EE" w:rsidRPr="00903DBA" w:rsidRDefault="007660EE" w:rsidP="007660EE">
      <w:r w:rsidRPr="00903DBA">
        <w:t xml:space="preserve">In the scanner code below, a </w:t>
      </w:r>
      <w:r w:rsidR="00D4318D">
        <w:rPr>
          <w:rStyle w:val="KeyWord0"/>
        </w:rPr>
        <w:t>&lt;k&gt;</w:t>
      </w:r>
      <w:r w:rsidR="00D4318D" w:rsidRPr="00CA5464">
        <w:rPr>
          <w:rStyle w:val="KeyWord0"/>
        </w:rPr>
        <w:t>line</w:t>
      </w:r>
      <w:r w:rsidR="00D4318D">
        <w:rPr>
          <w:rStyle w:val="KeyWord0"/>
        </w:rPr>
        <w:t xml:space="preserve"> </w:t>
      </w:r>
      <w:r w:rsidR="00D4318D" w:rsidRPr="00CA5464">
        <w:rPr>
          <w:rStyle w:val="KeyWord0"/>
        </w:rPr>
        <w:t>comment</w:t>
      </w:r>
      <w:r w:rsidR="00D4318D">
        <w:rPr>
          <w:rStyle w:val="KeyWord0"/>
        </w:rPr>
        <w:t>&lt;/k&gt;</w:t>
      </w:r>
      <w:r w:rsidRPr="00903DBA">
        <w:t xml:space="preserve"> is two slashes </w:t>
      </w:r>
      <w:r w:rsidR="00F17AB8">
        <w:t xml:space="preserve">(‘//’) </w:t>
      </w:r>
      <w:r w:rsidRPr="00903DBA">
        <w:t xml:space="preserve">followed by </w:t>
      </w:r>
      <w:r w:rsidR="00F17AB8">
        <w:t xml:space="preserve">a text to the </w:t>
      </w:r>
      <w:r w:rsidR="00EF7089">
        <w:t>of the line of file</w:t>
      </w:r>
      <w:r w:rsidRPr="00903DBA">
        <w:t>. Since both the slash has special meaning</w:t>
      </w:r>
      <w:r w:rsidR="00CA5464">
        <w:t>,</w:t>
      </w:r>
      <w:r w:rsidRPr="00903DBA">
        <w:t xml:space="preserve"> we must insert a backslash before it for it to mean just a slash.</w:t>
      </w:r>
    </w:p>
    <w:p w14:paraId="1D5CCED5" w14:textId="05676A40" w:rsidR="007660EE" w:rsidRDefault="007660EE" w:rsidP="0032151D">
      <w:pPr>
        <w:pStyle w:val="Code"/>
        <w:rPr>
          <w:highlight w:val="white"/>
        </w:rPr>
      </w:pPr>
      <w:r w:rsidRPr="0032151D">
        <w:rPr>
          <w:highlight w:val="white"/>
        </w:rPr>
        <w:t>LINE_COMMENT \/\/.*</w:t>
      </w:r>
    </w:p>
    <w:p w14:paraId="6B63DC02" w14:textId="0321DED8" w:rsidR="0032151D" w:rsidRPr="00EF7089" w:rsidRDefault="0032151D" w:rsidP="00EF7089">
      <w:pPr>
        <w:rPr>
          <w:highlight w:val="white"/>
        </w:rPr>
      </w:pPr>
      <w:r w:rsidRPr="00EF7089">
        <w:rPr>
          <w:highlight w:val="white"/>
        </w:rPr>
        <w:t xml:space="preserve">In the same way, </w:t>
      </w:r>
      <w:r w:rsidR="00EF7089" w:rsidRPr="00EF7089">
        <w:rPr>
          <w:highlight w:val="white"/>
        </w:rPr>
        <w:t xml:space="preserve">a </w:t>
      </w:r>
      <w:r w:rsidR="00D4318D">
        <w:rPr>
          <w:rStyle w:val="KeyWord0"/>
          <w:highlight w:val="white"/>
        </w:rPr>
        <w:t>&lt;k&gt;</w:t>
      </w:r>
      <w:r w:rsidR="00D4318D" w:rsidRPr="00EF7089">
        <w:rPr>
          <w:rStyle w:val="KeyWord0"/>
          <w:highlight w:val="white"/>
        </w:rPr>
        <w:t>block</w:t>
      </w:r>
      <w:r w:rsidR="00D4318D">
        <w:rPr>
          <w:rStyle w:val="KeyWord0"/>
          <w:highlight w:val="white"/>
        </w:rPr>
        <w:t xml:space="preserve"> </w:t>
      </w:r>
      <w:r w:rsidR="00D4318D" w:rsidRPr="00EF7089">
        <w:rPr>
          <w:rStyle w:val="KeyWord0"/>
          <w:highlight w:val="white"/>
        </w:rPr>
        <w:t>comment</w:t>
      </w:r>
      <w:r w:rsidR="00D4318D">
        <w:rPr>
          <w:rStyle w:val="KeyWord0"/>
          <w:highlight w:val="white"/>
        </w:rPr>
        <w:t>&lt;/k&gt;</w:t>
      </w:r>
      <w:r w:rsidR="00EF7089" w:rsidRPr="00EF7089">
        <w:rPr>
          <w:highlight w:val="white"/>
        </w:rPr>
        <w:t xml:space="preserve"> is a text enclosed in ‘/*’ and ‘*/’.</w:t>
      </w:r>
    </w:p>
    <w:p w14:paraId="7F89D304" w14:textId="77777777" w:rsidR="0032151D" w:rsidRPr="0032151D" w:rsidRDefault="0032151D" w:rsidP="0032151D">
      <w:pPr>
        <w:pStyle w:val="Code"/>
      </w:pPr>
      <w:r w:rsidRPr="0032151D">
        <w:t>BLOCK_COMMENT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lastRenderedPageBreak/>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536AFD" w:rsidRDefault="007660EE" w:rsidP="007660EE">
      <w:pPr>
        <w:pStyle w:val="Code"/>
        <w:rPr>
          <w:highlight w:val="white"/>
          <w:lang w:val="nb-NO"/>
        </w:rPr>
      </w:pPr>
      <w:r w:rsidRPr="00536AFD">
        <w:rPr>
          <w:highlight w:val="white"/>
          <w:lang w:val="nb-NO"/>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6F3C74FA" w:rsidR="007660EE" w:rsidRPr="00903DBA" w:rsidRDefault="007660EE" w:rsidP="007660EE">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yytext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BB7B5BC"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32151D" w:rsidRDefault="007660EE" w:rsidP="0032151D">
      <w:pPr>
        <w:pStyle w:val="Code"/>
        <w:rPr>
          <w:highlight w:val="white"/>
        </w:rPr>
      </w:pPr>
    </w:p>
    <w:p w14:paraId="78E88101" w14:textId="77777777" w:rsidR="0032151D" w:rsidRPr="0032151D" w:rsidRDefault="0032151D" w:rsidP="0032151D">
      <w:pPr>
        <w:pStyle w:val="Code"/>
      </w:pPr>
      <w:r w:rsidRPr="0032151D">
        <w:t>{BLOCK_COMMENT} {</w:t>
      </w:r>
    </w:p>
    <w:p w14:paraId="0AA9F927" w14:textId="65B87DDE" w:rsidR="0032151D" w:rsidRPr="0032151D" w:rsidRDefault="0032151D" w:rsidP="0032151D">
      <w:pPr>
        <w:pStyle w:val="Code"/>
      </w:pPr>
      <w:r w:rsidRPr="0032151D">
        <w:t xml:space="preserve">  /</w:t>
      </w:r>
      <w:r w:rsidR="00A47B14">
        <w:t>*</w:t>
      </w:r>
      <w:r w:rsidRPr="0032151D">
        <w:t xml:space="preserve"> Empty</w:t>
      </w:r>
      <w:r w:rsidR="00A47B14">
        <w:t xml:space="preserve"> */</w:t>
      </w:r>
    </w:p>
    <w:p w14:paraId="35C81553" w14:textId="77777777" w:rsidR="0032151D" w:rsidRPr="0032151D" w:rsidRDefault="0032151D" w:rsidP="0032151D">
      <w:pPr>
        <w:pStyle w:val="Code"/>
      </w:pPr>
      <w:r w:rsidRPr="0032151D">
        <w:t>}</w:t>
      </w:r>
    </w:p>
    <w:p w14:paraId="57E6E7EB" w14:textId="77777777" w:rsidR="0032151D" w:rsidRPr="0032151D" w:rsidRDefault="0032151D" w:rsidP="0032151D">
      <w:pPr>
        <w:pStyle w:val="Code"/>
      </w:pPr>
    </w:p>
    <w:p w14:paraId="2D3B34C3" w14:textId="77777777" w:rsidR="007660EE" w:rsidRPr="00903DBA" w:rsidRDefault="007660EE" w:rsidP="007660EE">
      <w:pPr>
        <w:pStyle w:val="Code"/>
        <w:rPr>
          <w:highlight w:val="white"/>
        </w:rPr>
      </w:pPr>
      <w:r w:rsidRPr="00903DBA">
        <w:rPr>
          <w:highlight w:val="white"/>
        </w:rPr>
        <w:t>{WHITE_SPACE} {</w:t>
      </w:r>
    </w:p>
    <w:p w14:paraId="5363E705" w14:textId="60F481DA"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3AA27DEA" w14:textId="77777777" w:rsidR="007660EE" w:rsidRPr="00903DBA" w:rsidRDefault="007660EE" w:rsidP="007660EE">
      <w:pPr>
        <w:pStyle w:val="Code"/>
        <w:rPr>
          <w:highlight w:val="white"/>
        </w:rPr>
      </w:pPr>
      <w:r w:rsidRPr="00903DBA">
        <w:rPr>
          <w:highlight w:val="white"/>
        </w:rPr>
        <w:lastRenderedPageBreak/>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67437ABA" w:rsidR="007660EE" w:rsidRPr="00903DBA" w:rsidRDefault="007660EE" w:rsidP="007660EE">
      <w:r w:rsidRPr="00903DBA">
        <w:t xml:space="preserve">Finally, the last part of the scanner is the dot rule, which catch the case not caught by any of the previous tokens (equivalent to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default</w:t>
      </w:r>
      <w:r w:rsidR="00493E8C">
        <w:rPr>
          <w:rStyle w:val="CodeInText"/>
        </w:rPr>
        <w:t>&lt;/</w:t>
      </w:r>
      <w:proofErr w:type="spellStart"/>
      <w:r w:rsidR="00493E8C">
        <w:rPr>
          <w:rStyle w:val="CodeInText"/>
        </w:rPr>
        <w:t>ct</w:t>
      </w:r>
      <w:proofErr w:type="spellEnd"/>
      <w:r w:rsidR="00493E8C">
        <w:rPr>
          <w:rStyle w:val="CodeInText"/>
        </w:rPr>
        <w:t>&gt;</w:t>
      </w:r>
      <w:r w:rsidRPr="00903DBA">
        <w:t xml:space="preserve"> in a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switch</w:t>
      </w:r>
      <w:r w:rsidR="00493E8C">
        <w:rPr>
          <w:rStyle w:val="CodeInText"/>
        </w:rPr>
        <w:t>&lt;/</w:t>
      </w:r>
      <w:proofErr w:type="spellStart"/>
      <w:r w:rsidR="00493E8C">
        <w:rPr>
          <w:rStyle w:val="CodeInText"/>
        </w:rPr>
        <w:t>ct</w:t>
      </w:r>
      <w:proofErr w:type="spellEnd"/>
      <w:r w:rsidR="00493E8C">
        <w:rPr>
          <w:rStyle w:val="CodeInText"/>
        </w:rPr>
        <w:t>&gt;</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t>}</w:t>
      </w:r>
    </w:p>
    <w:p w14:paraId="2551028A" w14:textId="7A3C9C98" w:rsidR="007660EE" w:rsidRPr="00903DBA" w:rsidRDefault="00CC1DF4" w:rsidP="00CC1DF4">
      <w:pPr>
        <w:pStyle w:val="Appendix3"/>
      </w:pPr>
      <w:bookmarkStart w:id="688" w:name="_Toc98936535"/>
      <w:r>
        <w:t>&lt;</w:t>
      </w:r>
      <w:proofErr w:type="spellStart"/>
      <w:r>
        <w:t>a3</w:t>
      </w:r>
      <w:proofErr w:type="spellEnd"/>
      <w:r>
        <w:t>&gt;</w:t>
      </w:r>
      <w:r w:rsidRPr="00903DBA">
        <w:t>Main</w:t>
      </w:r>
      <w:r>
        <w:t>&lt;/</w:t>
      </w:r>
      <w:proofErr w:type="spellStart"/>
      <w:r>
        <w:t>a3</w:t>
      </w:r>
      <w:proofErr w:type="spellEnd"/>
      <w:r>
        <w:t>&gt;</w:t>
      </w:r>
      <w:bookmarkEnd w:id="688"/>
    </w:p>
    <w:p w14:paraId="2FDB2DF8" w14:textId="6286BBE0"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Scanner</w:t>
      </w:r>
      <w:r w:rsidR="00493E8C">
        <w:rPr>
          <w:rStyle w:val="CodeInText"/>
        </w:rPr>
        <w:t>&lt;/</w:t>
      </w:r>
      <w:proofErr w:type="spellStart"/>
      <w:r w:rsidR="00493E8C">
        <w:rPr>
          <w:rStyle w:val="CodeInText"/>
        </w:rPr>
        <w:t>ct</w:t>
      </w:r>
      <w:proofErr w:type="spellEnd"/>
      <w:r w:rsidR="00493E8C">
        <w:rPr>
          <w:rStyle w:val="CodeInText"/>
        </w:rPr>
        <w:t>&gt;</w:t>
      </w:r>
      <w:r w:rsidRPr="00903DBA">
        <w:t xml:space="preserve"> classes. The main class creates a scanner object which is used by the parser object. The </w:t>
      </w:r>
      <w:r w:rsidR="00493E8C">
        <w:rPr>
          <w:rStyle w:val="CodeInText"/>
        </w:rPr>
        <w:t>&lt;</w:t>
      </w:r>
      <w:proofErr w:type="spellStart"/>
      <w:r w:rsidR="00493E8C">
        <w:rPr>
          <w:rStyle w:val="CodeInText"/>
        </w:rPr>
        <w:t>ct</w:t>
      </w:r>
      <w:proofErr w:type="spellEnd"/>
      <w:r w:rsidR="00493E8C">
        <w:rPr>
          <w:rStyle w:val="CodeInText"/>
        </w:rPr>
        <w:t>&gt;</w:t>
      </w:r>
      <w:r w:rsidR="00493E8C" w:rsidRPr="00903DBA">
        <w:rPr>
          <w:rStyle w:val="CodeInText"/>
        </w:rPr>
        <w:t>parse</w:t>
      </w:r>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is called with invoke the parsing. The input is read from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BufferedReader</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the output is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OutputStream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error messages are written to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ErrorStream</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and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VariableMap</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is used to keep track of the variables read and assigned by the program.</w:t>
      </w:r>
    </w:p>
    <w:p w14:paraId="067F41AA" w14:textId="61D5D1E8" w:rsidR="007660EE" w:rsidRPr="00903DBA" w:rsidRDefault="000274D4" w:rsidP="007660EE">
      <w:pPr>
        <w:pStyle w:val="CodeHeader"/>
      </w:pPr>
      <w:r>
        <w:t>&lt;</w:t>
      </w:r>
      <w:proofErr w:type="spellStart"/>
      <w:r>
        <w:t>ch</w:t>
      </w:r>
      <w:proofErr w:type="spellEnd"/>
      <w:r>
        <w:t>&gt;</w:t>
      </w:r>
      <w:proofErr w:type="spellStart"/>
      <w:r w:rsidRPr="00903DBA">
        <w:t>Main</w:t>
      </w:r>
      <w:r>
        <w:t>.</w:t>
      </w:r>
      <w:r w:rsidRPr="00903DBA">
        <w:t>cs</w:t>
      </w:r>
      <w:proofErr w:type="spellEnd"/>
      <w:r>
        <w:t>&lt;/</w:t>
      </w:r>
      <w:proofErr w:type="spellStart"/>
      <w:r>
        <w:t>ch</w:t>
      </w:r>
      <w:proofErr w:type="spellEnd"/>
      <w:r>
        <w:t>&gt;</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168E2053" w14:textId="22FC7540" w:rsidR="007660EE" w:rsidRPr="00903DBA" w:rsidRDefault="007660EE" w:rsidP="007660EE">
      <w:pPr>
        <w:pStyle w:val="Code"/>
        <w:rPr>
          <w:highlight w:val="white"/>
        </w:rPr>
      </w:pPr>
      <w:r w:rsidRPr="00903DBA">
        <w:rPr>
          <w:highlight w:val="white"/>
        </w:rPr>
        <w:t xml:space="preserve">    public static Dictionary&lt;string,double&gt; VariableMap =</w:t>
      </w:r>
      <w:r w:rsidR="00C53F6A">
        <w:rPr>
          <w:highlight w:val="white"/>
        </w:rPr>
        <w:t xml:space="preserve"> </w:t>
      </w:r>
      <w:r w:rsidRPr="00903DBA">
        <w:rPr>
          <w:highlight w:val="white"/>
        </w:rPr>
        <w:t>new();</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22EFCB91" w:rsidR="007660EE" w:rsidRPr="00903DBA" w:rsidRDefault="007660EE" w:rsidP="007660EE">
      <w:pPr>
        <w:pStyle w:val="Code"/>
        <w:rPr>
          <w:highlight w:val="white"/>
        </w:rPr>
      </w:pPr>
      <w:r w:rsidRPr="00903DBA">
        <w:rPr>
          <w:highlight w:val="white"/>
        </w:rPr>
        <w:t xml:space="preserve">        FileStream file = new(args[0], FileMode.Open);</w:t>
      </w:r>
    </w:p>
    <w:p w14:paraId="12DB31CB" w14:textId="15C7B8DD" w:rsidR="007660EE" w:rsidRPr="00903DBA" w:rsidRDefault="007660EE" w:rsidP="007660EE">
      <w:pPr>
        <w:pStyle w:val="Code"/>
        <w:rPr>
          <w:highlight w:val="white"/>
        </w:rPr>
      </w:pPr>
      <w:r w:rsidRPr="00903DBA">
        <w:rPr>
          <w:highlight w:val="white"/>
        </w:rPr>
        <w:t xml:space="preserve">        Scanner scanner = new(file);</w:t>
      </w:r>
    </w:p>
    <w:p w14:paraId="7E11E46D" w14:textId="77481D48" w:rsidR="007660EE" w:rsidRPr="00903DBA" w:rsidRDefault="007660EE" w:rsidP="007660EE">
      <w:pPr>
        <w:pStyle w:val="Code"/>
        <w:rPr>
          <w:highlight w:val="white"/>
        </w:rPr>
      </w:pPr>
      <w:r w:rsidRPr="00903DBA">
        <w:rPr>
          <w:highlight w:val="white"/>
        </w:rPr>
        <w:t xml:space="preserve">        Parser parser = new(scanner);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lastRenderedPageBreak/>
        <w:t xml:space="preserve">  }</w:t>
      </w:r>
    </w:p>
    <w:p w14:paraId="6DDD919B" w14:textId="58167E6A" w:rsidR="007660EE" w:rsidRPr="00050F5C" w:rsidRDefault="000274D4" w:rsidP="00E65FE6">
      <w:pPr>
        <w:pStyle w:val="CodeHeader"/>
        <w:rPr>
          <w:b w:val="0"/>
          <w:bCs/>
        </w:rPr>
      </w:pP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&gt;partial&lt;/</w:t>
      </w:r>
      <w:proofErr w:type="spellStart"/>
      <w:r>
        <w:rPr>
          <w:b w:val="0"/>
          <w:bCs/>
        </w:rPr>
        <w:t>ch</w:t>
      </w:r>
      <w:proofErr w:type="spellEnd"/>
      <w:r>
        <w:rPr>
          <w:b w:val="0"/>
          <w:bCs/>
        </w:rPr>
        <w:t>&gt;</w:t>
      </w:r>
      <w:r w:rsidR="002D4E20">
        <w:rPr>
          <w:b w:val="0"/>
          <w:bCs/>
        </w:rPr>
        <w:t xml:space="preserve"> </w:t>
      </w:r>
      <w:r>
        <w:rPr>
          <w:b w:val="0"/>
          <w:bCs/>
        </w:rPr>
        <w:t>&lt;</w:t>
      </w:r>
      <w:proofErr w:type="spellStart"/>
      <w:r>
        <w:rPr>
          <w:b w:val="0"/>
          <w:bCs/>
        </w:rPr>
        <w:t>ch</w:t>
      </w:r>
      <w:proofErr w:type="spellEnd"/>
      <w:r>
        <w:rPr>
          <w:b w:val="0"/>
          <w:bCs/>
        </w:rPr>
        <w:t>&gt;parser&lt;/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class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necessary</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to</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make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with</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It</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works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as</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link</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between</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scanner</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and</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the</w:t>
      </w:r>
      <w:r>
        <w:rPr>
          <w:b w:val="0"/>
          <w:bCs/>
        </w:rPr>
        <w:t>&lt;/</w:t>
      </w:r>
      <w:proofErr w:type="spellStart"/>
      <w:r>
        <w:rPr>
          <w:b w:val="0"/>
          <w:bCs/>
        </w:rPr>
        <w:t>ch</w:t>
      </w:r>
      <w:proofErr w:type="spellEnd"/>
      <w:r>
        <w:rPr>
          <w:b w:val="0"/>
          <w:bCs/>
        </w:rPr>
        <w:t>&gt;</w:t>
      </w:r>
      <w:r w:rsidR="007660EE" w:rsidRPr="00050F5C">
        <w:rPr>
          <w:b w:val="0"/>
          <w:bCs/>
        </w:rPr>
        <w:t xml:space="preserve"> </w:t>
      </w:r>
      <w:r>
        <w:rPr>
          <w:b w:val="0"/>
          <w:bCs/>
        </w:rPr>
        <w:t>&lt;</w:t>
      </w:r>
      <w:proofErr w:type="spellStart"/>
      <w:r>
        <w:rPr>
          <w:b w:val="0"/>
          <w:bCs/>
        </w:rPr>
        <w:t>ch</w:t>
      </w:r>
      <w:proofErr w:type="spellEnd"/>
      <w:r>
        <w:rPr>
          <w:b w:val="0"/>
          <w:bCs/>
        </w:rPr>
        <w:t>&gt;</w:t>
      </w:r>
      <w:r w:rsidRPr="00050F5C">
        <w:rPr>
          <w:b w:val="0"/>
          <w:bCs/>
        </w:rPr>
        <w:t>parser</w:t>
      </w:r>
      <w:r>
        <w:rPr>
          <w:b w:val="0"/>
          <w:bCs/>
        </w:rPr>
        <w:t>&lt;/</w:t>
      </w:r>
      <w:proofErr w:type="spellStart"/>
      <w:r>
        <w:rPr>
          <w:b w:val="0"/>
          <w:bCs/>
        </w:rPr>
        <w:t>ch</w:t>
      </w:r>
      <w:proofErr w:type="spellEnd"/>
      <w:r>
        <w:rPr>
          <w:b w:val="0"/>
          <w:bCs/>
        </w:rPr>
        <w:t>&gt;</w:t>
      </w:r>
      <w:r w:rsidR="00050F5C">
        <w:rPr>
          <w:b w:val="0"/>
          <w:bCs/>
        </w:rPr>
        <w:t>.</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23B8E953" w:rsidR="007660EE" w:rsidRPr="00903DBA" w:rsidRDefault="007660EE" w:rsidP="007660EE">
      <w:pPr>
        <w:pStyle w:val="Code"/>
        <w:rPr>
          <w:highlight w:val="white"/>
        </w:rPr>
      </w:pPr>
      <w:r w:rsidRPr="00903DBA">
        <w:rPr>
          <w:highlight w:val="white"/>
        </w:rPr>
        <w:t xml:space="preserve">      </w:t>
      </w:r>
      <w:r w:rsidR="00DB6E6D">
        <w:rPr>
          <w:highlight w:val="white"/>
        </w:rPr>
        <w:t>/* Empty */</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280B756B" w:rsidR="007660EE" w:rsidRPr="00903DBA" w:rsidRDefault="000274D4" w:rsidP="007660EE">
      <w:pPr>
        <w:pStyle w:val="CodeHeader"/>
      </w:pPr>
      <w:r>
        <w:t>&lt;</w:t>
      </w:r>
      <w:proofErr w:type="spellStart"/>
      <w:r>
        <w:t>ch</w:t>
      </w:r>
      <w:proofErr w:type="spellEnd"/>
      <w:r>
        <w:t>&gt;</w:t>
      </w:r>
      <w:proofErr w:type="spellStart"/>
      <w:r w:rsidRPr="00903DBA">
        <w:t>Parser</w:t>
      </w:r>
      <w:r>
        <w:t>.</w:t>
      </w:r>
      <w:r w:rsidRPr="00903DBA">
        <w:t>bat</w:t>
      </w:r>
      <w:proofErr w:type="spellEnd"/>
      <w:r>
        <w:t>&lt;/</w:t>
      </w:r>
      <w:proofErr w:type="spellStart"/>
      <w:r>
        <w:t>ch</w:t>
      </w:r>
      <w:proofErr w:type="spellEnd"/>
      <w:r>
        <w:t>&gt;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2117EBB8" w:rsidR="005E7D2C" w:rsidRPr="00903DBA" w:rsidRDefault="0029042E" w:rsidP="00BC7846">
      <w:pPr>
        <w:pStyle w:val="Appendix1"/>
      </w:pPr>
      <w:bookmarkStart w:id="689" w:name="_Toc98936536"/>
      <w:r>
        <w:lastRenderedPageBreak/>
        <w:t>&lt;</w:t>
      </w:r>
      <w:proofErr w:type="spellStart"/>
      <w:r>
        <w:t>a1</w:t>
      </w:r>
      <w:proofErr w:type="spellEnd"/>
      <w:r>
        <w:t>&gt;</w:t>
      </w:r>
      <w:r w:rsidRPr="00903DBA">
        <w:t>Auxiliary Classes</w:t>
      </w:r>
      <w:r>
        <w:t>&lt;/</w:t>
      </w:r>
      <w:proofErr w:type="spellStart"/>
      <w:r>
        <w:t>a1</w:t>
      </w:r>
      <w:proofErr w:type="spellEnd"/>
      <w:r>
        <w:t>&gt;</w:t>
      </w:r>
      <w:bookmarkEnd w:id="68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0DBAAF64" w:rsidR="005E7D2C" w:rsidRPr="00903DBA" w:rsidRDefault="00CC1DF4" w:rsidP="0060539D">
      <w:pPr>
        <w:pStyle w:val="Appendix2"/>
      </w:pPr>
      <w:bookmarkStart w:id="690" w:name="_Toc98936537"/>
      <w:r>
        <w:t>&lt;</w:t>
      </w:r>
      <w:proofErr w:type="spellStart"/>
      <w:r>
        <w:t>a2</w:t>
      </w:r>
      <w:proofErr w:type="spellEnd"/>
      <w:r>
        <w:t>&gt;</w:t>
      </w:r>
      <w:r w:rsidRPr="00903DBA">
        <w:t>Error Handling</w:t>
      </w:r>
      <w:r>
        <w:t>&lt;/</w:t>
      </w:r>
      <w:proofErr w:type="spellStart"/>
      <w:r>
        <w:t>a2</w:t>
      </w:r>
      <w:proofErr w:type="spellEnd"/>
      <w:r>
        <w:t>&gt;</w:t>
      </w:r>
      <w:bookmarkEnd w:id="690"/>
    </w:p>
    <w:p w14:paraId="37DB4956" w14:textId="4A042595" w:rsidR="005E7D2C" w:rsidRPr="00903DBA" w:rsidRDefault="005E7D2C" w:rsidP="005E7D2C">
      <w:r w:rsidRPr="00903DBA">
        <w:t xml:space="preserve">To begin with, we need error handling, a way to notify the programmer of errors and warnings. In the C Standard Library there is </w:t>
      </w:r>
      <w:r w:rsidR="008A4447">
        <w:t xml:space="preserve">the </w:t>
      </w:r>
      <w:r w:rsidR="00D4318D">
        <w:rPr>
          <w:rStyle w:val="KeyWord0"/>
        </w:rPr>
        <w:t>&lt;k&gt;</w:t>
      </w:r>
      <w:r w:rsidR="00D4318D" w:rsidRPr="008A4447">
        <w:rPr>
          <w:rStyle w:val="KeyWord0"/>
        </w:rPr>
        <w:t>assert</w:t>
      </w:r>
      <w:r w:rsidR="00D4318D">
        <w:rPr>
          <w:rStyle w:val="KeyWord0"/>
        </w:rPr>
        <w:t>&lt;/k&gt;</w:t>
      </w:r>
      <w:r w:rsidR="008A4447">
        <w:t xml:space="preserve"> macro,</w:t>
      </w:r>
      <w:r w:rsidRPr="00903DBA">
        <w:t xml:space="preserve">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6D086C04" w:rsidR="005E7D2C" w:rsidRPr="00903DBA" w:rsidRDefault="000274D4" w:rsidP="005E7D2C">
      <w:pPr>
        <w:pStyle w:val="CodeHeader"/>
      </w:pPr>
      <w:r>
        <w:t>&lt;</w:t>
      </w:r>
      <w:proofErr w:type="spellStart"/>
      <w:r>
        <w:t>ch</w:t>
      </w:r>
      <w:proofErr w:type="spellEnd"/>
      <w:r>
        <w:t>&gt;</w:t>
      </w:r>
      <w:proofErr w:type="spellStart"/>
      <w:r>
        <w:t>Error.</w:t>
      </w:r>
      <w:r w:rsidRPr="00903DBA">
        <w:t>cs</w:t>
      </w:r>
      <w:proofErr w:type="spellEnd"/>
      <w:r>
        <w:t>&lt;/</w:t>
      </w:r>
      <w:proofErr w:type="spellStart"/>
      <w:r>
        <w:t>ch</w:t>
      </w:r>
      <w:proofErr w:type="spellEnd"/>
      <w:r>
        <w:t>&gt;</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58A1719D" w:rsidR="0092795B" w:rsidRPr="00903DBA" w:rsidRDefault="0092795B" w:rsidP="0092795B">
      <w:pPr>
        <w:pStyle w:val="Code"/>
        <w:rPr>
          <w:highlight w:val="white"/>
        </w:rPr>
      </w:pPr>
      <w:r w:rsidRPr="00903DBA">
        <w:rPr>
          <w:highlight w:val="white"/>
        </w:rPr>
        <w:t xml:space="preserve">  public class </w:t>
      </w:r>
      <w:r w:rsidR="0030225E">
        <w:rPr>
          <w:highlight w:val="white"/>
        </w:rPr>
        <w:t>Error</w:t>
      </w:r>
      <w:r w:rsidRPr="00903DBA">
        <w:rPr>
          <w:highlight w:val="white"/>
        </w:rPr>
        <w:t xml:space="preserve"> {</w:t>
      </w:r>
    </w:p>
    <w:p w14:paraId="0DCD127B" w14:textId="1F6A7962"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(string message) {</w:t>
      </w:r>
    </w:p>
    <w:p w14:paraId="0F4AB48E" w14:textId="4C1C202E" w:rsidR="0092795B" w:rsidRPr="00903DBA" w:rsidRDefault="0092795B" w:rsidP="0092795B">
      <w:pPr>
        <w:pStyle w:val="Code"/>
        <w:rPr>
          <w:highlight w:val="white"/>
        </w:rPr>
      </w:pPr>
      <w:r w:rsidRPr="00903DBA">
        <w:rPr>
          <w:highlight w:val="white"/>
        </w:rPr>
        <w:t xml:space="preserve">      </w:t>
      </w:r>
      <w:r w:rsidR="004538B7">
        <w:rPr>
          <w:highlight w:val="white"/>
        </w:rPr>
        <w:t>Report</w:t>
      </w:r>
      <w:r w:rsidRPr="00903DBA">
        <w:rPr>
          <w:highlight w:val="white"/>
        </w:rPr>
        <w:t>(message,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27D6F61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FEB06E"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59F34AEC"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(object value, Message message) {</w:t>
      </w:r>
    </w:p>
    <w:p w14:paraId="420BC248" w14:textId="1A12D013" w:rsidR="0092795B" w:rsidRPr="00903DBA" w:rsidRDefault="0092795B" w:rsidP="0092795B">
      <w:pPr>
        <w:pStyle w:val="Code"/>
        <w:rPr>
          <w:highlight w:val="white"/>
        </w:rPr>
      </w:pPr>
      <w:r w:rsidRPr="00903DBA">
        <w:rPr>
          <w:highlight w:val="white"/>
        </w:rPr>
        <w:t xml:space="preserve">      </w:t>
      </w:r>
      <w:r w:rsidR="0030225E">
        <w:rPr>
          <w:highlight w:val="white"/>
        </w:rPr>
        <w:t>Check</w:t>
      </w:r>
      <w:r w:rsidRPr="00903DBA">
        <w:rPr>
          <w:highlight w:val="white"/>
        </w:rPr>
        <w:t>(false,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4B404283" w:rsidR="0092795B" w:rsidRPr="00903DBA" w:rsidRDefault="0092795B" w:rsidP="0092795B">
      <w:pPr>
        <w:pStyle w:val="Code"/>
        <w:rPr>
          <w:highlight w:val="white"/>
        </w:rPr>
      </w:pPr>
      <w:r w:rsidRPr="00903DBA">
        <w:rPr>
          <w:highlight w:val="white"/>
        </w:rPr>
        <w:t xml:space="preserve">    public static void </w:t>
      </w:r>
      <w:r w:rsidR="0030225E">
        <w:rPr>
          <w:highlight w:val="white"/>
        </w:rPr>
        <w:t>Check</w:t>
      </w:r>
      <w:r w:rsidRPr="00903DBA">
        <w:rPr>
          <w:highlight w:val="white"/>
        </w:rPr>
        <w:t>(bool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6A5A34BA"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2D488F06" w:rsidR="0092795B" w:rsidRPr="00903DBA" w:rsidRDefault="0092795B" w:rsidP="0092795B">
      <w:pPr>
        <w:pStyle w:val="Code"/>
        <w:rPr>
          <w:highlight w:val="white"/>
        </w:rPr>
      </w:pPr>
      <w:r w:rsidRPr="00903DBA">
        <w:rPr>
          <w:highlight w:val="white"/>
        </w:rPr>
        <w:t xml:space="preserve">    public static void </w:t>
      </w:r>
      <w:r w:rsidR="0085119C">
        <w:rPr>
          <w:highlight w:val="white"/>
        </w:rPr>
        <w:t>Report</w:t>
      </w:r>
      <w:r w:rsidRPr="00903DBA">
        <w:rPr>
          <w:highlight w:val="white"/>
        </w:rPr>
        <w:t>(Message message) {</w:t>
      </w:r>
    </w:p>
    <w:p w14:paraId="44AF0CA9" w14:textId="3C60B438"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240D7A02" w:rsidR="0092795B" w:rsidRPr="00903DBA" w:rsidRDefault="0092795B" w:rsidP="0092795B">
      <w:pPr>
        <w:pStyle w:val="Code"/>
        <w:rPr>
          <w:highlight w:val="white"/>
        </w:rPr>
      </w:pPr>
      <w:r w:rsidRPr="00903DBA">
        <w:rPr>
          <w:highlight w:val="white"/>
        </w:rPr>
        <w:t xml:space="preserve">    private static void </w:t>
      </w:r>
      <w:r w:rsidR="0085119C">
        <w:rPr>
          <w:highlight w:val="white"/>
        </w:rPr>
        <w:t>Report</w:t>
      </w:r>
      <w:r w:rsidRPr="00903DBA">
        <w:rPr>
          <w:highlight w:val="white"/>
        </w:rPr>
        <w:t>(Message message, string text) {</w:t>
      </w:r>
    </w:p>
    <w:p w14:paraId="7BEC7CCF" w14:textId="5C56C58F" w:rsidR="0092795B" w:rsidRPr="00903DBA" w:rsidRDefault="0092795B" w:rsidP="0092795B">
      <w:pPr>
        <w:pStyle w:val="Code"/>
        <w:rPr>
          <w:highlight w:val="white"/>
        </w:rPr>
      </w:pPr>
      <w:r w:rsidRPr="00903DBA">
        <w:rPr>
          <w:highlight w:val="white"/>
        </w:rPr>
        <w:t xml:space="preserve">      </w:t>
      </w:r>
      <w:r w:rsidR="0085119C">
        <w:rPr>
          <w:highlight w:val="white"/>
        </w:rPr>
        <w:t>Report</w:t>
      </w:r>
      <w:r w:rsidRPr="00903DBA">
        <w:rPr>
          <w:highlight w:val="white"/>
        </w:rPr>
        <w:t>(Enum.GetName(typeof(Message), message).</w:t>
      </w:r>
    </w:p>
    <w:p w14:paraId="3A7D1B38" w14:textId="07E5EAC6"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Replace("___", ",").Replace("__", "-").</w:t>
      </w:r>
    </w:p>
    <w:p w14:paraId="6C89FD4C" w14:textId="1A6C7005" w:rsidR="0092795B" w:rsidRPr="00903DBA" w:rsidRDefault="0092795B" w:rsidP="0092795B">
      <w:pPr>
        <w:pStyle w:val="Code"/>
        <w:rPr>
          <w:highlight w:val="white"/>
        </w:rPr>
      </w:pPr>
      <w:r w:rsidRPr="00903DBA">
        <w:rPr>
          <w:highlight w:val="white"/>
        </w:rPr>
        <w:t xml:space="preserve">            </w:t>
      </w:r>
      <w:r w:rsidR="0085119C">
        <w:rPr>
          <w:highlight w:val="white"/>
        </w:rPr>
        <w:t xml:space="preserve"> </w:t>
      </w:r>
      <w:r w:rsidRPr="00903DBA">
        <w:rPr>
          <w:highlight w:val="white"/>
        </w:rPr>
        <w:t>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1EFE5AD6" w:rsidR="0092795B" w:rsidRPr="00903DBA" w:rsidRDefault="0092795B" w:rsidP="0092795B">
      <w:pPr>
        <w:pStyle w:val="Code"/>
        <w:rPr>
          <w:highlight w:val="white"/>
        </w:rPr>
      </w:pPr>
      <w:r w:rsidRPr="00903DBA">
        <w:rPr>
          <w:highlight w:val="white"/>
        </w:rPr>
        <w:t xml:space="preserve">    private static void </w:t>
      </w:r>
      <w:r w:rsidR="0026673C">
        <w:rPr>
          <w:highlight w:val="white"/>
        </w:rPr>
        <w:t>Check</w:t>
      </w:r>
      <w:r w:rsidRPr="00903DBA">
        <w:rPr>
          <w:highlight w:val="white"/>
        </w:rPr>
        <w:t>(string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3B8EEA27" w14:textId="6C20F5E8" w:rsidR="0092795B" w:rsidRPr="00903DBA" w:rsidRDefault="0092795B" w:rsidP="0092795B">
      <w:pPr>
        <w:pStyle w:val="Code"/>
        <w:rPr>
          <w:highlight w:val="white"/>
        </w:rPr>
      </w:pPr>
      <w:r w:rsidRPr="00903DBA">
        <w:rPr>
          <w:highlight w:val="white"/>
        </w:rPr>
        <w:t xml:space="preserve">    }</w:t>
      </w: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243EE5A3" w:rsidR="0092795B" w:rsidRPr="00903DBA" w:rsidRDefault="0092795B" w:rsidP="0092795B">
      <w:pPr>
        <w:pStyle w:val="Code"/>
        <w:rPr>
          <w:highlight w:val="white"/>
        </w:rPr>
      </w:pPr>
      <w:r w:rsidRPr="00903DBA">
        <w:rPr>
          <w:highlight w:val="white"/>
        </w:rPr>
        <w:t xml:space="preserve">        funcText = </w:t>
      </w:r>
      <w:r w:rsidR="00DE214B">
        <w:rPr>
          <w:highlight w:val="white"/>
        </w:rPr>
        <w:t>$</w:t>
      </w:r>
      <w:r w:rsidRPr="00903DBA">
        <w:rPr>
          <w:highlight w:val="white"/>
        </w:rPr>
        <w:t xml:space="preserve">" in function </w:t>
      </w:r>
      <w:r w:rsidR="00DE214B">
        <w:rPr>
          <w:highlight w:val="white"/>
        </w:rPr>
        <w:t>{</w:t>
      </w:r>
      <w:r w:rsidRPr="00903DBA">
        <w:rPr>
          <w:highlight w:val="white"/>
        </w:rPr>
        <w:t>SymbolTable.CurrentFunction.UniqueName</w:t>
      </w:r>
      <w:r w:rsidR="00DE214B">
        <w:rPr>
          <w:highlight w:val="white"/>
        </w:rPr>
        <w:t>}"</w:t>
      </w:r>
      <w:r w:rsidRPr="00903DBA">
        <w:rPr>
          <w:highlight w:val="white"/>
        </w:rPr>
        <w:t>;</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13A11A69" w:rsidR="0092795B" w:rsidRPr="00903DBA" w:rsidRDefault="0092795B" w:rsidP="0092795B">
      <w:pPr>
        <w:pStyle w:val="Code"/>
        <w:rPr>
          <w:highlight w:val="white"/>
        </w:rPr>
      </w:pPr>
      <w:r w:rsidRPr="00903DBA">
        <w:rPr>
          <w:highlight w:val="white"/>
        </w:rPr>
        <w:t xml:space="preserve">        Console.Error.WriteLine(</w:t>
      </w:r>
      <w:r w:rsidR="00DE214B">
        <w:rPr>
          <w:highlight w:val="white"/>
        </w:rPr>
        <w:t>$"{</w:t>
      </w:r>
      <w:r w:rsidRPr="00903DBA">
        <w:rPr>
          <w:highlight w:val="white"/>
        </w:rPr>
        <w:t>type</w:t>
      </w:r>
      <w:r w:rsidR="00DE214B">
        <w:rPr>
          <w:highlight w:val="white"/>
        </w:rPr>
        <w:t>}</w:t>
      </w:r>
      <w:r w:rsidRPr="00903DBA">
        <w:rPr>
          <w:highlight w:val="white"/>
        </w:rPr>
        <w:t xml:space="preserve"> at line </w:t>
      </w:r>
      <w:r w:rsidR="00DE214B">
        <w:rPr>
          <w:highlight w:val="white"/>
        </w:rPr>
        <w:t>" +</w:t>
      </w:r>
    </w:p>
    <w:p w14:paraId="0FB6187C" w14:textId="2D24B871"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3F9FA51D" w14:textId="77777777" w:rsidR="00DE214B"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48745FA0" w14:textId="425F07B6" w:rsidR="0092795B" w:rsidRPr="00903DBA" w:rsidRDefault="00DE214B"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w:t>
      </w:r>
      <w:r>
        <w:rPr>
          <w:highlight w:val="white"/>
        </w:rPr>
        <w:t>{</w:t>
      </w:r>
      <w:r w:rsidR="0092795B" w:rsidRPr="00903DBA">
        <w:rPr>
          <w:highlight w:val="white"/>
        </w:rPr>
        <w:t>message</w:t>
      </w:r>
      <w:r>
        <w:rPr>
          <w:highlight w:val="white"/>
        </w:rPr>
        <w:t>}{</w:t>
      </w:r>
      <w:r w:rsidR="0092795B" w:rsidRPr="00903DBA">
        <w:rPr>
          <w:highlight w:val="white"/>
        </w:rPr>
        <w:t>extraText</w:t>
      </w:r>
      <w:r>
        <w:rPr>
          <w:highlight w:val="white"/>
        </w:rPr>
        <w:t>}</w:t>
      </w:r>
      <w:r w:rsidR="0092795B" w:rsidRPr="00903DBA">
        <w:rPr>
          <w:highlight w:val="white"/>
        </w:rPr>
        <w:t>.");</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26BED23A" w:rsidR="0092795B" w:rsidRPr="00903DBA" w:rsidRDefault="0092795B" w:rsidP="0092795B">
      <w:pPr>
        <w:pStyle w:val="Code"/>
        <w:rPr>
          <w:highlight w:val="white"/>
        </w:rPr>
      </w:pPr>
      <w:r w:rsidRPr="00903DBA">
        <w:rPr>
          <w:highlight w:val="white"/>
        </w:rPr>
        <w:t xml:space="preserve">        Console.Error.WriteLine(</w:t>
      </w:r>
      <w:r w:rsidR="00123E9E">
        <w:rPr>
          <w:highlight w:val="white"/>
        </w:rPr>
        <w:t>$"{</w:t>
      </w:r>
      <w:r w:rsidRPr="00903DBA">
        <w:rPr>
          <w:highlight w:val="white"/>
        </w:rPr>
        <w:t>type</w:t>
      </w:r>
      <w:r w:rsidR="00123E9E">
        <w:rPr>
          <w:highlight w:val="white"/>
        </w:rPr>
        <w:t>}</w:t>
      </w:r>
      <w:r w:rsidRPr="00903DBA">
        <w:rPr>
          <w:highlight w:val="white"/>
        </w:rPr>
        <w:t xml:space="preserve"> at line " +</w:t>
      </w:r>
    </w:p>
    <w:p w14:paraId="2DFAFD5D" w14:textId="589E381C"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w:t>
      </w:r>
      <w:r w:rsidR="0092795B" w:rsidRPr="00903DBA">
        <w:rPr>
          <w:highlight w:val="white"/>
        </w:rPr>
        <w:t>CCompiler_Main.Scanner.Line</w:t>
      </w:r>
      <w:r>
        <w:rPr>
          <w:highlight w:val="white"/>
        </w:rPr>
        <w:t>}{</w:t>
      </w:r>
      <w:r w:rsidR="0092795B" w:rsidRPr="00903DBA">
        <w:rPr>
          <w:highlight w:val="white"/>
        </w:rPr>
        <w:t>funcText</w:t>
      </w:r>
      <w:r>
        <w:rPr>
          <w:highlight w:val="white"/>
        </w:rPr>
        <w:t>}"</w:t>
      </w:r>
      <w:r w:rsidR="0092795B" w:rsidRPr="00903DBA">
        <w:rPr>
          <w:highlight w:val="white"/>
        </w:rPr>
        <w:t xml:space="preserve"> +</w:t>
      </w:r>
    </w:p>
    <w:p w14:paraId="10D6B27A" w14:textId="2A004575"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w:t>
      </w:r>
      <w:r w:rsidR="0092795B" w:rsidRPr="00903DBA">
        <w:rPr>
          <w:highlight w:val="white"/>
        </w:rPr>
        <w:t xml:space="preserve">" in file </w:t>
      </w:r>
      <w:r>
        <w:rPr>
          <w:highlight w:val="white"/>
        </w:rPr>
        <w:t>{</w:t>
      </w:r>
      <w:r w:rsidR="0092795B" w:rsidRPr="00903DBA">
        <w:rPr>
          <w:highlight w:val="white"/>
        </w:rPr>
        <w:t>CCompiler_Main.Scanner.Path.Name</w:t>
      </w:r>
      <w:r>
        <w:rPr>
          <w:highlight w:val="white"/>
        </w:rPr>
        <w:t>}"</w:t>
      </w:r>
    </w:p>
    <w:p w14:paraId="1789B60F" w14:textId="037F8D1A" w:rsidR="0092795B" w:rsidRPr="00903DBA" w:rsidRDefault="00123E9E" w:rsidP="0092795B">
      <w:pPr>
        <w:pStyle w:val="Code"/>
        <w:rPr>
          <w:highlight w:val="white"/>
        </w:rPr>
      </w:pPr>
      <w:r>
        <w:rPr>
          <w:highlight w:val="white"/>
        </w:rPr>
        <w:t xml:space="preserve">               </w:t>
      </w:r>
      <w:r w:rsidR="0092795B" w:rsidRPr="00903DBA">
        <w:rPr>
          <w:highlight w:val="white"/>
        </w:rPr>
        <w:t xml:space="preserve">                </w:t>
      </w:r>
      <w:r>
        <w:rPr>
          <w:highlight w:val="white"/>
        </w:rPr>
        <w:t xml:space="preserve"> + $"{</w:t>
      </w:r>
      <w:r w:rsidR="0092795B" w:rsidRPr="00903DBA">
        <w:rPr>
          <w:highlight w:val="white"/>
        </w:rPr>
        <w:t>extraText</w:t>
      </w:r>
      <w:r>
        <w:rPr>
          <w:highlight w:val="white"/>
        </w:rPr>
        <w:t>}</w:t>
      </w:r>
      <w:r w:rsidR="0092795B" w:rsidRPr="00903DBA">
        <w:rPr>
          <w:highlight w:val="white"/>
        </w:rPr>
        <w:t>.");</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8E2F990" w14:textId="01403700"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 xml:space="preserve">. </w:t>
      </w:r>
      <w:r w:rsidR="007B2E63">
        <w:rPr>
          <w:highlight w:val="white"/>
        </w:rPr>
        <w:t>{</w:t>
      </w:r>
      <w:r w:rsidRPr="00903DBA">
        <w:rPr>
          <w:highlight w:val="white"/>
        </w:rPr>
        <w:t>message</w:t>
      </w:r>
      <w:r w:rsidR="007B2E63">
        <w:rPr>
          <w:highlight w:val="white"/>
        </w:rPr>
        <w:t>}{</w:t>
      </w:r>
      <w:r w:rsidRPr="00903DBA">
        <w:rPr>
          <w:highlight w:val="white"/>
        </w:rPr>
        <w:t>extraText</w:t>
      </w:r>
      <w:r w:rsidR="007B2E63">
        <w:rPr>
          <w:highlight w:val="white"/>
        </w:rPr>
        <w:t>}</w:t>
      </w:r>
      <w:r w:rsidRPr="00903DBA">
        <w:rPr>
          <w:highlight w:val="white"/>
        </w:rPr>
        <w:t>.");</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16BA5C09" w:rsidR="0092795B" w:rsidRPr="00903DBA" w:rsidRDefault="0092795B" w:rsidP="0092795B">
      <w:pPr>
        <w:pStyle w:val="Code"/>
        <w:rPr>
          <w:highlight w:val="white"/>
        </w:rPr>
      </w:pPr>
      <w:r w:rsidRPr="00903DBA">
        <w:rPr>
          <w:highlight w:val="white"/>
        </w:rPr>
        <w:t xml:space="preserve">        Console.Error.WriteLine(</w:t>
      </w:r>
      <w:r w:rsidR="007B2E63">
        <w:rPr>
          <w:highlight w:val="white"/>
        </w:rPr>
        <w:t>$"{</w:t>
      </w:r>
      <w:r w:rsidRPr="00903DBA">
        <w:rPr>
          <w:highlight w:val="white"/>
        </w:rPr>
        <w:t>type</w:t>
      </w:r>
      <w:r w:rsidR="007B2E63">
        <w:rPr>
          <w:highlight w:val="white"/>
        </w:rPr>
        <w:t>}{</w:t>
      </w:r>
      <w:r w:rsidRPr="00903DBA">
        <w:rPr>
          <w:highlight w:val="white"/>
        </w:rPr>
        <w:t>extraText</w:t>
      </w:r>
      <w:r w:rsidR="007B2E63">
        <w:rPr>
          <w:highlight w:val="white"/>
        </w:rPr>
        <w:t>}</w:t>
      </w:r>
      <w:r w:rsidRPr="00903DBA">
        <w:rPr>
          <w:highlight w:val="white"/>
        </w:rPr>
        <w:t>.");</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56EC9067" w:rsidR="005E7D2C" w:rsidRPr="00903DBA" w:rsidRDefault="000274D4" w:rsidP="005E7D2C">
      <w:pPr>
        <w:pStyle w:val="CodeHeader"/>
      </w:pPr>
      <w:r>
        <w:t>&lt;</w:t>
      </w:r>
      <w:proofErr w:type="spellStart"/>
      <w:r>
        <w:t>ch</w:t>
      </w:r>
      <w:proofErr w:type="spellEnd"/>
      <w:r>
        <w:t>&gt;</w:t>
      </w:r>
      <w:proofErr w:type="spellStart"/>
      <w:r w:rsidRPr="00903DBA">
        <w:t>Message</w:t>
      </w:r>
      <w:r>
        <w:t>.</w:t>
      </w:r>
      <w:r w:rsidRPr="00903DBA">
        <w:t>cs</w:t>
      </w:r>
      <w:proofErr w:type="spellEnd"/>
      <w:r>
        <w:t>&lt;/</w:t>
      </w:r>
      <w:proofErr w:type="spellStart"/>
      <w:r>
        <w:t>ch</w:t>
      </w:r>
      <w:proofErr w:type="spellEnd"/>
      <w:r>
        <w:t>&gt;</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0204912" w14:textId="2D02E1C7" w:rsidR="00847AE1" w:rsidRDefault="00847AE1" w:rsidP="002538D4">
      <w:pPr>
        <w:pStyle w:val="Code"/>
        <w:rPr>
          <w:highlight w:val="white"/>
        </w:rPr>
      </w:pPr>
      <w:r>
        <w:rPr>
          <w:highlight w:val="white"/>
        </w:rPr>
        <w:t xml:space="preserve">    U</w:t>
      </w:r>
      <w:r w:rsidRPr="00903DBA">
        <w:rPr>
          <w:highlight w:val="white"/>
        </w:rPr>
        <w:t>sage</w:t>
      </w:r>
      <w:r>
        <w:rPr>
          <w:highlight w:val="white"/>
        </w:rPr>
        <w:t>_</w:t>
      </w:r>
      <w:r w:rsidRPr="00903DBA">
        <w:rPr>
          <w:highlight w:val="white"/>
        </w:rPr>
        <w:t>compiler</w:t>
      </w:r>
      <w:r>
        <w:rPr>
          <w:highlight w:val="white"/>
        </w:rPr>
        <w:t>_</w:t>
      </w:r>
      <w:r w:rsidRPr="00903DBA">
        <w:rPr>
          <w:highlight w:val="white"/>
        </w:rPr>
        <w:t>filename</w:t>
      </w:r>
      <w:r>
        <w:rPr>
          <w:highlight w:val="white"/>
        </w:rPr>
        <w:t>,</w:t>
      </w:r>
    </w:p>
    <w:p w14:paraId="4164F729" w14:textId="374A8014"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lastRenderedPageBreak/>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26290674" w:rsidR="002538D4" w:rsidRPr="00903DBA" w:rsidRDefault="002538D4" w:rsidP="002538D4">
      <w:pPr>
        <w:pStyle w:val="Code"/>
        <w:rPr>
          <w:highlight w:val="white"/>
        </w:rPr>
      </w:pPr>
      <w:r w:rsidRPr="00903DBA">
        <w:rPr>
          <w:highlight w:val="white"/>
        </w:rPr>
        <w:t xml:space="preserve">    Undefined_parameter_in_old__style_function_</w:t>
      </w:r>
      <w:r w:rsidR="00D147D5">
        <w:rPr>
          <w:highlight w:val="white"/>
        </w:rPr>
        <w:t>definition</w:t>
      </w:r>
      <w:r w:rsidRPr="00903DBA">
        <w:rPr>
          <w:highlight w:val="white"/>
        </w:rPr>
        <w:t>,</w:t>
      </w:r>
    </w:p>
    <w:p w14:paraId="0FC743B9" w14:textId="28E1B2E5" w:rsidR="002538D4" w:rsidRPr="00903DBA" w:rsidRDefault="002538D4" w:rsidP="002538D4">
      <w:pPr>
        <w:pStyle w:val="Code"/>
        <w:rPr>
          <w:highlight w:val="white"/>
        </w:rPr>
      </w:pPr>
      <w:r w:rsidRPr="00903DBA">
        <w:rPr>
          <w:highlight w:val="white"/>
        </w:rPr>
        <w:t xml:space="preserve">    Unmatched_number_of_parameters_in_old__style_function_</w:t>
      </w:r>
      <w:r w:rsidR="00D147D5">
        <w:rPr>
          <w:highlight w:val="white"/>
        </w:rPr>
        <w:t>definition</w:t>
      </w:r>
      <w:r w:rsidRPr="00903DBA">
        <w:rPr>
          <w:highlight w:val="white"/>
        </w:rPr>
        <w:t>,</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29989AAA" w:rsidR="002538D4" w:rsidRPr="00903DBA" w:rsidRDefault="002538D4" w:rsidP="002538D4">
      <w:pPr>
        <w:pStyle w:val="Code"/>
        <w:rPr>
          <w:highlight w:val="white"/>
        </w:rPr>
      </w:pPr>
      <w:r w:rsidRPr="00903DBA">
        <w:rPr>
          <w:highlight w:val="white"/>
        </w:rPr>
        <w:t xml:space="preserve">    </w:t>
      </w:r>
      <w:r w:rsidR="001F4D62">
        <w:rPr>
          <w:highlight w:val="white"/>
        </w:rPr>
        <w:t>Struct_or_union_fields_cannot_be_initialized</w:t>
      </w:r>
      <w:r w:rsidRPr="00903DBA">
        <w:rPr>
          <w:highlight w:val="white"/>
        </w:rPr>
        <w:t>,</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01DE34D8" w:rsidR="002538D4" w:rsidRPr="00903DBA" w:rsidRDefault="002538D4" w:rsidP="002538D4">
      <w:pPr>
        <w:pStyle w:val="Code"/>
        <w:rPr>
          <w:highlight w:val="white"/>
        </w:rPr>
      </w:pPr>
      <w:r w:rsidRPr="00903DBA">
        <w:rPr>
          <w:highlight w:val="white"/>
        </w:rPr>
        <w:t xml:space="preserve">    Unnamed_function_</w:t>
      </w:r>
      <w:r w:rsidR="00D147D5">
        <w:rPr>
          <w:highlight w:val="white"/>
        </w:rPr>
        <w:t>definition</w:t>
      </w:r>
      <w:r w:rsidRPr="00903DBA">
        <w:rPr>
          <w:highlight w:val="white"/>
        </w:rPr>
        <w:t>,</w:t>
      </w:r>
    </w:p>
    <w:p w14:paraId="25A4E6E9" w14:textId="7902ACD4" w:rsidR="002538D4" w:rsidRPr="00903DBA" w:rsidRDefault="002538D4" w:rsidP="002538D4">
      <w:pPr>
        <w:pStyle w:val="Code"/>
        <w:rPr>
          <w:highlight w:val="white"/>
        </w:rPr>
      </w:pPr>
      <w:r w:rsidRPr="00903DBA">
        <w:rPr>
          <w:highlight w:val="white"/>
        </w:rPr>
        <w:t xml:space="preserve">    New_and_old_style_mixed_function_</w:t>
      </w:r>
      <w:r w:rsidR="00D147D5">
        <w:rPr>
          <w:highlight w:val="white"/>
        </w:rPr>
        <w:t>definition</w:t>
      </w:r>
      <w:r w:rsidRPr="00903DBA">
        <w:rPr>
          <w:highlight w:val="white"/>
        </w:rPr>
        <w:t>,</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29677268" w14:textId="77777777" w:rsidR="007B5B5E" w:rsidRPr="00903DBA" w:rsidRDefault="007B5B5E" w:rsidP="007B5B5E">
      <w:pPr>
        <w:pStyle w:val="Code"/>
        <w:rPr>
          <w:highlight w:val="white"/>
        </w:rPr>
      </w:pPr>
      <w:r w:rsidRPr="00903DBA">
        <w:rPr>
          <w:highlight w:val="white"/>
        </w:rPr>
        <w:t xml:space="preserve">    Non__integral_bits_expression,</w:t>
      </w:r>
    </w:p>
    <w:p w14:paraId="009CBD4D" w14:textId="2E4765C8" w:rsidR="007B5B5E" w:rsidRPr="00903DBA" w:rsidRDefault="007B5B5E" w:rsidP="007B5B5E">
      <w:pPr>
        <w:pStyle w:val="Code"/>
        <w:rPr>
          <w:highlight w:val="white"/>
        </w:rPr>
      </w:pPr>
      <w:r w:rsidRPr="00903DBA">
        <w:rPr>
          <w:highlight w:val="white"/>
        </w:rPr>
        <w:t xml:space="preserve">    </w:t>
      </w:r>
      <w:r>
        <w:rPr>
          <w:highlight w:val="white"/>
        </w:rPr>
        <w:t>Non__integral_case_value</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lastRenderedPageBreak/>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6F3410FC" w:rsidR="002538D4" w:rsidRDefault="002538D4" w:rsidP="002538D4">
      <w:pPr>
        <w:pStyle w:val="Code"/>
        <w:rPr>
          <w:highlight w:val="white"/>
        </w:rPr>
      </w:pPr>
      <w:r w:rsidRPr="00903DBA">
        <w:rPr>
          <w:highlight w:val="white"/>
        </w:rPr>
        <w:t xml:space="preserve">    </w:t>
      </w:r>
      <w:r w:rsidR="007D5DBE">
        <w:rPr>
          <w:highlight w:val="white"/>
        </w:rPr>
        <w:t>Invalid_addition_expression</w:t>
      </w:r>
      <w:r w:rsidRPr="00903DBA">
        <w:rPr>
          <w:highlight w:val="white"/>
        </w:rPr>
        <w:t>,</w:t>
      </w:r>
    </w:p>
    <w:p w14:paraId="3B7C7E66" w14:textId="0FD372E4" w:rsidR="008D0863" w:rsidRDefault="008D0863" w:rsidP="008D0863">
      <w:pPr>
        <w:pStyle w:val="Code"/>
        <w:rPr>
          <w:highlight w:val="white"/>
        </w:rPr>
      </w:pPr>
      <w:r w:rsidRPr="008D0863">
        <w:rPr>
          <w:highlight w:val="white"/>
        </w:rPr>
        <w:t xml:space="preserve">    Invalid_subtraction_expression,</w:t>
      </w:r>
    </w:p>
    <w:p w14:paraId="3DEB4741" w14:textId="6A62569D" w:rsidR="00D005A8" w:rsidRPr="00536AFD" w:rsidRDefault="00D005A8" w:rsidP="00D005A8">
      <w:pPr>
        <w:pStyle w:val="Code"/>
        <w:rPr>
          <w:highlight w:val="white"/>
          <w:lang w:val="en-GB"/>
        </w:rPr>
      </w:pPr>
      <w:r w:rsidRPr="00536AFD">
        <w:rPr>
          <w:highlight w:val="white"/>
          <w:lang w:val="en-GB"/>
        </w:rPr>
        <w:t xml:space="preserve">    Invalid_unary_expression,</w:t>
      </w:r>
    </w:p>
    <w:p w14:paraId="518046A8" w14:textId="77777777" w:rsidR="003305B3" w:rsidRPr="003305B3" w:rsidRDefault="003305B3" w:rsidP="003305B3">
      <w:pPr>
        <w:pStyle w:val="Code"/>
        <w:rPr>
          <w:highlight w:val="white"/>
        </w:rPr>
      </w:pPr>
      <w:r w:rsidRPr="003305B3">
        <w:rPr>
          <w:highlight w:val="white"/>
        </w:rPr>
        <w:t xml:space="preserve">    Invalid_sizeof_expression,</w:t>
      </w:r>
    </w:p>
    <w:p w14:paraId="6F5F925A" w14:textId="1FF93B38" w:rsidR="002904E9" w:rsidRDefault="002904E9" w:rsidP="002904E9">
      <w:pPr>
        <w:pStyle w:val="Code"/>
        <w:rPr>
          <w:highlight w:val="white"/>
        </w:rPr>
      </w:pPr>
      <w:r w:rsidRPr="002904E9">
        <w:rPr>
          <w:highlight w:val="white"/>
        </w:rPr>
        <w:t xml:space="preserve">    </w:t>
      </w:r>
      <w:r w:rsidR="00B326F3">
        <w:rPr>
          <w:highlight w:val="white"/>
        </w:rPr>
        <w:t>Invalid_pointer_type_in_addition_expression</w:t>
      </w:r>
      <w:r w:rsidRPr="002904E9">
        <w:rPr>
          <w:highlight w:val="white"/>
        </w:rPr>
        <w:t>,</w:t>
      </w:r>
    </w:p>
    <w:p w14:paraId="376194AF" w14:textId="084A571D" w:rsidR="00B326F3" w:rsidRPr="00B326F3" w:rsidRDefault="00B326F3" w:rsidP="00B326F3">
      <w:pPr>
        <w:pStyle w:val="Code"/>
        <w:rPr>
          <w:highlight w:val="white"/>
        </w:rPr>
      </w:pPr>
      <w:r w:rsidRPr="00B326F3">
        <w:rPr>
          <w:highlight w:val="white"/>
        </w:rPr>
        <w:t xml:space="preserve">    Different_pointer_sizes_in_subtraction_expression,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lastRenderedPageBreak/>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00AAEBF" w:rsidR="002538D4" w:rsidRPr="00903DBA" w:rsidRDefault="002538D4" w:rsidP="002538D4">
      <w:pPr>
        <w:pStyle w:val="Code"/>
        <w:rPr>
          <w:highlight w:val="white"/>
        </w:rPr>
      </w:pPr>
      <w:r w:rsidRPr="00903DBA">
        <w:rPr>
          <w:highlight w:val="white"/>
        </w:rPr>
        <w:t xml:space="preserve">    Invalid_macro_</w:t>
      </w:r>
      <w:r w:rsidR="00D147D5">
        <w:rPr>
          <w:highlight w:val="white"/>
        </w:rPr>
        <w:t>definition</w:t>
      </w:r>
      <w:r w:rsidRPr="00903DBA">
        <w:rPr>
          <w:highlight w:val="white"/>
        </w:rPr>
        <w:t>,</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50847855" w:rsidR="002538D4" w:rsidRPr="00903DBA" w:rsidRDefault="002538D4" w:rsidP="002538D4">
      <w:pPr>
        <w:pStyle w:val="Code"/>
        <w:rPr>
          <w:highlight w:val="white"/>
        </w:rPr>
      </w:pPr>
      <w:r w:rsidRPr="00903DBA">
        <w:rPr>
          <w:highlight w:val="white"/>
        </w:rPr>
        <w:t xml:space="preserve">    Invalid_macro_re</w:t>
      </w:r>
      <w:r w:rsidR="00D147D5">
        <w:rPr>
          <w:highlight w:val="white"/>
        </w:rPr>
        <w:t>definition</w:t>
      </w:r>
      <w:r w:rsidRPr="00903DBA">
        <w:rPr>
          <w:highlight w:val="white"/>
        </w:rPr>
        <w:t>,</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3747FD97" w14:textId="73D64B76" w:rsidR="005E7D2C" w:rsidRPr="00903DBA" w:rsidRDefault="00CC1DF4" w:rsidP="0060539D">
      <w:pPr>
        <w:pStyle w:val="Appendix2"/>
      </w:pPr>
      <w:bookmarkStart w:id="691" w:name="_Toc98936538"/>
      <w:r>
        <w:t>&lt;</w:t>
      </w:r>
      <w:proofErr w:type="spellStart"/>
      <w:r>
        <w:t>a2</w:t>
      </w:r>
      <w:proofErr w:type="spellEnd"/>
      <w:r>
        <w:t>&gt;</w:t>
      </w:r>
      <w:r w:rsidR="008D50A4">
        <w:t xml:space="preserve">The </w:t>
      </w:r>
      <w:r w:rsidRPr="00903DBA">
        <w:t>Graph</w:t>
      </w:r>
      <w:r w:rsidR="008D50A4">
        <w:t xml:space="preserve"> Class</w:t>
      </w:r>
      <w:r>
        <w:t>&lt;/</w:t>
      </w:r>
      <w:proofErr w:type="spellStart"/>
      <w:r>
        <w:t>a2</w:t>
      </w:r>
      <w:proofErr w:type="spellEnd"/>
      <w:r>
        <w:t>&gt;</w:t>
      </w:r>
      <w:bookmarkEnd w:id="691"/>
    </w:p>
    <w:p w14:paraId="5FD8620B" w14:textId="40EA98FB" w:rsidR="005E7D2C" w:rsidRPr="00903DBA" w:rsidRDefault="008D50A4" w:rsidP="008D50A4">
      <w:r w:rsidRPr="00903DBA">
        <w:t xml:space="preserve">C# has a large class library holding many container classes. However, there are no classes for </w:t>
      </w:r>
      <w:r>
        <w:t>graphs.</w:t>
      </w:r>
      <w:r w:rsidR="00C6529F">
        <w:t xml:space="preserve"> The &lt;k&gt;</w:t>
      </w:r>
      <w:r w:rsidR="005E7D2C" w:rsidRPr="00C6529F">
        <w:rPr>
          <w:rStyle w:val="KeyWord0"/>
        </w:rPr>
        <w:t>Graph</w:t>
      </w:r>
      <w:r w:rsidR="00C6529F">
        <w:t>&lt;/k&gt;</w:t>
      </w:r>
      <w:r w:rsidR="005E7D2C" w:rsidRPr="00903DBA">
        <w:t xml:space="preserve"> </w:t>
      </w:r>
      <w:r w:rsidR="00C6529F">
        <w:t xml:space="preserve">class </w:t>
      </w:r>
      <w:r w:rsidR="005E7D2C" w:rsidRPr="00903DBA">
        <w:t>implements a general unordered graph. It holds of set of vertices and a set of edges.</w:t>
      </w:r>
    </w:p>
    <w:p w14:paraId="0B36382F" w14:textId="4B480449" w:rsidR="005E7D2C" w:rsidRPr="00903DBA" w:rsidRDefault="000274D4" w:rsidP="005E7D2C">
      <w:pPr>
        <w:pStyle w:val="CodeHeader"/>
      </w:pPr>
      <w:r>
        <w:t>&lt;</w:t>
      </w:r>
      <w:proofErr w:type="spellStart"/>
      <w:r>
        <w:t>ch</w:t>
      </w:r>
      <w:proofErr w:type="spellEnd"/>
      <w:r>
        <w:t>&gt;</w:t>
      </w:r>
      <w:proofErr w:type="spellStart"/>
      <w:r w:rsidRPr="00903DBA">
        <w:t>Graph</w:t>
      </w:r>
      <w:r>
        <w:t>.</w:t>
      </w:r>
      <w:r w:rsidRPr="00903DBA">
        <w:t>cs</w:t>
      </w:r>
      <w:proofErr w:type="spellEnd"/>
      <w:r>
        <w:t>&lt;/</w:t>
      </w:r>
      <w:proofErr w:type="spellStart"/>
      <w:r>
        <w:t>ch</w:t>
      </w:r>
      <w:proofErr w:type="spellEnd"/>
      <w:r>
        <w:t>&gt;</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1EDA2644" w14:textId="6494EDC2" w:rsidR="001B296B" w:rsidRPr="00CE77EA" w:rsidRDefault="005E7D2C" w:rsidP="005E7D2C">
      <w:pPr>
        <w:pStyle w:val="Code"/>
        <w:rPr>
          <w:highlight w:val="white"/>
          <w:lang w:val="nb-NO"/>
        </w:rPr>
      </w:pPr>
      <w:r w:rsidRPr="00903DBA">
        <w:rPr>
          <w:highlight w:val="white"/>
        </w:rPr>
        <w:t xml:space="preserve">    </w:t>
      </w:r>
      <w:r w:rsidRPr="00CE77EA">
        <w:rPr>
          <w:highlight w:val="white"/>
          <w:lang w:val="nb-NO"/>
        </w:rPr>
        <w:t xml:space="preserve">private </w:t>
      </w:r>
      <w:r w:rsidR="00C55FC7">
        <w:rPr>
          <w:highlight w:val="white"/>
          <w:lang w:val="nb-NO"/>
        </w:rPr>
        <w:t>I</w:t>
      </w:r>
      <w:r w:rsidR="001B296B">
        <w:rPr>
          <w:highlight w:val="white"/>
          <w:lang w:val="nb-NO"/>
        </w:rPr>
        <w:t>Set</w:t>
      </w:r>
      <w:r w:rsidR="001B296B" w:rsidRPr="00CE77EA">
        <w:rPr>
          <w:highlight w:val="white"/>
          <w:lang w:val="nb-NO"/>
        </w:rPr>
        <w:t>&lt;VertexType&gt; m_vertexSet;</w:t>
      </w:r>
    </w:p>
    <w:p w14:paraId="31FAC6B6" w14:textId="77777777" w:rsidR="001B296B" w:rsidRPr="00CE77EA" w:rsidRDefault="001B296B" w:rsidP="005E7D2C">
      <w:pPr>
        <w:pStyle w:val="Code"/>
        <w:rPr>
          <w:highlight w:val="white"/>
          <w:lang w:val="nb-NO"/>
        </w:rPr>
      </w:pPr>
      <w:r w:rsidRPr="00CE77EA">
        <w:rPr>
          <w:highlight w:val="white"/>
          <w:lang w:val="nb-NO"/>
        </w:rPr>
        <w:t xml:space="preserve">    private ISet&lt;</w:t>
      </w:r>
      <w:r>
        <w:rPr>
          <w:highlight w:val="white"/>
          <w:lang w:val="nb-NO"/>
        </w:rPr>
        <w:t>(VertexType, VertexType)</w:t>
      </w:r>
      <w:r w:rsidRPr="00CE77EA">
        <w:rPr>
          <w:highlight w:val="white"/>
          <w:lang w:val="nb-NO"/>
        </w:rPr>
        <w:t>&gt; m_edgeSet;</w:t>
      </w:r>
    </w:p>
    <w:p w14:paraId="7CA5FCF2" w14:textId="77777777" w:rsidR="001B296B" w:rsidRPr="00CE77EA" w:rsidRDefault="001B296B" w:rsidP="005E7D2C">
      <w:pPr>
        <w:pStyle w:val="Code"/>
        <w:rPr>
          <w:highlight w:val="white"/>
          <w:lang w:val="nb-NO"/>
        </w:rPr>
      </w:pPr>
    </w:p>
    <w:p w14:paraId="06E5BF09" w14:textId="77777777" w:rsidR="001B296B" w:rsidRPr="00903DBA" w:rsidRDefault="001B296B" w:rsidP="005E7D2C">
      <w:pPr>
        <w:pStyle w:val="Code"/>
        <w:rPr>
          <w:highlight w:val="white"/>
        </w:rPr>
      </w:pPr>
      <w:r w:rsidRPr="00CE77EA">
        <w:rPr>
          <w:highlight w:val="white"/>
          <w:lang w:val="nb-NO"/>
        </w:rPr>
        <w:t xml:space="preserve">    </w:t>
      </w:r>
      <w:r w:rsidRPr="00903DBA">
        <w:rPr>
          <w:highlight w:val="white"/>
        </w:rPr>
        <w:t>public Graph() {</w:t>
      </w:r>
    </w:p>
    <w:p w14:paraId="6CB2C1B0" w14:textId="54DF93E7" w:rsidR="005E7D2C" w:rsidRPr="00903DBA" w:rsidRDefault="001B296B" w:rsidP="005E7D2C">
      <w:pPr>
        <w:pStyle w:val="Code"/>
        <w:rPr>
          <w:highlight w:val="white"/>
        </w:rPr>
      </w:pPr>
      <w:r w:rsidRPr="00903DBA">
        <w:rPr>
          <w:highlight w:val="white"/>
        </w:rPr>
        <w:t xml:space="preserve">      m_vertexSet </w:t>
      </w:r>
      <w:r>
        <w:rPr>
          <w:highlight w:val="white"/>
        </w:rPr>
        <w:t>= new</w:t>
      </w:r>
      <w:r w:rsidR="00B373C1">
        <w:rPr>
          <w:highlight w:val="white"/>
        </w:rPr>
        <w:t xml:space="preserve"> HashSet&lt;VertexType&gt;</w:t>
      </w:r>
      <w:r>
        <w:rPr>
          <w:highlight w:val="white"/>
        </w:rPr>
        <w:t>(</w:t>
      </w:r>
      <w:r w:rsidRPr="00903DBA">
        <w:rPr>
          <w:highlight w:val="white"/>
        </w:rPr>
        <w:t>);</w:t>
      </w:r>
    </w:p>
    <w:p w14:paraId="20BD7520" w14:textId="786F6C17" w:rsidR="005E7D2C" w:rsidRPr="00903DBA" w:rsidRDefault="005E7D2C" w:rsidP="005E7D2C">
      <w:pPr>
        <w:pStyle w:val="Code"/>
        <w:rPr>
          <w:highlight w:val="white"/>
        </w:rPr>
      </w:pPr>
      <w:r w:rsidRPr="00903DBA">
        <w:rPr>
          <w:highlight w:val="white"/>
        </w:rPr>
        <w:t xml:space="preserve">      m_edgeSet </w:t>
      </w:r>
      <w:r w:rsidR="001F2BD0">
        <w:rPr>
          <w:highlight w:val="white"/>
        </w:rPr>
        <w:t>= new(</w:t>
      </w:r>
      <w:r w:rsidR="005367BA">
        <w:rPr>
          <w:highlight w:val="white"/>
        </w:rPr>
        <w:t>VertexType, VertexType)</w:t>
      </w:r>
      <w:r w:rsidRPr="00903DBA">
        <w:rPr>
          <w:highlight w:val="white"/>
        </w:rPr>
        <w: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3D626EA4" w:rsidR="005E7D2C" w:rsidRPr="00903DBA" w:rsidRDefault="005E7D2C" w:rsidP="005E7D2C">
      <w:pPr>
        <w:pStyle w:val="Code"/>
        <w:rPr>
          <w:highlight w:val="white"/>
        </w:rPr>
      </w:pPr>
      <w:r w:rsidRPr="00903DBA">
        <w:rPr>
          <w:highlight w:val="white"/>
        </w:rPr>
        <w:t xml:space="preserve">    public Graph(</w:t>
      </w:r>
      <w:r w:rsidR="00893026">
        <w:rPr>
          <w:highlight w:val="white"/>
        </w:rPr>
        <w:t>Hash</w:t>
      </w:r>
      <w:r w:rsidRPr="00903DBA">
        <w:rPr>
          <w:highlight w:val="white"/>
        </w:rPr>
        <w:t>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34BA338" w:rsidR="005E7D2C" w:rsidRPr="00903DBA" w:rsidRDefault="005E7D2C" w:rsidP="005E7D2C">
      <w:pPr>
        <w:pStyle w:val="Code"/>
        <w:rPr>
          <w:highlight w:val="white"/>
        </w:rPr>
      </w:pPr>
      <w:r w:rsidRPr="00903DBA">
        <w:rPr>
          <w:highlight w:val="white"/>
        </w:rPr>
        <w:lastRenderedPageBreak/>
        <w:t xml:space="preserve">      m_edgeSet </w:t>
      </w:r>
      <w:r w:rsidR="001F2BD0">
        <w:rPr>
          <w:highlight w:val="white"/>
        </w:rPr>
        <w:t>= new(</w:t>
      </w:r>
      <w:r w:rsidR="005367BA">
        <w:rPr>
          <w:highlight w:val="white"/>
        </w:rPr>
        <w:t>VertexType, VertexType)</w:t>
      </w:r>
      <w:r w:rsidRPr="00903DBA">
        <w:rPr>
          <w:highlight w:val="white"/>
        </w:rPr>
        <w: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5F8FBFA1" w:rsidR="005E7D2C" w:rsidRPr="00903DBA" w:rsidRDefault="005E7D2C" w:rsidP="005E7D2C">
      <w:pPr>
        <w:pStyle w:val="Code"/>
        <w:rPr>
          <w:highlight w:val="white"/>
        </w:rPr>
      </w:pPr>
      <w:r w:rsidRPr="00903DBA">
        <w:rPr>
          <w:highlight w:val="white"/>
        </w:rPr>
        <w:t xml:space="preserve">                 ISet&lt;</w:t>
      </w:r>
      <w:r w:rsidR="005367BA">
        <w:rPr>
          <w:highlight w:val="white"/>
        </w:rPr>
        <w:t>(VertexType, VertexType)</w:t>
      </w:r>
      <w:r w:rsidRPr="00903DBA">
        <w:rPr>
          <w:highlight w:val="white"/>
        </w:rPr>
        <w: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1EBAA339" w:rsidR="005E7D2C" w:rsidRPr="00903DBA" w:rsidRDefault="005E7D2C" w:rsidP="005E7D2C">
      <w:pPr>
        <w:pStyle w:val="Code"/>
        <w:rPr>
          <w:highlight w:val="white"/>
        </w:rPr>
      </w:pPr>
      <w:r w:rsidRPr="00903DBA">
        <w:rPr>
          <w:highlight w:val="white"/>
        </w:rPr>
        <w:t xml:space="preserve">    public ISet&lt;</w:t>
      </w:r>
      <w:r w:rsidR="005367BA">
        <w:rPr>
          <w:highlight w:val="white"/>
        </w:rPr>
        <w:t>(VertexType, VertexType)</w:t>
      </w:r>
      <w:r w:rsidRPr="00903DBA">
        <w:rPr>
          <w:highlight w:val="white"/>
        </w:rPr>
        <w: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16D51FD1"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neighbourSet</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goes through all edges and add each found neighbor to the vertex.</w:t>
      </w:r>
    </w:p>
    <w:p w14:paraId="54223F8E"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&lt;VertexType&gt; GetNeighbourSet(VertexType vertex) {</w:t>
      </w:r>
    </w:p>
    <w:p w14:paraId="5B56CC82" w14:textId="4B9B0F4F"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&lt;VertexType&gt; neighbourSet </w:t>
      </w:r>
      <w:r w:rsidR="005756C9">
        <w:rPr>
          <w:highlight w:val="white"/>
        </w:rPr>
        <w:t>= new(</w:t>
      </w:r>
      <w:r w:rsidR="005756C9" w:rsidRPr="00903DBA">
        <w:rPr>
          <w:highlight w:val="white"/>
        </w:rPr>
        <w: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23198424"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16F6FF91" w14:textId="3DE7DCA1" w:rsidR="005E7D2C" w:rsidRPr="00903DBA" w:rsidRDefault="005E7D2C" w:rsidP="005E7D2C">
      <w:pPr>
        <w:pStyle w:val="Code"/>
        <w:rPr>
          <w:highlight w:val="white"/>
        </w:rPr>
      </w:pPr>
      <w:r w:rsidRPr="00903DBA">
        <w:rPr>
          <w:highlight w:val="white"/>
        </w:rPr>
        <w:t xml:space="preserve">        if (edge</w:t>
      </w:r>
      <w:r w:rsidR="00A9336A">
        <w:rPr>
          <w:highlight w:val="white"/>
        </w:rPr>
        <w:t>.Item1</w:t>
      </w:r>
      <w:r w:rsidRPr="00903DBA">
        <w:rPr>
          <w:highlight w:val="white"/>
        </w:rPr>
        <w:t>.Equals(vertex)) {</w:t>
      </w:r>
    </w:p>
    <w:p w14:paraId="1CB70936" w14:textId="2591A846" w:rsidR="005E7D2C" w:rsidRPr="00903DBA" w:rsidRDefault="005E7D2C" w:rsidP="005E7D2C">
      <w:pPr>
        <w:pStyle w:val="Code"/>
        <w:rPr>
          <w:highlight w:val="white"/>
        </w:rPr>
      </w:pPr>
      <w:r w:rsidRPr="00903DBA">
        <w:rPr>
          <w:highlight w:val="white"/>
        </w:rPr>
        <w:t xml:space="preserve">          neighbourSet.Add(edge</w:t>
      </w:r>
      <w:r w:rsidR="00A9336A">
        <w:rPr>
          <w:highlight w:val="white"/>
        </w:rPr>
        <w:t>.Item2</w:t>
      </w:r>
      <w:r w:rsidRPr="00903DBA">
        <w:rPr>
          <w:highlight w:val="white"/>
        </w:rPr>
        <w:t>);</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48A19A18" w:rsidR="005E7D2C" w:rsidRPr="00903DBA" w:rsidRDefault="005E7D2C" w:rsidP="005E7D2C">
      <w:pPr>
        <w:pStyle w:val="Code"/>
        <w:rPr>
          <w:highlight w:val="white"/>
        </w:rPr>
      </w:pPr>
      <w:r w:rsidRPr="00903DBA">
        <w:rPr>
          <w:highlight w:val="white"/>
        </w:rPr>
        <w:t xml:space="preserve">        if (edge</w:t>
      </w:r>
      <w:r w:rsidR="00A9336A">
        <w:rPr>
          <w:highlight w:val="white"/>
        </w:rPr>
        <w:t>.Item2</w:t>
      </w:r>
      <w:r w:rsidRPr="00903DBA">
        <w:rPr>
          <w:highlight w:val="white"/>
        </w:rPr>
        <w:t>.Equals(vertex)) {</w:t>
      </w:r>
    </w:p>
    <w:p w14:paraId="5B76D393" w14:textId="6207AB95" w:rsidR="005E7D2C" w:rsidRPr="00903DBA" w:rsidRDefault="005E7D2C" w:rsidP="005E7D2C">
      <w:pPr>
        <w:pStyle w:val="Code"/>
        <w:rPr>
          <w:highlight w:val="white"/>
        </w:rPr>
      </w:pPr>
      <w:r w:rsidRPr="00903DBA">
        <w:rPr>
          <w:highlight w:val="white"/>
        </w:rPr>
        <w:t xml:space="preserve">          neighbourSet.Add(edge</w:t>
      </w:r>
      <w:r w:rsidR="00A9336A">
        <w:rPr>
          <w:highlight w:val="white"/>
        </w:rPr>
        <w:t>.Item1</w:t>
      </w:r>
      <w:r w:rsidRPr="00903DBA">
        <w:rPr>
          <w:highlight w:val="white"/>
        </w:rPr>
        <w: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01D2EAA6" w:rsidR="005E7D2C" w:rsidRPr="00903DBA" w:rsidRDefault="00CC1DF4" w:rsidP="00CC1DF4">
      <w:pPr>
        <w:pStyle w:val="Appendix3"/>
      </w:pPr>
      <w:bookmarkStart w:id="692" w:name="_Toc98936539"/>
      <w:r>
        <w:t>&lt;</w:t>
      </w:r>
      <w:proofErr w:type="spellStart"/>
      <w:r>
        <w:t>a3</w:t>
      </w:r>
      <w:proofErr w:type="spellEnd"/>
      <w:r>
        <w:t>&gt;</w:t>
      </w:r>
      <w:r w:rsidRPr="00903DBA">
        <w:t>Addition and Removal of Vertices and Edges</w:t>
      </w:r>
      <w:r>
        <w:t>&lt;/</w:t>
      </w:r>
      <w:proofErr w:type="spellStart"/>
      <w:r>
        <w:t>a3</w:t>
      </w:r>
      <w:proofErr w:type="spellEnd"/>
      <w:r>
        <w:t>&gt;</w:t>
      </w:r>
      <w:bookmarkEnd w:id="692"/>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4011B7C2" w14:textId="61916474"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edgeSetCopy =</w:t>
      </w:r>
      <w:r w:rsidR="002B095E">
        <w:rPr>
          <w:highlight w:val="white"/>
        </w:rPr>
        <w:t xml:space="preserve"> </w:t>
      </w:r>
      <w:r w:rsidRPr="00903DBA">
        <w:rPr>
          <w:highlight w:val="white"/>
        </w:rPr>
        <w:t>new(m_edgeSet);</w:t>
      </w:r>
    </w:p>
    <w:p w14:paraId="02C36572" w14:textId="77777777" w:rsidR="005E7D2C" w:rsidRPr="00903DBA" w:rsidRDefault="005E7D2C" w:rsidP="005E7D2C">
      <w:pPr>
        <w:pStyle w:val="Code"/>
        <w:rPr>
          <w:highlight w:val="white"/>
        </w:rPr>
      </w:pPr>
    </w:p>
    <w:p w14:paraId="1D178355" w14:textId="45670A09"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edgeSetCopy) {</w:t>
      </w:r>
    </w:p>
    <w:p w14:paraId="2A162135" w14:textId="1C1A3971" w:rsidR="005E7D2C" w:rsidRPr="00903DBA" w:rsidRDefault="005E7D2C" w:rsidP="005E7D2C">
      <w:pPr>
        <w:pStyle w:val="Code"/>
        <w:rPr>
          <w:highlight w:val="white"/>
        </w:rPr>
      </w:pPr>
      <w:r w:rsidRPr="00903DBA">
        <w:rPr>
          <w:highlight w:val="white"/>
        </w:rPr>
        <w:t xml:space="preserve">        if ((vertex.Equals(edge</w:t>
      </w:r>
      <w:r w:rsidR="00A9336A">
        <w:rPr>
          <w:highlight w:val="white"/>
        </w:rPr>
        <w:t>.Item1</w:t>
      </w:r>
      <w:r w:rsidRPr="00903DBA">
        <w:rPr>
          <w:highlight w:val="white"/>
        </w:rPr>
        <w:t>)) || (vertex.Equals(edge</w:t>
      </w:r>
      <w:r w:rsidR="00A9336A">
        <w:rPr>
          <w:highlight w:val="white"/>
        </w:rPr>
        <w:t>.Item2</w:t>
      </w:r>
      <w:r w:rsidRPr="00903DBA">
        <w:rPr>
          <w:highlight w:val="white"/>
        </w:rPr>
        <w:t>)))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4878D93B" w14:textId="76135FF0"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lastRenderedPageBreak/>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5C1B6BC0" w14:textId="20AF251E" w:rsidR="005E7D2C" w:rsidRPr="00903DBA" w:rsidRDefault="005E7D2C" w:rsidP="005367BA">
      <w:pPr>
        <w:pStyle w:val="Code"/>
        <w:rPr>
          <w:highlight w:val="white"/>
        </w:rPr>
      </w:pPr>
      <w:r w:rsidRPr="00903DBA">
        <w:rPr>
          <w:highlight w:val="white"/>
        </w:rPr>
        <w:t xml:space="preserve">      </w:t>
      </w:r>
      <w:r w:rsidR="005367BA">
        <w:rPr>
          <w:highlight w:val="white"/>
        </w:rPr>
        <w:t>(VertexType, VertexType)</w:t>
      </w:r>
      <w:r w:rsidRPr="00903DBA">
        <w:rPr>
          <w:highlight w:val="white"/>
        </w:rPr>
        <w:t xml:space="preserve"> edge =</w:t>
      </w:r>
      <w:r w:rsidR="005367BA">
        <w:rPr>
          <w:highlight w:val="white"/>
        </w:rPr>
        <w:t xml:space="preserve"> </w:t>
      </w:r>
      <w:r w:rsidRPr="00903DBA">
        <w:rPr>
          <w:highlight w:val="white"/>
        </w:rPr>
        <w: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94E0F02" w:rsidR="005E7D2C" w:rsidRPr="00903DBA" w:rsidRDefault="00CC1DF4" w:rsidP="00CC1DF4">
      <w:pPr>
        <w:pStyle w:val="Appendix3"/>
      </w:pPr>
      <w:bookmarkStart w:id="693" w:name="_Toc98936540"/>
      <w:r>
        <w:t>&lt;</w:t>
      </w:r>
      <w:proofErr w:type="spellStart"/>
      <w:r>
        <w:t>a3</w:t>
      </w:r>
      <w:proofErr w:type="spellEnd"/>
      <w:r>
        <w:t>&gt;</w:t>
      </w:r>
      <w:r w:rsidRPr="00903DBA">
        <w:t>Graph Partition</w:t>
      </w:r>
      <w:r>
        <w:t>&lt;/</w:t>
      </w:r>
      <w:proofErr w:type="spellStart"/>
      <w:r>
        <w:t>a3</w:t>
      </w:r>
      <w:proofErr w:type="spellEnd"/>
      <w:r>
        <w:t>&gt;</w:t>
      </w:r>
      <w:bookmarkEnd w:id="693"/>
    </w:p>
    <w:p w14:paraId="4DE90750" w14:textId="68A64938" w:rsidR="005E7D2C" w:rsidRPr="00903DBA" w:rsidRDefault="005E7D2C" w:rsidP="005E7D2C">
      <w:r w:rsidRPr="00903DBA">
        <w:t xml:space="preserve">The method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partitionate</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divides the graph into free subgraphs; that is, subgraphs which vertices have no neighbors in any of the other free subgraphs. First</w:t>
      </w:r>
      <w:r w:rsidR="00E43C1E">
        <w:t>,</w:t>
      </w:r>
      <w:r w:rsidRPr="00903DBA">
        <w:t xml:space="preserve"> we go through the vertices and perform a deep search to find all vertices reachable from the vertex. Then we generate a subgraph for each such vertex set.</w:t>
      </w:r>
    </w:p>
    <w:p w14:paraId="5740B21D" w14:textId="77777777" w:rsidR="001B296B" w:rsidRPr="00903DBA" w:rsidRDefault="005E7D2C" w:rsidP="005E7D2C">
      <w:pPr>
        <w:pStyle w:val="Code"/>
        <w:rPr>
          <w:highlight w:val="white"/>
        </w:rPr>
      </w:pPr>
      <w:r w:rsidRPr="00903DBA">
        <w:rPr>
          <w:highlight w:val="white"/>
        </w:rPr>
        <w:t xml:space="preserve">    public </w:t>
      </w:r>
      <w:r w:rsidR="001B296B">
        <w:rPr>
          <w:highlight w:val="white"/>
        </w:rPr>
        <w:t>HashSet</w:t>
      </w:r>
      <w:r w:rsidR="001B296B" w:rsidRPr="00903DBA">
        <w:rPr>
          <w:highlight w:val="white"/>
        </w:rPr>
        <w:t>&lt;Graph&lt;VertexType&gt;&gt; Split() {</w:t>
      </w:r>
    </w:p>
    <w:p w14:paraId="15118A73" w14:textId="20E839D4" w:rsidR="005E7D2C" w:rsidRPr="00903DBA" w:rsidRDefault="001B296B" w:rsidP="005E7D2C">
      <w:pPr>
        <w:pStyle w:val="Code"/>
        <w:rPr>
          <w:highlight w:val="white"/>
        </w:rPr>
      </w:pPr>
      <w:r w:rsidRPr="00903DBA">
        <w:rPr>
          <w:highlight w:val="white"/>
        </w:rPr>
        <w:t xml:space="preserve">      </w:t>
      </w:r>
      <w:r w:rsidR="005756C9">
        <w:rPr>
          <w:highlight w:val="white"/>
        </w:rPr>
        <w:t>HashSet</w:t>
      </w:r>
      <w:r w:rsidR="005756C9" w:rsidRPr="00903DBA">
        <w:rPr>
          <w:highlight w:val="white"/>
        </w:rPr>
        <w:t xml:space="preserve">&lt;ISet&lt;VertexType&gt;&gt; subgraphSet </w:t>
      </w:r>
      <w:r w:rsidR="005756C9">
        <w:rPr>
          <w:highlight w:val="white"/>
        </w:rPr>
        <w:t>= new(</w:t>
      </w:r>
      <w:r w:rsidR="005756C9" w:rsidRPr="00903DBA">
        <w:rPr>
          <w:highlight w:val="white"/>
        </w:rPr>
        <w: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13AD2279"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&lt;VertexType&gt; vertexSet </w:t>
      </w:r>
      <w:r w:rsidR="001B296B">
        <w:rPr>
          <w:highlight w:val="white"/>
        </w:rPr>
        <w:t>= new(</w:t>
      </w:r>
      <w:r w:rsidR="001B296B" w:rsidRPr="00903DBA">
        <w:rPr>
          <w:highlight w:val="white"/>
        </w:rPr>
        <w: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4F6F1C0E" w:rsidR="005E7D2C" w:rsidRPr="00903DBA" w:rsidRDefault="005E7D2C" w:rsidP="005E7D2C">
      <w:pPr>
        <w:pStyle w:val="Code"/>
        <w:rPr>
          <w:highlight w:val="white"/>
        </w:rPr>
      </w:pPr>
      <w:r w:rsidRPr="00903DBA">
        <w:rPr>
          <w:highlight w:val="white"/>
        </w:rPr>
        <w:t xml:space="preserve">      </w:t>
      </w:r>
      <w:r w:rsidR="001B296B">
        <w:rPr>
          <w:highlight w:val="white"/>
        </w:rPr>
        <w:t>HashSet</w:t>
      </w:r>
      <w:r w:rsidR="001B296B" w:rsidRPr="00903DBA">
        <w:rPr>
          <w:highlight w:val="white"/>
        </w:rPr>
        <w:t xml:space="preserve">&lt;Graph&lt;VertexType&gt;&gt; graphSet </w:t>
      </w:r>
      <w:r w:rsidR="001B296B">
        <w:rPr>
          <w:highlight w:val="white"/>
        </w:rPr>
        <w:t>= new(</w:t>
      </w:r>
      <w:r w:rsidR="001B296B" w:rsidRPr="00903DBA">
        <w:rPr>
          <w:highlight w:val="white"/>
        </w:rPr>
        <w: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06A4D797" w14:textId="77777777" w:rsidR="00604D3F" w:rsidRPr="00604D3F" w:rsidRDefault="00604D3F" w:rsidP="00604D3F">
      <w:pPr>
        <w:pStyle w:val="Code"/>
        <w:rPr>
          <w:highlight w:val="white"/>
        </w:rPr>
      </w:pPr>
      <w:r w:rsidRPr="00604D3F">
        <w:rPr>
          <w:highlight w:val="white"/>
        </w:rPr>
        <w:t xml:space="preserve">        Graph&lt;VertexType&gt; subGraph = InducedSubGraph(vertexSet);</w:t>
      </w:r>
    </w:p>
    <w:p w14:paraId="7CEF643D" w14:textId="77777777" w:rsidR="00604D3F" w:rsidRPr="00604D3F" w:rsidRDefault="00604D3F" w:rsidP="00604D3F">
      <w:pPr>
        <w:pStyle w:val="Code"/>
        <w:rPr>
          <w:highlight w:val="white"/>
        </w:rPr>
      </w:pPr>
      <w:r w:rsidRPr="00604D3F">
        <w:rPr>
          <w:highlight w:val="white"/>
        </w:rPr>
        <w:t xml:space="preserve">        graphSet.Add(subGraph);</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49846320" w:rsidR="005E7D2C" w:rsidRPr="00903DBA" w:rsidRDefault="005E7D2C" w:rsidP="005E7D2C">
      <w:r w:rsidRPr="00903DBA">
        <w:t xml:space="preserve">The </w:t>
      </w:r>
      <w:r w:rsidR="00493E8C">
        <w:rPr>
          <w:rStyle w:val="CodeInText"/>
        </w:rPr>
        <w:t>&lt;</w:t>
      </w:r>
      <w:proofErr w:type="spellStart"/>
      <w:r w:rsidR="00493E8C">
        <w:rPr>
          <w:rStyle w:val="CodeInText"/>
        </w:rPr>
        <w:t>ct</w:t>
      </w:r>
      <w:proofErr w:type="spellEnd"/>
      <w:r w:rsidR="00493E8C">
        <w:rPr>
          <w:rStyle w:val="CodeInText"/>
        </w:rPr>
        <w:t>&gt;</w:t>
      </w:r>
      <w:proofErr w:type="spellStart"/>
      <w:r w:rsidR="00493E8C" w:rsidRPr="00903DBA">
        <w:rPr>
          <w:rStyle w:val="CodeInText"/>
        </w:rPr>
        <w:t>DeepFirstSearch</w:t>
      </w:r>
      <w:proofErr w:type="spellEnd"/>
      <w:r w:rsidR="00493E8C">
        <w:rPr>
          <w:rStyle w:val="CodeInText"/>
        </w:rPr>
        <w:t>&lt;/</w:t>
      </w:r>
      <w:proofErr w:type="spellStart"/>
      <w:r w:rsidR="00493E8C">
        <w:rPr>
          <w:rStyle w:val="CodeInText"/>
        </w:rPr>
        <w:t>ct</w:t>
      </w:r>
      <w:proofErr w:type="spellEnd"/>
      <w:r w:rsidR="00493E8C">
        <w:rPr>
          <w:rStyle w:val="CodeInText"/>
        </w:rPr>
        <w:t>&gt;</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CE77EA" w:rsidRDefault="005E7D2C" w:rsidP="005E7D2C">
      <w:pPr>
        <w:pStyle w:val="Code"/>
        <w:rPr>
          <w:highlight w:val="white"/>
          <w:lang w:val="nb-NO"/>
        </w:rPr>
      </w:pPr>
      <w:r w:rsidRPr="00357DF0">
        <w:rPr>
          <w:highlight w:val="white"/>
          <w:lang w:val="en-GB"/>
        </w:rPr>
        <w:t xml:space="preserve">    </w:t>
      </w:r>
      <w:r w:rsidRPr="00CE77EA">
        <w:rPr>
          <w:highlight w:val="white"/>
          <w:lang w:val="nb-NO"/>
        </w:rPr>
        <w:t>private void DeepSearch(VertexType vertex, ISet&lt;VertexType&gt; resultSet) {</w:t>
      </w:r>
    </w:p>
    <w:p w14:paraId="50FE57F6" w14:textId="77777777" w:rsidR="005E7D2C" w:rsidRPr="00903DBA" w:rsidRDefault="005E7D2C" w:rsidP="005E7D2C">
      <w:pPr>
        <w:pStyle w:val="Code"/>
        <w:rPr>
          <w:highlight w:val="white"/>
        </w:rPr>
      </w:pPr>
      <w:r w:rsidRPr="00CE77EA">
        <w:rPr>
          <w:highlight w:val="white"/>
          <w:lang w:val="nb-NO"/>
        </w:rPr>
        <w:t xml:space="preserve">      </w:t>
      </w:r>
      <w:r w:rsidRPr="00903DBA">
        <w:rPr>
          <w:highlight w:val="white"/>
        </w:rPr>
        <w:t>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3074863C" w:rsidR="005E7D2C" w:rsidRPr="00903DBA" w:rsidRDefault="005E7D2C" w:rsidP="005E7D2C">
      <w:r w:rsidRPr="00903DBA">
        <w:t xml:space="preserve">The </w:t>
      </w:r>
      <w:r w:rsidR="00D4318D">
        <w:rPr>
          <w:rStyle w:val="KeyWord0"/>
          <w:highlight w:val="white"/>
        </w:rPr>
        <w:t>&lt;k&gt;</w:t>
      </w:r>
      <w:r w:rsidR="00D4318D" w:rsidRPr="00DE17BD">
        <w:rPr>
          <w:rStyle w:val="KeyWord0"/>
          <w:highlight w:val="white"/>
        </w:rPr>
        <w:t>InducedSubGraph</w:t>
      </w:r>
      <w:r w:rsidR="00D4318D">
        <w:rPr>
          <w:rStyle w:val="KeyWord0"/>
          <w:highlight w:val="white"/>
        </w:rPr>
        <w:t>&lt;/k&gt;</w:t>
      </w:r>
      <w:r w:rsidR="00DE17BD" w:rsidRPr="00903DBA">
        <w:t xml:space="preserve"> </w:t>
      </w:r>
      <w:r w:rsidRPr="00903DBA">
        <w:t>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266711B3" w14:textId="32265355" w:rsidR="005E7D2C" w:rsidRPr="00903DBA" w:rsidRDefault="005E7D2C" w:rsidP="005E7D2C">
      <w:pPr>
        <w:pStyle w:val="Code"/>
        <w:rPr>
          <w:highlight w:val="white"/>
        </w:rPr>
      </w:pPr>
      <w:r w:rsidRPr="00903DBA">
        <w:rPr>
          <w:highlight w:val="white"/>
        </w:rPr>
        <w:t xml:space="preserve">      </w:t>
      </w:r>
      <w:r w:rsidR="002B095E">
        <w:rPr>
          <w:highlight w:val="white"/>
        </w:rPr>
        <w:t>Hash</w:t>
      </w:r>
      <w:r w:rsidRPr="00903DBA">
        <w:rPr>
          <w:highlight w:val="white"/>
        </w:rPr>
        <w:t>Set&lt;</w:t>
      </w:r>
      <w:r w:rsidR="005367BA">
        <w:rPr>
          <w:highlight w:val="white"/>
        </w:rPr>
        <w:t>(VertexType, VertexType)</w:t>
      </w:r>
      <w:r w:rsidRPr="00903DBA">
        <w:rPr>
          <w:highlight w:val="white"/>
        </w:rPr>
        <w:t>&gt; resultEdgeSet = new();</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60BFB9B5" w:rsidR="005E7D2C" w:rsidRPr="00903DBA" w:rsidRDefault="005E7D2C" w:rsidP="005E7D2C">
      <w:pPr>
        <w:pStyle w:val="Code"/>
        <w:rPr>
          <w:highlight w:val="white"/>
        </w:rPr>
      </w:pPr>
      <w:r w:rsidRPr="00903DBA">
        <w:rPr>
          <w:highlight w:val="white"/>
        </w:rPr>
        <w:t xml:space="preserve">      foreach (</w:t>
      </w:r>
      <w:r w:rsidR="005367BA">
        <w:rPr>
          <w:highlight w:val="white"/>
        </w:rPr>
        <w:t>(VertexType, VertexType)</w:t>
      </w:r>
      <w:r w:rsidRPr="00903DBA">
        <w:rPr>
          <w:highlight w:val="white"/>
        </w:rPr>
        <w:t xml:space="preserve"> edge in m_edgeSet) {</w:t>
      </w:r>
    </w:p>
    <w:p w14:paraId="3DCE6071" w14:textId="491C4B88" w:rsidR="005E7D2C" w:rsidRPr="00903DBA" w:rsidRDefault="005E7D2C" w:rsidP="005E7D2C">
      <w:pPr>
        <w:pStyle w:val="Code"/>
        <w:rPr>
          <w:highlight w:val="white"/>
        </w:rPr>
      </w:pPr>
      <w:r w:rsidRPr="00903DBA">
        <w:rPr>
          <w:highlight w:val="white"/>
        </w:rPr>
        <w:t xml:space="preserve">        if (vertexSet.Contains(edge</w:t>
      </w:r>
      <w:r w:rsidR="00A9336A">
        <w:rPr>
          <w:highlight w:val="white"/>
        </w:rPr>
        <w:t>.Item1</w:t>
      </w:r>
      <w:r w:rsidRPr="00903DBA">
        <w:rPr>
          <w:highlight w:val="white"/>
        </w:rPr>
        <w:t>) &amp;&amp;</w:t>
      </w:r>
    </w:p>
    <w:p w14:paraId="3156B508" w14:textId="5359B123" w:rsidR="005E7D2C" w:rsidRPr="00903DBA" w:rsidRDefault="005E7D2C" w:rsidP="005E7D2C">
      <w:pPr>
        <w:pStyle w:val="Code"/>
        <w:rPr>
          <w:highlight w:val="white"/>
        </w:rPr>
      </w:pPr>
      <w:r w:rsidRPr="00903DBA">
        <w:rPr>
          <w:highlight w:val="white"/>
        </w:rPr>
        <w:t xml:space="preserve">            vertexSet.Contains(edge</w:t>
      </w:r>
      <w:r w:rsidR="00A9336A">
        <w:rPr>
          <w:highlight w:val="white"/>
        </w:rPr>
        <w:t>.Item2</w:t>
      </w:r>
      <w:r w:rsidRPr="00903DBA">
        <w:rPr>
          <w:highlight w:val="white"/>
        </w:rPr>
        <w:t>))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lastRenderedPageBreak/>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4A832A16" w:rsidR="00845EA9" w:rsidRPr="00903DBA" w:rsidRDefault="0029042E" w:rsidP="00BC7846">
      <w:pPr>
        <w:pStyle w:val="Appendix1"/>
      </w:pPr>
      <w:bookmarkStart w:id="694" w:name="_Toc98936541"/>
      <w:r>
        <w:lastRenderedPageBreak/>
        <w:t>&lt;</w:t>
      </w:r>
      <w:proofErr w:type="spellStart"/>
      <w:r>
        <w:t>a1</w:t>
      </w:r>
      <w:proofErr w:type="spellEnd"/>
      <w:r>
        <w:t>&gt;</w:t>
      </w:r>
      <w:bookmarkStart w:id="695" w:name="_Toc32312748"/>
      <w:bookmarkStart w:id="696" w:name="_Toc128724229"/>
      <w:bookmarkStart w:id="697" w:name="_Toc323656800"/>
      <w:bookmarkStart w:id="698" w:name="_Toc324085682"/>
      <w:bookmarkStart w:id="699" w:name="_Ref324113434"/>
      <w:bookmarkStart w:id="700" w:name="_Toc324680324"/>
      <w:bookmarkStart w:id="701" w:name="_Ref57658095"/>
      <w:r w:rsidRPr="00903DBA">
        <w:t>The ASCII Table</w:t>
      </w:r>
      <w:bookmarkEnd w:id="695"/>
      <w:bookmarkEnd w:id="696"/>
      <w:bookmarkEnd w:id="697"/>
      <w:bookmarkEnd w:id="698"/>
      <w:bookmarkEnd w:id="699"/>
      <w:bookmarkEnd w:id="700"/>
      <w:bookmarkEnd w:id="701"/>
      <w:r>
        <w:t>&lt;/</w:t>
      </w:r>
      <w:proofErr w:type="spellStart"/>
      <w:r>
        <w:t>a1</w:t>
      </w:r>
      <w:proofErr w:type="spellEnd"/>
      <w:r>
        <w:t>&gt;</w:t>
      </w:r>
      <w:bookmarkEnd w:id="69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43FC560D"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549D76FC" w:rsidR="00845EA9" w:rsidRPr="00903DBA" w:rsidRDefault="00845EA9" w:rsidP="00881D01">
            <w:pPr>
              <w:spacing w:before="0" w:after="0" w:line="256" w:lineRule="auto"/>
              <w:rPr>
                <w:snapToGrid w:val="0"/>
                <w:color w:val="000000"/>
                <w:sz w:val="16"/>
              </w:rPr>
            </w:pPr>
            <w:r w:rsidRPr="00903DBA">
              <w:rPr>
                <w:snapToGrid w:val="0"/>
              </w:rPr>
              <w:t xml:space="preserve">} </w:t>
            </w:r>
            <w:proofErr w:type="spellStart"/>
            <w:r w:rsidR="0029042E">
              <w:rPr>
                <w:snapToGrid w:val="0"/>
              </w:rPr>
              <w:t>aring</w:t>
            </w:r>
            <w:proofErr w:type="spellEnd"/>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AB24" w14:textId="77777777" w:rsidR="00A470D8" w:rsidRDefault="00A470D8" w:rsidP="006C7309">
      <w:pPr>
        <w:spacing w:line="240" w:lineRule="auto"/>
      </w:pPr>
      <w:r>
        <w:separator/>
      </w:r>
    </w:p>
  </w:endnote>
  <w:endnote w:type="continuationSeparator" w:id="0">
    <w:p w14:paraId="0DD18C9D" w14:textId="77777777" w:rsidR="00A470D8" w:rsidRDefault="00A470D8"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A6B20" w14:textId="77777777" w:rsidR="00A470D8" w:rsidRDefault="00A470D8" w:rsidP="006C7309">
      <w:pPr>
        <w:spacing w:line="240" w:lineRule="auto"/>
      </w:pPr>
      <w:r>
        <w:separator/>
      </w:r>
    </w:p>
  </w:footnote>
  <w:footnote w:type="continuationSeparator" w:id="0">
    <w:p w14:paraId="0BA3DA21" w14:textId="77777777" w:rsidR="00A470D8" w:rsidRDefault="00A470D8"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3EC6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DF9AC33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right"/>
      <w:pPr>
        <w:ind w:left="0" w:firstLine="720"/>
      </w:pPr>
      <w:rPr>
        <w:rFonts w:hint="default"/>
      </w:rPr>
    </w:lvl>
    <w:lvl w:ilvl="3">
      <w:start w:val="1"/>
      <w:numFmt w:val="decimal"/>
      <w:pStyle w:val="Heading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0B7881"/>
    <w:multiLevelType w:val="hybridMultilevel"/>
    <w:tmpl w:val="161C999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9"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1C2C6AD8"/>
    <w:multiLevelType w:val="multilevel"/>
    <w:tmpl w:val="368ADD3C"/>
    <w:numStyleLink w:val="Heading"/>
  </w:abstractNum>
  <w:abstractNum w:abstractNumId="41" w15:restartNumberingAfterBreak="0">
    <w:nsid w:val="1CA76E12"/>
    <w:multiLevelType w:val="multilevel"/>
    <w:tmpl w:val="368ADD3C"/>
    <w:numStyleLink w:val="Heading"/>
  </w:abstractNum>
  <w:abstractNum w:abstractNumId="42"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260971EA"/>
    <w:multiLevelType w:val="hybridMultilevel"/>
    <w:tmpl w:val="C42A27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66A76B5"/>
    <w:multiLevelType w:val="hybridMultilevel"/>
    <w:tmpl w:val="81DEAB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5"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2A7051FD"/>
    <w:multiLevelType w:val="hybridMultilevel"/>
    <w:tmpl w:val="3EFA75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3240777C"/>
    <w:multiLevelType w:val="multilevel"/>
    <w:tmpl w:val="368ADD3C"/>
    <w:numStyleLink w:val="Heading"/>
  </w:abstractNum>
  <w:abstractNum w:abstractNumId="62"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76C5A0F"/>
    <w:multiLevelType w:val="hybridMultilevel"/>
    <w:tmpl w:val="80B8AD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7" w15:restartNumberingAfterBreak="0">
    <w:nsid w:val="389A2684"/>
    <w:multiLevelType w:val="hybridMultilevel"/>
    <w:tmpl w:val="AB788C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38E74079"/>
    <w:multiLevelType w:val="hybridMultilevel"/>
    <w:tmpl w:val="529457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3D261AF7"/>
    <w:multiLevelType w:val="hybridMultilevel"/>
    <w:tmpl w:val="763A08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3E61B8E"/>
    <w:multiLevelType w:val="multilevel"/>
    <w:tmpl w:val="368ADD3C"/>
    <w:numStyleLink w:val="Heading"/>
  </w:abstractNum>
  <w:abstractNum w:abstractNumId="7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8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8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9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9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9030B1D"/>
    <w:multiLevelType w:val="hybridMultilevel"/>
    <w:tmpl w:val="F6C0D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8" w15:restartNumberingAfterBreak="0">
    <w:nsid w:val="59CA63F8"/>
    <w:multiLevelType w:val="hybridMultilevel"/>
    <w:tmpl w:val="FD041F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B674F17"/>
    <w:multiLevelType w:val="hybridMultilevel"/>
    <w:tmpl w:val="E8A82A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0" w15:restartNumberingAfterBreak="0">
    <w:nsid w:val="68915423"/>
    <w:multiLevelType w:val="multilevel"/>
    <w:tmpl w:val="368ADD3C"/>
    <w:numStyleLink w:val="Heading"/>
  </w:abstractNum>
  <w:abstractNum w:abstractNumId="111"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692B52DB"/>
    <w:multiLevelType w:val="multilevel"/>
    <w:tmpl w:val="368ADD3C"/>
    <w:numStyleLink w:val="Heading"/>
  </w:abstractNum>
  <w:abstractNum w:abstractNumId="113"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71995084"/>
    <w:multiLevelType w:val="hybridMultilevel"/>
    <w:tmpl w:val="BD9A4E8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71A05732"/>
    <w:multiLevelType w:val="hybridMultilevel"/>
    <w:tmpl w:val="D87C9B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5F5009C"/>
    <w:multiLevelType w:val="hybridMultilevel"/>
    <w:tmpl w:val="2B8C1D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4"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27"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9"/>
  </w:num>
  <w:num w:numId="2">
    <w:abstractNumId w:val="76"/>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3"/>
  </w:num>
  <w:num w:numId="7">
    <w:abstractNumId w:val="77"/>
  </w:num>
  <w:num w:numId="8">
    <w:abstractNumId w:val="112"/>
  </w:num>
  <w:num w:numId="9">
    <w:abstractNumId w:val="61"/>
  </w:num>
  <w:num w:numId="10">
    <w:abstractNumId w:val="41"/>
  </w:num>
  <w:num w:numId="11">
    <w:abstractNumId w:val="110"/>
  </w:num>
  <w:num w:numId="12">
    <w:abstractNumId w:val="40"/>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108"/>
  </w:num>
  <w:num w:numId="31">
    <w:abstractNumId w:val="13"/>
  </w:num>
  <w:num w:numId="32">
    <w:abstractNumId w:val="128"/>
  </w:num>
  <w:num w:numId="33">
    <w:abstractNumId w:val="7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1"/>
  </w:num>
  <w:num w:numId="43">
    <w:abstractNumId w:val="54"/>
  </w:num>
  <w:num w:numId="44">
    <w:abstractNumId w:val="104"/>
  </w:num>
  <w:num w:numId="45">
    <w:abstractNumId w:val="111"/>
  </w:num>
  <w:num w:numId="46">
    <w:abstractNumId w:val="70"/>
  </w:num>
  <w:num w:numId="47">
    <w:abstractNumId w:val="84"/>
  </w:num>
  <w:num w:numId="48">
    <w:abstractNumId w:val="11"/>
  </w:num>
  <w:num w:numId="49">
    <w:abstractNumId w:val="18"/>
  </w:num>
  <w:num w:numId="50">
    <w:abstractNumId w:val="75"/>
  </w:num>
  <w:num w:numId="51">
    <w:abstractNumId w:val="10"/>
  </w:num>
  <w:num w:numId="52">
    <w:abstractNumId w:val="125"/>
  </w:num>
  <w:num w:numId="53">
    <w:abstractNumId w:val="106"/>
  </w:num>
  <w:num w:numId="54">
    <w:abstractNumId w:val="35"/>
  </w:num>
  <w:num w:numId="55">
    <w:abstractNumId w:val="89"/>
  </w:num>
  <w:num w:numId="56">
    <w:abstractNumId w:val="19"/>
  </w:num>
  <w:num w:numId="57">
    <w:abstractNumId w:val="114"/>
  </w:num>
  <w:num w:numId="58">
    <w:abstractNumId w:val="39"/>
  </w:num>
  <w:num w:numId="59">
    <w:abstractNumId w:val="16"/>
  </w:num>
  <w:num w:numId="60">
    <w:abstractNumId w:val="79"/>
  </w:num>
  <w:num w:numId="61">
    <w:abstractNumId w:val="79"/>
    <w:lvlOverride w:ilvl="0">
      <w:startOverride w:val="1"/>
    </w:lvlOverride>
  </w:num>
  <w:num w:numId="62">
    <w:abstractNumId w:val="79"/>
    <w:lvlOverride w:ilvl="0">
      <w:startOverride w:val="1"/>
    </w:lvlOverride>
  </w:num>
  <w:num w:numId="63">
    <w:abstractNumId w:val="79"/>
    <w:lvlOverride w:ilvl="0">
      <w:startOverride w:val="1"/>
    </w:lvlOverride>
  </w:num>
  <w:num w:numId="64">
    <w:abstractNumId w:val="79"/>
    <w:lvlOverride w:ilvl="0">
      <w:startOverride w:val="1"/>
    </w:lvlOverride>
  </w:num>
  <w:num w:numId="65">
    <w:abstractNumId w:val="38"/>
  </w:num>
  <w:num w:numId="66">
    <w:abstractNumId w:val="60"/>
  </w:num>
  <w:num w:numId="67">
    <w:abstractNumId w:val="30"/>
  </w:num>
  <w:num w:numId="68">
    <w:abstractNumId w:val="126"/>
  </w:num>
  <w:num w:numId="69">
    <w:abstractNumId w:val="44"/>
  </w:num>
  <w:num w:numId="70">
    <w:abstractNumId w:val="28"/>
  </w:num>
  <w:num w:numId="71">
    <w:abstractNumId w:val="109"/>
  </w:num>
  <w:num w:numId="72">
    <w:abstractNumId w:val="27"/>
  </w:num>
  <w:num w:numId="73">
    <w:abstractNumId w:val="103"/>
  </w:num>
  <w:num w:numId="74">
    <w:abstractNumId w:val="63"/>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92"/>
  </w:num>
  <w:num w:numId="81">
    <w:abstractNumId w:val="94"/>
  </w:num>
  <w:num w:numId="82">
    <w:abstractNumId w:val="80"/>
  </w:num>
  <w:num w:numId="83">
    <w:abstractNumId w:val="88"/>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22"/>
  </w:num>
  <w:num w:numId="88">
    <w:abstractNumId w:val="124"/>
  </w:num>
  <w:num w:numId="89">
    <w:abstractNumId w:val="100"/>
  </w:num>
  <w:num w:numId="90">
    <w:abstractNumId w:val="118"/>
  </w:num>
  <w:num w:numId="91">
    <w:abstractNumId w:val="20"/>
  </w:num>
  <w:num w:numId="92">
    <w:abstractNumId w:val="26"/>
  </w:num>
  <w:num w:numId="93">
    <w:abstractNumId w:val="71"/>
  </w:num>
  <w:num w:numId="94">
    <w:abstractNumId w:val="15"/>
  </w:num>
  <w:num w:numId="95">
    <w:abstractNumId w:val="45"/>
  </w:num>
  <w:num w:numId="96">
    <w:abstractNumId w:val="74"/>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05"/>
  </w:num>
  <w:num w:numId="100">
    <w:abstractNumId w:val="102"/>
  </w:num>
  <w:num w:numId="101">
    <w:abstractNumId w:val="93"/>
  </w:num>
  <w:num w:numId="102">
    <w:abstractNumId w:val="127"/>
  </w:num>
  <w:num w:numId="103">
    <w:abstractNumId w:val="37"/>
  </w:num>
  <w:num w:numId="104">
    <w:abstractNumId w:val="57"/>
  </w:num>
  <w:num w:numId="105">
    <w:abstractNumId w:val="23"/>
  </w:num>
  <w:num w:numId="106">
    <w:abstractNumId w:val="91"/>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8"/>
  </w:num>
  <w:num w:numId="109">
    <w:abstractNumId w:val="42"/>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6"/>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72"/>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6"/>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7"/>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7"/>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4"/>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50"/>
  </w:num>
  <w:num w:numId="141">
    <w:abstractNumId w:val="121"/>
  </w:num>
  <w:num w:numId="142">
    <w:abstractNumId w:val="82"/>
  </w:num>
  <w:num w:numId="143">
    <w:abstractNumId w:val="23"/>
  </w:num>
  <w:num w:numId="144">
    <w:abstractNumId w:val="91"/>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8"/>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81"/>
  </w:num>
  <w:num w:numId="163">
    <w:abstractNumId w:val="96"/>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13"/>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85"/>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8"/>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17"/>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90"/>
  </w:num>
  <w:num w:numId="183">
    <w:abstractNumId w:val="87"/>
  </w:num>
  <w:num w:numId="184">
    <w:abstractNumId w:val="119"/>
  </w:num>
  <w:num w:numId="185">
    <w:abstractNumId w:val="49"/>
  </w:num>
  <w:num w:numId="186">
    <w:abstractNumId w:val="43"/>
  </w:num>
  <w:num w:numId="187">
    <w:abstractNumId w:val="95"/>
  </w:num>
  <w:num w:numId="188">
    <w:abstractNumId w:val="62"/>
  </w:num>
  <w:num w:numId="189">
    <w:abstractNumId w:val="120"/>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6"/>
  </w:num>
  <w:num w:numId="192">
    <w:abstractNumId w:val="55"/>
  </w:num>
  <w:num w:numId="193">
    <w:abstractNumId w:val="107"/>
  </w:num>
  <w:num w:numId="194">
    <w:abstractNumId w:val="22"/>
  </w:num>
  <w:num w:numId="195">
    <w:abstractNumId w:val="47"/>
  </w:num>
  <w:num w:numId="196">
    <w:abstractNumId w:val="108"/>
  </w:num>
  <w:num w:numId="197">
    <w:abstractNumId w:val="8"/>
    <w:lvlOverride w:ilvl="0">
      <w:startOverride w:val="1"/>
    </w:lvlOverride>
  </w:num>
  <w:num w:numId="198">
    <w:abstractNumId w:val="128"/>
  </w:num>
  <w:num w:numId="199">
    <w:abstractNumId w:val="78"/>
  </w:num>
  <w:num w:numId="200">
    <w:abstractNumId w:val="12"/>
  </w:num>
  <w:num w:numId="201">
    <w:abstractNumId w:val="101"/>
  </w:num>
  <w:num w:numId="202">
    <w:abstractNumId w:val="67"/>
  </w:num>
  <w:num w:numId="203">
    <w:abstractNumId w:val="115"/>
  </w:num>
  <w:num w:numId="204">
    <w:abstractNumId w:val="56"/>
  </w:num>
  <w:num w:numId="205">
    <w:abstractNumId w:val="65"/>
  </w:num>
  <w:num w:numId="206">
    <w:abstractNumId w:val="116"/>
  </w:num>
  <w:num w:numId="207">
    <w:abstractNumId w:val="69"/>
  </w:num>
  <w:num w:numId="208">
    <w:abstractNumId w:val="98"/>
  </w:num>
  <w:num w:numId="209">
    <w:abstractNumId w:val="73"/>
  </w:num>
  <w:num w:numId="210">
    <w:abstractNumId w:val="99"/>
  </w:num>
  <w:num w:numId="211">
    <w:abstractNumId w:val="123"/>
  </w:num>
  <w:num w:numId="2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53"/>
  </w:num>
  <w:num w:numId="2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97"/>
  </w:num>
  <w:num w:numId="218">
    <w:abstractNumId w:val="52"/>
  </w:num>
  <w:num w:numId="219">
    <w:abstractNumId w:val="36"/>
  </w:num>
  <w:num w:numId="2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362"/>
    <w:rsid w:val="00000A38"/>
    <w:rsid w:val="00000B70"/>
    <w:rsid w:val="00000BF8"/>
    <w:rsid w:val="00000FD9"/>
    <w:rsid w:val="00001168"/>
    <w:rsid w:val="000011FF"/>
    <w:rsid w:val="0000148D"/>
    <w:rsid w:val="000014C2"/>
    <w:rsid w:val="000016F6"/>
    <w:rsid w:val="000017EA"/>
    <w:rsid w:val="0000182D"/>
    <w:rsid w:val="000018EB"/>
    <w:rsid w:val="000019A2"/>
    <w:rsid w:val="000019FB"/>
    <w:rsid w:val="00001BB3"/>
    <w:rsid w:val="00001C15"/>
    <w:rsid w:val="00001E36"/>
    <w:rsid w:val="00002063"/>
    <w:rsid w:val="000020DA"/>
    <w:rsid w:val="000021D1"/>
    <w:rsid w:val="00002339"/>
    <w:rsid w:val="000024B0"/>
    <w:rsid w:val="000024C7"/>
    <w:rsid w:val="0000297E"/>
    <w:rsid w:val="00002A5B"/>
    <w:rsid w:val="00002B58"/>
    <w:rsid w:val="00002BA2"/>
    <w:rsid w:val="00002E90"/>
    <w:rsid w:val="00002FAB"/>
    <w:rsid w:val="00002FC0"/>
    <w:rsid w:val="0000321D"/>
    <w:rsid w:val="00003360"/>
    <w:rsid w:val="000034F8"/>
    <w:rsid w:val="00003523"/>
    <w:rsid w:val="0000392B"/>
    <w:rsid w:val="00003A1B"/>
    <w:rsid w:val="00003A37"/>
    <w:rsid w:val="00003D04"/>
    <w:rsid w:val="00003E25"/>
    <w:rsid w:val="00003EAB"/>
    <w:rsid w:val="00003FF8"/>
    <w:rsid w:val="000041E1"/>
    <w:rsid w:val="00004365"/>
    <w:rsid w:val="0000456E"/>
    <w:rsid w:val="00004668"/>
    <w:rsid w:val="00004A0C"/>
    <w:rsid w:val="00004B77"/>
    <w:rsid w:val="00004E0A"/>
    <w:rsid w:val="00004EE8"/>
    <w:rsid w:val="00004EF0"/>
    <w:rsid w:val="00004FC8"/>
    <w:rsid w:val="00004FDA"/>
    <w:rsid w:val="00005338"/>
    <w:rsid w:val="00005395"/>
    <w:rsid w:val="000055AD"/>
    <w:rsid w:val="00005615"/>
    <w:rsid w:val="00005636"/>
    <w:rsid w:val="00005661"/>
    <w:rsid w:val="00005BD5"/>
    <w:rsid w:val="00005D04"/>
    <w:rsid w:val="00005D2C"/>
    <w:rsid w:val="00005D7B"/>
    <w:rsid w:val="00005E54"/>
    <w:rsid w:val="000060EB"/>
    <w:rsid w:val="000065B8"/>
    <w:rsid w:val="000066DB"/>
    <w:rsid w:val="000066ED"/>
    <w:rsid w:val="000067F4"/>
    <w:rsid w:val="00006E57"/>
    <w:rsid w:val="00006FA7"/>
    <w:rsid w:val="000071DE"/>
    <w:rsid w:val="00007328"/>
    <w:rsid w:val="000075FE"/>
    <w:rsid w:val="00007952"/>
    <w:rsid w:val="00007B83"/>
    <w:rsid w:val="00007CBE"/>
    <w:rsid w:val="00007DB4"/>
    <w:rsid w:val="00007EF6"/>
    <w:rsid w:val="00007F9D"/>
    <w:rsid w:val="00010160"/>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BB0"/>
    <w:rsid w:val="00011CD9"/>
    <w:rsid w:val="00011D22"/>
    <w:rsid w:val="00012070"/>
    <w:rsid w:val="00012102"/>
    <w:rsid w:val="0001211C"/>
    <w:rsid w:val="000121DD"/>
    <w:rsid w:val="00012206"/>
    <w:rsid w:val="000123AF"/>
    <w:rsid w:val="000124C9"/>
    <w:rsid w:val="000124EE"/>
    <w:rsid w:val="00012534"/>
    <w:rsid w:val="0001265B"/>
    <w:rsid w:val="000126E8"/>
    <w:rsid w:val="00012801"/>
    <w:rsid w:val="0001280A"/>
    <w:rsid w:val="00012907"/>
    <w:rsid w:val="00012DC6"/>
    <w:rsid w:val="00013036"/>
    <w:rsid w:val="000130ED"/>
    <w:rsid w:val="000130F4"/>
    <w:rsid w:val="0001328A"/>
    <w:rsid w:val="00013293"/>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CCE"/>
    <w:rsid w:val="00015EDE"/>
    <w:rsid w:val="00015F4F"/>
    <w:rsid w:val="00015F9F"/>
    <w:rsid w:val="00015FBE"/>
    <w:rsid w:val="00016802"/>
    <w:rsid w:val="000169BF"/>
    <w:rsid w:val="00016BB2"/>
    <w:rsid w:val="00016D46"/>
    <w:rsid w:val="00016E84"/>
    <w:rsid w:val="00017088"/>
    <w:rsid w:val="00017213"/>
    <w:rsid w:val="00017599"/>
    <w:rsid w:val="000175DB"/>
    <w:rsid w:val="00017A47"/>
    <w:rsid w:val="00017A89"/>
    <w:rsid w:val="00017DCA"/>
    <w:rsid w:val="00017F91"/>
    <w:rsid w:val="000200BA"/>
    <w:rsid w:val="000200D4"/>
    <w:rsid w:val="0002015E"/>
    <w:rsid w:val="000202DC"/>
    <w:rsid w:val="000203E5"/>
    <w:rsid w:val="0002066D"/>
    <w:rsid w:val="000207E8"/>
    <w:rsid w:val="00020850"/>
    <w:rsid w:val="00020F00"/>
    <w:rsid w:val="00021034"/>
    <w:rsid w:val="00021505"/>
    <w:rsid w:val="000216A5"/>
    <w:rsid w:val="00021816"/>
    <w:rsid w:val="00021922"/>
    <w:rsid w:val="0002194E"/>
    <w:rsid w:val="00021C0E"/>
    <w:rsid w:val="00021D2C"/>
    <w:rsid w:val="00021F24"/>
    <w:rsid w:val="00021FC6"/>
    <w:rsid w:val="0002237B"/>
    <w:rsid w:val="0002248B"/>
    <w:rsid w:val="0002259A"/>
    <w:rsid w:val="00022605"/>
    <w:rsid w:val="00022679"/>
    <w:rsid w:val="000226E5"/>
    <w:rsid w:val="00022A0D"/>
    <w:rsid w:val="00022A95"/>
    <w:rsid w:val="00022C3D"/>
    <w:rsid w:val="00022D08"/>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4D4"/>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8EF"/>
    <w:rsid w:val="000309CA"/>
    <w:rsid w:val="00030A18"/>
    <w:rsid w:val="00030ADC"/>
    <w:rsid w:val="00030B86"/>
    <w:rsid w:val="00030D62"/>
    <w:rsid w:val="00030DA2"/>
    <w:rsid w:val="00031075"/>
    <w:rsid w:val="00031130"/>
    <w:rsid w:val="00031192"/>
    <w:rsid w:val="000318A7"/>
    <w:rsid w:val="00031B81"/>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BF2"/>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31"/>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18"/>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1F49"/>
    <w:rsid w:val="0004206E"/>
    <w:rsid w:val="00042139"/>
    <w:rsid w:val="0004214D"/>
    <w:rsid w:val="00042170"/>
    <w:rsid w:val="000421C2"/>
    <w:rsid w:val="0004221B"/>
    <w:rsid w:val="00042456"/>
    <w:rsid w:val="000425BF"/>
    <w:rsid w:val="000426B2"/>
    <w:rsid w:val="000426CC"/>
    <w:rsid w:val="000428CE"/>
    <w:rsid w:val="0004293F"/>
    <w:rsid w:val="00042976"/>
    <w:rsid w:val="00042B76"/>
    <w:rsid w:val="00042CA4"/>
    <w:rsid w:val="00042CD9"/>
    <w:rsid w:val="00042E18"/>
    <w:rsid w:val="00042F0F"/>
    <w:rsid w:val="00043157"/>
    <w:rsid w:val="000432DA"/>
    <w:rsid w:val="000434DF"/>
    <w:rsid w:val="0004380B"/>
    <w:rsid w:val="00043F2B"/>
    <w:rsid w:val="0004413D"/>
    <w:rsid w:val="0004451D"/>
    <w:rsid w:val="00044765"/>
    <w:rsid w:val="0004497F"/>
    <w:rsid w:val="00044B1A"/>
    <w:rsid w:val="00044B54"/>
    <w:rsid w:val="00044D40"/>
    <w:rsid w:val="00044E8E"/>
    <w:rsid w:val="00044EE3"/>
    <w:rsid w:val="000450CA"/>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6FFC"/>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5C"/>
    <w:rsid w:val="00050FC1"/>
    <w:rsid w:val="00050FF5"/>
    <w:rsid w:val="00051199"/>
    <w:rsid w:val="000512C4"/>
    <w:rsid w:val="000515AC"/>
    <w:rsid w:val="000515D6"/>
    <w:rsid w:val="000517D7"/>
    <w:rsid w:val="000518AA"/>
    <w:rsid w:val="000518CD"/>
    <w:rsid w:val="00051AED"/>
    <w:rsid w:val="00051BB6"/>
    <w:rsid w:val="00051C77"/>
    <w:rsid w:val="00051D0F"/>
    <w:rsid w:val="00051D74"/>
    <w:rsid w:val="00051FFF"/>
    <w:rsid w:val="0005200B"/>
    <w:rsid w:val="000523A8"/>
    <w:rsid w:val="00052505"/>
    <w:rsid w:val="0005253C"/>
    <w:rsid w:val="0005268A"/>
    <w:rsid w:val="00053085"/>
    <w:rsid w:val="000532D2"/>
    <w:rsid w:val="00053383"/>
    <w:rsid w:val="0005346C"/>
    <w:rsid w:val="00053575"/>
    <w:rsid w:val="00053769"/>
    <w:rsid w:val="00053A52"/>
    <w:rsid w:val="00053BBD"/>
    <w:rsid w:val="00053CF8"/>
    <w:rsid w:val="00053F07"/>
    <w:rsid w:val="00054063"/>
    <w:rsid w:val="000541B5"/>
    <w:rsid w:val="00054319"/>
    <w:rsid w:val="000546B8"/>
    <w:rsid w:val="00054782"/>
    <w:rsid w:val="0005479C"/>
    <w:rsid w:val="00054A9B"/>
    <w:rsid w:val="00054AE3"/>
    <w:rsid w:val="00054B5C"/>
    <w:rsid w:val="00054F67"/>
    <w:rsid w:val="0005507D"/>
    <w:rsid w:val="00055201"/>
    <w:rsid w:val="0005523D"/>
    <w:rsid w:val="00055356"/>
    <w:rsid w:val="000556A8"/>
    <w:rsid w:val="00055789"/>
    <w:rsid w:val="00055A90"/>
    <w:rsid w:val="000560BC"/>
    <w:rsid w:val="000562CD"/>
    <w:rsid w:val="000563A7"/>
    <w:rsid w:val="00056424"/>
    <w:rsid w:val="0005661C"/>
    <w:rsid w:val="000567B3"/>
    <w:rsid w:val="000567BB"/>
    <w:rsid w:val="000569EB"/>
    <w:rsid w:val="00056AC1"/>
    <w:rsid w:val="00056BC2"/>
    <w:rsid w:val="00056E13"/>
    <w:rsid w:val="00056F68"/>
    <w:rsid w:val="00056FBA"/>
    <w:rsid w:val="00057342"/>
    <w:rsid w:val="00057378"/>
    <w:rsid w:val="000573D2"/>
    <w:rsid w:val="00057509"/>
    <w:rsid w:val="00057515"/>
    <w:rsid w:val="0005751B"/>
    <w:rsid w:val="00057613"/>
    <w:rsid w:val="00057667"/>
    <w:rsid w:val="00057734"/>
    <w:rsid w:val="000578F9"/>
    <w:rsid w:val="00057C2C"/>
    <w:rsid w:val="00057CBB"/>
    <w:rsid w:val="00057D21"/>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28"/>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9F3"/>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31"/>
    <w:rsid w:val="00067664"/>
    <w:rsid w:val="000677A2"/>
    <w:rsid w:val="000679A3"/>
    <w:rsid w:val="00067BF7"/>
    <w:rsid w:val="00067F4A"/>
    <w:rsid w:val="0007022B"/>
    <w:rsid w:val="000706B9"/>
    <w:rsid w:val="00070806"/>
    <w:rsid w:val="000708FA"/>
    <w:rsid w:val="00070F69"/>
    <w:rsid w:val="0007119C"/>
    <w:rsid w:val="00071229"/>
    <w:rsid w:val="0007123C"/>
    <w:rsid w:val="00071370"/>
    <w:rsid w:val="00071BCE"/>
    <w:rsid w:val="00071DB1"/>
    <w:rsid w:val="00072191"/>
    <w:rsid w:val="00072274"/>
    <w:rsid w:val="00072837"/>
    <w:rsid w:val="000728EC"/>
    <w:rsid w:val="00072A04"/>
    <w:rsid w:val="00072E21"/>
    <w:rsid w:val="00073098"/>
    <w:rsid w:val="00073206"/>
    <w:rsid w:val="000732E3"/>
    <w:rsid w:val="000735DB"/>
    <w:rsid w:val="00073884"/>
    <w:rsid w:val="00073BF2"/>
    <w:rsid w:val="00073C1A"/>
    <w:rsid w:val="00073CA8"/>
    <w:rsid w:val="00073E5C"/>
    <w:rsid w:val="00074048"/>
    <w:rsid w:val="0007407A"/>
    <w:rsid w:val="00074E65"/>
    <w:rsid w:val="00074EBB"/>
    <w:rsid w:val="000753C8"/>
    <w:rsid w:val="00075655"/>
    <w:rsid w:val="0007573B"/>
    <w:rsid w:val="00075789"/>
    <w:rsid w:val="00075895"/>
    <w:rsid w:val="00075980"/>
    <w:rsid w:val="00075A36"/>
    <w:rsid w:val="00075CF0"/>
    <w:rsid w:val="00075FCE"/>
    <w:rsid w:val="00076038"/>
    <w:rsid w:val="000761BD"/>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01"/>
    <w:rsid w:val="00077638"/>
    <w:rsid w:val="000776C7"/>
    <w:rsid w:val="000776ED"/>
    <w:rsid w:val="00077789"/>
    <w:rsid w:val="00077860"/>
    <w:rsid w:val="0007789E"/>
    <w:rsid w:val="000778DE"/>
    <w:rsid w:val="000778F2"/>
    <w:rsid w:val="00077D03"/>
    <w:rsid w:val="00077E43"/>
    <w:rsid w:val="00077E48"/>
    <w:rsid w:val="00077EE5"/>
    <w:rsid w:val="0008015A"/>
    <w:rsid w:val="00080362"/>
    <w:rsid w:val="000803E9"/>
    <w:rsid w:val="000803FF"/>
    <w:rsid w:val="0008069B"/>
    <w:rsid w:val="00080A6C"/>
    <w:rsid w:val="00080AF6"/>
    <w:rsid w:val="00080EF4"/>
    <w:rsid w:val="0008100D"/>
    <w:rsid w:val="0008153A"/>
    <w:rsid w:val="00081AA5"/>
    <w:rsid w:val="00081B8C"/>
    <w:rsid w:val="00081E1C"/>
    <w:rsid w:val="000824A1"/>
    <w:rsid w:val="000824D1"/>
    <w:rsid w:val="0008269B"/>
    <w:rsid w:val="00082741"/>
    <w:rsid w:val="00082AAA"/>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CDF"/>
    <w:rsid w:val="00085DA1"/>
    <w:rsid w:val="00085E01"/>
    <w:rsid w:val="00085FB8"/>
    <w:rsid w:val="00086103"/>
    <w:rsid w:val="000865C3"/>
    <w:rsid w:val="000866B0"/>
    <w:rsid w:val="000867A5"/>
    <w:rsid w:val="00086850"/>
    <w:rsid w:val="00086BEE"/>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461"/>
    <w:rsid w:val="00090AD1"/>
    <w:rsid w:val="00090C7E"/>
    <w:rsid w:val="00090F04"/>
    <w:rsid w:val="00090FA4"/>
    <w:rsid w:val="00090FD4"/>
    <w:rsid w:val="00091020"/>
    <w:rsid w:val="000910C1"/>
    <w:rsid w:val="000911DD"/>
    <w:rsid w:val="0009128F"/>
    <w:rsid w:val="000912C7"/>
    <w:rsid w:val="0009140F"/>
    <w:rsid w:val="000915A1"/>
    <w:rsid w:val="000915B5"/>
    <w:rsid w:val="000916C9"/>
    <w:rsid w:val="000916E8"/>
    <w:rsid w:val="00091DB1"/>
    <w:rsid w:val="00092532"/>
    <w:rsid w:val="0009268E"/>
    <w:rsid w:val="00092996"/>
    <w:rsid w:val="00092F20"/>
    <w:rsid w:val="00093020"/>
    <w:rsid w:val="000930BC"/>
    <w:rsid w:val="000931C5"/>
    <w:rsid w:val="000932AF"/>
    <w:rsid w:val="00093456"/>
    <w:rsid w:val="000934FD"/>
    <w:rsid w:val="0009350E"/>
    <w:rsid w:val="000936A9"/>
    <w:rsid w:val="000936E6"/>
    <w:rsid w:val="0009379F"/>
    <w:rsid w:val="0009387E"/>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38"/>
    <w:rsid w:val="00095293"/>
    <w:rsid w:val="00095356"/>
    <w:rsid w:val="00095359"/>
    <w:rsid w:val="00095406"/>
    <w:rsid w:val="00095427"/>
    <w:rsid w:val="000959B5"/>
    <w:rsid w:val="00095A4B"/>
    <w:rsid w:val="00095BB8"/>
    <w:rsid w:val="00095D07"/>
    <w:rsid w:val="00095D59"/>
    <w:rsid w:val="00095E4F"/>
    <w:rsid w:val="00095E9A"/>
    <w:rsid w:val="00095F3F"/>
    <w:rsid w:val="0009639A"/>
    <w:rsid w:val="00096551"/>
    <w:rsid w:val="000965BD"/>
    <w:rsid w:val="00096772"/>
    <w:rsid w:val="000969C8"/>
    <w:rsid w:val="00096B0F"/>
    <w:rsid w:val="00096B35"/>
    <w:rsid w:val="00096B8C"/>
    <w:rsid w:val="00096BD5"/>
    <w:rsid w:val="00096C31"/>
    <w:rsid w:val="00096C4E"/>
    <w:rsid w:val="00097076"/>
    <w:rsid w:val="0009719C"/>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1D70"/>
    <w:rsid w:val="000A209E"/>
    <w:rsid w:val="000A26DD"/>
    <w:rsid w:val="000A2723"/>
    <w:rsid w:val="000A27F2"/>
    <w:rsid w:val="000A286B"/>
    <w:rsid w:val="000A2B0C"/>
    <w:rsid w:val="000A2C1F"/>
    <w:rsid w:val="000A2F1F"/>
    <w:rsid w:val="000A2FCC"/>
    <w:rsid w:val="000A326E"/>
    <w:rsid w:val="000A36AE"/>
    <w:rsid w:val="000A37BC"/>
    <w:rsid w:val="000A38C7"/>
    <w:rsid w:val="000A39CA"/>
    <w:rsid w:val="000A39F9"/>
    <w:rsid w:val="000A3A20"/>
    <w:rsid w:val="000A3A68"/>
    <w:rsid w:val="000A3C53"/>
    <w:rsid w:val="000A3CE2"/>
    <w:rsid w:val="000A3CFE"/>
    <w:rsid w:val="000A3EF0"/>
    <w:rsid w:val="000A3F11"/>
    <w:rsid w:val="000A406A"/>
    <w:rsid w:val="000A452A"/>
    <w:rsid w:val="000A48FD"/>
    <w:rsid w:val="000A4A04"/>
    <w:rsid w:val="000A4A82"/>
    <w:rsid w:val="000A4D04"/>
    <w:rsid w:val="000A4D2D"/>
    <w:rsid w:val="000A4D5D"/>
    <w:rsid w:val="000A4E53"/>
    <w:rsid w:val="000A4ECD"/>
    <w:rsid w:val="000A4F9D"/>
    <w:rsid w:val="000A525D"/>
    <w:rsid w:val="000A557F"/>
    <w:rsid w:val="000A5859"/>
    <w:rsid w:val="000A58DC"/>
    <w:rsid w:val="000A5AA6"/>
    <w:rsid w:val="000A5C61"/>
    <w:rsid w:val="000A5EB7"/>
    <w:rsid w:val="000A5F55"/>
    <w:rsid w:val="000A66A8"/>
    <w:rsid w:val="000A6768"/>
    <w:rsid w:val="000A687C"/>
    <w:rsid w:val="000A6A82"/>
    <w:rsid w:val="000A6BAC"/>
    <w:rsid w:val="000A6C5F"/>
    <w:rsid w:val="000A6EED"/>
    <w:rsid w:val="000A712F"/>
    <w:rsid w:val="000A7263"/>
    <w:rsid w:val="000A7340"/>
    <w:rsid w:val="000A746D"/>
    <w:rsid w:val="000A74D7"/>
    <w:rsid w:val="000A760D"/>
    <w:rsid w:val="000A7730"/>
    <w:rsid w:val="000A7980"/>
    <w:rsid w:val="000A79F9"/>
    <w:rsid w:val="000A7A1D"/>
    <w:rsid w:val="000A7BA6"/>
    <w:rsid w:val="000A7CBF"/>
    <w:rsid w:val="000A7DD3"/>
    <w:rsid w:val="000A7E3F"/>
    <w:rsid w:val="000A7F81"/>
    <w:rsid w:val="000A7F9C"/>
    <w:rsid w:val="000B01AA"/>
    <w:rsid w:val="000B01EF"/>
    <w:rsid w:val="000B025F"/>
    <w:rsid w:val="000B05FB"/>
    <w:rsid w:val="000B07CE"/>
    <w:rsid w:val="000B07ED"/>
    <w:rsid w:val="000B0813"/>
    <w:rsid w:val="000B082C"/>
    <w:rsid w:val="000B094E"/>
    <w:rsid w:val="000B09DE"/>
    <w:rsid w:val="000B0A38"/>
    <w:rsid w:val="000B0AAA"/>
    <w:rsid w:val="000B0E2D"/>
    <w:rsid w:val="000B0FC5"/>
    <w:rsid w:val="000B107F"/>
    <w:rsid w:val="000B10A8"/>
    <w:rsid w:val="000B15E1"/>
    <w:rsid w:val="000B1883"/>
    <w:rsid w:val="000B18AE"/>
    <w:rsid w:val="000B1ECB"/>
    <w:rsid w:val="000B2001"/>
    <w:rsid w:val="000B202C"/>
    <w:rsid w:val="000B22BB"/>
    <w:rsid w:val="000B23AF"/>
    <w:rsid w:val="000B244B"/>
    <w:rsid w:val="000B28C2"/>
    <w:rsid w:val="000B2937"/>
    <w:rsid w:val="000B2AD1"/>
    <w:rsid w:val="000B2D59"/>
    <w:rsid w:val="000B2E64"/>
    <w:rsid w:val="000B2FE8"/>
    <w:rsid w:val="000B30B5"/>
    <w:rsid w:val="000B32B1"/>
    <w:rsid w:val="000B32CE"/>
    <w:rsid w:val="000B3474"/>
    <w:rsid w:val="000B355C"/>
    <w:rsid w:val="000B3696"/>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628"/>
    <w:rsid w:val="000B6A9A"/>
    <w:rsid w:val="000B6B1D"/>
    <w:rsid w:val="000B6C0A"/>
    <w:rsid w:val="000B6E1E"/>
    <w:rsid w:val="000B6FCD"/>
    <w:rsid w:val="000B7272"/>
    <w:rsid w:val="000B744E"/>
    <w:rsid w:val="000B7628"/>
    <w:rsid w:val="000B76E5"/>
    <w:rsid w:val="000B77EF"/>
    <w:rsid w:val="000B796C"/>
    <w:rsid w:val="000B7A56"/>
    <w:rsid w:val="000B7C1E"/>
    <w:rsid w:val="000C0110"/>
    <w:rsid w:val="000C013B"/>
    <w:rsid w:val="000C025E"/>
    <w:rsid w:val="000C028F"/>
    <w:rsid w:val="000C08D3"/>
    <w:rsid w:val="000C08DE"/>
    <w:rsid w:val="000C0AC3"/>
    <w:rsid w:val="000C0BB3"/>
    <w:rsid w:val="000C0FE5"/>
    <w:rsid w:val="000C123E"/>
    <w:rsid w:val="000C13A0"/>
    <w:rsid w:val="000C1583"/>
    <w:rsid w:val="000C198B"/>
    <w:rsid w:val="000C1A39"/>
    <w:rsid w:val="000C1BEC"/>
    <w:rsid w:val="000C1BEE"/>
    <w:rsid w:val="000C1CF3"/>
    <w:rsid w:val="000C2190"/>
    <w:rsid w:val="000C2300"/>
    <w:rsid w:val="000C23C3"/>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621"/>
    <w:rsid w:val="000C59B5"/>
    <w:rsid w:val="000C5A56"/>
    <w:rsid w:val="000C5C3E"/>
    <w:rsid w:val="000C5D4A"/>
    <w:rsid w:val="000C5DFA"/>
    <w:rsid w:val="000C5E66"/>
    <w:rsid w:val="000C6047"/>
    <w:rsid w:val="000C6576"/>
    <w:rsid w:val="000C664E"/>
    <w:rsid w:val="000C6833"/>
    <w:rsid w:val="000C6A6F"/>
    <w:rsid w:val="000C6BAE"/>
    <w:rsid w:val="000C6C33"/>
    <w:rsid w:val="000C6C9D"/>
    <w:rsid w:val="000C6F89"/>
    <w:rsid w:val="000C7243"/>
    <w:rsid w:val="000C72DC"/>
    <w:rsid w:val="000C7770"/>
    <w:rsid w:val="000C7AC3"/>
    <w:rsid w:val="000C7C58"/>
    <w:rsid w:val="000C7C88"/>
    <w:rsid w:val="000C7CA0"/>
    <w:rsid w:val="000D0149"/>
    <w:rsid w:val="000D017D"/>
    <w:rsid w:val="000D034A"/>
    <w:rsid w:val="000D0525"/>
    <w:rsid w:val="000D0538"/>
    <w:rsid w:val="000D08BE"/>
    <w:rsid w:val="000D0A00"/>
    <w:rsid w:val="000D0B10"/>
    <w:rsid w:val="000D0D1F"/>
    <w:rsid w:val="000D11CC"/>
    <w:rsid w:val="000D1282"/>
    <w:rsid w:val="000D12E3"/>
    <w:rsid w:val="000D1306"/>
    <w:rsid w:val="000D1312"/>
    <w:rsid w:val="000D139D"/>
    <w:rsid w:val="000D13D5"/>
    <w:rsid w:val="000D1964"/>
    <w:rsid w:val="000D1A16"/>
    <w:rsid w:val="000D1A2E"/>
    <w:rsid w:val="000D1B93"/>
    <w:rsid w:val="000D1D5C"/>
    <w:rsid w:val="000D21FE"/>
    <w:rsid w:val="000D23F2"/>
    <w:rsid w:val="000D2D72"/>
    <w:rsid w:val="000D3002"/>
    <w:rsid w:val="000D3056"/>
    <w:rsid w:val="000D3181"/>
    <w:rsid w:val="000D3429"/>
    <w:rsid w:val="000D3460"/>
    <w:rsid w:val="000D39B2"/>
    <w:rsid w:val="000D3BE6"/>
    <w:rsid w:val="000D3D38"/>
    <w:rsid w:val="000D3ED7"/>
    <w:rsid w:val="000D3EE8"/>
    <w:rsid w:val="000D3F9B"/>
    <w:rsid w:val="000D3FD0"/>
    <w:rsid w:val="000D3FDF"/>
    <w:rsid w:val="000D4187"/>
    <w:rsid w:val="000D42D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9A"/>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88B"/>
    <w:rsid w:val="000E0AE4"/>
    <w:rsid w:val="000E0C8B"/>
    <w:rsid w:val="000E0D9B"/>
    <w:rsid w:val="000E0FA0"/>
    <w:rsid w:val="000E1149"/>
    <w:rsid w:val="000E12F7"/>
    <w:rsid w:val="000E157A"/>
    <w:rsid w:val="000E17D1"/>
    <w:rsid w:val="000E1812"/>
    <w:rsid w:val="000E1834"/>
    <w:rsid w:val="000E18F2"/>
    <w:rsid w:val="000E24A4"/>
    <w:rsid w:val="000E24B4"/>
    <w:rsid w:val="000E2753"/>
    <w:rsid w:val="000E2C7B"/>
    <w:rsid w:val="000E2D59"/>
    <w:rsid w:val="000E2DEF"/>
    <w:rsid w:val="000E2FE5"/>
    <w:rsid w:val="000E30C0"/>
    <w:rsid w:val="000E317A"/>
    <w:rsid w:val="000E3302"/>
    <w:rsid w:val="000E343D"/>
    <w:rsid w:val="000E3515"/>
    <w:rsid w:val="000E3B7B"/>
    <w:rsid w:val="000E3C5C"/>
    <w:rsid w:val="000E3C70"/>
    <w:rsid w:val="000E3E71"/>
    <w:rsid w:val="000E4059"/>
    <w:rsid w:val="000E4122"/>
    <w:rsid w:val="000E4490"/>
    <w:rsid w:val="000E44AA"/>
    <w:rsid w:val="000E45F1"/>
    <w:rsid w:val="000E469A"/>
    <w:rsid w:val="000E47F8"/>
    <w:rsid w:val="000E48C9"/>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95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3D8"/>
    <w:rsid w:val="000E750B"/>
    <w:rsid w:val="000E7A4E"/>
    <w:rsid w:val="000E7AA6"/>
    <w:rsid w:val="000E7B52"/>
    <w:rsid w:val="000F0212"/>
    <w:rsid w:val="000F0260"/>
    <w:rsid w:val="000F041C"/>
    <w:rsid w:val="000F0460"/>
    <w:rsid w:val="000F05F1"/>
    <w:rsid w:val="000F069B"/>
    <w:rsid w:val="000F06D6"/>
    <w:rsid w:val="000F0901"/>
    <w:rsid w:val="000F09D0"/>
    <w:rsid w:val="000F0A83"/>
    <w:rsid w:val="000F0CB9"/>
    <w:rsid w:val="000F0E26"/>
    <w:rsid w:val="000F132E"/>
    <w:rsid w:val="000F187C"/>
    <w:rsid w:val="000F1A52"/>
    <w:rsid w:val="000F260C"/>
    <w:rsid w:val="000F2977"/>
    <w:rsid w:val="000F2AEA"/>
    <w:rsid w:val="000F2B35"/>
    <w:rsid w:val="000F2BDD"/>
    <w:rsid w:val="000F2F83"/>
    <w:rsid w:val="000F2FA4"/>
    <w:rsid w:val="000F31F4"/>
    <w:rsid w:val="000F33DB"/>
    <w:rsid w:val="000F33F4"/>
    <w:rsid w:val="000F35B6"/>
    <w:rsid w:val="000F3A6D"/>
    <w:rsid w:val="000F3CE8"/>
    <w:rsid w:val="000F4190"/>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DD6"/>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96C"/>
    <w:rsid w:val="00100AA1"/>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8BC"/>
    <w:rsid w:val="001029BA"/>
    <w:rsid w:val="00102EEF"/>
    <w:rsid w:val="001030D4"/>
    <w:rsid w:val="0010324E"/>
    <w:rsid w:val="00103389"/>
    <w:rsid w:val="00103457"/>
    <w:rsid w:val="00103A12"/>
    <w:rsid w:val="00103A8E"/>
    <w:rsid w:val="00103B6A"/>
    <w:rsid w:val="00103BEF"/>
    <w:rsid w:val="0010417C"/>
    <w:rsid w:val="00104188"/>
    <w:rsid w:val="00104292"/>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80C"/>
    <w:rsid w:val="00105916"/>
    <w:rsid w:val="00105AB8"/>
    <w:rsid w:val="00105BFD"/>
    <w:rsid w:val="00105C0F"/>
    <w:rsid w:val="00106206"/>
    <w:rsid w:val="00106215"/>
    <w:rsid w:val="00106282"/>
    <w:rsid w:val="001063B7"/>
    <w:rsid w:val="001064AA"/>
    <w:rsid w:val="0010651C"/>
    <w:rsid w:val="00106572"/>
    <w:rsid w:val="001066CA"/>
    <w:rsid w:val="00106A1B"/>
    <w:rsid w:val="00106A9C"/>
    <w:rsid w:val="00106CF9"/>
    <w:rsid w:val="00106EA8"/>
    <w:rsid w:val="001072E7"/>
    <w:rsid w:val="0010766A"/>
    <w:rsid w:val="00107732"/>
    <w:rsid w:val="001078A5"/>
    <w:rsid w:val="0010796D"/>
    <w:rsid w:val="00107A88"/>
    <w:rsid w:val="00107C0F"/>
    <w:rsid w:val="00107C15"/>
    <w:rsid w:val="00107CC5"/>
    <w:rsid w:val="00107E2F"/>
    <w:rsid w:val="00107FC7"/>
    <w:rsid w:val="0011007F"/>
    <w:rsid w:val="00110333"/>
    <w:rsid w:val="0011048C"/>
    <w:rsid w:val="001104A9"/>
    <w:rsid w:val="001104C1"/>
    <w:rsid w:val="00110571"/>
    <w:rsid w:val="001108F0"/>
    <w:rsid w:val="00110942"/>
    <w:rsid w:val="001109F0"/>
    <w:rsid w:val="00110A2B"/>
    <w:rsid w:val="00110AFB"/>
    <w:rsid w:val="00110BE8"/>
    <w:rsid w:val="00110C1A"/>
    <w:rsid w:val="00110CE4"/>
    <w:rsid w:val="0011105E"/>
    <w:rsid w:val="001111A0"/>
    <w:rsid w:val="00111305"/>
    <w:rsid w:val="0011162D"/>
    <w:rsid w:val="001116A2"/>
    <w:rsid w:val="00111AD9"/>
    <w:rsid w:val="00111AE3"/>
    <w:rsid w:val="00111BD9"/>
    <w:rsid w:val="001121C7"/>
    <w:rsid w:val="00112278"/>
    <w:rsid w:val="0011283E"/>
    <w:rsid w:val="0011287F"/>
    <w:rsid w:val="00112B7F"/>
    <w:rsid w:val="0011344A"/>
    <w:rsid w:val="00113504"/>
    <w:rsid w:val="001137C8"/>
    <w:rsid w:val="00113810"/>
    <w:rsid w:val="0011399B"/>
    <w:rsid w:val="00113CF7"/>
    <w:rsid w:val="00113FC7"/>
    <w:rsid w:val="0011428D"/>
    <w:rsid w:val="0011436B"/>
    <w:rsid w:val="00114470"/>
    <w:rsid w:val="0011476B"/>
    <w:rsid w:val="00114B6B"/>
    <w:rsid w:val="00114CBC"/>
    <w:rsid w:val="00114F1E"/>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057"/>
    <w:rsid w:val="0011719A"/>
    <w:rsid w:val="00117359"/>
    <w:rsid w:val="00117373"/>
    <w:rsid w:val="0011745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3E9E"/>
    <w:rsid w:val="00123EAF"/>
    <w:rsid w:val="00124112"/>
    <w:rsid w:val="0012414C"/>
    <w:rsid w:val="0012429C"/>
    <w:rsid w:val="00124599"/>
    <w:rsid w:val="00124647"/>
    <w:rsid w:val="00124655"/>
    <w:rsid w:val="0012467C"/>
    <w:rsid w:val="001249C1"/>
    <w:rsid w:val="001249C4"/>
    <w:rsid w:val="00124BF9"/>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AB6"/>
    <w:rsid w:val="00130C02"/>
    <w:rsid w:val="00130C63"/>
    <w:rsid w:val="00130D9D"/>
    <w:rsid w:val="00130E8E"/>
    <w:rsid w:val="00131061"/>
    <w:rsid w:val="0013125E"/>
    <w:rsid w:val="001312B4"/>
    <w:rsid w:val="001312F5"/>
    <w:rsid w:val="00131492"/>
    <w:rsid w:val="00131A13"/>
    <w:rsid w:val="00131C83"/>
    <w:rsid w:val="00131D90"/>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AE6"/>
    <w:rsid w:val="00133C35"/>
    <w:rsid w:val="00133CD0"/>
    <w:rsid w:val="0013417C"/>
    <w:rsid w:val="00134225"/>
    <w:rsid w:val="00134566"/>
    <w:rsid w:val="00134698"/>
    <w:rsid w:val="00134795"/>
    <w:rsid w:val="001348BD"/>
    <w:rsid w:val="00134AB7"/>
    <w:rsid w:val="00134AE5"/>
    <w:rsid w:val="00134C30"/>
    <w:rsid w:val="00134CD2"/>
    <w:rsid w:val="00134D63"/>
    <w:rsid w:val="00134DD7"/>
    <w:rsid w:val="00134E66"/>
    <w:rsid w:val="00134E76"/>
    <w:rsid w:val="001353E7"/>
    <w:rsid w:val="00135597"/>
    <w:rsid w:val="00135C00"/>
    <w:rsid w:val="00135C11"/>
    <w:rsid w:val="00135D3C"/>
    <w:rsid w:val="00135E22"/>
    <w:rsid w:val="00135F7C"/>
    <w:rsid w:val="00136039"/>
    <w:rsid w:val="0013649A"/>
    <w:rsid w:val="0013675B"/>
    <w:rsid w:val="0013689C"/>
    <w:rsid w:val="00136962"/>
    <w:rsid w:val="00136B28"/>
    <w:rsid w:val="00136B5A"/>
    <w:rsid w:val="00136D96"/>
    <w:rsid w:val="00136F36"/>
    <w:rsid w:val="0013706F"/>
    <w:rsid w:val="0013710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881"/>
    <w:rsid w:val="00140DC7"/>
    <w:rsid w:val="001411D4"/>
    <w:rsid w:val="00141232"/>
    <w:rsid w:val="00141454"/>
    <w:rsid w:val="00141483"/>
    <w:rsid w:val="001414BC"/>
    <w:rsid w:val="00141651"/>
    <w:rsid w:val="00141682"/>
    <w:rsid w:val="001417C6"/>
    <w:rsid w:val="001417DE"/>
    <w:rsid w:val="00141AB6"/>
    <w:rsid w:val="00141B22"/>
    <w:rsid w:val="00141C8C"/>
    <w:rsid w:val="00141DD5"/>
    <w:rsid w:val="00142119"/>
    <w:rsid w:val="00142206"/>
    <w:rsid w:val="00142576"/>
    <w:rsid w:val="00142A8E"/>
    <w:rsid w:val="0014335A"/>
    <w:rsid w:val="00143567"/>
    <w:rsid w:val="00143A95"/>
    <w:rsid w:val="00143B13"/>
    <w:rsid w:val="00143F77"/>
    <w:rsid w:val="00144063"/>
    <w:rsid w:val="001440E2"/>
    <w:rsid w:val="001440EC"/>
    <w:rsid w:val="001446C2"/>
    <w:rsid w:val="001448C7"/>
    <w:rsid w:val="00144906"/>
    <w:rsid w:val="00144A80"/>
    <w:rsid w:val="00144C2A"/>
    <w:rsid w:val="00144D6E"/>
    <w:rsid w:val="00144E8E"/>
    <w:rsid w:val="00144F50"/>
    <w:rsid w:val="0014513D"/>
    <w:rsid w:val="0014519F"/>
    <w:rsid w:val="001451A0"/>
    <w:rsid w:val="00145391"/>
    <w:rsid w:val="001453C3"/>
    <w:rsid w:val="001453CE"/>
    <w:rsid w:val="001454C1"/>
    <w:rsid w:val="001454D4"/>
    <w:rsid w:val="00145905"/>
    <w:rsid w:val="00145BBC"/>
    <w:rsid w:val="00145C0D"/>
    <w:rsid w:val="00145D08"/>
    <w:rsid w:val="00145D12"/>
    <w:rsid w:val="00145E91"/>
    <w:rsid w:val="00145FEF"/>
    <w:rsid w:val="0014604F"/>
    <w:rsid w:val="00146475"/>
    <w:rsid w:val="001465CE"/>
    <w:rsid w:val="00146973"/>
    <w:rsid w:val="00146A14"/>
    <w:rsid w:val="00146D88"/>
    <w:rsid w:val="001471D2"/>
    <w:rsid w:val="0014720C"/>
    <w:rsid w:val="0014723C"/>
    <w:rsid w:val="001472A8"/>
    <w:rsid w:val="001473F3"/>
    <w:rsid w:val="001476AE"/>
    <w:rsid w:val="0014792D"/>
    <w:rsid w:val="00147CD0"/>
    <w:rsid w:val="00147E53"/>
    <w:rsid w:val="00147F72"/>
    <w:rsid w:val="00150034"/>
    <w:rsid w:val="0015007A"/>
    <w:rsid w:val="001500B0"/>
    <w:rsid w:val="001501D6"/>
    <w:rsid w:val="001506AE"/>
    <w:rsid w:val="00150728"/>
    <w:rsid w:val="00150847"/>
    <w:rsid w:val="001508B3"/>
    <w:rsid w:val="00150BA5"/>
    <w:rsid w:val="00150BCD"/>
    <w:rsid w:val="00150CF6"/>
    <w:rsid w:val="00150D67"/>
    <w:rsid w:val="00150EB0"/>
    <w:rsid w:val="00150F3F"/>
    <w:rsid w:val="00150F88"/>
    <w:rsid w:val="0015102F"/>
    <w:rsid w:val="00151061"/>
    <w:rsid w:val="00151064"/>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D68"/>
    <w:rsid w:val="00152F1F"/>
    <w:rsid w:val="00152FCB"/>
    <w:rsid w:val="00153062"/>
    <w:rsid w:val="001531E0"/>
    <w:rsid w:val="00153297"/>
    <w:rsid w:val="0015331B"/>
    <w:rsid w:val="0015332B"/>
    <w:rsid w:val="00153408"/>
    <w:rsid w:val="0015356B"/>
    <w:rsid w:val="001536A6"/>
    <w:rsid w:val="00153856"/>
    <w:rsid w:val="001538CF"/>
    <w:rsid w:val="001538D8"/>
    <w:rsid w:val="001539BD"/>
    <w:rsid w:val="001539F5"/>
    <w:rsid w:val="00153BF5"/>
    <w:rsid w:val="00153E7D"/>
    <w:rsid w:val="00153F57"/>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8F7"/>
    <w:rsid w:val="00155B7E"/>
    <w:rsid w:val="00155BD7"/>
    <w:rsid w:val="00155C27"/>
    <w:rsid w:val="00156091"/>
    <w:rsid w:val="00156521"/>
    <w:rsid w:val="00156683"/>
    <w:rsid w:val="00156746"/>
    <w:rsid w:val="00156E25"/>
    <w:rsid w:val="00156E9C"/>
    <w:rsid w:val="00157074"/>
    <w:rsid w:val="0015733E"/>
    <w:rsid w:val="00157542"/>
    <w:rsid w:val="00157719"/>
    <w:rsid w:val="001577D5"/>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EE2"/>
    <w:rsid w:val="00160F1D"/>
    <w:rsid w:val="00160FEF"/>
    <w:rsid w:val="0016107B"/>
    <w:rsid w:val="0016113E"/>
    <w:rsid w:val="001612E5"/>
    <w:rsid w:val="00161457"/>
    <w:rsid w:val="00161922"/>
    <w:rsid w:val="00161B43"/>
    <w:rsid w:val="00161EFE"/>
    <w:rsid w:val="00161F8E"/>
    <w:rsid w:val="00162089"/>
    <w:rsid w:val="0016238E"/>
    <w:rsid w:val="001625AF"/>
    <w:rsid w:val="001627E4"/>
    <w:rsid w:val="00162AA9"/>
    <w:rsid w:val="00162C2D"/>
    <w:rsid w:val="00162E66"/>
    <w:rsid w:val="0016329E"/>
    <w:rsid w:val="00163535"/>
    <w:rsid w:val="001637B1"/>
    <w:rsid w:val="0016392C"/>
    <w:rsid w:val="001639A1"/>
    <w:rsid w:val="00163AA6"/>
    <w:rsid w:val="00163C3C"/>
    <w:rsid w:val="00163CD4"/>
    <w:rsid w:val="00163DC1"/>
    <w:rsid w:val="00163E5A"/>
    <w:rsid w:val="00163EB6"/>
    <w:rsid w:val="001640D0"/>
    <w:rsid w:val="001640DE"/>
    <w:rsid w:val="00164131"/>
    <w:rsid w:val="0016428D"/>
    <w:rsid w:val="00164305"/>
    <w:rsid w:val="00164488"/>
    <w:rsid w:val="001644C4"/>
    <w:rsid w:val="001644F0"/>
    <w:rsid w:val="0016460A"/>
    <w:rsid w:val="0016477C"/>
    <w:rsid w:val="00164FDA"/>
    <w:rsid w:val="001651EF"/>
    <w:rsid w:val="001657F3"/>
    <w:rsid w:val="00165979"/>
    <w:rsid w:val="00165AF0"/>
    <w:rsid w:val="00165C2B"/>
    <w:rsid w:val="00165ED9"/>
    <w:rsid w:val="00165FB2"/>
    <w:rsid w:val="00166027"/>
    <w:rsid w:val="00166455"/>
    <w:rsid w:val="0016661E"/>
    <w:rsid w:val="0016674F"/>
    <w:rsid w:val="0016675E"/>
    <w:rsid w:val="001667AD"/>
    <w:rsid w:val="00166B2B"/>
    <w:rsid w:val="00166C73"/>
    <w:rsid w:val="00166D12"/>
    <w:rsid w:val="00166DA5"/>
    <w:rsid w:val="00166EDE"/>
    <w:rsid w:val="0016743D"/>
    <w:rsid w:val="00167656"/>
    <w:rsid w:val="00167978"/>
    <w:rsid w:val="00167A31"/>
    <w:rsid w:val="00167CFA"/>
    <w:rsid w:val="00167D8B"/>
    <w:rsid w:val="00167F97"/>
    <w:rsid w:val="00167FEA"/>
    <w:rsid w:val="00170065"/>
    <w:rsid w:val="00170227"/>
    <w:rsid w:val="001702F3"/>
    <w:rsid w:val="0017056B"/>
    <w:rsid w:val="00170650"/>
    <w:rsid w:val="00170657"/>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5"/>
    <w:rsid w:val="00172946"/>
    <w:rsid w:val="00172C74"/>
    <w:rsid w:val="00172CF1"/>
    <w:rsid w:val="00172DCB"/>
    <w:rsid w:val="00172F89"/>
    <w:rsid w:val="00172FC5"/>
    <w:rsid w:val="00173012"/>
    <w:rsid w:val="00173055"/>
    <w:rsid w:val="001731BF"/>
    <w:rsid w:val="001732C5"/>
    <w:rsid w:val="00173577"/>
    <w:rsid w:val="00173C31"/>
    <w:rsid w:val="001740C6"/>
    <w:rsid w:val="0017422C"/>
    <w:rsid w:val="0017428F"/>
    <w:rsid w:val="001742D7"/>
    <w:rsid w:val="00174339"/>
    <w:rsid w:val="00174346"/>
    <w:rsid w:val="0017436E"/>
    <w:rsid w:val="00174663"/>
    <w:rsid w:val="0017475B"/>
    <w:rsid w:val="001748CC"/>
    <w:rsid w:val="00174A5F"/>
    <w:rsid w:val="00174C51"/>
    <w:rsid w:val="00174D04"/>
    <w:rsid w:val="00174E02"/>
    <w:rsid w:val="00174EFF"/>
    <w:rsid w:val="00174FBB"/>
    <w:rsid w:val="00174FD9"/>
    <w:rsid w:val="00175102"/>
    <w:rsid w:val="0017524D"/>
    <w:rsid w:val="001754DE"/>
    <w:rsid w:val="00175798"/>
    <w:rsid w:val="00175C11"/>
    <w:rsid w:val="00175D24"/>
    <w:rsid w:val="00175DAD"/>
    <w:rsid w:val="00175EC5"/>
    <w:rsid w:val="00175F1F"/>
    <w:rsid w:val="001763F4"/>
    <w:rsid w:val="00176A35"/>
    <w:rsid w:val="00176AAC"/>
    <w:rsid w:val="00176C94"/>
    <w:rsid w:val="00176DB7"/>
    <w:rsid w:val="00176E2F"/>
    <w:rsid w:val="00176EB2"/>
    <w:rsid w:val="00176EBA"/>
    <w:rsid w:val="001770BF"/>
    <w:rsid w:val="00177292"/>
    <w:rsid w:val="001772BA"/>
    <w:rsid w:val="0017732E"/>
    <w:rsid w:val="0017765F"/>
    <w:rsid w:val="00177752"/>
    <w:rsid w:val="00177859"/>
    <w:rsid w:val="0017785E"/>
    <w:rsid w:val="00177957"/>
    <w:rsid w:val="00177C2B"/>
    <w:rsid w:val="00177C52"/>
    <w:rsid w:val="00177E9A"/>
    <w:rsid w:val="001802BF"/>
    <w:rsid w:val="00180355"/>
    <w:rsid w:val="00180487"/>
    <w:rsid w:val="001804F9"/>
    <w:rsid w:val="001808A7"/>
    <w:rsid w:val="00180A30"/>
    <w:rsid w:val="00180A7B"/>
    <w:rsid w:val="00180B86"/>
    <w:rsid w:val="00180C48"/>
    <w:rsid w:val="00180CD9"/>
    <w:rsid w:val="00180FFF"/>
    <w:rsid w:val="00181151"/>
    <w:rsid w:val="001811B8"/>
    <w:rsid w:val="001812FF"/>
    <w:rsid w:val="001815CD"/>
    <w:rsid w:val="00181623"/>
    <w:rsid w:val="00181AA3"/>
    <w:rsid w:val="00181B38"/>
    <w:rsid w:val="00181C9E"/>
    <w:rsid w:val="00181DA6"/>
    <w:rsid w:val="00181FFD"/>
    <w:rsid w:val="0018212F"/>
    <w:rsid w:val="0018220E"/>
    <w:rsid w:val="0018228F"/>
    <w:rsid w:val="001823D0"/>
    <w:rsid w:val="001825EC"/>
    <w:rsid w:val="001825F1"/>
    <w:rsid w:val="00182780"/>
    <w:rsid w:val="0018288D"/>
    <w:rsid w:val="0018289C"/>
    <w:rsid w:val="00182926"/>
    <w:rsid w:val="001829AE"/>
    <w:rsid w:val="001829F1"/>
    <w:rsid w:val="00182DA2"/>
    <w:rsid w:val="00182E36"/>
    <w:rsid w:val="00182F03"/>
    <w:rsid w:val="00182F96"/>
    <w:rsid w:val="00182FE5"/>
    <w:rsid w:val="0018311E"/>
    <w:rsid w:val="00183252"/>
    <w:rsid w:val="00183255"/>
    <w:rsid w:val="001832E0"/>
    <w:rsid w:val="001834BE"/>
    <w:rsid w:val="001836B0"/>
    <w:rsid w:val="001839C3"/>
    <w:rsid w:val="001839DD"/>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55"/>
    <w:rsid w:val="00186670"/>
    <w:rsid w:val="00186744"/>
    <w:rsid w:val="00186840"/>
    <w:rsid w:val="001868C6"/>
    <w:rsid w:val="00186AC9"/>
    <w:rsid w:val="00186CF1"/>
    <w:rsid w:val="00186DAB"/>
    <w:rsid w:val="00186F35"/>
    <w:rsid w:val="001871C0"/>
    <w:rsid w:val="00187378"/>
    <w:rsid w:val="001873D7"/>
    <w:rsid w:val="001874B8"/>
    <w:rsid w:val="00187526"/>
    <w:rsid w:val="001876DE"/>
    <w:rsid w:val="00187997"/>
    <w:rsid w:val="001879A2"/>
    <w:rsid w:val="001879C6"/>
    <w:rsid w:val="00187BC1"/>
    <w:rsid w:val="00187D3B"/>
    <w:rsid w:val="001904EE"/>
    <w:rsid w:val="00190AC7"/>
    <w:rsid w:val="00190B45"/>
    <w:rsid w:val="00191017"/>
    <w:rsid w:val="001911B7"/>
    <w:rsid w:val="00191265"/>
    <w:rsid w:val="00191585"/>
    <w:rsid w:val="0019159E"/>
    <w:rsid w:val="001917D0"/>
    <w:rsid w:val="00191816"/>
    <w:rsid w:val="00191936"/>
    <w:rsid w:val="00191952"/>
    <w:rsid w:val="00191962"/>
    <w:rsid w:val="001919AB"/>
    <w:rsid w:val="00191C05"/>
    <w:rsid w:val="0019224C"/>
    <w:rsid w:val="00192304"/>
    <w:rsid w:val="001924B9"/>
    <w:rsid w:val="0019270C"/>
    <w:rsid w:val="0019279D"/>
    <w:rsid w:val="00192944"/>
    <w:rsid w:val="00192BBD"/>
    <w:rsid w:val="00192BD1"/>
    <w:rsid w:val="00192D2B"/>
    <w:rsid w:val="00192E62"/>
    <w:rsid w:val="00192E63"/>
    <w:rsid w:val="00192F17"/>
    <w:rsid w:val="0019301B"/>
    <w:rsid w:val="00193041"/>
    <w:rsid w:val="001931C0"/>
    <w:rsid w:val="00193371"/>
    <w:rsid w:val="00193475"/>
    <w:rsid w:val="001934F7"/>
    <w:rsid w:val="0019354E"/>
    <w:rsid w:val="001938A5"/>
    <w:rsid w:val="00193936"/>
    <w:rsid w:val="001939FF"/>
    <w:rsid w:val="00193A69"/>
    <w:rsid w:val="00193AB7"/>
    <w:rsid w:val="0019417B"/>
    <w:rsid w:val="001942B6"/>
    <w:rsid w:val="0019469C"/>
    <w:rsid w:val="00194706"/>
    <w:rsid w:val="0019474F"/>
    <w:rsid w:val="00194849"/>
    <w:rsid w:val="001949D4"/>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2D1"/>
    <w:rsid w:val="0019634C"/>
    <w:rsid w:val="001965C1"/>
    <w:rsid w:val="001966DA"/>
    <w:rsid w:val="00196807"/>
    <w:rsid w:val="00196877"/>
    <w:rsid w:val="00196A59"/>
    <w:rsid w:val="00196AD3"/>
    <w:rsid w:val="00196F70"/>
    <w:rsid w:val="00197007"/>
    <w:rsid w:val="001970FD"/>
    <w:rsid w:val="00197102"/>
    <w:rsid w:val="00197130"/>
    <w:rsid w:val="00197573"/>
    <w:rsid w:val="001977EF"/>
    <w:rsid w:val="00197900"/>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21"/>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0AB"/>
    <w:rsid w:val="001A4153"/>
    <w:rsid w:val="001A42EF"/>
    <w:rsid w:val="001A433D"/>
    <w:rsid w:val="001A4514"/>
    <w:rsid w:val="001A45D1"/>
    <w:rsid w:val="001A47DA"/>
    <w:rsid w:val="001A48C2"/>
    <w:rsid w:val="001A4A1A"/>
    <w:rsid w:val="001A4D54"/>
    <w:rsid w:val="001A4EAB"/>
    <w:rsid w:val="001A4FD7"/>
    <w:rsid w:val="001A520A"/>
    <w:rsid w:val="001A529C"/>
    <w:rsid w:val="001A5315"/>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542"/>
    <w:rsid w:val="001A7985"/>
    <w:rsid w:val="001A7C16"/>
    <w:rsid w:val="001A7DF0"/>
    <w:rsid w:val="001A7ED9"/>
    <w:rsid w:val="001B01E6"/>
    <w:rsid w:val="001B0550"/>
    <w:rsid w:val="001B0A04"/>
    <w:rsid w:val="001B0AF7"/>
    <w:rsid w:val="001B0CD3"/>
    <w:rsid w:val="001B0FE5"/>
    <w:rsid w:val="001B10C1"/>
    <w:rsid w:val="001B128D"/>
    <w:rsid w:val="001B1343"/>
    <w:rsid w:val="001B1357"/>
    <w:rsid w:val="001B15BC"/>
    <w:rsid w:val="001B18D5"/>
    <w:rsid w:val="001B18E4"/>
    <w:rsid w:val="001B1B0A"/>
    <w:rsid w:val="001B1CC5"/>
    <w:rsid w:val="001B1E41"/>
    <w:rsid w:val="001B2198"/>
    <w:rsid w:val="001B227C"/>
    <w:rsid w:val="001B22B5"/>
    <w:rsid w:val="001B23AA"/>
    <w:rsid w:val="001B24B6"/>
    <w:rsid w:val="001B2758"/>
    <w:rsid w:val="001B27C2"/>
    <w:rsid w:val="001B280B"/>
    <w:rsid w:val="001B296B"/>
    <w:rsid w:val="001B29F3"/>
    <w:rsid w:val="001B29FE"/>
    <w:rsid w:val="001B2D2D"/>
    <w:rsid w:val="001B2E15"/>
    <w:rsid w:val="001B2EC3"/>
    <w:rsid w:val="001B2F93"/>
    <w:rsid w:val="001B32C0"/>
    <w:rsid w:val="001B344B"/>
    <w:rsid w:val="001B349C"/>
    <w:rsid w:val="001B3507"/>
    <w:rsid w:val="001B36BD"/>
    <w:rsid w:val="001B3717"/>
    <w:rsid w:val="001B3959"/>
    <w:rsid w:val="001B3A10"/>
    <w:rsid w:val="001B3CC4"/>
    <w:rsid w:val="001B3D6C"/>
    <w:rsid w:val="001B401A"/>
    <w:rsid w:val="001B45EA"/>
    <w:rsid w:val="001B45FA"/>
    <w:rsid w:val="001B483D"/>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595"/>
    <w:rsid w:val="001B6658"/>
    <w:rsid w:val="001B6705"/>
    <w:rsid w:val="001B697F"/>
    <w:rsid w:val="001B6CAF"/>
    <w:rsid w:val="001B6D1F"/>
    <w:rsid w:val="001B6D75"/>
    <w:rsid w:val="001B706B"/>
    <w:rsid w:val="001B7124"/>
    <w:rsid w:val="001B717F"/>
    <w:rsid w:val="001B7198"/>
    <w:rsid w:val="001B71FF"/>
    <w:rsid w:val="001B75F2"/>
    <w:rsid w:val="001B7677"/>
    <w:rsid w:val="001B772C"/>
    <w:rsid w:val="001B77E2"/>
    <w:rsid w:val="001B79EF"/>
    <w:rsid w:val="001B7A1A"/>
    <w:rsid w:val="001B7CAD"/>
    <w:rsid w:val="001C0069"/>
    <w:rsid w:val="001C00F5"/>
    <w:rsid w:val="001C01A4"/>
    <w:rsid w:val="001C01CD"/>
    <w:rsid w:val="001C02C0"/>
    <w:rsid w:val="001C03B0"/>
    <w:rsid w:val="001C0D78"/>
    <w:rsid w:val="001C10A9"/>
    <w:rsid w:val="001C1197"/>
    <w:rsid w:val="001C132C"/>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1F5"/>
    <w:rsid w:val="001C3397"/>
    <w:rsid w:val="001C38A9"/>
    <w:rsid w:val="001C39F8"/>
    <w:rsid w:val="001C3B20"/>
    <w:rsid w:val="001C3B71"/>
    <w:rsid w:val="001C3E1B"/>
    <w:rsid w:val="001C3E2A"/>
    <w:rsid w:val="001C40D2"/>
    <w:rsid w:val="001C411E"/>
    <w:rsid w:val="001C41EE"/>
    <w:rsid w:val="001C42C6"/>
    <w:rsid w:val="001C432D"/>
    <w:rsid w:val="001C44F6"/>
    <w:rsid w:val="001C45AE"/>
    <w:rsid w:val="001C45AF"/>
    <w:rsid w:val="001C45B9"/>
    <w:rsid w:val="001C46F9"/>
    <w:rsid w:val="001C4770"/>
    <w:rsid w:val="001C4878"/>
    <w:rsid w:val="001C492E"/>
    <w:rsid w:val="001C499A"/>
    <w:rsid w:val="001C4BCA"/>
    <w:rsid w:val="001C4C23"/>
    <w:rsid w:val="001C4E02"/>
    <w:rsid w:val="001C4E87"/>
    <w:rsid w:val="001C50C4"/>
    <w:rsid w:val="001C5119"/>
    <w:rsid w:val="001C56F3"/>
    <w:rsid w:val="001C57C9"/>
    <w:rsid w:val="001C5866"/>
    <w:rsid w:val="001C591A"/>
    <w:rsid w:val="001C5937"/>
    <w:rsid w:val="001C5EEC"/>
    <w:rsid w:val="001C615D"/>
    <w:rsid w:val="001C62E3"/>
    <w:rsid w:val="001C6403"/>
    <w:rsid w:val="001C652E"/>
    <w:rsid w:val="001C674A"/>
    <w:rsid w:val="001C68CE"/>
    <w:rsid w:val="001C6933"/>
    <w:rsid w:val="001C6991"/>
    <w:rsid w:val="001C6BEE"/>
    <w:rsid w:val="001C6D9B"/>
    <w:rsid w:val="001C6E6E"/>
    <w:rsid w:val="001C6EF9"/>
    <w:rsid w:val="001C7103"/>
    <w:rsid w:val="001C722C"/>
    <w:rsid w:val="001C76A8"/>
    <w:rsid w:val="001C7B67"/>
    <w:rsid w:val="001C7E8C"/>
    <w:rsid w:val="001C7EE3"/>
    <w:rsid w:val="001C7F18"/>
    <w:rsid w:val="001C7F1D"/>
    <w:rsid w:val="001D001C"/>
    <w:rsid w:val="001D005D"/>
    <w:rsid w:val="001D0129"/>
    <w:rsid w:val="001D084E"/>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3F36"/>
    <w:rsid w:val="001D4287"/>
    <w:rsid w:val="001D4318"/>
    <w:rsid w:val="001D431B"/>
    <w:rsid w:val="001D46CF"/>
    <w:rsid w:val="001D4C96"/>
    <w:rsid w:val="001D4D0C"/>
    <w:rsid w:val="001D4DF2"/>
    <w:rsid w:val="001D4FEE"/>
    <w:rsid w:val="001D5527"/>
    <w:rsid w:val="001D573D"/>
    <w:rsid w:val="001D5C33"/>
    <w:rsid w:val="001D5CF3"/>
    <w:rsid w:val="001D5E27"/>
    <w:rsid w:val="001D60C8"/>
    <w:rsid w:val="001D6185"/>
    <w:rsid w:val="001D630D"/>
    <w:rsid w:val="001D6397"/>
    <w:rsid w:val="001D63BE"/>
    <w:rsid w:val="001D63D6"/>
    <w:rsid w:val="001D6739"/>
    <w:rsid w:val="001D676B"/>
    <w:rsid w:val="001D68F0"/>
    <w:rsid w:val="001D6908"/>
    <w:rsid w:val="001D7010"/>
    <w:rsid w:val="001D7026"/>
    <w:rsid w:val="001D73E2"/>
    <w:rsid w:val="001D78E8"/>
    <w:rsid w:val="001D7A2A"/>
    <w:rsid w:val="001D7AFE"/>
    <w:rsid w:val="001D7B1C"/>
    <w:rsid w:val="001D7D66"/>
    <w:rsid w:val="001D7EC0"/>
    <w:rsid w:val="001D7F58"/>
    <w:rsid w:val="001E0007"/>
    <w:rsid w:val="001E0173"/>
    <w:rsid w:val="001E0645"/>
    <w:rsid w:val="001E094B"/>
    <w:rsid w:val="001E095C"/>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249"/>
    <w:rsid w:val="001E230B"/>
    <w:rsid w:val="001E238E"/>
    <w:rsid w:val="001E2476"/>
    <w:rsid w:val="001E24F7"/>
    <w:rsid w:val="001E2786"/>
    <w:rsid w:val="001E29EC"/>
    <w:rsid w:val="001E2B7C"/>
    <w:rsid w:val="001E2D11"/>
    <w:rsid w:val="001E2D4B"/>
    <w:rsid w:val="001E2D4E"/>
    <w:rsid w:val="001E2DDF"/>
    <w:rsid w:val="001E2FDA"/>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BFE"/>
    <w:rsid w:val="001E6DE8"/>
    <w:rsid w:val="001E6EFE"/>
    <w:rsid w:val="001E6F6B"/>
    <w:rsid w:val="001E7919"/>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B41"/>
    <w:rsid w:val="001F2BD0"/>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ADF"/>
    <w:rsid w:val="001F4BEC"/>
    <w:rsid w:val="001F4D62"/>
    <w:rsid w:val="001F4DB1"/>
    <w:rsid w:val="001F4F05"/>
    <w:rsid w:val="001F5000"/>
    <w:rsid w:val="001F51E2"/>
    <w:rsid w:val="001F5571"/>
    <w:rsid w:val="001F5741"/>
    <w:rsid w:val="001F575C"/>
    <w:rsid w:val="001F57C5"/>
    <w:rsid w:val="001F57FD"/>
    <w:rsid w:val="001F5836"/>
    <w:rsid w:val="001F5B4E"/>
    <w:rsid w:val="001F5CDA"/>
    <w:rsid w:val="001F5D57"/>
    <w:rsid w:val="001F6159"/>
    <w:rsid w:val="001F62D0"/>
    <w:rsid w:val="001F6401"/>
    <w:rsid w:val="001F6468"/>
    <w:rsid w:val="001F64AE"/>
    <w:rsid w:val="001F64F6"/>
    <w:rsid w:val="001F6539"/>
    <w:rsid w:val="001F6620"/>
    <w:rsid w:val="001F68E0"/>
    <w:rsid w:val="001F6A77"/>
    <w:rsid w:val="001F6B8C"/>
    <w:rsid w:val="001F6E5C"/>
    <w:rsid w:val="001F6F83"/>
    <w:rsid w:val="001F7025"/>
    <w:rsid w:val="001F7068"/>
    <w:rsid w:val="001F745C"/>
    <w:rsid w:val="001F75A1"/>
    <w:rsid w:val="001F7665"/>
    <w:rsid w:val="001F7724"/>
    <w:rsid w:val="001F77D6"/>
    <w:rsid w:val="001F7807"/>
    <w:rsid w:val="001F795C"/>
    <w:rsid w:val="001F7C91"/>
    <w:rsid w:val="00200448"/>
    <w:rsid w:val="002005D3"/>
    <w:rsid w:val="002005D4"/>
    <w:rsid w:val="0020078D"/>
    <w:rsid w:val="00200804"/>
    <w:rsid w:val="002008E1"/>
    <w:rsid w:val="00200CA2"/>
    <w:rsid w:val="00200D9A"/>
    <w:rsid w:val="00200F0C"/>
    <w:rsid w:val="00200F61"/>
    <w:rsid w:val="0020124E"/>
    <w:rsid w:val="0020156E"/>
    <w:rsid w:val="002017D0"/>
    <w:rsid w:val="00201822"/>
    <w:rsid w:val="00201895"/>
    <w:rsid w:val="00201C51"/>
    <w:rsid w:val="00201DA2"/>
    <w:rsid w:val="00201DB0"/>
    <w:rsid w:val="00201F0E"/>
    <w:rsid w:val="00201FF9"/>
    <w:rsid w:val="0020233B"/>
    <w:rsid w:val="002024F9"/>
    <w:rsid w:val="0020252C"/>
    <w:rsid w:val="00202633"/>
    <w:rsid w:val="002026C5"/>
    <w:rsid w:val="00202C54"/>
    <w:rsid w:val="00202D0A"/>
    <w:rsid w:val="00202DD7"/>
    <w:rsid w:val="00202F26"/>
    <w:rsid w:val="0020313D"/>
    <w:rsid w:val="00203284"/>
    <w:rsid w:val="00203301"/>
    <w:rsid w:val="0020338C"/>
    <w:rsid w:val="002033EE"/>
    <w:rsid w:val="00203447"/>
    <w:rsid w:val="00203458"/>
    <w:rsid w:val="0020354D"/>
    <w:rsid w:val="002035D6"/>
    <w:rsid w:val="0020391C"/>
    <w:rsid w:val="0020398E"/>
    <w:rsid w:val="00203B34"/>
    <w:rsid w:val="00203EF2"/>
    <w:rsid w:val="00204335"/>
    <w:rsid w:val="002044C6"/>
    <w:rsid w:val="00204508"/>
    <w:rsid w:val="002046EA"/>
    <w:rsid w:val="002047EE"/>
    <w:rsid w:val="0020490A"/>
    <w:rsid w:val="00204AAF"/>
    <w:rsid w:val="00204AD9"/>
    <w:rsid w:val="00204FC8"/>
    <w:rsid w:val="00205237"/>
    <w:rsid w:val="002053C9"/>
    <w:rsid w:val="00205560"/>
    <w:rsid w:val="002055DA"/>
    <w:rsid w:val="00205800"/>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55D"/>
    <w:rsid w:val="00207566"/>
    <w:rsid w:val="0020782D"/>
    <w:rsid w:val="002079E1"/>
    <w:rsid w:val="00207C0A"/>
    <w:rsid w:val="00210001"/>
    <w:rsid w:val="002100AC"/>
    <w:rsid w:val="00210913"/>
    <w:rsid w:val="00210936"/>
    <w:rsid w:val="00211329"/>
    <w:rsid w:val="00211331"/>
    <w:rsid w:val="0021134A"/>
    <w:rsid w:val="0021149D"/>
    <w:rsid w:val="0021172F"/>
    <w:rsid w:val="002117E9"/>
    <w:rsid w:val="002118F4"/>
    <w:rsid w:val="00211A9A"/>
    <w:rsid w:val="00212344"/>
    <w:rsid w:val="00212399"/>
    <w:rsid w:val="00212544"/>
    <w:rsid w:val="002127FD"/>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9DD"/>
    <w:rsid w:val="00215B40"/>
    <w:rsid w:val="00215CFE"/>
    <w:rsid w:val="00215DE0"/>
    <w:rsid w:val="00215EA4"/>
    <w:rsid w:val="002162FC"/>
    <w:rsid w:val="00216396"/>
    <w:rsid w:val="0021676F"/>
    <w:rsid w:val="002167E2"/>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5FC"/>
    <w:rsid w:val="002208BC"/>
    <w:rsid w:val="0022094B"/>
    <w:rsid w:val="00220B8B"/>
    <w:rsid w:val="00220C33"/>
    <w:rsid w:val="00220E21"/>
    <w:rsid w:val="00220E49"/>
    <w:rsid w:val="00220FF7"/>
    <w:rsid w:val="0022108F"/>
    <w:rsid w:val="00221308"/>
    <w:rsid w:val="002213C8"/>
    <w:rsid w:val="002214C9"/>
    <w:rsid w:val="00221678"/>
    <w:rsid w:val="002219C2"/>
    <w:rsid w:val="0022237B"/>
    <w:rsid w:val="0022255F"/>
    <w:rsid w:val="0022259F"/>
    <w:rsid w:val="002228E0"/>
    <w:rsid w:val="00222B93"/>
    <w:rsid w:val="00222C11"/>
    <w:rsid w:val="00222C2A"/>
    <w:rsid w:val="00222C38"/>
    <w:rsid w:val="00222D7A"/>
    <w:rsid w:val="00223105"/>
    <w:rsid w:val="00223173"/>
    <w:rsid w:val="00223532"/>
    <w:rsid w:val="0022372A"/>
    <w:rsid w:val="002238D4"/>
    <w:rsid w:val="0022392F"/>
    <w:rsid w:val="00223AD8"/>
    <w:rsid w:val="00223CAB"/>
    <w:rsid w:val="00223F67"/>
    <w:rsid w:val="002242F0"/>
    <w:rsid w:val="002243B9"/>
    <w:rsid w:val="002245AE"/>
    <w:rsid w:val="002247EB"/>
    <w:rsid w:val="0022480E"/>
    <w:rsid w:val="00224869"/>
    <w:rsid w:val="0022498B"/>
    <w:rsid w:val="00224A73"/>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7A"/>
    <w:rsid w:val="00225EE9"/>
    <w:rsid w:val="00226060"/>
    <w:rsid w:val="00226452"/>
    <w:rsid w:val="00226611"/>
    <w:rsid w:val="0022676D"/>
    <w:rsid w:val="002268F4"/>
    <w:rsid w:val="00226B13"/>
    <w:rsid w:val="00226B65"/>
    <w:rsid w:val="00226B83"/>
    <w:rsid w:val="00226BDF"/>
    <w:rsid w:val="00226C59"/>
    <w:rsid w:val="00226C7F"/>
    <w:rsid w:val="00226D0A"/>
    <w:rsid w:val="0022725C"/>
    <w:rsid w:val="0022727B"/>
    <w:rsid w:val="00227311"/>
    <w:rsid w:val="002274A0"/>
    <w:rsid w:val="002274AD"/>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BB3"/>
    <w:rsid w:val="00230C0B"/>
    <w:rsid w:val="00230E56"/>
    <w:rsid w:val="00231049"/>
    <w:rsid w:val="0023128A"/>
    <w:rsid w:val="002313BB"/>
    <w:rsid w:val="002314FA"/>
    <w:rsid w:val="00231644"/>
    <w:rsid w:val="00231701"/>
    <w:rsid w:val="00231758"/>
    <w:rsid w:val="00231B5C"/>
    <w:rsid w:val="00231B80"/>
    <w:rsid w:val="00231BC9"/>
    <w:rsid w:val="00231CFF"/>
    <w:rsid w:val="00231D61"/>
    <w:rsid w:val="00231D8F"/>
    <w:rsid w:val="002324CF"/>
    <w:rsid w:val="002326EB"/>
    <w:rsid w:val="0023278B"/>
    <w:rsid w:val="0023281A"/>
    <w:rsid w:val="002328AD"/>
    <w:rsid w:val="00232947"/>
    <w:rsid w:val="00232BA9"/>
    <w:rsid w:val="00232CB5"/>
    <w:rsid w:val="00232D43"/>
    <w:rsid w:val="002331B9"/>
    <w:rsid w:val="0023333C"/>
    <w:rsid w:val="0023369B"/>
    <w:rsid w:val="00233816"/>
    <w:rsid w:val="0023385E"/>
    <w:rsid w:val="00233885"/>
    <w:rsid w:val="002338B1"/>
    <w:rsid w:val="0023398C"/>
    <w:rsid w:val="00233A60"/>
    <w:rsid w:val="00233D5D"/>
    <w:rsid w:val="00233FA7"/>
    <w:rsid w:val="002342DA"/>
    <w:rsid w:val="002344AC"/>
    <w:rsid w:val="002345D9"/>
    <w:rsid w:val="00234993"/>
    <w:rsid w:val="00234B87"/>
    <w:rsid w:val="00234DB4"/>
    <w:rsid w:val="00234E9D"/>
    <w:rsid w:val="00234F52"/>
    <w:rsid w:val="00235142"/>
    <w:rsid w:val="0023527B"/>
    <w:rsid w:val="002353BA"/>
    <w:rsid w:val="0023548A"/>
    <w:rsid w:val="00235512"/>
    <w:rsid w:val="0023583E"/>
    <w:rsid w:val="0023594B"/>
    <w:rsid w:val="0023597F"/>
    <w:rsid w:val="002359E5"/>
    <w:rsid w:val="00235BAE"/>
    <w:rsid w:val="00235CE8"/>
    <w:rsid w:val="00235D86"/>
    <w:rsid w:val="0023602E"/>
    <w:rsid w:val="002360CD"/>
    <w:rsid w:val="002360FC"/>
    <w:rsid w:val="0023626E"/>
    <w:rsid w:val="0023641F"/>
    <w:rsid w:val="00236532"/>
    <w:rsid w:val="00236554"/>
    <w:rsid w:val="002365B2"/>
    <w:rsid w:val="002366A8"/>
    <w:rsid w:val="00236A4E"/>
    <w:rsid w:val="00236AA8"/>
    <w:rsid w:val="00236D41"/>
    <w:rsid w:val="00236DB0"/>
    <w:rsid w:val="00237166"/>
    <w:rsid w:val="002373C8"/>
    <w:rsid w:val="002375BF"/>
    <w:rsid w:val="002376C0"/>
    <w:rsid w:val="0023797A"/>
    <w:rsid w:val="00237A20"/>
    <w:rsid w:val="00237B6F"/>
    <w:rsid w:val="00237DC3"/>
    <w:rsid w:val="00237ECB"/>
    <w:rsid w:val="00237F9D"/>
    <w:rsid w:val="00240365"/>
    <w:rsid w:val="0024044D"/>
    <w:rsid w:val="002407BF"/>
    <w:rsid w:val="0024096B"/>
    <w:rsid w:val="002409B9"/>
    <w:rsid w:val="00240ADA"/>
    <w:rsid w:val="00240C40"/>
    <w:rsid w:val="00241069"/>
    <w:rsid w:val="0024176F"/>
    <w:rsid w:val="002417A6"/>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47"/>
    <w:rsid w:val="0024309A"/>
    <w:rsid w:val="002430A1"/>
    <w:rsid w:val="0024310F"/>
    <w:rsid w:val="002432CA"/>
    <w:rsid w:val="0024340B"/>
    <w:rsid w:val="0024345B"/>
    <w:rsid w:val="002435B1"/>
    <w:rsid w:val="002436D9"/>
    <w:rsid w:val="00243884"/>
    <w:rsid w:val="00243B1C"/>
    <w:rsid w:val="00243B8E"/>
    <w:rsid w:val="00243C77"/>
    <w:rsid w:val="00243F05"/>
    <w:rsid w:val="002444A9"/>
    <w:rsid w:val="002446F7"/>
    <w:rsid w:val="00244FA5"/>
    <w:rsid w:val="002452F7"/>
    <w:rsid w:val="00245391"/>
    <w:rsid w:val="0024554B"/>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1D31"/>
    <w:rsid w:val="0025214C"/>
    <w:rsid w:val="002522DB"/>
    <w:rsid w:val="00252385"/>
    <w:rsid w:val="002523E5"/>
    <w:rsid w:val="00252523"/>
    <w:rsid w:val="0025282D"/>
    <w:rsid w:val="00252F85"/>
    <w:rsid w:val="00253302"/>
    <w:rsid w:val="00253670"/>
    <w:rsid w:val="00253885"/>
    <w:rsid w:val="002538D4"/>
    <w:rsid w:val="00253A16"/>
    <w:rsid w:val="00253F37"/>
    <w:rsid w:val="00253FD7"/>
    <w:rsid w:val="00254252"/>
    <w:rsid w:val="002544FC"/>
    <w:rsid w:val="00254520"/>
    <w:rsid w:val="00254870"/>
    <w:rsid w:val="002548F8"/>
    <w:rsid w:val="00254A69"/>
    <w:rsid w:val="00254C3D"/>
    <w:rsid w:val="00254DA4"/>
    <w:rsid w:val="00254E7F"/>
    <w:rsid w:val="00254F81"/>
    <w:rsid w:val="0025511F"/>
    <w:rsid w:val="002551E3"/>
    <w:rsid w:val="0025523A"/>
    <w:rsid w:val="002552E9"/>
    <w:rsid w:val="00255302"/>
    <w:rsid w:val="002553C4"/>
    <w:rsid w:val="002554E1"/>
    <w:rsid w:val="002554E9"/>
    <w:rsid w:val="0025564A"/>
    <w:rsid w:val="002556BA"/>
    <w:rsid w:val="002558F4"/>
    <w:rsid w:val="00255C4F"/>
    <w:rsid w:val="00255D39"/>
    <w:rsid w:val="00255D49"/>
    <w:rsid w:val="00255FFB"/>
    <w:rsid w:val="00256011"/>
    <w:rsid w:val="00256017"/>
    <w:rsid w:val="002561C9"/>
    <w:rsid w:val="002562D2"/>
    <w:rsid w:val="002563D9"/>
    <w:rsid w:val="002563E3"/>
    <w:rsid w:val="00256429"/>
    <w:rsid w:val="00256547"/>
    <w:rsid w:val="00256564"/>
    <w:rsid w:val="002566E3"/>
    <w:rsid w:val="00256A4B"/>
    <w:rsid w:val="00256C80"/>
    <w:rsid w:val="00256CD6"/>
    <w:rsid w:val="00256D36"/>
    <w:rsid w:val="00256D40"/>
    <w:rsid w:val="00256DAE"/>
    <w:rsid w:val="00256F64"/>
    <w:rsid w:val="0025712A"/>
    <w:rsid w:val="00257371"/>
    <w:rsid w:val="002573B9"/>
    <w:rsid w:val="00257609"/>
    <w:rsid w:val="0025779D"/>
    <w:rsid w:val="002578E3"/>
    <w:rsid w:val="00257A64"/>
    <w:rsid w:val="00257B1C"/>
    <w:rsid w:val="00257E79"/>
    <w:rsid w:val="00260601"/>
    <w:rsid w:val="00260854"/>
    <w:rsid w:val="00260895"/>
    <w:rsid w:val="0026092E"/>
    <w:rsid w:val="002609BB"/>
    <w:rsid w:val="00260A49"/>
    <w:rsid w:val="00261194"/>
    <w:rsid w:val="00261433"/>
    <w:rsid w:val="00261683"/>
    <w:rsid w:val="0026182C"/>
    <w:rsid w:val="00261862"/>
    <w:rsid w:val="002618E3"/>
    <w:rsid w:val="00261993"/>
    <w:rsid w:val="00261D94"/>
    <w:rsid w:val="00261E54"/>
    <w:rsid w:val="00261EE9"/>
    <w:rsid w:val="00261F4B"/>
    <w:rsid w:val="00262243"/>
    <w:rsid w:val="002622AB"/>
    <w:rsid w:val="00262342"/>
    <w:rsid w:val="00262A7B"/>
    <w:rsid w:val="00262B08"/>
    <w:rsid w:val="00262BD9"/>
    <w:rsid w:val="00262C43"/>
    <w:rsid w:val="00262FF6"/>
    <w:rsid w:val="00263543"/>
    <w:rsid w:val="00263882"/>
    <w:rsid w:val="002638A8"/>
    <w:rsid w:val="002639AC"/>
    <w:rsid w:val="00263D14"/>
    <w:rsid w:val="002640FE"/>
    <w:rsid w:val="0026413D"/>
    <w:rsid w:val="0026414E"/>
    <w:rsid w:val="00264206"/>
    <w:rsid w:val="002643A6"/>
    <w:rsid w:val="002643B0"/>
    <w:rsid w:val="002648A1"/>
    <w:rsid w:val="00264A0D"/>
    <w:rsid w:val="00264EC3"/>
    <w:rsid w:val="0026522D"/>
    <w:rsid w:val="002652BA"/>
    <w:rsid w:val="002654B4"/>
    <w:rsid w:val="0026556E"/>
    <w:rsid w:val="00265651"/>
    <w:rsid w:val="00265865"/>
    <w:rsid w:val="00265982"/>
    <w:rsid w:val="00265B30"/>
    <w:rsid w:val="00265BDF"/>
    <w:rsid w:val="00265E07"/>
    <w:rsid w:val="002662B6"/>
    <w:rsid w:val="0026668B"/>
    <w:rsid w:val="00266732"/>
    <w:rsid w:val="0026673C"/>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77C"/>
    <w:rsid w:val="002709A0"/>
    <w:rsid w:val="00270AD5"/>
    <w:rsid w:val="00270E61"/>
    <w:rsid w:val="00270E94"/>
    <w:rsid w:val="00271490"/>
    <w:rsid w:val="0027152B"/>
    <w:rsid w:val="00271699"/>
    <w:rsid w:val="00271723"/>
    <w:rsid w:val="0027179E"/>
    <w:rsid w:val="00271A3C"/>
    <w:rsid w:val="00271D16"/>
    <w:rsid w:val="00271DD8"/>
    <w:rsid w:val="00271E5D"/>
    <w:rsid w:val="00271F1F"/>
    <w:rsid w:val="002723DC"/>
    <w:rsid w:val="00272521"/>
    <w:rsid w:val="0027280F"/>
    <w:rsid w:val="00272A17"/>
    <w:rsid w:val="00272FB1"/>
    <w:rsid w:val="00272FE8"/>
    <w:rsid w:val="00273499"/>
    <w:rsid w:val="002734F8"/>
    <w:rsid w:val="0027372E"/>
    <w:rsid w:val="0027377B"/>
    <w:rsid w:val="0027385C"/>
    <w:rsid w:val="002738B4"/>
    <w:rsid w:val="00273957"/>
    <w:rsid w:val="00273A7F"/>
    <w:rsid w:val="00273AA4"/>
    <w:rsid w:val="00273BBD"/>
    <w:rsid w:val="00273F1F"/>
    <w:rsid w:val="002743A8"/>
    <w:rsid w:val="002743DF"/>
    <w:rsid w:val="002743F8"/>
    <w:rsid w:val="002743FB"/>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560"/>
    <w:rsid w:val="002778E6"/>
    <w:rsid w:val="00277D97"/>
    <w:rsid w:val="0028036D"/>
    <w:rsid w:val="002803B9"/>
    <w:rsid w:val="00280429"/>
    <w:rsid w:val="00280443"/>
    <w:rsid w:val="00280454"/>
    <w:rsid w:val="00280618"/>
    <w:rsid w:val="00280817"/>
    <w:rsid w:val="00280BC0"/>
    <w:rsid w:val="00280E2D"/>
    <w:rsid w:val="0028133C"/>
    <w:rsid w:val="002814AC"/>
    <w:rsid w:val="002817D2"/>
    <w:rsid w:val="0028182E"/>
    <w:rsid w:val="00281AEC"/>
    <w:rsid w:val="00281D34"/>
    <w:rsid w:val="0028202F"/>
    <w:rsid w:val="002829D7"/>
    <w:rsid w:val="00282A94"/>
    <w:rsid w:val="00282B03"/>
    <w:rsid w:val="00282B96"/>
    <w:rsid w:val="00282CA9"/>
    <w:rsid w:val="00282F22"/>
    <w:rsid w:val="00283127"/>
    <w:rsid w:val="002831E1"/>
    <w:rsid w:val="002833BE"/>
    <w:rsid w:val="002833E0"/>
    <w:rsid w:val="00283427"/>
    <w:rsid w:val="002835F3"/>
    <w:rsid w:val="002838CF"/>
    <w:rsid w:val="00283EDA"/>
    <w:rsid w:val="00283FE5"/>
    <w:rsid w:val="00283FEA"/>
    <w:rsid w:val="0028418C"/>
    <w:rsid w:val="002841AE"/>
    <w:rsid w:val="002845FF"/>
    <w:rsid w:val="002846B2"/>
    <w:rsid w:val="002846DA"/>
    <w:rsid w:val="00284767"/>
    <w:rsid w:val="00284795"/>
    <w:rsid w:val="002847C8"/>
    <w:rsid w:val="00284871"/>
    <w:rsid w:val="00284B56"/>
    <w:rsid w:val="00284CFE"/>
    <w:rsid w:val="00284FAE"/>
    <w:rsid w:val="00284FC9"/>
    <w:rsid w:val="002851BF"/>
    <w:rsid w:val="00285456"/>
    <w:rsid w:val="0028566B"/>
    <w:rsid w:val="002856B2"/>
    <w:rsid w:val="00285749"/>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42E"/>
    <w:rsid w:val="002904E9"/>
    <w:rsid w:val="00290828"/>
    <w:rsid w:val="00290B12"/>
    <w:rsid w:val="00290BD4"/>
    <w:rsid w:val="002911C8"/>
    <w:rsid w:val="002914C7"/>
    <w:rsid w:val="00291B13"/>
    <w:rsid w:val="00291CF0"/>
    <w:rsid w:val="002920EC"/>
    <w:rsid w:val="00292108"/>
    <w:rsid w:val="00292150"/>
    <w:rsid w:val="002923B1"/>
    <w:rsid w:val="00292460"/>
    <w:rsid w:val="0029261D"/>
    <w:rsid w:val="00292744"/>
    <w:rsid w:val="00292A67"/>
    <w:rsid w:val="00292E53"/>
    <w:rsid w:val="00292E83"/>
    <w:rsid w:val="00292E97"/>
    <w:rsid w:val="00292FF1"/>
    <w:rsid w:val="0029308A"/>
    <w:rsid w:val="00293328"/>
    <w:rsid w:val="002934E6"/>
    <w:rsid w:val="00293565"/>
    <w:rsid w:val="00293778"/>
    <w:rsid w:val="00293CEB"/>
    <w:rsid w:val="00293D55"/>
    <w:rsid w:val="00294181"/>
    <w:rsid w:val="002942ED"/>
    <w:rsid w:val="002944B4"/>
    <w:rsid w:val="00294714"/>
    <w:rsid w:val="002948F7"/>
    <w:rsid w:val="002949A1"/>
    <w:rsid w:val="00294A1E"/>
    <w:rsid w:val="00294E6A"/>
    <w:rsid w:val="002952AE"/>
    <w:rsid w:val="002953D3"/>
    <w:rsid w:val="0029586B"/>
    <w:rsid w:val="0029596F"/>
    <w:rsid w:val="00295C85"/>
    <w:rsid w:val="00295DD4"/>
    <w:rsid w:val="00296039"/>
    <w:rsid w:val="002960EF"/>
    <w:rsid w:val="00296118"/>
    <w:rsid w:val="00296128"/>
    <w:rsid w:val="0029636D"/>
    <w:rsid w:val="0029649A"/>
    <w:rsid w:val="002967B3"/>
    <w:rsid w:val="00296821"/>
    <w:rsid w:val="0029685B"/>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691"/>
    <w:rsid w:val="002A08C1"/>
    <w:rsid w:val="002A0975"/>
    <w:rsid w:val="002A09BA"/>
    <w:rsid w:val="002A0C79"/>
    <w:rsid w:val="002A0E25"/>
    <w:rsid w:val="002A0E98"/>
    <w:rsid w:val="002A0F5A"/>
    <w:rsid w:val="002A1286"/>
    <w:rsid w:val="002A163E"/>
    <w:rsid w:val="002A1780"/>
    <w:rsid w:val="002A1889"/>
    <w:rsid w:val="002A19E7"/>
    <w:rsid w:val="002A1B3A"/>
    <w:rsid w:val="002A1C0F"/>
    <w:rsid w:val="002A1CBD"/>
    <w:rsid w:val="002A2025"/>
    <w:rsid w:val="002A220E"/>
    <w:rsid w:val="002A251A"/>
    <w:rsid w:val="002A27E2"/>
    <w:rsid w:val="002A27E8"/>
    <w:rsid w:val="002A2854"/>
    <w:rsid w:val="002A28A7"/>
    <w:rsid w:val="002A2CBB"/>
    <w:rsid w:val="002A2D16"/>
    <w:rsid w:val="002A2F35"/>
    <w:rsid w:val="002A2FEA"/>
    <w:rsid w:val="002A3058"/>
    <w:rsid w:val="002A30F2"/>
    <w:rsid w:val="002A332D"/>
    <w:rsid w:val="002A34F8"/>
    <w:rsid w:val="002A3533"/>
    <w:rsid w:val="002A36CA"/>
    <w:rsid w:val="002A3812"/>
    <w:rsid w:val="002A382D"/>
    <w:rsid w:val="002A3AF0"/>
    <w:rsid w:val="002A3E3D"/>
    <w:rsid w:val="002A3FB2"/>
    <w:rsid w:val="002A413C"/>
    <w:rsid w:val="002A41AC"/>
    <w:rsid w:val="002A41F4"/>
    <w:rsid w:val="002A47AA"/>
    <w:rsid w:val="002A4B3E"/>
    <w:rsid w:val="002A4DF0"/>
    <w:rsid w:val="002A4E6D"/>
    <w:rsid w:val="002A50A0"/>
    <w:rsid w:val="002A5157"/>
    <w:rsid w:val="002A52AA"/>
    <w:rsid w:val="002A5545"/>
    <w:rsid w:val="002A5791"/>
    <w:rsid w:val="002A5891"/>
    <w:rsid w:val="002A5960"/>
    <w:rsid w:val="002A59F4"/>
    <w:rsid w:val="002A5A54"/>
    <w:rsid w:val="002A5B54"/>
    <w:rsid w:val="002A5C1D"/>
    <w:rsid w:val="002A5CC2"/>
    <w:rsid w:val="002A5E06"/>
    <w:rsid w:val="002A5FC7"/>
    <w:rsid w:val="002A645C"/>
    <w:rsid w:val="002A64B7"/>
    <w:rsid w:val="002A66C7"/>
    <w:rsid w:val="002A6710"/>
    <w:rsid w:val="002A6A67"/>
    <w:rsid w:val="002A6AAA"/>
    <w:rsid w:val="002A6C91"/>
    <w:rsid w:val="002A6D6A"/>
    <w:rsid w:val="002A6DB9"/>
    <w:rsid w:val="002A6DFF"/>
    <w:rsid w:val="002A6E4E"/>
    <w:rsid w:val="002A6E85"/>
    <w:rsid w:val="002A6EAE"/>
    <w:rsid w:val="002A6EF6"/>
    <w:rsid w:val="002A7014"/>
    <w:rsid w:val="002A70F5"/>
    <w:rsid w:val="002A70F9"/>
    <w:rsid w:val="002A776F"/>
    <w:rsid w:val="002A786B"/>
    <w:rsid w:val="002A78C8"/>
    <w:rsid w:val="002A78F8"/>
    <w:rsid w:val="002A7AAA"/>
    <w:rsid w:val="002A7C3D"/>
    <w:rsid w:val="002A7CAC"/>
    <w:rsid w:val="002A7D51"/>
    <w:rsid w:val="002A7DDC"/>
    <w:rsid w:val="002A7EFF"/>
    <w:rsid w:val="002A7F9E"/>
    <w:rsid w:val="002B000B"/>
    <w:rsid w:val="002B02D5"/>
    <w:rsid w:val="002B0360"/>
    <w:rsid w:val="002B043B"/>
    <w:rsid w:val="002B0556"/>
    <w:rsid w:val="002B05B1"/>
    <w:rsid w:val="002B0610"/>
    <w:rsid w:val="002B08C7"/>
    <w:rsid w:val="002B095E"/>
    <w:rsid w:val="002B0B56"/>
    <w:rsid w:val="002B0CF1"/>
    <w:rsid w:val="002B0FF8"/>
    <w:rsid w:val="002B125B"/>
    <w:rsid w:val="002B12FB"/>
    <w:rsid w:val="002B13AD"/>
    <w:rsid w:val="002B1403"/>
    <w:rsid w:val="002B152F"/>
    <w:rsid w:val="002B1668"/>
    <w:rsid w:val="002B170B"/>
    <w:rsid w:val="002B1AB8"/>
    <w:rsid w:val="002B1B40"/>
    <w:rsid w:val="002B1DB0"/>
    <w:rsid w:val="002B1E95"/>
    <w:rsid w:val="002B1F27"/>
    <w:rsid w:val="002B20DE"/>
    <w:rsid w:val="002B2181"/>
    <w:rsid w:val="002B21D0"/>
    <w:rsid w:val="002B2437"/>
    <w:rsid w:val="002B259D"/>
    <w:rsid w:val="002B25CE"/>
    <w:rsid w:val="002B2A8A"/>
    <w:rsid w:val="002B2B7E"/>
    <w:rsid w:val="002B2C3E"/>
    <w:rsid w:val="002B2E74"/>
    <w:rsid w:val="002B3131"/>
    <w:rsid w:val="002B31DF"/>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3F8"/>
    <w:rsid w:val="002B548F"/>
    <w:rsid w:val="002B563D"/>
    <w:rsid w:val="002B56E1"/>
    <w:rsid w:val="002B577C"/>
    <w:rsid w:val="002B59FE"/>
    <w:rsid w:val="002B5AEC"/>
    <w:rsid w:val="002B5FDA"/>
    <w:rsid w:val="002B63B5"/>
    <w:rsid w:val="002B6503"/>
    <w:rsid w:val="002B6755"/>
    <w:rsid w:val="002B7057"/>
    <w:rsid w:val="002B70C1"/>
    <w:rsid w:val="002B71A1"/>
    <w:rsid w:val="002B7282"/>
    <w:rsid w:val="002B7454"/>
    <w:rsid w:val="002B7490"/>
    <w:rsid w:val="002B7612"/>
    <w:rsid w:val="002B7A88"/>
    <w:rsid w:val="002B7A94"/>
    <w:rsid w:val="002B7B22"/>
    <w:rsid w:val="002B7B4F"/>
    <w:rsid w:val="002B7E34"/>
    <w:rsid w:val="002C0142"/>
    <w:rsid w:val="002C0195"/>
    <w:rsid w:val="002C037F"/>
    <w:rsid w:val="002C0445"/>
    <w:rsid w:val="002C0922"/>
    <w:rsid w:val="002C0B39"/>
    <w:rsid w:val="002C0E55"/>
    <w:rsid w:val="002C0EB3"/>
    <w:rsid w:val="002C0F1C"/>
    <w:rsid w:val="002C1265"/>
    <w:rsid w:val="002C13E2"/>
    <w:rsid w:val="002C186D"/>
    <w:rsid w:val="002C1888"/>
    <w:rsid w:val="002C1943"/>
    <w:rsid w:val="002C1C0A"/>
    <w:rsid w:val="002C1E59"/>
    <w:rsid w:val="002C1ECE"/>
    <w:rsid w:val="002C1F69"/>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0F0"/>
    <w:rsid w:val="002C457D"/>
    <w:rsid w:val="002C45C7"/>
    <w:rsid w:val="002C47AE"/>
    <w:rsid w:val="002C4824"/>
    <w:rsid w:val="002C4D31"/>
    <w:rsid w:val="002C4D53"/>
    <w:rsid w:val="002C4E72"/>
    <w:rsid w:val="002C4F32"/>
    <w:rsid w:val="002C5092"/>
    <w:rsid w:val="002C50C2"/>
    <w:rsid w:val="002C5359"/>
    <w:rsid w:val="002C56CF"/>
    <w:rsid w:val="002C57BC"/>
    <w:rsid w:val="002C5994"/>
    <w:rsid w:val="002C5A0F"/>
    <w:rsid w:val="002C5AA3"/>
    <w:rsid w:val="002C5B07"/>
    <w:rsid w:val="002C6080"/>
    <w:rsid w:val="002C62B9"/>
    <w:rsid w:val="002C6324"/>
    <w:rsid w:val="002C632F"/>
    <w:rsid w:val="002C6379"/>
    <w:rsid w:val="002C64AD"/>
    <w:rsid w:val="002C67F5"/>
    <w:rsid w:val="002C67FF"/>
    <w:rsid w:val="002C6858"/>
    <w:rsid w:val="002C68ED"/>
    <w:rsid w:val="002C6948"/>
    <w:rsid w:val="002C6C03"/>
    <w:rsid w:val="002C6D99"/>
    <w:rsid w:val="002C6EFD"/>
    <w:rsid w:val="002C702F"/>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A26"/>
    <w:rsid w:val="002D0C30"/>
    <w:rsid w:val="002D0E7C"/>
    <w:rsid w:val="002D1089"/>
    <w:rsid w:val="002D10F0"/>
    <w:rsid w:val="002D1301"/>
    <w:rsid w:val="002D1917"/>
    <w:rsid w:val="002D1940"/>
    <w:rsid w:val="002D1B80"/>
    <w:rsid w:val="002D1D50"/>
    <w:rsid w:val="002D1E89"/>
    <w:rsid w:val="002D1E99"/>
    <w:rsid w:val="002D1ED9"/>
    <w:rsid w:val="002D2040"/>
    <w:rsid w:val="002D2125"/>
    <w:rsid w:val="002D281C"/>
    <w:rsid w:val="002D2838"/>
    <w:rsid w:val="002D286B"/>
    <w:rsid w:val="002D28CA"/>
    <w:rsid w:val="002D28F7"/>
    <w:rsid w:val="002D292D"/>
    <w:rsid w:val="002D2AA7"/>
    <w:rsid w:val="002D2C65"/>
    <w:rsid w:val="002D2F3B"/>
    <w:rsid w:val="002D2FF6"/>
    <w:rsid w:val="002D34B2"/>
    <w:rsid w:val="002D3809"/>
    <w:rsid w:val="002D3881"/>
    <w:rsid w:val="002D38C0"/>
    <w:rsid w:val="002D38E1"/>
    <w:rsid w:val="002D3FCC"/>
    <w:rsid w:val="002D40B8"/>
    <w:rsid w:val="002D42A7"/>
    <w:rsid w:val="002D45B2"/>
    <w:rsid w:val="002D4602"/>
    <w:rsid w:val="002D469E"/>
    <w:rsid w:val="002D471A"/>
    <w:rsid w:val="002D4803"/>
    <w:rsid w:val="002D487E"/>
    <w:rsid w:val="002D49A6"/>
    <w:rsid w:val="002D49C4"/>
    <w:rsid w:val="002D4D7F"/>
    <w:rsid w:val="002D4D97"/>
    <w:rsid w:val="002D4E20"/>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5CF"/>
    <w:rsid w:val="002D6603"/>
    <w:rsid w:val="002D681E"/>
    <w:rsid w:val="002D685E"/>
    <w:rsid w:val="002D6884"/>
    <w:rsid w:val="002D6888"/>
    <w:rsid w:val="002D6989"/>
    <w:rsid w:val="002D6AF4"/>
    <w:rsid w:val="002D6FCA"/>
    <w:rsid w:val="002D7019"/>
    <w:rsid w:val="002D7262"/>
    <w:rsid w:val="002D73F8"/>
    <w:rsid w:val="002D7636"/>
    <w:rsid w:val="002D7B1F"/>
    <w:rsid w:val="002D7C01"/>
    <w:rsid w:val="002D7C8F"/>
    <w:rsid w:val="002D7DCD"/>
    <w:rsid w:val="002D7DD7"/>
    <w:rsid w:val="002D7E7B"/>
    <w:rsid w:val="002D7F15"/>
    <w:rsid w:val="002E00C1"/>
    <w:rsid w:val="002E00F8"/>
    <w:rsid w:val="002E01C1"/>
    <w:rsid w:val="002E01CA"/>
    <w:rsid w:val="002E01E4"/>
    <w:rsid w:val="002E0A43"/>
    <w:rsid w:val="002E0A78"/>
    <w:rsid w:val="002E0A93"/>
    <w:rsid w:val="002E0B81"/>
    <w:rsid w:val="002E0BEA"/>
    <w:rsid w:val="002E0C9C"/>
    <w:rsid w:val="002E0D02"/>
    <w:rsid w:val="002E0D09"/>
    <w:rsid w:val="002E0EBB"/>
    <w:rsid w:val="002E0FD3"/>
    <w:rsid w:val="002E1014"/>
    <w:rsid w:val="002E1278"/>
    <w:rsid w:val="002E1309"/>
    <w:rsid w:val="002E1553"/>
    <w:rsid w:val="002E164E"/>
    <w:rsid w:val="002E1831"/>
    <w:rsid w:val="002E1952"/>
    <w:rsid w:val="002E1A81"/>
    <w:rsid w:val="002E1D8C"/>
    <w:rsid w:val="002E1DAE"/>
    <w:rsid w:val="002E1DB2"/>
    <w:rsid w:val="002E1EF1"/>
    <w:rsid w:val="002E20D2"/>
    <w:rsid w:val="002E236E"/>
    <w:rsid w:val="002E2390"/>
    <w:rsid w:val="002E2493"/>
    <w:rsid w:val="002E24BF"/>
    <w:rsid w:val="002E2513"/>
    <w:rsid w:val="002E2545"/>
    <w:rsid w:val="002E25AF"/>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35C"/>
    <w:rsid w:val="002E44C2"/>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5"/>
    <w:rsid w:val="002E5ABC"/>
    <w:rsid w:val="002E5C91"/>
    <w:rsid w:val="002E5CF7"/>
    <w:rsid w:val="002E5D85"/>
    <w:rsid w:val="002E5E32"/>
    <w:rsid w:val="002E63DD"/>
    <w:rsid w:val="002E6422"/>
    <w:rsid w:val="002E6460"/>
    <w:rsid w:val="002E6506"/>
    <w:rsid w:val="002E6553"/>
    <w:rsid w:val="002E67B8"/>
    <w:rsid w:val="002E68FD"/>
    <w:rsid w:val="002E6969"/>
    <w:rsid w:val="002E696B"/>
    <w:rsid w:val="002E6C6E"/>
    <w:rsid w:val="002E6C7F"/>
    <w:rsid w:val="002E6CC2"/>
    <w:rsid w:val="002E6DC9"/>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829"/>
    <w:rsid w:val="002F09AB"/>
    <w:rsid w:val="002F0A94"/>
    <w:rsid w:val="002F0AB3"/>
    <w:rsid w:val="002F0AB5"/>
    <w:rsid w:val="002F0F6F"/>
    <w:rsid w:val="002F15C0"/>
    <w:rsid w:val="002F1704"/>
    <w:rsid w:val="002F1848"/>
    <w:rsid w:val="002F19ED"/>
    <w:rsid w:val="002F1A71"/>
    <w:rsid w:val="002F1D03"/>
    <w:rsid w:val="002F250A"/>
    <w:rsid w:val="002F257C"/>
    <w:rsid w:val="002F2810"/>
    <w:rsid w:val="002F2A65"/>
    <w:rsid w:val="002F2D40"/>
    <w:rsid w:val="002F2DED"/>
    <w:rsid w:val="002F2E3A"/>
    <w:rsid w:val="002F2ECF"/>
    <w:rsid w:val="002F2F53"/>
    <w:rsid w:val="002F3126"/>
    <w:rsid w:val="002F3132"/>
    <w:rsid w:val="002F35C1"/>
    <w:rsid w:val="002F3712"/>
    <w:rsid w:val="002F38A6"/>
    <w:rsid w:val="002F3945"/>
    <w:rsid w:val="002F395A"/>
    <w:rsid w:val="002F39A0"/>
    <w:rsid w:val="002F39DB"/>
    <w:rsid w:val="002F3A6F"/>
    <w:rsid w:val="002F3E6C"/>
    <w:rsid w:val="002F40BC"/>
    <w:rsid w:val="002F41AC"/>
    <w:rsid w:val="002F429E"/>
    <w:rsid w:val="002F42A8"/>
    <w:rsid w:val="002F43B8"/>
    <w:rsid w:val="002F44A1"/>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391"/>
    <w:rsid w:val="002F639D"/>
    <w:rsid w:val="002F6544"/>
    <w:rsid w:val="002F6651"/>
    <w:rsid w:val="002F671B"/>
    <w:rsid w:val="002F67E9"/>
    <w:rsid w:val="002F69EF"/>
    <w:rsid w:val="002F6A22"/>
    <w:rsid w:val="002F6A62"/>
    <w:rsid w:val="002F6A71"/>
    <w:rsid w:val="002F6B79"/>
    <w:rsid w:val="002F6C26"/>
    <w:rsid w:val="002F6D94"/>
    <w:rsid w:val="002F7372"/>
    <w:rsid w:val="002F73EF"/>
    <w:rsid w:val="002F76A2"/>
    <w:rsid w:val="002F7968"/>
    <w:rsid w:val="002F7988"/>
    <w:rsid w:val="002F7B43"/>
    <w:rsid w:val="002F7BF6"/>
    <w:rsid w:val="002F7C25"/>
    <w:rsid w:val="002F7DF1"/>
    <w:rsid w:val="002F7E86"/>
    <w:rsid w:val="0030045E"/>
    <w:rsid w:val="003006F2"/>
    <w:rsid w:val="00300914"/>
    <w:rsid w:val="0030091D"/>
    <w:rsid w:val="003009E8"/>
    <w:rsid w:val="00300B6C"/>
    <w:rsid w:val="00300C26"/>
    <w:rsid w:val="00300CD9"/>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193"/>
    <w:rsid w:val="0030225E"/>
    <w:rsid w:val="003028A9"/>
    <w:rsid w:val="00302A38"/>
    <w:rsid w:val="00302A9B"/>
    <w:rsid w:val="00302AD1"/>
    <w:rsid w:val="00302B5C"/>
    <w:rsid w:val="00302CBC"/>
    <w:rsid w:val="00302D1E"/>
    <w:rsid w:val="00302DBD"/>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CB8"/>
    <w:rsid w:val="00304E17"/>
    <w:rsid w:val="00304E69"/>
    <w:rsid w:val="0030508F"/>
    <w:rsid w:val="0030527C"/>
    <w:rsid w:val="00305561"/>
    <w:rsid w:val="0030557F"/>
    <w:rsid w:val="0030571A"/>
    <w:rsid w:val="0030584F"/>
    <w:rsid w:val="00305B49"/>
    <w:rsid w:val="00305C33"/>
    <w:rsid w:val="00305D3D"/>
    <w:rsid w:val="00305D88"/>
    <w:rsid w:val="00305DF4"/>
    <w:rsid w:val="00305EA1"/>
    <w:rsid w:val="00305FEB"/>
    <w:rsid w:val="003060AC"/>
    <w:rsid w:val="003060D2"/>
    <w:rsid w:val="00306384"/>
    <w:rsid w:val="00306828"/>
    <w:rsid w:val="00306976"/>
    <w:rsid w:val="00306D78"/>
    <w:rsid w:val="00306E1A"/>
    <w:rsid w:val="00306E6F"/>
    <w:rsid w:val="00306FF2"/>
    <w:rsid w:val="003071E8"/>
    <w:rsid w:val="0030736E"/>
    <w:rsid w:val="0030745E"/>
    <w:rsid w:val="003077E2"/>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7A1"/>
    <w:rsid w:val="00313A2C"/>
    <w:rsid w:val="00313A44"/>
    <w:rsid w:val="00313C63"/>
    <w:rsid w:val="00313F42"/>
    <w:rsid w:val="003141F2"/>
    <w:rsid w:val="003141FA"/>
    <w:rsid w:val="003142D4"/>
    <w:rsid w:val="003142DF"/>
    <w:rsid w:val="0031461E"/>
    <w:rsid w:val="00314833"/>
    <w:rsid w:val="003149C5"/>
    <w:rsid w:val="00314C8E"/>
    <w:rsid w:val="00314F25"/>
    <w:rsid w:val="003150F1"/>
    <w:rsid w:val="0031522E"/>
    <w:rsid w:val="003154A1"/>
    <w:rsid w:val="0031573A"/>
    <w:rsid w:val="00315990"/>
    <w:rsid w:val="00315CBB"/>
    <w:rsid w:val="00315CE9"/>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2F"/>
    <w:rsid w:val="003206EF"/>
    <w:rsid w:val="00320749"/>
    <w:rsid w:val="00320851"/>
    <w:rsid w:val="003208EF"/>
    <w:rsid w:val="00320A32"/>
    <w:rsid w:val="00320A55"/>
    <w:rsid w:val="00320B60"/>
    <w:rsid w:val="00320B78"/>
    <w:rsid w:val="00320D1F"/>
    <w:rsid w:val="00320E27"/>
    <w:rsid w:val="00320F33"/>
    <w:rsid w:val="00320F8C"/>
    <w:rsid w:val="00321048"/>
    <w:rsid w:val="003211B0"/>
    <w:rsid w:val="00321444"/>
    <w:rsid w:val="0032151D"/>
    <w:rsid w:val="00321571"/>
    <w:rsid w:val="0032175C"/>
    <w:rsid w:val="003217B9"/>
    <w:rsid w:val="003217D2"/>
    <w:rsid w:val="003218B7"/>
    <w:rsid w:val="00321951"/>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3FDA"/>
    <w:rsid w:val="003241B2"/>
    <w:rsid w:val="00324374"/>
    <w:rsid w:val="0032483C"/>
    <w:rsid w:val="0032498E"/>
    <w:rsid w:val="00324B53"/>
    <w:rsid w:val="00324B92"/>
    <w:rsid w:val="00324D7C"/>
    <w:rsid w:val="00324DF6"/>
    <w:rsid w:val="00324E1F"/>
    <w:rsid w:val="00324ED3"/>
    <w:rsid w:val="00324EFC"/>
    <w:rsid w:val="00325031"/>
    <w:rsid w:val="0032506E"/>
    <w:rsid w:val="003250A4"/>
    <w:rsid w:val="0032529C"/>
    <w:rsid w:val="00325435"/>
    <w:rsid w:val="0032579A"/>
    <w:rsid w:val="0032587A"/>
    <w:rsid w:val="003258B9"/>
    <w:rsid w:val="003258F1"/>
    <w:rsid w:val="0032591E"/>
    <w:rsid w:val="00325967"/>
    <w:rsid w:val="003259C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4EB"/>
    <w:rsid w:val="003305B3"/>
    <w:rsid w:val="0033060D"/>
    <w:rsid w:val="00330976"/>
    <w:rsid w:val="0033098A"/>
    <w:rsid w:val="003309D2"/>
    <w:rsid w:val="00330A77"/>
    <w:rsid w:val="00330CEE"/>
    <w:rsid w:val="00330DCD"/>
    <w:rsid w:val="00330F4F"/>
    <w:rsid w:val="00331315"/>
    <w:rsid w:val="00331316"/>
    <w:rsid w:val="003314D6"/>
    <w:rsid w:val="00331651"/>
    <w:rsid w:val="00331A06"/>
    <w:rsid w:val="00331A84"/>
    <w:rsid w:val="00331B1E"/>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40"/>
    <w:rsid w:val="00333AFA"/>
    <w:rsid w:val="00333B23"/>
    <w:rsid w:val="00333C18"/>
    <w:rsid w:val="00333CF3"/>
    <w:rsid w:val="00333DDB"/>
    <w:rsid w:val="00333E66"/>
    <w:rsid w:val="00333E98"/>
    <w:rsid w:val="00334311"/>
    <w:rsid w:val="00334520"/>
    <w:rsid w:val="00334684"/>
    <w:rsid w:val="00334DAA"/>
    <w:rsid w:val="00334E0F"/>
    <w:rsid w:val="00334EE3"/>
    <w:rsid w:val="0033520A"/>
    <w:rsid w:val="0033526F"/>
    <w:rsid w:val="00335270"/>
    <w:rsid w:val="0033529C"/>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C29"/>
    <w:rsid w:val="00340D50"/>
    <w:rsid w:val="00340E58"/>
    <w:rsid w:val="00340E6F"/>
    <w:rsid w:val="0034121E"/>
    <w:rsid w:val="003412DE"/>
    <w:rsid w:val="00341565"/>
    <w:rsid w:val="003417A3"/>
    <w:rsid w:val="003418CE"/>
    <w:rsid w:val="00341936"/>
    <w:rsid w:val="00341C1E"/>
    <w:rsid w:val="00341CBF"/>
    <w:rsid w:val="00341D97"/>
    <w:rsid w:val="00341DF2"/>
    <w:rsid w:val="003420EA"/>
    <w:rsid w:val="00342164"/>
    <w:rsid w:val="00342270"/>
    <w:rsid w:val="003422B1"/>
    <w:rsid w:val="003422F2"/>
    <w:rsid w:val="00342750"/>
    <w:rsid w:val="00342789"/>
    <w:rsid w:val="003429FF"/>
    <w:rsid w:val="00342ACC"/>
    <w:rsid w:val="00342B2A"/>
    <w:rsid w:val="00342B3D"/>
    <w:rsid w:val="00342F23"/>
    <w:rsid w:val="0034309A"/>
    <w:rsid w:val="0034309C"/>
    <w:rsid w:val="00343344"/>
    <w:rsid w:val="00343738"/>
    <w:rsid w:val="00343974"/>
    <w:rsid w:val="00343B47"/>
    <w:rsid w:val="00343D86"/>
    <w:rsid w:val="00343F16"/>
    <w:rsid w:val="00343FA8"/>
    <w:rsid w:val="00344103"/>
    <w:rsid w:val="003441FD"/>
    <w:rsid w:val="0034420B"/>
    <w:rsid w:val="00344B9B"/>
    <w:rsid w:val="00344BE1"/>
    <w:rsid w:val="0034552C"/>
    <w:rsid w:val="00345814"/>
    <w:rsid w:val="00345A55"/>
    <w:rsid w:val="00345A98"/>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062"/>
    <w:rsid w:val="003502A2"/>
    <w:rsid w:val="00350714"/>
    <w:rsid w:val="003507CE"/>
    <w:rsid w:val="00350894"/>
    <w:rsid w:val="00350BE9"/>
    <w:rsid w:val="00350DF3"/>
    <w:rsid w:val="00350EB1"/>
    <w:rsid w:val="00350FDD"/>
    <w:rsid w:val="00351342"/>
    <w:rsid w:val="00351433"/>
    <w:rsid w:val="00351448"/>
    <w:rsid w:val="00351854"/>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4E55"/>
    <w:rsid w:val="00355070"/>
    <w:rsid w:val="003550CC"/>
    <w:rsid w:val="00355106"/>
    <w:rsid w:val="00355187"/>
    <w:rsid w:val="0035519F"/>
    <w:rsid w:val="003552CF"/>
    <w:rsid w:val="0035540E"/>
    <w:rsid w:val="00355537"/>
    <w:rsid w:val="0035561A"/>
    <w:rsid w:val="003557D8"/>
    <w:rsid w:val="00355915"/>
    <w:rsid w:val="00355A0B"/>
    <w:rsid w:val="00355A27"/>
    <w:rsid w:val="00355C9C"/>
    <w:rsid w:val="00355E00"/>
    <w:rsid w:val="00355E19"/>
    <w:rsid w:val="00355EBD"/>
    <w:rsid w:val="0035610E"/>
    <w:rsid w:val="003565E2"/>
    <w:rsid w:val="003567A1"/>
    <w:rsid w:val="00356A46"/>
    <w:rsid w:val="00356AA6"/>
    <w:rsid w:val="00356AAF"/>
    <w:rsid w:val="00356B1F"/>
    <w:rsid w:val="00356C57"/>
    <w:rsid w:val="00356E07"/>
    <w:rsid w:val="00356E7E"/>
    <w:rsid w:val="00356F84"/>
    <w:rsid w:val="00356F85"/>
    <w:rsid w:val="00357180"/>
    <w:rsid w:val="0035730A"/>
    <w:rsid w:val="0035771D"/>
    <w:rsid w:val="00357A3E"/>
    <w:rsid w:val="00357B2A"/>
    <w:rsid w:val="00357BD3"/>
    <w:rsid w:val="00357C7F"/>
    <w:rsid w:val="00357CBD"/>
    <w:rsid w:val="00357DD5"/>
    <w:rsid w:val="00357DF0"/>
    <w:rsid w:val="00360335"/>
    <w:rsid w:val="003605B7"/>
    <w:rsid w:val="0036076B"/>
    <w:rsid w:val="00360D37"/>
    <w:rsid w:val="00360DD7"/>
    <w:rsid w:val="00360E31"/>
    <w:rsid w:val="00360F01"/>
    <w:rsid w:val="00360F4A"/>
    <w:rsid w:val="00360FA6"/>
    <w:rsid w:val="003611A8"/>
    <w:rsid w:val="003611E8"/>
    <w:rsid w:val="0036136C"/>
    <w:rsid w:val="003613D5"/>
    <w:rsid w:val="00361458"/>
    <w:rsid w:val="0036191E"/>
    <w:rsid w:val="00361AB9"/>
    <w:rsid w:val="00361B85"/>
    <w:rsid w:val="00361DBC"/>
    <w:rsid w:val="00361DD4"/>
    <w:rsid w:val="00361E0A"/>
    <w:rsid w:val="00361FF6"/>
    <w:rsid w:val="003624A3"/>
    <w:rsid w:val="003624CF"/>
    <w:rsid w:val="003624DF"/>
    <w:rsid w:val="00362668"/>
    <w:rsid w:val="003632C7"/>
    <w:rsid w:val="00363349"/>
    <w:rsid w:val="003634A2"/>
    <w:rsid w:val="003634B1"/>
    <w:rsid w:val="00363619"/>
    <w:rsid w:val="00363724"/>
    <w:rsid w:val="00363ABB"/>
    <w:rsid w:val="00363E64"/>
    <w:rsid w:val="00363EC9"/>
    <w:rsid w:val="00363F07"/>
    <w:rsid w:val="00364035"/>
    <w:rsid w:val="003640D7"/>
    <w:rsid w:val="003640F0"/>
    <w:rsid w:val="003641A3"/>
    <w:rsid w:val="00364207"/>
    <w:rsid w:val="003643B5"/>
    <w:rsid w:val="003643E3"/>
    <w:rsid w:val="003644B4"/>
    <w:rsid w:val="00364730"/>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62E"/>
    <w:rsid w:val="003668DB"/>
    <w:rsid w:val="00366A07"/>
    <w:rsid w:val="0036700B"/>
    <w:rsid w:val="00367096"/>
    <w:rsid w:val="003672D4"/>
    <w:rsid w:val="0036750E"/>
    <w:rsid w:val="00367704"/>
    <w:rsid w:val="0036782C"/>
    <w:rsid w:val="003678C0"/>
    <w:rsid w:val="00367A12"/>
    <w:rsid w:val="00367ACB"/>
    <w:rsid w:val="00367CC1"/>
    <w:rsid w:val="00367FB7"/>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5E"/>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67"/>
    <w:rsid w:val="003743EB"/>
    <w:rsid w:val="00374678"/>
    <w:rsid w:val="0037467A"/>
    <w:rsid w:val="0037469B"/>
    <w:rsid w:val="003746B2"/>
    <w:rsid w:val="00374859"/>
    <w:rsid w:val="0037487B"/>
    <w:rsid w:val="003749BF"/>
    <w:rsid w:val="00374AF4"/>
    <w:rsid w:val="00374BC3"/>
    <w:rsid w:val="00374C70"/>
    <w:rsid w:val="00374DC2"/>
    <w:rsid w:val="00374E43"/>
    <w:rsid w:val="00374E62"/>
    <w:rsid w:val="00374ECD"/>
    <w:rsid w:val="00374EFE"/>
    <w:rsid w:val="0037510C"/>
    <w:rsid w:val="00375166"/>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B95"/>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BC5"/>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1E4E"/>
    <w:rsid w:val="00382024"/>
    <w:rsid w:val="00382291"/>
    <w:rsid w:val="00382592"/>
    <w:rsid w:val="00382722"/>
    <w:rsid w:val="00382797"/>
    <w:rsid w:val="0038286D"/>
    <w:rsid w:val="00382C9C"/>
    <w:rsid w:val="00382D84"/>
    <w:rsid w:val="00382E4D"/>
    <w:rsid w:val="00382F96"/>
    <w:rsid w:val="00382FCF"/>
    <w:rsid w:val="003830A0"/>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AC3"/>
    <w:rsid w:val="00385F49"/>
    <w:rsid w:val="0038617B"/>
    <w:rsid w:val="0038618F"/>
    <w:rsid w:val="0038637A"/>
    <w:rsid w:val="0038637C"/>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6FD"/>
    <w:rsid w:val="00390A79"/>
    <w:rsid w:val="00390CE8"/>
    <w:rsid w:val="00390D2A"/>
    <w:rsid w:val="003912A7"/>
    <w:rsid w:val="00391714"/>
    <w:rsid w:val="003918DA"/>
    <w:rsid w:val="00391962"/>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B6F"/>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54C"/>
    <w:rsid w:val="003976FF"/>
    <w:rsid w:val="00397916"/>
    <w:rsid w:val="00397B2B"/>
    <w:rsid w:val="00397BCF"/>
    <w:rsid w:val="00397C48"/>
    <w:rsid w:val="00397DFD"/>
    <w:rsid w:val="00397EC0"/>
    <w:rsid w:val="00397FD4"/>
    <w:rsid w:val="003A004A"/>
    <w:rsid w:val="003A0057"/>
    <w:rsid w:val="003A037F"/>
    <w:rsid w:val="003A0389"/>
    <w:rsid w:val="003A047F"/>
    <w:rsid w:val="003A06FA"/>
    <w:rsid w:val="003A07D9"/>
    <w:rsid w:val="003A08F5"/>
    <w:rsid w:val="003A0901"/>
    <w:rsid w:val="003A094F"/>
    <w:rsid w:val="003A0A9E"/>
    <w:rsid w:val="003A0C7F"/>
    <w:rsid w:val="003A0DE9"/>
    <w:rsid w:val="003A0F6E"/>
    <w:rsid w:val="003A0F7A"/>
    <w:rsid w:val="003A1133"/>
    <w:rsid w:val="003A1380"/>
    <w:rsid w:val="003A16BC"/>
    <w:rsid w:val="003A173F"/>
    <w:rsid w:val="003A18F8"/>
    <w:rsid w:val="003A1A30"/>
    <w:rsid w:val="003A1AED"/>
    <w:rsid w:val="003A1B9C"/>
    <w:rsid w:val="003A1CDE"/>
    <w:rsid w:val="003A1DB0"/>
    <w:rsid w:val="003A20DF"/>
    <w:rsid w:val="003A216D"/>
    <w:rsid w:val="003A29D1"/>
    <w:rsid w:val="003A2B2C"/>
    <w:rsid w:val="003A2BFD"/>
    <w:rsid w:val="003A2CD5"/>
    <w:rsid w:val="003A2CFC"/>
    <w:rsid w:val="003A2D1D"/>
    <w:rsid w:val="003A2DDA"/>
    <w:rsid w:val="003A31CE"/>
    <w:rsid w:val="003A335E"/>
    <w:rsid w:val="003A34A8"/>
    <w:rsid w:val="003A3642"/>
    <w:rsid w:val="003A3644"/>
    <w:rsid w:val="003A38B5"/>
    <w:rsid w:val="003A39EE"/>
    <w:rsid w:val="003A3E94"/>
    <w:rsid w:val="003A4147"/>
    <w:rsid w:val="003A4533"/>
    <w:rsid w:val="003A465C"/>
    <w:rsid w:val="003A46C4"/>
    <w:rsid w:val="003A486A"/>
    <w:rsid w:val="003A48A8"/>
    <w:rsid w:val="003A4B19"/>
    <w:rsid w:val="003A4C17"/>
    <w:rsid w:val="003A4F94"/>
    <w:rsid w:val="003A5057"/>
    <w:rsid w:val="003A5252"/>
    <w:rsid w:val="003A52B3"/>
    <w:rsid w:val="003A554B"/>
    <w:rsid w:val="003A5697"/>
    <w:rsid w:val="003A56E5"/>
    <w:rsid w:val="003A5744"/>
    <w:rsid w:val="003A5AA4"/>
    <w:rsid w:val="003A5CAF"/>
    <w:rsid w:val="003A5DE9"/>
    <w:rsid w:val="003A5F8D"/>
    <w:rsid w:val="003A605F"/>
    <w:rsid w:val="003A609A"/>
    <w:rsid w:val="003A60DE"/>
    <w:rsid w:val="003A6472"/>
    <w:rsid w:val="003A66D3"/>
    <w:rsid w:val="003A6713"/>
    <w:rsid w:val="003A6745"/>
    <w:rsid w:val="003A68B2"/>
    <w:rsid w:val="003A6A7D"/>
    <w:rsid w:val="003A6B90"/>
    <w:rsid w:val="003A7420"/>
    <w:rsid w:val="003A74D6"/>
    <w:rsid w:val="003A75DB"/>
    <w:rsid w:val="003A7671"/>
    <w:rsid w:val="003A76A9"/>
    <w:rsid w:val="003A7815"/>
    <w:rsid w:val="003A78D8"/>
    <w:rsid w:val="003A798D"/>
    <w:rsid w:val="003A7A0A"/>
    <w:rsid w:val="003A7F64"/>
    <w:rsid w:val="003A7F8B"/>
    <w:rsid w:val="003B0233"/>
    <w:rsid w:val="003B02BF"/>
    <w:rsid w:val="003B06C5"/>
    <w:rsid w:val="003B0752"/>
    <w:rsid w:val="003B0D03"/>
    <w:rsid w:val="003B0D23"/>
    <w:rsid w:val="003B11CA"/>
    <w:rsid w:val="003B1902"/>
    <w:rsid w:val="003B1EAE"/>
    <w:rsid w:val="003B202A"/>
    <w:rsid w:val="003B20E5"/>
    <w:rsid w:val="003B214B"/>
    <w:rsid w:val="003B23D1"/>
    <w:rsid w:val="003B2CE4"/>
    <w:rsid w:val="003B31D1"/>
    <w:rsid w:val="003B3256"/>
    <w:rsid w:val="003B351C"/>
    <w:rsid w:val="003B3565"/>
    <w:rsid w:val="003B3B21"/>
    <w:rsid w:val="003B4003"/>
    <w:rsid w:val="003B4005"/>
    <w:rsid w:val="003B4156"/>
    <w:rsid w:val="003B43D1"/>
    <w:rsid w:val="003B43D9"/>
    <w:rsid w:val="003B440A"/>
    <w:rsid w:val="003B4517"/>
    <w:rsid w:val="003B466A"/>
    <w:rsid w:val="003B46B5"/>
    <w:rsid w:val="003B46D3"/>
    <w:rsid w:val="003B494F"/>
    <w:rsid w:val="003B4C4F"/>
    <w:rsid w:val="003B4C7F"/>
    <w:rsid w:val="003B4EA3"/>
    <w:rsid w:val="003B4F99"/>
    <w:rsid w:val="003B5104"/>
    <w:rsid w:val="003B525C"/>
    <w:rsid w:val="003B52E5"/>
    <w:rsid w:val="003B544E"/>
    <w:rsid w:val="003B5648"/>
    <w:rsid w:val="003B593B"/>
    <w:rsid w:val="003B5BE3"/>
    <w:rsid w:val="003B5D53"/>
    <w:rsid w:val="003B5DC0"/>
    <w:rsid w:val="003B5E4D"/>
    <w:rsid w:val="003B5FDC"/>
    <w:rsid w:val="003B6097"/>
    <w:rsid w:val="003B6141"/>
    <w:rsid w:val="003B6A04"/>
    <w:rsid w:val="003B7167"/>
    <w:rsid w:val="003B75A5"/>
    <w:rsid w:val="003B7755"/>
    <w:rsid w:val="003B78CD"/>
    <w:rsid w:val="003B7BEC"/>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93B"/>
    <w:rsid w:val="003C0B66"/>
    <w:rsid w:val="003C0FF0"/>
    <w:rsid w:val="003C110D"/>
    <w:rsid w:val="003C1129"/>
    <w:rsid w:val="003C11F7"/>
    <w:rsid w:val="003C13F2"/>
    <w:rsid w:val="003C15D9"/>
    <w:rsid w:val="003C1861"/>
    <w:rsid w:val="003C1AE5"/>
    <w:rsid w:val="003C1B10"/>
    <w:rsid w:val="003C1B8D"/>
    <w:rsid w:val="003C1C4C"/>
    <w:rsid w:val="003C1EFB"/>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3E3"/>
    <w:rsid w:val="003C351D"/>
    <w:rsid w:val="003C3562"/>
    <w:rsid w:val="003C3828"/>
    <w:rsid w:val="003C38BE"/>
    <w:rsid w:val="003C3CAF"/>
    <w:rsid w:val="003C3EEE"/>
    <w:rsid w:val="003C4017"/>
    <w:rsid w:val="003C41FE"/>
    <w:rsid w:val="003C4200"/>
    <w:rsid w:val="003C44DF"/>
    <w:rsid w:val="003C44E9"/>
    <w:rsid w:val="003C4548"/>
    <w:rsid w:val="003C4673"/>
    <w:rsid w:val="003C4740"/>
    <w:rsid w:val="003C4A7F"/>
    <w:rsid w:val="003C4AF0"/>
    <w:rsid w:val="003C4E6C"/>
    <w:rsid w:val="003C50D7"/>
    <w:rsid w:val="003C51C2"/>
    <w:rsid w:val="003C5209"/>
    <w:rsid w:val="003C5532"/>
    <w:rsid w:val="003C5548"/>
    <w:rsid w:val="003C5705"/>
    <w:rsid w:val="003C57B4"/>
    <w:rsid w:val="003C5A0D"/>
    <w:rsid w:val="003C5AC9"/>
    <w:rsid w:val="003C5BD2"/>
    <w:rsid w:val="003C5ED9"/>
    <w:rsid w:val="003C5F2B"/>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C7A3B"/>
    <w:rsid w:val="003D0112"/>
    <w:rsid w:val="003D0116"/>
    <w:rsid w:val="003D0568"/>
    <w:rsid w:val="003D0930"/>
    <w:rsid w:val="003D09E2"/>
    <w:rsid w:val="003D0DF5"/>
    <w:rsid w:val="003D0F09"/>
    <w:rsid w:val="003D10FC"/>
    <w:rsid w:val="003D1228"/>
    <w:rsid w:val="003D12EC"/>
    <w:rsid w:val="003D12F1"/>
    <w:rsid w:val="003D1330"/>
    <w:rsid w:val="003D1398"/>
    <w:rsid w:val="003D1435"/>
    <w:rsid w:val="003D151E"/>
    <w:rsid w:val="003D1533"/>
    <w:rsid w:val="003D1551"/>
    <w:rsid w:val="003D1593"/>
    <w:rsid w:val="003D177E"/>
    <w:rsid w:val="003D1818"/>
    <w:rsid w:val="003D1C50"/>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171"/>
    <w:rsid w:val="003D5332"/>
    <w:rsid w:val="003D55AA"/>
    <w:rsid w:val="003D5879"/>
    <w:rsid w:val="003D62D3"/>
    <w:rsid w:val="003D641B"/>
    <w:rsid w:val="003D64A4"/>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77"/>
    <w:rsid w:val="003D7DFB"/>
    <w:rsid w:val="003E0327"/>
    <w:rsid w:val="003E0414"/>
    <w:rsid w:val="003E0525"/>
    <w:rsid w:val="003E052A"/>
    <w:rsid w:val="003E077E"/>
    <w:rsid w:val="003E08AB"/>
    <w:rsid w:val="003E09C2"/>
    <w:rsid w:val="003E0C7F"/>
    <w:rsid w:val="003E0DD3"/>
    <w:rsid w:val="003E107B"/>
    <w:rsid w:val="003E11E2"/>
    <w:rsid w:val="003E1A1C"/>
    <w:rsid w:val="003E1B4C"/>
    <w:rsid w:val="003E1F9C"/>
    <w:rsid w:val="003E1FDC"/>
    <w:rsid w:val="003E21E6"/>
    <w:rsid w:val="003E224B"/>
    <w:rsid w:val="003E2379"/>
    <w:rsid w:val="003E2399"/>
    <w:rsid w:val="003E26C6"/>
    <w:rsid w:val="003E2793"/>
    <w:rsid w:val="003E27F6"/>
    <w:rsid w:val="003E2828"/>
    <w:rsid w:val="003E28A6"/>
    <w:rsid w:val="003E2C21"/>
    <w:rsid w:val="003E2D06"/>
    <w:rsid w:val="003E2EDE"/>
    <w:rsid w:val="003E34EF"/>
    <w:rsid w:val="003E3851"/>
    <w:rsid w:val="003E3966"/>
    <w:rsid w:val="003E3E00"/>
    <w:rsid w:val="003E3E98"/>
    <w:rsid w:val="003E3EDD"/>
    <w:rsid w:val="003E3EE0"/>
    <w:rsid w:val="003E3EFC"/>
    <w:rsid w:val="003E41D7"/>
    <w:rsid w:val="003E4208"/>
    <w:rsid w:val="003E4583"/>
    <w:rsid w:val="003E4AAF"/>
    <w:rsid w:val="003E4E87"/>
    <w:rsid w:val="003E5418"/>
    <w:rsid w:val="003E55F9"/>
    <w:rsid w:val="003E5B2E"/>
    <w:rsid w:val="003E5CB4"/>
    <w:rsid w:val="003E610D"/>
    <w:rsid w:val="003E671C"/>
    <w:rsid w:val="003E6736"/>
    <w:rsid w:val="003E67E6"/>
    <w:rsid w:val="003E6819"/>
    <w:rsid w:val="003E6986"/>
    <w:rsid w:val="003E6B4C"/>
    <w:rsid w:val="003E6BA4"/>
    <w:rsid w:val="003E6F77"/>
    <w:rsid w:val="003E714E"/>
    <w:rsid w:val="003E7318"/>
    <w:rsid w:val="003E7372"/>
    <w:rsid w:val="003E73E8"/>
    <w:rsid w:val="003E773C"/>
    <w:rsid w:val="003E78F9"/>
    <w:rsid w:val="003E7CD8"/>
    <w:rsid w:val="003E7F0E"/>
    <w:rsid w:val="003E7FE6"/>
    <w:rsid w:val="003F00A2"/>
    <w:rsid w:val="003F046B"/>
    <w:rsid w:val="003F049A"/>
    <w:rsid w:val="003F06AC"/>
    <w:rsid w:val="003F06FA"/>
    <w:rsid w:val="003F0822"/>
    <w:rsid w:val="003F0859"/>
    <w:rsid w:val="003F0980"/>
    <w:rsid w:val="003F0AB1"/>
    <w:rsid w:val="003F0B7C"/>
    <w:rsid w:val="003F0CBB"/>
    <w:rsid w:val="003F0E01"/>
    <w:rsid w:val="003F0FA9"/>
    <w:rsid w:val="003F11C2"/>
    <w:rsid w:val="003F11F8"/>
    <w:rsid w:val="003F1328"/>
    <w:rsid w:val="003F13C3"/>
    <w:rsid w:val="003F1539"/>
    <w:rsid w:val="003F17F3"/>
    <w:rsid w:val="003F1839"/>
    <w:rsid w:val="003F19DA"/>
    <w:rsid w:val="003F1CD8"/>
    <w:rsid w:val="003F2069"/>
    <w:rsid w:val="003F23B1"/>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3B74"/>
    <w:rsid w:val="003F403E"/>
    <w:rsid w:val="003F416E"/>
    <w:rsid w:val="003F418E"/>
    <w:rsid w:val="003F41A2"/>
    <w:rsid w:val="003F4396"/>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2C0"/>
    <w:rsid w:val="0040065E"/>
    <w:rsid w:val="004006F9"/>
    <w:rsid w:val="004007C3"/>
    <w:rsid w:val="00400985"/>
    <w:rsid w:val="00400B13"/>
    <w:rsid w:val="00400E8A"/>
    <w:rsid w:val="00401224"/>
    <w:rsid w:val="0040125A"/>
    <w:rsid w:val="004012AC"/>
    <w:rsid w:val="0040131A"/>
    <w:rsid w:val="0040161B"/>
    <w:rsid w:val="004016FE"/>
    <w:rsid w:val="00401BF0"/>
    <w:rsid w:val="00401D0A"/>
    <w:rsid w:val="00402235"/>
    <w:rsid w:val="0040267F"/>
    <w:rsid w:val="00402ACC"/>
    <w:rsid w:val="00402ED2"/>
    <w:rsid w:val="00402F39"/>
    <w:rsid w:val="0040312D"/>
    <w:rsid w:val="00403224"/>
    <w:rsid w:val="00403236"/>
    <w:rsid w:val="004033BD"/>
    <w:rsid w:val="0040348D"/>
    <w:rsid w:val="004036F0"/>
    <w:rsid w:val="0040375E"/>
    <w:rsid w:val="004037D9"/>
    <w:rsid w:val="00403B63"/>
    <w:rsid w:val="00403C5E"/>
    <w:rsid w:val="00403E09"/>
    <w:rsid w:val="004040D6"/>
    <w:rsid w:val="004041B5"/>
    <w:rsid w:val="00404549"/>
    <w:rsid w:val="00404551"/>
    <w:rsid w:val="00404662"/>
    <w:rsid w:val="00404670"/>
    <w:rsid w:val="0040470C"/>
    <w:rsid w:val="004047BE"/>
    <w:rsid w:val="0040491E"/>
    <w:rsid w:val="0040498A"/>
    <w:rsid w:val="00404E73"/>
    <w:rsid w:val="004050FC"/>
    <w:rsid w:val="0040535C"/>
    <w:rsid w:val="004055B6"/>
    <w:rsid w:val="00405820"/>
    <w:rsid w:val="004058A2"/>
    <w:rsid w:val="004059DC"/>
    <w:rsid w:val="00405AD2"/>
    <w:rsid w:val="00405B8B"/>
    <w:rsid w:val="00405E67"/>
    <w:rsid w:val="00405E86"/>
    <w:rsid w:val="00405FCF"/>
    <w:rsid w:val="0040618B"/>
    <w:rsid w:val="00406266"/>
    <w:rsid w:val="004066AB"/>
    <w:rsid w:val="004066D2"/>
    <w:rsid w:val="00406735"/>
    <w:rsid w:val="00406B1E"/>
    <w:rsid w:val="00406B25"/>
    <w:rsid w:val="00406F76"/>
    <w:rsid w:val="00406FA9"/>
    <w:rsid w:val="004071F5"/>
    <w:rsid w:val="00407221"/>
    <w:rsid w:val="00407929"/>
    <w:rsid w:val="00407AC9"/>
    <w:rsid w:val="00407BD9"/>
    <w:rsid w:val="00407BEA"/>
    <w:rsid w:val="00407E29"/>
    <w:rsid w:val="00407EC0"/>
    <w:rsid w:val="00407EEF"/>
    <w:rsid w:val="00407F97"/>
    <w:rsid w:val="0041026E"/>
    <w:rsid w:val="00410957"/>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6E7"/>
    <w:rsid w:val="00412781"/>
    <w:rsid w:val="00412905"/>
    <w:rsid w:val="00412A4F"/>
    <w:rsid w:val="00412C0D"/>
    <w:rsid w:val="00412F28"/>
    <w:rsid w:val="00412FE5"/>
    <w:rsid w:val="0041307B"/>
    <w:rsid w:val="00413341"/>
    <w:rsid w:val="00413543"/>
    <w:rsid w:val="00413680"/>
    <w:rsid w:val="004136F7"/>
    <w:rsid w:val="00413729"/>
    <w:rsid w:val="0041373F"/>
    <w:rsid w:val="0041393E"/>
    <w:rsid w:val="00413967"/>
    <w:rsid w:val="00413C15"/>
    <w:rsid w:val="00413CD3"/>
    <w:rsid w:val="00413D04"/>
    <w:rsid w:val="004143D5"/>
    <w:rsid w:val="0041459E"/>
    <w:rsid w:val="004145CF"/>
    <w:rsid w:val="00414712"/>
    <w:rsid w:val="00414B32"/>
    <w:rsid w:val="00414C74"/>
    <w:rsid w:val="00414C9B"/>
    <w:rsid w:val="00414CAD"/>
    <w:rsid w:val="00414D77"/>
    <w:rsid w:val="00414DCA"/>
    <w:rsid w:val="00414F6D"/>
    <w:rsid w:val="00414F9E"/>
    <w:rsid w:val="00414FF7"/>
    <w:rsid w:val="004153E4"/>
    <w:rsid w:val="004153EE"/>
    <w:rsid w:val="004157C2"/>
    <w:rsid w:val="00415893"/>
    <w:rsid w:val="00415A04"/>
    <w:rsid w:val="00415A13"/>
    <w:rsid w:val="00415B05"/>
    <w:rsid w:val="00415B3E"/>
    <w:rsid w:val="00415DE8"/>
    <w:rsid w:val="00416046"/>
    <w:rsid w:val="0041615E"/>
    <w:rsid w:val="004161D7"/>
    <w:rsid w:val="00416266"/>
    <w:rsid w:val="00416347"/>
    <w:rsid w:val="004163ED"/>
    <w:rsid w:val="004167BC"/>
    <w:rsid w:val="0041681A"/>
    <w:rsid w:val="004168D9"/>
    <w:rsid w:val="004168DD"/>
    <w:rsid w:val="00416ED2"/>
    <w:rsid w:val="00416F32"/>
    <w:rsid w:val="00417011"/>
    <w:rsid w:val="0041706B"/>
    <w:rsid w:val="00417200"/>
    <w:rsid w:val="0041734A"/>
    <w:rsid w:val="0041747D"/>
    <w:rsid w:val="00417494"/>
    <w:rsid w:val="004174EC"/>
    <w:rsid w:val="004176BB"/>
    <w:rsid w:val="00417797"/>
    <w:rsid w:val="004177CC"/>
    <w:rsid w:val="00417881"/>
    <w:rsid w:val="00417A74"/>
    <w:rsid w:val="00417B45"/>
    <w:rsid w:val="00417B4F"/>
    <w:rsid w:val="00417EF6"/>
    <w:rsid w:val="00417F1F"/>
    <w:rsid w:val="00417FB1"/>
    <w:rsid w:val="00420086"/>
    <w:rsid w:val="004200BA"/>
    <w:rsid w:val="004203E0"/>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B7"/>
    <w:rsid w:val="00422FCD"/>
    <w:rsid w:val="0042311C"/>
    <w:rsid w:val="004231F1"/>
    <w:rsid w:val="00423247"/>
    <w:rsid w:val="0042325F"/>
    <w:rsid w:val="00423448"/>
    <w:rsid w:val="00423771"/>
    <w:rsid w:val="00423B51"/>
    <w:rsid w:val="00423EBE"/>
    <w:rsid w:val="004242EC"/>
    <w:rsid w:val="0042441A"/>
    <w:rsid w:val="00424555"/>
    <w:rsid w:val="0042468F"/>
    <w:rsid w:val="004247EA"/>
    <w:rsid w:val="00424985"/>
    <w:rsid w:val="004249C2"/>
    <w:rsid w:val="00424A3D"/>
    <w:rsid w:val="00424E5E"/>
    <w:rsid w:val="00424EA7"/>
    <w:rsid w:val="0042515F"/>
    <w:rsid w:val="004257BF"/>
    <w:rsid w:val="00425820"/>
    <w:rsid w:val="004258E3"/>
    <w:rsid w:val="0042593D"/>
    <w:rsid w:val="00425ABA"/>
    <w:rsid w:val="00425F56"/>
    <w:rsid w:val="00425F96"/>
    <w:rsid w:val="00425FAA"/>
    <w:rsid w:val="004261AE"/>
    <w:rsid w:val="00426360"/>
    <w:rsid w:val="004263BF"/>
    <w:rsid w:val="0042658A"/>
    <w:rsid w:val="00426690"/>
    <w:rsid w:val="004269EC"/>
    <w:rsid w:val="00426DE5"/>
    <w:rsid w:val="00426E10"/>
    <w:rsid w:val="00427025"/>
    <w:rsid w:val="00427080"/>
    <w:rsid w:val="00427303"/>
    <w:rsid w:val="0042736E"/>
    <w:rsid w:val="004274B9"/>
    <w:rsid w:val="004275AF"/>
    <w:rsid w:val="0042764E"/>
    <w:rsid w:val="00427791"/>
    <w:rsid w:val="0042780E"/>
    <w:rsid w:val="00427B33"/>
    <w:rsid w:val="00427C6C"/>
    <w:rsid w:val="00427E8A"/>
    <w:rsid w:val="00427F0F"/>
    <w:rsid w:val="00430460"/>
    <w:rsid w:val="004306D3"/>
    <w:rsid w:val="004306F6"/>
    <w:rsid w:val="0043075B"/>
    <w:rsid w:val="0043090E"/>
    <w:rsid w:val="00430BB0"/>
    <w:rsid w:val="00430DF5"/>
    <w:rsid w:val="00430F8B"/>
    <w:rsid w:val="00430FAC"/>
    <w:rsid w:val="00430FD1"/>
    <w:rsid w:val="00431169"/>
    <w:rsid w:val="004312DA"/>
    <w:rsid w:val="004316D8"/>
    <w:rsid w:val="0043182A"/>
    <w:rsid w:val="004318DD"/>
    <w:rsid w:val="00431A2D"/>
    <w:rsid w:val="00431C27"/>
    <w:rsid w:val="00431E56"/>
    <w:rsid w:val="00431FA2"/>
    <w:rsid w:val="004320AF"/>
    <w:rsid w:val="004321C9"/>
    <w:rsid w:val="0043269F"/>
    <w:rsid w:val="00432ACD"/>
    <w:rsid w:val="00432BAC"/>
    <w:rsid w:val="00432E51"/>
    <w:rsid w:val="00433020"/>
    <w:rsid w:val="004332E6"/>
    <w:rsid w:val="0043331B"/>
    <w:rsid w:val="00433374"/>
    <w:rsid w:val="0043342E"/>
    <w:rsid w:val="004335CF"/>
    <w:rsid w:val="004338D9"/>
    <w:rsid w:val="00433940"/>
    <w:rsid w:val="00433AE1"/>
    <w:rsid w:val="00433B37"/>
    <w:rsid w:val="00433D8A"/>
    <w:rsid w:val="004340F7"/>
    <w:rsid w:val="00434144"/>
    <w:rsid w:val="0043421B"/>
    <w:rsid w:val="00434322"/>
    <w:rsid w:val="00434370"/>
    <w:rsid w:val="0043444A"/>
    <w:rsid w:val="004348FE"/>
    <w:rsid w:val="004349C2"/>
    <w:rsid w:val="00434C05"/>
    <w:rsid w:val="00434D3F"/>
    <w:rsid w:val="004357B0"/>
    <w:rsid w:val="004357D8"/>
    <w:rsid w:val="00435D85"/>
    <w:rsid w:val="004360E5"/>
    <w:rsid w:val="00436135"/>
    <w:rsid w:val="0043678E"/>
    <w:rsid w:val="00436A1F"/>
    <w:rsid w:val="00436D2B"/>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78A"/>
    <w:rsid w:val="004418AF"/>
    <w:rsid w:val="00441AB5"/>
    <w:rsid w:val="00441B68"/>
    <w:rsid w:val="00441DDC"/>
    <w:rsid w:val="00441E04"/>
    <w:rsid w:val="00441F69"/>
    <w:rsid w:val="00442030"/>
    <w:rsid w:val="0044207F"/>
    <w:rsid w:val="00442192"/>
    <w:rsid w:val="004423CF"/>
    <w:rsid w:val="004424E6"/>
    <w:rsid w:val="00442522"/>
    <w:rsid w:val="00442586"/>
    <w:rsid w:val="00442644"/>
    <w:rsid w:val="0044266F"/>
    <w:rsid w:val="004428BB"/>
    <w:rsid w:val="004429FD"/>
    <w:rsid w:val="00442A6E"/>
    <w:rsid w:val="00442B51"/>
    <w:rsid w:val="00442B8F"/>
    <w:rsid w:val="00442DC4"/>
    <w:rsid w:val="00442E0E"/>
    <w:rsid w:val="00442EF8"/>
    <w:rsid w:val="00443026"/>
    <w:rsid w:val="00443140"/>
    <w:rsid w:val="004433CF"/>
    <w:rsid w:val="004436A6"/>
    <w:rsid w:val="00443BE8"/>
    <w:rsid w:val="00443CFA"/>
    <w:rsid w:val="00443DFC"/>
    <w:rsid w:val="00443F02"/>
    <w:rsid w:val="00443FF0"/>
    <w:rsid w:val="004442D5"/>
    <w:rsid w:val="004445B6"/>
    <w:rsid w:val="00444674"/>
    <w:rsid w:val="00444756"/>
    <w:rsid w:val="00444A3B"/>
    <w:rsid w:val="00444AE3"/>
    <w:rsid w:val="00444B07"/>
    <w:rsid w:val="00444C4D"/>
    <w:rsid w:val="00444F8C"/>
    <w:rsid w:val="00445036"/>
    <w:rsid w:val="004451CD"/>
    <w:rsid w:val="00445761"/>
    <w:rsid w:val="004457B8"/>
    <w:rsid w:val="00445A46"/>
    <w:rsid w:val="00446108"/>
    <w:rsid w:val="0044640F"/>
    <w:rsid w:val="00446520"/>
    <w:rsid w:val="00446717"/>
    <w:rsid w:val="004468D3"/>
    <w:rsid w:val="0044691B"/>
    <w:rsid w:val="0044704A"/>
    <w:rsid w:val="004471BA"/>
    <w:rsid w:val="0044751D"/>
    <w:rsid w:val="00447833"/>
    <w:rsid w:val="00447861"/>
    <w:rsid w:val="00447975"/>
    <w:rsid w:val="00447BE5"/>
    <w:rsid w:val="00447CC1"/>
    <w:rsid w:val="00450027"/>
    <w:rsid w:val="0045007B"/>
    <w:rsid w:val="00450166"/>
    <w:rsid w:val="00450204"/>
    <w:rsid w:val="00450255"/>
    <w:rsid w:val="00450353"/>
    <w:rsid w:val="0045049F"/>
    <w:rsid w:val="004509F7"/>
    <w:rsid w:val="00450A94"/>
    <w:rsid w:val="00450D55"/>
    <w:rsid w:val="00450D60"/>
    <w:rsid w:val="00450DA7"/>
    <w:rsid w:val="00450EF1"/>
    <w:rsid w:val="00450FD0"/>
    <w:rsid w:val="00450FE0"/>
    <w:rsid w:val="00451028"/>
    <w:rsid w:val="004510CA"/>
    <w:rsid w:val="00451421"/>
    <w:rsid w:val="00451616"/>
    <w:rsid w:val="004516A9"/>
    <w:rsid w:val="00451CD1"/>
    <w:rsid w:val="00451E2D"/>
    <w:rsid w:val="00451E86"/>
    <w:rsid w:val="00451E8B"/>
    <w:rsid w:val="0045205F"/>
    <w:rsid w:val="0045213C"/>
    <w:rsid w:val="00452237"/>
    <w:rsid w:val="0045288C"/>
    <w:rsid w:val="00452A7A"/>
    <w:rsid w:val="00452BF1"/>
    <w:rsid w:val="00452C49"/>
    <w:rsid w:val="0045323D"/>
    <w:rsid w:val="004532B6"/>
    <w:rsid w:val="0045354B"/>
    <w:rsid w:val="004535DF"/>
    <w:rsid w:val="004538B7"/>
    <w:rsid w:val="004538FA"/>
    <w:rsid w:val="0045390B"/>
    <w:rsid w:val="00453BA0"/>
    <w:rsid w:val="00453D3C"/>
    <w:rsid w:val="00453D94"/>
    <w:rsid w:val="00454049"/>
    <w:rsid w:val="00454354"/>
    <w:rsid w:val="0045445A"/>
    <w:rsid w:val="00454547"/>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0F"/>
    <w:rsid w:val="00455D23"/>
    <w:rsid w:val="00455DBF"/>
    <w:rsid w:val="004563BE"/>
    <w:rsid w:val="004563DA"/>
    <w:rsid w:val="004563DE"/>
    <w:rsid w:val="00456619"/>
    <w:rsid w:val="00456724"/>
    <w:rsid w:val="004568A2"/>
    <w:rsid w:val="00456A00"/>
    <w:rsid w:val="00456A7A"/>
    <w:rsid w:val="00456BF9"/>
    <w:rsid w:val="00456F34"/>
    <w:rsid w:val="00457036"/>
    <w:rsid w:val="004572CC"/>
    <w:rsid w:val="004573E3"/>
    <w:rsid w:val="004574B5"/>
    <w:rsid w:val="004574E4"/>
    <w:rsid w:val="0045761E"/>
    <w:rsid w:val="00457645"/>
    <w:rsid w:val="00457661"/>
    <w:rsid w:val="004578C2"/>
    <w:rsid w:val="00460018"/>
    <w:rsid w:val="00460090"/>
    <w:rsid w:val="00460116"/>
    <w:rsid w:val="004602D8"/>
    <w:rsid w:val="00460475"/>
    <w:rsid w:val="00460616"/>
    <w:rsid w:val="004606BF"/>
    <w:rsid w:val="004606E4"/>
    <w:rsid w:val="00460960"/>
    <w:rsid w:val="0046096F"/>
    <w:rsid w:val="00460A0A"/>
    <w:rsid w:val="00460CA6"/>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BC"/>
    <w:rsid w:val="00462BF1"/>
    <w:rsid w:val="00462C35"/>
    <w:rsid w:val="00462D0C"/>
    <w:rsid w:val="00462D47"/>
    <w:rsid w:val="0046300F"/>
    <w:rsid w:val="00463013"/>
    <w:rsid w:val="0046331D"/>
    <w:rsid w:val="00463520"/>
    <w:rsid w:val="00463769"/>
    <w:rsid w:val="00463A61"/>
    <w:rsid w:val="00463A75"/>
    <w:rsid w:val="00463BDA"/>
    <w:rsid w:val="00463BE4"/>
    <w:rsid w:val="00463DBE"/>
    <w:rsid w:val="00463FCB"/>
    <w:rsid w:val="004645B8"/>
    <w:rsid w:val="0046480A"/>
    <w:rsid w:val="0046489D"/>
    <w:rsid w:val="00464A67"/>
    <w:rsid w:val="00464AD3"/>
    <w:rsid w:val="00464C9E"/>
    <w:rsid w:val="00464F48"/>
    <w:rsid w:val="00464FEE"/>
    <w:rsid w:val="004653C0"/>
    <w:rsid w:val="00465804"/>
    <w:rsid w:val="004659E6"/>
    <w:rsid w:val="00465CFE"/>
    <w:rsid w:val="00465DAB"/>
    <w:rsid w:val="00466146"/>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344"/>
    <w:rsid w:val="00470548"/>
    <w:rsid w:val="00470842"/>
    <w:rsid w:val="0047092B"/>
    <w:rsid w:val="00470C3E"/>
    <w:rsid w:val="00470D27"/>
    <w:rsid w:val="004711C8"/>
    <w:rsid w:val="00471444"/>
    <w:rsid w:val="00471AA9"/>
    <w:rsid w:val="00471B08"/>
    <w:rsid w:val="00471CC5"/>
    <w:rsid w:val="00471EB8"/>
    <w:rsid w:val="00471EE4"/>
    <w:rsid w:val="004721E9"/>
    <w:rsid w:val="00472358"/>
    <w:rsid w:val="0047241D"/>
    <w:rsid w:val="0047273C"/>
    <w:rsid w:val="0047297E"/>
    <w:rsid w:val="00472ABE"/>
    <w:rsid w:val="00472BE4"/>
    <w:rsid w:val="00472CE3"/>
    <w:rsid w:val="00472E28"/>
    <w:rsid w:val="00472E71"/>
    <w:rsid w:val="00472F6B"/>
    <w:rsid w:val="004730D5"/>
    <w:rsid w:val="00473278"/>
    <w:rsid w:val="00473813"/>
    <w:rsid w:val="004739B8"/>
    <w:rsid w:val="00473A8D"/>
    <w:rsid w:val="00473AD3"/>
    <w:rsid w:val="00473C8B"/>
    <w:rsid w:val="00473C99"/>
    <w:rsid w:val="00474095"/>
    <w:rsid w:val="004741DE"/>
    <w:rsid w:val="00474384"/>
    <w:rsid w:val="004743B6"/>
    <w:rsid w:val="004745B8"/>
    <w:rsid w:val="0047489F"/>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71"/>
    <w:rsid w:val="004766A0"/>
    <w:rsid w:val="004766AD"/>
    <w:rsid w:val="004766FC"/>
    <w:rsid w:val="0047690C"/>
    <w:rsid w:val="00476C18"/>
    <w:rsid w:val="00476E3F"/>
    <w:rsid w:val="00476E93"/>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14"/>
    <w:rsid w:val="0048084F"/>
    <w:rsid w:val="00480E5A"/>
    <w:rsid w:val="00480F7B"/>
    <w:rsid w:val="004815D2"/>
    <w:rsid w:val="00481659"/>
    <w:rsid w:val="0048169E"/>
    <w:rsid w:val="004817B0"/>
    <w:rsid w:val="004817D2"/>
    <w:rsid w:val="00481B0E"/>
    <w:rsid w:val="00481C24"/>
    <w:rsid w:val="00482740"/>
    <w:rsid w:val="00482798"/>
    <w:rsid w:val="00482922"/>
    <w:rsid w:val="00482AFC"/>
    <w:rsid w:val="00482C6D"/>
    <w:rsid w:val="00482EF6"/>
    <w:rsid w:val="00482F15"/>
    <w:rsid w:val="00482F23"/>
    <w:rsid w:val="00482F57"/>
    <w:rsid w:val="00482F9F"/>
    <w:rsid w:val="0048317E"/>
    <w:rsid w:val="004831E9"/>
    <w:rsid w:val="00483235"/>
    <w:rsid w:val="00483489"/>
    <w:rsid w:val="00483663"/>
    <w:rsid w:val="004838CF"/>
    <w:rsid w:val="004838F6"/>
    <w:rsid w:val="00483A02"/>
    <w:rsid w:val="00483BA9"/>
    <w:rsid w:val="00483C0F"/>
    <w:rsid w:val="00483C26"/>
    <w:rsid w:val="00483C5F"/>
    <w:rsid w:val="00483E58"/>
    <w:rsid w:val="00483FC5"/>
    <w:rsid w:val="0048416B"/>
    <w:rsid w:val="0048424D"/>
    <w:rsid w:val="004846F8"/>
    <w:rsid w:val="00484997"/>
    <w:rsid w:val="00484AD7"/>
    <w:rsid w:val="00484AF0"/>
    <w:rsid w:val="00484BF4"/>
    <w:rsid w:val="00484D0E"/>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0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DD8"/>
    <w:rsid w:val="00491FCF"/>
    <w:rsid w:val="004920BF"/>
    <w:rsid w:val="004920C0"/>
    <w:rsid w:val="00492109"/>
    <w:rsid w:val="004922D6"/>
    <w:rsid w:val="004926B1"/>
    <w:rsid w:val="004929EE"/>
    <w:rsid w:val="004929FB"/>
    <w:rsid w:val="00492C75"/>
    <w:rsid w:val="00492E4D"/>
    <w:rsid w:val="00493008"/>
    <w:rsid w:val="0049303A"/>
    <w:rsid w:val="004932A4"/>
    <w:rsid w:val="004933A1"/>
    <w:rsid w:val="004935A1"/>
    <w:rsid w:val="00493DBF"/>
    <w:rsid w:val="00493E8C"/>
    <w:rsid w:val="004940E0"/>
    <w:rsid w:val="00494193"/>
    <w:rsid w:val="004942AB"/>
    <w:rsid w:val="0049433C"/>
    <w:rsid w:val="00494396"/>
    <w:rsid w:val="00494404"/>
    <w:rsid w:val="00494434"/>
    <w:rsid w:val="00494657"/>
    <w:rsid w:val="004947C3"/>
    <w:rsid w:val="004948BE"/>
    <w:rsid w:val="00494971"/>
    <w:rsid w:val="00494989"/>
    <w:rsid w:val="00494BD3"/>
    <w:rsid w:val="00494C39"/>
    <w:rsid w:val="00494C81"/>
    <w:rsid w:val="00494D01"/>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29D"/>
    <w:rsid w:val="00496720"/>
    <w:rsid w:val="00496800"/>
    <w:rsid w:val="0049687F"/>
    <w:rsid w:val="00496922"/>
    <w:rsid w:val="00496983"/>
    <w:rsid w:val="00496BAD"/>
    <w:rsid w:val="00496C0E"/>
    <w:rsid w:val="00496C18"/>
    <w:rsid w:val="00497125"/>
    <w:rsid w:val="00497192"/>
    <w:rsid w:val="0049758E"/>
    <w:rsid w:val="004975C3"/>
    <w:rsid w:val="00497631"/>
    <w:rsid w:val="0049775F"/>
    <w:rsid w:val="0049789A"/>
    <w:rsid w:val="0049792A"/>
    <w:rsid w:val="00497989"/>
    <w:rsid w:val="00497AB0"/>
    <w:rsid w:val="00497BCB"/>
    <w:rsid w:val="00497E35"/>
    <w:rsid w:val="00497E72"/>
    <w:rsid w:val="00497F62"/>
    <w:rsid w:val="00497FA7"/>
    <w:rsid w:val="00497FE3"/>
    <w:rsid w:val="004A033E"/>
    <w:rsid w:val="004A0346"/>
    <w:rsid w:val="004A04DB"/>
    <w:rsid w:val="004A068D"/>
    <w:rsid w:val="004A0724"/>
    <w:rsid w:val="004A080A"/>
    <w:rsid w:val="004A0DB5"/>
    <w:rsid w:val="004A0F93"/>
    <w:rsid w:val="004A0FB6"/>
    <w:rsid w:val="004A0FEF"/>
    <w:rsid w:val="004A10A8"/>
    <w:rsid w:val="004A143F"/>
    <w:rsid w:val="004A15D0"/>
    <w:rsid w:val="004A1733"/>
    <w:rsid w:val="004A1BB5"/>
    <w:rsid w:val="004A1C67"/>
    <w:rsid w:val="004A1C8C"/>
    <w:rsid w:val="004A1CAD"/>
    <w:rsid w:val="004A1CAF"/>
    <w:rsid w:val="004A1D86"/>
    <w:rsid w:val="004A1DC4"/>
    <w:rsid w:val="004A1DC5"/>
    <w:rsid w:val="004A1E3D"/>
    <w:rsid w:val="004A2062"/>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A0D"/>
    <w:rsid w:val="004A3B0B"/>
    <w:rsid w:val="004A3B45"/>
    <w:rsid w:val="004A3E38"/>
    <w:rsid w:val="004A411B"/>
    <w:rsid w:val="004A4316"/>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5FD4"/>
    <w:rsid w:val="004A6173"/>
    <w:rsid w:val="004A6484"/>
    <w:rsid w:val="004A65C9"/>
    <w:rsid w:val="004A65E1"/>
    <w:rsid w:val="004A68EF"/>
    <w:rsid w:val="004A69A2"/>
    <w:rsid w:val="004A6A70"/>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BE3"/>
    <w:rsid w:val="004B0EF2"/>
    <w:rsid w:val="004B0F93"/>
    <w:rsid w:val="004B137F"/>
    <w:rsid w:val="004B1FA0"/>
    <w:rsid w:val="004B215F"/>
    <w:rsid w:val="004B2293"/>
    <w:rsid w:val="004B23C9"/>
    <w:rsid w:val="004B25F5"/>
    <w:rsid w:val="004B260A"/>
    <w:rsid w:val="004B2667"/>
    <w:rsid w:val="004B2692"/>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82A"/>
    <w:rsid w:val="004B4AFF"/>
    <w:rsid w:val="004B4B83"/>
    <w:rsid w:val="004B4BD2"/>
    <w:rsid w:val="004B4F3B"/>
    <w:rsid w:val="004B564C"/>
    <w:rsid w:val="004B5663"/>
    <w:rsid w:val="004B57E5"/>
    <w:rsid w:val="004B5ACB"/>
    <w:rsid w:val="004B5C73"/>
    <w:rsid w:val="004B5D95"/>
    <w:rsid w:val="004B5EC7"/>
    <w:rsid w:val="004B5FD9"/>
    <w:rsid w:val="004B60E9"/>
    <w:rsid w:val="004B61D4"/>
    <w:rsid w:val="004B6483"/>
    <w:rsid w:val="004B67B4"/>
    <w:rsid w:val="004B67DB"/>
    <w:rsid w:val="004B6C11"/>
    <w:rsid w:val="004B6DBB"/>
    <w:rsid w:val="004B6FF2"/>
    <w:rsid w:val="004B716F"/>
    <w:rsid w:val="004B7237"/>
    <w:rsid w:val="004B7238"/>
    <w:rsid w:val="004B72C9"/>
    <w:rsid w:val="004B72D6"/>
    <w:rsid w:val="004B7534"/>
    <w:rsid w:val="004B7777"/>
    <w:rsid w:val="004B789B"/>
    <w:rsid w:val="004B7A67"/>
    <w:rsid w:val="004B7BC0"/>
    <w:rsid w:val="004B7D11"/>
    <w:rsid w:val="004B7EF8"/>
    <w:rsid w:val="004B7F6D"/>
    <w:rsid w:val="004B7FDC"/>
    <w:rsid w:val="004C0028"/>
    <w:rsid w:val="004C0159"/>
    <w:rsid w:val="004C03E6"/>
    <w:rsid w:val="004C050F"/>
    <w:rsid w:val="004C05B9"/>
    <w:rsid w:val="004C06A0"/>
    <w:rsid w:val="004C06A3"/>
    <w:rsid w:val="004C0702"/>
    <w:rsid w:val="004C08C5"/>
    <w:rsid w:val="004C094B"/>
    <w:rsid w:val="004C0B25"/>
    <w:rsid w:val="004C0C92"/>
    <w:rsid w:val="004C0DC2"/>
    <w:rsid w:val="004C0E11"/>
    <w:rsid w:val="004C0EBE"/>
    <w:rsid w:val="004C1594"/>
    <w:rsid w:val="004C16E0"/>
    <w:rsid w:val="004C18EE"/>
    <w:rsid w:val="004C1B99"/>
    <w:rsid w:val="004C1D14"/>
    <w:rsid w:val="004C1DAE"/>
    <w:rsid w:val="004C1DFA"/>
    <w:rsid w:val="004C1F10"/>
    <w:rsid w:val="004C1FEB"/>
    <w:rsid w:val="004C2384"/>
    <w:rsid w:val="004C23DC"/>
    <w:rsid w:val="004C23EF"/>
    <w:rsid w:val="004C2A19"/>
    <w:rsid w:val="004C2B67"/>
    <w:rsid w:val="004C313E"/>
    <w:rsid w:val="004C3672"/>
    <w:rsid w:val="004C3909"/>
    <w:rsid w:val="004C391B"/>
    <w:rsid w:val="004C3AF3"/>
    <w:rsid w:val="004C3B86"/>
    <w:rsid w:val="004C3D43"/>
    <w:rsid w:val="004C3DD0"/>
    <w:rsid w:val="004C3FB1"/>
    <w:rsid w:val="004C4540"/>
    <w:rsid w:val="004C46CF"/>
    <w:rsid w:val="004C47A1"/>
    <w:rsid w:val="004C4A09"/>
    <w:rsid w:val="004C4B1C"/>
    <w:rsid w:val="004C4B6A"/>
    <w:rsid w:val="004C4EF9"/>
    <w:rsid w:val="004C5083"/>
    <w:rsid w:val="004C5162"/>
    <w:rsid w:val="004C5297"/>
    <w:rsid w:val="004C5324"/>
    <w:rsid w:val="004C550E"/>
    <w:rsid w:val="004C5557"/>
    <w:rsid w:val="004C5738"/>
    <w:rsid w:val="004C576D"/>
    <w:rsid w:val="004C587F"/>
    <w:rsid w:val="004C5B29"/>
    <w:rsid w:val="004C5DAE"/>
    <w:rsid w:val="004C5E3C"/>
    <w:rsid w:val="004C5F9D"/>
    <w:rsid w:val="004C610B"/>
    <w:rsid w:val="004C663F"/>
    <w:rsid w:val="004C6676"/>
    <w:rsid w:val="004C690A"/>
    <w:rsid w:val="004C69FA"/>
    <w:rsid w:val="004C6AB0"/>
    <w:rsid w:val="004C6B2B"/>
    <w:rsid w:val="004C6D04"/>
    <w:rsid w:val="004C71BF"/>
    <w:rsid w:val="004C73C1"/>
    <w:rsid w:val="004C762B"/>
    <w:rsid w:val="004C7BD5"/>
    <w:rsid w:val="004C7E7A"/>
    <w:rsid w:val="004D017A"/>
    <w:rsid w:val="004D01FF"/>
    <w:rsid w:val="004D04CE"/>
    <w:rsid w:val="004D0556"/>
    <w:rsid w:val="004D0567"/>
    <w:rsid w:val="004D05E4"/>
    <w:rsid w:val="004D06E3"/>
    <w:rsid w:val="004D06F7"/>
    <w:rsid w:val="004D099E"/>
    <w:rsid w:val="004D0B43"/>
    <w:rsid w:val="004D0CB0"/>
    <w:rsid w:val="004D0D3F"/>
    <w:rsid w:val="004D12C4"/>
    <w:rsid w:val="004D13ED"/>
    <w:rsid w:val="004D14B3"/>
    <w:rsid w:val="004D1546"/>
    <w:rsid w:val="004D15AE"/>
    <w:rsid w:val="004D1617"/>
    <w:rsid w:val="004D16C3"/>
    <w:rsid w:val="004D16DE"/>
    <w:rsid w:val="004D1859"/>
    <w:rsid w:val="004D1943"/>
    <w:rsid w:val="004D1A1C"/>
    <w:rsid w:val="004D1B0F"/>
    <w:rsid w:val="004D1C36"/>
    <w:rsid w:val="004D1D67"/>
    <w:rsid w:val="004D2190"/>
    <w:rsid w:val="004D224D"/>
    <w:rsid w:val="004D2314"/>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5FA"/>
    <w:rsid w:val="004D46A8"/>
    <w:rsid w:val="004D46B3"/>
    <w:rsid w:val="004D4775"/>
    <w:rsid w:val="004D4883"/>
    <w:rsid w:val="004D4A36"/>
    <w:rsid w:val="004D4C39"/>
    <w:rsid w:val="004D4F24"/>
    <w:rsid w:val="004D52EF"/>
    <w:rsid w:val="004D5404"/>
    <w:rsid w:val="004D5460"/>
    <w:rsid w:val="004D54E7"/>
    <w:rsid w:val="004D57BE"/>
    <w:rsid w:val="004D58B5"/>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1FC"/>
    <w:rsid w:val="004D725D"/>
    <w:rsid w:val="004D7299"/>
    <w:rsid w:val="004D75D7"/>
    <w:rsid w:val="004D7785"/>
    <w:rsid w:val="004D796F"/>
    <w:rsid w:val="004D7A04"/>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60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2FF4"/>
    <w:rsid w:val="004E31E7"/>
    <w:rsid w:val="004E3209"/>
    <w:rsid w:val="004E343D"/>
    <w:rsid w:val="004E3AC5"/>
    <w:rsid w:val="004E3BF7"/>
    <w:rsid w:val="004E3C42"/>
    <w:rsid w:val="004E3FC4"/>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0F8"/>
    <w:rsid w:val="004E623C"/>
    <w:rsid w:val="004E62C3"/>
    <w:rsid w:val="004E6595"/>
    <w:rsid w:val="004E6C54"/>
    <w:rsid w:val="004E6D49"/>
    <w:rsid w:val="004E6D54"/>
    <w:rsid w:val="004E70D6"/>
    <w:rsid w:val="004E71D8"/>
    <w:rsid w:val="004E74C0"/>
    <w:rsid w:val="004E7535"/>
    <w:rsid w:val="004E7742"/>
    <w:rsid w:val="004E77B1"/>
    <w:rsid w:val="004E7927"/>
    <w:rsid w:val="004E7AF8"/>
    <w:rsid w:val="004E7BC3"/>
    <w:rsid w:val="004F0035"/>
    <w:rsid w:val="004F004E"/>
    <w:rsid w:val="004F00F6"/>
    <w:rsid w:val="004F027D"/>
    <w:rsid w:val="004F02E4"/>
    <w:rsid w:val="004F08E3"/>
    <w:rsid w:val="004F0912"/>
    <w:rsid w:val="004F0AB6"/>
    <w:rsid w:val="004F0C62"/>
    <w:rsid w:val="004F0C6A"/>
    <w:rsid w:val="004F0C90"/>
    <w:rsid w:val="004F0D90"/>
    <w:rsid w:val="004F0D94"/>
    <w:rsid w:val="004F0F2D"/>
    <w:rsid w:val="004F10D3"/>
    <w:rsid w:val="004F10E3"/>
    <w:rsid w:val="004F14B4"/>
    <w:rsid w:val="004F1667"/>
    <w:rsid w:val="004F1756"/>
    <w:rsid w:val="004F19B5"/>
    <w:rsid w:val="004F1DF0"/>
    <w:rsid w:val="004F1F60"/>
    <w:rsid w:val="004F1F6D"/>
    <w:rsid w:val="004F1FF5"/>
    <w:rsid w:val="004F22C1"/>
    <w:rsid w:val="004F2364"/>
    <w:rsid w:val="004F23B2"/>
    <w:rsid w:val="004F2465"/>
    <w:rsid w:val="004F2544"/>
    <w:rsid w:val="004F26D4"/>
    <w:rsid w:val="004F2748"/>
    <w:rsid w:val="004F288F"/>
    <w:rsid w:val="004F2926"/>
    <w:rsid w:val="004F2A70"/>
    <w:rsid w:val="004F2B42"/>
    <w:rsid w:val="004F2C23"/>
    <w:rsid w:val="004F2DA9"/>
    <w:rsid w:val="004F32E4"/>
    <w:rsid w:val="004F357C"/>
    <w:rsid w:val="004F3903"/>
    <w:rsid w:val="004F3CC8"/>
    <w:rsid w:val="004F3DA1"/>
    <w:rsid w:val="004F3EA3"/>
    <w:rsid w:val="004F4373"/>
    <w:rsid w:val="004F4430"/>
    <w:rsid w:val="004F4E54"/>
    <w:rsid w:val="004F5163"/>
    <w:rsid w:val="004F5368"/>
    <w:rsid w:val="004F545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3E2"/>
    <w:rsid w:val="004F754A"/>
    <w:rsid w:val="004F756F"/>
    <w:rsid w:val="004F78C4"/>
    <w:rsid w:val="004F7998"/>
    <w:rsid w:val="004F7C99"/>
    <w:rsid w:val="004F7E5A"/>
    <w:rsid w:val="004F7F74"/>
    <w:rsid w:val="0050019F"/>
    <w:rsid w:val="00500281"/>
    <w:rsid w:val="00500379"/>
    <w:rsid w:val="0050048B"/>
    <w:rsid w:val="00500795"/>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85"/>
    <w:rsid w:val="00504B97"/>
    <w:rsid w:val="00505035"/>
    <w:rsid w:val="00505141"/>
    <w:rsid w:val="005056D5"/>
    <w:rsid w:val="005056DF"/>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9DE"/>
    <w:rsid w:val="00506E6D"/>
    <w:rsid w:val="00506E8C"/>
    <w:rsid w:val="00507097"/>
    <w:rsid w:val="0050714D"/>
    <w:rsid w:val="0050726D"/>
    <w:rsid w:val="0050727F"/>
    <w:rsid w:val="005074DD"/>
    <w:rsid w:val="00507BD5"/>
    <w:rsid w:val="00507CE1"/>
    <w:rsid w:val="00507E51"/>
    <w:rsid w:val="00510154"/>
    <w:rsid w:val="005103B5"/>
    <w:rsid w:val="00510666"/>
    <w:rsid w:val="0051081D"/>
    <w:rsid w:val="00510828"/>
    <w:rsid w:val="00510899"/>
    <w:rsid w:val="00510ABB"/>
    <w:rsid w:val="00510DA4"/>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2F"/>
    <w:rsid w:val="00511F35"/>
    <w:rsid w:val="0051242A"/>
    <w:rsid w:val="0051254E"/>
    <w:rsid w:val="00512559"/>
    <w:rsid w:val="005128DE"/>
    <w:rsid w:val="005129CF"/>
    <w:rsid w:val="00512AA5"/>
    <w:rsid w:val="00512AB1"/>
    <w:rsid w:val="00512DD6"/>
    <w:rsid w:val="00512F25"/>
    <w:rsid w:val="00513096"/>
    <w:rsid w:val="00513297"/>
    <w:rsid w:val="005132EA"/>
    <w:rsid w:val="0051364B"/>
    <w:rsid w:val="005136D6"/>
    <w:rsid w:val="005136EB"/>
    <w:rsid w:val="0051380F"/>
    <w:rsid w:val="00513B7C"/>
    <w:rsid w:val="00513B88"/>
    <w:rsid w:val="00513B92"/>
    <w:rsid w:val="00513CF1"/>
    <w:rsid w:val="00513E10"/>
    <w:rsid w:val="005143DA"/>
    <w:rsid w:val="0051448A"/>
    <w:rsid w:val="005146F5"/>
    <w:rsid w:val="00514AA0"/>
    <w:rsid w:val="00514DAD"/>
    <w:rsid w:val="00514DE2"/>
    <w:rsid w:val="00515101"/>
    <w:rsid w:val="005151D4"/>
    <w:rsid w:val="005152E5"/>
    <w:rsid w:val="00515352"/>
    <w:rsid w:val="005159E1"/>
    <w:rsid w:val="00515A8D"/>
    <w:rsid w:val="00515A96"/>
    <w:rsid w:val="00515BF5"/>
    <w:rsid w:val="00515C5F"/>
    <w:rsid w:val="00515D56"/>
    <w:rsid w:val="00516130"/>
    <w:rsid w:val="0051613C"/>
    <w:rsid w:val="0051694F"/>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8D"/>
    <w:rsid w:val="00517DEF"/>
    <w:rsid w:val="00520302"/>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7F"/>
    <w:rsid w:val="00522BB0"/>
    <w:rsid w:val="00522C4B"/>
    <w:rsid w:val="00522D1B"/>
    <w:rsid w:val="00522EB0"/>
    <w:rsid w:val="00522F41"/>
    <w:rsid w:val="0052326F"/>
    <w:rsid w:val="005232C5"/>
    <w:rsid w:val="0052341D"/>
    <w:rsid w:val="005234AE"/>
    <w:rsid w:val="00523807"/>
    <w:rsid w:val="00523A85"/>
    <w:rsid w:val="00523B2E"/>
    <w:rsid w:val="00523CE1"/>
    <w:rsid w:val="00523D73"/>
    <w:rsid w:val="00523DE7"/>
    <w:rsid w:val="005240A7"/>
    <w:rsid w:val="00524649"/>
    <w:rsid w:val="00524740"/>
    <w:rsid w:val="0052477C"/>
    <w:rsid w:val="00524966"/>
    <w:rsid w:val="00524A93"/>
    <w:rsid w:val="00524C78"/>
    <w:rsid w:val="00524D1A"/>
    <w:rsid w:val="00524D9F"/>
    <w:rsid w:val="005250CB"/>
    <w:rsid w:val="00525295"/>
    <w:rsid w:val="0052533B"/>
    <w:rsid w:val="0052544C"/>
    <w:rsid w:val="005254EE"/>
    <w:rsid w:val="005255E2"/>
    <w:rsid w:val="00525622"/>
    <w:rsid w:val="00525769"/>
    <w:rsid w:val="00525B0E"/>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6F8E"/>
    <w:rsid w:val="00527153"/>
    <w:rsid w:val="005274F9"/>
    <w:rsid w:val="00527632"/>
    <w:rsid w:val="00527700"/>
    <w:rsid w:val="005277DA"/>
    <w:rsid w:val="005277FD"/>
    <w:rsid w:val="00527CAB"/>
    <w:rsid w:val="00527FFC"/>
    <w:rsid w:val="00530174"/>
    <w:rsid w:val="0053044F"/>
    <w:rsid w:val="00530452"/>
    <w:rsid w:val="00530461"/>
    <w:rsid w:val="00530611"/>
    <w:rsid w:val="005306A7"/>
    <w:rsid w:val="005307D7"/>
    <w:rsid w:val="0053084E"/>
    <w:rsid w:val="00530886"/>
    <w:rsid w:val="005308BA"/>
    <w:rsid w:val="0053099F"/>
    <w:rsid w:val="00530AAD"/>
    <w:rsid w:val="00530C5F"/>
    <w:rsid w:val="00530CE4"/>
    <w:rsid w:val="00530DB8"/>
    <w:rsid w:val="005311C1"/>
    <w:rsid w:val="00531352"/>
    <w:rsid w:val="005315FF"/>
    <w:rsid w:val="00531867"/>
    <w:rsid w:val="0053189F"/>
    <w:rsid w:val="005318FB"/>
    <w:rsid w:val="005319D3"/>
    <w:rsid w:val="00531C7D"/>
    <w:rsid w:val="00532460"/>
    <w:rsid w:val="0053273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7BA"/>
    <w:rsid w:val="00536AFD"/>
    <w:rsid w:val="00536B4F"/>
    <w:rsid w:val="00536BFB"/>
    <w:rsid w:val="00536DCA"/>
    <w:rsid w:val="00536DDA"/>
    <w:rsid w:val="00536E7A"/>
    <w:rsid w:val="00537016"/>
    <w:rsid w:val="005375CE"/>
    <w:rsid w:val="0053796B"/>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2CF2"/>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4DCA"/>
    <w:rsid w:val="00544EED"/>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B22"/>
    <w:rsid w:val="00547BE3"/>
    <w:rsid w:val="00547D64"/>
    <w:rsid w:val="00550011"/>
    <w:rsid w:val="0055026E"/>
    <w:rsid w:val="0055046D"/>
    <w:rsid w:val="005504D0"/>
    <w:rsid w:val="005505CB"/>
    <w:rsid w:val="00550755"/>
    <w:rsid w:val="00550B89"/>
    <w:rsid w:val="00550BF5"/>
    <w:rsid w:val="00550C5E"/>
    <w:rsid w:val="00550D77"/>
    <w:rsid w:val="00550FA1"/>
    <w:rsid w:val="00550FC9"/>
    <w:rsid w:val="00551051"/>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4DEF"/>
    <w:rsid w:val="005551C6"/>
    <w:rsid w:val="005553F6"/>
    <w:rsid w:val="005558DF"/>
    <w:rsid w:val="005559F7"/>
    <w:rsid w:val="00555A91"/>
    <w:rsid w:val="00555AF2"/>
    <w:rsid w:val="00555BBC"/>
    <w:rsid w:val="00555D55"/>
    <w:rsid w:val="005560D3"/>
    <w:rsid w:val="005562A4"/>
    <w:rsid w:val="00556330"/>
    <w:rsid w:val="0055644D"/>
    <w:rsid w:val="0055648E"/>
    <w:rsid w:val="00556518"/>
    <w:rsid w:val="00556817"/>
    <w:rsid w:val="00556929"/>
    <w:rsid w:val="00556AE7"/>
    <w:rsid w:val="00556D10"/>
    <w:rsid w:val="00556DA6"/>
    <w:rsid w:val="005570BE"/>
    <w:rsid w:val="005571B5"/>
    <w:rsid w:val="005571E8"/>
    <w:rsid w:val="00557890"/>
    <w:rsid w:val="005579A9"/>
    <w:rsid w:val="00557AC0"/>
    <w:rsid w:val="0056004E"/>
    <w:rsid w:val="005602C1"/>
    <w:rsid w:val="0056077D"/>
    <w:rsid w:val="005609E9"/>
    <w:rsid w:val="00560B94"/>
    <w:rsid w:val="00560BBB"/>
    <w:rsid w:val="00560CDA"/>
    <w:rsid w:val="00560D88"/>
    <w:rsid w:val="00560E7E"/>
    <w:rsid w:val="00560F13"/>
    <w:rsid w:val="00560F63"/>
    <w:rsid w:val="0056113E"/>
    <w:rsid w:val="005611AF"/>
    <w:rsid w:val="0056138F"/>
    <w:rsid w:val="00561460"/>
    <w:rsid w:val="005615B6"/>
    <w:rsid w:val="0056162C"/>
    <w:rsid w:val="00561817"/>
    <w:rsid w:val="005618C4"/>
    <w:rsid w:val="005618F9"/>
    <w:rsid w:val="00561A94"/>
    <w:rsid w:val="00561DCD"/>
    <w:rsid w:val="00561E79"/>
    <w:rsid w:val="00561FE5"/>
    <w:rsid w:val="00562179"/>
    <w:rsid w:val="00562347"/>
    <w:rsid w:val="00562521"/>
    <w:rsid w:val="00562819"/>
    <w:rsid w:val="005628B4"/>
    <w:rsid w:val="00562D9B"/>
    <w:rsid w:val="0056325C"/>
    <w:rsid w:val="005633E2"/>
    <w:rsid w:val="0056349B"/>
    <w:rsid w:val="005634C7"/>
    <w:rsid w:val="00563522"/>
    <w:rsid w:val="0056352A"/>
    <w:rsid w:val="0056360B"/>
    <w:rsid w:val="00563AE8"/>
    <w:rsid w:val="00563AF1"/>
    <w:rsid w:val="00563BCF"/>
    <w:rsid w:val="00563E31"/>
    <w:rsid w:val="00563F93"/>
    <w:rsid w:val="00564075"/>
    <w:rsid w:val="005640EC"/>
    <w:rsid w:val="005642E5"/>
    <w:rsid w:val="005644C7"/>
    <w:rsid w:val="005647E5"/>
    <w:rsid w:val="00564885"/>
    <w:rsid w:val="00564960"/>
    <w:rsid w:val="005649A0"/>
    <w:rsid w:val="00564B3F"/>
    <w:rsid w:val="00564B90"/>
    <w:rsid w:val="00564BC1"/>
    <w:rsid w:val="00564E09"/>
    <w:rsid w:val="00564E28"/>
    <w:rsid w:val="00565193"/>
    <w:rsid w:val="00565224"/>
    <w:rsid w:val="0056546C"/>
    <w:rsid w:val="005656CF"/>
    <w:rsid w:val="005657C7"/>
    <w:rsid w:val="00565867"/>
    <w:rsid w:val="00565A0A"/>
    <w:rsid w:val="00565BBE"/>
    <w:rsid w:val="00565E27"/>
    <w:rsid w:val="00565E40"/>
    <w:rsid w:val="00565E7A"/>
    <w:rsid w:val="00566563"/>
    <w:rsid w:val="005665A2"/>
    <w:rsid w:val="005666B4"/>
    <w:rsid w:val="00566898"/>
    <w:rsid w:val="0056696E"/>
    <w:rsid w:val="00566999"/>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668"/>
    <w:rsid w:val="00570947"/>
    <w:rsid w:val="00570B5F"/>
    <w:rsid w:val="00570D5F"/>
    <w:rsid w:val="00570E60"/>
    <w:rsid w:val="0057137F"/>
    <w:rsid w:val="00571855"/>
    <w:rsid w:val="00571936"/>
    <w:rsid w:val="005719E9"/>
    <w:rsid w:val="00571A56"/>
    <w:rsid w:val="00571A8F"/>
    <w:rsid w:val="00571CA9"/>
    <w:rsid w:val="00571D48"/>
    <w:rsid w:val="00571DD8"/>
    <w:rsid w:val="00571FA6"/>
    <w:rsid w:val="00572314"/>
    <w:rsid w:val="0057234D"/>
    <w:rsid w:val="005724B9"/>
    <w:rsid w:val="00572552"/>
    <w:rsid w:val="00572753"/>
    <w:rsid w:val="005727B2"/>
    <w:rsid w:val="005727E4"/>
    <w:rsid w:val="005727E5"/>
    <w:rsid w:val="00572EBE"/>
    <w:rsid w:val="00572FC5"/>
    <w:rsid w:val="005735DA"/>
    <w:rsid w:val="005736E1"/>
    <w:rsid w:val="00573B58"/>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6C9"/>
    <w:rsid w:val="00575C53"/>
    <w:rsid w:val="00575D74"/>
    <w:rsid w:val="00575E6A"/>
    <w:rsid w:val="00575EB5"/>
    <w:rsid w:val="00576026"/>
    <w:rsid w:val="0057615E"/>
    <w:rsid w:val="00576263"/>
    <w:rsid w:val="005762AE"/>
    <w:rsid w:val="0057632F"/>
    <w:rsid w:val="00576694"/>
    <w:rsid w:val="0057674B"/>
    <w:rsid w:val="00576F93"/>
    <w:rsid w:val="00576FC5"/>
    <w:rsid w:val="005771DF"/>
    <w:rsid w:val="005774D4"/>
    <w:rsid w:val="00577525"/>
    <w:rsid w:val="00577582"/>
    <w:rsid w:val="00577671"/>
    <w:rsid w:val="005776DD"/>
    <w:rsid w:val="005779B0"/>
    <w:rsid w:val="00577A23"/>
    <w:rsid w:val="00577B02"/>
    <w:rsid w:val="00577C00"/>
    <w:rsid w:val="00577D99"/>
    <w:rsid w:val="005801D8"/>
    <w:rsid w:val="00580254"/>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A6"/>
    <w:rsid w:val="00582EBB"/>
    <w:rsid w:val="0058319B"/>
    <w:rsid w:val="005834C5"/>
    <w:rsid w:val="005834F5"/>
    <w:rsid w:val="005836F1"/>
    <w:rsid w:val="0058397F"/>
    <w:rsid w:val="00583B74"/>
    <w:rsid w:val="00583CFA"/>
    <w:rsid w:val="00583F80"/>
    <w:rsid w:val="0058403D"/>
    <w:rsid w:val="0058403E"/>
    <w:rsid w:val="005840CC"/>
    <w:rsid w:val="00584300"/>
    <w:rsid w:val="005843DF"/>
    <w:rsid w:val="00584441"/>
    <w:rsid w:val="005844DE"/>
    <w:rsid w:val="005844F5"/>
    <w:rsid w:val="00584B7F"/>
    <w:rsid w:val="00584D79"/>
    <w:rsid w:val="00584DB1"/>
    <w:rsid w:val="00584DFF"/>
    <w:rsid w:val="00584E5F"/>
    <w:rsid w:val="00584FF0"/>
    <w:rsid w:val="00585132"/>
    <w:rsid w:val="005852CD"/>
    <w:rsid w:val="005853B6"/>
    <w:rsid w:val="00585610"/>
    <w:rsid w:val="0058578B"/>
    <w:rsid w:val="00585A01"/>
    <w:rsid w:val="00585AF9"/>
    <w:rsid w:val="00585CFB"/>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BB0"/>
    <w:rsid w:val="00587DE3"/>
    <w:rsid w:val="00587E43"/>
    <w:rsid w:val="0059000E"/>
    <w:rsid w:val="005900DC"/>
    <w:rsid w:val="005902CE"/>
    <w:rsid w:val="005907AB"/>
    <w:rsid w:val="00590908"/>
    <w:rsid w:val="00590BD2"/>
    <w:rsid w:val="00590E25"/>
    <w:rsid w:val="00590F27"/>
    <w:rsid w:val="00590FCD"/>
    <w:rsid w:val="00590FF6"/>
    <w:rsid w:val="005910D7"/>
    <w:rsid w:val="00591116"/>
    <w:rsid w:val="005912E1"/>
    <w:rsid w:val="0059135C"/>
    <w:rsid w:val="00591689"/>
    <w:rsid w:val="005918F4"/>
    <w:rsid w:val="00591934"/>
    <w:rsid w:val="00591DAB"/>
    <w:rsid w:val="005926A0"/>
    <w:rsid w:val="005926BE"/>
    <w:rsid w:val="00592716"/>
    <w:rsid w:val="0059295E"/>
    <w:rsid w:val="00592CC4"/>
    <w:rsid w:val="00592CCC"/>
    <w:rsid w:val="00592CF8"/>
    <w:rsid w:val="00592DBD"/>
    <w:rsid w:val="00592DD7"/>
    <w:rsid w:val="00592DD8"/>
    <w:rsid w:val="00592DEE"/>
    <w:rsid w:val="005935AB"/>
    <w:rsid w:val="005935D9"/>
    <w:rsid w:val="0059389B"/>
    <w:rsid w:val="00593D60"/>
    <w:rsid w:val="0059420E"/>
    <w:rsid w:val="0059440F"/>
    <w:rsid w:val="00594480"/>
    <w:rsid w:val="00594526"/>
    <w:rsid w:val="0059455C"/>
    <w:rsid w:val="00594885"/>
    <w:rsid w:val="005949CB"/>
    <w:rsid w:val="00594B31"/>
    <w:rsid w:val="00594BB3"/>
    <w:rsid w:val="00594C76"/>
    <w:rsid w:val="00594DB0"/>
    <w:rsid w:val="00594DD9"/>
    <w:rsid w:val="00594E18"/>
    <w:rsid w:val="00594ED1"/>
    <w:rsid w:val="0059512B"/>
    <w:rsid w:val="00595261"/>
    <w:rsid w:val="0059541B"/>
    <w:rsid w:val="005956E9"/>
    <w:rsid w:val="0059575B"/>
    <w:rsid w:val="005959A6"/>
    <w:rsid w:val="005962A4"/>
    <w:rsid w:val="0059632D"/>
    <w:rsid w:val="00596410"/>
    <w:rsid w:val="00596583"/>
    <w:rsid w:val="0059662B"/>
    <w:rsid w:val="00596940"/>
    <w:rsid w:val="00596D62"/>
    <w:rsid w:val="00597105"/>
    <w:rsid w:val="0059710A"/>
    <w:rsid w:val="005971FA"/>
    <w:rsid w:val="00597412"/>
    <w:rsid w:val="00597545"/>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9EA"/>
    <w:rsid w:val="005A0A21"/>
    <w:rsid w:val="005A0A77"/>
    <w:rsid w:val="005A0D4F"/>
    <w:rsid w:val="005A135F"/>
    <w:rsid w:val="005A15AB"/>
    <w:rsid w:val="005A15D0"/>
    <w:rsid w:val="005A1829"/>
    <w:rsid w:val="005A193E"/>
    <w:rsid w:val="005A199A"/>
    <w:rsid w:val="005A19B7"/>
    <w:rsid w:val="005A1BC3"/>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518"/>
    <w:rsid w:val="005A3627"/>
    <w:rsid w:val="005A389B"/>
    <w:rsid w:val="005A3966"/>
    <w:rsid w:val="005A3A23"/>
    <w:rsid w:val="005A3CEB"/>
    <w:rsid w:val="005A3D17"/>
    <w:rsid w:val="005A3E24"/>
    <w:rsid w:val="005A3E5B"/>
    <w:rsid w:val="005A3F78"/>
    <w:rsid w:val="005A4120"/>
    <w:rsid w:val="005A4826"/>
    <w:rsid w:val="005A49FB"/>
    <w:rsid w:val="005A4BFD"/>
    <w:rsid w:val="005A4C00"/>
    <w:rsid w:val="005A4E4A"/>
    <w:rsid w:val="005A513F"/>
    <w:rsid w:val="005A5253"/>
    <w:rsid w:val="005A52B9"/>
    <w:rsid w:val="005A55FA"/>
    <w:rsid w:val="005A596B"/>
    <w:rsid w:val="005A5A6E"/>
    <w:rsid w:val="005A5CE4"/>
    <w:rsid w:val="005A5D2F"/>
    <w:rsid w:val="005A60A5"/>
    <w:rsid w:val="005A61B1"/>
    <w:rsid w:val="005A6243"/>
    <w:rsid w:val="005A627F"/>
    <w:rsid w:val="005A6543"/>
    <w:rsid w:val="005A671D"/>
    <w:rsid w:val="005A6805"/>
    <w:rsid w:val="005A680E"/>
    <w:rsid w:val="005A6C07"/>
    <w:rsid w:val="005A6D59"/>
    <w:rsid w:val="005A70C3"/>
    <w:rsid w:val="005A7231"/>
    <w:rsid w:val="005A7281"/>
    <w:rsid w:val="005A7385"/>
    <w:rsid w:val="005A73C3"/>
    <w:rsid w:val="005A74B0"/>
    <w:rsid w:val="005A7A1C"/>
    <w:rsid w:val="005A7B57"/>
    <w:rsid w:val="005A7C72"/>
    <w:rsid w:val="005A7E65"/>
    <w:rsid w:val="005A7FC9"/>
    <w:rsid w:val="005A7FE8"/>
    <w:rsid w:val="005B032F"/>
    <w:rsid w:val="005B06E1"/>
    <w:rsid w:val="005B07B6"/>
    <w:rsid w:val="005B081D"/>
    <w:rsid w:val="005B0924"/>
    <w:rsid w:val="005B0937"/>
    <w:rsid w:val="005B0B3B"/>
    <w:rsid w:val="005B0B53"/>
    <w:rsid w:val="005B0C44"/>
    <w:rsid w:val="005B0C79"/>
    <w:rsid w:val="005B0E6C"/>
    <w:rsid w:val="005B0E8B"/>
    <w:rsid w:val="005B1028"/>
    <w:rsid w:val="005B14E9"/>
    <w:rsid w:val="005B1831"/>
    <w:rsid w:val="005B1919"/>
    <w:rsid w:val="005B19CD"/>
    <w:rsid w:val="005B1AF3"/>
    <w:rsid w:val="005B1C22"/>
    <w:rsid w:val="005B1C6D"/>
    <w:rsid w:val="005B1DD8"/>
    <w:rsid w:val="005B1EFE"/>
    <w:rsid w:val="005B20C1"/>
    <w:rsid w:val="005B219E"/>
    <w:rsid w:val="005B2269"/>
    <w:rsid w:val="005B2440"/>
    <w:rsid w:val="005B24CE"/>
    <w:rsid w:val="005B24DF"/>
    <w:rsid w:val="005B2629"/>
    <w:rsid w:val="005B2692"/>
    <w:rsid w:val="005B2865"/>
    <w:rsid w:val="005B2B58"/>
    <w:rsid w:val="005B2B9F"/>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BEC"/>
    <w:rsid w:val="005B5DC9"/>
    <w:rsid w:val="005B6100"/>
    <w:rsid w:val="005B634F"/>
    <w:rsid w:val="005B642C"/>
    <w:rsid w:val="005B65BD"/>
    <w:rsid w:val="005B6639"/>
    <w:rsid w:val="005B664C"/>
    <w:rsid w:val="005B66D3"/>
    <w:rsid w:val="005B678D"/>
    <w:rsid w:val="005B684D"/>
    <w:rsid w:val="005B693F"/>
    <w:rsid w:val="005B6983"/>
    <w:rsid w:val="005B6A9D"/>
    <w:rsid w:val="005B6D4B"/>
    <w:rsid w:val="005B6DD1"/>
    <w:rsid w:val="005B6F32"/>
    <w:rsid w:val="005B7215"/>
    <w:rsid w:val="005B72B2"/>
    <w:rsid w:val="005B7616"/>
    <w:rsid w:val="005B77A1"/>
    <w:rsid w:val="005B77E8"/>
    <w:rsid w:val="005B7AB5"/>
    <w:rsid w:val="005B7E7B"/>
    <w:rsid w:val="005C01CE"/>
    <w:rsid w:val="005C0222"/>
    <w:rsid w:val="005C0375"/>
    <w:rsid w:val="005C09BD"/>
    <w:rsid w:val="005C0B13"/>
    <w:rsid w:val="005C0FE0"/>
    <w:rsid w:val="005C10F2"/>
    <w:rsid w:val="005C112C"/>
    <w:rsid w:val="005C1162"/>
    <w:rsid w:val="005C1319"/>
    <w:rsid w:val="005C1A3D"/>
    <w:rsid w:val="005C1B55"/>
    <w:rsid w:val="005C1D39"/>
    <w:rsid w:val="005C2146"/>
    <w:rsid w:val="005C21FB"/>
    <w:rsid w:val="005C2528"/>
    <w:rsid w:val="005C255A"/>
    <w:rsid w:val="005C26C4"/>
    <w:rsid w:val="005C2A53"/>
    <w:rsid w:val="005C2B2B"/>
    <w:rsid w:val="005C2D82"/>
    <w:rsid w:val="005C30E2"/>
    <w:rsid w:val="005C30F8"/>
    <w:rsid w:val="005C312A"/>
    <w:rsid w:val="005C3169"/>
    <w:rsid w:val="005C32B8"/>
    <w:rsid w:val="005C3787"/>
    <w:rsid w:val="005C3831"/>
    <w:rsid w:val="005C3F7E"/>
    <w:rsid w:val="005C4122"/>
    <w:rsid w:val="005C422F"/>
    <w:rsid w:val="005C429B"/>
    <w:rsid w:val="005C4395"/>
    <w:rsid w:val="005C43AA"/>
    <w:rsid w:val="005C44DC"/>
    <w:rsid w:val="005C477E"/>
    <w:rsid w:val="005C4886"/>
    <w:rsid w:val="005C48DC"/>
    <w:rsid w:val="005C48EC"/>
    <w:rsid w:val="005C497C"/>
    <w:rsid w:val="005C4CCF"/>
    <w:rsid w:val="005C4DEE"/>
    <w:rsid w:val="005C56D1"/>
    <w:rsid w:val="005C59A3"/>
    <w:rsid w:val="005C5A52"/>
    <w:rsid w:val="005C5A88"/>
    <w:rsid w:val="005C5B2A"/>
    <w:rsid w:val="005C5E64"/>
    <w:rsid w:val="005C5FC7"/>
    <w:rsid w:val="005C61D6"/>
    <w:rsid w:val="005C6365"/>
    <w:rsid w:val="005C63FF"/>
    <w:rsid w:val="005C6429"/>
    <w:rsid w:val="005C64C1"/>
    <w:rsid w:val="005C6C18"/>
    <w:rsid w:val="005C6CBE"/>
    <w:rsid w:val="005C6D99"/>
    <w:rsid w:val="005C6E3A"/>
    <w:rsid w:val="005C6E47"/>
    <w:rsid w:val="005C701E"/>
    <w:rsid w:val="005C72EA"/>
    <w:rsid w:val="005C76A9"/>
    <w:rsid w:val="005C7890"/>
    <w:rsid w:val="005C7A25"/>
    <w:rsid w:val="005C7BD4"/>
    <w:rsid w:val="005C7D1E"/>
    <w:rsid w:val="005C7EFB"/>
    <w:rsid w:val="005D0427"/>
    <w:rsid w:val="005D044C"/>
    <w:rsid w:val="005D04D1"/>
    <w:rsid w:val="005D056F"/>
    <w:rsid w:val="005D063F"/>
    <w:rsid w:val="005D08C5"/>
    <w:rsid w:val="005D099B"/>
    <w:rsid w:val="005D12A7"/>
    <w:rsid w:val="005D1364"/>
    <w:rsid w:val="005D185E"/>
    <w:rsid w:val="005D198B"/>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1FC"/>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135"/>
    <w:rsid w:val="005D5282"/>
    <w:rsid w:val="005D5325"/>
    <w:rsid w:val="005D5426"/>
    <w:rsid w:val="005D5543"/>
    <w:rsid w:val="005D55E0"/>
    <w:rsid w:val="005D5619"/>
    <w:rsid w:val="005D566F"/>
    <w:rsid w:val="005D5804"/>
    <w:rsid w:val="005D596A"/>
    <w:rsid w:val="005D5BC3"/>
    <w:rsid w:val="005D5CFD"/>
    <w:rsid w:val="005D5DB0"/>
    <w:rsid w:val="005D5DC4"/>
    <w:rsid w:val="005D5EA2"/>
    <w:rsid w:val="005D5FFE"/>
    <w:rsid w:val="005D6249"/>
    <w:rsid w:val="005D66F3"/>
    <w:rsid w:val="005D6712"/>
    <w:rsid w:val="005D687C"/>
    <w:rsid w:val="005D6B52"/>
    <w:rsid w:val="005D6E6F"/>
    <w:rsid w:val="005D6F45"/>
    <w:rsid w:val="005D6FD0"/>
    <w:rsid w:val="005D70ED"/>
    <w:rsid w:val="005D7821"/>
    <w:rsid w:val="005D78D5"/>
    <w:rsid w:val="005D7B41"/>
    <w:rsid w:val="005D7BF3"/>
    <w:rsid w:val="005D7F68"/>
    <w:rsid w:val="005E02A6"/>
    <w:rsid w:val="005E0577"/>
    <w:rsid w:val="005E09A8"/>
    <w:rsid w:val="005E0BB1"/>
    <w:rsid w:val="005E0D55"/>
    <w:rsid w:val="005E1203"/>
    <w:rsid w:val="005E1240"/>
    <w:rsid w:val="005E14F0"/>
    <w:rsid w:val="005E1844"/>
    <w:rsid w:val="005E19BE"/>
    <w:rsid w:val="005E1BB2"/>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8F"/>
    <w:rsid w:val="005E35E0"/>
    <w:rsid w:val="005E370B"/>
    <w:rsid w:val="005E3B60"/>
    <w:rsid w:val="005E3C8A"/>
    <w:rsid w:val="005E3D58"/>
    <w:rsid w:val="005E3F48"/>
    <w:rsid w:val="005E4025"/>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AD1"/>
    <w:rsid w:val="005E5F8C"/>
    <w:rsid w:val="005E61B9"/>
    <w:rsid w:val="005E6C2B"/>
    <w:rsid w:val="005E72AF"/>
    <w:rsid w:val="005E74CB"/>
    <w:rsid w:val="005E77FB"/>
    <w:rsid w:val="005E7A0F"/>
    <w:rsid w:val="005E7B07"/>
    <w:rsid w:val="005E7B0F"/>
    <w:rsid w:val="005E7D2C"/>
    <w:rsid w:val="005F00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7"/>
    <w:rsid w:val="005F341E"/>
    <w:rsid w:val="005F3452"/>
    <w:rsid w:val="005F3595"/>
    <w:rsid w:val="005F38CA"/>
    <w:rsid w:val="005F3946"/>
    <w:rsid w:val="005F3A83"/>
    <w:rsid w:val="005F3AD5"/>
    <w:rsid w:val="005F3B8E"/>
    <w:rsid w:val="005F3B9F"/>
    <w:rsid w:val="005F3BC8"/>
    <w:rsid w:val="005F3EA3"/>
    <w:rsid w:val="005F3EB1"/>
    <w:rsid w:val="005F417B"/>
    <w:rsid w:val="005F4191"/>
    <w:rsid w:val="005F41BD"/>
    <w:rsid w:val="005F4213"/>
    <w:rsid w:val="005F438A"/>
    <w:rsid w:val="005F45C7"/>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6AA"/>
    <w:rsid w:val="005F582C"/>
    <w:rsid w:val="005F5905"/>
    <w:rsid w:val="005F592C"/>
    <w:rsid w:val="005F5A14"/>
    <w:rsid w:val="005F5AA5"/>
    <w:rsid w:val="005F5B32"/>
    <w:rsid w:val="005F5E9F"/>
    <w:rsid w:val="005F5EAA"/>
    <w:rsid w:val="005F6145"/>
    <w:rsid w:val="005F63F7"/>
    <w:rsid w:val="005F6427"/>
    <w:rsid w:val="005F6533"/>
    <w:rsid w:val="005F682F"/>
    <w:rsid w:val="005F69A3"/>
    <w:rsid w:val="005F6D24"/>
    <w:rsid w:val="005F71A8"/>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232"/>
    <w:rsid w:val="00602643"/>
    <w:rsid w:val="00602792"/>
    <w:rsid w:val="00602943"/>
    <w:rsid w:val="00602D3F"/>
    <w:rsid w:val="00602E35"/>
    <w:rsid w:val="0060309F"/>
    <w:rsid w:val="0060313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3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B7"/>
    <w:rsid w:val="006060F1"/>
    <w:rsid w:val="00606112"/>
    <w:rsid w:val="006062AF"/>
    <w:rsid w:val="00606348"/>
    <w:rsid w:val="006063D5"/>
    <w:rsid w:val="00606485"/>
    <w:rsid w:val="0060661E"/>
    <w:rsid w:val="00606661"/>
    <w:rsid w:val="006066F0"/>
    <w:rsid w:val="00606816"/>
    <w:rsid w:val="00606995"/>
    <w:rsid w:val="00606AB9"/>
    <w:rsid w:val="00606C49"/>
    <w:rsid w:val="00606CC3"/>
    <w:rsid w:val="00606EC3"/>
    <w:rsid w:val="00607305"/>
    <w:rsid w:val="006074B0"/>
    <w:rsid w:val="006075A1"/>
    <w:rsid w:val="00607A05"/>
    <w:rsid w:val="00607A44"/>
    <w:rsid w:val="00607C1D"/>
    <w:rsid w:val="00607CED"/>
    <w:rsid w:val="00607EF0"/>
    <w:rsid w:val="00610079"/>
    <w:rsid w:val="00610130"/>
    <w:rsid w:val="00610294"/>
    <w:rsid w:val="0061039F"/>
    <w:rsid w:val="006104F1"/>
    <w:rsid w:val="00610574"/>
    <w:rsid w:val="0061063E"/>
    <w:rsid w:val="00610E15"/>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3F2"/>
    <w:rsid w:val="006125F2"/>
    <w:rsid w:val="00612782"/>
    <w:rsid w:val="00612A2B"/>
    <w:rsid w:val="00612BF2"/>
    <w:rsid w:val="00612C60"/>
    <w:rsid w:val="00612C6A"/>
    <w:rsid w:val="00612CB0"/>
    <w:rsid w:val="00612D75"/>
    <w:rsid w:val="00612F6C"/>
    <w:rsid w:val="00612F92"/>
    <w:rsid w:val="00612FFF"/>
    <w:rsid w:val="00613101"/>
    <w:rsid w:val="006131DF"/>
    <w:rsid w:val="00613550"/>
    <w:rsid w:val="0061371D"/>
    <w:rsid w:val="006138F2"/>
    <w:rsid w:val="00613923"/>
    <w:rsid w:val="006139A4"/>
    <w:rsid w:val="00613BC6"/>
    <w:rsid w:val="00613D11"/>
    <w:rsid w:val="00613D3F"/>
    <w:rsid w:val="00613E9C"/>
    <w:rsid w:val="00614078"/>
    <w:rsid w:val="00614227"/>
    <w:rsid w:val="00614242"/>
    <w:rsid w:val="00614633"/>
    <w:rsid w:val="006149C4"/>
    <w:rsid w:val="00614B16"/>
    <w:rsid w:val="00614D15"/>
    <w:rsid w:val="00614D99"/>
    <w:rsid w:val="00614EB1"/>
    <w:rsid w:val="00614F45"/>
    <w:rsid w:val="0061501B"/>
    <w:rsid w:val="00615154"/>
    <w:rsid w:val="00615255"/>
    <w:rsid w:val="006152BF"/>
    <w:rsid w:val="006154E1"/>
    <w:rsid w:val="00615A02"/>
    <w:rsid w:val="00615A4C"/>
    <w:rsid w:val="00615CDB"/>
    <w:rsid w:val="00615CE0"/>
    <w:rsid w:val="00616027"/>
    <w:rsid w:val="00616350"/>
    <w:rsid w:val="006165EC"/>
    <w:rsid w:val="0061665E"/>
    <w:rsid w:val="00616785"/>
    <w:rsid w:val="00616924"/>
    <w:rsid w:val="00616C48"/>
    <w:rsid w:val="00616C76"/>
    <w:rsid w:val="00616E88"/>
    <w:rsid w:val="00616F07"/>
    <w:rsid w:val="00616F83"/>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41B"/>
    <w:rsid w:val="00621654"/>
    <w:rsid w:val="00621688"/>
    <w:rsid w:val="00621700"/>
    <w:rsid w:val="00621758"/>
    <w:rsid w:val="0062178A"/>
    <w:rsid w:val="006217C5"/>
    <w:rsid w:val="006218C1"/>
    <w:rsid w:val="006219F0"/>
    <w:rsid w:val="00621A70"/>
    <w:rsid w:val="006220FD"/>
    <w:rsid w:val="00622290"/>
    <w:rsid w:val="00622525"/>
    <w:rsid w:val="00622529"/>
    <w:rsid w:val="00622731"/>
    <w:rsid w:val="00622776"/>
    <w:rsid w:val="00622C39"/>
    <w:rsid w:val="00622CCB"/>
    <w:rsid w:val="00622E29"/>
    <w:rsid w:val="006230BD"/>
    <w:rsid w:val="00623106"/>
    <w:rsid w:val="006233E0"/>
    <w:rsid w:val="0062347A"/>
    <w:rsid w:val="00623CA9"/>
    <w:rsid w:val="00623E38"/>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18D"/>
    <w:rsid w:val="00626435"/>
    <w:rsid w:val="00626651"/>
    <w:rsid w:val="006268E9"/>
    <w:rsid w:val="0062696B"/>
    <w:rsid w:val="006269E5"/>
    <w:rsid w:val="00626C6E"/>
    <w:rsid w:val="00626D3B"/>
    <w:rsid w:val="00627052"/>
    <w:rsid w:val="00627081"/>
    <w:rsid w:val="0062721D"/>
    <w:rsid w:val="0062731E"/>
    <w:rsid w:val="006274C4"/>
    <w:rsid w:val="006277E0"/>
    <w:rsid w:val="00627A51"/>
    <w:rsid w:val="00627A5E"/>
    <w:rsid w:val="00627AAF"/>
    <w:rsid w:val="00627AB8"/>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09"/>
    <w:rsid w:val="0063213C"/>
    <w:rsid w:val="00632339"/>
    <w:rsid w:val="006323A0"/>
    <w:rsid w:val="00632415"/>
    <w:rsid w:val="00632416"/>
    <w:rsid w:val="0063242E"/>
    <w:rsid w:val="006326FE"/>
    <w:rsid w:val="00632DE3"/>
    <w:rsid w:val="00632F30"/>
    <w:rsid w:val="0063314F"/>
    <w:rsid w:val="006331A0"/>
    <w:rsid w:val="006332C4"/>
    <w:rsid w:val="00633629"/>
    <w:rsid w:val="0063367D"/>
    <w:rsid w:val="006337EE"/>
    <w:rsid w:val="00633831"/>
    <w:rsid w:val="00633BBA"/>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76"/>
    <w:rsid w:val="006362EF"/>
    <w:rsid w:val="00636360"/>
    <w:rsid w:val="006365AD"/>
    <w:rsid w:val="006367C9"/>
    <w:rsid w:val="006368FB"/>
    <w:rsid w:val="00636ADF"/>
    <w:rsid w:val="00636B1C"/>
    <w:rsid w:val="00636D7F"/>
    <w:rsid w:val="00636FC6"/>
    <w:rsid w:val="00637126"/>
    <w:rsid w:val="00637540"/>
    <w:rsid w:val="006375DF"/>
    <w:rsid w:val="006376E3"/>
    <w:rsid w:val="006376F5"/>
    <w:rsid w:val="0063770B"/>
    <w:rsid w:val="006377A1"/>
    <w:rsid w:val="006377E5"/>
    <w:rsid w:val="00637A58"/>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2F9"/>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5B"/>
    <w:rsid w:val="00644386"/>
    <w:rsid w:val="00644489"/>
    <w:rsid w:val="006445C4"/>
    <w:rsid w:val="006445FE"/>
    <w:rsid w:val="0064474B"/>
    <w:rsid w:val="006449CD"/>
    <w:rsid w:val="00644F00"/>
    <w:rsid w:val="0064508E"/>
    <w:rsid w:val="006452F2"/>
    <w:rsid w:val="0064539D"/>
    <w:rsid w:val="0064546A"/>
    <w:rsid w:val="00645771"/>
    <w:rsid w:val="006457A0"/>
    <w:rsid w:val="006457CA"/>
    <w:rsid w:val="00645815"/>
    <w:rsid w:val="006459EE"/>
    <w:rsid w:val="00645C28"/>
    <w:rsid w:val="00645D7F"/>
    <w:rsid w:val="00645F60"/>
    <w:rsid w:val="00645FBA"/>
    <w:rsid w:val="00645FF2"/>
    <w:rsid w:val="00646115"/>
    <w:rsid w:val="0064619E"/>
    <w:rsid w:val="00646245"/>
    <w:rsid w:val="006463AC"/>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03"/>
    <w:rsid w:val="00647A3F"/>
    <w:rsid w:val="00647B19"/>
    <w:rsid w:val="00647BB2"/>
    <w:rsid w:val="0065013D"/>
    <w:rsid w:val="00650376"/>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A9"/>
    <w:rsid w:val="006520D4"/>
    <w:rsid w:val="0065228D"/>
    <w:rsid w:val="0065247A"/>
    <w:rsid w:val="006525D5"/>
    <w:rsid w:val="006527BD"/>
    <w:rsid w:val="00652A1C"/>
    <w:rsid w:val="00652D48"/>
    <w:rsid w:val="00652E8C"/>
    <w:rsid w:val="00652FB2"/>
    <w:rsid w:val="0065352B"/>
    <w:rsid w:val="006535AE"/>
    <w:rsid w:val="0065369F"/>
    <w:rsid w:val="006537DE"/>
    <w:rsid w:val="00653984"/>
    <w:rsid w:val="00653BF1"/>
    <w:rsid w:val="0065422B"/>
    <w:rsid w:val="006542AE"/>
    <w:rsid w:val="00654532"/>
    <w:rsid w:val="006545C6"/>
    <w:rsid w:val="00654808"/>
    <w:rsid w:val="00654CA1"/>
    <w:rsid w:val="00654DEC"/>
    <w:rsid w:val="00654E23"/>
    <w:rsid w:val="00654E93"/>
    <w:rsid w:val="00654EB0"/>
    <w:rsid w:val="00654FF6"/>
    <w:rsid w:val="0065501C"/>
    <w:rsid w:val="006551BA"/>
    <w:rsid w:val="006553AD"/>
    <w:rsid w:val="006554FC"/>
    <w:rsid w:val="0065560D"/>
    <w:rsid w:val="00655641"/>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371"/>
    <w:rsid w:val="006576EF"/>
    <w:rsid w:val="00657798"/>
    <w:rsid w:val="00657C81"/>
    <w:rsid w:val="00657FBF"/>
    <w:rsid w:val="00660007"/>
    <w:rsid w:val="00660009"/>
    <w:rsid w:val="006601CE"/>
    <w:rsid w:val="006602BB"/>
    <w:rsid w:val="0066049D"/>
    <w:rsid w:val="006609B2"/>
    <w:rsid w:val="0066115E"/>
    <w:rsid w:val="006613ED"/>
    <w:rsid w:val="00661487"/>
    <w:rsid w:val="006614A1"/>
    <w:rsid w:val="00661534"/>
    <w:rsid w:val="006617C9"/>
    <w:rsid w:val="006619E5"/>
    <w:rsid w:val="00661C14"/>
    <w:rsid w:val="00661ECC"/>
    <w:rsid w:val="00662613"/>
    <w:rsid w:val="00662829"/>
    <w:rsid w:val="0066292E"/>
    <w:rsid w:val="00662B98"/>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79D"/>
    <w:rsid w:val="0066492A"/>
    <w:rsid w:val="00664AB6"/>
    <w:rsid w:val="00664E17"/>
    <w:rsid w:val="00664E2B"/>
    <w:rsid w:val="00664EA2"/>
    <w:rsid w:val="00664F54"/>
    <w:rsid w:val="006651A6"/>
    <w:rsid w:val="0066527A"/>
    <w:rsid w:val="006652F3"/>
    <w:rsid w:val="00665408"/>
    <w:rsid w:val="006656C6"/>
    <w:rsid w:val="00665BD2"/>
    <w:rsid w:val="00665D13"/>
    <w:rsid w:val="00665D1C"/>
    <w:rsid w:val="00666227"/>
    <w:rsid w:val="0066665E"/>
    <w:rsid w:val="0066666A"/>
    <w:rsid w:val="006668C0"/>
    <w:rsid w:val="00666A78"/>
    <w:rsid w:val="00666AA6"/>
    <w:rsid w:val="00666B2A"/>
    <w:rsid w:val="00666BEB"/>
    <w:rsid w:val="00666CD5"/>
    <w:rsid w:val="00666E2F"/>
    <w:rsid w:val="00667055"/>
    <w:rsid w:val="00667065"/>
    <w:rsid w:val="0066710F"/>
    <w:rsid w:val="00667667"/>
    <w:rsid w:val="0066798A"/>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12"/>
    <w:rsid w:val="00671B5D"/>
    <w:rsid w:val="00671C50"/>
    <w:rsid w:val="00671EFF"/>
    <w:rsid w:val="006724A1"/>
    <w:rsid w:val="0067251D"/>
    <w:rsid w:val="006725CB"/>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E6"/>
    <w:rsid w:val="00673AF4"/>
    <w:rsid w:val="00673C36"/>
    <w:rsid w:val="00673D57"/>
    <w:rsid w:val="00673E68"/>
    <w:rsid w:val="006742F0"/>
    <w:rsid w:val="00674408"/>
    <w:rsid w:val="006745ED"/>
    <w:rsid w:val="00674727"/>
    <w:rsid w:val="00674972"/>
    <w:rsid w:val="00674A54"/>
    <w:rsid w:val="00674A6B"/>
    <w:rsid w:val="00674B10"/>
    <w:rsid w:val="00674DE8"/>
    <w:rsid w:val="00674F37"/>
    <w:rsid w:val="00675233"/>
    <w:rsid w:val="0067532F"/>
    <w:rsid w:val="00675454"/>
    <w:rsid w:val="0067560B"/>
    <w:rsid w:val="006756A1"/>
    <w:rsid w:val="00675704"/>
    <w:rsid w:val="006757B2"/>
    <w:rsid w:val="00675BCD"/>
    <w:rsid w:val="00675FB0"/>
    <w:rsid w:val="00676018"/>
    <w:rsid w:val="0067615B"/>
    <w:rsid w:val="0067647C"/>
    <w:rsid w:val="0067659B"/>
    <w:rsid w:val="006765F4"/>
    <w:rsid w:val="0067682A"/>
    <w:rsid w:val="006768E8"/>
    <w:rsid w:val="00676966"/>
    <w:rsid w:val="00676AFF"/>
    <w:rsid w:val="00677109"/>
    <w:rsid w:val="006771AA"/>
    <w:rsid w:val="006772D9"/>
    <w:rsid w:val="00677478"/>
    <w:rsid w:val="00677495"/>
    <w:rsid w:val="00677544"/>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4A2"/>
    <w:rsid w:val="00681764"/>
    <w:rsid w:val="00681865"/>
    <w:rsid w:val="006818B4"/>
    <w:rsid w:val="00681C0F"/>
    <w:rsid w:val="00681DE4"/>
    <w:rsid w:val="00682103"/>
    <w:rsid w:val="00682302"/>
    <w:rsid w:val="006824E3"/>
    <w:rsid w:val="00682514"/>
    <w:rsid w:val="00682593"/>
    <w:rsid w:val="006828C9"/>
    <w:rsid w:val="006828CD"/>
    <w:rsid w:val="0068292F"/>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BE1"/>
    <w:rsid w:val="00684D0F"/>
    <w:rsid w:val="00684EAC"/>
    <w:rsid w:val="006851B1"/>
    <w:rsid w:val="006851F4"/>
    <w:rsid w:val="006851FA"/>
    <w:rsid w:val="00685201"/>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6FCF"/>
    <w:rsid w:val="006870AC"/>
    <w:rsid w:val="006871F5"/>
    <w:rsid w:val="00687299"/>
    <w:rsid w:val="00687825"/>
    <w:rsid w:val="006879D5"/>
    <w:rsid w:val="00687DEC"/>
    <w:rsid w:val="00690190"/>
    <w:rsid w:val="00690229"/>
    <w:rsid w:val="0069061C"/>
    <w:rsid w:val="006906BC"/>
    <w:rsid w:val="006906BD"/>
    <w:rsid w:val="00690814"/>
    <w:rsid w:val="00690BB9"/>
    <w:rsid w:val="00690C82"/>
    <w:rsid w:val="00690CEA"/>
    <w:rsid w:val="00690F79"/>
    <w:rsid w:val="0069103B"/>
    <w:rsid w:val="006910A5"/>
    <w:rsid w:val="00691167"/>
    <w:rsid w:val="006911A7"/>
    <w:rsid w:val="006912D6"/>
    <w:rsid w:val="006912E1"/>
    <w:rsid w:val="00691646"/>
    <w:rsid w:val="006916DE"/>
    <w:rsid w:val="00691BF2"/>
    <w:rsid w:val="00691DAD"/>
    <w:rsid w:val="00691E76"/>
    <w:rsid w:val="006920C8"/>
    <w:rsid w:val="00692204"/>
    <w:rsid w:val="0069239A"/>
    <w:rsid w:val="0069284B"/>
    <w:rsid w:val="00692937"/>
    <w:rsid w:val="0069296B"/>
    <w:rsid w:val="006929AD"/>
    <w:rsid w:val="00692D2E"/>
    <w:rsid w:val="00693706"/>
    <w:rsid w:val="0069381D"/>
    <w:rsid w:val="0069392A"/>
    <w:rsid w:val="00693965"/>
    <w:rsid w:val="00693BCF"/>
    <w:rsid w:val="00693C86"/>
    <w:rsid w:val="00693F5C"/>
    <w:rsid w:val="006946C6"/>
    <w:rsid w:val="00694A13"/>
    <w:rsid w:val="00694AB8"/>
    <w:rsid w:val="00694C74"/>
    <w:rsid w:val="00694CB8"/>
    <w:rsid w:val="00694D15"/>
    <w:rsid w:val="00694D32"/>
    <w:rsid w:val="00694D78"/>
    <w:rsid w:val="00695330"/>
    <w:rsid w:val="0069537E"/>
    <w:rsid w:val="00695386"/>
    <w:rsid w:val="006954AA"/>
    <w:rsid w:val="006954F9"/>
    <w:rsid w:val="0069555B"/>
    <w:rsid w:val="00695865"/>
    <w:rsid w:val="006958CA"/>
    <w:rsid w:val="006958F5"/>
    <w:rsid w:val="0069590A"/>
    <w:rsid w:val="00695BE9"/>
    <w:rsid w:val="00695D67"/>
    <w:rsid w:val="00695F21"/>
    <w:rsid w:val="00695F7D"/>
    <w:rsid w:val="00696107"/>
    <w:rsid w:val="0069623E"/>
    <w:rsid w:val="00696487"/>
    <w:rsid w:val="0069652C"/>
    <w:rsid w:val="006965B9"/>
    <w:rsid w:val="00696745"/>
    <w:rsid w:val="00696B3A"/>
    <w:rsid w:val="00696BA7"/>
    <w:rsid w:val="00696DDE"/>
    <w:rsid w:val="00696DFA"/>
    <w:rsid w:val="00696EE3"/>
    <w:rsid w:val="00696F43"/>
    <w:rsid w:val="00697158"/>
    <w:rsid w:val="006971C7"/>
    <w:rsid w:val="006971CE"/>
    <w:rsid w:val="00697271"/>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CA5"/>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4EA"/>
    <w:rsid w:val="006A487F"/>
    <w:rsid w:val="006A4A8B"/>
    <w:rsid w:val="006A4A91"/>
    <w:rsid w:val="006A4D2B"/>
    <w:rsid w:val="006A4F01"/>
    <w:rsid w:val="006A53FD"/>
    <w:rsid w:val="006A54E5"/>
    <w:rsid w:val="006A5695"/>
    <w:rsid w:val="006A56BA"/>
    <w:rsid w:val="006A58C2"/>
    <w:rsid w:val="006A599D"/>
    <w:rsid w:val="006A5A84"/>
    <w:rsid w:val="006A5AD4"/>
    <w:rsid w:val="006A5D71"/>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2F"/>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94"/>
    <w:rsid w:val="006B14CC"/>
    <w:rsid w:val="006B1985"/>
    <w:rsid w:val="006B1A97"/>
    <w:rsid w:val="006B1C6B"/>
    <w:rsid w:val="006B1CCF"/>
    <w:rsid w:val="006B1E2F"/>
    <w:rsid w:val="006B1E8D"/>
    <w:rsid w:val="006B1F66"/>
    <w:rsid w:val="006B2106"/>
    <w:rsid w:val="006B220E"/>
    <w:rsid w:val="006B225B"/>
    <w:rsid w:val="006B23C4"/>
    <w:rsid w:val="006B24A4"/>
    <w:rsid w:val="006B2538"/>
    <w:rsid w:val="006B258F"/>
    <w:rsid w:val="006B25A5"/>
    <w:rsid w:val="006B26F1"/>
    <w:rsid w:val="006B28CB"/>
    <w:rsid w:val="006B29C3"/>
    <w:rsid w:val="006B2A08"/>
    <w:rsid w:val="006B33EC"/>
    <w:rsid w:val="006B34A2"/>
    <w:rsid w:val="006B35F0"/>
    <w:rsid w:val="006B384F"/>
    <w:rsid w:val="006B3BA5"/>
    <w:rsid w:val="006B3C87"/>
    <w:rsid w:val="006B3DB7"/>
    <w:rsid w:val="006B3EB0"/>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58C"/>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6E9B"/>
    <w:rsid w:val="006B6F0C"/>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179"/>
    <w:rsid w:val="006C1426"/>
    <w:rsid w:val="006C150E"/>
    <w:rsid w:val="006C1733"/>
    <w:rsid w:val="006C1AE6"/>
    <w:rsid w:val="006C1BE3"/>
    <w:rsid w:val="006C1D52"/>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564"/>
    <w:rsid w:val="006C56A6"/>
    <w:rsid w:val="006C5851"/>
    <w:rsid w:val="006C59C2"/>
    <w:rsid w:val="006C5A18"/>
    <w:rsid w:val="006C5AF5"/>
    <w:rsid w:val="006C5BF5"/>
    <w:rsid w:val="006C5CCA"/>
    <w:rsid w:val="006C604C"/>
    <w:rsid w:val="006C63C5"/>
    <w:rsid w:val="006C6575"/>
    <w:rsid w:val="006C657A"/>
    <w:rsid w:val="006C6608"/>
    <w:rsid w:val="006C6632"/>
    <w:rsid w:val="006C67B8"/>
    <w:rsid w:val="006C696A"/>
    <w:rsid w:val="006C6B5A"/>
    <w:rsid w:val="006C6BB2"/>
    <w:rsid w:val="006C6DDF"/>
    <w:rsid w:val="006C6F2E"/>
    <w:rsid w:val="006C72DE"/>
    <w:rsid w:val="006C7309"/>
    <w:rsid w:val="006C759E"/>
    <w:rsid w:val="006C79F7"/>
    <w:rsid w:val="006C7A59"/>
    <w:rsid w:val="006C7AAC"/>
    <w:rsid w:val="006C7CF0"/>
    <w:rsid w:val="006C7D8A"/>
    <w:rsid w:val="006C7F6A"/>
    <w:rsid w:val="006C7FBF"/>
    <w:rsid w:val="006D013B"/>
    <w:rsid w:val="006D024C"/>
    <w:rsid w:val="006D02E7"/>
    <w:rsid w:val="006D05B8"/>
    <w:rsid w:val="006D07A9"/>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795"/>
    <w:rsid w:val="006D380C"/>
    <w:rsid w:val="006D3888"/>
    <w:rsid w:val="006D4057"/>
    <w:rsid w:val="006D41D7"/>
    <w:rsid w:val="006D4385"/>
    <w:rsid w:val="006D45C1"/>
    <w:rsid w:val="006D47FA"/>
    <w:rsid w:val="006D4802"/>
    <w:rsid w:val="006D48B6"/>
    <w:rsid w:val="006D48E9"/>
    <w:rsid w:val="006D4C37"/>
    <w:rsid w:val="006D4D47"/>
    <w:rsid w:val="006D4E4D"/>
    <w:rsid w:val="006D50C1"/>
    <w:rsid w:val="006D519D"/>
    <w:rsid w:val="006D51AB"/>
    <w:rsid w:val="006D52FC"/>
    <w:rsid w:val="006D53AF"/>
    <w:rsid w:val="006D54EB"/>
    <w:rsid w:val="006D55D0"/>
    <w:rsid w:val="006D55F6"/>
    <w:rsid w:val="006D56EC"/>
    <w:rsid w:val="006D5A4E"/>
    <w:rsid w:val="006D5CD8"/>
    <w:rsid w:val="006D5D52"/>
    <w:rsid w:val="006D5E95"/>
    <w:rsid w:val="006D5E96"/>
    <w:rsid w:val="006D6253"/>
    <w:rsid w:val="006D629F"/>
    <w:rsid w:val="006D62EC"/>
    <w:rsid w:val="006D68D0"/>
    <w:rsid w:val="006D6A23"/>
    <w:rsid w:val="006D6BD3"/>
    <w:rsid w:val="006D6C0C"/>
    <w:rsid w:val="006D6DA7"/>
    <w:rsid w:val="006D6EFF"/>
    <w:rsid w:val="006D6F65"/>
    <w:rsid w:val="006D723C"/>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3F2"/>
    <w:rsid w:val="006E2725"/>
    <w:rsid w:val="006E2913"/>
    <w:rsid w:val="006E2C43"/>
    <w:rsid w:val="006E2ECB"/>
    <w:rsid w:val="006E3248"/>
    <w:rsid w:val="006E32BE"/>
    <w:rsid w:val="006E32D5"/>
    <w:rsid w:val="006E34D2"/>
    <w:rsid w:val="006E3B19"/>
    <w:rsid w:val="006E3BC8"/>
    <w:rsid w:val="006E3DFF"/>
    <w:rsid w:val="006E3E6D"/>
    <w:rsid w:val="006E3F2E"/>
    <w:rsid w:val="006E40BF"/>
    <w:rsid w:val="006E410B"/>
    <w:rsid w:val="006E41E7"/>
    <w:rsid w:val="006E437D"/>
    <w:rsid w:val="006E43E5"/>
    <w:rsid w:val="006E43EF"/>
    <w:rsid w:val="006E44C7"/>
    <w:rsid w:val="006E44E2"/>
    <w:rsid w:val="006E4691"/>
    <w:rsid w:val="006E46D3"/>
    <w:rsid w:val="006E4746"/>
    <w:rsid w:val="006E4B59"/>
    <w:rsid w:val="006E4BD6"/>
    <w:rsid w:val="006E502C"/>
    <w:rsid w:val="006E5331"/>
    <w:rsid w:val="006E5370"/>
    <w:rsid w:val="006E540B"/>
    <w:rsid w:val="006E5440"/>
    <w:rsid w:val="006E5561"/>
    <w:rsid w:val="006E5652"/>
    <w:rsid w:val="006E573F"/>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E7FF1"/>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24"/>
    <w:rsid w:val="006F2133"/>
    <w:rsid w:val="006F23B1"/>
    <w:rsid w:val="006F2537"/>
    <w:rsid w:val="006F26B2"/>
    <w:rsid w:val="006F278D"/>
    <w:rsid w:val="006F295F"/>
    <w:rsid w:val="006F2960"/>
    <w:rsid w:val="006F2B2B"/>
    <w:rsid w:val="006F2B63"/>
    <w:rsid w:val="006F2ED8"/>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5"/>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96"/>
    <w:rsid w:val="006F63F3"/>
    <w:rsid w:val="006F6451"/>
    <w:rsid w:val="006F6581"/>
    <w:rsid w:val="006F6595"/>
    <w:rsid w:val="006F65DA"/>
    <w:rsid w:val="006F6812"/>
    <w:rsid w:val="006F6842"/>
    <w:rsid w:val="006F6A04"/>
    <w:rsid w:val="006F6AB2"/>
    <w:rsid w:val="006F7128"/>
    <w:rsid w:val="006F7257"/>
    <w:rsid w:val="006F739F"/>
    <w:rsid w:val="006F7492"/>
    <w:rsid w:val="006F75F9"/>
    <w:rsid w:val="006F778F"/>
    <w:rsid w:val="006F79EB"/>
    <w:rsid w:val="006F7C2B"/>
    <w:rsid w:val="006F7C35"/>
    <w:rsid w:val="006F7E0A"/>
    <w:rsid w:val="007000AC"/>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191"/>
    <w:rsid w:val="00702D53"/>
    <w:rsid w:val="00702D9C"/>
    <w:rsid w:val="00702DF4"/>
    <w:rsid w:val="00702FB6"/>
    <w:rsid w:val="007030A3"/>
    <w:rsid w:val="00703142"/>
    <w:rsid w:val="007035C5"/>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B09"/>
    <w:rsid w:val="00704CEA"/>
    <w:rsid w:val="00704CF0"/>
    <w:rsid w:val="00705032"/>
    <w:rsid w:val="00705111"/>
    <w:rsid w:val="00705149"/>
    <w:rsid w:val="00705276"/>
    <w:rsid w:val="00705505"/>
    <w:rsid w:val="007058A9"/>
    <w:rsid w:val="007058D4"/>
    <w:rsid w:val="00705BF0"/>
    <w:rsid w:val="00705DEB"/>
    <w:rsid w:val="00705E6F"/>
    <w:rsid w:val="007060AE"/>
    <w:rsid w:val="0070626D"/>
    <w:rsid w:val="007062AB"/>
    <w:rsid w:val="00706485"/>
    <w:rsid w:val="00706634"/>
    <w:rsid w:val="00706796"/>
    <w:rsid w:val="00706A00"/>
    <w:rsid w:val="00706A28"/>
    <w:rsid w:val="00706B08"/>
    <w:rsid w:val="00706C78"/>
    <w:rsid w:val="00706D91"/>
    <w:rsid w:val="00706EA4"/>
    <w:rsid w:val="00706EB6"/>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8CE"/>
    <w:rsid w:val="00712B85"/>
    <w:rsid w:val="00712C54"/>
    <w:rsid w:val="00712CC0"/>
    <w:rsid w:val="00712E2C"/>
    <w:rsid w:val="00712E3A"/>
    <w:rsid w:val="00712F23"/>
    <w:rsid w:val="00712FD9"/>
    <w:rsid w:val="00713497"/>
    <w:rsid w:val="00713616"/>
    <w:rsid w:val="00713655"/>
    <w:rsid w:val="0071370E"/>
    <w:rsid w:val="007138D2"/>
    <w:rsid w:val="007139C5"/>
    <w:rsid w:val="00713DE5"/>
    <w:rsid w:val="00714007"/>
    <w:rsid w:val="00714049"/>
    <w:rsid w:val="00714B9B"/>
    <w:rsid w:val="00714CE9"/>
    <w:rsid w:val="0071503C"/>
    <w:rsid w:val="007150AC"/>
    <w:rsid w:val="00715183"/>
    <w:rsid w:val="00715248"/>
    <w:rsid w:val="007152F1"/>
    <w:rsid w:val="007155AD"/>
    <w:rsid w:val="00715823"/>
    <w:rsid w:val="007159F0"/>
    <w:rsid w:val="00715B64"/>
    <w:rsid w:val="00715BAF"/>
    <w:rsid w:val="00715D92"/>
    <w:rsid w:val="00715F10"/>
    <w:rsid w:val="00715F97"/>
    <w:rsid w:val="0071602B"/>
    <w:rsid w:val="007160AF"/>
    <w:rsid w:val="0071618F"/>
    <w:rsid w:val="00716371"/>
    <w:rsid w:val="007164EA"/>
    <w:rsid w:val="00716500"/>
    <w:rsid w:val="007166B9"/>
    <w:rsid w:val="007167C0"/>
    <w:rsid w:val="007167CF"/>
    <w:rsid w:val="007168CF"/>
    <w:rsid w:val="00716B9A"/>
    <w:rsid w:val="00716CCF"/>
    <w:rsid w:val="00716F77"/>
    <w:rsid w:val="0071721B"/>
    <w:rsid w:val="00717305"/>
    <w:rsid w:val="00717385"/>
    <w:rsid w:val="00717499"/>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6D8"/>
    <w:rsid w:val="00723715"/>
    <w:rsid w:val="00723722"/>
    <w:rsid w:val="00723C4B"/>
    <w:rsid w:val="00723C7E"/>
    <w:rsid w:val="0072418B"/>
    <w:rsid w:val="00724283"/>
    <w:rsid w:val="00724315"/>
    <w:rsid w:val="0072437A"/>
    <w:rsid w:val="007246A2"/>
    <w:rsid w:val="007246CD"/>
    <w:rsid w:val="007247C1"/>
    <w:rsid w:val="007247E3"/>
    <w:rsid w:val="0072487D"/>
    <w:rsid w:val="00724ADE"/>
    <w:rsid w:val="00724B38"/>
    <w:rsid w:val="00724D4F"/>
    <w:rsid w:val="00724EE6"/>
    <w:rsid w:val="00725125"/>
    <w:rsid w:val="00725158"/>
    <w:rsid w:val="0072527F"/>
    <w:rsid w:val="007253BC"/>
    <w:rsid w:val="00725614"/>
    <w:rsid w:val="00725641"/>
    <w:rsid w:val="0072575B"/>
    <w:rsid w:val="0072588C"/>
    <w:rsid w:val="007258F1"/>
    <w:rsid w:val="00725AE1"/>
    <w:rsid w:val="00725CB4"/>
    <w:rsid w:val="00725D5D"/>
    <w:rsid w:val="00725DDB"/>
    <w:rsid w:val="00725E83"/>
    <w:rsid w:val="0072604E"/>
    <w:rsid w:val="00726136"/>
    <w:rsid w:val="00726384"/>
    <w:rsid w:val="0072667C"/>
    <w:rsid w:val="007266A6"/>
    <w:rsid w:val="007266C8"/>
    <w:rsid w:val="007269C5"/>
    <w:rsid w:val="00726A5C"/>
    <w:rsid w:val="00726AC1"/>
    <w:rsid w:val="00726B98"/>
    <w:rsid w:val="00726ED7"/>
    <w:rsid w:val="00726FBC"/>
    <w:rsid w:val="0072704E"/>
    <w:rsid w:val="00727110"/>
    <w:rsid w:val="00727171"/>
    <w:rsid w:val="00727254"/>
    <w:rsid w:val="007272B5"/>
    <w:rsid w:val="007273B2"/>
    <w:rsid w:val="007273E3"/>
    <w:rsid w:val="007273E5"/>
    <w:rsid w:val="00727422"/>
    <w:rsid w:val="00727492"/>
    <w:rsid w:val="007275E3"/>
    <w:rsid w:val="00727E80"/>
    <w:rsid w:val="00730167"/>
    <w:rsid w:val="007301A2"/>
    <w:rsid w:val="00730299"/>
    <w:rsid w:val="007303F6"/>
    <w:rsid w:val="007304FA"/>
    <w:rsid w:val="00730572"/>
    <w:rsid w:val="00730708"/>
    <w:rsid w:val="007307DE"/>
    <w:rsid w:val="007307FF"/>
    <w:rsid w:val="00730ADC"/>
    <w:rsid w:val="00730E1F"/>
    <w:rsid w:val="00730E52"/>
    <w:rsid w:val="00730F18"/>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2CB"/>
    <w:rsid w:val="00732367"/>
    <w:rsid w:val="00732686"/>
    <w:rsid w:val="0073281B"/>
    <w:rsid w:val="00732A14"/>
    <w:rsid w:val="00732A32"/>
    <w:rsid w:val="00732C94"/>
    <w:rsid w:val="00732DA4"/>
    <w:rsid w:val="00732F86"/>
    <w:rsid w:val="007333F7"/>
    <w:rsid w:val="007334CF"/>
    <w:rsid w:val="00733692"/>
    <w:rsid w:val="00733710"/>
    <w:rsid w:val="007337FA"/>
    <w:rsid w:val="00733AA8"/>
    <w:rsid w:val="00733AD9"/>
    <w:rsid w:val="00733B6A"/>
    <w:rsid w:val="00733BE6"/>
    <w:rsid w:val="00733D6E"/>
    <w:rsid w:val="00733EAC"/>
    <w:rsid w:val="00733ECE"/>
    <w:rsid w:val="007340F8"/>
    <w:rsid w:val="00734100"/>
    <w:rsid w:val="00734191"/>
    <w:rsid w:val="0073420C"/>
    <w:rsid w:val="00734212"/>
    <w:rsid w:val="007345A0"/>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172"/>
    <w:rsid w:val="0074134B"/>
    <w:rsid w:val="007416FE"/>
    <w:rsid w:val="0074181A"/>
    <w:rsid w:val="00741A00"/>
    <w:rsid w:val="00741A95"/>
    <w:rsid w:val="00741CEA"/>
    <w:rsid w:val="00741D41"/>
    <w:rsid w:val="00741EED"/>
    <w:rsid w:val="00741FB1"/>
    <w:rsid w:val="00742023"/>
    <w:rsid w:val="007421CF"/>
    <w:rsid w:val="007421FF"/>
    <w:rsid w:val="00742208"/>
    <w:rsid w:val="00742263"/>
    <w:rsid w:val="007423B7"/>
    <w:rsid w:val="00742625"/>
    <w:rsid w:val="00742831"/>
    <w:rsid w:val="00742B96"/>
    <w:rsid w:val="00742CAB"/>
    <w:rsid w:val="00742CB7"/>
    <w:rsid w:val="00742EE6"/>
    <w:rsid w:val="007431DF"/>
    <w:rsid w:val="00743341"/>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273"/>
    <w:rsid w:val="00745599"/>
    <w:rsid w:val="007456C4"/>
    <w:rsid w:val="007456F7"/>
    <w:rsid w:val="00745814"/>
    <w:rsid w:val="00745B55"/>
    <w:rsid w:val="00745D8A"/>
    <w:rsid w:val="00745FB7"/>
    <w:rsid w:val="00746042"/>
    <w:rsid w:val="00746379"/>
    <w:rsid w:val="007466BF"/>
    <w:rsid w:val="007467FA"/>
    <w:rsid w:val="007469CD"/>
    <w:rsid w:val="00746B26"/>
    <w:rsid w:val="00746B7A"/>
    <w:rsid w:val="00746F18"/>
    <w:rsid w:val="0074703D"/>
    <w:rsid w:val="007471A1"/>
    <w:rsid w:val="00747390"/>
    <w:rsid w:val="00747580"/>
    <w:rsid w:val="007475EE"/>
    <w:rsid w:val="00747779"/>
    <w:rsid w:val="00747851"/>
    <w:rsid w:val="0074785D"/>
    <w:rsid w:val="00747983"/>
    <w:rsid w:val="00747B46"/>
    <w:rsid w:val="00747D9C"/>
    <w:rsid w:val="00747FF3"/>
    <w:rsid w:val="0075035D"/>
    <w:rsid w:val="007503AC"/>
    <w:rsid w:val="007505BE"/>
    <w:rsid w:val="007505C0"/>
    <w:rsid w:val="00750634"/>
    <w:rsid w:val="007508B2"/>
    <w:rsid w:val="00750B0F"/>
    <w:rsid w:val="00750EB3"/>
    <w:rsid w:val="00750FE7"/>
    <w:rsid w:val="007510C0"/>
    <w:rsid w:val="00751543"/>
    <w:rsid w:val="00751A01"/>
    <w:rsid w:val="00751C3A"/>
    <w:rsid w:val="00751EAB"/>
    <w:rsid w:val="00752124"/>
    <w:rsid w:val="007522CA"/>
    <w:rsid w:val="00752657"/>
    <w:rsid w:val="00752694"/>
    <w:rsid w:val="00752732"/>
    <w:rsid w:val="00752961"/>
    <w:rsid w:val="00752AC1"/>
    <w:rsid w:val="00752B1A"/>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1DB"/>
    <w:rsid w:val="0075439E"/>
    <w:rsid w:val="00754481"/>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52"/>
    <w:rsid w:val="007574CF"/>
    <w:rsid w:val="007575E4"/>
    <w:rsid w:val="0075760E"/>
    <w:rsid w:val="00757795"/>
    <w:rsid w:val="00757865"/>
    <w:rsid w:val="007578AD"/>
    <w:rsid w:val="007579B2"/>
    <w:rsid w:val="00757A67"/>
    <w:rsid w:val="00757B84"/>
    <w:rsid w:val="00757C8B"/>
    <w:rsid w:val="00757CFF"/>
    <w:rsid w:val="00757DA4"/>
    <w:rsid w:val="00757F3E"/>
    <w:rsid w:val="00760136"/>
    <w:rsid w:val="007602E7"/>
    <w:rsid w:val="0076067B"/>
    <w:rsid w:val="00760CE0"/>
    <w:rsid w:val="00760D21"/>
    <w:rsid w:val="00760D6A"/>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253"/>
    <w:rsid w:val="0076442C"/>
    <w:rsid w:val="0076470C"/>
    <w:rsid w:val="007647E7"/>
    <w:rsid w:val="00764955"/>
    <w:rsid w:val="00764961"/>
    <w:rsid w:val="00764986"/>
    <w:rsid w:val="00764E5B"/>
    <w:rsid w:val="007652F1"/>
    <w:rsid w:val="007653B0"/>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94E"/>
    <w:rsid w:val="00771DCD"/>
    <w:rsid w:val="007721B9"/>
    <w:rsid w:val="007721FA"/>
    <w:rsid w:val="007723C5"/>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A3F"/>
    <w:rsid w:val="00773B81"/>
    <w:rsid w:val="00773C3A"/>
    <w:rsid w:val="00774040"/>
    <w:rsid w:val="00774397"/>
    <w:rsid w:val="0077459A"/>
    <w:rsid w:val="0077469C"/>
    <w:rsid w:val="007746E2"/>
    <w:rsid w:val="00774A82"/>
    <w:rsid w:val="00774C9F"/>
    <w:rsid w:val="00774D4A"/>
    <w:rsid w:val="00774E69"/>
    <w:rsid w:val="0077525E"/>
    <w:rsid w:val="00775365"/>
    <w:rsid w:val="00775434"/>
    <w:rsid w:val="007754F7"/>
    <w:rsid w:val="00775C28"/>
    <w:rsid w:val="00775C71"/>
    <w:rsid w:val="00775EF6"/>
    <w:rsid w:val="00775F12"/>
    <w:rsid w:val="0077605F"/>
    <w:rsid w:val="007760BF"/>
    <w:rsid w:val="00776331"/>
    <w:rsid w:val="00776509"/>
    <w:rsid w:val="007767FB"/>
    <w:rsid w:val="0077692F"/>
    <w:rsid w:val="00776A03"/>
    <w:rsid w:val="00776B94"/>
    <w:rsid w:val="00776C8E"/>
    <w:rsid w:val="00776E8F"/>
    <w:rsid w:val="00776FF2"/>
    <w:rsid w:val="00777564"/>
    <w:rsid w:val="0077766C"/>
    <w:rsid w:val="007778D5"/>
    <w:rsid w:val="00777A04"/>
    <w:rsid w:val="00777CA7"/>
    <w:rsid w:val="00780029"/>
    <w:rsid w:val="00780051"/>
    <w:rsid w:val="007800D6"/>
    <w:rsid w:val="007802F5"/>
    <w:rsid w:val="0078035E"/>
    <w:rsid w:val="00780449"/>
    <w:rsid w:val="007806BC"/>
    <w:rsid w:val="00780814"/>
    <w:rsid w:val="00780A53"/>
    <w:rsid w:val="00780F28"/>
    <w:rsid w:val="00780FDF"/>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634"/>
    <w:rsid w:val="00782752"/>
    <w:rsid w:val="0078288A"/>
    <w:rsid w:val="0078290E"/>
    <w:rsid w:val="00782922"/>
    <w:rsid w:val="00782A56"/>
    <w:rsid w:val="00782ABF"/>
    <w:rsid w:val="007830D6"/>
    <w:rsid w:val="00783175"/>
    <w:rsid w:val="007831D9"/>
    <w:rsid w:val="007833B7"/>
    <w:rsid w:val="00783800"/>
    <w:rsid w:val="00783840"/>
    <w:rsid w:val="007839D4"/>
    <w:rsid w:val="00783A35"/>
    <w:rsid w:val="00783A3A"/>
    <w:rsid w:val="00783AAC"/>
    <w:rsid w:val="00783CB2"/>
    <w:rsid w:val="007844A1"/>
    <w:rsid w:val="00784585"/>
    <w:rsid w:val="007845E5"/>
    <w:rsid w:val="00784641"/>
    <w:rsid w:val="007846EC"/>
    <w:rsid w:val="00784793"/>
    <w:rsid w:val="00784843"/>
    <w:rsid w:val="00784B16"/>
    <w:rsid w:val="00784DFE"/>
    <w:rsid w:val="00784E06"/>
    <w:rsid w:val="00784E13"/>
    <w:rsid w:val="00784F22"/>
    <w:rsid w:val="007850D8"/>
    <w:rsid w:val="00785171"/>
    <w:rsid w:val="007852C2"/>
    <w:rsid w:val="00785550"/>
    <w:rsid w:val="0078566F"/>
    <w:rsid w:val="00785987"/>
    <w:rsid w:val="00785A34"/>
    <w:rsid w:val="00785A57"/>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863"/>
    <w:rsid w:val="00787A0E"/>
    <w:rsid w:val="00787A17"/>
    <w:rsid w:val="00787A33"/>
    <w:rsid w:val="00787FD5"/>
    <w:rsid w:val="0079004F"/>
    <w:rsid w:val="00790057"/>
    <w:rsid w:val="0079018B"/>
    <w:rsid w:val="007903CD"/>
    <w:rsid w:val="007906D8"/>
    <w:rsid w:val="00790797"/>
    <w:rsid w:val="007907C7"/>
    <w:rsid w:val="007908D5"/>
    <w:rsid w:val="00790A0B"/>
    <w:rsid w:val="00790D38"/>
    <w:rsid w:val="00790D5F"/>
    <w:rsid w:val="007914FE"/>
    <w:rsid w:val="0079153C"/>
    <w:rsid w:val="0079158F"/>
    <w:rsid w:val="007915C9"/>
    <w:rsid w:val="007916FA"/>
    <w:rsid w:val="00791909"/>
    <w:rsid w:val="0079190A"/>
    <w:rsid w:val="00791946"/>
    <w:rsid w:val="00791AEE"/>
    <w:rsid w:val="00791B48"/>
    <w:rsid w:val="00791BB2"/>
    <w:rsid w:val="00791C81"/>
    <w:rsid w:val="00791CC8"/>
    <w:rsid w:val="00791E1F"/>
    <w:rsid w:val="00791EE0"/>
    <w:rsid w:val="00791F52"/>
    <w:rsid w:val="00792015"/>
    <w:rsid w:val="007921E1"/>
    <w:rsid w:val="0079224A"/>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3CBA"/>
    <w:rsid w:val="00794131"/>
    <w:rsid w:val="00794143"/>
    <w:rsid w:val="007942BB"/>
    <w:rsid w:val="0079435D"/>
    <w:rsid w:val="00794412"/>
    <w:rsid w:val="007946C9"/>
    <w:rsid w:val="00794AF0"/>
    <w:rsid w:val="00794AFA"/>
    <w:rsid w:val="00794CC1"/>
    <w:rsid w:val="00795554"/>
    <w:rsid w:val="00795791"/>
    <w:rsid w:val="007957B4"/>
    <w:rsid w:val="00795872"/>
    <w:rsid w:val="007958B2"/>
    <w:rsid w:val="007959B4"/>
    <w:rsid w:val="00795AF2"/>
    <w:rsid w:val="00795AFC"/>
    <w:rsid w:val="00795B55"/>
    <w:rsid w:val="00795D07"/>
    <w:rsid w:val="00795E90"/>
    <w:rsid w:val="007962A8"/>
    <w:rsid w:val="0079649C"/>
    <w:rsid w:val="007965E2"/>
    <w:rsid w:val="0079670D"/>
    <w:rsid w:val="007967DE"/>
    <w:rsid w:val="00796803"/>
    <w:rsid w:val="00796A02"/>
    <w:rsid w:val="00796BC7"/>
    <w:rsid w:val="00796D61"/>
    <w:rsid w:val="00797518"/>
    <w:rsid w:val="0079758F"/>
    <w:rsid w:val="007975A0"/>
    <w:rsid w:val="007979F4"/>
    <w:rsid w:val="00797C5B"/>
    <w:rsid w:val="007A025D"/>
    <w:rsid w:val="007A0393"/>
    <w:rsid w:val="007A03A1"/>
    <w:rsid w:val="007A0525"/>
    <w:rsid w:val="007A0963"/>
    <w:rsid w:val="007A09A6"/>
    <w:rsid w:val="007A0B7C"/>
    <w:rsid w:val="007A0DC1"/>
    <w:rsid w:val="007A0E84"/>
    <w:rsid w:val="007A10E1"/>
    <w:rsid w:val="007A10EE"/>
    <w:rsid w:val="007A124D"/>
    <w:rsid w:val="007A129E"/>
    <w:rsid w:val="007A1361"/>
    <w:rsid w:val="007A1472"/>
    <w:rsid w:val="007A14F6"/>
    <w:rsid w:val="007A16A6"/>
    <w:rsid w:val="007A1886"/>
    <w:rsid w:val="007A1953"/>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15E"/>
    <w:rsid w:val="007A5268"/>
    <w:rsid w:val="007A526F"/>
    <w:rsid w:val="007A5277"/>
    <w:rsid w:val="007A53AB"/>
    <w:rsid w:val="007A54D7"/>
    <w:rsid w:val="007A550B"/>
    <w:rsid w:val="007A552E"/>
    <w:rsid w:val="007A55E5"/>
    <w:rsid w:val="007A565C"/>
    <w:rsid w:val="007A56DE"/>
    <w:rsid w:val="007A575E"/>
    <w:rsid w:val="007A5BE8"/>
    <w:rsid w:val="007A5D19"/>
    <w:rsid w:val="007A5F1E"/>
    <w:rsid w:val="007A5FFB"/>
    <w:rsid w:val="007A6181"/>
    <w:rsid w:val="007A6239"/>
    <w:rsid w:val="007A632A"/>
    <w:rsid w:val="007A6455"/>
    <w:rsid w:val="007A6821"/>
    <w:rsid w:val="007A6883"/>
    <w:rsid w:val="007A6965"/>
    <w:rsid w:val="007A6B37"/>
    <w:rsid w:val="007A6BC0"/>
    <w:rsid w:val="007A6CE3"/>
    <w:rsid w:val="007A6DD8"/>
    <w:rsid w:val="007A6E19"/>
    <w:rsid w:val="007A6F79"/>
    <w:rsid w:val="007A6FCB"/>
    <w:rsid w:val="007A706C"/>
    <w:rsid w:val="007A7254"/>
    <w:rsid w:val="007A7281"/>
    <w:rsid w:val="007A735F"/>
    <w:rsid w:val="007A75F0"/>
    <w:rsid w:val="007A78AC"/>
    <w:rsid w:val="007A79B2"/>
    <w:rsid w:val="007A7A7E"/>
    <w:rsid w:val="007A7B4C"/>
    <w:rsid w:val="007A7B98"/>
    <w:rsid w:val="007A7EF3"/>
    <w:rsid w:val="007A7FF9"/>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06"/>
    <w:rsid w:val="007B255E"/>
    <w:rsid w:val="007B2690"/>
    <w:rsid w:val="007B2944"/>
    <w:rsid w:val="007B2BDE"/>
    <w:rsid w:val="007B2E24"/>
    <w:rsid w:val="007B2E31"/>
    <w:rsid w:val="007B2E40"/>
    <w:rsid w:val="007B2E63"/>
    <w:rsid w:val="007B2ECD"/>
    <w:rsid w:val="007B2FEE"/>
    <w:rsid w:val="007B3026"/>
    <w:rsid w:val="007B334F"/>
    <w:rsid w:val="007B34B6"/>
    <w:rsid w:val="007B3511"/>
    <w:rsid w:val="007B356C"/>
    <w:rsid w:val="007B35F5"/>
    <w:rsid w:val="007B36AA"/>
    <w:rsid w:val="007B36CD"/>
    <w:rsid w:val="007B36F7"/>
    <w:rsid w:val="007B37DF"/>
    <w:rsid w:val="007B3885"/>
    <w:rsid w:val="007B3B22"/>
    <w:rsid w:val="007B3C14"/>
    <w:rsid w:val="007B3C9F"/>
    <w:rsid w:val="007B3DDA"/>
    <w:rsid w:val="007B3E9A"/>
    <w:rsid w:val="007B3EF6"/>
    <w:rsid w:val="007B4210"/>
    <w:rsid w:val="007B46DA"/>
    <w:rsid w:val="007B47A4"/>
    <w:rsid w:val="007B51AA"/>
    <w:rsid w:val="007B521C"/>
    <w:rsid w:val="007B537F"/>
    <w:rsid w:val="007B53BB"/>
    <w:rsid w:val="007B544F"/>
    <w:rsid w:val="007B5560"/>
    <w:rsid w:val="007B558D"/>
    <w:rsid w:val="007B56C2"/>
    <w:rsid w:val="007B56FB"/>
    <w:rsid w:val="007B5818"/>
    <w:rsid w:val="007B5859"/>
    <w:rsid w:val="007B5935"/>
    <w:rsid w:val="007B5A8B"/>
    <w:rsid w:val="007B5AD2"/>
    <w:rsid w:val="007B5B5E"/>
    <w:rsid w:val="007B5B99"/>
    <w:rsid w:val="007B5BFA"/>
    <w:rsid w:val="007B5C9F"/>
    <w:rsid w:val="007B5D64"/>
    <w:rsid w:val="007B5DAC"/>
    <w:rsid w:val="007B5E60"/>
    <w:rsid w:val="007B5ED7"/>
    <w:rsid w:val="007B5F11"/>
    <w:rsid w:val="007B5F64"/>
    <w:rsid w:val="007B6068"/>
    <w:rsid w:val="007B608B"/>
    <w:rsid w:val="007B614C"/>
    <w:rsid w:val="007B621D"/>
    <w:rsid w:val="007B6504"/>
    <w:rsid w:val="007B6899"/>
    <w:rsid w:val="007B68A6"/>
    <w:rsid w:val="007B6A43"/>
    <w:rsid w:val="007B6A6C"/>
    <w:rsid w:val="007B6BE0"/>
    <w:rsid w:val="007B6E22"/>
    <w:rsid w:val="007B6ED0"/>
    <w:rsid w:val="007B6EDC"/>
    <w:rsid w:val="007B6FB2"/>
    <w:rsid w:val="007B72BA"/>
    <w:rsid w:val="007B7478"/>
    <w:rsid w:val="007B7650"/>
    <w:rsid w:val="007B76B6"/>
    <w:rsid w:val="007B780F"/>
    <w:rsid w:val="007B7A13"/>
    <w:rsid w:val="007B7C7D"/>
    <w:rsid w:val="007B7DFF"/>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C33"/>
    <w:rsid w:val="007C1C42"/>
    <w:rsid w:val="007C1D6B"/>
    <w:rsid w:val="007C1E0A"/>
    <w:rsid w:val="007C1E3C"/>
    <w:rsid w:val="007C1EA3"/>
    <w:rsid w:val="007C1FBF"/>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6C7"/>
    <w:rsid w:val="007C3B5B"/>
    <w:rsid w:val="007C3BF6"/>
    <w:rsid w:val="007C3C6F"/>
    <w:rsid w:val="007C3E24"/>
    <w:rsid w:val="007C407A"/>
    <w:rsid w:val="007C40A2"/>
    <w:rsid w:val="007C42E5"/>
    <w:rsid w:val="007C45B9"/>
    <w:rsid w:val="007C46DD"/>
    <w:rsid w:val="007C4708"/>
    <w:rsid w:val="007C49DD"/>
    <w:rsid w:val="007C4A38"/>
    <w:rsid w:val="007C4A54"/>
    <w:rsid w:val="007C4B62"/>
    <w:rsid w:val="007C4C90"/>
    <w:rsid w:val="007C4D13"/>
    <w:rsid w:val="007C4D7F"/>
    <w:rsid w:val="007C4DE2"/>
    <w:rsid w:val="007C4F8F"/>
    <w:rsid w:val="007C50CA"/>
    <w:rsid w:val="007C542A"/>
    <w:rsid w:val="007C5AEC"/>
    <w:rsid w:val="007C5CD8"/>
    <w:rsid w:val="007C5E1D"/>
    <w:rsid w:val="007C5E64"/>
    <w:rsid w:val="007C5EDA"/>
    <w:rsid w:val="007C627F"/>
    <w:rsid w:val="007C63F0"/>
    <w:rsid w:val="007C647E"/>
    <w:rsid w:val="007C659A"/>
    <w:rsid w:val="007C67B3"/>
    <w:rsid w:val="007C681F"/>
    <w:rsid w:val="007C6BA4"/>
    <w:rsid w:val="007C6BF9"/>
    <w:rsid w:val="007C6C33"/>
    <w:rsid w:val="007C706A"/>
    <w:rsid w:val="007C7141"/>
    <w:rsid w:val="007C7360"/>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DF7"/>
    <w:rsid w:val="007D0E27"/>
    <w:rsid w:val="007D10DD"/>
    <w:rsid w:val="007D1431"/>
    <w:rsid w:val="007D173F"/>
    <w:rsid w:val="007D18E4"/>
    <w:rsid w:val="007D1C56"/>
    <w:rsid w:val="007D2592"/>
    <w:rsid w:val="007D29F8"/>
    <w:rsid w:val="007D2D10"/>
    <w:rsid w:val="007D3487"/>
    <w:rsid w:val="007D353E"/>
    <w:rsid w:val="007D380B"/>
    <w:rsid w:val="007D390E"/>
    <w:rsid w:val="007D39CD"/>
    <w:rsid w:val="007D3BA5"/>
    <w:rsid w:val="007D3C49"/>
    <w:rsid w:val="007D413C"/>
    <w:rsid w:val="007D4201"/>
    <w:rsid w:val="007D42C3"/>
    <w:rsid w:val="007D43B3"/>
    <w:rsid w:val="007D4662"/>
    <w:rsid w:val="007D46D3"/>
    <w:rsid w:val="007D47EF"/>
    <w:rsid w:val="007D49B1"/>
    <w:rsid w:val="007D4A40"/>
    <w:rsid w:val="007D4A8C"/>
    <w:rsid w:val="007D4BE6"/>
    <w:rsid w:val="007D4E53"/>
    <w:rsid w:val="007D5049"/>
    <w:rsid w:val="007D55AD"/>
    <w:rsid w:val="007D56EC"/>
    <w:rsid w:val="007D5762"/>
    <w:rsid w:val="007D58A7"/>
    <w:rsid w:val="007D596B"/>
    <w:rsid w:val="007D5C61"/>
    <w:rsid w:val="007D5D98"/>
    <w:rsid w:val="007D5DBE"/>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1E1"/>
    <w:rsid w:val="007E0278"/>
    <w:rsid w:val="007E02A9"/>
    <w:rsid w:val="007E07E9"/>
    <w:rsid w:val="007E082A"/>
    <w:rsid w:val="007E0C80"/>
    <w:rsid w:val="007E0CC8"/>
    <w:rsid w:val="007E0F5F"/>
    <w:rsid w:val="007E1045"/>
    <w:rsid w:val="007E1077"/>
    <w:rsid w:val="007E1080"/>
    <w:rsid w:val="007E1201"/>
    <w:rsid w:val="007E14D3"/>
    <w:rsid w:val="007E1573"/>
    <w:rsid w:val="007E1606"/>
    <w:rsid w:val="007E167C"/>
    <w:rsid w:val="007E17F4"/>
    <w:rsid w:val="007E184E"/>
    <w:rsid w:val="007E1925"/>
    <w:rsid w:val="007E1950"/>
    <w:rsid w:val="007E1B37"/>
    <w:rsid w:val="007E1BF2"/>
    <w:rsid w:val="007E1C87"/>
    <w:rsid w:val="007E20F3"/>
    <w:rsid w:val="007E215A"/>
    <w:rsid w:val="007E2243"/>
    <w:rsid w:val="007E229F"/>
    <w:rsid w:val="007E2327"/>
    <w:rsid w:val="007E26A9"/>
    <w:rsid w:val="007E2C0E"/>
    <w:rsid w:val="007E2C70"/>
    <w:rsid w:val="007E2E26"/>
    <w:rsid w:val="007E304F"/>
    <w:rsid w:val="007E30E7"/>
    <w:rsid w:val="007E333A"/>
    <w:rsid w:val="007E33E2"/>
    <w:rsid w:val="007E34E4"/>
    <w:rsid w:val="007E356E"/>
    <w:rsid w:val="007E36F0"/>
    <w:rsid w:val="007E397B"/>
    <w:rsid w:val="007E397D"/>
    <w:rsid w:val="007E3A66"/>
    <w:rsid w:val="007E3DB7"/>
    <w:rsid w:val="007E3DF6"/>
    <w:rsid w:val="007E3E40"/>
    <w:rsid w:val="007E3F13"/>
    <w:rsid w:val="007E4065"/>
    <w:rsid w:val="007E40FE"/>
    <w:rsid w:val="007E4672"/>
    <w:rsid w:val="007E46DB"/>
    <w:rsid w:val="007E48C4"/>
    <w:rsid w:val="007E4942"/>
    <w:rsid w:val="007E4B0B"/>
    <w:rsid w:val="007E4B80"/>
    <w:rsid w:val="007E4F5B"/>
    <w:rsid w:val="007E5011"/>
    <w:rsid w:val="007E505F"/>
    <w:rsid w:val="007E5108"/>
    <w:rsid w:val="007E5365"/>
    <w:rsid w:val="007E55A2"/>
    <w:rsid w:val="007E58EB"/>
    <w:rsid w:val="007E5B53"/>
    <w:rsid w:val="007E5CEB"/>
    <w:rsid w:val="007E5EB2"/>
    <w:rsid w:val="007E5FEF"/>
    <w:rsid w:val="007E64B9"/>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137"/>
    <w:rsid w:val="007F121C"/>
    <w:rsid w:val="007F1483"/>
    <w:rsid w:val="007F15AC"/>
    <w:rsid w:val="007F188F"/>
    <w:rsid w:val="007F19D4"/>
    <w:rsid w:val="007F1A80"/>
    <w:rsid w:val="007F1AC0"/>
    <w:rsid w:val="007F1B64"/>
    <w:rsid w:val="007F1BA9"/>
    <w:rsid w:val="007F1ED9"/>
    <w:rsid w:val="007F2244"/>
    <w:rsid w:val="007F229B"/>
    <w:rsid w:val="007F2418"/>
    <w:rsid w:val="007F24CC"/>
    <w:rsid w:val="007F25B9"/>
    <w:rsid w:val="007F26B2"/>
    <w:rsid w:val="007F27A9"/>
    <w:rsid w:val="007F285D"/>
    <w:rsid w:val="007F2865"/>
    <w:rsid w:val="007F2898"/>
    <w:rsid w:val="007F289B"/>
    <w:rsid w:val="007F292F"/>
    <w:rsid w:val="007F293A"/>
    <w:rsid w:val="007F2C92"/>
    <w:rsid w:val="007F2DBA"/>
    <w:rsid w:val="007F2EFB"/>
    <w:rsid w:val="007F3049"/>
    <w:rsid w:val="007F32BD"/>
    <w:rsid w:val="007F3633"/>
    <w:rsid w:val="007F3D5E"/>
    <w:rsid w:val="007F3E90"/>
    <w:rsid w:val="007F3EC2"/>
    <w:rsid w:val="007F40A7"/>
    <w:rsid w:val="007F412B"/>
    <w:rsid w:val="007F41CD"/>
    <w:rsid w:val="007F43DA"/>
    <w:rsid w:val="007F4497"/>
    <w:rsid w:val="007F4671"/>
    <w:rsid w:val="007F474B"/>
    <w:rsid w:val="007F4765"/>
    <w:rsid w:val="007F4ABE"/>
    <w:rsid w:val="007F4B63"/>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EC9"/>
    <w:rsid w:val="007F6EFC"/>
    <w:rsid w:val="007F6F46"/>
    <w:rsid w:val="007F6F95"/>
    <w:rsid w:val="007F71E0"/>
    <w:rsid w:val="007F7240"/>
    <w:rsid w:val="007F767B"/>
    <w:rsid w:val="007F76C2"/>
    <w:rsid w:val="007F7807"/>
    <w:rsid w:val="007F7AF0"/>
    <w:rsid w:val="007F7AFB"/>
    <w:rsid w:val="007F7DFB"/>
    <w:rsid w:val="007F7EA5"/>
    <w:rsid w:val="007F7F13"/>
    <w:rsid w:val="007F7FAA"/>
    <w:rsid w:val="0080006D"/>
    <w:rsid w:val="00800113"/>
    <w:rsid w:val="00800172"/>
    <w:rsid w:val="00800186"/>
    <w:rsid w:val="008001B1"/>
    <w:rsid w:val="008002F1"/>
    <w:rsid w:val="00800328"/>
    <w:rsid w:val="0080062E"/>
    <w:rsid w:val="00800774"/>
    <w:rsid w:val="00800822"/>
    <w:rsid w:val="00800854"/>
    <w:rsid w:val="008008CF"/>
    <w:rsid w:val="00800A66"/>
    <w:rsid w:val="00800B4E"/>
    <w:rsid w:val="00800C95"/>
    <w:rsid w:val="0080118A"/>
    <w:rsid w:val="008011E7"/>
    <w:rsid w:val="00801328"/>
    <w:rsid w:val="00801347"/>
    <w:rsid w:val="00801380"/>
    <w:rsid w:val="008014CF"/>
    <w:rsid w:val="008015CB"/>
    <w:rsid w:val="00801744"/>
    <w:rsid w:val="00801A29"/>
    <w:rsid w:val="00801D1C"/>
    <w:rsid w:val="00801F2B"/>
    <w:rsid w:val="00801F9D"/>
    <w:rsid w:val="008023F0"/>
    <w:rsid w:val="00802A59"/>
    <w:rsid w:val="00802CBC"/>
    <w:rsid w:val="00802D5F"/>
    <w:rsid w:val="00803479"/>
    <w:rsid w:val="008039CE"/>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AD2"/>
    <w:rsid w:val="00805B78"/>
    <w:rsid w:val="00805EFD"/>
    <w:rsid w:val="00806035"/>
    <w:rsid w:val="00806795"/>
    <w:rsid w:val="00806BE8"/>
    <w:rsid w:val="00806C87"/>
    <w:rsid w:val="00806D1E"/>
    <w:rsid w:val="00806DE4"/>
    <w:rsid w:val="00806FBD"/>
    <w:rsid w:val="008072C8"/>
    <w:rsid w:val="0080748B"/>
    <w:rsid w:val="00807525"/>
    <w:rsid w:val="008076C3"/>
    <w:rsid w:val="00807BB7"/>
    <w:rsid w:val="00807BF2"/>
    <w:rsid w:val="00807E0C"/>
    <w:rsid w:val="00810299"/>
    <w:rsid w:val="008102DD"/>
    <w:rsid w:val="00810376"/>
    <w:rsid w:val="008104AD"/>
    <w:rsid w:val="0081068F"/>
    <w:rsid w:val="0081092B"/>
    <w:rsid w:val="00810A47"/>
    <w:rsid w:val="00810BCB"/>
    <w:rsid w:val="00810D37"/>
    <w:rsid w:val="00810E7F"/>
    <w:rsid w:val="00810F17"/>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2EA2"/>
    <w:rsid w:val="00813000"/>
    <w:rsid w:val="00813121"/>
    <w:rsid w:val="0081314B"/>
    <w:rsid w:val="0081321B"/>
    <w:rsid w:val="0081323B"/>
    <w:rsid w:val="008132ED"/>
    <w:rsid w:val="00813326"/>
    <w:rsid w:val="00813346"/>
    <w:rsid w:val="00813AC7"/>
    <w:rsid w:val="00813B29"/>
    <w:rsid w:val="00813BAF"/>
    <w:rsid w:val="00813BE4"/>
    <w:rsid w:val="00813C0C"/>
    <w:rsid w:val="00813D62"/>
    <w:rsid w:val="00813DE2"/>
    <w:rsid w:val="008142DA"/>
    <w:rsid w:val="008143FD"/>
    <w:rsid w:val="00814430"/>
    <w:rsid w:val="00814508"/>
    <w:rsid w:val="00814514"/>
    <w:rsid w:val="0081462B"/>
    <w:rsid w:val="008146AF"/>
    <w:rsid w:val="00814C81"/>
    <w:rsid w:val="00814CD9"/>
    <w:rsid w:val="00814D03"/>
    <w:rsid w:val="00814D7F"/>
    <w:rsid w:val="00814EB4"/>
    <w:rsid w:val="00814F2E"/>
    <w:rsid w:val="0081523D"/>
    <w:rsid w:val="008154C7"/>
    <w:rsid w:val="00815974"/>
    <w:rsid w:val="00815C0B"/>
    <w:rsid w:val="00815CA4"/>
    <w:rsid w:val="00815D7B"/>
    <w:rsid w:val="00815E46"/>
    <w:rsid w:val="00815F10"/>
    <w:rsid w:val="0081648E"/>
    <w:rsid w:val="00816803"/>
    <w:rsid w:val="00816992"/>
    <w:rsid w:val="00816A07"/>
    <w:rsid w:val="00816C26"/>
    <w:rsid w:val="00816C6B"/>
    <w:rsid w:val="00816F23"/>
    <w:rsid w:val="008170D5"/>
    <w:rsid w:val="00817321"/>
    <w:rsid w:val="008173E4"/>
    <w:rsid w:val="00817451"/>
    <w:rsid w:val="008175BD"/>
    <w:rsid w:val="008175F7"/>
    <w:rsid w:val="00817756"/>
    <w:rsid w:val="00817892"/>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0D4"/>
    <w:rsid w:val="008234C7"/>
    <w:rsid w:val="00823DFC"/>
    <w:rsid w:val="00823EFE"/>
    <w:rsid w:val="00823FAC"/>
    <w:rsid w:val="00823FF2"/>
    <w:rsid w:val="0082421F"/>
    <w:rsid w:val="00824226"/>
    <w:rsid w:val="008245F5"/>
    <w:rsid w:val="008246B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220"/>
    <w:rsid w:val="00826306"/>
    <w:rsid w:val="0082666A"/>
    <w:rsid w:val="008266FF"/>
    <w:rsid w:val="00826761"/>
    <w:rsid w:val="0082694F"/>
    <w:rsid w:val="00826B97"/>
    <w:rsid w:val="00826BFE"/>
    <w:rsid w:val="00826D9F"/>
    <w:rsid w:val="00826EEE"/>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AF"/>
    <w:rsid w:val="00830FE1"/>
    <w:rsid w:val="00831294"/>
    <w:rsid w:val="00831709"/>
    <w:rsid w:val="0083185F"/>
    <w:rsid w:val="00831A2D"/>
    <w:rsid w:val="00831B3B"/>
    <w:rsid w:val="00831C4A"/>
    <w:rsid w:val="00831E92"/>
    <w:rsid w:val="00831F25"/>
    <w:rsid w:val="00831FF2"/>
    <w:rsid w:val="0083215B"/>
    <w:rsid w:val="00832275"/>
    <w:rsid w:val="008322A3"/>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A0F"/>
    <w:rsid w:val="00833DB8"/>
    <w:rsid w:val="00833EE9"/>
    <w:rsid w:val="008341B9"/>
    <w:rsid w:val="008342A8"/>
    <w:rsid w:val="008345DE"/>
    <w:rsid w:val="00834681"/>
    <w:rsid w:val="008346E3"/>
    <w:rsid w:val="008347D4"/>
    <w:rsid w:val="0083480F"/>
    <w:rsid w:val="00834CDC"/>
    <w:rsid w:val="00835118"/>
    <w:rsid w:val="00835124"/>
    <w:rsid w:val="0083521A"/>
    <w:rsid w:val="00835721"/>
    <w:rsid w:val="0083596C"/>
    <w:rsid w:val="008359E5"/>
    <w:rsid w:val="00835AEA"/>
    <w:rsid w:val="00835C72"/>
    <w:rsid w:val="00835E04"/>
    <w:rsid w:val="00835E4D"/>
    <w:rsid w:val="00835FF3"/>
    <w:rsid w:val="008361EE"/>
    <w:rsid w:val="00836379"/>
    <w:rsid w:val="00836507"/>
    <w:rsid w:val="00836639"/>
    <w:rsid w:val="008366EA"/>
    <w:rsid w:val="0083682E"/>
    <w:rsid w:val="00836A60"/>
    <w:rsid w:val="00836D38"/>
    <w:rsid w:val="00836DBF"/>
    <w:rsid w:val="00836FAD"/>
    <w:rsid w:val="008370F2"/>
    <w:rsid w:val="00837271"/>
    <w:rsid w:val="008373F6"/>
    <w:rsid w:val="00837511"/>
    <w:rsid w:val="00837582"/>
    <w:rsid w:val="00837780"/>
    <w:rsid w:val="00837ADC"/>
    <w:rsid w:val="00837B31"/>
    <w:rsid w:val="00837B41"/>
    <w:rsid w:val="00837D1F"/>
    <w:rsid w:val="00840014"/>
    <w:rsid w:val="0084041C"/>
    <w:rsid w:val="008404D1"/>
    <w:rsid w:val="00840521"/>
    <w:rsid w:val="0084095B"/>
    <w:rsid w:val="00840BA8"/>
    <w:rsid w:val="00840C24"/>
    <w:rsid w:val="00840DDD"/>
    <w:rsid w:val="00840F91"/>
    <w:rsid w:val="008412D7"/>
    <w:rsid w:val="0084157D"/>
    <w:rsid w:val="00841638"/>
    <w:rsid w:val="008416E9"/>
    <w:rsid w:val="00841745"/>
    <w:rsid w:val="00841783"/>
    <w:rsid w:val="008419D3"/>
    <w:rsid w:val="00841BCF"/>
    <w:rsid w:val="00841BFB"/>
    <w:rsid w:val="00841C2D"/>
    <w:rsid w:val="00842164"/>
    <w:rsid w:val="008422BC"/>
    <w:rsid w:val="00842338"/>
    <w:rsid w:val="008425FB"/>
    <w:rsid w:val="008426DA"/>
    <w:rsid w:val="008429AA"/>
    <w:rsid w:val="00842A1F"/>
    <w:rsid w:val="00842A64"/>
    <w:rsid w:val="00842AFC"/>
    <w:rsid w:val="00842B62"/>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4E0B"/>
    <w:rsid w:val="00845132"/>
    <w:rsid w:val="008451BB"/>
    <w:rsid w:val="00845490"/>
    <w:rsid w:val="00845969"/>
    <w:rsid w:val="00845A39"/>
    <w:rsid w:val="00845B50"/>
    <w:rsid w:val="00845CED"/>
    <w:rsid w:val="00845CEE"/>
    <w:rsid w:val="00845CF6"/>
    <w:rsid w:val="00845EA9"/>
    <w:rsid w:val="00845FD2"/>
    <w:rsid w:val="0084607F"/>
    <w:rsid w:val="00846098"/>
    <w:rsid w:val="00846193"/>
    <w:rsid w:val="0084632A"/>
    <w:rsid w:val="008464A9"/>
    <w:rsid w:val="0084652D"/>
    <w:rsid w:val="00846910"/>
    <w:rsid w:val="00846970"/>
    <w:rsid w:val="00846CAA"/>
    <w:rsid w:val="00846E0A"/>
    <w:rsid w:val="008470CD"/>
    <w:rsid w:val="00847141"/>
    <w:rsid w:val="00847173"/>
    <w:rsid w:val="00847AE1"/>
    <w:rsid w:val="00847B1B"/>
    <w:rsid w:val="00847FA9"/>
    <w:rsid w:val="0085015B"/>
    <w:rsid w:val="0085064E"/>
    <w:rsid w:val="00850D08"/>
    <w:rsid w:val="00850DE9"/>
    <w:rsid w:val="00850F5A"/>
    <w:rsid w:val="0085119C"/>
    <w:rsid w:val="0085128A"/>
    <w:rsid w:val="008514DF"/>
    <w:rsid w:val="008518B2"/>
    <w:rsid w:val="00851AA0"/>
    <w:rsid w:val="00851B4D"/>
    <w:rsid w:val="00851B9C"/>
    <w:rsid w:val="00851C13"/>
    <w:rsid w:val="00851DCF"/>
    <w:rsid w:val="00851E56"/>
    <w:rsid w:val="008520EB"/>
    <w:rsid w:val="008526C2"/>
    <w:rsid w:val="0085272C"/>
    <w:rsid w:val="008528A7"/>
    <w:rsid w:val="00852B96"/>
    <w:rsid w:val="00852E12"/>
    <w:rsid w:val="008530CF"/>
    <w:rsid w:val="0085318F"/>
    <w:rsid w:val="00853286"/>
    <w:rsid w:val="0085330F"/>
    <w:rsid w:val="00853408"/>
    <w:rsid w:val="008534D3"/>
    <w:rsid w:val="00853774"/>
    <w:rsid w:val="00853A01"/>
    <w:rsid w:val="00853A24"/>
    <w:rsid w:val="00853A55"/>
    <w:rsid w:val="00853C0F"/>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1C5"/>
    <w:rsid w:val="0085524D"/>
    <w:rsid w:val="00855B99"/>
    <w:rsid w:val="00855BE9"/>
    <w:rsid w:val="00855D78"/>
    <w:rsid w:val="00855DE8"/>
    <w:rsid w:val="00855EC1"/>
    <w:rsid w:val="008562B1"/>
    <w:rsid w:val="00856320"/>
    <w:rsid w:val="00856655"/>
    <w:rsid w:val="008566DD"/>
    <w:rsid w:val="008568FA"/>
    <w:rsid w:val="00856A54"/>
    <w:rsid w:val="00856AF2"/>
    <w:rsid w:val="00856BD5"/>
    <w:rsid w:val="00856C3B"/>
    <w:rsid w:val="00856C3F"/>
    <w:rsid w:val="00856C8C"/>
    <w:rsid w:val="00856F0C"/>
    <w:rsid w:val="0085726F"/>
    <w:rsid w:val="00857296"/>
    <w:rsid w:val="00857422"/>
    <w:rsid w:val="00857488"/>
    <w:rsid w:val="008574A7"/>
    <w:rsid w:val="008576CD"/>
    <w:rsid w:val="00857991"/>
    <w:rsid w:val="008579A4"/>
    <w:rsid w:val="00857A0A"/>
    <w:rsid w:val="00857F12"/>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1FE"/>
    <w:rsid w:val="00861418"/>
    <w:rsid w:val="008616EC"/>
    <w:rsid w:val="0086178D"/>
    <w:rsid w:val="00861971"/>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76B"/>
    <w:rsid w:val="00863774"/>
    <w:rsid w:val="0086395F"/>
    <w:rsid w:val="00863C69"/>
    <w:rsid w:val="00863E74"/>
    <w:rsid w:val="00864026"/>
    <w:rsid w:val="008640E6"/>
    <w:rsid w:val="00864420"/>
    <w:rsid w:val="0086446F"/>
    <w:rsid w:val="00864471"/>
    <w:rsid w:val="008645C9"/>
    <w:rsid w:val="0086461B"/>
    <w:rsid w:val="00864967"/>
    <w:rsid w:val="00864ABF"/>
    <w:rsid w:val="00864D5C"/>
    <w:rsid w:val="008650ED"/>
    <w:rsid w:val="0086568D"/>
    <w:rsid w:val="008656D2"/>
    <w:rsid w:val="00865947"/>
    <w:rsid w:val="00865A02"/>
    <w:rsid w:val="00865E18"/>
    <w:rsid w:val="00865EBC"/>
    <w:rsid w:val="00866119"/>
    <w:rsid w:val="008661D2"/>
    <w:rsid w:val="00866250"/>
    <w:rsid w:val="008662FD"/>
    <w:rsid w:val="00866376"/>
    <w:rsid w:val="00866410"/>
    <w:rsid w:val="00866457"/>
    <w:rsid w:val="0086680C"/>
    <w:rsid w:val="008669C3"/>
    <w:rsid w:val="00866B42"/>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91F"/>
    <w:rsid w:val="00871B84"/>
    <w:rsid w:val="00871B97"/>
    <w:rsid w:val="00871BCE"/>
    <w:rsid w:val="00871C46"/>
    <w:rsid w:val="00871D21"/>
    <w:rsid w:val="008720AF"/>
    <w:rsid w:val="00872364"/>
    <w:rsid w:val="00872683"/>
    <w:rsid w:val="008728BE"/>
    <w:rsid w:val="00872A28"/>
    <w:rsid w:val="00872C9D"/>
    <w:rsid w:val="0087310E"/>
    <w:rsid w:val="008732B4"/>
    <w:rsid w:val="0087340E"/>
    <w:rsid w:val="008737FB"/>
    <w:rsid w:val="00873826"/>
    <w:rsid w:val="008738A0"/>
    <w:rsid w:val="00873934"/>
    <w:rsid w:val="008739A0"/>
    <w:rsid w:val="008739C6"/>
    <w:rsid w:val="008739F8"/>
    <w:rsid w:val="00873A1D"/>
    <w:rsid w:val="00873AEA"/>
    <w:rsid w:val="00873BCA"/>
    <w:rsid w:val="00873CE8"/>
    <w:rsid w:val="00873D25"/>
    <w:rsid w:val="00873FF0"/>
    <w:rsid w:val="0087405E"/>
    <w:rsid w:val="008740F9"/>
    <w:rsid w:val="00874277"/>
    <w:rsid w:val="008742F7"/>
    <w:rsid w:val="00874472"/>
    <w:rsid w:val="008749CF"/>
    <w:rsid w:val="00874A09"/>
    <w:rsid w:val="00874EA5"/>
    <w:rsid w:val="00874EEA"/>
    <w:rsid w:val="00875543"/>
    <w:rsid w:val="00875A9E"/>
    <w:rsid w:val="00875BC4"/>
    <w:rsid w:val="00875C49"/>
    <w:rsid w:val="00876446"/>
    <w:rsid w:val="00876640"/>
    <w:rsid w:val="00876686"/>
    <w:rsid w:val="008767FF"/>
    <w:rsid w:val="00876A13"/>
    <w:rsid w:val="00876B5F"/>
    <w:rsid w:val="00876C75"/>
    <w:rsid w:val="00876CB1"/>
    <w:rsid w:val="00876CC7"/>
    <w:rsid w:val="00876D3B"/>
    <w:rsid w:val="00876E5C"/>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2F1"/>
    <w:rsid w:val="00881517"/>
    <w:rsid w:val="008815D2"/>
    <w:rsid w:val="0088191B"/>
    <w:rsid w:val="00881D01"/>
    <w:rsid w:val="00881F7E"/>
    <w:rsid w:val="00882044"/>
    <w:rsid w:val="00882526"/>
    <w:rsid w:val="008825B6"/>
    <w:rsid w:val="0088324D"/>
    <w:rsid w:val="0088326B"/>
    <w:rsid w:val="008833E9"/>
    <w:rsid w:val="0088361F"/>
    <w:rsid w:val="008836D0"/>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7"/>
    <w:rsid w:val="00885E49"/>
    <w:rsid w:val="00885F90"/>
    <w:rsid w:val="00885FB2"/>
    <w:rsid w:val="00886152"/>
    <w:rsid w:val="00886A82"/>
    <w:rsid w:val="00886B77"/>
    <w:rsid w:val="00886DEE"/>
    <w:rsid w:val="00886E35"/>
    <w:rsid w:val="00886EA8"/>
    <w:rsid w:val="00886FB7"/>
    <w:rsid w:val="00887104"/>
    <w:rsid w:val="008872F8"/>
    <w:rsid w:val="0088730B"/>
    <w:rsid w:val="00887384"/>
    <w:rsid w:val="00887489"/>
    <w:rsid w:val="008877EE"/>
    <w:rsid w:val="00887961"/>
    <w:rsid w:val="00887E57"/>
    <w:rsid w:val="00890071"/>
    <w:rsid w:val="00890165"/>
    <w:rsid w:val="0089022B"/>
    <w:rsid w:val="008903F5"/>
    <w:rsid w:val="008904DD"/>
    <w:rsid w:val="0089056F"/>
    <w:rsid w:val="00890706"/>
    <w:rsid w:val="008909D3"/>
    <w:rsid w:val="00890AEC"/>
    <w:rsid w:val="00890C38"/>
    <w:rsid w:val="00890D59"/>
    <w:rsid w:val="00890DB5"/>
    <w:rsid w:val="00890F57"/>
    <w:rsid w:val="008911D1"/>
    <w:rsid w:val="0089136B"/>
    <w:rsid w:val="008913FF"/>
    <w:rsid w:val="00891545"/>
    <w:rsid w:val="0089193E"/>
    <w:rsid w:val="00891992"/>
    <w:rsid w:val="00891998"/>
    <w:rsid w:val="00891A13"/>
    <w:rsid w:val="00891D1E"/>
    <w:rsid w:val="00892477"/>
    <w:rsid w:val="0089251F"/>
    <w:rsid w:val="008928D7"/>
    <w:rsid w:val="00892A50"/>
    <w:rsid w:val="00892A69"/>
    <w:rsid w:val="00892C3B"/>
    <w:rsid w:val="00892C59"/>
    <w:rsid w:val="00892E09"/>
    <w:rsid w:val="00892F5A"/>
    <w:rsid w:val="0089301E"/>
    <w:rsid w:val="00893026"/>
    <w:rsid w:val="008930FF"/>
    <w:rsid w:val="008931FA"/>
    <w:rsid w:val="008932E9"/>
    <w:rsid w:val="00893386"/>
    <w:rsid w:val="00893603"/>
    <w:rsid w:val="008936A0"/>
    <w:rsid w:val="008937D3"/>
    <w:rsid w:val="0089381A"/>
    <w:rsid w:val="00893B08"/>
    <w:rsid w:val="00893D7A"/>
    <w:rsid w:val="0089437C"/>
    <w:rsid w:val="008943FC"/>
    <w:rsid w:val="0089457F"/>
    <w:rsid w:val="008945E4"/>
    <w:rsid w:val="008946D5"/>
    <w:rsid w:val="00894787"/>
    <w:rsid w:val="008947FF"/>
    <w:rsid w:val="00894838"/>
    <w:rsid w:val="00894843"/>
    <w:rsid w:val="00894F2E"/>
    <w:rsid w:val="0089524F"/>
    <w:rsid w:val="0089526A"/>
    <w:rsid w:val="0089534F"/>
    <w:rsid w:val="00895493"/>
    <w:rsid w:val="0089554D"/>
    <w:rsid w:val="00895698"/>
    <w:rsid w:val="0089597B"/>
    <w:rsid w:val="00895A05"/>
    <w:rsid w:val="00895A0A"/>
    <w:rsid w:val="00895B48"/>
    <w:rsid w:val="00895C4B"/>
    <w:rsid w:val="00895C8B"/>
    <w:rsid w:val="00895D52"/>
    <w:rsid w:val="00895E62"/>
    <w:rsid w:val="00896045"/>
    <w:rsid w:val="00896361"/>
    <w:rsid w:val="008965C3"/>
    <w:rsid w:val="00896A02"/>
    <w:rsid w:val="00896B61"/>
    <w:rsid w:val="00896C61"/>
    <w:rsid w:val="00896CEE"/>
    <w:rsid w:val="00897109"/>
    <w:rsid w:val="0089717C"/>
    <w:rsid w:val="008972EE"/>
    <w:rsid w:val="008977FB"/>
    <w:rsid w:val="0089790F"/>
    <w:rsid w:val="0089791A"/>
    <w:rsid w:val="0089795C"/>
    <w:rsid w:val="00897C27"/>
    <w:rsid w:val="00897CCB"/>
    <w:rsid w:val="00897F09"/>
    <w:rsid w:val="00897F3E"/>
    <w:rsid w:val="008A0085"/>
    <w:rsid w:val="008A0668"/>
    <w:rsid w:val="008A0676"/>
    <w:rsid w:val="008A0706"/>
    <w:rsid w:val="008A0745"/>
    <w:rsid w:val="008A07A6"/>
    <w:rsid w:val="008A08F8"/>
    <w:rsid w:val="008A0CE0"/>
    <w:rsid w:val="008A13CF"/>
    <w:rsid w:val="008A1499"/>
    <w:rsid w:val="008A15B2"/>
    <w:rsid w:val="008A1788"/>
    <w:rsid w:val="008A17F5"/>
    <w:rsid w:val="008A1C8C"/>
    <w:rsid w:val="008A1E65"/>
    <w:rsid w:val="008A1FFE"/>
    <w:rsid w:val="008A20BC"/>
    <w:rsid w:val="008A22C0"/>
    <w:rsid w:val="008A2435"/>
    <w:rsid w:val="008A24E5"/>
    <w:rsid w:val="008A2579"/>
    <w:rsid w:val="008A2624"/>
    <w:rsid w:val="008A2798"/>
    <w:rsid w:val="008A28DE"/>
    <w:rsid w:val="008A28E4"/>
    <w:rsid w:val="008A2A0A"/>
    <w:rsid w:val="008A2A3B"/>
    <w:rsid w:val="008A2C6D"/>
    <w:rsid w:val="008A2E7D"/>
    <w:rsid w:val="008A2EFE"/>
    <w:rsid w:val="008A3184"/>
    <w:rsid w:val="008A3726"/>
    <w:rsid w:val="008A39BB"/>
    <w:rsid w:val="008A3A9A"/>
    <w:rsid w:val="008A3A9F"/>
    <w:rsid w:val="008A3BC6"/>
    <w:rsid w:val="008A3D21"/>
    <w:rsid w:val="008A3E36"/>
    <w:rsid w:val="008A41A2"/>
    <w:rsid w:val="008A4447"/>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9FB"/>
    <w:rsid w:val="008A5BB2"/>
    <w:rsid w:val="008A5BFE"/>
    <w:rsid w:val="008A5DAF"/>
    <w:rsid w:val="008A5E7C"/>
    <w:rsid w:val="008A5FEE"/>
    <w:rsid w:val="008A6229"/>
    <w:rsid w:val="008A6420"/>
    <w:rsid w:val="008A6473"/>
    <w:rsid w:val="008A6673"/>
    <w:rsid w:val="008A6754"/>
    <w:rsid w:val="008A68FA"/>
    <w:rsid w:val="008A69DE"/>
    <w:rsid w:val="008A722B"/>
    <w:rsid w:val="008A75FA"/>
    <w:rsid w:val="008A7BA3"/>
    <w:rsid w:val="008A7E7E"/>
    <w:rsid w:val="008A7EBB"/>
    <w:rsid w:val="008B008B"/>
    <w:rsid w:val="008B0151"/>
    <w:rsid w:val="008B030D"/>
    <w:rsid w:val="008B03E7"/>
    <w:rsid w:val="008B050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351"/>
    <w:rsid w:val="008B3745"/>
    <w:rsid w:val="008B3771"/>
    <w:rsid w:val="008B380F"/>
    <w:rsid w:val="008B392A"/>
    <w:rsid w:val="008B3B59"/>
    <w:rsid w:val="008B3C91"/>
    <w:rsid w:val="008B40CD"/>
    <w:rsid w:val="008B43A8"/>
    <w:rsid w:val="008B4579"/>
    <w:rsid w:val="008B46F0"/>
    <w:rsid w:val="008B4833"/>
    <w:rsid w:val="008B4AB3"/>
    <w:rsid w:val="008B4B14"/>
    <w:rsid w:val="008B4BAE"/>
    <w:rsid w:val="008B4BF6"/>
    <w:rsid w:val="008B4C1A"/>
    <w:rsid w:val="008B4C1F"/>
    <w:rsid w:val="008B4CA4"/>
    <w:rsid w:val="008B4CD7"/>
    <w:rsid w:val="008B4D2F"/>
    <w:rsid w:val="008B4F4C"/>
    <w:rsid w:val="008B51A9"/>
    <w:rsid w:val="008B53F6"/>
    <w:rsid w:val="008B5419"/>
    <w:rsid w:val="008B5671"/>
    <w:rsid w:val="008B56E5"/>
    <w:rsid w:val="008B5778"/>
    <w:rsid w:val="008B59A3"/>
    <w:rsid w:val="008B5B58"/>
    <w:rsid w:val="008B5C17"/>
    <w:rsid w:val="008B5CB1"/>
    <w:rsid w:val="008B5F17"/>
    <w:rsid w:val="008B6297"/>
    <w:rsid w:val="008B62B3"/>
    <w:rsid w:val="008B6323"/>
    <w:rsid w:val="008B63CB"/>
    <w:rsid w:val="008B63E0"/>
    <w:rsid w:val="008B6477"/>
    <w:rsid w:val="008B66FE"/>
    <w:rsid w:val="008B673A"/>
    <w:rsid w:val="008B681B"/>
    <w:rsid w:val="008B6972"/>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248"/>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399"/>
    <w:rsid w:val="008C1420"/>
    <w:rsid w:val="008C1913"/>
    <w:rsid w:val="008C1973"/>
    <w:rsid w:val="008C1A00"/>
    <w:rsid w:val="008C1B05"/>
    <w:rsid w:val="008C1EAB"/>
    <w:rsid w:val="008C1ECC"/>
    <w:rsid w:val="008C2209"/>
    <w:rsid w:val="008C2462"/>
    <w:rsid w:val="008C24FE"/>
    <w:rsid w:val="008C27FE"/>
    <w:rsid w:val="008C2B1C"/>
    <w:rsid w:val="008C2C53"/>
    <w:rsid w:val="008C2CED"/>
    <w:rsid w:val="008C2D55"/>
    <w:rsid w:val="008C2FC7"/>
    <w:rsid w:val="008C2FDF"/>
    <w:rsid w:val="008C30DD"/>
    <w:rsid w:val="008C412F"/>
    <w:rsid w:val="008C43F9"/>
    <w:rsid w:val="008C458D"/>
    <w:rsid w:val="008C46E9"/>
    <w:rsid w:val="008C473E"/>
    <w:rsid w:val="008C48C8"/>
    <w:rsid w:val="008C4970"/>
    <w:rsid w:val="008C4A93"/>
    <w:rsid w:val="008C4B7E"/>
    <w:rsid w:val="008C4E7E"/>
    <w:rsid w:val="008C4EE4"/>
    <w:rsid w:val="008C50C3"/>
    <w:rsid w:val="008C523E"/>
    <w:rsid w:val="008C53F1"/>
    <w:rsid w:val="008C5941"/>
    <w:rsid w:val="008C59C7"/>
    <w:rsid w:val="008C5A45"/>
    <w:rsid w:val="008C5F77"/>
    <w:rsid w:val="008C635A"/>
    <w:rsid w:val="008C6516"/>
    <w:rsid w:val="008C6948"/>
    <w:rsid w:val="008C6B17"/>
    <w:rsid w:val="008C6EE8"/>
    <w:rsid w:val="008C6FC9"/>
    <w:rsid w:val="008C70FE"/>
    <w:rsid w:val="008C71B3"/>
    <w:rsid w:val="008C721F"/>
    <w:rsid w:val="008C7259"/>
    <w:rsid w:val="008C7525"/>
    <w:rsid w:val="008C767E"/>
    <w:rsid w:val="008C790E"/>
    <w:rsid w:val="008C7B20"/>
    <w:rsid w:val="008C7B45"/>
    <w:rsid w:val="008C7E17"/>
    <w:rsid w:val="008C7E27"/>
    <w:rsid w:val="008C7EFF"/>
    <w:rsid w:val="008D0041"/>
    <w:rsid w:val="008D01AA"/>
    <w:rsid w:val="008D0239"/>
    <w:rsid w:val="008D027F"/>
    <w:rsid w:val="008D06FC"/>
    <w:rsid w:val="008D0863"/>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112"/>
    <w:rsid w:val="008D227E"/>
    <w:rsid w:val="008D22C7"/>
    <w:rsid w:val="008D24B7"/>
    <w:rsid w:val="008D26C5"/>
    <w:rsid w:val="008D3024"/>
    <w:rsid w:val="008D307E"/>
    <w:rsid w:val="008D3184"/>
    <w:rsid w:val="008D32E2"/>
    <w:rsid w:val="008D3428"/>
    <w:rsid w:val="008D353C"/>
    <w:rsid w:val="008D364B"/>
    <w:rsid w:val="008D3751"/>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7D9"/>
    <w:rsid w:val="008D4AD4"/>
    <w:rsid w:val="008D4C71"/>
    <w:rsid w:val="008D4D1E"/>
    <w:rsid w:val="008D4D70"/>
    <w:rsid w:val="008D502B"/>
    <w:rsid w:val="008D50A4"/>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D7EA9"/>
    <w:rsid w:val="008E0120"/>
    <w:rsid w:val="008E020E"/>
    <w:rsid w:val="008E02AD"/>
    <w:rsid w:val="008E0300"/>
    <w:rsid w:val="008E05B7"/>
    <w:rsid w:val="008E063F"/>
    <w:rsid w:val="008E06B1"/>
    <w:rsid w:val="008E0782"/>
    <w:rsid w:val="008E088B"/>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87D"/>
    <w:rsid w:val="008E2AF5"/>
    <w:rsid w:val="008E2AF9"/>
    <w:rsid w:val="008E2B5A"/>
    <w:rsid w:val="008E2B66"/>
    <w:rsid w:val="008E2F09"/>
    <w:rsid w:val="008E3042"/>
    <w:rsid w:val="008E3108"/>
    <w:rsid w:val="008E314F"/>
    <w:rsid w:val="008E340A"/>
    <w:rsid w:val="008E3410"/>
    <w:rsid w:val="008E349C"/>
    <w:rsid w:val="008E35A6"/>
    <w:rsid w:val="008E35B6"/>
    <w:rsid w:val="008E35BD"/>
    <w:rsid w:val="008E383E"/>
    <w:rsid w:val="008E39EB"/>
    <w:rsid w:val="008E3B0B"/>
    <w:rsid w:val="008E3BA6"/>
    <w:rsid w:val="008E3BB0"/>
    <w:rsid w:val="008E3C47"/>
    <w:rsid w:val="008E3D7C"/>
    <w:rsid w:val="008E3DC4"/>
    <w:rsid w:val="008E3E0D"/>
    <w:rsid w:val="008E4712"/>
    <w:rsid w:val="008E47B1"/>
    <w:rsid w:val="008E4BEB"/>
    <w:rsid w:val="008E4CC5"/>
    <w:rsid w:val="008E4D25"/>
    <w:rsid w:val="008E4E9D"/>
    <w:rsid w:val="008E508B"/>
    <w:rsid w:val="008E5154"/>
    <w:rsid w:val="008E52E2"/>
    <w:rsid w:val="008E5381"/>
    <w:rsid w:val="008E541B"/>
    <w:rsid w:val="008E55CD"/>
    <w:rsid w:val="008E5805"/>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0"/>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02"/>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01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19"/>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7EE"/>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A7E"/>
    <w:rsid w:val="00904B6E"/>
    <w:rsid w:val="00904C1F"/>
    <w:rsid w:val="009051A0"/>
    <w:rsid w:val="009055CE"/>
    <w:rsid w:val="00905650"/>
    <w:rsid w:val="00905979"/>
    <w:rsid w:val="009059EC"/>
    <w:rsid w:val="00905DDE"/>
    <w:rsid w:val="00905E09"/>
    <w:rsid w:val="00905E7D"/>
    <w:rsid w:val="009060B2"/>
    <w:rsid w:val="009060FD"/>
    <w:rsid w:val="009061BA"/>
    <w:rsid w:val="00906A9B"/>
    <w:rsid w:val="00906B8F"/>
    <w:rsid w:val="00906BE0"/>
    <w:rsid w:val="00906F6E"/>
    <w:rsid w:val="0090704A"/>
    <w:rsid w:val="009070F3"/>
    <w:rsid w:val="0090736C"/>
    <w:rsid w:val="009073A9"/>
    <w:rsid w:val="009076EB"/>
    <w:rsid w:val="0090772F"/>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DA4"/>
    <w:rsid w:val="00910EBC"/>
    <w:rsid w:val="0091135E"/>
    <w:rsid w:val="009117EB"/>
    <w:rsid w:val="00911A45"/>
    <w:rsid w:val="00911C2E"/>
    <w:rsid w:val="00911E86"/>
    <w:rsid w:val="0091204F"/>
    <w:rsid w:val="0091228B"/>
    <w:rsid w:val="00912507"/>
    <w:rsid w:val="0091284D"/>
    <w:rsid w:val="009129FF"/>
    <w:rsid w:val="00912DBE"/>
    <w:rsid w:val="00912E9F"/>
    <w:rsid w:val="00913287"/>
    <w:rsid w:val="009132CE"/>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CF7"/>
    <w:rsid w:val="00915EBD"/>
    <w:rsid w:val="0091614C"/>
    <w:rsid w:val="00916335"/>
    <w:rsid w:val="00916784"/>
    <w:rsid w:val="009167C0"/>
    <w:rsid w:val="00916841"/>
    <w:rsid w:val="00916A44"/>
    <w:rsid w:val="00916B46"/>
    <w:rsid w:val="00916CDC"/>
    <w:rsid w:val="0091710F"/>
    <w:rsid w:val="0091743C"/>
    <w:rsid w:val="00917544"/>
    <w:rsid w:val="009175B4"/>
    <w:rsid w:val="009175CA"/>
    <w:rsid w:val="0091765D"/>
    <w:rsid w:val="0091793D"/>
    <w:rsid w:val="00917942"/>
    <w:rsid w:val="00917B98"/>
    <w:rsid w:val="00917EA1"/>
    <w:rsid w:val="00917F1F"/>
    <w:rsid w:val="00917F74"/>
    <w:rsid w:val="00917F92"/>
    <w:rsid w:val="0092012C"/>
    <w:rsid w:val="009202AF"/>
    <w:rsid w:val="009202CD"/>
    <w:rsid w:val="00920353"/>
    <w:rsid w:val="0092054D"/>
    <w:rsid w:val="00920632"/>
    <w:rsid w:val="00920682"/>
    <w:rsid w:val="009207FE"/>
    <w:rsid w:val="00920B2F"/>
    <w:rsid w:val="00920CB4"/>
    <w:rsid w:val="00920E42"/>
    <w:rsid w:val="009210C6"/>
    <w:rsid w:val="009210DB"/>
    <w:rsid w:val="009210E3"/>
    <w:rsid w:val="0092112B"/>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7E"/>
    <w:rsid w:val="00922AE8"/>
    <w:rsid w:val="00922EE3"/>
    <w:rsid w:val="00923097"/>
    <w:rsid w:val="00923212"/>
    <w:rsid w:val="009238D7"/>
    <w:rsid w:val="009239EB"/>
    <w:rsid w:val="00923AF3"/>
    <w:rsid w:val="00923B2C"/>
    <w:rsid w:val="00923FEA"/>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1FE"/>
    <w:rsid w:val="0092655B"/>
    <w:rsid w:val="00926577"/>
    <w:rsid w:val="009265ED"/>
    <w:rsid w:val="009266FE"/>
    <w:rsid w:val="009267F5"/>
    <w:rsid w:val="00926949"/>
    <w:rsid w:val="00926B1A"/>
    <w:rsid w:val="00926C9C"/>
    <w:rsid w:val="00926CB6"/>
    <w:rsid w:val="00926F62"/>
    <w:rsid w:val="0092703A"/>
    <w:rsid w:val="009270AA"/>
    <w:rsid w:val="009270D7"/>
    <w:rsid w:val="009272C7"/>
    <w:rsid w:val="0092744D"/>
    <w:rsid w:val="009274E2"/>
    <w:rsid w:val="00927663"/>
    <w:rsid w:val="00927672"/>
    <w:rsid w:val="009278B7"/>
    <w:rsid w:val="009278F9"/>
    <w:rsid w:val="0092795B"/>
    <w:rsid w:val="009279AD"/>
    <w:rsid w:val="00927C7B"/>
    <w:rsid w:val="00927F24"/>
    <w:rsid w:val="00927F87"/>
    <w:rsid w:val="00927FE5"/>
    <w:rsid w:val="00930149"/>
    <w:rsid w:val="009301DC"/>
    <w:rsid w:val="00930216"/>
    <w:rsid w:val="00930722"/>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2FD2"/>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C57"/>
    <w:rsid w:val="00935F07"/>
    <w:rsid w:val="00936096"/>
    <w:rsid w:val="0093615E"/>
    <w:rsid w:val="009362C5"/>
    <w:rsid w:val="00936325"/>
    <w:rsid w:val="009366E4"/>
    <w:rsid w:val="009366F4"/>
    <w:rsid w:val="00936BCF"/>
    <w:rsid w:val="00937057"/>
    <w:rsid w:val="009370E5"/>
    <w:rsid w:val="009372B0"/>
    <w:rsid w:val="009378C9"/>
    <w:rsid w:val="00937A55"/>
    <w:rsid w:val="00937ACF"/>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18F"/>
    <w:rsid w:val="00941245"/>
    <w:rsid w:val="00941288"/>
    <w:rsid w:val="00941383"/>
    <w:rsid w:val="009414E7"/>
    <w:rsid w:val="00941573"/>
    <w:rsid w:val="009419E8"/>
    <w:rsid w:val="00941B1B"/>
    <w:rsid w:val="00941CAF"/>
    <w:rsid w:val="00941CB8"/>
    <w:rsid w:val="00941D19"/>
    <w:rsid w:val="00941E34"/>
    <w:rsid w:val="00941E42"/>
    <w:rsid w:val="00941F50"/>
    <w:rsid w:val="00941F97"/>
    <w:rsid w:val="00942007"/>
    <w:rsid w:val="00942172"/>
    <w:rsid w:val="009421B7"/>
    <w:rsid w:val="009421BB"/>
    <w:rsid w:val="009421F3"/>
    <w:rsid w:val="00942265"/>
    <w:rsid w:val="00942316"/>
    <w:rsid w:val="009423F5"/>
    <w:rsid w:val="009426C9"/>
    <w:rsid w:val="009427A4"/>
    <w:rsid w:val="00942851"/>
    <w:rsid w:val="009428EB"/>
    <w:rsid w:val="00942B30"/>
    <w:rsid w:val="00942DE3"/>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232"/>
    <w:rsid w:val="009443A1"/>
    <w:rsid w:val="0094445B"/>
    <w:rsid w:val="00944499"/>
    <w:rsid w:val="009444C8"/>
    <w:rsid w:val="009444D5"/>
    <w:rsid w:val="00944683"/>
    <w:rsid w:val="00944989"/>
    <w:rsid w:val="00944992"/>
    <w:rsid w:val="00944A37"/>
    <w:rsid w:val="00944BCB"/>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6FDB"/>
    <w:rsid w:val="00947267"/>
    <w:rsid w:val="00947379"/>
    <w:rsid w:val="00947583"/>
    <w:rsid w:val="00947807"/>
    <w:rsid w:val="00947A62"/>
    <w:rsid w:val="00947C26"/>
    <w:rsid w:val="00947D51"/>
    <w:rsid w:val="00947E8F"/>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341"/>
    <w:rsid w:val="00952401"/>
    <w:rsid w:val="009526C7"/>
    <w:rsid w:val="00952717"/>
    <w:rsid w:val="009527AD"/>
    <w:rsid w:val="0095287E"/>
    <w:rsid w:val="009528BE"/>
    <w:rsid w:val="009528C1"/>
    <w:rsid w:val="00952CC6"/>
    <w:rsid w:val="00952CD9"/>
    <w:rsid w:val="00952E9F"/>
    <w:rsid w:val="00953109"/>
    <w:rsid w:val="0095311C"/>
    <w:rsid w:val="00953190"/>
    <w:rsid w:val="0095327F"/>
    <w:rsid w:val="00953425"/>
    <w:rsid w:val="009534AB"/>
    <w:rsid w:val="00953741"/>
    <w:rsid w:val="009537A3"/>
    <w:rsid w:val="00953C1A"/>
    <w:rsid w:val="00953C3C"/>
    <w:rsid w:val="00953E34"/>
    <w:rsid w:val="00953E88"/>
    <w:rsid w:val="00953E93"/>
    <w:rsid w:val="00953F11"/>
    <w:rsid w:val="00953F49"/>
    <w:rsid w:val="009540AE"/>
    <w:rsid w:val="009543D3"/>
    <w:rsid w:val="0095440B"/>
    <w:rsid w:val="0095458E"/>
    <w:rsid w:val="0095481A"/>
    <w:rsid w:val="00954A8F"/>
    <w:rsid w:val="00954B59"/>
    <w:rsid w:val="00954D25"/>
    <w:rsid w:val="00954DD6"/>
    <w:rsid w:val="00954FF2"/>
    <w:rsid w:val="0095525F"/>
    <w:rsid w:val="009555EA"/>
    <w:rsid w:val="0095571B"/>
    <w:rsid w:val="00955B61"/>
    <w:rsid w:val="00955B86"/>
    <w:rsid w:val="00955C6C"/>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0B"/>
    <w:rsid w:val="00957B54"/>
    <w:rsid w:val="00957BCE"/>
    <w:rsid w:val="00957FBD"/>
    <w:rsid w:val="00957FE8"/>
    <w:rsid w:val="00960107"/>
    <w:rsid w:val="00960453"/>
    <w:rsid w:val="009608B1"/>
    <w:rsid w:val="0096093F"/>
    <w:rsid w:val="00960AEA"/>
    <w:rsid w:val="00960DCA"/>
    <w:rsid w:val="00960DF1"/>
    <w:rsid w:val="00960DF9"/>
    <w:rsid w:val="0096149D"/>
    <w:rsid w:val="009618F0"/>
    <w:rsid w:val="00961AA1"/>
    <w:rsid w:val="00962128"/>
    <w:rsid w:val="0096219A"/>
    <w:rsid w:val="00962378"/>
    <w:rsid w:val="009625EC"/>
    <w:rsid w:val="0096283F"/>
    <w:rsid w:val="00962B58"/>
    <w:rsid w:val="00962CB1"/>
    <w:rsid w:val="00962E78"/>
    <w:rsid w:val="00962EC7"/>
    <w:rsid w:val="00962FF7"/>
    <w:rsid w:val="00963102"/>
    <w:rsid w:val="009631B5"/>
    <w:rsid w:val="0096327B"/>
    <w:rsid w:val="009632A2"/>
    <w:rsid w:val="0096393C"/>
    <w:rsid w:val="0096394B"/>
    <w:rsid w:val="0096396E"/>
    <w:rsid w:val="00963D56"/>
    <w:rsid w:val="00963DF4"/>
    <w:rsid w:val="00963E23"/>
    <w:rsid w:val="00963FA2"/>
    <w:rsid w:val="00963FDB"/>
    <w:rsid w:val="00964169"/>
    <w:rsid w:val="0096418E"/>
    <w:rsid w:val="009641C9"/>
    <w:rsid w:val="009647C2"/>
    <w:rsid w:val="00964855"/>
    <w:rsid w:val="00964C6D"/>
    <w:rsid w:val="00964E8E"/>
    <w:rsid w:val="00965090"/>
    <w:rsid w:val="00965113"/>
    <w:rsid w:val="00965558"/>
    <w:rsid w:val="00965694"/>
    <w:rsid w:val="009657A3"/>
    <w:rsid w:val="0096580A"/>
    <w:rsid w:val="00965C5A"/>
    <w:rsid w:val="00965D79"/>
    <w:rsid w:val="00965E9F"/>
    <w:rsid w:val="00966110"/>
    <w:rsid w:val="009663C9"/>
    <w:rsid w:val="00966448"/>
    <w:rsid w:val="00966818"/>
    <w:rsid w:val="009669F9"/>
    <w:rsid w:val="00966A37"/>
    <w:rsid w:val="00966ABE"/>
    <w:rsid w:val="00966B0F"/>
    <w:rsid w:val="00966CAF"/>
    <w:rsid w:val="00966D02"/>
    <w:rsid w:val="00966F66"/>
    <w:rsid w:val="00967154"/>
    <w:rsid w:val="00967219"/>
    <w:rsid w:val="0096733A"/>
    <w:rsid w:val="009677C8"/>
    <w:rsid w:val="009677D7"/>
    <w:rsid w:val="00967855"/>
    <w:rsid w:val="00967A2A"/>
    <w:rsid w:val="00967AB3"/>
    <w:rsid w:val="00967D1C"/>
    <w:rsid w:val="009700D3"/>
    <w:rsid w:val="009705C3"/>
    <w:rsid w:val="009708E3"/>
    <w:rsid w:val="009709E9"/>
    <w:rsid w:val="00970A07"/>
    <w:rsid w:val="00970AF7"/>
    <w:rsid w:val="00970BA1"/>
    <w:rsid w:val="00970D66"/>
    <w:rsid w:val="00970DB5"/>
    <w:rsid w:val="00970EFC"/>
    <w:rsid w:val="0097105C"/>
    <w:rsid w:val="0097122C"/>
    <w:rsid w:val="00971366"/>
    <w:rsid w:val="009713F9"/>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3E7F"/>
    <w:rsid w:val="00974137"/>
    <w:rsid w:val="0097418F"/>
    <w:rsid w:val="009741E5"/>
    <w:rsid w:val="009745F8"/>
    <w:rsid w:val="009746D3"/>
    <w:rsid w:val="0097474A"/>
    <w:rsid w:val="00974AE1"/>
    <w:rsid w:val="00974B41"/>
    <w:rsid w:val="00974BD3"/>
    <w:rsid w:val="00974C42"/>
    <w:rsid w:val="00974F77"/>
    <w:rsid w:val="009750D5"/>
    <w:rsid w:val="009754F8"/>
    <w:rsid w:val="0097551C"/>
    <w:rsid w:val="009755A9"/>
    <w:rsid w:val="009755CD"/>
    <w:rsid w:val="00975655"/>
    <w:rsid w:val="00975AD6"/>
    <w:rsid w:val="00975CC4"/>
    <w:rsid w:val="00975CE9"/>
    <w:rsid w:val="00975E38"/>
    <w:rsid w:val="00976566"/>
    <w:rsid w:val="0097675C"/>
    <w:rsid w:val="00976AA6"/>
    <w:rsid w:val="00976B44"/>
    <w:rsid w:val="00976B65"/>
    <w:rsid w:val="00976CB6"/>
    <w:rsid w:val="00976E5D"/>
    <w:rsid w:val="0097708F"/>
    <w:rsid w:val="00977376"/>
    <w:rsid w:val="009774D5"/>
    <w:rsid w:val="0097752A"/>
    <w:rsid w:val="0097786A"/>
    <w:rsid w:val="00977988"/>
    <w:rsid w:val="009779FC"/>
    <w:rsid w:val="00977B59"/>
    <w:rsid w:val="00977C44"/>
    <w:rsid w:val="00977D7B"/>
    <w:rsid w:val="00977FB5"/>
    <w:rsid w:val="00980047"/>
    <w:rsid w:val="009801E2"/>
    <w:rsid w:val="009804C6"/>
    <w:rsid w:val="0098058B"/>
    <w:rsid w:val="009807EE"/>
    <w:rsid w:val="009807F9"/>
    <w:rsid w:val="00980850"/>
    <w:rsid w:val="009808D1"/>
    <w:rsid w:val="009809BC"/>
    <w:rsid w:val="00980A18"/>
    <w:rsid w:val="00980CC0"/>
    <w:rsid w:val="0098106C"/>
    <w:rsid w:val="0098113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9A9"/>
    <w:rsid w:val="00982A31"/>
    <w:rsid w:val="00982B43"/>
    <w:rsid w:val="00982D57"/>
    <w:rsid w:val="00983017"/>
    <w:rsid w:val="00983485"/>
    <w:rsid w:val="0098349F"/>
    <w:rsid w:val="009835FC"/>
    <w:rsid w:val="0098384D"/>
    <w:rsid w:val="00983E1F"/>
    <w:rsid w:val="00983E25"/>
    <w:rsid w:val="0098400F"/>
    <w:rsid w:val="009840CF"/>
    <w:rsid w:val="0098426E"/>
    <w:rsid w:val="009842AA"/>
    <w:rsid w:val="0098439A"/>
    <w:rsid w:val="0098440F"/>
    <w:rsid w:val="00984453"/>
    <w:rsid w:val="009844DC"/>
    <w:rsid w:val="009844F0"/>
    <w:rsid w:val="009845B3"/>
    <w:rsid w:val="009845E6"/>
    <w:rsid w:val="00984674"/>
    <w:rsid w:val="009846FE"/>
    <w:rsid w:val="00984717"/>
    <w:rsid w:val="00984A5A"/>
    <w:rsid w:val="00984ADE"/>
    <w:rsid w:val="00984E72"/>
    <w:rsid w:val="00984F36"/>
    <w:rsid w:val="00984FD4"/>
    <w:rsid w:val="009851B9"/>
    <w:rsid w:val="0098527B"/>
    <w:rsid w:val="009853A3"/>
    <w:rsid w:val="009855BD"/>
    <w:rsid w:val="009856FD"/>
    <w:rsid w:val="00985AE2"/>
    <w:rsid w:val="00985C1D"/>
    <w:rsid w:val="00985D25"/>
    <w:rsid w:val="00985F3A"/>
    <w:rsid w:val="00986125"/>
    <w:rsid w:val="0098621E"/>
    <w:rsid w:val="0098622A"/>
    <w:rsid w:val="00986469"/>
    <w:rsid w:val="00986814"/>
    <w:rsid w:val="0098706D"/>
    <w:rsid w:val="0098730B"/>
    <w:rsid w:val="00987616"/>
    <w:rsid w:val="00987634"/>
    <w:rsid w:val="00987680"/>
    <w:rsid w:val="009903D0"/>
    <w:rsid w:val="009904A7"/>
    <w:rsid w:val="009904BD"/>
    <w:rsid w:val="009904CE"/>
    <w:rsid w:val="0099051B"/>
    <w:rsid w:val="00990749"/>
    <w:rsid w:val="00990AD2"/>
    <w:rsid w:val="00990C8A"/>
    <w:rsid w:val="00990FE6"/>
    <w:rsid w:val="0099109F"/>
    <w:rsid w:val="0099111A"/>
    <w:rsid w:val="0099121F"/>
    <w:rsid w:val="0099128E"/>
    <w:rsid w:val="00991411"/>
    <w:rsid w:val="00991499"/>
    <w:rsid w:val="009915CC"/>
    <w:rsid w:val="009916E4"/>
    <w:rsid w:val="00991A3C"/>
    <w:rsid w:val="00991AF4"/>
    <w:rsid w:val="00991B7A"/>
    <w:rsid w:val="00991BB0"/>
    <w:rsid w:val="00991CC3"/>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919"/>
    <w:rsid w:val="00993AF5"/>
    <w:rsid w:val="00994110"/>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8A5"/>
    <w:rsid w:val="00996971"/>
    <w:rsid w:val="009969C9"/>
    <w:rsid w:val="00996A54"/>
    <w:rsid w:val="00996C85"/>
    <w:rsid w:val="00996DF4"/>
    <w:rsid w:val="00996EED"/>
    <w:rsid w:val="009970C2"/>
    <w:rsid w:val="009971B5"/>
    <w:rsid w:val="009973D5"/>
    <w:rsid w:val="009973D7"/>
    <w:rsid w:val="0099740C"/>
    <w:rsid w:val="009974EA"/>
    <w:rsid w:val="009977CA"/>
    <w:rsid w:val="009979AC"/>
    <w:rsid w:val="00997ACE"/>
    <w:rsid w:val="00997E1B"/>
    <w:rsid w:val="00997EBF"/>
    <w:rsid w:val="00997F0A"/>
    <w:rsid w:val="009A0255"/>
    <w:rsid w:val="009A0289"/>
    <w:rsid w:val="009A0771"/>
    <w:rsid w:val="009A0855"/>
    <w:rsid w:val="009A0F7D"/>
    <w:rsid w:val="009A0F8C"/>
    <w:rsid w:val="009A0FCE"/>
    <w:rsid w:val="009A1176"/>
    <w:rsid w:val="009A121F"/>
    <w:rsid w:val="009A1277"/>
    <w:rsid w:val="009A1464"/>
    <w:rsid w:val="009A1559"/>
    <w:rsid w:val="009A15B7"/>
    <w:rsid w:val="009A15D4"/>
    <w:rsid w:val="009A15FB"/>
    <w:rsid w:val="009A16AE"/>
    <w:rsid w:val="009A16DF"/>
    <w:rsid w:val="009A1DBF"/>
    <w:rsid w:val="009A1E79"/>
    <w:rsid w:val="009A1E95"/>
    <w:rsid w:val="009A26EF"/>
    <w:rsid w:val="009A2988"/>
    <w:rsid w:val="009A29BB"/>
    <w:rsid w:val="009A2C29"/>
    <w:rsid w:val="009A2C75"/>
    <w:rsid w:val="009A2F8F"/>
    <w:rsid w:val="009A3075"/>
    <w:rsid w:val="009A308F"/>
    <w:rsid w:val="009A320C"/>
    <w:rsid w:val="009A34E6"/>
    <w:rsid w:val="009A353B"/>
    <w:rsid w:val="009A3614"/>
    <w:rsid w:val="009A3B18"/>
    <w:rsid w:val="009A3D0A"/>
    <w:rsid w:val="009A3E5B"/>
    <w:rsid w:val="009A40D1"/>
    <w:rsid w:val="009A4399"/>
    <w:rsid w:val="009A4714"/>
    <w:rsid w:val="009A4763"/>
    <w:rsid w:val="009A4978"/>
    <w:rsid w:val="009A4E4A"/>
    <w:rsid w:val="009A54B6"/>
    <w:rsid w:val="009A54C5"/>
    <w:rsid w:val="009A5544"/>
    <w:rsid w:val="009A55F1"/>
    <w:rsid w:val="009A5773"/>
    <w:rsid w:val="009A58C9"/>
    <w:rsid w:val="009A58EF"/>
    <w:rsid w:val="009A5BFC"/>
    <w:rsid w:val="009A5DED"/>
    <w:rsid w:val="009A5FF5"/>
    <w:rsid w:val="009A6294"/>
    <w:rsid w:val="009A6368"/>
    <w:rsid w:val="009A649C"/>
    <w:rsid w:val="009A66CB"/>
    <w:rsid w:val="009A6828"/>
    <w:rsid w:val="009A6855"/>
    <w:rsid w:val="009A68E4"/>
    <w:rsid w:val="009A6B24"/>
    <w:rsid w:val="009A759D"/>
    <w:rsid w:val="009A772D"/>
    <w:rsid w:val="009A773C"/>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BC2"/>
    <w:rsid w:val="009B1C11"/>
    <w:rsid w:val="009B2103"/>
    <w:rsid w:val="009B2191"/>
    <w:rsid w:val="009B2445"/>
    <w:rsid w:val="009B25E1"/>
    <w:rsid w:val="009B2662"/>
    <w:rsid w:val="009B26CE"/>
    <w:rsid w:val="009B2944"/>
    <w:rsid w:val="009B294C"/>
    <w:rsid w:val="009B2C72"/>
    <w:rsid w:val="009B2E07"/>
    <w:rsid w:val="009B2E26"/>
    <w:rsid w:val="009B324E"/>
    <w:rsid w:val="009B35C7"/>
    <w:rsid w:val="009B3663"/>
    <w:rsid w:val="009B368A"/>
    <w:rsid w:val="009B3746"/>
    <w:rsid w:val="009B3BAB"/>
    <w:rsid w:val="009B3D3D"/>
    <w:rsid w:val="009B4278"/>
    <w:rsid w:val="009B42B4"/>
    <w:rsid w:val="009B442D"/>
    <w:rsid w:val="009B489A"/>
    <w:rsid w:val="009B48E4"/>
    <w:rsid w:val="009B4954"/>
    <w:rsid w:val="009B4A04"/>
    <w:rsid w:val="009B4AC0"/>
    <w:rsid w:val="009B4B4F"/>
    <w:rsid w:val="009B4BC0"/>
    <w:rsid w:val="009B4C2B"/>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5F8"/>
    <w:rsid w:val="009B579D"/>
    <w:rsid w:val="009B5836"/>
    <w:rsid w:val="009B5842"/>
    <w:rsid w:val="009B5944"/>
    <w:rsid w:val="009B5951"/>
    <w:rsid w:val="009B599C"/>
    <w:rsid w:val="009B59FD"/>
    <w:rsid w:val="009B6301"/>
    <w:rsid w:val="009B6350"/>
    <w:rsid w:val="009B63FF"/>
    <w:rsid w:val="009B64D8"/>
    <w:rsid w:val="009B6517"/>
    <w:rsid w:val="009B66F3"/>
    <w:rsid w:val="009B6A25"/>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00"/>
    <w:rsid w:val="009B7C55"/>
    <w:rsid w:val="009B7E0D"/>
    <w:rsid w:val="009B7EBA"/>
    <w:rsid w:val="009B7F40"/>
    <w:rsid w:val="009B7F94"/>
    <w:rsid w:val="009C02C2"/>
    <w:rsid w:val="009C02C8"/>
    <w:rsid w:val="009C035E"/>
    <w:rsid w:val="009C067C"/>
    <w:rsid w:val="009C06F6"/>
    <w:rsid w:val="009C07B5"/>
    <w:rsid w:val="009C099D"/>
    <w:rsid w:val="009C09A6"/>
    <w:rsid w:val="009C0B73"/>
    <w:rsid w:val="009C0C12"/>
    <w:rsid w:val="009C0C34"/>
    <w:rsid w:val="009C0DFD"/>
    <w:rsid w:val="009C0F33"/>
    <w:rsid w:val="009C1017"/>
    <w:rsid w:val="009C118C"/>
    <w:rsid w:val="009C11D6"/>
    <w:rsid w:val="009C11F0"/>
    <w:rsid w:val="009C15AD"/>
    <w:rsid w:val="009C1688"/>
    <w:rsid w:val="009C18ED"/>
    <w:rsid w:val="009C1925"/>
    <w:rsid w:val="009C1B12"/>
    <w:rsid w:val="009C1BF4"/>
    <w:rsid w:val="009C1C15"/>
    <w:rsid w:val="009C1D3E"/>
    <w:rsid w:val="009C1E46"/>
    <w:rsid w:val="009C1F3C"/>
    <w:rsid w:val="009C1FC8"/>
    <w:rsid w:val="009C207B"/>
    <w:rsid w:val="009C2177"/>
    <w:rsid w:val="009C223C"/>
    <w:rsid w:val="009C245E"/>
    <w:rsid w:val="009C252C"/>
    <w:rsid w:val="009C25B9"/>
    <w:rsid w:val="009C291B"/>
    <w:rsid w:val="009C2933"/>
    <w:rsid w:val="009C298F"/>
    <w:rsid w:val="009C2A0F"/>
    <w:rsid w:val="009C2C30"/>
    <w:rsid w:val="009C334A"/>
    <w:rsid w:val="009C346B"/>
    <w:rsid w:val="009C35D5"/>
    <w:rsid w:val="009C36E2"/>
    <w:rsid w:val="009C380C"/>
    <w:rsid w:val="009C381E"/>
    <w:rsid w:val="009C38DF"/>
    <w:rsid w:val="009C39E5"/>
    <w:rsid w:val="009C3A24"/>
    <w:rsid w:val="009C3AAD"/>
    <w:rsid w:val="009C3B87"/>
    <w:rsid w:val="009C3C27"/>
    <w:rsid w:val="009C3E71"/>
    <w:rsid w:val="009C3EA9"/>
    <w:rsid w:val="009C3EB5"/>
    <w:rsid w:val="009C3F06"/>
    <w:rsid w:val="009C3FA1"/>
    <w:rsid w:val="009C410A"/>
    <w:rsid w:val="009C4211"/>
    <w:rsid w:val="009C4283"/>
    <w:rsid w:val="009C4686"/>
    <w:rsid w:val="009C48CD"/>
    <w:rsid w:val="009C4B53"/>
    <w:rsid w:val="009C4D22"/>
    <w:rsid w:val="009C4EF7"/>
    <w:rsid w:val="009C5120"/>
    <w:rsid w:val="009C5176"/>
    <w:rsid w:val="009C5437"/>
    <w:rsid w:val="009C5475"/>
    <w:rsid w:val="009C54DF"/>
    <w:rsid w:val="009C5516"/>
    <w:rsid w:val="009C5896"/>
    <w:rsid w:val="009C58C2"/>
    <w:rsid w:val="009C5A91"/>
    <w:rsid w:val="009C5B8F"/>
    <w:rsid w:val="009C5BA8"/>
    <w:rsid w:val="009C5D33"/>
    <w:rsid w:val="009C5E3F"/>
    <w:rsid w:val="009C6719"/>
    <w:rsid w:val="009C6734"/>
    <w:rsid w:val="009C6AA8"/>
    <w:rsid w:val="009C6B01"/>
    <w:rsid w:val="009C6C6B"/>
    <w:rsid w:val="009C6CF2"/>
    <w:rsid w:val="009C6DEB"/>
    <w:rsid w:val="009C6EBC"/>
    <w:rsid w:val="009C6EC5"/>
    <w:rsid w:val="009C7243"/>
    <w:rsid w:val="009C749A"/>
    <w:rsid w:val="009C769E"/>
    <w:rsid w:val="009C7769"/>
    <w:rsid w:val="009C78BE"/>
    <w:rsid w:val="009C78CB"/>
    <w:rsid w:val="009C7A33"/>
    <w:rsid w:val="009C7A38"/>
    <w:rsid w:val="009C7B67"/>
    <w:rsid w:val="009C7F5D"/>
    <w:rsid w:val="009C7FD6"/>
    <w:rsid w:val="009D0213"/>
    <w:rsid w:val="009D0221"/>
    <w:rsid w:val="009D07E3"/>
    <w:rsid w:val="009D0975"/>
    <w:rsid w:val="009D0A3A"/>
    <w:rsid w:val="009D0A67"/>
    <w:rsid w:val="009D0D6E"/>
    <w:rsid w:val="009D1531"/>
    <w:rsid w:val="009D157E"/>
    <w:rsid w:val="009D165B"/>
    <w:rsid w:val="009D1748"/>
    <w:rsid w:val="009D180C"/>
    <w:rsid w:val="009D18F5"/>
    <w:rsid w:val="009D2343"/>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998"/>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426"/>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69"/>
    <w:rsid w:val="009E0DCC"/>
    <w:rsid w:val="009E0E26"/>
    <w:rsid w:val="009E1006"/>
    <w:rsid w:val="009E1020"/>
    <w:rsid w:val="009E10D0"/>
    <w:rsid w:val="009E1225"/>
    <w:rsid w:val="009E1435"/>
    <w:rsid w:val="009E182D"/>
    <w:rsid w:val="009E18D0"/>
    <w:rsid w:val="009E18DD"/>
    <w:rsid w:val="009E1A5D"/>
    <w:rsid w:val="009E1A81"/>
    <w:rsid w:val="009E1C88"/>
    <w:rsid w:val="009E1E01"/>
    <w:rsid w:val="009E1FD9"/>
    <w:rsid w:val="009E217C"/>
    <w:rsid w:val="009E238B"/>
    <w:rsid w:val="009E27CF"/>
    <w:rsid w:val="009E2899"/>
    <w:rsid w:val="009E29EB"/>
    <w:rsid w:val="009E2B0E"/>
    <w:rsid w:val="009E2B23"/>
    <w:rsid w:val="009E2D89"/>
    <w:rsid w:val="009E2D90"/>
    <w:rsid w:val="009E30F3"/>
    <w:rsid w:val="009E313E"/>
    <w:rsid w:val="009E345E"/>
    <w:rsid w:val="009E382A"/>
    <w:rsid w:val="009E3A27"/>
    <w:rsid w:val="009E3F20"/>
    <w:rsid w:val="009E4011"/>
    <w:rsid w:val="009E4045"/>
    <w:rsid w:val="009E42DD"/>
    <w:rsid w:val="009E430B"/>
    <w:rsid w:val="009E4426"/>
    <w:rsid w:val="009E458B"/>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5F70"/>
    <w:rsid w:val="009E6055"/>
    <w:rsid w:val="009E6302"/>
    <w:rsid w:val="009E632C"/>
    <w:rsid w:val="009E63D8"/>
    <w:rsid w:val="009E68FC"/>
    <w:rsid w:val="009E6906"/>
    <w:rsid w:val="009E6A82"/>
    <w:rsid w:val="009E6D84"/>
    <w:rsid w:val="009E6E07"/>
    <w:rsid w:val="009E6F58"/>
    <w:rsid w:val="009E7264"/>
    <w:rsid w:val="009E72BD"/>
    <w:rsid w:val="009E72E5"/>
    <w:rsid w:val="009E7304"/>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399B"/>
    <w:rsid w:val="009F406A"/>
    <w:rsid w:val="009F429A"/>
    <w:rsid w:val="009F42AB"/>
    <w:rsid w:val="009F4510"/>
    <w:rsid w:val="009F4587"/>
    <w:rsid w:val="009F45F4"/>
    <w:rsid w:val="009F4652"/>
    <w:rsid w:val="009F4715"/>
    <w:rsid w:val="009F4A1D"/>
    <w:rsid w:val="009F502F"/>
    <w:rsid w:val="009F5099"/>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9C7"/>
    <w:rsid w:val="009F6A5D"/>
    <w:rsid w:val="009F6C5C"/>
    <w:rsid w:val="009F6D56"/>
    <w:rsid w:val="009F6E3D"/>
    <w:rsid w:val="009F6E41"/>
    <w:rsid w:val="009F71A1"/>
    <w:rsid w:val="009F769A"/>
    <w:rsid w:val="009F76D0"/>
    <w:rsid w:val="009F776C"/>
    <w:rsid w:val="009F79B4"/>
    <w:rsid w:val="009F7A62"/>
    <w:rsid w:val="009F7A6C"/>
    <w:rsid w:val="009F7D3A"/>
    <w:rsid w:val="009F7DA9"/>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DF7"/>
    <w:rsid w:val="00A03EDE"/>
    <w:rsid w:val="00A0402F"/>
    <w:rsid w:val="00A0404F"/>
    <w:rsid w:val="00A0411D"/>
    <w:rsid w:val="00A04249"/>
    <w:rsid w:val="00A044A4"/>
    <w:rsid w:val="00A04572"/>
    <w:rsid w:val="00A0461D"/>
    <w:rsid w:val="00A0473A"/>
    <w:rsid w:val="00A04864"/>
    <w:rsid w:val="00A04ABD"/>
    <w:rsid w:val="00A04BEE"/>
    <w:rsid w:val="00A04CC9"/>
    <w:rsid w:val="00A04EF2"/>
    <w:rsid w:val="00A05131"/>
    <w:rsid w:val="00A054BF"/>
    <w:rsid w:val="00A0551D"/>
    <w:rsid w:val="00A055EE"/>
    <w:rsid w:val="00A05638"/>
    <w:rsid w:val="00A0575F"/>
    <w:rsid w:val="00A0580D"/>
    <w:rsid w:val="00A0595E"/>
    <w:rsid w:val="00A059C8"/>
    <w:rsid w:val="00A05AFD"/>
    <w:rsid w:val="00A05B2C"/>
    <w:rsid w:val="00A05C7C"/>
    <w:rsid w:val="00A05C80"/>
    <w:rsid w:val="00A05CB6"/>
    <w:rsid w:val="00A05D78"/>
    <w:rsid w:val="00A06128"/>
    <w:rsid w:val="00A06179"/>
    <w:rsid w:val="00A067DD"/>
    <w:rsid w:val="00A068BD"/>
    <w:rsid w:val="00A06998"/>
    <w:rsid w:val="00A06AF9"/>
    <w:rsid w:val="00A06B47"/>
    <w:rsid w:val="00A06C14"/>
    <w:rsid w:val="00A06C6B"/>
    <w:rsid w:val="00A06DFC"/>
    <w:rsid w:val="00A071B7"/>
    <w:rsid w:val="00A072FE"/>
    <w:rsid w:val="00A074C7"/>
    <w:rsid w:val="00A07550"/>
    <w:rsid w:val="00A076F8"/>
    <w:rsid w:val="00A077E3"/>
    <w:rsid w:val="00A07848"/>
    <w:rsid w:val="00A07A74"/>
    <w:rsid w:val="00A07E5E"/>
    <w:rsid w:val="00A07FA4"/>
    <w:rsid w:val="00A1015C"/>
    <w:rsid w:val="00A101AE"/>
    <w:rsid w:val="00A10233"/>
    <w:rsid w:val="00A107C3"/>
    <w:rsid w:val="00A1085E"/>
    <w:rsid w:val="00A10C87"/>
    <w:rsid w:val="00A10CE2"/>
    <w:rsid w:val="00A11606"/>
    <w:rsid w:val="00A116EF"/>
    <w:rsid w:val="00A118D5"/>
    <w:rsid w:val="00A11A89"/>
    <w:rsid w:val="00A11BAB"/>
    <w:rsid w:val="00A11E9A"/>
    <w:rsid w:val="00A11FF1"/>
    <w:rsid w:val="00A120E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50D"/>
    <w:rsid w:val="00A14714"/>
    <w:rsid w:val="00A148A2"/>
    <w:rsid w:val="00A149DE"/>
    <w:rsid w:val="00A149ED"/>
    <w:rsid w:val="00A14DBA"/>
    <w:rsid w:val="00A14DC8"/>
    <w:rsid w:val="00A14DE3"/>
    <w:rsid w:val="00A1512F"/>
    <w:rsid w:val="00A15281"/>
    <w:rsid w:val="00A1548B"/>
    <w:rsid w:val="00A155F3"/>
    <w:rsid w:val="00A156FA"/>
    <w:rsid w:val="00A1570C"/>
    <w:rsid w:val="00A15E99"/>
    <w:rsid w:val="00A15ED3"/>
    <w:rsid w:val="00A1618B"/>
    <w:rsid w:val="00A163B6"/>
    <w:rsid w:val="00A164D6"/>
    <w:rsid w:val="00A16AF4"/>
    <w:rsid w:val="00A16B6A"/>
    <w:rsid w:val="00A16C04"/>
    <w:rsid w:val="00A16E56"/>
    <w:rsid w:val="00A17167"/>
    <w:rsid w:val="00A176A1"/>
    <w:rsid w:val="00A176B6"/>
    <w:rsid w:val="00A176FD"/>
    <w:rsid w:val="00A177BA"/>
    <w:rsid w:val="00A179E2"/>
    <w:rsid w:val="00A17B20"/>
    <w:rsid w:val="00A17FA1"/>
    <w:rsid w:val="00A200FE"/>
    <w:rsid w:val="00A202B3"/>
    <w:rsid w:val="00A2036F"/>
    <w:rsid w:val="00A20559"/>
    <w:rsid w:val="00A206EA"/>
    <w:rsid w:val="00A20B1A"/>
    <w:rsid w:val="00A20CAD"/>
    <w:rsid w:val="00A20D23"/>
    <w:rsid w:val="00A20DC1"/>
    <w:rsid w:val="00A20FEF"/>
    <w:rsid w:val="00A2111D"/>
    <w:rsid w:val="00A212DC"/>
    <w:rsid w:val="00A212FC"/>
    <w:rsid w:val="00A21459"/>
    <w:rsid w:val="00A21466"/>
    <w:rsid w:val="00A2168D"/>
    <w:rsid w:val="00A21A43"/>
    <w:rsid w:val="00A21D80"/>
    <w:rsid w:val="00A2249D"/>
    <w:rsid w:val="00A225AA"/>
    <w:rsid w:val="00A22801"/>
    <w:rsid w:val="00A22EB9"/>
    <w:rsid w:val="00A23093"/>
    <w:rsid w:val="00A230F3"/>
    <w:rsid w:val="00A233BD"/>
    <w:rsid w:val="00A23642"/>
    <w:rsid w:val="00A23741"/>
    <w:rsid w:val="00A23922"/>
    <w:rsid w:val="00A23B3B"/>
    <w:rsid w:val="00A23C49"/>
    <w:rsid w:val="00A23D13"/>
    <w:rsid w:val="00A23E0B"/>
    <w:rsid w:val="00A24136"/>
    <w:rsid w:val="00A2421B"/>
    <w:rsid w:val="00A243B7"/>
    <w:rsid w:val="00A24475"/>
    <w:rsid w:val="00A24578"/>
    <w:rsid w:val="00A24610"/>
    <w:rsid w:val="00A2464F"/>
    <w:rsid w:val="00A246CE"/>
    <w:rsid w:val="00A246EF"/>
    <w:rsid w:val="00A24948"/>
    <w:rsid w:val="00A24B07"/>
    <w:rsid w:val="00A24E1B"/>
    <w:rsid w:val="00A25110"/>
    <w:rsid w:val="00A25120"/>
    <w:rsid w:val="00A251FF"/>
    <w:rsid w:val="00A2525A"/>
    <w:rsid w:val="00A253B6"/>
    <w:rsid w:val="00A25582"/>
    <w:rsid w:val="00A255F3"/>
    <w:rsid w:val="00A258BB"/>
    <w:rsid w:val="00A25A4C"/>
    <w:rsid w:val="00A25AF5"/>
    <w:rsid w:val="00A25C6E"/>
    <w:rsid w:val="00A25E2C"/>
    <w:rsid w:val="00A25E9D"/>
    <w:rsid w:val="00A261E3"/>
    <w:rsid w:val="00A26254"/>
    <w:rsid w:val="00A2625E"/>
    <w:rsid w:val="00A262CB"/>
    <w:rsid w:val="00A26378"/>
    <w:rsid w:val="00A26569"/>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44C"/>
    <w:rsid w:val="00A30592"/>
    <w:rsid w:val="00A3066B"/>
    <w:rsid w:val="00A309A5"/>
    <w:rsid w:val="00A30D0F"/>
    <w:rsid w:val="00A312D7"/>
    <w:rsid w:val="00A313E4"/>
    <w:rsid w:val="00A31981"/>
    <w:rsid w:val="00A31B2F"/>
    <w:rsid w:val="00A31E74"/>
    <w:rsid w:val="00A322AA"/>
    <w:rsid w:val="00A32618"/>
    <w:rsid w:val="00A326D0"/>
    <w:rsid w:val="00A326D2"/>
    <w:rsid w:val="00A327ED"/>
    <w:rsid w:val="00A327F5"/>
    <w:rsid w:val="00A3282F"/>
    <w:rsid w:val="00A32A06"/>
    <w:rsid w:val="00A32AEB"/>
    <w:rsid w:val="00A32AFC"/>
    <w:rsid w:val="00A32DD1"/>
    <w:rsid w:val="00A331BB"/>
    <w:rsid w:val="00A3338E"/>
    <w:rsid w:val="00A333A9"/>
    <w:rsid w:val="00A334D3"/>
    <w:rsid w:val="00A33823"/>
    <w:rsid w:val="00A338A5"/>
    <w:rsid w:val="00A3391E"/>
    <w:rsid w:val="00A33A84"/>
    <w:rsid w:val="00A33B80"/>
    <w:rsid w:val="00A33B83"/>
    <w:rsid w:val="00A33C8A"/>
    <w:rsid w:val="00A33D64"/>
    <w:rsid w:val="00A33FAB"/>
    <w:rsid w:val="00A340D5"/>
    <w:rsid w:val="00A34462"/>
    <w:rsid w:val="00A345D8"/>
    <w:rsid w:val="00A34857"/>
    <w:rsid w:val="00A34A0A"/>
    <w:rsid w:val="00A34AC4"/>
    <w:rsid w:val="00A34B02"/>
    <w:rsid w:val="00A35258"/>
    <w:rsid w:val="00A3530F"/>
    <w:rsid w:val="00A35487"/>
    <w:rsid w:val="00A35707"/>
    <w:rsid w:val="00A35779"/>
    <w:rsid w:val="00A35B8D"/>
    <w:rsid w:val="00A35C17"/>
    <w:rsid w:val="00A35EBA"/>
    <w:rsid w:val="00A35EFD"/>
    <w:rsid w:val="00A361CA"/>
    <w:rsid w:val="00A361FE"/>
    <w:rsid w:val="00A3631A"/>
    <w:rsid w:val="00A364C5"/>
    <w:rsid w:val="00A36824"/>
    <w:rsid w:val="00A36A9C"/>
    <w:rsid w:val="00A36B31"/>
    <w:rsid w:val="00A36C5C"/>
    <w:rsid w:val="00A36CAE"/>
    <w:rsid w:val="00A36E07"/>
    <w:rsid w:val="00A36E3F"/>
    <w:rsid w:val="00A36F85"/>
    <w:rsid w:val="00A3704E"/>
    <w:rsid w:val="00A372C4"/>
    <w:rsid w:val="00A374E8"/>
    <w:rsid w:val="00A376F8"/>
    <w:rsid w:val="00A3790C"/>
    <w:rsid w:val="00A37C7B"/>
    <w:rsid w:val="00A4024F"/>
    <w:rsid w:val="00A40403"/>
    <w:rsid w:val="00A40413"/>
    <w:rsid w:val="00A405D4"/>
    <w:rsid w:val="00A40728"/>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617"/>
    <w:rsid w:val="00A42731"/>
    <w:rsid w:val="00A428E3"/>
    <w:rsid w:val="00A429D8"/>
    <w:rsid w:val="00A42DA7"/>
    <w:rsid w:val="00A42DE0"/>
    <w:rsid w:val="00A42E4E"/>
    <w:rsid w:val="00A42F09"/>
    <w:rsid w:val="00A43018"/>
    <w:rsid w:val="00A431D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BD8"/>
    <w:rsid w:val="00A45E17"/>
    <w:rsid w:val="00A45E3D"/>
    <w:rsid w:val="00A45EA7"/>
    <w:rsid w:val="00A460A1"/>
    <w:rsid w:val="00A46396"/>
    <w:rsid w:val="00A46620"/>
    <w:rsid w:val="00A46821"/>
    <w:rsid w:val="00A4696F"/>
    <w:rsid w:val="00A46A00"/>
    <w:rsid w:val="00A46A63"/>
    <w:rsid w:val="00A46B7A"/>
    <w:rsid w:val="00A46B9F"/>
    <w:rsid w:val="00A46D87"/>
    <w:rsid w:val="00A46DBF"/>
    <w:rsid w:val="00A46EA0"/>
    <w:rsid w:val="00A46FF8"/>
    <w:rsid w:val="00A470D8"/>
    <w:rsid w:val="00A47350"/>
    <w:rsid w:val="00A47457"/>
    <w:rsid w:val="00A47509"/>
    <w:rsid w:val="00A4767E"/>
    <w:rsid w:val="00A477C3"/>
    <w:rsid w:val="00A4785A"/>
    <w:rsid w:val="00A47A97"/>
    <w:rsid w:val="00A47B14"/>
    <w:rsid w:val="00A47D36"/>
    <w:rsid w:val="00A47DFB"/>
    <w:rsid w:val="00A47DFC"/>
    <w:rsid w:val="00A50095"/>
    <w:rsid w:val="00A50429"/>
    <w:rsid w:val="00A504D3"/>
    <w:rsid w:val="00A50594"/>
    <w:rsid w:val="00A50763"/>
    <w:rsid w:val="00A507AA"/>
    <w:rsid w:val="00A5120C"/>
    <w:rsid w:val="00A5152A"/>
    <w:rsid w:val="00A5166E"/>
    <w:rsid w:val="00A51881"/>
    <w:rsid w:val="00A5189B"/>
    <w:rsid w:val="00A51AF4"/>
    <w:rsid w:val="00A51CC8"/>
    <w:rsid w:val="00A51D47"/>
    <w:rsid w:val="00A51F5C"/>
    <w:rsid w:val="00A51FF8"/>
    <w:rsid w:val="00A52369"/>
    <w:rsid w:val="00A5295F"/>
    <w:rsid w:val="00A52A41"/>
    <w:rsid w:val="00A52B14"/>
    <w:rsid w:val="00A52C66"/>
    <w:rsid w:val="00A52E2B"/>
    <w:rsid w:val="00A52E66"/>
    <w:rsid w:val="00A52EBC"/>
    <w:rsid w:val="00A530CB"/>
    <w:rsid w:val="00A530E9"/>
    <w:rsid w:val="00A5319F"/>
    <w:rsid w:val="00A531CD"/>
    <w:rsid w:val="00A53256"/>
    <w:rsid w:val="00A532F0"/>
    <w:rsid w:val="00A5381E"/>
    <w:rsid w:val="00A5397A"/>
    <w:rsid w:val="00A53B6E"/>
    <w:rsid w:val="00A53C2B"/>
    <w:rsid w:val="00A53C42"/>
    <w:rsid w:val="00A53E2B"/>
    <w:rsid w:val="00A53E98"/>
    <w:rsid w:val="00A53FEB"/>
    <w:rsid w:val="00A54155"/>
    <w:rsid w:val="00A54283"/>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5E93"/>
    <w:rsid w:val="00A56293"/>
    <w:rsid w:val="00A562A3"/>
    <w:rsid w:val="00A56302"/>
    <w:rsid w:val="00A5636D"/>
    <w:rsid w:val="00A563FE"/>
    <w:rsid w:val="00A56429"/>
    <w:rsid w:val="00A564E2"/>
    <w:rsid w:val="00A56534"/>
    <w:rsid w:val="00A56838"/>
    <w:rsid w:val="00A56991"/>
    <w:rsid w:val="00A56996"/>
    <w:rsid w:val="00A569A8"/>
    <w:rsid w:val="00A56A47"/>
    <w:rsid w:val="00A56BA2"/>
    <w:rsid w:val="00A56CC5"/>
    <w:rsid w:val="00A56E55"/>
    <w:rsid w:val="00A56EC5"/>
    <w:rsid w:val="00A56FB4"/>
    <w:rsid w:val="00A570CD"/>
    <w:rsid w:val="00A5738B"/>
    <w:rsid w:val="00A573B0"/>
    <w:rsid w:val="00A57942"/>
    <w:rsid w:val="00A579A9"/>
    <w:rsid w:val="00A57A6D"/>
    <w:rsid w:val="00A57DEF"/>
    <w:rsid w:val="00A57E2E"/>
    <w:rsid w:val="00A57FA6"/>
    <w:rsid w:val="00A60191"/>
    <w:rsid w:val="00A601C2"/>
    <w:rsid w:val="00A601DF"/>
    <w:rsid w:val="00A6021D"/>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80F"/>
    <w:rsid w:val="00A619C3"/>
    <w:rsid w:val="00A61A06"/>
    <w:rsid w:val="00A61E26"/>
    <w:rsid w:val="00A61ED5"/>
    <w:rsid w:val="00A61FCB"/>
    <w:rsid w:val="00A62056"/>
    <w:rsid w:val="00A620F5"/>
    <w:rsid w:val="00A62117"/>
    <w:rsid w:val="00A624B9"/>
    <w:rsid w:val="00A629D5"/>
    <w:rsid w:val="00A62A31"/>
    <w:rsid w:val="00A62CAF"/>
    <w:rsid w:val="00A63355"/>
    <w:rsid w:val="00A6350A"/>
    <w:rsid w:val="00A63535"/>
    <w:rsid w:val="00A63536"/>
    <w:rsid w:val="00A636A4"/>
    <w:rsid w:val="00A636CD"/>
    <w:rsid w:val="00A63A35"/>
    <w:rsid w:val="00A63A3E"/>
    <w:rsid w:val="00A63B27"/>
    <w:rsid w:val="00A63C93"/>
    <w:rsid w:val="00A63DA1"/>
    <w:rsid w:val="00A6405A"/>
    <w:rsid w:val="00A647FD"/>
    <w:rsid w:val="00A6498A"/>
    <w:rsid w:val="00A64F3A"/>
    <w:rsid w:val="00A65138"/>
    <w:rsid w:val="00A651A6"/>
    <w:rsid w:val="00A653C5"/>
    <w:rsid w:val="00A654D1"/>
    <w:rsid w:val="00A655D9"/>
    <w:rsid w:val="00A657B0"/>
    <w:rsid w:val="00A657D1"/>
    <w:rsid w:val="00A65E58"/>
    <w:rsid w:val="00A65E61"/>
    <w:rsid w:val="00A661E5"/>
    <w:rsid w:val="00A66252"/>
    <w:rsid w:val="00A6638D"/>
    <w:rsid w:val="00A6660E"/>
    <w:rsid w:val="00A6660F"/>
    <w:rsid w:val="00A667EB"/>
    <w:rsid w:val="00A66900"/>
    <w:rsid w:val="00A66A63"/>
    <w:rsid w:val="00A66A7D"/>
    <w:rsid w:val="00A66C12"/>
    <w:rsid w:val="00A66D06"/>
    <w:rsid w:val="00A66EE2"/>
    <w:rsid w:val="00A66F79"/>
    <w:rsid w:val="00A672A7"/>
    <w:rsid w:val="00A67371"/>
    <w:rsid w:val="00A673BC"/>
    <w:rsid w:val="00A673E6"/>
    <w:rsid w:val="00A67CC7"/>
    <w:rsid w:val="00A67F15"/>
    <w:rsid w:val="00A67F9A"/>
    <w:rsid w:val="00A70018"/>
    <w:rsid w:val="00A700C9"/>
    <w:rsid w:val="00A700DC"/>
    <w:rsid w:val="00A70173"/>
    <w:rsid w:val="00A70487"/>
    <w:rsid w:val="00A704D0"/>
    <w:rsid w:val="00A70CF5"/>
    <w:rsid w:val="00A70F4C"/>
    <w:rsid w:val="00A71095"/>
    <w:rsid w:val="00A71100"/>
    <w:rsid w:val="00A7112F"/>
    <w:rsid w:val="00A7114B"/>
    <w:rsid w:val="00A7136F"/>
    <w:rsid w:val="00A713D1"/>
    <w:rsid w:val="00A713FD"/>
    <w:rsid w:val="00A71679"/>
    <w:rsid w:val="00A716C4"/>
    <w:rsid w:val="00A71918"/>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85"/>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58"/>
    <w:rsid w:val="00A748A5"/>
    <w:rsid w:val="00A7498A"/>
    <w:rsid w:val="00A74AAD"/>
    <w:rsid w:val="00A74B60"/>
    <w:rsid w:val="00A74D16"/>
    <w:rsid w:val="00A74F4C"/>
    <w:rsid w:val="00A75055"/>
    <w:rsid w:val="00A75737"/>
    <w:rsid w:val="00A7579B"/>
    <w:rsid w:val="00A75BB6"/>
    <w:rsid w:val="00A76052"/>
    <w:rsid w:val="00A76065"/>
    <w:rsid w:val="00A762CF"/>
    <w:rsid w:val="00A765B4"/>
    <w:rsid w:val="00A766F3"/>
    <w:rsid w:val="00A7675E"/>
    <w:rsid w:val="00A767EB"/>
    <w:rsid w:val="00A769E5"/>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1E2"/>
    <w:rsid w:val="00A80393"/>
    <w:rsid w:val="00A805C2"/>
    <w:rsid w:val="00A806AA"/>
    <w:rsid w:val="00A808FF"/>
    <w:rsid w:val="00A80A35"/>
    <w:rsid w:val="00A80AB4"/>
    <w:rsid w:val="00A80B97"/>
    <w:rsid w:val="00A80DE3"/>
    <w:rsid w:val="00A80FD2"/>
    <w:rsid w:val="00A8130D"/>
    <w:rsid w:val="00A81573"/>
    <w:rsid w:val="00A815AF"/>
    <w:rsid w:val="00A81889"/>
    <w:rsid w:val="00A81A42"/>
    <w:rsid w:val="00A81C3D"/>
    <w:rsid w:val="00A81E38"/>
    <w:rsid w:val="00A81FE5"/>
    <w:rsid w:val="00A8204F"/>
    <w:rsid w:val="00A82231"/>
    <w:rsid w:val="00A82267"/>
    <w:rsid w:val="00A822AE"/>
    <w:rsid w:val="00A82511"/>
    <w:rsid w:val="00A82769"/>
    <w:rsid w:val="00A829AD"/>
    <w:rsid w:val="00A82ADB"/>
    <w:rsid w:val="00A82B5A"/>
    <w:rsid w:val="00A83068"/>
    <w:rsid w:val="00A83073"/>
    <w:rsid w:val="00A8326B"/>
    <w:rsid w:val="00A83295"/>
    <w:rsid w:val="00A832CA"/>
    <w:rsid w:val="00A83477"/>
    <w:rsid w:val="00A83D76"/>
    <w:rsid w:val="00A83FD6"/>
    <w:rsid w:val="00A842D8"/>
    <w:rsid w:val="00A84329"/>
    <w:rsid w:val="00A84402"/>
    <w:rsid w:val="00A844D1"/>
    <w:rsid w:val="00A8479D"/>
    <w:rsid w:val="00A849DD"/>
    <w:rsid w:val="00A8510B"/>
    <w:rsid w:val="00A852F8"/>
    <w:rsid w:val="00A853BF"/>
    <w:rsid w:val="00A853C3"/>
    <w:rsid w:val="00A856B4"/>
    <w:rsid w:val="00A85C4A"/>
    <w:rsid w:val="00A85C92"/>
    <w:rsid w:val="00A85F42"/>
    <w:rsid w:val="00A8636B"/>
    <w:rsid w:val="00A863E8"/>
    <w:rsid w:val="00A86821"/>
    <w:rsid w:val="00A8690A"/>
    <w:rsid w:val="00A86B78"/>
    <w:rsid w:val="00A86C0C"/>
    <w:rsid w:val="00A86CD6"/>
    <w:rsid w:val="00A86EF3"/>
    <w:rsid w:val="00A8717F"/>
    <w:rsid w:val="00A875FB"/>
    <w:rsid w:val="00A877E5"/>
    <w:rsid w:val="00A87937"/>
    <w:rsid w:val="00A87C3F"/>
    <w:rsid w:val="00A90267"/>
    <w:rsid w:val="00A902A6"/>
    <w:rsid w:val="00A90482"/>
    <w:rsid w:val="00A90943"/>
    <w:rsid w:val="00A9095E"/>
    <w:rsid w:val="00A90A09"/>
    <w:rsid w:val="00A90EBC"/>
    <w:rsid w:val="00A90F95"/>
    <w:rsid w:val="00A912D9"/>
    <w:rsid w:val="00A91422"/>
    <w:rsid w:val="00A9165B"/>
    <w:rsid w:val="00A916C7"/>
    <w:rsid w:val="00A91943"/>
    <w:rsid w:val="00A91D2E"/>
    <w:rsid w:val="00A91D47"/>
    <w:rsid w:val="00A92094"/>
    <w:rsid w:val="00A920B5"/>
    <w:rsid w:val="00A92276"/>
    <w:rsid w:val="00A922EC"/>
    <w:rsid w:val="00A9230F"/>
    <w:rsid w:val="00A92471"/>
    <w:rsid w:val="00A925A0"/>
    <w:rsid w:val="00A925C8"/>
    <w:rsid w:val="00A92744"/>
    <w:rsid w:val="00A92B22"/>
    <w:rsid w:val="00A92F2B"/>
    <w:rsid w:val="00A9304F"/>
    <w:rsid w:val="00A9312C"/>
    <w:rsid w:val="00A9336A"/>
    <w:rsid w:val="00A933D1"/>
    <w:rsid w:val="00A93726"/>
    <w:rsid w:val="00A9372A"/>
    <w:rsid w:val="00A93822"/>
    <w:rsid w:val="00A93C92"/>
    <w:rsid w:val="00A93E5D"/>
    <w:rsid w:val="00A940D1"/>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0B"/>
    <w:rsid w:val="00A9691B"/>
    <w:rsid w:val="00A96F4F"/>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2D5"/>
    <w:rsid w:val="00AA030A"/>
    <w:rsid w:val="00AA03B3"/>
    <w:rsid w:val="00AA0446"/>
    <w:rsid w:val="00AA0871"/>
    <w:rsid w:val="00AA0A7A"/>
    <w:rsid w:val="00AA0B3E"/>
    <w:rsid w:val="00AA0CE9"/>
    <w:rsid w:val="00AA0D21"/>
    <w:rsid w:val="00AA1002"/>
    <w:rsid w:val="00AA1145"/>
    <w:rsid w:val="00AA1323"/>
    <w:rsid w:val="00AA1929"/>
    <w:rsid w:val="00AA196D"/>
    <w:rsid w:val="00AA1B1E"/>
    <w:rsid w:val="00AA1CB0"/>
    <w:rsid w:val="00AA1EA8"/>
    <w:rsid w:val="00AA1F95"/>
    <w:rsid w:val="00AA2195"/>
    <w:rsid w:val="00AA2650"/>
    <w:rsid w:val="00AA2787"/>
    <w:rsid w:val="00AA2921"/>
    <w:rsid w:val="00AA295C"/>
    <w:rsid w:val="00AA2A8F"/>
    <w:rsid w:val="00AA2B21"/>
    <w:rsid w:val="00AA2B41"/>
    <w:rsid w:val="00AA2C69"/>
    <w:rsid w:val="00AA2C9B"/>
    <w:rsid w:val="00AA2FD5"/>
    <w:rsid w:val="00AA30DC"/>
    <w:rsid w:val="00AA3395"/>
    <w:rsid w:val="00AA3413"/>
    <w:rsid w:val="00AA354B"/>
    <w:rsid w:val="00AA376F"/>
    <w:rsid w:val="00AA39D4"/>
    <w:rsid w:val="00AA39F0"/>
    <w:rsid w:val="00AA3B91"/>
    <w:rsid w:val="00AA3C95"/>
    <w:rsid w:val="00AA3CC2"/>
    <w:rsid w:val="00AA3D5F"/>
    <w:rsid w:val="00AA403E"/>
    <w:rsid w:val="00AA447D"/>
    <w:rsid w:val="00AA44B0"/>
    <w:rsid w:val="00AA4669"/>
    <w:rsid w:val="00AA4924"/>
    <w:rsid w:val="00AA4A3C"/>
    <w:rsid w:val="00AA4B0B"/>
    <w:rsid w:val="00AA4E7D"/>
    <w:rsid w:val="00AA4FA6"/>
    <w:rsid w:val="00AA50E8"/>
    <w:rsid w:val="00AA51FA"/>
    <w:rsid w:val="00AA5304"/>
    <w:rsid w:val="00AA5370"/>
    <w:rsid w:val="00AA5558"/>
    <w:rsid w:val="00AA556F"/>
    <w:rsid w:val="00AA5709"/>
    <w:rsid w:val="00AA5770"/>
    <w:rsid w:val="00AA5F6C"/>
    <w:rsid w:val="00AA62BC"/>
    <w:rsid w:val="00AA63A5"/>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0F06"/>
    <w:rsid w:val="00AB0FBF"/>
    <w:rsid w:val="00AB1196"/>
    <w:rsid w:val="00AB1275"/>
    <w:rsid w:val="00AB1522"/>
    <w:rsid w:val="00AB1B1F"/>
    <w:rsid w:val="00AB1B4F"/>
    <w:rsid w:val="00AB1C70"/>
    <w:rsid w:val="00AB1C79"/>
    <w:rsid w:val="00AB1C80"/>
    <w:rsid w:val="00AB1DF5"/>
    <w:rsid w:val="00AB1F42"/>
    <w:rsid w:val="00AB1F57"/>
    <w:rsid w:val="00AB209D"/>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DF3"/>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3DB"/>
    <w:rsid w:val="00AC0461"/>
    <w:rsid w:val="00AC0601"/>
    <w:rsid w:val="00AC067F"/>
    <w:rsid w:val="00AC074F"/>
    <w:rsid w:val="00AC0922"/>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D06"/>
    <w:rsid w:val="00AC2E7E"/>
    <w:rsid w:val="00AC2FAD"/>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14D"/>
    <w:rsid w:val="00AC571D"/>
    <w:rsid w:val="00AC5A8D"/>
    <w:rsid w:val="00AC5DD5"/>
    <w:rsid w:val="00AC5F00"/>
    <w:rsid w:val="00AC60F8"/>
    <w:rsid w:val="00AC631C"/>
    <w:rsid w:val="00AC6349"/>
    <w:rsid w:val="00AC64C0"/>
    <w:rsid w:val="00AC66F2"/>
    <w:rsid w:val="00AC6721"/>
    <w:rsid w:val="00AC6883"/>
    <w:rsid w:val="00AC68C5"/>
    <w:rsid w:val="00AC69E1"/>
    <w:rsid w:val="00AC6AA7"/>
    <w:rsid w:val="00AC6B77"/>
    <w:rsid w:val="00AC6D12"/>
    <w:rsid w:val="00AC6E8A"/>
    <w:rsid w:val="00AC6E99"/>
    <w:rsid w:val="00AC6EE2"/>
    <w:rsid w:val="00AC700B"/>
    <w:rsid w:val="00AC71D7"/>
    <w:rsid w:val="00AC743E"/>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0"/>
    <w:rsid w:val="00AD1BF8"/>
    <w:rsid w:val="00AD1CDD"/>
    <w:rsid w:val="00AD2295"/>
    <w:rsid w:val="00AD22FE"/>
    <w:rsid w:val="00AD2366"/>
    <w:rsid w:val="00AD258A"/>
    <w:rsid w:val="00AD2791"/>
    <w:rsid w:val="00AD2845"/>
    <w:rsid w:val="00AD2847"/>
    <w:rsid w:val="00AD2D45"/>
    <w:rsid w:val="00AD31DE"/>
    <w:rsid w:val="00AD34C4"/>
    <w:rsid w:val="00AD3596"/>
    <w:rsid w:val="00AD362D"/>
    <w:rsid w:val="00AD371A"/>
    <w:rsid w:val="00AD3868"/>
    <w:rsid w:val="00AD3A4E"/>
    <w:rsid w:val="00AD3C0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6EA3"/>
    <w:rsid w:val="00AD73E4"/>
    <w:rsid w:val="00AD7547"/>
    <w:rsid w:val="00AD756B"/>
    <w:rsid w:val="00AD761E"/>
    <w:rsid w:val="00AD7B52"/>
    <w:rsid w:val="00AD7D34"/>
    <w:rsid w:val="00AD7DC5"/>
    <w:rsid w:val="00AD7F8D"/>
    <w:rsid w:val="00AE006A"/>
    <w:rsid w:val="00AE0401"/>
    <w:rsid w:val="00AE054B"/>
    <w:rsid w:val="00AE0628"/>
    <w:rsid w:val="00AE0970"/>
    <w:rsid w:val="00AE0D21"/>
    <w:rsid w:val="00AE0D59"/>
    <w:rsid w:val="00AE0EF5"/>
    <w:rsid w:val="00AE0F1A"/>
    <w:rsid w:val="00AE10A3"/>
    <w:rsid w:val="00AE1146"/>
    <w:rsid w:val="00AE121D"/>
    <w:rsid w:val="00AE1223"/>
    <w:rsid w:val="00AE1268"/>
    <w:rsid w:val="00AE126A"/>
    <w:rsid w:val="00AE183B"/>
    <w:rsid w:val="00AE18C2"/>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BC9"/>
    <w:rsid w:val="00AE2D2E"/>
    <w:rsid w:val="00AE2D66"/>
    <w:rsid w:val="00AE2F36"/>
    <w:rsid w:val="00AE2F50"/>
    <w:rsid w:val="00AE303D"/>
    <w:rsid w:val="00AE3333"/>
    <w:rsid w:val="00AE35B6"/>
    <w:rsid w:val="00AE377C"/>
    <w:rsid w:val="00AE3821"/>
    <w:rsid w:val="00AE3856"/>
    <w:rsid w:val="00AE3973"/>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BEE"/>
    <w:rsid w:val="00AE6C50"/>
    <w:rsid w:val="00AE6FA6"/>
    <w:rsid w:val="00AE70FE"/>
    <w:rsid w:val="00AE7175"/>
    <w:rsid w:val="00AE72AA"/>
    <w:rsid w:val="00AE7395"/>
    <w:rsid w:val="00AE7714"/>
    <w:rsid w:val="00AE77D6"/>
    <w:rsid w:val="00AE7999"/>
    <w:rsid w:val="00AE79B1"/>
    <w:rsid w:val="00AE7BCC"/>
    <w:rsid w:val="00AE7D2A"/>
    <w:rsid w:val="00AF02DA"/>
    <w:rsid w:val="00AF03A0"/>
    <w:rsid w:val="00AF06D6"/>
    <w:rsid w:val="00AF0837"/>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A61"/>
    <w:rsid w:val="00AF2B56"/>
    <w:rsid w:val="00AF2F75"/>
    <w:rsid w:val="00AF31BB"/>
    <w:rsid w:val="00AF3336"/>
    <w:rsid w:val="00AF349E"/>
    <w:rsid w:val="00AF34ED"/>
    <w:rsid w:val="00AF39F8"/>
    <w:rsid w:val="00AF3C2A"/>
    <w:rsid w:val="00AF3DB8"/>
    <w:rsid w:val="00AF3DD9"/>
    <w:rsid w:val="00AF3F0D"/>
    <w:rsid w:val="00AF3F7A"/>
    <w:rsid w:val="00AF4483"/>
    <w:rsid w:val="00AF4BF9"/>
    <w:rsid w:val="00AF4C05"/>
    <w:rsid w:val="00AF4DBB"/>
    <w:rsid w:val="00AF4E80"/>
    <w:rsid w:val="00AF4F66"/>
    <w:rsid w:val="00AF50EF"/>
    <w:rsid w:val="00AF5283"/>
    <w:rsid w:val="00AF5631"/>
    <w:rsid w:val="00AF5772"/>
    <w:rsid w:val="00AF58B6"/>
    <w:rsid w:val="00AF5975"/>
    <w:rsid w:val="00AF5FF4"/>
    <w:rsid w:val="00AF611D"/>
    <w:rsid w:val="00AF61E8"/>
    <w:rsid w:val="00AF622B"/>
    <w:rsid w:val="00AF6508"/>
    <w:rsid w:val="00AF6B66"/>
    <w:rsid w:val="00AF6D0C"/>
    <w:rsid w:val="00AF6D77"/>
    <w:rsid w:val="00AF6E72"/>
    <w:rsid w:val="00AF71C2"/>
    <w:rsid w:val="00AF737C"/>
    <w:rsid w:val="00AF748F"/>
    <w:rsid w:val="00AF7602"/>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70"/>
    <w:rsid w:val="00B01ACA"/>
    <w:rsid w:val="00B01CE6"/>
    <w:rsid w:val="00B01D3E"/>
    <w:rsid w:val="00B020B1"/>
    <w:rsid w:val="00B0227D"/>
    <w:rsid w:val="00B02345"/>
    <w:rsid w:val="00B0242B"/>
    <w:rsid w:val="00B024FB"/>
    <w:rsid w:val="00B026C6"/>
    <w:rsid w:val="00B02751"/>
    <w:rsid w:val="00B027E0"/>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EF2"/>
    <w:rsid w:val="00B03FBC"/>
    <w:rsid w:val="00B03FFD"/>
    <w:rsid w:val="00B0404E"/>
    <w:rsid w:val="00B04456"/>
    <w:rsid w:val="00B045AA"/>
    <w:rsid w:val="00B04A0B"/>
    <w:rsid w:val="00B04ACD"/>
    <w:rsid w:val="00B04DC1"/>
    <w:rsid w:val="00B04E27"/>
    <w:rsid w:val="00B04FE3"/>
    <w:rsid w:val="00B0500C"/>
    <w:rsid w:val="00B05029"/>
    <w:rsid w:val="00B053D9"/>
    <w:rsid w:val="00B054EF"/>
    <w:rsid w:val="00B0554E"/>
    <w:rsid w:val="00B05591"/>
    <w:rsid w:val="00B057B9"/>
    <w:rsid w:val="00B05A64"/>
    <w:rsid w:val="00B05AA5"/>
    <w:rsid w:val="00B05CB1"/>
    <w:rsid w:val="00B05E5C"/>
    <w:rsid w:val="00B06108"/>
    <w:rsid w:val="00B06154"/>
    <w:rsid w:val="00B06219"/>
    <w:rsid w:val="00B06493"/>
    <w:rsid w:val="00B0659D"/>
    <w:rsid w:val="00B06634"/>
    <w:rsid w:val="00B068CA"/>
    <w:rsid w:val="00B068D6"/>
    <w:rsid w:val="00B068FA"/>
    <w:rsid w:val="00B06BD6"/>
    <w:rsid w:val="00B06D22"/>
    <w:rsid w:val="00B07471"/>
    <w:rsid w:val="00B074C0"/>
    <w:rsid w:val="00B074C9"/>
    <w:rsid w:val="00B07509"/>
    <w:rsid w:val="00B075C3"/>
    <w:rsid w:val="00B07640"/>
    <w:rsid w:val="00B077DC"/>
    <w:rsid w:val="00B07812"/>
    <w:rsid w:val="00B07894"/>
    <w:rsid w:val="00B0797E"/>
    <w:rsid w:val="00B07C3C"/>
    <w:rsid w:val="00B07CB7"/>
    <w:rsid w:val="00B07E2B"/>
    <w:rsid w:val="00B07ECC"/>
    <w:rsid w:val="00B07FA4"/>
    <w:rsid w:val="00B1010F"/>
    <w:rsid w:val="00B10203"/>
    <w:rsid w:val="00B1044A"/>
    <w:rsid w:val="00B108DC"/>
    <w:rsid w:val="00B10950"/>
    <w:rsid w:val="00B1095B"/>
    <w:rsid w:val="00B10B97"/>
    <w:rsid w:val="00B10CDD"/>
    <w:rsid w:val="00B10CE1"/>
    <w:rsid w:val="00B10D3F"/>
    <w:rsid w:val="00B11308"/>
    <w:rsid w:val="00B114F9"/>
    <w:rsid w:val="00B11AD9"/>
    <w:rsid w:val="00B11C7C"/>
    <w:rsid w:val="00B11CF2"/>
    <w:rsid w:val="00B11E36"/>
    <w:rsid w:val="00B1218C"/>
    <w:rsid w:val="00B12199"/>
    <w:rsid w:val="00B121B4"/>
    <w:rsid w:val="00B12660"/>
    <w:rsid w:val="00B12950"/>
    <w:rsid w:val="00B12981"/>
    <w:rsid w:val="00B12AD1"/>
    <w:rsid w:val="00B12B6B"/>
    <w:rsid w:val="00B12C5E"/>
    <w:rsid w:val="00B12D65"/>
    <w:rsid w:val="00B12D66"/>
    <w:rsid w:val="00B12E08"/>
    <w:rsid w:val="00B12E12"/>
    <w:rsid w:val="00B1309A"/>
    <w:rsid w:val="00B13453"/>
    <w:rsid w:val="00B1345B"/>
    <w:rsid w:val="00B134C7"/>
    <w:rsid w:val="00B134FB"/>
    <w:rsid w:val="00B135FB"/>
    <w:rsid w:val="00B13BF7"/>
    <w:rsid w:val="00B13E21"/>
    <w:rsid w:val="00B141F0"/>
    <w:rsid w:val="00B14220"/>
    <w:rsid w:val="00B143BF"/>
    <w:rsid w:val="00B144FF"/>
    <w:rsid w:val="00B14A53"/>
    <w:rsid w:val="00B14BFC"/>
    <w:rsid w:val="00B14C50"/>
    <w:rsid w:val="00B14D0B"/>
    <w:rsid w:val="00B14F62"/>
    <w:rsid w:val="00B1519E"/>
    <w:rsid w:val="00B1559B"/>
    <w:rsid w:val="00B157D0"/>
    <w:rsid w:val="00B158AB"/>
    <w:rsid w:val="00B15CBB"/>
    <w:rsid w:val="00B15D51"/>
    <w:rsid w:val="00B15DD6"/>
    <w:rsid w:val="00B15E64"/>
    <w:rsid w:val="00B16177"/>
    <w:rsid w:val="00B16238"/>
    <w:rsid w:val="00B16377"/>
    <w:rsid w:val="00B16463"/>
    <w:rsid w:val="00B167A4"/>
    <w:rsid w:val="00B16D11"/>
    <w:rsid w:val="00B16DE2"/>
    <w:rsid w:val="00B16EE9"/>
    <w:rsid w:val="00B171CE"/>
    <w:rsid w:val="00B1725E"/>
    <w:rsid w:val="00B174A9"/>
    <w:rsid w:val="00B175A2"/>
    <w:rsid w:val="00B17737"/>
    <w:rsid w:val="00B1774E"/>
    <w:rsid w:val="00B17801"/>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B93"/>
    <w:rsid w:val="00B20D15"/>
    <w:rsid w:val="00B20EE4"/>
    <w:rsid w:val="00B211C4"/>
    <w:rsid w:val="00B212A1"/>
    <w:rsid w:val="00B21530"/>
    <w:rsid w:val="00B2158A"/>
    <w:rsid w:val="00B2195C"/>
    <w:rsid w:val="00B21A56"/>
    <w:rsid w:val="00B21B49"/>
    <w:rsid w:val="00B21BB5"/>
    <w:rsid w:val="00B21CCC"/>
    <w:rsid w:val="00B21D1B"/>
    <w:rsid w:val="00B21EF4"/>
    <w:rsid w:val="00B22082"/>
    <w:rsid w:val="00B22183"/>
    <w:rsid w:val="00B2281A"/>
    <w:rsid w:val="00B22822"/>
    <w:rsid w:val="00B22E4A"/>
    <w:rsid w:val="00B22F47"/>
    <w:rsid w:val="00B2321F"/>
    <w:rsid w:val="00B235E6"/>
    <w:rsid w:val="00B23692"/>
    <w:rsid w:val="00B23948"/>
    <w:rsid w:val="00B239AE"/>
    <w:rsid w:val="00B239F4"/>
    <w:rsid w:val="00B23C47"/>
    <w:rsid w:val="00B23F05"/>
    <w:rsid w:val="00B2405F"/>
    <w:rsid w:val="00B24648"/>
    <w:rsid w:val="00B2465E"/>
    <w:rsid w:val="00B248F2"/>
    <w:rsid w:val="00B2491D"/>
    <w:rsid w:val="00B24A53"/>
    <w:rsid w:val="00B24B9D"/>
    <w:rsid w:val="00B24BC3"/>
    <w:rsid w:val="00B24C4F"/>
    <w:rsid w:val="00B24DF8"/>
    <w:rsid w:val="00B25242"/>
    <w:rsid w:val="00B2536E"/>
    <w:rsid w:val="00B254CC"/>
    <w:rsid w:val="00B25567"/>
    <w:rsid w:val="00B25B79"/>
    <w:rsid w:val="00B25DBF"/>
    <w:rsid w:val="00B25E5B"/>
    <w:rsid w:val="00B25FDD"/>
    <w:rsid w:val="00B26019"/>
    <w:rsid w:val="00B2611A"/>
    <w:rsid w:val="00B26392"/>
    <w:rsid w:val="00B26610"/>
    <w:rsid w:val="00B2670E"/>
    <w:rsid w:val="00B267A5"/>
    <w:rsid w:val="00B268EE"/>
    <w:rsid w:val="00B269F8"/>
    <w:rsid w:val="00B26AFD"/>
    <w:rsid w:val="00B26B66"/>
    <w:rsid w:val="00B26C1A"/>
    <w:rsid w:val="00B26CB0"/>
    <w:rsid w:val="00B26CEE"/>
    <w:rsid w:val="00B26D74"/>
    <w:rsid w:val="00B26DC1"/>
    <w:rsid w:val="00B26FED"/>
    <w:rsid w:val="00B27937"/>
    <w:rsid w:val="00B27B0A"/>
    <w:rsid w:val="00B27B68"/>
    <w:rsid w:val="00B27ED1"/>
    <w:rsid w:val="00B27F87"/>
    <w:rsid w:val="00B27FF4"/>
    <w:rsid w:val="00B30073"/>
    <w:rsid w:val="00B30123"/>
    <w:rsid w:val="00B303AA"/>
    <w:rsid w:val="00B30440"/>
    <w:rsid w:val="00B30770"/>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6AA"/>
    <w:rsid w:val="00B326F3"/>
    <w:rsid w:val="00B3296E"/>
    <w:rsid w:val="00B32AB0"/>
    <w:rsid w:val="00B32EDD"/>
    <w:rsid w:val="00B32FC6"/>
    <w:rsid w:val="00B330E3"/>
    <w:rsid w:val="00B33216"/>
    <w:rsid w:val="00B3337E"/>
    <w:rsid w:val="00B33437"/>
    <w:rsid w:val="00B334BB"/>
    <w:rsid w:val="00B33517"/>
    <w:rsid w:val="00B3369D"/>
    <w:rsid w:val="00B33829"/>
    <w:rsid w:val="00B338D2"/>
    <w:rsid w:val="00B339B1"/>
    <w:rsid w:val="00B339DC"/>
    <w:rsid w:val="00B33B08"/>
    <w:rsid w:val="00B33B59"/>
    <w:rsid w:val="00B33B6C"/>
    <w:rsid w:val="00B33B75"/>
    <w:rsid w:val="00B33CB7"/>
    <w:rsid w:val="00B33CF2"/>
    <w:rsid w:val="00B33D7B"/>
    <w:rsid w:val="00B33D89"/>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D4C"/>
    <w:rsid w:val="00B35E52"/>
    <w:rsid w:val="00B35EC7"/>
    <w:rsid w:val="00B360FA"/>
    <w:rsid w:val="00B36313"/>
    <w:rsid w:val="00B36384"/>
    <w:rsid w:val="00B36432"/>
    <w:rsid w:val="00B36515"/>
    <w:rsid w:val="00B36721"/>
    <w:rsid w:val="00B368C1"/>
    <w:rsid w:val="00B36BC0"/>
    <w:rsid w:val="00B3715A"/>
    <w:rsid w:val="00B37342"/>
    <w:rsid w:val="00B373C1"/>
    <w:rsid w:val="00B37545"/>
    <w:rsid w:val="00B376A9"/>
    <w:rsid w:val="00B378AD"/>
    <w:rsid w:val="00B3798F"/>
    <w:rsid w:val="00B379DC"/>
    <w:rsid w:val="00B37D4C"/>
    <w:rsid w:val="00B37E4F"/>
    <w:rsid w:val="00B400A2"/>
    <w:rsid w:val="00B402D5"/>
    <w:rsid w:val="00B40803"/>
    <w:rsid w:val="00B40962"/>
    <w:rsid w:val="00B40998"/>
    <w:rsid w:val="00B40A57"/>
    <w:rsid w:val="00B40B29"/>
    <w:rsid w:val="00B40B97"/>
    <w:rsid w:val="00B40C22"/>
    <w:rsid w:val="00B40D1F"/>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C33"/>
    <w:rsid w:val="00B43E6D"/>
    <w:rsid w:val="00B44043"/>
    <w:rsid w:val="00B44133"/>
    <w:rsid w:val="00B441E6"/>
    <w:rsid w:val="00B4465F"/>
    <w:rsid w:val="00B4481B"/>
    <w:rsid w:val="00B44B57"/>
    <w:rsid w:val="00B44C69"/>
    <w:rsid w:val="00B44CD0"/>
    <w:rsid w:val="00B44D9E"/>
    <w:rsid w:val="00B44DBB"/>
    <w:rsid w:val="00B44F6C"/>
    <w:rsid w:val="00B452D2"/>
    <w:rsid w:val="00B453B1"/>
    <w:rsid w:val="00B454E4"/>
    <w:rsid w:val="00B45583"/>
    <w:rsid w:val="00B45AC2"/>
    <w:rsid w:val="00B45AF5"/>
    <w:rsid w:val="00B45BF1"/>
    <w:rsid w:val="00B45F29"/>
    <w:rsid w:val="00B45FDC"/>
    <w:rsid w:val="00B4602B"/>
    <w:rsid w:val="00B462E5"/>
    <w:rsid w:val="00B463BA"/>
    <w:rsid w:val="00B464F3"/>
    <w:rsid w:val="00B469C3"/>
    <w:rsid w:val="00B46AB6"/>
    <w:rsid w:val="00B46D8D"/>
    <w:rsid w:val="00B4707A"/>
    <w:rsid w:val="00B471C8"/>
    <w:rsid w:val="00B471E1"/>
    <w:rsid w:val="00B472B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0FC0"/>
    <w:rsid w:val="00B51246"/>
    <w:rsid w:val="00B513EF"/>
    <w:rsid w:val="00B513F2"/>
    <w:rsid w:val="00B51659"/>
    <w:rsid w:val="00B51803"/>
    <w:rsid w:val="00B51A4B"/>
    <w:rsid w:val="00B51A55"/>
    <w:rsid w:val="00B51A8D"/>
    <w:rsid w:val="00B51A9D"/>
    <w:rsid w:val="00B51D3B"/>
    <w:rsid w:val="00B51F51"/>
    <w:rsid w:val="00B52190"/>
    <w:rsid w:val="00B52224"/>
    <w:rsid w:val="00B5239C"/>
    <w:rsid w:val="00B523C4"/>
    <w:rsid w:val="00B52600"/>
    <w:rsid w:val="00B52668"/>
    <w:rsid w:val="00B5274B"/>
    <w:rsid w:val="00B5293D"/>
    <w:rsid w:val="00B52C39"/>
    <w:rsid w:val="00B52E0F"/>
    <w:rsid w:val="00B52E79"/>
    <w:rsid w:val="00B52FB6"/>
    <w:rsid w:val="00B535DA"/>
    <w:rsid w:val="00B5379F"/>
    <w:rsid w:val="00B53869"/>
    <w:rsid w:val="00B53B73"/>
    <w:rsid w:val="00B53EF9"/>
    <w:rsid w:val="00B53F04"/>
    <w:rsid w:val="00B541AE"/>
    <w:rsid w:val="00B5424F"/>
    <w:rsid w:val="00B5460E"/>
    <w:rsid w:val="00B54655"/>
    <w:rsid w:val="00B54C53"/>
    <w:rsid w:val="00B54D0C"/>
    <w:rsid w:val="00B55237"/>
    <w:rsid w:val="00B552CE"/>
    <w:rsid w:val="00B55860"/>
    <w:rsid w:val="00B5595E"/>
    <w:rsid w:val="00B55A40"/>
    <w:rsid w:val="00B55B65"/>
    <w:rsid w:val="00B55B97"/>
    <w:rsid w:val="00B55CE3"/>
    <w:rsid w:val="00B55CF2"/>
    <w:rsid w:val="00B56073"/>
    <w:rsid w:val="00B56097"/>
    <w:rsid w:val="00B5610D"/>
    <w:rsid w:val="00B561EB"/>
    <w:rsid w:val="00B56225"/>
    <w:rsid w:val="00B56383"/>
    <w:rsid w:val="00B5654E"/>
    <w:rsid w:val="00B56766"/>
    <w:rsid w:val="00B56959"/>
    <w:rsid w:val="00B56977"/>
    <w:rsid w:val="00B56C2A"/>
    <w:rsid w:val="00B56D02"/>
    <w:rsid w:val="00B56D59"/>
    <w:rsid w:val="00B56EFB"/>
    <w:rsid w:val="00B56FB2"/>
    <w:rsid w:val="00B571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E34"/>
    <w:rsid w:val="00B60F10"/>
    <w:rsid w:val="00B61132"/>
    <w:rsid w:val="00B61219"/>
    <w:rsid w:val="00B612F7"/>
    <w:rsid w:val="00B612FD"/>
    <w:rsid w:val="00B61374"/>
    <w:rsid w:val="00B613BF"/>
    <w:rsid w:val="00B6153E"/>
    <w:rsid w:val="00B615E5"/>
    <w:rsid w:val="00B61649"/>
    <w:rsid w:val="00B616B1"/>
    <w:rsid w:val="00B61A49"/>
    <w:rsid w:val="00B61B21"/>
    <w:rsid w:val="00B61BE3"/>
    <w:rsid w:val="00B61D96"/>
    <w:rsid w:val="00B62189"/>
    <w:rsid w:val="00B622AB"/>
    <w:rsid w:val="00B6230D"/>
    <w:rsid w:val="00B623F0"/>
    <w:rsid w:val="00B62405"/>
    <w:rsid w:val="00B6284A"/>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081"/>
    <w:rsid w:val="00B67204"/>
    <w:rsid w:val="00B6725F"/>
    <w:rsid w:val="00B673CE"/>
    <w:rsid w:val="00B6745C"/>
    <w:rsid w:val="00B6758E"/>
    <w:rsid w:val="00B6771B"/>
    <w:rsid w:val="00B67A1A"/>
    <w:rsid w:val="00B67B17"/>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1D1"/>
    <w:rsid w:val="00B7189C"/>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B0D"/>
    <w:rsid w:val="00B73D32"/>
    <w:rsid w:val="00B74238"/>
    <w:rsid w:val="00B7459A"/>
    <w:rsid w:val="00B748B9"/>
    <w:rsid w:val="00B74900"/>
    <w:rsid w:val="00B74986"/>
    <w:rsid w:val="00B74A96"/>
    <w:rsid w:val="00B74ADC"/>
    <w:rsid w:val="00B750D1"/>
    <w:rsid w:val="00B751B5"/>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6B73"/>
    <w:rsid w:val="00B76C6B"/>
    <w:rsid w:val="00B77223"/>
    <w:rsid w:val="00B772B4"/>
    <w:rsid w:val="00B77388"/>
    <w:rsid w:val="00B773D8"/>
    <w:rsid w:val="00B77613"/>
    <w:rsid w:val="00B77708"/>
    <w:rsid w:val="00B77805"/>
    <w:rsid w:val="00B77A5B"/>
    <w:rsid w:val="00B800ED"/>
    <w:rsid w:val="00B805AB"/>
    <w:rsid w:val="00B806B0"/>
    <w:rsid w:val="00B809B1"/>
    <w:rsid w:val="00B80AE0"/>
    <w:rsid w:val="00B80C1C"/>
    <w:rsid w:val="00B80D34"/>
    <w:rsid w:val="00B80E3D"/>
    <w:rsid w:val="00B80F7F"/>
    <w:rsid w:val="00B80F95"/>
    <w:rsid w:val="00B81095"/>
    <w:rsid w:val="00B81184"/>
    <w:rsid w:val="00B812EA"/>
    <w:rsid w:val="00B8149B"/>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41"/>
    <w:rsid w:val="00B82866"/>
    <w:rsid w:val="00B82B7E"/>
    <w:rsid w:val="00B82F4E"/>
    <w:rsid w:val="00B8302E"/>
    <w:rsid w:val="00B83168"/>
    <w:rsid w:val="00B83283"/>
    <w:rsid w:val="00B833B4"/>
    <w:rsid w:val="00B83424"/>
    <w:rsid w:val="00B836AF"/>
    <w:rsid w:val="00B83710"/>
    <w:rsid w:val="00B837DC"/>
    <w:rsid w:val="00B838C8"/>
    <w:rsid w:val="00B83B74"/>
    <w:rsid w:val="00B83E18"/>
    <w:rsid w:val="00B83E8F"/>
    <w:rsid w:val="00B84346"/>
    <w:rsid w:val="00B84658"/>
    <w:rsid w:val="00B84983"/>
    <w:rsid w:val="00B84DFF"/>
    <w:rsid w:val="00B84ED8"/>
    <w:rsid w:val="00B851F7"/>
    <w:rsid w:val="00B855D4"/>
    <w:rsid w:val="00B856AB"/>
    <w:rsid w:val="00B85889"/>
    <w:rsid w:val="00B860A7"/>
    <w:rsid w:val="00B864B2"/>
    <w:rsid w:val="00B8662A"/>
    <w:rsid w:val="00B8667C"/>
    <w:rsid w:val="00B869BC"/>
    <w:rsid w:val="00B86BC3"/>
    <w:rsid w:val="00B86D3E"/>
    <w:rsid w:val="00B86DAE"/>
    <w:rsid w:val="00B86EA8"/>
    <w:rsid w:val="00B86FEB"/>
    <w:rsid w:val="00B871F3"/>
    <w:rsid w:val="00B8724C"/>
    <w:rsid w:val="00B873CE"/>
    <w:rsid w:val="00B874BA"/>
    <w:rsid w:val="00B87767"/>
    <w:rsid w:val="00B879D8"/>
    <w:rsid w:val="00B87A67"/>
    <w:rsid w:val="00B87A75"/>
    <w:rsid w:val="00B87ADC"/>
    <w:rsid w:val="00B87CD9"/>
    <w:rsid w:val="00B87D3D"/>
    <w:rsid w:val="00B87F5E"/>
    <w:rsid w:val="00B90074"/>
    <w:rsid w:val="00B9014F"/>
    <w:rsid w:val="00B90219"/>
    <w:rsid w:val="00B902C1"/>
    <w:rsid w:val="00B904B5"/>
    <w:rsid w:val="00B90566"/>
    <w:rsid w:val="00B90796"/>
    <w:rsid w:val="00B907C9"/>
    <w:rsid w:val="00B90D28"/>
    <w:rsid w:val="00B90DDC"/>
    <w:rsid w:val="00B90F03"/>
    <w:rsid w:val="00B91060"/>
    <w:rsid w:val="00B911B0"/>
    <w:rsid w:val="00B9149B"/>
    <w:rsid w:val="00B916E2"/>
    <w:rsid w:val="00B91806"/>
    <w:rsid w:val="00B91C11"/>
    <w:rsid w:val="00B91CB2"/>
    <w:rsid w:val="00B91D6A"/>
    <w:rsid w:val="00B91EDA"/>
    <w:rsid w:val="00B922E6"/>
    <w:rsid w:val="00B925F9"/>
    <w:rsid w:val="00B92665"/>
    <w:rsid w:val="00B928AE"/>
    <w:rsid w:val="00B92ABD"/>
    <w:rsid w:val="00B92C63"/>
    <w:rsid w:val="00B92CD0"/>
    <w:rsid w:val="00B92E4A"/>
    <w:rsid w:val="00B92E77"/>
    <w:rsid w:val="00B92FA6"/>
    <w:rsid w:val="00B93420"/>
    <w:rsid w:val="00B936F6"/>
    <w:rsid w:val="00B93744"/>
    <w:rsid w:val="00B939F8"/>
    <w:rsid w:val="00B93D1D"/>
    <w:rsid w:val="00B93E6D"/>
    <w:rsid w:val="00B9442C"/>
    <w:rsid w:val="00B94464"/>
    <w:rsid w:val="00B94488"/>
    <w:rsid w:val="00B944D7"/>
    <w:rsid w:val="00B94B5A"/>
    <w:rsid w:val="00B94C07"/>
    <w:rsid w:val="00B94E1C"/>
    <w:rsid w:val="00B95009"/>
    <w:rsid w:val="00B95083"/>
    <w:rsid w:val="00B95260"/>
    <w:rsid w:val="00B952B3"/>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46"/>
    <w:rsid w:val="00B97481"/>
    <w:rsid w:val="00BA028E"/>
    <w:rsid w:val="00BA02D6"/>
    <w:rsid w:val="00BA060A"/>
    <w:rsid w:val="00BA0674"/>
    <w:rsid w:val="00BA1210"/>
    <w:rsid w:val="00BA1427"/>
    <w:rsid w:val="00BA14AA"/>
    <w:rsid w:val="00BA14C5"/>
    <w:rsid w:val="00BA1C4D"/>
    <w:rsid w:val="00BA1DA4"/>
    <w:rsid w:val="00BA1E09"/>
    <w:rsid w:val="00BA1FAC"/>
    <w:rsid w:val="00BA20ED"/>
    <w:rsid w:val="00BA251C"/>
    <w:rsid w:val="00BA2958"/>
    <w:rsid w:val="00BA2981"/>
    <w:rsid w:val="00BA2A9B"/>
    <w:rsid w:val="00BA2B65"/>
    <w:rsid w:val="00BA2B97"/>
    <w:rsid w:val="00BA2BF6"/>
    <w:rsid w:val="00BA2DEE"/>
    <w:rsid w:val="00BA2ED3"/>
    <w:rsid w:val="00BA3209"/>
    <w:rsid w:val="00BA322E"/>
    <w:rsid w:val="00BA3773"/>
    <w:rsid w:val="00BA37DE"/>
    <w:rsid w:val="00BA3E13"/>
    <w:rsid w:val="00BA3EAE"/>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7D"/>
    <w:rsid w:val="00BA6F9F"/>
    <w:rsid w:val="00BA720E"/>
    <w:rsid w:val="00BA731D"/>
    <w:rsid w:val="00BA73AC"/>
    <w:rsid w:val="00BA7714"/>
    <w:rsid w:val="00BA78F6"/>
    <w:rsid w:val="00BA7C00"/>
    <w:rsid w:val="00BA7D26"/>
    <w:rsid w:val="00BA7D41"/>
    <w:rsid w:val="00BA7E06"/>
    <w:rsid w:val="00BA7F09"/>
    <w:rsid w:val="00BB011E"/>
    <w:rsid w:val="00BB012C"/>
    <w:rsid w:val="00BB0374"/>
    <w:rsid w:val="00BB03AD"/>
    <w:rsid w:val="00BB0521"/>
    <w:rsid w:val="00BB0681"/>
    <w:rsid w:val="00BB0A29"/>
    <w:rsid w:val="00BB0C4D"/>
    <w:rsid w:val="00BB0CEB"/>
    <w:rsid w:val="00BB0D49"/>
    <w:rsid w:val="00BB0E4C"/>
    <w:rsid w:val="00BB0E63"/>
    <w:rsid w:val="00BB0F80"/>
    <w:rsid w:val="00BB1099"/>
    <w:rsid w:val="00BB13F4"/>
    <w:rsid w:val="00BB1590"/>
    <w:rsid w:val="00BB1854"/>
    <w:rsid w:val="00BB1986"/>
    <w:rsid w:val="00BB1A11"/>
    <w:rsid w:val="00BB1AE5"/>
    <w:rsid w:val="00BB1B3F"/>
    <w:rsid w:val="00BB1BEF"/>
    <w:rsid w:val="00BB1C53"/>
    <w:rsid w:val="00BB1DF3"/>
    <w:rsid w:val="00BB1E04"/>
    <w:rsid w:val="00BB1FC0"/>
    <w:rsid w:val="00BB243E"/>
    <w:rsid w:val="00BB2566"/>
    <w:rsid w:val="00BB25F3"/>
    <w:rsid w:val="00BB28B4"/>
    <w:rsid w:val="00BB2CF5"/>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23"/>
    <w:rsid w:val="00BB4372"/>
    <w:rsid w:val="00BB47B8"/>
    <w:rsid w:val="00BB48B2"/>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7E"/>
    <w:rsid w:val="00BB77BA"/>
    <w:rsid w:val="00BB7891"/>
    <w:rsid w:val="00BB78E9"/>
    <w:rsid w:val="00BB7B08"/>
    <w:rsid w:val="00BB7BF1"/>
    <w:rsid w:val="00BB7DAD"/>
    <w:rsid w:val="00BB7DDD"/>
    <w:rsid w:val="00BC05B5"/>
    <w:rsid w:val="00BC05D2"/>
    <w:rsid w:val="00BC0816"/>
    <w:rsid w:val="00BC09A0"/>
    <w:rsid w:val="00BC0D31"/>
    <w:rsid w:val="00BC0DF6"/>
    <w:rsid w:val="00BC0EE7"/>
    <w:rsid w:val="00BC1026"/>
    <w:rsid w:val="00BC10FD"/>
    <w:rsid w:val="00BC113D"/>
    <w:rsid w:val="00BC11D3"/>
    <w:rsid w:val="00BC1308"/>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2C6"/>
    <w:rsid w:val="00BC3303"/>
    <w:rsid w:val="00BC33AB"/>
    <w:rsid w:val="00BC3548"/>
    <w:rsid w:val="00BC3573"/>
    <w:rsid w:val="00BC3631"/>
    <w:rsid w:val="00BC3722"/>
    <w:rsid w:val="00BC3B83"/>
    <w:rsid w:val="00BC3D68"/>
    <w:rsid w:val="00BC3E13"/>
    <w:rsid w:val="00BC3E20"/>
    <w:rsid w:val="00BC3E8D"/>
    <w:rsid w:val="00BC3EA7"/>
    <w:rsid w:val="00BC3F50"/>
    <w:rsid w:val="00BC4624"/>
    <w:rsid w:val="00BC48CC"/>
    <w:rsid w:val="00BC4BCD"/>
    <w:rsid w:val="00BC4DBD"/>
    <w:rsid w:val="00BC5213"/>
    <w:rsid w:val="00BC5309"/>
    <w:rsid w:val="00BC560C"/>
    <w:rsid w:val="00BC5841"/>
    <w:rsid w:val="00BC589D"/>
    <w:rsid w:val="00BC5CDF"/>
    <w:rsid w:val="00BC5E1E"/>
    <w:rsid w:val="00BC626A"/>
    <w:rsid w:val="00BC62EE"/>
    <w:rsid w:val="00BC63D0"/>
    <w:rsid w:val="00BC6451"/>
    <w:rsid w:val="00BC666D"/>
    <w:rsid w:val="00BC6747"/>
    <w:rsid w:val="00BC693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4D"/>
    <w:rsid w:val="00BD32B2"/>
    <w:rsid w:val="00BD32B5"/>
    <w:rsid w:val="00BD3656"/>
    <w:rsid w:val="00BD36A3"/>
    <w:rsid w:val="00BD377A"/>
    <w:rsid w:val="00BD3850"/>
    <w:rsid w:val="00BD38B6"/>
    <w:rsid w:val="00BD3954"/>
    <w:rsid w:val="00BD39BE"/>
    <w:rsid w:val="00BD3B71"/>
    <w:rsid w:val="00BD3F52"/>
    <w:rsid w:val="00BD4112"/>
    <w:rsid w:val="00BD41EA"/>
    <w:rsid w:val="00BD4268"/>
    <w:rsid w:val="00BD4361"/>
    <w:rsid w:val="00BD450D"/>
    <w:rsid w:val="00BD48E0"/>
    <w:rsid w:val="00BD4921"/>
    <w:rsid w:val="00BD4B2D"/>
    <w:rsid w:val="00BD4BAE"/>
    <w:rsid w:val="00BD4DCD"/>
    <w:rsid w:val="00BD4E81"/>
    <w:rsid w:val="00BD50C4"/>
    <w:rsid w:val="00BD51E7"/>
    <w:rsid w:val="00BD52BD"/>
    <w:rsid w:val="00BD56D6"/>
    <w:rsid w:val="00BD5703"/>
    <w:rsid w:val="00BD5897"/>
    <w:rsid w:val="00BD5B83"/>
    <w:rsid w:val="00BD5C55"/>
    <w:rsid w:val="00BD5D47"/>
    <w:rsid w:val="00BD5DA4"/>
    <w:rsid w:val="00BD5EED"/>
    <w:rsid w:val="00BD6141"/>
    <w:rsid w:val="00BD61FD"/>
    <w:rsid w:val="00BD65D6"/>
    <w:rsid w:val="00BD6646"/>
    <w:rsid w:val="00BD6672"/>
    <w:rsid w:val="00BD6715"/>
    <w:rsid w:val="00BD688D"/>
    <w:rsid w:val="00BD6924"/>
    <w:rsid w:val="00BD698F"/>
    <w:rsid w:val="00BD69B1"/>
    <w:rsid w:val="00BD6CE1"/>
    <w:rsid w:val="00BD6FB8"/>
    <w:rsid w:val="00BD730A"/>
    <w:rsid w:val="00BD73CE"/>
    <w:rsid w:val="00BD7428"/>
    <w:rsid w:val="00BD763B"/>
    <w:rsid w:val="00BD7722"/>
    <w:rsid w:val="00BD796D"/>
    <w:rsid w:val="00BD7A51"/>
    <w:rsid w:val="00BD7AB8"/>
    <w:rsid w:val="00BD7B80"/>
    <w:rsid w:val="00BD7BEC"/>
    <w:rsid w:val="00BD7CA3"/>
    <w:rsid w:val="00BE02A5"/>
    <w:rsid w:val="00BE02B6"/>
    <w:rsid w:val="00BE04D5"/>
    <w:rsid w:val="00BE0897"/>
    <w:rsid w:val="00BE089B"/>
    <w:rsid w:val="00BE0942"/>
    <w:rsid w:val="00BE0A10"/>
    <w:rsid w:val="00BE0A75"/>
    <w:rsid w:val="00BE0B25"/>
    <w:rsid w:val="00BE0C60"/>
    <w:rsid w:val="00BE0F45"/>
    <w:rsid w:val="00BE108E"/>
    <w:rsid w:val="00BE1230"/>
    <w:rsid w:val="00BE123A"/>
    <w:rsid w:val="00BE1302"/>
    <w:rsid w:val="00BE1307"/>
    <w:rsid w:val="00BE1369"/>
    <w:rsid w:val="00BE13E1"/>
    <w:rsid w:val="00BE146C"/>
    <w:rsid w:val="00BE14BB"/>
    <w:rsid w:val="00BE1596"/>
    <w:rsid w:val="00BE16B1"/>
    <w:rsid w:val="00BE1754"/>
    <w:rsid w:val="00BE1756"/>
    <w:rsid w:val="00BE17E9"/>
    <w:rsid w:val="00BE1B7E"/>
    <w:rsid w:val="00BE1BBD"/>
    <w:rsid w:val="00BE1C3D"/>
    <w:rsid w:val="00BE1E20"/>
    <w:rsid w:val="00BE1EC5"/>
    <w:rsid w:val="00BE1EFD"/>
    <w:rsid w:val="00BE25CC"/>
    <w:rsid w:val="00BE2ADE"/>
    <w:rsid w:val="00BE2C05"/>
    <w:rsid w:val="00BE2C5D"/>
    <w:rsid w:val="00BE2C60"/>
    <w:rsid w:val="00BE2EF8"/>
    <w:rsid w:val="00BE2FC3"/>
    <w:rsid w:val="00BE31EB"/>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6B9"/>
    <w:rsid w:val="00BE576F"/>
    <w:rsid w:val="00BE5995"/>
    <w:rsid w:val="00BE5B29"/>
    <w:rsid w:val="00BE5B4B"/>
    <w:rsid w:val="00BE5C16"/>
    <w:rsid w:val="00BE5D60"/>
    <w:rsid w:val="00BE5D92"/>
    <w:rsid w:val="00BE6101"/>
    <w:rsid w:val="00BE635F"/>
    <w:rsid w:val="00BE64C1"/>
    <w:rsid w:val="00BE65E2"/>
    <w:rsid w:val="00BE6632"/>
    <w:rsid w:val="00BE673A"/>
    <w:rsid w:val="00BE675B"/>
    <w:rsid w:val="00BE67DC"/>
    <w:rsid w:val="00BE69B1"/>
    <w:rsid w:val="00BE6C0B"/>
    <w:rsid w:val="00BE6C6C"/>
    <w:rsid w:val="00BE6CF9"/>
    <w:rsid w:val="00BE6E33"/>
    <w:rsid w:val="00BE6F5D"/>
    <w:rsid w:val="00BE733D"/>
    <w:rsid w:val="00BE73B3"/>
    <w:rsid w:val="00BE74EE"/>
    <w:rsid w:val="00BE75AF"/>
    <w:rsid w:val="00BE77BF"/>
    <w:rsid w:val="00BE78D5"/>
    <w:rsid w:val="00BE7998"/>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495"/>
    <w:rsid w:val="00BF1504"/>
    <w:rsid w:val="00BF15EC"/>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A0"/>
    <w:rsid w:val="00BF2DD5"/>
    <w:rsid w:val="00BF322C"/>
    <w:rsid w:val="00BF3536"/>
    <w:rsid w:val="00BF35DA"/>
    <w:rsid w:val="00BF365C"/>
    <w:rsid w:val="00BF36AB"/>
    <w:rsid w:val="00BF3701"/>
    <w:rsid w:val="00BF384D"/>
    <w:rsid w:val="00BF3887"/>
    <w:rsid w:val="00BF39C5"/>
    <w:rsid w:val="00BF3A05"/>
    <w:rsid w:val="00BF3B06"/>
    <w:rsid w:val="00BF3B8B"/>
    <w:rsid w:val="00BF3BC6"/>
    <w:rsid w:val="00BF3C15"/>
    <w:rsid w:val="00BF3FB0"/>
    <w:rsid w:val="00BF4020"/>
    <w:rsid w:val="00BF4218"/>
    <w:rsid w:val="00BF42E7"/>
    <w:rsid w:val="00BF4347"/>
    <w:rsid w:val="00BF4587"/>
    <w:rsid w:val="00BF4954"/>
    <w:rsid w:val="00BF4ACB"/>
    <w:rsid w:val="00BF4C32"/>
    <w:rsid w:val="00BF4EEA"/>
    <w:rsid w:val="00BF4FE6"/>
    <w:rsid w:val="00BF5180"/>
    <w:rsid w:val="00BF559D"/>
    <w:rsid w:val="00BF56ED"/>
    <w:rsid w:val="00BF582E"/>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0E6"/>
    <w:rsid w:val="00BF71E1"/>
    <w:rsid w:val="00BF7245"/>
    <w:rsid w:val="00BF7254"/>
    <w:rsid w:val="00BF7433"/>
    <w:rsid w:val="00BF74BF"/>
    <w:rsid w:val="00BF74FC"/>
    <w:rsid w:val="00BF771B"/>
    <w:rsid w:val="00BF7B27"/>
    <w:rsid w:val="00BF7E79"/>
    <w:rsid w:val="00C00170"/>
    <w:rsid w:val="00C001C3"/>
    <w:rsid w:val="00C002BA"/>
    <w:rsid w:val="00C005DB"/>
    <w:rsid w:val="00C0066F"/>
    <w:rsid w:val="00C006A2"/>
    <w:rsid w:val="00C00C89"/>
    <w:rsid w:val="00C0101E"/>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CBB"/>
    <w:rsid w:val="00C03DD1"/>
    <w:rsid w:val="00C03DDE"/>
    <w:rsid w:val="00C03FEC"/>
    <w:rsid w:val="00C04043"/>
    <w:rsid w:val="00C04122"/>
    <w:rsid w:val="00C0425C"/>
    <w:rsid w:val="00C042E5"/>
    <w:rsid w:val="00C04345"/>
    <w:rsid w:val="00C04431"/>
    <w:rsid w:val="00C04514"/>
    <w:rsid w:val="00C0492B"/>
    <w:rsid w:val="00C04A59"/>
    <w:rsid w:val="00C04ABE"/>
    <w:rsid w:val="00C04AE6"/>
    <w:rsid w:val="00C04B33"/>
    <w:rsid w:val="00C04BD7"/>
    <w:rsid w:val="00C04C44"/>
    <w:rsid w:val="00C04D1B"/>
    <w:rsid w:val="00C04F1D"/>
    <w:rsid w:val="00C04FC7"/>
    <w:rsid w:val="00C05019"/>
    <w:rsid w:val="00C0502F"/>
    <w:rsid w:val="00C051B4"/>
    <w:rsid w:val="00C052A9"/>
    <w:rsid w:val="00C0535C"/>
    <w:rsid w:val="00C053EE"/>
    <w:rsid w:val="00C05560"/>
    <w:rsid w:val="00C0568D"/>
    <w:rsid w:val="00C0586E"/>
    <w:rsid w:val="00C059AB"/>
    <w:rsid w:val="00C05CE4"/>
    <w:rsid w:val="00C05D0A"/>
    <w:rsid w:val="00C05DF1"/>
    <w:rsid w:val="00C05FC9"/>
    <w:rsid w:val="00C0627B"/>
    <w:rsid w:val="00C06322"/>
    <w:rsid w:val="00C064D5"/>
    <w:rsid w:val="00C065B3"/>
    <w:rsid w:val="00C0665B"/>
    <w:rsid w:val="00C067B6"/>
    <w:rsid w:val="00C068DA"/>
    <w:rsid w:val="00C06B34"/>
    <w:rsid w:val="00C06E3B"/>
    <w:rsid w:val="00C07086"/>
    <w:rsid w:val="00C071C6"/>
    <w:rsid w:val="00C071FA"/>
    <w:rsid w:val="00C07481"/>
    <w:rsid w:val="00C076A1"/>
    <w:rsid w:val="00C076D9"/>
    <w:rsid w:val="00C07771"/>
    <w:rsid w:val="00C07804"/>
    <w:rsid w:val="00C07857"/>
    <w:rsid w:val="00C07862"/>
    <w:rsid w:val="00C07BF3"/>
    <w:rsid w:val="00C07C4D"/>
    <w:rsid w:val="00C07E16"/>
    <w:rsid w:val="00C07F1C"/>
    <w:rsid w:val="00C07FD4"/>
    <w:rsid w:val="00C1007D"/>
    <w:rsid w:val="00C10672"/>
    <w:rsid w:val="00C1070A"/>
    <w:rsid w:val="00C10718"/>
    <w:rsid w:val="00C10AE5"/>
    <w:rsid w:val="00C10AF9"/>
    <w:rsid w:val="00C10B51"/>
    <w:rsid w:val="00C10CB6"/>
    <w:rsid w:val="00C10F2E"/>
    <w:rsid w:val="00C10F82"/>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AB3"/>
    <w:rsid w:val="00C13B92"/>
    <w:rsid w:val="00C13E01"/>
    <w:rsid w:val="00C13FBC"/>
    <w:rsid w:val="00C140A2"/>
    <w:rsid w:val="00C140E4"/>
    <w:rsid w:val="00C140FE"/>
    <w:rsid w:val="00C14158"/>
    <w:rsid w:val="00C143BB"/>
    <w:rsid w:val="00C1443C"/>
    <w:rsid w:val="00C14459"/>
    <w:rsid w:val="00C1450F"/>
    <w:rsid w:val="00C14527"/>
    <w:rsid w:val="00C14A91"/>
    <w:rsid w:val="00C14ABD"/>
    <w:rsid w:val="00C14B5F"/>
    <w:rsid w:val="00C14D07"/>
    <w:rsid w:val="00C14D7C"/>
    <w:rsid w:val="00C14DB2"/>
    <w:rsid w:val="00C15405"/>
    <w:rsid w:val="00C154D2"/>
    <w:rsid w:val="00C15599"/>
    <w:rsid w:val="00C155AE"/>
    <w:rsid w:val="00C15773"/>
    <w:rsid w:val="00C15A2E"/>
    <w:rsid w:val="00C15A7B"/>
    <w:rsid w:val="00C15BA3"/>
    <w:rsid w:val="00C15C03"/>
    <w:rsid w:val="00C15E2A"/>
    <w:rsid w:val="00C16090"/>
    <w:rsid w:val="00C160C2"/>
    <w:rsid w:val="00C164BD"/>
    <w:rsid w:val="00C16580"/>
    <w:rsid w:val="00C16583"/>
    <w:rsid w:val="00C165B1"/>
    <w:rsid w:val="00C165DC"/>
    <w:rsid w:val="00C166D3"/>
    <w:rsid w:val="00C166FE"/>
    <w:rsid w:val="00C16746"/>
    <w:rsid w:val="00C1714A"/>
    <w:rsid w:val="00C1738A"/>
    <w:rsid w:val="00C17C65"/>
    <w:rsid w:val="00C17DC7"/>
    <w:rsid w:val="00C17DD9"/>
    <w:rsid w:val="00C17E06"/>
    <w:rsid w:val="00C17F81"/>
    <w:rsid w:val="00C203CF"/>
    <w:rsid w:val="00C20552"/>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D92"/>
    <w:rsid w:val="00C22E23"/>
    <w:rsid w:val="00C22FB2"/>
    <w:rsid w:val="00C2305E"/>
    <w:rsid w:val="00C2308A"/>
    <w:rsid w:val="00C231D2"/>
    <w:rsid w:val="00C232C9"/>
    <w:rsid w:val="00C2345F"/>
    <w:rsid w:val="00C2375E"/>
    <w:rsid w:val="00C238D9"/>
    <w:rsid w:val="00C239B6"/>
    <w:rsid w:val="00C23A9D"/>
    <w:rsid w:val="00C23B57"/>
    <w:rsid w:val="00C23FB6"/>
    <w:rsid w:val="00C24376"/>
    <w:rsid w:val="00C244CF"/>
    <w:rsid w:val="00C245AB"/>
    <w:rsid w:val="00C246DC"/>
    <w:rsid w:val="00C247CC"/>
    <w:rsid w:val="00C24860"/>
    <w:rsid w:val="00C248E4"/>
    <w:rsid w:val="00C24D88"/>
    <w:rsid w:val="00C24FD1"/>
    <w:rsid w:val="00C250ED"/>
    <w:rsid w:val="00C2529C"/>
    <w:rsid w:val="00C25549"/>
    <w:rsid w:val="00C2568E"/>
    <w:rsid w:val="00C258BC"/>
    <w:rsid w:val="00C25905"/>
    <w:rsid w:val="00C25AD3"/>
    <w:rsid w:val="00C25B4C"/>
    <w:rsid w:val="00C25C08"/>
    <w:rsid w:val="00C25C2D"/>
    <w:rsid w:val="00C25EB5"/>
    <w:rsid w:val="00C25FEE"/>
    <w:rsid w:val="00C26745"/>
    <w:rsid w:val="00C26B40"/>
    <w:rsid w:val="00C26B8B"/>
    <w:rsid w:val="00C26C72"/>
    <w:rsid w:val="00C26D0B"/>
    <w:rsid w:val="00C26D8B"/>
    <w:rsid w:val="00C26FCD"/>
    <w:rsid w:val="00C2704A"/>
    <w:rsid w:val="00C270FE"/>
    <w:rsid w:val="00C27682"/>
    <w:rsid w:val="00C279AB"/>
    <w:rsid w:val="00C27AEC"/>
    <w:rsid w:val="00C27E39"/>
    <w:rsid w:val="00C27FC2"/>
    <w:rsid w:val="00C303A6"/>
    <w:rsid w:val="00C303B2"/>
    <w:rsid w:val="00C30454"/>
    <w:rsid w:val="00C30551"/>
    <w:rsid w:val="00C305C1"/>
    <w:rsid w:val="00C306A9"/>
    <w:rsid w:val="00C307FA"/>
    <w:rsid w:val="00C30968"/>
    <w:rsid w:val="00C30CF6"/>
    <w:rsid w:val="00C30E8D"/>
    <w:rsid w:val="00C30EFF"/>
    <w:rsid w:val="00C31060"/>
    <w:rsid w:val="00C311FB"/>
    <w:rsid w:val="00C31697"/>
    <w:rsid w:val="00C31A0F"/>
    <w:rsid w:val="00C32090"/>
    <w:rsid w:val="00C32278"/>
    <w:rsid w:val="00C32357"/>
    <w:rsid w:val="00C323FC"/>
    <w:rsid w:val="00C325D8"/>
    <w:rsid w:val="00C32A60"/>
    <w:rsid w:val="00C32DA1"/>
    <w:rsid w:val="00C32DBB"/>
    <w:rsid w:val="00C32EC8"/>
    <w:rsid w:val="00C33004"/>
    <w:rsid w:val="00C3369A"/>
    <w:rsid w:val="00C336FF"/>
    <w:rsid w:val="00C33847"/>
    <w:rsid w:val="00C339AA"/>
    <w:rsid w:val="00C33A95"/>
    <w:rsid w:val="00C33BC9"/>
    <w:rsid w:val="00C33BF9"/>
    <w:rsid w:val="00C33CD6"/>
    <w:rsid w:val="00C33D3E"/>
    <w:rsid w:val="00C33DCE"/>
    <w:rsid w:val="00C34094"/>
    <w:rsid w:val="00C340DE"/>
    <w:rsid w:val="00C343C4"/>
    <w:rsid w:val="00C344B1"/>
    <w:rsid w:val="00C3474B"/>
    <w:rsid w:val="00C347ED"/>
    <w:rsid w:val="00C34934"/>
    <w:rsid w:val="00C34B83"/>
    <w:rsid w:val="00C34FD0"/>
    <w:rsid w:val="00C35224"/>
    <w:rsid w:val="00C353E5"/>
    <w:rsid w:val="00C354E7"/>
    <w:rsid w:val="00C35669"/>
    <w:rsid w:val="00C35702"/>
    <w:rsid w:val="00C35C07"/>
    <w:rsid w:val="00C35F2D"/>
    <w:rsid w:val="00C36173"/>
    <w:rsid w:val="00C36424"/>
    <w:rsid w:val="00C36463"/>
    <w:rsid w:val="00C3664E"/>
    <w:rsid w:val="00C368BC"/>
    <w:rsid w:val="00C3691D"/>
    <w:rsid w:val="00C369F2"/>
    <w:rsid w:val="00C36ADD"/>
    <w:rsid w:val="00C36B35"/>
    <w:rsid w:val="00C36D50"/>
    <w:rsid w:val="00C36E87"/>
    <w:rsid w:val="00C36E8E"/>
    <w:rsid w:val="00C36F83"/>
    <w:rsid w:val="00C37108"/>
    <w:rsid w:val="00C3735D"/>
    <w:rsid w:val="00C3772C"/>
    <w:rsid w:val="00C37847"/>
    <w:rsid w:val="00C37913"/>
    <w:rsid w:val="00C37931"/>
    <w:rsid w:val="00C37A71"/>
    <w:rsid w:val="00C37BFB"/>
    <w:rsid w:val="00C37F4B"/>
    <w:rsid w:val="00C40156"/>
    <w:rsid w:val="00C4031C"/>
    <w:rsid w:val="00C40559"/>
    <w:rsid w:val="00C4061E"/>
    <w:rsid w:val="00C408EF"/>
    <w:rsid w:val="00C408FF"/>
    <w:rsid w:val="00C40A3C"/>
    <w:rsid w:val="00C40BF0"/>
    <w:rsid w:val="00C40D17"/>
    <w:rsid w:val="00C40E1A"/>
    <w:rsid w:val="00C4103B"/>
    <w:rsid w:val="00C4124F"/>
    <w:rsid w:val="00C412A1"/>
    <w:rsid w:val="00C412BB"/>
    <w:rsid w:val="00C412DB"/>
    <w:rsid w:val="00C414B6"/>
    <w:rsid w:val="00C41629"/>
    <w:rsid w:val="00C417A9"/>
    <w:rsid w:val="00C419F8"/>
    <w:rsid w:val="00C41A1F"/>
    <w:rsid w:val="00C41B12"/>
    <w:rsid w:val="00C41CC5"/>
    <w:rsid w:val="00C41F90"/>
    <w:rsid w:val="00C42037"/>
    <w:rsid w:val="00C420CB"/>
    <w:rsid w:val="00C42210"/>
    <w:rsid w:val="00C4223A"/>
    <w:rsid w:val="00C42309"/>
    <w:rsid w:val="00C4251C"/>
    <w:rsid w:val="00C426E2"/>
    <w:rsid w:val="00C427F3"/>
    <w:rsid w:val="00C42870"/>
    <w:rsid w:val="00C42881"/>
    <w:rsid w:val="00C42C18"/>
    <w:rsid w:val="00C42DC4"/>
    <w:rsid w:val="00C42F3B"/>
    <w:rsid w:val="00C431D3"/>
    <w:rsid w:val="00C43236"/>
    <w:rsid w:val="00C43406"/>
    <w:rsid w:val="00C4359A"/>
    <w:rsid w:val="00C43649"/>
    <w:rsid w:val="00C436DF"/>
    <w:rsid w:val="00C43715"/>
    <w:rsid w:val="00C4385A"/>
    <w:rsid w:val="00C43876"/>
    <w:rsid w:val="00C439C9"/>
    <w:rsid w:val="00C43A07"/>
    <w:rsid w:val="00C43F58"/>
    <w:rsid w:val="00C44061"/>
    <w:rsid w:val="00C4438C"/>
    <w:rsid w:val="00C444E2"/>
    <w:rsid w:val="00C446B8"/>
    <w:rsid w:val="00C446C4"/>
    <w:rsid w:val="00C44A54"/>
    <w:rsid w:val="00C44B72"/>
    <w:rsid w:val="00C44C2B"/>
    <w:rsid w:val="00C44CB9"/>
    <w:rsid w:val="00C44EB3"/>
    <w:rsid w:val="00C44F4B"/>
    <w:rsid w:val="00C45031"/>
    <w:rsid w:val="00C450E6"/>
    <w:rsid w:val="00C45352"/>
    <w:rsid w:val="00C453C6"/>
    <w:rsid w:val="00C45512"/>
    <w:rsid w:val="00C455ED"/>
    <w:rsid w:val="00C45615"/>
    <w:rsid w:val="00C456AE"/>
    <w:rsid w:val="00C45821"/>
    <w:rsid w:val="00C459B2"/>
    <w:rsid w:val="00C45AA7"/>
    <w:rsid w:val="00C45E01"/>
    <w:rsid w:val="00C45EDB"/>
    <w:rsid w:val="00C46017"/>
    <w:rsid w:val="00C46142"/>
    <w:rsid w:val="00C461A8"/>
    <w:rsid w:val="00C46217"/>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0CA"/>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1AA"/>
    <w:rsid w:val="00C522A7"/>
    <w:rsid w:val="00C524DE"/>
    <w:rsid w:val="00C52560"/>
    <w:rsid w:val="00C52817"/>
    <w:rsid w:val="00C5290C"/>
    <w:rsid w:val="00C52A6A"/>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6F2"/>
    <w:rsid w:val="00C53BFF"/>
    <w:rsid w:val="00C53F6A"/>
    <w:rsid w:val="00C54051"/>
    <w:rsid w:val="00C540BA"/>
    <w:rsid w:val="00C54591"/>
    <w:rsid w:val="00C54708"/>
    <w:rsid w:val="00C54B67"/>
    <w:rsid w:val="00C54C9C"/>
    <w:rsid w:val="00C54E05"/>
    <w:rsid w:val="00C54EFD"/>
    <w:rsid w:val="00C55029"/>
    <w:rsid w:val="00C5507E"/>
    <w:rsid w:val="00C550E9"/>
    <w:rsid w:val="00C55256"/>
    <w:rsid w:val="00C5539B"/>
    <w:rsid w:val="00C55911"/>
    <w:rsid w:val="00C55974"/>
    <w:rsid w:val="00C55CA4"/>
    <w:rsid w:val="00C55D42"/>
    <w:rsid w:val="00C55D90"/>
    <w:rsid w:val="00C55FC7"/>
    <w:rsid w:val="00C56091"/>
    <w:rsid w:val="00C56256"/>
    <w:rsid w:val="00C56878"/>
    <w:rsid w:val="00C56A16"/>
    <w:rsid w:val="00C56A37"/>
    <w:rsid w:val="00C56B35"/>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BAD"/>
    <w:rsid w:val="00C61C6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17"/>
    <w:rsid w:val="00C643E5"/>
    <w:rsid w:val="00C6461A"/>
    <w:rsid w:val="00C6474A"/>
    <w:rsid w:val="00C649A0"/>
    <w:rsid w:val="00C64A56"/>
    <w:rsid w:val="00C64A76"/>
    <w:rsid w:val="00C64D4C"/>
    <w:rsid w:val="00C64F6F"/>
    <w:rsid w:val="00C65039"/>
    <w:rsid w:val="00C65118"/>
    <w:rsid w:val="00C651EB"/>
    <w:rsid w:val="00C651F5"/>
    <w:rsid w:val="00C65267"/>
    <w:rsid w:val="00C6529F"/>
    <w:rsid w:val="00C652BA"/>
    <w:rsid w:val="00C6542A"/>
    <w:rsid w:val="00C654DC"/>
    <w:rsid w:val="00C658D8"/>
    <w:rsid w:val="00C65953"/>
    <w:rsid w:val="00C65B4D"/>
    <w:rsid w:val="00C65C11"/>
    <w:rsid w:val="00C65C7A"/>
    <w:rsid w:val="00C65CB4"/>
    <w:rsid w:val="00C65D79"/>
    <w:rsid w:val="00C6609B"/>
    <w:rsid w:val="00C6631D"/>
    <w:rsid w:val="00C66325"/>
    <w:rsid w:val="00C6633D"/>
    <w:rsid w:val="00C666BF"/>
    <w:rsid w:val="00C6682C"/>
    <w:rsid w:val="00C66E0E"/>
    <w:rsid w:val="00C66F23"/>
    <w:rsid w:val="00C676BC"/>
    <w:rsid w:val="00C679DA"/>
    <w:rsid w:val="00C67F09"/>
    <w:rsid w:val="00C67FF7"/>
    <w:rsid w:val="00C702CE"/>
    <w:rsid w:val="00C70448"/>
    <w:rsid w:val="00C706C2"/>
    <w:rsid w:val="00C709EF"/>
    <w:rsid w:val="00C70AD6"/>
    <w:rsid w:val="00C70C53"/>
    <w:rsid w:val="00C70CA4"/>
    <w:rsid w:val="00C70DF8"/>
    <w:rsid w:val="00C70FA1"/>
    <w:rsid w:val="00C71031"/>
    <w:rsid w:val="00C7119C"/>
    <w:rsid w:val="00C71224"/>
    <w:rsid w:val="00C71256"/>
    <w:rsid w:val="00C71331"/>
    <w:rsid w:val="00C713DB"/>
    <w:rsid w:val="00C71817"/>
    <w:rsid w:val="00C7188A"/>
    <w:rsid w:val="00C71949"/>
    <w:rsid w:val="00C71C05"/>
    <w:rsid w:val="00C722B9"/>
    <w:rsid w:val="00C72A73"/>
    <w:rsid w:val="00C72B6B"/>
    <w:rsid w:val="00C72BDC"/>
    <w:rsid w:val="00C72F1F"/>
    <w:rsid w:val="00C73436"/>
    <w:rsid w:val="00C7345D"/>
    <w:rsid w:val="00C7380D"/>
    <w:rsid w:val="00C73A17"/>
    <w:rsid w:val="00C73BBC"/>
    <w:rsid w:val="00C73BF4"/>
    <w:rsid w:val="00C73C17"/>
    <w:rsid w:val="00C73D41"/>
    <w:rsid w:val="00C73E30"/>
    <w:rsid w:val="00C73F5F"/>
    <w:rsid w:val="00C7409C"/>
    <w:rsid w:val="00C740EA"/>
    <w:rsid w:val="00C741CF"/>
    <w:rsid w:val="00C741EF"/>
    <w:rsid w:val="00C742BA"/>
    <w:rsid w:val="00C74683"/>
    <w:rsid w:val="00C74779"/>
    <w:rsid w:val="00C75038"/>
    <w:rsid w:val="00C75119"/>
    <w:rsid w:val="00C7562D"/>
    <w:rsid w:val="00C75789"/>
    <w:rsid w:val="00C75AFC"/>
    <w:rsid w:val="00C75C7E"/>
    <w:rsid w:val="00C76558"/>
    <w:rsid w:val="00C766F0"/>
    <w:rsid w:val="00C76CB9"/>
    <w:rsid w:val="00C76FBD"/>
    <w:rsid w:val="00C771D3"/>
    <w:rsid w:val="00C77322"/>
    <w:rsid w:val="00C77658"/>
    <w:rsid w:val="00C77683"/>
    <w:rsid w:val="00C77B4A"/>
    <w:rsid w:val="00C77C85"/>
    <w:rsid w:val="00C77DED"/>
    <w:rsid w:val="00C77F48"/>
    <w:rsid w:val="00C77F9F"/>
    <w:rsid w:val="00C77FC4"/>
    <w:rsid w:val="00C80001"/>
    <w:rsid w:val="00C80070"/>
    <w:rsid w:val="00C80374"/>
    <w:rsid w:val="00C803B5"/>
    <w:rsid w:val="00C8045D"/>
    <w:rsid w:val="00C80579"/>
    <w:rsid w:val="00C80679"/>
    <w:rsid w:val="00C80D12"/>
    <w:rsid w:val="00C80EDD"/>
    <w:rsid w:val="00C80F16"/>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3B29"/>
    <w:rsid w:val="00C83E1F"/>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DB"/>
    <w:rsid w:val="00C858E7"/>
    <w:rsid w:val="00C85A86"/>
    <w:rsid w:val="00C85FD6"/>
    <w:rsid w:val="00C86225"/>
    <w:rsid w:val="00C864D0"/>
    <w:rsid w:val="00C8659E"/>
    <w:rsid w:val="00C867B9"/>
    <w:rsid w:val="00C867BC"/>
    <w:rsid w:val="00C8684D"/>
    <w:rsid w:val="00C868DE"/>
    <w:rsid w:val="00C86A62"/>
    <w:rsid w:val="00C86B8F"/>
    <w:rsid w:val="00C86E46"/>
    <w:rsid w:val="00C86E84"/>
    <w:rsid w:val="00C86FF7"/>
    <w:rsid w:val="00C870F7"/>
    <w:rsid w:val="00C87195"/>
    <w:rsid w:val="00C87608"/>
    <w:rsid w:val="00C8788B"/>
    <w:rsid w:val="00C87A00"/>
    <w:rsid w:val="00C87A05"/>
    <w:rsid w:val="00C87B0A"/>
    <w:rsid w:val="00C87E1D"/>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96E"/>
    <w:rsid w:val="00C91A80"/>
    <w:rsid w:val="00C91AFC"/>
    <w:rsid w:val="00C91B7A"/>
    <w:rsid w:val="00C91C43"/>
    <w:rsid w:val="00C91C59"/>
    <w:rsid w:val="00C91C5B"/>
    <w:rsid w:val="00C91EC2"/>
    <w:rsid w:val="00C9208B"/>
    <w:rsid w:val="00C92576"/>
    <w:rsid w:val="00C92754"/>
    <w:rsid w:val="00C92803"/>
    <w:rsid w:val="00C92E40"/>
    <w:rsid w:val="00C92E68"/>
    <w:rsid w:val="00C92EA6"/>
    <w:rsid w:val="00C92FF8"/>
    <w:rsid w:val="00C930D6"/>
    <w:rsid w:val="00C93333"/>
    <w:rsid w:val="00C93366"/>
    <w:rsid w:val="00C933C4"/>
    <w:rsid w:val="00C93666"/>
    <w:rsid w:val="00C939AB"/>
    <w:rsid w:val="00C93AB9"/>
    <w:rsid w:val="00C93B5A"/>
    <w:rsid w:val="00C93BF8"/>
    <w:rsid w:val="00C93CEA"/>
    <w:rsid w:val="00C93D89"/>
    <w:rsid w:val="00C93F95"/>
    <w:rsid w:val="00C93FDB"/>
    <w:rsid w:val="00C94206"/>
    <w:rsid w:val="00C94223"/>
    <w:rsid w:val="00C946D1"/>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B29"/>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1A1"/>
    <w:rsid w:val="00CA024F"/>
    <w:rsid w:val="00CA0424"/>
    <w:rsid w:val="00CA0449"/>
    <w:rsid w:val="00CA05F9"/>
    <w:rsid w:val="00CA06C1"/>
    <w:rsid w:val="00CA07DE"/>
    <w:rsid w:val="00CA089D"/>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28"/>
    <w:rsid w:val="00CA3B89"/>
    <w:rsid w:val="00CA3BDA"/>
    <w:rsid w:val="00CA3E04"/>
    <w:rsid w:val="00CA3E6B"/>
    <w:rsid w:val="00CA3F7E"/>
    <w:rsid w:val="00CA404A"/>
    <w:rsid w:val="00CA4097"/>
    <w:rsid w:val="00CA4231"/>
    <w:rsid w:val="00CA4630"/>
    <w:rsid w:val="00CA4780"/>
    <w:rsid w:val="00CA4AC7"/>
    <w:rsid w:val="00CA4DF3"/>
    <w:rsid w:val="00CA4F45"/>
    <w:rsid w:val="00CA4F69"/>
    <w:rsid w:val="00CA5248"/>
    <w:rsid w:val="00CA545F"/>
    <w:rsid w:val="00CA5464"/>
    <w:rsid w:val="00CA550E"/>
    <w:rsid w:val="00CA5764"/>
    <w:rsid w:val="00CA5778"/>
    <w:rsid w:val="00CA582A"/>
    <w:rsid w:val="00CA5B2D"/>
    <w:rsid w:val="00CA5B6A"/>
    <w:rsid w:val="00CA6030"/>
    <w:rsid w:val="00CA61BD"/>
    <w:rsid w:val="00CA6223"/>
    <w:rsid w:val="00CA623C"/>
    <w:rsid w:val="00CA623F"/>
    <w:rsid w:val="00CA64D3"/>
    <w:rsid w:val="00CA65AF"/>
    <w:rsid w:val="00CA68D1"/>
    <w:rsid w:val="00CA7061"/>
    <w:rsid w:val="00CA73EC"/>
    <w:rsid w:val="00CA73F6"/>
    <w:rsid w:val="00CA7558"/>
    <w:rsid w:val="00CA75FD"/>
    <w:rsid w:val="00CA76FE"/>
    <w:rsid w:val="00CA7700"/>
    <w:rsid w:val="00CA7750"/>
    <w:rsid w:val="00CA78AD"/>
    <w:rsid w:val="00CA78D8"/>
    <w:rsid w:val="00CA79AF"/>
    <w:rsid w:val="00CB010C"/>
    <w:rsid w:val="00CB0148"/>
    <w:rsid w:val="00CB0566"/>
    <w:rsid w:val="00CB05CC"/>
    <w:rsid w:val="00CB0AB9"/>
    <w:rsid w:val="00CB0CBA"/>
    <w:rsid w:val="00CB0E8C"/>
    <w:rsid w:val="00CB128D"/>
    <w:rsid w:val="00CB140F"/>
    <w:rsid w:val="00CB17C6"/>
    <w:rsid w:val="00CB1AB5"/>
    <w:rsid w:val="00CB1C01"/>
    <w:rsid w:val="00CB231A"/>
    <w:rsid w:val="00CB23E8"/>
    <w:rsid w:val="00CB2541"/>
    <w:rsid w:val="00CB2554"/>
    <w:rsid w:val="00CB268B"/>
    <w:rsid w:val="00CB270F"/>
    <w:rsid w:val="00CB2728"/>
    <w:rsid w:val="00CB29B2"/>
    <w:rsid w:val="00CB2A17"/>
    <w:rsid w:val="00CB2C84"/>
    <w:rsid w:val="00CB2C9D"/>
    <w:rsid w:val="00CB2F03"/>
    <w:rsid w:val="00CB30D6"/>
    <w:rsid w:val="00CB3107"/>
    <w:rsid w:val="00CB31A7"/>
    <w:rsid w:val="00CB32B2"/>
    <w:rsid w:val="00CB32DC"/>
    <w:rsid w:val="00CB32E7"/>
    <w:rsid w:val="00CB3400"/>
    <w:rsid w:val="00CB38D4"/>
    <w:rsid w:val="00CB3D14"/>
    <w:rsid w:val="00CB3F16"/>
    <w:rsid w:val="00CB4062"/>
    <w:rsid w:val="00CB4078"/>
    <w:rsid w:val="00CB409C"/>
    <w:rsid w:val="00CB41E0"/>
    <w:rsid w:val="00CB43C7"/>
    <w:rsid w:val="00CB43D5"/>
    <w:rsid w:val="00CB4496"/>
    <w:rsid w:val="00CB450B"/>
    <w:rsid w:val="00CB4B89"/>
    <w:rsid w:val="00CB4D5F"/>
    <w:rsid w:val="00CB5140"/>
    <w:rsid w:val="00CB5205"/>
    <w:rsid w:val="00CB52CC"/>
    <w:rsid w:val="00CB5463"/>
    <w:rsid w:val="00CB56C2"/>
    <w:rsid w:val="00CB5814"/>
    <w:rsid w:val="00CB5C93"/>
    <w:rsid w:val="00CB5DFA"/>
    <w:rsid w:val="00CB5EBB"/>
    <w:rsid w:val="00CB62E7"/>
    <w:rsid w:val="00CB6556"/>
    <w:rsid w:val="00CB6686"/>
    <w:rsid w:val="00CB67DD"/>
    <w:rsid w:val="00CB6861"/>
    <w:rsid w:val="00CB6948"/>
    <w:rsid w:val="00CB6B16"/>
    <w:rsid w:val="00CB6BA1"/>
    <w:rsid w:val="00CB6C56"/>
    <w:rsid w:val="00CB6E43"/>
    <w:rsid w:val="00CB6FD4"/>
    <w:rsid w:val="00CB7395"/>
    <w:rsid w:val="00CB763B"/>
    <w:rsid w:val="00CB7A05"/>
    <w:rsid w:val="00CB7A9A"/>
    <w:rsid w:val="00CB7AEC"/>
    <w:rsid w:val="00CB7B46"/>
    <w:rsid w:val="00CB7BB2"/>
    <w:rsid w:val="00CB7C0A"/>
    <w:rsid w:val="00CB7EE6"/>
    <w:rsid w:val="00CB7EFC"/>
    <w:rsid w:val="00CC006A"/>
    <w:rsid w:val="00CC0142"/>
    <w:rsid w:val="00CC0273"/>
    <w:rsid w:val="00CC0452"/>
    <w:rsid w:val="00CC045B"/>
    <w:rsid w:val="00CC0524"/>
    <w:rsid w:val="00CC05CA"/>
    <w:rsid w:val="00CC0716"/>
    <w:rsid w:val="00CC0720"/>
    <w:rsid w:val="00CC0997"/>
    <w:rsid w:val="00CC0A75"/>
    <w:rsid w:val="00CC0BF6"/>
    <w:rsid w:val="00CC0C3B"/>
    <w:rsid w:val="00CC0C6C"/>
    <w:rsid w:val="00CC0D23"/>
    <w:rsid w:val="00CC0DC9"/>
    <w:rsid w:val="00CC0E3A"/>
    <w:rsid w:val="00CC0E60"/>
    <w:rsid w:val="00CC1015"/>
    <w:rsid w:val="00CC12F5"/>
    <w:rsid w:val="00CC1404"/>
    <w:rsid w:val="00CC17BE"/>
    <w:rsid w:val="00CC17E6"/>
    <w:rsid w:val="00CC1DF4"/>
    <w:rsid w:val="00CC1E58"/>
    <w:rsid w:val="00CC20D7"/>
    <w:rsid w:val="00CC2173"/>
    <w:rsid w:val="00CC21E0"/>
    <w:rsid w:val="00CC237D"/>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2C"/>
    <w:rsid w:val="00CC38B6"/>
    <w:rsid w:val="00CC391E"/>
    <w:rsid w:val="00CC3A22"/>
    <w:rsid w:val="00CC3BF3"/>
    <w:rsid w:val="00CC3C0E"/>
    <w:rsid w:val="00CC3DAB"/>
    <w:rsid w:val="00CC3DBE"/>
    <w:rsid w:val="00CC3DD4"/>
    <w:rsid w:val="00CC3E91"/>
    <w:rsid w:val="00CC412E"/>
    <w:rsid w:val="00CC4389"/>
    <w:rsid w:val="00CC43BA"/>
    <w:rsid w:val="00CC46E9"/>
    <w:rsid w:val="00CC474F"/>
    <w:rsid w:val="00CC47F2"/>
    <w:rsid w:val="00CC48C6"/>
    <w:rsid w:val="00CC4A6C"/>
    <w:rsid w:val="00CC4B19"/>
    <w:rsid w:val="00CC4D71"/>
    <w:rsid w:val="00CC4E52"/>
    <w:rsid w:val="00CC50DF"/>
    <w:rsid w:val="00CC5323"/>
    <w:rsid w:val="00CC5407"/>
    <w:rsid w:val="00CC5549"/>
    <w:rsid w:val="00CC562F"/>
    <w:rsid w:val="00CC565D"/>
    <w:rsid w:val="00CC5890"/>
    <w:rsid w:val="00CC58E6"/>
    <w:rsid w:val="00CC5986"/>
    <w:rsid w:val="00CC5C5D"/>
    <w:rsid w:val="00CC5F81"/>
    <w:rsid w:val="00CC61A9"/>
    <w:rsid w:val="00CC61B1"/>
    <w:rsid w:val="00CC621D"/>
    <w:rsid w:val="00CC63DA"/>
    <w:rsid w:val="00CC64B1"/>
    <w:rsid w:val="00CC6710"/>
    <w:rsid w:val="00CC6771"/>
    <w:rsid w:val="00CC6A63"/>
    <w:rsid w:val="00CC6BB6"/>
    <w:rsid w:val="00CC6EEF"/>
    <w:rsid w:val="00CC6F18"/>
    <w:rsid w:val="00CC7093"/>
    <w:rsid w:val="00CC7155"/>
    <w:rsid w:val="00CC72D9"/>
    <w:rsid w:val="00CC76F6"/>
    <w:rsid w:val="00CC7707"/>
    <w:rsid w:val="00CC7834"/>
    <w:rsid w:val="00CC788B"/>
    <w:rsid w:val="00CC7984"/>
    <w:rsid w:val="00CC7B7C"/>
    <w:rsid w:val="00CC7B9E"/>
    <w:rsid w:val="00CC7C41"/>
    <w:rsid w:val="00CC7D62"/>
    <w:rsid w:val="00CC7F62"/>
    <w:rsid w:val="00CD000F"/>
    <w:rsid w:val="00CD0033"/>
    <w:rsid w:val="00CD004E"/>
    <w:rsid w:val="00CD012A"/>
    <w:rsid w:val="00CD0530"/>
    <w:rsid w:val="00CD06E8"/>
    <w:rsid w:val="00CD0860"/>
    <w:rsid w:val="00CD09EC"/>
    <w:rsid w:val="00CD0AAF"/>
    <w:rsid w:val="00CD0BCC"/>
    <w:rsid w:val="00CD0D0A"/>
    <w:rsid w:val="00CD0E52"/>
    <w:rsid w:val="00CD1069"/>
    <w:rsid w:val="00CD165F"/>
    <w:rsid w:val="00CD18FE"/>
    <w:rsid w:val="00CD1901"/>
    <w:rsid w:val="00CD1AA0"/>
    <w:rsid w:val="00CD1DBA"/>
    <w:rsid w:val="00CD1F20"/>
    <w:rsid w:val="00CD2163"/>
    <w:rsid w:val="00CD221F"/>
    <w:rsid w:val="00CD2509"/>
    <w:rsid w:val="00CD275C"/>
    <w:rsid w:val="00CD2867"/>
    <w:rsid w:val="00CD295E"/>
    <w:rsid w:val="00CD2BBE"/>
    <w:rsid w:val="00CD2C21"/>
    <w:rsid w:val="00CD2C28"/>
    <w:rsid w:val="00CD2D44"/>
    <w:rsid w:val="00CD2DB8"/>
    <w:rsid w:val="00CD2E75"/>
    <w:rsid w:val="00CD30A8"/>
    <w:rsid w:val="00CD30E4"/>
    <w:rsid w:val="00CD3466"/>
    <w:rsid w:val="00CD348D"/>
    <w:rsid w:val="00CD3573"/>
    <w:rsid w:val="00CD3737"/>
    <w:rsid w:val="00CD3C38"/>
    <w:rsid w:val="00CD3C5F"/>
    <w:rsid w:val="00CD3D94"/>
    <w:rsid w:val="00CD3D96"/>
    <w:rsid w:val="00CD3FD4"/>
    <w:rsid w:val="00CD4176"/>
    <w:rsid w:val="00CD4229"/>
    <w:rsid w:val="00CD424B"/>
    <w:rsid w:val="00CD427D"/>
    <w:rsid w:val="00CD42BC"/>
    <w:rsid w:val="00CD431D"/>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67B"/>
    <w:rsid w:val="00CD67D1"/>
    <w:rsid w:val="00CD6BA8"/>
    <w:rsid w:val="00CD6DB7"/>
    <w:rsid w:val="00CD6DBF"/>
    <w:rsid w:val="00CD70F7"/>
    <w:rsid w:val="00CD7164"/>
    <w:rsid w:val="00CD7601"/>
    <w:rsid w:val="00CD7780"/>
    <w:rsid w:val="00CD77C5"/>
    <w:rsid w:val="00CD78FD"/>
    <w:rsid w:val="00CD7A05"/>
    <w:rsid w:val="00CE02BA"/>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2F5"/>
    <w:rsid w:val="00CE25A3"/>
    <w:rsid w:val="00CE2744"/>
    <w:rsid w:val="00CE2753"/>
    <w:rsid w:val="00CE280F"/>
    <w:rsid w:val="00CE2940"/>
    <w:rsid w:val="00CE299A"/>
    <w:rsid w:val="00CE2EA8"/>
    <w:rsid w:val="00CE2F3D"/>
    <w:rsid w:val="00CE3045"/>
    <w:rsid w:val="00CE3082"/>
    <w:rsid w:val="00CE317C"/>
    <w:rsid w:val="00CE3538"/>
    <w:rsid w:val="00CE39D4"/>
    <w:rsid w:val="00CE3F72"/>
    <w:rsid w:val="00CE407A"/>
    <w:rsid w:val="00CE4297"/>
    <w:rsid w:val="00CE47E0"/>
    <w:rsid w:val="00CE4947"/>
    <w:rsid w:val="00CE4AE3"/>
    <w:rsid w:val="00CE4B5B"/>
    <w:rsid w:val="00CE4CB4"/>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56"/>
    <w:rsid w:val="00CE7471"/>
    <w:rsid w:val="00CE7589"/>
    <w:rsid w:val="00CE76E4"/>
    <w:rsid w:val="00CE77EA"/>
    <w:rsid w:val="00CE7992"/>
    <w:rsid w:val="00CE79D6"/>
    <w:rsid w:val="00CE7A99"/>
    <w:rsid w:val="00CE7CB2"/>
    <w:rsid w:val="00CE7CD0"/>
    <w:rsid w:val="00CE7D7C"/>
    <w:rsid w:val="00CF02F1"/>
    <w:rsid w:val="00CF035C"/>
    <w:rsid w:val="00CF0513"/>
    <w:rsid w:val="00CF064E"/>
    <w:rsid w:val="00CF0A18"/>
    <w:rsid w:val="00CF0BB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912"/>
    <w:rsid w:val="00CF1BBA"/>
    <w:rsid w:val="00CF1C44"/>
    <w:rsid w:val="00CF1E71"/>
    <w:rsid w:val="00CF1EEA"/>
    <w:rsid w:val="00CF21C2"/>
    <w:rsid w:val="00CF2224"/>
    <w:rsid w:val="00CF23E9"/>
    <w:rsid w:val="00CF2420"/>
    <w:rsid w:val="00CF2661"/>
    <w:rsid w:val="00CF2767"/>
    <w:rsid w:val="00CF29D9"/>
    <w:rsid w:val="00CF2A1B"/>
    <w:rsid w:val="00CF2BF5"/>
    <w:rsid w:val="00CF2C88"/>
    <w:rsid w:val="00CF2F49"/>
    <w:rsid w:val="00CF2F9E"/>
    <w:rsid w:val="00CF322E"/>
    <w:rsid w:val="00CF334C"/>
    <w:rsid w:val="00CF3400"/>
    <w:rsid w:val="00CF3450"/>
    <w:rsid w:val="00CF34C2"/>
    <w:rsid w:val="00CF363F"/>
    <w:rsid w:val="00CF3751"/>
    <w:rsid w:val="00CF38B3"/>
    <w:rsid w:val="00CF3A6E"/>
    <w:rsid w:val="00CF3D4F"/>
    <w:rsid w:val="00CF3DF6"/>
    <w:rsid w:val="00CF3F93"/>
    <w:rsid w:val="00CF4172"/>
    <w:rsid w:val="00CF4288"/>
    <w:rsid w:val="00CF4437"/>
    <w:rsid w:val="00CF44B7"/>
    <w:rsid w:val="00CF453B"/>
    <w:rsid w:val="00CF45B8"/>
    <w:rsid w:val="00CF474F"/>
    <w:rsid w:val="00CF4D1B"/>
    <w:rsid w:val="00CF4DBD"/>
    <w:rsid w:val="00CF5109"/>
    <w:rsid w:val="00CF528B"/>
    <w:rsid w:val="00CF52E0"/>
    <w:rsid w:val="00CF5537"/>
    <w:rsid w:val="00CF5764"/>
    <w:rsid w:val="00CF588F"/>
    <w:rsid w:val="00CF5A4F"/>
    <w:rsid w:val="00CF5B95"/>
    <w:rsid w:val="00CF5DE8"/>
    <w:rsid w:val="00CF5ED1"/>
    <w:rsid w:val="00CF5FC9"/>
    <w:rsid w:val="00CF5FDA"/>
    <w:rsid w:val="00CF6059"/>
    <w:rsid w:val="00CF60F4"/>
    <w:rsid w:val="00CF621A"/>
    <w:rsid w:val="00CF62AD"/>
    <w:rsid w:val="00CF6315"/>
    <w:rsid w:val="00CF64A0"/>
    <w:rsid w:val="00CF658C"/>
    <w:rsid w:val="00CF66E3"/>
    <w:rsid w:val="00CF66F8"/>
    <w:rsid w:val="00CF6820"/>
    <w:rsid w:val="00CF6BF4"/>
    <w:rsid w:val="00CF6C70"/>
    <w:rsid w:val="00CF6D42"/>
    <w:rsid w:val="00CF6E52"/>
    <w:rsid w:val="00CF6F12"/>
    <w:rsid w:val="00CF6FF0"/>
    <w:rsid w:val="00CF70E1"/>
    <w:rsid w:val="00CF71F2"/>
    <w:rsid w:val="00CF7244"/>
    <w:rsid w:val="00CF7245"/>
    <w:rsid w:val="00CF734D"/>
    <w:rsid w:val="00CF7479"/>
    <w:rsid w:val="00CF747E"/>
    <w:rsid w:val="00CF76A0"/>
    <w:rsid w:val="00CF7A7B"/>
    <w:rsid w:val="00CF7B45"/>
    <w:rsid w:val="00D0001A"/>
    <w:rsid w:val="00D000C7"/>
    <w:rsid w:val="00D00133"/>
    <w:rsid w:val="00D001BA"/>
    <w:rsid w:val="00D0047F"/>
    <w:rsid w:val="00D005A8"/>
    <w:rsid w:val="00D006E4"/>
    <w:rsid w:val="00D006E8"/>
    <w:rsid w:val="00D0099B"/>
    <w:rsid w:val="00D00AC3"/>
    <w:rsid w:val="00D00C03"/>
    <w:rsid w:val="00D011C8"/>
    <w:rsid w:val="00D017B3"/>
    <w:rsid w:val="00D01970"/>
    <w:rsid w:val="00D01A68"/>
    <w:rsid w:val="00D01CBD"/>
    <w:rsid w:val="00D01D84"/>
    <w:rsid w:val="00D01EAE"/>
    <w:rsid w:val="00D01EF0"/>
    <w:rsid w:val="00D0203B"/>
    <w:rsid w:val="00D020CA"/>
    <w:rsid w:val="00D020EE"/>
    <w:rsid w:val="00D02199"/>
    <w:rsid w:val="00D02306"/>
    <w:rsid w:val="00D024B3"/>
    <w:rsid w:val="00D02593"/>
    <w:rsid w:val="00D02931"/>
    <w:rsid w:val="00D0295D"/>
    <w:rsid w:val="00D02B57"/>
    <w:rsid w:val="00D02E97"/>
    <w:rsid w:val="00D030E2"/>
    <w:rsid w:val="00D03109"/>
    <w:rsid w:val="00D03115"/>
    <w:rsid w:val="00D03164"/>
    <w:rsid w:val="00D033CF"/>
    <w:rsid w:val="00D033F2"/>
    <w:rsid w:val="00D0371A"/>
    <w:rsid w:val="00D039D5"/>
    <w:rsid w:val="00D03ACB"/>
    <w:rsid w:val="00D03C5F"/>
    <w:rsid w:val="00D03DAF"/>
    <w:rsid w:val="00D03DB4"/>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79B"/>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326"/>
    <w:rsid w:val="00D11701"/>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3D64"/>
    <w:rsid w:val="00D13D99"/>
    <w:rsid w:val="00D141B7"/>
    <w:rsid w:val="00D142B8"/>
    <w:rsid w:val="00D147D5"/>
    <w:rsid w:val="00D14871"/>
    <w:rsid w:val="00D14A0D"/>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5DB9"/>
    <w:rsid w:val="00D162D0"/>
    <w:rsid w:val="00D165D1"/>
    <w:rsid w:val="00D1660C"/>
    <w:rsid w:val="00D16742"/>
    <w:rsid w:val="00D16AD1"/>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C8"/>
    <w:rsid w:val="00D219EC"/>
    <w:rsid w:val="00D21C5B"/>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2E55"/>
    <w:rsid w:val="00D231A8"/>
    <w:rsid w:val="00D23278"/>
    <w:rsid w:val="00D232DF"/>
    <w:rsid w:val="00D23568"/>
    <w:rsid w:val="00D236A1"/>
    <w:rsid w:val="00D23722"/>
    <w:rsid w:val="00D23A03"/>
    <w:rsid w:val="00D23E97"/>
    <w:rsid w:val="00D240EB"/>
    <w:rsid w:val="00D245B4"/>
    <w:rsid w:val="00D249E7"/>
    <w:rsid w:val="00D24D43"/>
    <w:rsid w:val="00D24F3A"/>
    <w:rsid w:val="00D25292"/>
    <w:rsid w:val="00D25414"/>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6BF"/>
    <w:rsid w:val="00D27BCE"/>
    <w:rsid w:val="00D27D74"/>
    <w:rsid w:val="00D27DE7"/>
    <w:rsid w:val="00D27FC4"/>
    <w:rsid w:val="00D27FDA"/>
    <w:rsid w:val="00D3047B"/>
    <w:rsid w:val="00D30B8F"/>
    <w:rsid w:val="00D30C46"/>
    <w:rsid w:val="00D30E3C"/>
    <w:rsid w:val="00D30E46"/>
    <w:rsid w:val="00D30EF0"/>
    <w:rsid w:val="00D31104"/>
    <w:rsid w:val="00D3149D"/>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AA3"/>
    <w:rsid w:val="00D33B22"/>
    <w:rsid w:val="00D33B54"/>
    <w:rsid w:val="00D33BAF"/>
    <w:rsid w:val="00D33E14"/>
    <w:rsid w:val="00D3409C"/>
    <w:rsid w:val="00D341FC"/>
    <w:rsid w:val="00D3464E"/>
    <w:rsid w:val="00D34C92"/>
    <w:rsid w:val="00D34D77"/>
    <w:rsid w:val="00D357C3"/>
    <w:rsid w:val="00D35800"/>
    <w:rsid w:val="00D358DA"/>
    <w:rsid w:val="00D358FA"/>
    <w:rsid w:val="00D35932"/>
    <w:rsid w:val="00D359FC"/>
    <w:rsid w:val="00D35C7F"/>
    <w:rsid w:val="00D35D02"/>
    <w:rsid w:val="00D35E46"/>
    <w:rsid w:val="00D360CE"/>
    <w:rsid w:val="00D362BF"/>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239"/>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18D"/>
    <w:rsid w:val="00D43371"/>
    <w:rsid w:val="00D4394D"/>
    <w:rsid w:val="00D43B06"/>
    <w:rsid w:val="00D43C0C"/>
    <w:rsid w:val="00D43E0D"/>
    <w:rsid w:val="00D43EC1"/>
    <w:rsid w:val="00D43F83"/>
    <w:rsid w:val="00D440B0"/>
    <w:rsid w:val="00D44640"/>
    <w:rsid w:val="00D447B5"/>
    <w:rsid w:val="00D447D0"/>
    <w:rsid w:val="00D447E8"/>
    <w:rsid w:val="00D44BB8"/>
    <w:rsid w:val="00D44C68"/>
    <w:rsid w:val="00D44F1C"/>
    <w:rsid w:val="00D45188"/>
    <w:rsid w:val="00D451A9"/>
    <w:rsid w:val="00D451DE"/>
    <w:rsid w:val="00D4531F"/>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0CA"/>
    <w:rsid w:val="00D47150"/>
    <w:rsid w:val="00D4722B"/>
    <w:rsid w:val="00D47384"/>
    <w:rsid w:val="00D4741E"/>
    <w:rsid w:val="00D47790"/>
    <w:rsid w:val="00D479AE"/>
    <w:rsid w:val="00D47B58"/>
    <w:rsid w:val="00D47D55"/>
    <w:rsid w:val="00D47D84"/>
    <w:rsid w:val="00D47EB7"/>
    <w:rsid w:val="00D50063"/>
    <w:rsid w:val="00D50195"/>
    <w:rsid w:val="00D50204"/>
    <w:rsid w:val="00D5038B"/>
    <w:rsid w:val="00D50484"/>
    <w:rsid w:val="00D504B7"/>
    <w:rsid w:val="00D5063D"/>
    <w:rsid w:val="00D506B8"/>
    <w:rsid w:val="00D5071D"/>
    <w:rsid w:val="00D509E6"/>
    <w:rsid w:val="00D50A67"/>
    <w:rsid w:val="00D50B6F"/>
    <w:rsid w:val="00D50D7B"/>
    <w:rsid w:val="00D50E9B"/>
    <w:rsid w:val="00D50F19"/>
    <w:rsid w:val="00D50F47"/>
    <w:rsid w:val="00D5102A"/>
    <w:rsid w:val="00D513F3"/>
    <w:rsid w:val="00D5148A"/>
    <w:rsid w:val="00D514F2"/>
    <w:rsid w:val="00D516D4"/>
    <w:rsid w:val="00D51AF3"/>
    <w:rsid w:val="00D51B02"/>
    <w:rsid w:val="00D51B27"/>
    <w:rsid w:val="00D51B9E"/>
    <w:rsid w:val="00D51EBD"/>
    <w:rsid w:val="00D522D7"/>
    <w:rsid w:val="00D52393"/>
    <w:rsid w:val="00D529BB"/>
    <w:rsid w:val="00D52AED"/>
    <w:rsid w:val="00D52AF3"/>
    <w:rsid w:val="00D52CE7"/>
    <w:rsid w:val="00D52D8A"/>
    <w:rsid w:val="00D52F74"/>
    <w:rsid w:val="00D53025"/>
    <w:rsid w:val="00D5310D"/>
    <w:rsid w:val="00D5337C"/>
    <w:rsid w:val="00D5341B"/>
    <w:rsid w:val="00D53829"/>
    <w:rsid w:val="00D53AEF"/>
    <w:rsid w:val="00D53CA4"/>
    <w:rsid w:val="00D53CC5"/>
    <w:rsid w:val="00D5402B"/>
    <w:rsid w:val="00D5442A"/>
    <w:rsid w:val="00D547DC"/>
    <w:rsid w:val="00D5483D"/>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44B"/>
    <w:rsid w:val="00D56742"/>
    <w:rsid w:val="00D56909"/>
    <w:rsid w:val="00D56E7A"/>
    <w:rsid w:val="00D570AA"/>
    <w:rsid w:val="00D5715C"/>
    <w:rsid w:val="00D57162"/>
    <w:rsid w:val="00D572FD"/>
    <w:rsid w:val="00D57354"/>
    <w:rsid w:val="00D573CF"/>
    <w:rsid w:val="00D57416"/>
    <w:rsid w:val="00D57600"/>
    <w:rsid w:val="00D57651"/>
    <w:rsid w:val="00D57C11"/>
    <w:rsid w:val="00D57CFB"/>
    <w:rsid w:val="00D57DDC"/>
    <w:rsid w:val="00D57F04"/>
    <w:rsid w:val="00D6013A"/>
    <w:rsid w:val="00D60202"/>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3F7"/>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D81"/>
    <w:rsid w:val="00D64F22"/>
    <w:rsid w:val="00D6500F"/>
    <w:rsid w:val="00D651B9"/>
    <w:rsid w:val="00D65223"/>
    <w:rsid w:val="00D65318"/>
    <w:rsid w:val="00D65362"/>
    <w:rsid w:val="00D654DF"/>
    <w:rsid w:val="00D655BE"/>
    <w:rsid w:val="00D65682"/>
    <w:rsid w:val="00D656FE"/>
    <w:rsid w:val="00D65900"/>
    <w:rsid w:val="00D65976"/>
    <w:rsid w:val="00D65D6A"/>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BB8"/>
    <w:rsid w:val="00D70CB1"/>
    <w:rsid w:val="00D70F83"/>
    <w:rsid w:val="00D70FF2"/>
    <w:rsid w:val="00D71068"/>
    <w:rsid w:val="00D710DF"/>
    <w:rsid w:val="00D712F3"/>
    <w:rsid w:val="00D7174C"/>
    <w:rsid w:val="00D71A37"/>
    <w:rsid w:val="00D71B93"/>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AD0"/>
    <w:rsid w:val="00D74D67"/>
    <w:rsid w:val="00D74E7B"/>
    <w:rsid w:val="00D74F6C"/>
    <w:rsid w:val="00D75130"/>
    <w:rsid w:val="00D752F0"/>
    <w:rsid w:val="00D757E9"/>
    <w:rsid w:val="00D758E8"/>
    <w:rsid w:val="00D75D39"/>
    <w:rsid w:val="00D75D8D"/>
    <w:rsid w:val="00D75F7D"/>
    <w:rsid w:val="00D75F8C"/>
    <w:rsid w:val="00D75FAE"/>
    <w:rsid w:val="00D75FFB"/>
    <w:rsid w:val="00D76171"/>
    <w:rsid w:val="00D7640B"/>
    <w:rsid w:val="00D76482"/>
    <w:rsid w:val="00D76495"/>
    <w:rsid w:val="00D764B1"/>
    <w:rsid w:val="00D76524"/>
    <w:rsid w:val="00D76620"/>
    <w:rsid w:val="00D76A26"/>
    <w:rsid w:val="00D76AFB"/>
    <w:rsid w:val="00D76CC6"/>
    <w:rsid w:val="00D76E8A"/>
    <w:rsid w:val="00D76F88"/>
    <w:rsid w:val="00D77121"/>
    <w:rsid w:val="00D77411"/>
    <w:rsid w:val="00D775B4"/>
    <w:rsid w:val="00D7781D"/>
    <w:rsid w:val="00D779FC"/>
    <w:rsid w:val="00D77A6B"/>
    <w:rsid w:val="00D77A80"/>
    <w:rsid w:val="00D77BA9"/>
    <w:rsid w:val="00D77CEF"/>
    <w:rsid w:val="00D77E69"/>
    <w:rsid w:val="00D800B4"/>
    <w:rsid w:val="00D80320"/>
    <w:rsid w:val="00D8033B"/>
    <w:rsid w:val="00D80580"/>
    <w:rsid w:val="00D805FF"/>
    <w:rsid w:val="00D81489"/>
    <w:rsid w:val="00D81560"/>
    <w:rsid w:val="00D8168B"/>
    <w:rsid w:val="00D818DE"/>
    <w:rsid w:val="00D81901"/>
    <w:rsid w:val="00D81BE7"/>
    <w:rsid w:val="00D81CCA"/>
    <w:rsid w:val="00D822A3"/>
    <w:rsid w:val="00D822AE"/>
    <w:rsid w:val="00D82885"/>
    <w:rsid w:val="00D828DD"/>
    <w:rsid w:val="00D829F9"/>
    <w:rsid w:val="00D82AD0"/>
    <w:rsid w:val="00D83214"/>
    <w:rsid w:val="00D83418"/>
    <w:rsid w:val="00D834AD"/>
    <w:rsid w:val="00D836FF"/>
    <w:rsid w:val="00D83A6D"/>
    <w:rsid w:val="00D83B61"/>
    <w:rsid w:val="00D83E48"/>
    <w:rsid w:val="00D8402F"/>
    <w:rsid w:val="00D84169"/>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63"/>
    <w:rsid w:val="00D869BB"/>
    <w:rsid w:val="00D86CCA"/>
    <w:rsid w:val="00D86E5D"/>
    <w:rsid w:val="00D86E9F"/>
    <w:rsid w:val="00D8707E"/>
    <w:rsid w:val="00D8708C"/>
    <w:rsid w:val="00D87096"/>
    <w:rsid w:val="00D87B2B"/>
    <w:rsid w:val="00D87D2D"/>
    <w:rsid w:val="00D90060"/>
    <w:rsid w:val="00D901C7"/>
    <w:rsid w:val="00D904EA"/>
    <w:rsid w:val="00D9070A"/>
    <w:rsid w:val="00D90768"/>
    <w:rsid w:val="00D907D9"/>
    <w:rsid w:val="00D90A15"/>
    <w:rsid w:val="00D90CCC"/>
    <w:rsid w:val="00D913AC"/>
    <w:rsid w:val="00D914DC"/>
    <w:rsid w:val="00D91826"/>
    <w:rsid w:val="00D91B7A"/>
    <w:rsid w:val="00D91C23"/>
    <w:rsid w:val="00D91C35"/>
    <w:rsid w:val="00D91C7B"/>
    <w:rsid w:val="00D91CFB"/>
    <w:rsid w:val="00D91EB4"/>
    <w:rsid w:val="00D920CB"/>
    <w:rsid w:val="00D922F2"/>
    <w:rsid w:val="00D9230E"/>
    <w:rsid w:val="00D929C9"/>
    <w:rsid w:val="00D92B45"/>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3D7"/>
    <w:rsid w:val="00D9541D"/>
    <w:rsid w:val="00D95758"/>
    <w:rsid w:val="00D958D4"/>
    <w:rsid w:val="00D95905"/>
    <w:rsid w:val="00D9594A"/>
    <w:rsid w:val="00D95F63"/>
    <w:rsid w:val="00D96162"/>
    <w:rsid w:val="00D969B9"/>
    <w:rsid w:val="00D96EEE"/>
    <w:rsid w:val="00D96F55"/>
    <w:rsid w:val="00D97183"/>
    <w:rsid w:val="00D971AA"/>
    <w:rsid w:val="00D972CC"/>
    <w:rsid w:val="00D97335"/>
    <w:rsid w:val="00D976ED"/>
    <w:rsid w:val="00D9779E"/>
    <w:rsid w:val="00D97A12"/>
    <w:rsid w:val="00D97B79"/>
    <w:rsid w:val="00D97C9B"/>
    <w:rsid w:val="00D97D44"/>
    <w:rsid w:val="00D97DE2"/>
    <w:rsid w:val="00D97E30"/>
    <w:rsid w:val="00D97F28"/>
    <w:rsid w:val="00DA0427"/>
    <w:rsid w:val="00DA04BA"/>
    <w:rsid w:val="00DA0574"/>
    <w:rsid w:val="00DA06BC"/>
    <w:rsid w:val="00DA0797"/>
    <w:rsid w:val="00DA08BE"/>
    <w:rsid w:val="00DA0D0C"/>
    <w:rsid w:val="00DA0F9D"/>
    <w:rsid w:val="00DA10C7"/>
    <w:rsid w:val="00DA10CA"/>
    <w:rsid w:val="00DA1159"/>
    <w:rsid w:val="00DA1199"/>
    <w:rsid w:val="00DA122F"/>
    <w:rsid w:val="00DA125B"/>
    <w:rsid w:val="00DA14BB"/>
    <w:rsid w:val="00DA15CD"/>
    <w:rsid w:val="00DA162F"/>
    <w:rsid w:val="00DA1694"/>
    <w:rsid w:val="00DA1753"/>
    <w:rsid w:val="00DA19BA"/>
    <w:rsid w:val="00DA1CC7"/>
    <w:rsid w:val="00DA1CD8"/>
    <w:rsid w:val="00DA1E1E"/>
    <w:rsid w:val="00DA1EB9"/>
    <w:rsid w:val="00DA1FC4"/>
    <w:rsid w:val="00DA1FF3"/>
    <w:rsid w:val="00DA2000"/>
    <w:rsid w:val="00DA2025"/>
    <w:rsid w:val="00DA20A0"/>
    <w:rsid w:val="00DA217C"/>
    <w:rsid w:val="00DA24ED"/>
    <w:rsid w:val="00DA25B5"/>
    <w:rsid w:val="00DA28BC"/>
    <w:rsid w:val="00DA2A98"/>
    <w:rsid w:val="00DA2BD0"/>
    <w:rsid w:val="00DA2D6E"/>
    <w:rsid w:val="00DA2E74"/>
    <w:rsid w:val="00DA2EA0"/>
    <w:rsid w:val="00DA2EEA"/>
    <w:rsid w:val="00DA2EF2"/>
    <w:rsid w:val="00DA30DF"/>
    <w:rsid w:val="00DA337E"/>
    <w:rsid w:val="00DA382D"/>
    <w:rsid w:val="00DA38D2"/>
    <w:rsid w:val="00DA39EA"/>
    <w:rsid w:val="00DA3A07"/>
    <w:rsid w:val="00DA3A4A"/>
    <w:rsid w:val="00DA3D02"/>
    <w:rsid w:val="00DA3D11"/>
    <w:rsid w:val="00DA3F7B"/>
    <w:rsid w:val="00DA4168"/>
    <w:rsid w:val="00DA439C"/>
    <w:rsid w:val="00DA43E0"/>
    <w:rsid w:val="00DA442D"/>
    <w:rsid w:val="00DA44B4"/>
    <w:rsid w:val="00DA4564"/>
    <w:rsid w:val="00DA46CE"/>
    <w:rsid w:val="00DA4986"/>
    <w:rsid w:val="00DA4AEA"/>
    <w:rsid w:val="00DA4B05"/>
    <w:rsid w:val="00DA4B18"/>
    <w:rsid w:val="00DA4DD2"/>
    <w:rsid w:val="00DA5286"/>
    <w:rsid w:val="00DA54DA"/>
    <w:rsid w:val="00DA563D"/>
    <w:rsid w:val="00DA5911"/>
    <w:rsid w:val="00DA5AD3"/>
    <w:rsid w:val="00DA5CE5"/>
    <w:rsid w:val="00DA5DC2"/>
    <w:rsid w:val="00DA5EA2"/>
    <w:rsid w:val="00DA60EB"/>
    <w:rsid w:val="00DA61DF"/>
    <w:rsid w:val="00DA6387"/>
    <w:rsid w:val="00DA6451"/>
    <w:rsid w:val="00DA68CB"/>
    <w:rsid w:val="00DA6A78"/>
    <w:rsid w:val="00DA6ABE"/>
    <w:rsid w:val="00DA711C"/>
    <w:rsid w:val="00DA71BD"/>
    <w:rsid w:val="00DA71D8"/>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0EE4"/>
    <w:rsid w:val="00DB1087"/>
    <w:rsid w:val="00DB1286"/>
    <w:rsid w:val="00DB12BC"/>
    <w:rsid w:val="00DB12D5"/>
    <w:rsid w:val="00DB12FA"/>
    <w:rsid w:val="00DB149C"/>
    <w:rsid w:val="00DB156E"/>
    <w:rsid w:val="00DB19AC"/>
    <w:rsid w:val="00DB1B1E"/>
    <w:rsid w:val="00DB1DED"/>
    <w:rsid w:val="00DB1E18"/>
    <w:rsid w:val="00DB1F3D"/>
    <w:rsid w:val="00DB1FD7"/>
    <w:rsid w:val="00DB204B"/>
    <w:rsid w:val="00DB2451"/>
    <w:rsid w:val="00DB2680"/>
    <w:rsid w:val="00DB26E6"/>
    <w:rsid w:val="00DB29D5"/>
    <w:rsid w:val="00DB2BFF"/>
    <w:rsid w:val="00DB2C2A"/>
    <w:rsid w:val="00DB2DAB"/>
    <w:rsid w:val="00DB2FB0"/>
    <w:rsid w:val="00DB2FB7"/>
    <w:rsid w:val="00DB31B8"/>
    <w:rsid w:val="00DB31C7"/>
    <w:rsid w:val="00DB3388"/>
    <w:rsid w:val="00DB350C"/>
    <w:rsid w:val="00DB3668"/>
    <w:rsid w:val="00DB3B82"/>
    <w:rsid w:val="00DB3E6C"/>
    <w:rsid w:val="00DB3F83"/>
    <w:rsid w:val="00DB3FD0"/>
    <w:rsid w:val="00DB40E4"/>
    <w:rsid w:val="00DB43B3"/>
    <w:rsid w:val="00DB458B"/>
    <w:rsid w:val="00DB45AE"/>
    <w:rsid w:val="00DB46A1"/>
    <w:rsid w:val="00DB47D4"/>
    <w:rsid w:val="00DB4A71"/>
    <w:rsid w:val="00DB4E88"/>
    <w:rsid w:val="00DB4FFB"/>
    <w:rsid w:val="00DB52BE"/>
    <w:rsid w:val="00DB52D6"/>
    <w:rsid w:val="00DB5591"/>
    <w:rsid w:val="00DB59BE"/>
    <w:rsid w:val="00DB5C96"/>
    <w:rsid w:val="00DB5E5A"/>
    <w:rsid w:val="00DB64AA"/>
    <w:rsid w:val="00DB64C7"/>
    <w:rsid w:val="00DB650F"/>
    <w:rsid w:val="00DB6530"/>
    <w:rsid w:val="00DB65B6"/>
    <w:rsid w:val="00DB675D"/>
    <w:rsid w:val="00DB67C0"/>
    <w:rsid w:val="00DB6979"/>
    <w:rsid w:val="00DB6D48"/>
    <w:rsid w:val="00DB6E6D"/>
    <w:rsid w:val="00DB7246"/>
    <w:rsid w:val="00DB725E"/>
    <w:rsid w:val="00DB77E4"/>
    <w:rsid w:val="00DB788F"/>
    <w:rsid w:val="00DB7DA3"/>
    <w:rsid w:val="00DB7ED7"/>
    <w:rsid w:val="00DB7F38"/>
    <w:rsid w:val="00DB7F63"/>
    <w:rsid w:val="00DC0040"/>
    <w:rsid w:val="00DC033B"/>
    <w:rsid w:val="00DC057B"/>
    <w:rsid w:val="00DC0AA2"/>
    <w:rsid w:val="00DC0B5B"/>
    <w:rsid w:val="00DC0C44"/>
    <w:rsid w:val="00DC0CF3"/>
    <w:rsid w:val="00DC0D4D"/>
    <w:rsid w:val="00DC1114"/>
    <w:rsid w:val="00DC123D"/>
    <w:rsid w:val="00DC1271"/>
    <w:rsid w:val="00DC149B"/>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7D3"/>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C7EAF"/>
    <w:rsid w:val="00DD0101"/>
    <w:rsid w:val="00DD01D4"/>
    <w:rsid w:val="00DD059A"/>
    <w:rsid w:val="00DD0731"/>
    <w:rsid w:val="00DD088D"/>
    <w:rsid w:val="00DD0895"/>
    <w:rsid w:val="00DD0A72"/>
    <w:rsid w:val="00DD0CC3"/>
    <w:rsid w:val="00DD0D8E"/>
    <w:rsid w:val="00DD0FD2"/>
    <w:rsid w:val="00DD1178"/>
    <w:rsid w:val="00DD11B2"/>
    <w:rsid w:val="00DD139A"/>
    <w:rsid w:val="00DD13BE"/>
    <w:rsid w:val="00DD1410"/>
    <w:rsid w:val="00DD147E"/>
    <w:rsid w:val="00DD16B3"/>
    <w:rsid w:val="00DD16E4"/>
    <w:rsid w:val="00DD170A"/>
    <w:rsid w:val="00DD1812"/>
    <w:rsid w:val="00DD182E"/>
    <w:rsid w:val="00DD1858"/>
    <w:rsid w:val="00DD1904"/>
    <w:rsid w:val="00DD1932"/>
    <w:rsid w:val="00DD1958"/>
    <w:rsid w:val="00DD197D"/>
    <w:rsid w:val="00DD1B10"/>
    <w:rsid w:val="00DD1B19"/>
    <w:rsid w:val="00DD1B23"/>
    <w:rsid w:val="00DD1F14"/>
    <w:rsid w:val="00DD213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4A5"/>
    <w:rsid w:val="00DD4C98"/>
    <w:rsid w:val="00DD4D0D"/>
    <w:rsid w:val="00DD4E09"/>
    <w:rsid w:val="00DD5017"/>
    <w:rsid w:val="00DD505A"/>
    <w:rsid w:val="00DD5679"/>
    <w:rsid w:val="00DD5968"/>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06A"/>
    <w:rsid w:val="00DE11F8"/>
    <w:rsid w:val="00DE1350"/>
    <w:rsid w:val="00DE1619"/>
    <w:rsid w:val="00DE1632"/>
    <w:rsid w:val="00DE17BD"/>
    <w:rsid w:val="00DE19A0"/>
    <w:rsid w:val="00DE19FA"/>
    <w:rsid w:val="00DE1AA1"/>
    <w:rsid w:val="00DE1C8F"/>
    <w:rsid w:val="00DE1F4E"/>
    <w:rsid w:val="00DE1F50"/>
    <w:rsid w:val="00DE20A4"/>
    <w:rsid w:val="00DE214B"/>
    <w:rsid w:val="00DE216A"/>
    <w:rsid w:val="00DE246D"/>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294"/>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395"/>
    <w:rsid w:val="00DE54CF"/>
    <w:rsid w:val="00DE56D3"/>
    <w:rsid w:val="00DE5719"/>
    <w:rsid w:val="00DE574B"/>
    <w:rsid w:val="00DE5890"/>
    <w:rsid w:val="00DE58FC"/>
    <w:rsid w:val="00DE5A89"/>
    <w:rsid w:val="00DE5DA0"/>
    <w:rsid w:val="00DE65A4"/>
    <w:rsid w:val="00DE6A95"/>
    <w:rsid w:val="00DE6D29"/>
    <w:rsid w:val="00DE7074"/>
    <w:rsid w:val="00DE7173"/>
    <w:rsid w:val="00DE718A"/>
    <w:rsid w:val="00DE722D"/>
    <w:rsid w:val="00DE7455"/>
    <w:rsid w:val="00DE762C"/>
    <w:rsid w:val="00DE764F"/>
    <w:rsid w:val="00DE77C6"/>
    <w:rsid w:val="00DE790A"/>
    <w:rsid w:val="00DE79D2"/>
    <w:rsid w:val="00DE7B77"/>
    <w:rsid w:val="00DE7C21"/>
    <w:rsid w:val="00DE7DEB"/>
    <w:rsid w:val="00DE7E2B"/>
    <w:rsid w:val="00DF02C6"/>
    <w:rsid w:val="00DF0395"/>
    <w:rsid w:val="00DF03B2"/>
    <w:rsid w:val="00DF03D2"/>
    <w:rsid w:val="00DF053B"/>
    <w:rsid w:val="00DF07B5"/>
    <w:rsid w:val="00DF0A20"/>
    <w:rsid w:val="00DF0A5A"/>
    <w:rsid w:val="00DF0E0B"/>
    <w:rsid w:val="00DF0E4F"/>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8D"/>
    <w:rsid w:val="00DF309B"/>
    <w:rsid w:val="00DF3325"/>
    <w:rsid w:val="00DF38BD"/>
    <w:rsid w:val="00DF3A80"/>
    <w:rsid w:val="00DF3D11"/>
    <w:rsid w:val="00DF3DBA"/>
    <w:rsid w:val="00DF3E21"/>
    <w:rsid w:val="00DF3FAE"/>
    <w:rsid w:val="00DF3FFD"/>
    <w:rsid w:val="00DF40B3"/>
    <w:rsid w:val="00DF416A"/>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5B"/>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3B7"/>
    <w:rsid w:val="00E014FF"/>
    <w:rsid w:val="00E017B0"/>
    <w:rsid w:val="00E01B43"/>
    <w:rsid w:val="00E01CEE"/>
    <w:rsid w:val="00E01EE2"/>
    <w:rsid w:val="00E01F3C"/>
    <w:rsid w:val="00E020FB"/>
    <w:rsid w:val="00E02184"/>
    <w:rsid w:val="00E0228A"/>
    <w:rsid w:val="00E0239C"/>
    <w:rsid w:val="00E023A3"/>
    <w:rsid w:val="00E025E9"/>
    <w:rsid w:val="00E02695"/>
    <w:rsid w:val="00E026CD"/>
    <w:rsid w:val="00E02924"/>
    <w:rsid w:val="00E02A31"/>
    <w:rsid w:val="00E02E05"/>
    <w:rsid w:val="00E02E60"/>
    <w:rsid w:val="00E02F96"/>
    <w:rsid w:val="00E02FC7"/>
    <w:rsid w:val="00E0305B"/>
    <w:rsid w:val="00E03072"/>
    <w:rsid w:val="00E03082"/>
    <w:rsid w:val="00E03299"/>
    <w:rsid w:val="00E03614"/>
    <w:rsid w:val="00E03643"/>
    <w:rsid w:val="00E03676"/>
    <w:rsid w:val="00E03D9E"/>
    <w:rsid w:val="00E04209"/>
    <w:rsid w:val="00E042DC"/>
    <w:rsid w:val="00E042E2"/>
    <w:rsid w:val="00E04380"/>
    <w:rsid w:val="00E04682"/>
    <w:rsid w:val="00E0470C"/>
    <w:rsid w:val="00E047BF"/>
    <w:rsid w:val="00E04BCE"/>
    <w:rsid w:val="00E04BE3"/>
    <w:rsid w:val="00E04F57"/>
    <w:rsid w:val="00E052BD"/>
    <w:rsid w:val="00E054A2"/>
    <w:rsid w:val="00E05589"/>
    <w:rsid w:val="00E055AC"/>
    <w:rsid w:val="00E055DB"/>
    <w:rsid w:val="00E0560F"/>
    <w:rsid w:val="00E05628"/>
    <w:rsid w:val="00E0573B"/>
    <w:rsid w:val="00E0575F"/>
    <w:rsid w:val="00E0597D"/>
    <w:rsid w:val="00E05A6E"/>
    <w:rsid w:val="00E05B05"/>
    <w:rsid w:val="00E05B74"/>
    <w:rsid w:val="00E05E6A"/>
    <w:rsid w:val="00E0604A"/>
    <w:rsid w:val="00E0686F"/>
    <w:rsid w:val="00E068AC"/>
    <w:rsid w:val="00E068F1"/>
    <w:rsid w:val="00E06AC9"/>
    <w:rsid w:val="00E06B9D"/>
    <w:rsid w:val="00E07332"/>
    <w:rsid w:val="00E077F0"/>
    <w:rsid w:val="00E077FB"/>
    <w:rsid w:val="00E07AB5"/>
    <w:rsid w:val="00E1031B"/>
    <w:rsid w:val="00E103D5"/>
    <w:rsid w:val="00E10662"/>
    <w:rsid w:val="00E10C82"/>
    <w:rsid w:val="00E110DB"/>
    <w:rsid w:val="00E11100"/>
    <w:rsid w:val="00E1117F"/>
    <w:rsid w:val="00E11280"/>
    <w:rsid w:val="00E1130D"/>
    <w:rsid w:val="00E1133C"/>
    <w:rsid w:val="00E1148C"/>
    <w:rsid w:val="00E114B4"/>
    <w:rsid w:val="00E11609"/>
    <w:rsid w:val="00E11675"/>
    <w:rsid w:val="00E118E4"/>
    <w:rsid w:val="00E11959"/>
    <w:rsid w:val="00E1199D"/>
    <w:rsid w:val="00E119FA"/>
    <w:rsid w:val="00E11A33"/>
    <w:rsid w:val="00E11A88"/>
    <w:rsid w:val="00E11ACB"/>
    <w:rsid w:val="00E12163"/>
    <w:rsid w:val="00E121ED"/>
    <w:rsid w:val="00E1234C"/>
    <w:rsid w:val="00E12395"/>
    <w:rsid w:val="00E123E6"/>
    <w:rsid w:val="00E127B9"/>
    <w:rsid w:val="00E127C5"/>
    <w:rsid w:val="00E1298F"/>
    <w:rsid w:val="00E12B37"/>
    <w:rsid w:val="00E12E86"/>
    <w:rsid w:val="00E12EE1"/>
    <w:rsid w:val="00E1308D"/>
    <w:rsid w:val="00E13131"/>
    <w:rsid w:val="00E132DC"/>
    <w:rsid w:val="00E13316"/>
    <w:rsid w:val="00E1334B"/>
    <w:rsid w:val="00E13429"/>
    <w:rsid w:val="00E13494"/>
    <w:rsid w:val="00E134C7"/>
    <w:rsid w:val="00E1355C"/>
    <w:rsid w:val="00E1387E"/>
    <w:rsid w:val="00E13EB9"/>
    <w:rsid w:val="00E14164"/>
    <w:rsid w:val="00E1437E"/>
    <w:rsid w:val="00E148F7"/>
    <w:rsid w:val="00E14AED"/>
    <w:rsid w:val="00E14D38"/>
    <w:rsid w:val="00E14F35"/>
    <w:rsid w:val="00E14F72"/>
    <w:rsid w:val="00E14FE9"/>
    <w:rsid w:val="00E1506A"/>
    <w:rsid w:val="00E1527F"/>
    <w:rsid w:val="00E155FD"/>
    <w:rsid w:val="00E1579E"/>
    <w:rsid w:val="00E157B2"/>
    <w:rsid w:val="00E15956"/>
    <w:rsid w:val="00E15A7A"/>
    <w:rsid w:val="00E15A7F"/>
    <w:rsid w:val="00E15D96"/>
    <w:rsid w:val="00E15FBF"/>
    <w:rsid w:val="00E16179"/>
    <w:rsid w:val="00E1621A"/>
    <w:rsid w:val="00E163FA"/>
    <w:rsid w:val="00E16428"/>
    <w:rsid w:val="00E16445"/>
    <w:rsid w:val="00E1687B"/>
    <w:rsid w:val="00E16C70"/>
    <w:rsid w:val="00E16CA0"/>
    <w:rsid w:val="00E16CA5"/>
    <w:rsid w:val="00E16CA7"/>
    <w:rsid w:val="00E16F6A"/>
    <w:rsid w:val="00E16FED"/>
    <w:rsid w:val="00E1736E"/>
    <w:rsid w:val="00E173E1"/>
    <w:rsid w:val="00E1756D"/>
    <w:rsid w:val="00E1784B"/>
    <w:rsid w:val="00E17A8B"/>
    <w:rsid w:val="00E17F5D"/>
    <w:rsid w:val="00E17FD3"/>
    <w:rsid w:val="00E200C0"/>
    <w:rsid w:val="00E20208"/>
    <w:rsid w:val="00E20487"/>
    <w:rsid w:val="00E2055A"/>
    <w:rsid w:val="00E2061C"/>
    <w:rsid w:val="00E20A48"/>
    <w:rsid w:val="00E20A4C"/>
    <w:rsid w:val="00E20CC9"/>
    <w:rsid w:val="00E20D88"/>
    <w:rsid w:val="00E2129D"/>
    <w:rsid w:val="00E21764"/>
    <w:rsid w:val="00E21A59"/>
    <w:rsid w:val="00E21B0D"/>
    <w:rsid w:val="00E21B2F"/>
    <w:rsid w:val="00E21BF8"/>
    <w:rsid w:val="00E21CC1"/>
    <w:rsid w:val="00E21DE3"/>
    <w:rsid w:val="00E22064"/>
    <w:rsid w:val="00E22096"/>
    <w:rsid w:val="00E22165"/>
    <w:rsid w:val="00E22418"/>
    <w:rsid w:val="00E22468"/>
    <w:rsid w:val="00E224AC"/>
    <w:rsid w:val="00E228CE"/>
    <w:rsid w:val="00E228EA"/>
    <w:rsid w:val="00E229A5"/>
    <w:rsid w:val="00E22A13"/>
    <w:rsid w:val="00E22A3B"/>
    <w:rsid w:val="00E22AD3"/>
    <w:rsid w:val="00E22F91"/>
    <w:rsid w:val="00E2314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2A4"/>
    <w:rsid w:val="00E263F0"/>
    <w:rsid w:val="00E26497"/>
    <w:rsid w:val="00E2655A"/>
    <w:rsid w:val="00E26ED4"/>
    <w:rsid w:val="00E27008"/>
    <w:rsid w:val="00E2709A"/>
    <w:rsid w:val="00E27350"/>
    <w:rsid w:val="00E2750C"/>
    <w:rsid w:val="00E275D6"/>
    <w:rsid w:val="00E27604"/>
    <w:rsid w:val="00E27696"/>
    <w:rsid w:val="00E2787A"/>
    <w:rsid w:val="00E27930"/>
    <w:rsid w:val="00E27B34"/>
    <w:rsid w:val="00E27B4F"/>
    <w:rsid w:val="00E27D22"/>
    <w:rsid w:val="00E27E94"/>
    <w:rsid w:val="00E27F7A"/>
    <w:rsid w:val="00E30148"/>
    <w:rsid w:val="00E30215"/>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51"/>
    <w:rsid w:val="00E336D3"/>
    <w:rsid w:val="00E3383F"/>
    <w:rsid w:val="00E33A47"/>
    <w:rsid w:val="00E33AB3"/>
    <w:rsid w:val="00E33AE6"/>
    <w:rsid w:val="00E33AFE"/>
    <w:rsid w:val="00E33B16"/>
    <w:rsid w:val="00E33CC7"/>
    <w:rsid w:val="00E33CCC"/>
    <w:rsid w:val="00E3440E"/>
    <w:rsid w:val="00E344D2"/>
    <w:rsid w:val="00E3472B"/>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BDB"/>
    <w:rsid w:val="00E36FED"/>
    <w:rsid w:val="00E3787A"/>
    <w:rsid w:val="00E37AFC"/>
    <w:rsid w:val="00E37C0B"/>
    <w:rsid w:val="00E37C59"/>
    <w:rsid w:val="00E37C9D"/>
    <w:rsid w:val="00E37D14"/>
    <w:rsid w:val="00E37FF7"/>
    <w:rsid w:val="00E37FFA"/>
    <w:rsid w:val="00E400A4"/>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17F"/>
    <w:rsid w:val="00E4223A"/>
    <w:rsid w:val="00E423FE"/>
    <w:rsid w:val="00E42867"/>
    <w:rsid w:val="00E42946"/>
    <w:rsid w:val="00E42BE1"/>
    <w:rsid w:val="00E42DB1"/>
    <w:rsid w:val="00E42FEE"/>
    <w:rsid w:val="00E43175"/>
    <w:rsid w:val="00E431C3"/>
    <w:rsid w:val="00E43496"/>
    <w:rsid w:val="00E434E6"/>
    <w:rsid w:val="00E4376D"/>
    <w:rsid w:val="00E438BC"/>
    <w:rsid w:val="00E43B5D"/>
    <w:rsid w:val="00E43C1E"/>
    <w:rsid w:val="00E43D79"/>
    <w:rsid w:val="00E43D8D"/>
    <w:rsid w:val="00E440AD"/>
    <w:rsid w:val="00E440D4"/>
    <w:rsid w:val="00E4437D"/>
    <w:rsid w:val="00E444C3"/>
    <w:rsid w:val="00E444D6"/>
    <w:rsid w:val="00E44578"/>
    <w:rsid w:val="00E445CA"/>
    <w:rsid w:val="00E44691"/>
    <w:rsid w:val="00E4472E"/>
    <w:rsid w:val="00E449AA"/>
    <w:rsid w:val="00E44C8C"/>
    <w:rsid w:val="00E44E32"/>
    <w:rsid w:val="00E44E65"/>
    <w:rsid w:val="00E44FB5"/>
    <w:rsid w:val="00E4503B"/>
    <w:rsid w:val="00E45152"/>
    <w:rsid w:val="00E45299"/>
    <w:rsid w:val="00E454F1"/>
    <w:rsid w:val="00E455A9"/>
    <w:rsid w:val="00E4569A"/>
    <w:rsid w:val="00E457BA"/>
    <w:rsid w:val="00E4580D"/>
    <w:rsid w:val="00E45997"/>
    <w:rsid w:val="00E45A34"/>
    <w:rsid w:val="00E45B69"/>
    <w:rsid w:val="00E45CB9"/>
    <w:rsid w:val="00E461B4"/>
    <w:rsid w:val="00E463DB"/>
    <w:rsid w:val="00E46506"/>
    <w:rsid w:val="00E4675D"/>
    <w:rsid w:val="00E46B7C"/>
    <w:rsid w:val="00E46C05"/>
    <w:rsid w:val="00E46CFF"/>
    <w:rsid w:val="00E46DDC"/>
    <w:rsid w:val="00E46EAC"/>
    <w:rsid w:val="00E46EC7"/>
    <w:rsid w:val="00E47075"/>
    <w:rsid w:val="00E47475"/>
    <w:rsid w:val="00E4782F"/>
    <w:rsid w:val="00E47AF3"/>
    <w:rsid w:val="00E47B6C"/>
    <w:rsid w:val="00E47BF9"/>
    <w:rsid w:val="00E47E1D"/>
    <w:rsid w:val="00E47E5C"/>
    <w:rsid w:val="00E50109"/>
    <w:rsid w:val="00E5013C"/>
    <w:rsid w:val="00E5028E"/>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0E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1FD"/>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1FC"/>
    <w:rsid w:val="00E60285"/>
    <w:rsid w:val="00E6035C"/>
    <w:rsid w:val="00E60423"/>
    <w:rsid w:val="00E6065C"/>
    <w:rsid w:val="00E60C50"/>
    <w:rsid w:val="00E60EDF"/>
    <w:rsid w:val="00E61300"/>
    <w:rsid w:val="00E6130D"/>
    <w:rsid w:val="00E6133F"/>
    <w:rsid w:val="00E61645"/>
    <w:rsid w:val="00E6165B"/>
    <w:rsid w:val="00E61774"/>
    <w:rsid w:val="00E617A3"/>
    <w:rsid w:val="00E617D1"/>
    <w:rsid w:val="00E61960"/>
    <w:rsid w:val="00E619A5"/>
    <w:rsid w:val="00E61D29"/>
    <w:rsid w:val="00E61EC6"/>
    <w:rsid w:val="00E61F62"/>
    <w:rsid w:val="00E622DD"/>
    <w:rsid w:val="00E622E4"/>
    <w:rsid w:val="00E6231D"/>
    <w:rsid w:val="00E6246A"/>
    <w:rsid w:val="00E62501"/>
    <w:rsid w:val="00E6258A"/>
    <w:rsid w:val="00E62891"/>
    <w:rsid w:val="00E62BEE"/>
    <w:rsid w:val="00E62CBE"/>
    <w:rsid w:val="00E62ED4"/>
    <w:rsid w:val="00E62FAA"/>
    <w:rsid w:val="00E630C5"/>
    <w:rsid w:val="00E63151"/>
    <w:rsid w:val="00E6316E"/>
    <w:rsid w:val="00E6335A"/>
    <w:rsid w:val="00E633E7"/>
    <w:rsid w:val="00E63AA6"/>
    <w:rsid w:val="00E63AE7"/>
    <w:rsid w:val="00E63C3A"/>
    <w:rsid w:val="00E63E24"/>
    <w:rsid w:val="00E641D8"/>
    <w:rsid w:val="00E6454A"/>
    <w:rsid w:val="00E6459D"/>
    <w:rsid w:val="00E647AA"/>
    <w:rsid w:val="00E6483C"/>
    <w:rsid w:val="00E648D6"/>
    <w:rsid w:val="00E64A3B"/>
    <w:rsid w:val="00E64AFD"/>
    <w:rsid w:val="00E64B42"/>
    <w:rsid w:val="00E64EA2"/>
    <w:rsid w:val="00E6507B"/>
    <w:rsid w:val="00E65AC5"/>
    <w:rsid w:val="00E65D33"/>
    <w:rsid w:val="00E65F5C"/>
    <w:rsid w:val="00E65FE6"/>
    <w:rsid w:val="00E66091"/>
    <w:rsid w:val="00E6610E"/>
    <w:rsid w:val="00E6624C"/>
    <w:rsid w:val="00E66283"/>
    <w:rsid w:val="00E662B6"/>
    <w:rsid w:val="00E664E0"/>
    <w:rsid w:val="00E666F1"/>
    <w:rsid w:val="00E667B3"/>
    <w:rsid w:val="00E66871"/>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C93"/>
    <w:rsid w:val="00E70D1C"/>
    <w:rsid w:val="00E70D51"/>
    <w:rsid w:val="00E70D6C"/>
    <w:rsid w:val="00E70DA8"/>
    <w:rsid w:val="00E70DB2"/>
    <w:rsid w:val="00E70DCF"/>
    <w:rsid w:val="00E70E22"/>
    <w:rsid w:val="00E70EEE"/>
    <w:rsid w:val="00E71084"/>
    <w:rsid w:val="00E715B6"/>
    <w:rsid w:val="00E71A1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CEC"/>
    <w:rsid w:val="00E73D68"/>
    <w:rsid w:val="00E73D83"/>
    <w:rsid w:val="00E73E3F"/>
    <w:rsid w:val="00E73EAA"/>
    <w:rsid w:val="00E73FC4"/>
    <w:rsid w:val="00E74112"/>
    <w:rsid w:val="00E741C6"/>
    <w:rsid w:val="00E74403"/>
    <w:rsid w:val="00E745F5"/>
    <w:rsid w:val="00E74760"/>
    <w:rsid w:val="00E74783"/>
    <w:rsid w:val="00E74B07"/>
    <w:rsid w:val="00E74B27"/>
    <w:rsid w:val="00E74B57"/>
    <w:rsid w:val="00E74BC2"/>
    <w:rsid w:val="00E74CA1"/>
    <w:rsid w:val="00E74E16"/>
    <w:rsid w:val="00E74E19"/>
    <w:rsid w:val="00E74FD0"/>
    <w:rsid w:val="00E75299"/>
    <w:rsid w:val="00E75560"/>
    <w:rsid w:val="00E755D4"/>
    <w:rsid w:val="00E75655"/>
    <w:rsid w:val="00E757CD"/>
    <w:rsid w:val="00E75913"/>
    <w:rsid w:val="00E7597F"/>
    <w:rsid w:val="00E75A68"/>
    <w:rsid w:val="00E75AC7"/>
    <w:rsid w:val="00E75AFC"/>
    <w:rsid w:val="00E75B94"/>
    <w:rsid w:val="00E75BFD"/>
    <w:rsid w:val="00E75D85"/>
    <w:rsid w:val="00E75DDA"/>
    <w:rsid w:val="00E75DFF"/>
    <w:rsid w:val="00E761E9"/>
    <w:rsid w:val="00E761F4"/>
    <w:rsid w:val="00E76215"/>
    <w:rsid w:val="00E76306"/>
    <w:rsid w:val="00E7655A"/>
    <w:rsid w:val="00E766F8"/>
    <w:rsid w:val="00E76A17"/>
    <w:rsid w:val="00E76BA2"/>
    <w:rsid w:val="00E76BFF"/>
    <w:rsid w:val="00E76C7F"/>
    <w:rsid w:val="00E76D30"/>
    <w:rsid w:val="00E76D50"/>
    <w:rsid w:val="00E76ECF"/>
    <w:rsid w:val="00E76F31"/>
    <w:rsid w:val="00E76FA1"/>
    <w:rsid w:val="00E7704A"/>
    <w:rsid w:val="00E771CE"/>
    <w:rsid w:val="00E7743F"/>
    <w:rsid w:val="00E77893"/>
    <w:rsid w:val="00E77929"/>
    <w:rsid w:val="00E77B17"/>
    <w:rsid w:val="00E77D1A"/>
    <w:rsid w:val="00E77E9E"/>
    <w:rsid w:val="00E80032"/>
    <w:rsid w:val="00E80128"/>
    <w:rsid w:val="00E8022C"/>
    <w:rsid w:val="00E803D1"/>
    <w:rsid w:val="00E80A44"/>
    <w:rsid w:val="00E80AE1"/>
    <w:rsid w:val="00E80B96"/>
    <w:rsid w:val="00E80C07"/>
    <w:rsid w:val="00E80C28"/>
    <w:rsid w:val="00E80CB2"/>
    <w:rsid w:val="00E80D1E"/>
    <w:rsid w:val="00E80D87"/>
    <w:rsid w:val="00E80F54"/>
    <w:rsid w:val="00E80F56"/>
    <w:rsid w:val="00E81012"/>
    <w:rsid w:val="00E8120C"/>
    <w:rsid w:val="00E812E4"/>
    <w:rsid w:val="00E8132F"/>
    <w:rsid w:val="00E814F9"/>
    <w:rsid w:val="00E815CA"/>
    <w:rsid w:val="00E815D0"/>
    <w:rsid w:val="00E816EE"/>
    <w:rsid w:val="00E816FD"/>
    <w:rsid w:val="00E817BF"/>
    <w:rsid w:val="00E817C0"/>
    <w:rsid w:val="00E8188E"/>
    <w:rsid w:val="00E8189E"/>
    <w:rsid w:val="00E819AF"/>
    <w:rsid w:val="00E81ECB"/>
    <w:rsid w:val="00E82544"/>
    <w:rsid w:val="00E8258F"/>
    <w:rsid w:val="00E82A57"/>
    <w:rsid w:val="00E82DDA"/>
    <w:rsid w:val="00E82F0F"/>
    <w:rsid w:val="00E831CC"/>
    <w:rsid w:val="00E8320A"/>
    <w:rsid w:val="00E837F8"/>
    <w:rsid w:val="00E839F7"/>
    <w:rsid w:val="00E83ED3"/>
    <w:rsid w:val="00E8404E"/>
    <w:rsid w:val="00E84155"/>
    <w:rsid w:val="00E84780"/>
    <w:rsid w:val="00E84850"/>
    <w:rsid w:val="00E84BE4"/>
    <w:rsid w:val="00E84C2B"/>
    <w:rsid w:val="00E84D9E"/>
    <w:rsid w:val="00E84DFB"/>
    <w:rsid w:val="00E8517D"/>
    <w:rsid w:val="00E852C7"/>
    <w:rsid w:val="00E853F7"/>
    <w:rsid w:val="00E8550D"/>
    <w:rsid w:val="00E857B8"/>
    <w:rsid w:val="00E858B0"/>
    <w:rsid w:val="00E85A6E"/>
    <w:rsid w:val="00E85B63"/>
    <w:rsid w:val="00E85BA9"/>
    <w:rsid w:val="00E85BCA"/>
    <w:rsid w:val="00E85CCE"/>
    <w:rsid w:val="00E85EB9"/>
    <w:rsid w:val="00E8624B"/>
    <w:rsid w:val="00E863B5"/>
    <w:rsid w:val="00E86472"/>
    <w:rsid w:val="00E8692E"/>
    <w:rsid w:val="00E86A67"/>
    <w:rsid w:val="00E86C12"/>
    <w:rsid w:val="00E86C33"/>
    <w:rsid w:val="00E86DDD"/>
    <w:rsid w:val="00E86F77"/>
    <w:rsid w:val="00E87119"/>
    <w:rsid w:val="00E87335"/>
    <w:rsid w:val="00E87424"/>
    <w:rsid w:val="00E87771"/>
    <w:rsid w:val="00E877EB"/>
    <w:rsid w:val="00E87871"/>
    <w:rsid w:val="00E8796D"/>
    <w:rsid w:val="00E87B7E"/>
    <w:rsid w:val="00E9040F"/>
    <w:rsid w:val="00E9044B"/>
    <w:rsid w:val="00E90638"/>
    <w:rsid w:val="00E907D3"/>
    <w:rsid w:val="00E907E1"/>
    <w:rsid w:val="00E909F6"/>
    <w:rsid w:val="00E90EA1"/>
    <w:rsid w:val="00E90FF6"/>
    <w:rsid w:val="00E91094"/>
    <w:rsid w:val="00E910C1"/>
    <w:rsid w:val="00E91165"/>
    <w:rsid w:val="00E91283"/>
    <w:rsid w:val="00E912AE"/>
    <w:rsid w:val="00E914E9"/>
    <w:rsid w:val="00E91529"/>
    <w:rsid w:val="00E91806"/>
    <w:rsid w:val="00E91895"/>
    <w:rsid w:val="00E91A26"/>
    <w:rsid w:val="00E91BC7"/>
    <w:rsid w:val="00E91DB4"/>
    <w:rsid w:val="00E91FAB"/>
    <w:rsid w:val="00E91FFE"/>
    <w:rsid w:val="00E920A3"/>
    <w:rsid w:val="00E920BB"/>
    <w:rsid w:val="00E9212B"/>
    <w:rsid w:val="00E92336"/>
    <w:rsid w:val="00E924A3"/>
    <w:rsid w:val="00E92637"/>
    <w:rsid w:val="00E92687"/>
    <w:rsid w:val="00E92966"/>
    <w:rsid w:val="00E92E10"/>
    <w:rsid w:val="00E92E31"/>
    <w:rsid w:val="00E93095"/>
    <w:rsid w:val="00E9336D"/>
    <w:rsid w:val="00E93370"/>
    <w:rsid w:val="00E934DA"/>
    <w:rsid w:val="00E9358C"/>
    <w:rsid w:val="00E93693"/>
    <w:rsid w:val="00E93975"/>
    <w:rsid w:val="00E93A09"/>
    <w:rsid w:val="00E93A4E"/>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8F7"/>
    <w:rsid w:val="00E94939"/>
    <w:rsid w:val="00E949DC"/>
    <w:rsid w:val="00E95309"/>
    <w:rsid w:val="00E95720"/>
    <w:rsid w:val="00E95889"/>
    <w:rsid w:val="00E9596A"/>
    <w:rsid w:val="00E95AE5"/>
    <w:rsid w:val="00E95BC8"/>
    <w:rsid w:val="00E95E82"/>
    <w:rsid w:val="00E95F6D"/>
    <w:rsid w:val="00E960A0"/>
    <w:rsid w:val="00E962F6"/>
    <w:rsid w:val="00E9630B"/>
    <w:rsid w:val="00E9648D"/>
    <w:rsid w:val="00E96590"/>
    <w:rsid w:val="00E9660B"/>
    <w:rsid w:val="00E96661"/>
    <w:rsid w:val="00E96792"/>
    <w:rsid w:val="00E96BA9"/>
    <w:rsid w:val="00E96DCE"/>
    <w:rsid w:val="00E96E30"/>
    <w:rsid w:val="00E96E51"/>
    <w:rsid w:val="00E97058"/>
    <w:rsid w:val="00E97112"/>
    <w:rsid w:val="00E97169"/>
    <w:rsid w:val="00E9749D"/>
    <w:rsid w:val="00E975C0"/>
    <w:rsid w:val="00E97998"/>
    <w:rsid w:val="00E97BBF"/>
    <w:rsid w:val="00E97D92"/>
    <w:rsid w:val="00EA01E8"/>
    <w:rsid w:val="00EA0615"/>
    <w:rsid w:val="00EA070B"/>
    <w:rsid w:val="00EA0AF1"/>
    <w:rsid w:val="00EA0C44"/>
    <w:rsid w:val="00EA0C78"/>
    <w:rsid w:val="00EA0D62"/>
    <w:rsid w:val="00EA0D94"/>
    <w:rsid w:val="00EA0E42"/>
    <w:rsid w:val="00EA0F52"/>
    <w:rsid w:val="00EA0F81"/>
    <w:rsid w:val="00EA13DA"/>
    <w:rsid w:val="00EA1421"/>
    <w:rsid w:val="00EA1707"/>
    <w:rsid w:val="00EA17BC"/>
    <w:rsid w:val="00EA193C"/>
    <w:rsid w:val="00EA19CC"/>
    <w:rsid w:val="00EA1B3D"/>
    <w:rsid w:val="00EA1B45"/>
    <w:rsid w:val="00EA1D33"/>
    <w:rsid w:val="00EA1F7E"/>
    <w:rsid w:val="00EA20CF"/>
    <w:rsid w:val="00EA2133"/>
    <w:rsid w:val="00EA228E"/>
    <w:rsid w:val="00EA22A5"/>
    <w:rsid w:val="00EA23F9"/>
    <w:rsid w:val="00EA25C5"/>
    <w:rsid w:val="00EA262C"/>
    <w:rsid w:val="00EA2860"/>
    <w:rsid w:val="00EA29A9"/>
    <w:rsid w:val="00EA2EF0"/>
    <w:rsid w:val="00EA3129"/>
    <w:rsid w:val="00EA3585"/>
    <w:rsid w:val="00EA3873"/>
    <w:rsid w:val="00EA3A04"/>
    <w:rsid w:val="00EA3C12"/>
    <w:rsid w:val="00EA3E94"/>
    <w:rsid w:val="00EA4294"/>
    <w:rsid w:val="00EA44E2"/>
    <w:rsid w:val="00EA454B"/>
    <w:rsid w:val="00EA4666"/>
    <w:rsid w:val="00EA4A38"/>
    <w:rsid w:val="00EA4C5E"/>
    <w:rsid w:val="00EA4C7D"/>
    <w:rsid w:val="00EA4E0F"/>
    <w:rsid w:val="00EA4F01"/>
    <w:rsid w:val="00EA53B9"/>
    <w:rsid w:val="00EA5987"/>
    <w:rsid w:val="00EA5EF3"/>
    <w:rsid w:val="00EA5F63"/>
    <w:rsid w:val="00EA603A"/>
    <w:rsid w:val="00EA615C"/>
    <w:rsid w:val="00EA6266"/>
    <w:rsid w:val="00EA627A"/>
    <w:rsid w:val="00EA63F3"/>
    <w:rsid w:val="00EA653E"/>
    <w:rsid w:val="00EA65D7"/>
    <w:rsid w:val="00EA65E9"/>
    <w:rsid w:val="00EA6601"/>
    <w:rsid w:val="00EA6732"/>
    <w:rsid w:val="00EA67E8"/>
    <w:rsid w:val="00EA686E"/>
    <w:rsid w:val="00EA6936"/>
    <w:rsid w:val="00EA695E"/>
    <w:rsid w:val="00EA6B39"/>
    <w:rsid w:val="00EA6C0D"/>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A7FDC"/>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5"/>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B84"/>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B34"/>
    <w:rsid w:val="00EC0D62"/>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5AB"/>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276"/>
    <w:rsid w:val="00EC749A"/>
    <w:rsid w:val="00EC75C2"/>
    <w:rsid w:val="00EC76D5"/>
    <w:rsid w:val="00EC775A"/>
    <w:rsid w:val="00EC7A73"/>
    <w:rsid w:val="00EC7ADE"/>
    <w:rsid w:val="00EC7AF7"/>
    <w:rsid w:val="00EC7C48"/>
    <w:rsid w:val="00EC7C7C"/>
    <w:rsid w:val="00ED005B"/>
    <w:rsid w:val="00ED0099"/>
    <w:rsid w:val="00ED00DF"/>
    <w:rsid w:val="00ED055F"/>
    <w:rsid w:val="00ED076E"/>
    <w:rsid w:val="00ED07D1"/>
    <w:rsid w:val="00ED0B6B"/>
    <w:rsid w:val="00ED0B8B"/>
    <w:rsid w:val="00ED0C7E"/>
    <w:rsid w:val="00ED0CCC"/>
    <w:rsid w:val="00ED0D2D"/>
    <w:rsid w:val="00ED0D30"/>
    <w:rsid w:val="00ED0F79"/>
    <w:rsid w:val="00ED1310"/>
    <w:rsid w:val="00ED1645"/>
    <w:rsid w:val="00ED168B"/>
    <w:rsid w:val="00ED1783"/>
    <w:rsid w:val="00ED1810"/>
    <w:rsid w:val="00ED189A"/>
    <w:rsid w:val="00ED1B30"/>
    <w:rsid w:val="00ED1BFC"/>
    <w:rsid w:val="00ED1CDD"/>
    <w:rsid w:val="00ED1F0F"/>
    <w:rsid w:val="00ED1FCE"/>
    <w:rsid w:val="00ED201F"/>
    <w:rsid w:val="00ED21EB"/>
    <w:rsid w:val="00ED240D"/>
    <w:rsid w:val="00ED24D1"/>
    <w:rsid w:val="00ED25CA"/>
    <w:rsid w:val="00ED2710"/>
    <w:rsid w:val="00ED28E3"/>
    <w:rsid w:val="00ED28ED"/>
    <w:rsid w:val="00ED2982"/>
    <w:rsid w:val="00ED29BA"/>
    <w:rsid w:val="00ED2AE8"/>
    <w:rsid w:val="00ED2B59"/>
    <w:rsid w:val="00ED2CAC"/>
    <w:rsid w:val="00ED2E7C"/>
    <w:rsid w:val="00ED2F5B"/>
    <w:rsid w:val="00ED302B"/>
    <w:rsid w:val="00ED32D8"/>
    <w:rsid w:val="00ED3BFB"/>
    <w:rsid w:val="00ED3D75"/>
    <w:rsid w:val="00ED3E0A"/>
    <w:rsid w:val="00ED3FCD"/>
    <w:rsid w:val="00ED3FCE"/>
    <w:rsid w:val="00ED3FFC"/>
    <w:rsid w:val="00ED4198"/>
    <w:rsid w:val="00ED45BC"/>
    <w:rsid w:val="00ED479C"/>
    <w:rsid w:val="00ED49D7"/>
    <w:rsid w:val="00ED4A3F"/>
    <w:rsid w:val="00ED4AD7"/>
    <w:rsid w:val="00ED4B43"/>
    <w:rsid w:val="00ED4E18"/>
    <w:rsid w:val="00ED4E25"/>
    <w:rsid w:val="00ED4F28"/>
    <w:rsid w:val="00ED52B2"/>
    <w:rsid w:val="00ED54A5"/>
    <w:rsid w:val="00ED550A"/>
    <w:rsid w:val="00ED57CB"/>
    <w:rsid w:val="00ED5856"/>
    <w:rsid w:val="00ED5E93"/>
    <w:rsid w:val="00ED5E94"/>
    <w:rsid w:val="00ED6308"/>
    <w:rsid w:val="00ED67E4"/>
    <w:rsid w:val="00ED6D00"/>
    <w:rsid w:val="00ED6D0E"/>
    <w:rsid w:val="00ED6F16"/>
    <w:rsid w:val="00ED6F23"/>
    <w:rsid w:val="00ED70D9"/>
    <w:rsid w:val="00ED72CD"/>
    <w:rsid w:val="00ED7563"/>
    <w:rsid w:val="00ED79B4"/>
    <w:rsid w:val="00ED7A66"/>
    <w:rsid w:val="00ED7AEB"/>
    <w:rsid w:val="00ED7E9E"/>
    <w:rsid w:val="00ED7EF2"/>
    <w:rsid w:val="00EE0148"/>
    <w:rsid w:val="00EE0210"/>
    <w:rsid w:val="00EE066D"/>
    <w:rsid w:val="00EE078C"/>
    <w:rsid w:val="00EE0C08"/>
    <w:rsid w:val="00EE0F9A"/>
    <w:rsid w:val="00EE1188"/>
    <w:rsid w:val="00EE146E"/>
    <w:rsid w:val="00EE14EF"/>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558"/>
    <w:rsid w:val="00EE467F"/>
    <w:rsid w:val="00EE492B"/>
    <w:rsid w:val="00EE4C01"/>
    <w:rsid w:val="00EE4C5F"/>
    <w:rsid w:val="00EE4EC9"/>
    <w:rsid w:val="00EE517F"/>
    <w:rsid w:val="00EE53C3"/>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998"/>
    <w:rsid w:val="00EF1E0B"/>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0DD"/>
    <w:rsid w:val="00EF4340"/>
    <w:rsid w:val="00EF4465"/>
    <w:rsid w:val="00EF478E"/>
    <w:rsid w:val="00EF4859"/>
    <w:rsid w:val="00EF48E8"/>
    <w:rsid w:val="00EF4A91"/>
    <w:rsid w:val="00EF4D23"/>
    <w:rsid w:val="00EF4D9D"/>
    <w:rsid w:val="00EF4E55"/>
    <w:rsid w:val="00EF500A"/>
    <w:rsid w:val="00EF502C"/>
    <w:rsid w:val="00EF5076"/>
    <w:rsid w:val="00EF5384"/>
    <w:rsid w:val="00EF53A8"/>
    <w:rsid w:val="00EF53C8"/>
    <w:rsid w:val="00EF54A4"/>
    <w:rsid w:val="00EF571B"/>
    <w:rsid w:val="00EF5925"/>
    <w:rsid w:val="00EF5956"/>
    <w:rsid w:val="00EF59A4"/>
    <w:rsid w:val="00EF5A6C"/>
    <w:rsid w:val="00EF5B54"/>
    <w:rsid w:val="00EF5C6A"/>
    <w:rsid w:val="00EF5D33"/>
    <w:rsid w:val="00EF5DCF"/>
    <w:rsid w:val="00EF5E34"/>
    <w:rsid w:val="00EF5E3D"/>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89"/>
    <w:rsid w:val="00EF70DD"/>
    <w:rsid w:val="00EF71BE"/>
    <w:rsid w:val="00EF71F0"/>
    <w:rsid w:val="00EF735D"/>
    <w:rsid w:val="00EF7420"/>
    <w:rsid w:val="00EF74E4"/>
    <w:rsid w:val="00EF756F"/>
    <w:rsid w:val="00EF76D3"/>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6F"/>
    <w:rsid w:val="00F01273"/>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C7E"/>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D74"/>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45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C50"/>
    <w:rsid w:val="00F11FC4"/>
    <w:rsid w:val="00F11FDC"/>
    <w:rsid w:val="00F12254"/>
    <w:rsid w:val="00F127D4"/>
    <w:rsid w:val="00F128EB"/>
    <w:rsid w:val="00F129E7"/>
    <w:rsid w:val="00F12AFC"/>
    <w:rsid w:val="00F12D61"/>
    <w:rsid w:val="00F12D6D"/>
    <w:rsid w:val="00F12DE2"/>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4C"/>
    <w:rsid w:val="00F14393"/>
    <w:rsid w:val="00F14422"/>
    <w:rsid w:val="00F144A3"/>
    <w:rsid w:val="00F14579"/>
    <w:rsid w:val="00F1471D"/>
    <w:rsid w:val="00F14720"/>
    <w:rsid w:val="00F1481F"/>
    <w:rsid w:val="00F14966"/>
    <w:rsid w:val="00F14B05"/>
    <w:rsid w:val="00F14E18"/>
    <w:rsid w:val="00F14F15"/>
    <w:rsid w:val="00F1510F"/>
    <w:rsid w:val="00F153C9"/>
    <w:rsid w:val="00F15437"/>
    <w:rsid w:val="00F15555"/>
    <w:rsid w:val="00F15644"/>
    <w:rsid w:val="00F15712"/>
    <w:rsid w:val="00F158B0"/>
    <w:rsid w:val="00F15E5A"/>
    <w:rsid w:val="00F15F9C"/>
    <w:rsid w:val="00F1625A"/>
    <w:rsid w:val="00F1633F"/>
    <w:rsid w:val="00F164AC"/>
    <w:rsid w:val="00F166C5"/>
    <w:rsid w:val="00F16BB0"/>
    <w:rsid w:val="00F16CE8"/>
    <w:rsid w:val="00F16CFF"/>
    <w:rsid w:val="00F1702D"/>
    <w:rsid w:val="00F171B6"/>
    <w:rsid w:val="00F17202"/>
    <w:rsid w:val="00F17719"/>
    <w:rsid w:val="00F17838"/>
    <w:rsid w:val="00F1783F"/>
    <w:rsid w:val="00F17AB8"/>
    <w:rsid w:val="00F17D53"/>
    <w:rsid w:val="00F17D99"/>
    <w:rsid w:val="00F2035D"/>
    <w:rsid w:val="00F203F8"/>
    <w:rsid w:val="00F2052D"/>
    <w:rsid w:val="00F205A3"/>
    <w:rsid w:val="00F206BA"/>
    <w:rsid w:val="00F206C0"/>
    <w:rsid w:val="00F206F4"/>
    <w:rsid w:val="00F20B21"/>
    <w:rsid w:val="00F20CA3"/>
    <w:rsid w:val="00F20D13"/>
    <w:rsid w:val="00F20F79"/>
    <w:rsid w:val="00F21153"/>
    <w:rsid w:val="00F2126D"/>
    <w:rsid w:val="00F212C9"/>
    <w:rsid w:val="00F2138C"/>
    <w:rsid w:val="00F214A2"/>
    <w:rsid w:val="00F214E0"/>
    <w:rsid w:val="00F219F6"/>
    <w:rsid w:val="00F21A09"/>
    <w:rsid w:val="00F21B83"/>
    <w:rsid w:val="00F21D41"/>
    <w:rsid w:val="00F21D96"/>
    <w:rsid w:val="00F21E64"/>
    <w:rsid w:val="00F21EC8"/>
    <w:rsid w:val="00F21F8C"/>
    <w:rsid w:val="00F222EB"/>
    <w:rsid w:val="00F2235A"/>
    <w:rsid w:val="00F224E2"/>
    <w:rsid w:val="00F2259A"/>
    <w:rsid w:val="00F2263A"/>
    <w:rsid w:val="00F227E6"/>
    <w:rsid w:val="00F228D2"/>
    <w:rsid w:val="00F228FE"/>
    <w:rsid w:val="00F22A6D"/>
    <w:rsid w:val="00F22B0C"/>
    <w:rsid w:val="00F22D65"/>
    <w:rsid w:val="00F22D7C"/>
    <w:rsid w:val="00F22EBD"/>
    <w:rsid w:val="00F22F40"/>
    <w:rsid w:val="00F231CD"/>
    <w:rsid w:val="00F2344F"/>
    <w:rsid w:val="00F23462"/>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28"/>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706"/>
    <w:rsid w:val="00F258E9"/>
    <w:rsid w:val="00F259DA"/>
    <w:rsid w:val="00F25B86"/>
    <w:rsid w:val="00F25D88"/>
    <w:rsid w:val="00F25E27"/>
    <w:rsid w:val="00F25EA2"/>
    <w:rsid w:val="00F26000"/>
    <w:rsid w:val="00F262AD"/>
    <w:rsid w:val="00F26349"/>
    <w:rsid w:val="00F26580"/>
    <w:rsid w:val="00F26717"/>
    <w:rsid w:val="00F267B5"/>
    <w:rsid w:val="00F2698B"/>
    <w:rsid w:val="00F26A06"/>
    <w:rsid w:val="00F26A09"/>
    <w:rsid w:val="00F26A2A"/>
    <w:rsid w:val="00F26B83"/>
    <w:rsid w:val="00F26FD1"/>
    <w:rsid w:val="00F273B3"/>
    <w:rsid w:val="00F27411"/>
    <w:rsid w:val="00F27589"/>
    <w:rsid w:val="00F279BE"/>
    <w:rsid w:val="00F27AC0"/>
    <w:rsid w:val="00F27BF6"/>
    <w:rsid w:val="00F27D7C"/>
    <w:rsid w:val="00F27E8D"/>
    <w:rsid w:val="00F27EA6"/>
    <w:rsid w:val="00F27F4D"/>
    <w:rsid w:val="00F301D7"/>
    <w:rsid w:val="00F303A6"/>
    <w:rsid w:val="00F3041E"/>
    <w:rsid w:val="00F30581"/>
    <w:rsid w:val="00F305A1"/>
    <w:rsid w:val="00F306DB"/>
    <w:rsid w:val="00F30767"/>
    <w:rsid w:val="00F30CAD"/>
    <w:rsid w:val="00F30F61"/>
    <w:rsid w:val="00F30F96"/>
    <w:rsid w:val="00F3137A"/>
    <w:rsid w:val="00F31495"/>
    <w:rsid w:val="00F314AE"/>
    <w:rsid w:val="00F315DA"/>
    <w:rsid w:val="00F31690"/>
    <w:rsid w:val="00F316FA"/>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5F"/>
    <w:rsid w:val="00F336BB"/>
    <w:rsid w:val="00F33903"/>
    <w:rsid w:val="00F33B01"/>
    <w:rsid w:val="00F33D86"/>
    <w:rsid w:val="00F33F0D"/>
    <w:rsid w:val="00F34093"/>
    <w:rsid w:val="00F342EF"/>
    <w:rsid w:val="00F34553"/>
    <w:rsid w:val="00F345F4"/>
    <w:rsid w:val="00F346EC"/>
    <w:rsid w:val="00F34883"/>
    <w:rsid w:val="00F348A5"/>
    <w:rsid w:val="00F34B92"/>
    <w:rsid w:val="00F34BB6"/>
    <w:rsid w:val="00F34CEB"/>
    <w:rsid w:val="00F34F95"/>
    <w:rsid w:val="00F3514C"/>
    <w:rsid w:val="00F3516E"/>
    <w:rsid w:val="00F35369"/>
    <w:rsid w:val="00F353D6"/>
    <w:rsid w:val="00F3543F"/>
    <w:rsid w:val="00F356C5"/>
    <w:rsid w:val="00F356E0"/>
    <w:rsid w:val="00F35889"/>
    <w:rsid w:val="00F358FA"/>
    <w:rsid w:val="00F3592E"/>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204"/>
    <w:rsid w:val="00F374A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1"/>
    <w:rsid w:val="00F418DE"/>
    <w:rsid w:val="00F41A32"/>
    <w:rsid w:val="00F41A50"/>
    <w:rsid w:val="00F41AAA"/>
    <w:rsid w:val="00F41E1C"/>
    <w:rsid w:val="00F42015"/>
    <w:rsid w:val="00F420E3"/>
    <w:rsid w:val="00F4217C"/>
    <w:rsid w:val="00F423BA"/>
    <w:rsid w:val="00F427CD"/>
    <w:rsid w:val="00F42A46"/>
    <w:rsid w:val="00F42F05"/>
    <w:rsid w:val="00F42FF1"/>
    <w:rsid w:val="00F43544"/>
    <w:rsid w:val="00F435E5"/>
    <w:rsid w:val="00F435F7"/>
    <w:rsid w:val="00F43730"/>
    <w:rsid w:val="00F437EA"/>
    <w:rsid w:val="00F4396D"/>
    <w:rsid w:val="00F43E2F"/>
    <w:rsid w:val="00F43E39"/>
    <w:rsid w:val="00F43F9E"/>
    <w:rsid w:val="00F44415"/>
    <w:rsid w:val="00F444A9"/>
    <w:rsid w:val="00F444EC"/>
    <w:rsid w:val="00F4455B"/>
    <w:rsid w:val="00F44582"/>
    <w:rsid w:val="00F446B3"/>
    <w:rsid w:val="00F4477C"/>
    <w:rsid w:val="00F4477F"/>
    <w:rsid w:val="00F448E7"/>
    <w:rsid w:val="00F4495B"/>
    <w:rsid w:val="00F44BFB"/>
    <w:rsid w:val="00F44D8F"/>
    <w:rsid w:val="00F44EC2"/>
    <w:rsid w:val="00F4512C"/>
    <w:rsid w:val="00F4523B"/>
    <w:rsid w:val="00F454B0"/>
    <w:rsid w:val="00F454EC"/>
    <w:rsid w:val="00F456BA"/>
    <w:rsid w:val="00F458C7"/>
    <w:rsid w:val="00F45999"/>
    <w:rsid w:val="00F45FA2"/>
    <w:rsid w:val="00F46132"/>
    <w:rsid w:val="00F461A3"/>
    <w:rsid w:val="00F4636D"/>
    <w:rsid w:val="00F466D5"/>
    <w:rsid w:val="00F46792"/>
    <w:rsid w:val="00F46992"/>
    <w:rsid w:val="00F46A08"/>
    <w:rsid w:val="00F46AA5"/>
    <w:rsid w:val="00F46ABB"/>
    <w:rsid w:val="00F46C23"/>
    <w:rsid w:val="00F46CDC"/>
    <w:rsid w:val="00F473CE"/>
    <w:rsid w:val="00F47563"/>
    <w:rsid w:val="00F47600"/>
    <w:rsid w:val="00F4791D"/>
    <w:rsid w:val="00F4791F"/>
    <w:rsid w:val="00F47E44"/>
    <w:rsid w:val="00F47ECA"/>
    <w:rsid w:val="00F501D2"/>
    <w:rsid w:val="00F50298"/>
    <w:rsid w:val="00F504E8"/>
    <w:rsid w:val="00F505B2"/>
    <w:rsid w:val="00F505E0"/>
    <w:rsid w:val="00F50875"/>
    <w:rsid w:val="00F50985"/>
    <w:rsid w:val="00F50E15"/>
    <w:rsid w:val="00F514FB"/>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D4"/>
    <w:rsid w:val="00F525EC"/>
    <w:rsid w:val="00F525F7"/>
    <w:rsid w:val="00F52745"/>
    <w:rsid w:val="00F52846"/>
    <w:rsid w:val="00F52895"/>
    <w:rsid w:val="00F529AD"/>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4D23"/>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BFE"/>
    <w:rsid w:val="00F57C83"/>
    <w:rsid w:val="00F57CB4"/>
    <w:rsid w:val="00F57EEC"/>
    <w:rsid w:val="00F57FB9"/>
    <w:rsid w:val="00F60005"/>
    <w:rsid w:val="00F6015E"/>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4B2"/>
    <w:rsid w:val="00F62DBE"/>
    <w:rsid w:val="00F62DC5"/>
    <w:rsid w:val="00F63161"/>
    <w:rsid w:val="00F631F0"/>
    <w:rsid w:val="00F63440"/>
    <w:rsid w:val="00F6355A"/>
    <w:rsid w:val="00F635B9"/>
    <w:rsid w:val="00F6369B"/>
    <w:rsid w:val="00F639F9"/>
    <w:rsid w:val="00F63AE9"/>
    <w:rsid w:val="00F63BAC"/>
    <w:rsid w:val="00F63C85"/>
    <w:rsid w:val="00F63DBE"/>
    <w:rsid w:val="00F63E4A"/>
    <w:rsid w:val="00F63E9B"/>
    <w:rsid w:val="00F6417F"/>
    <w:rsid w:val="00F6421A"/>
    <w:rsid w:val="00F646CC"/>
    <w:rsid w:val="00F6487C"/>
    <w:rsid w:val="00F64A11"/>
    <w:rsid w:val="00F64AB1"/>
    <w:rsid w:val="00F64C8D"/>
    <w:rsid w:val="00F64D92"/>
    <w:rsid w:val="00F64E9C"/>
    <w:rsid w:val="00F650C4"/>
    <w:rsid w:val="00F650DD"/>
    <w:rsid w:val="00F6513F"/>
    <w:rsid w:val="00F65204"/>
    <w:rsid w:val="00F65771"/>
    <w:rsid w:val="00F65A4E"/>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78E"/>
    <w:rsid w:val="00F67978"/>
    <w:rsid w:val="00F67B16"/>
    <w:rsid w:val="00F67B84"/>
    <w:rsid w:val="00F67BD5"/>
    <w:rsid w:val="00F67D04"/>
    <w:rsid w:val="00F7018E"/>
    <w:rsid w:val="00F70190"/>
    <w:rsid w:val="00F704FA"/>
    <w:rsid w:val="00F708DF"/>
    <w:rsid w:val="00F70B39"/>
    <w:rsid w:val="00F70FC5"/>
    <w:rsid w:val="00F71055"/>
    <w:rsid w:val="00F713FA"/>
    <w:rsid w:val="00F7157D"/>
    <w:rsid w:val="00F716A2"/>
    <w:rsid w:val="00F71786"/>
    <w:rsid w:val="00F71851"/>
    <w:rsid w:val="00F71D37"/>
    <w:rsid w:val="00F71EBA"/>
    <w:rsid w:val="00F72222"/>
    <w:rsid w:val="00F72370"/>
    <w:rsid w:val="00F724A9"/>
    <w:rsid w:val="00F7270E"/>
    <w:rsid w:val="00F72763"/>
    <w:rsid w:val="00F728B8"/>
    <w:rsid w:val="00F72A02"/>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2F"/>
    <w:rsid w:val="00F7458E"/>
    <w:rsid w:val="00F74617"/>
    <w:rsid w:val="00F74766"/>
    <w:rsid w:val="00F74776"/>
    <w:rsid w:val="00F74A46"/>
    <w:rsid w:val="00F74A78"/>
    <w:rsid w:val="00F74C44"/>
    <w:rsid w:val="00F74E89"/>
    <w:rsid w:val="00F751F1"/>
    <w:rsid w:val="00F75451"/>
    <w:rsid w:val="00F754B2"/>
    <w:rsid w:val="00F754D6"/>
    <w:rsid w:val="00F75546"/>
    <w:rsid w:val="00F7589B"/>
    <w:rsid w:val="00F758FC"/>
    <w:rsid w:val="00F75934"/>
    <w:rsid w:val="00F7596B"/>
    <w:rsid w:val="00F75977"/>
    <w:rsid w:val="00F759BB"/>
    <w:rsid w:val="00F75EC1"/>
    <w:rsid w:val="00F7635F"/>
    <w:rsid w:val="00F768F6"/>
    <w:rsid w:val="00F76CBE"/>
    <w:rsid w:val="00F76EFD"/>
    <w:rsid w:val="00F77090"/>
    <w:rsid w:val="00F77146"/>
    <w:rsid w:val="00F772FC"/>
    <w:rsid w:val="00F77343"/>
    <w:rsid w:val="00F7734C"/>
    <w:rsid w:val="00F7739A"/>
    <w:rsid w:val="00F773CE"/>
    <w:rsid w:val="00F77556"/>
    <w:rsid w:val="00F77599"/>
    <w:rsid w:val="00F7762D"/>
    <w:rsid w:val="00F7775B"/>
    <w:rsid w:val="00F7788B"/>
    <w:rsid w:val="00F77CE6"/>
    <w:rsid w:val="00F77D1C"/>
    <w:rsid w:val="00F77DE8"/>
    <w:rsid w:val="00F77E59"/>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BBB"/>
    <w:rsid w:val="00F81C8C"/>
    <w:rsid w:val="00F81F2A"/>
    <w:rsid w:val="00F81FD1"/>
    <w:rsid w:val="00F820C2"/>
    <w:rsid w:val="00F82696"/>
    <w:rsid w:val="00F82892"/>
    <w:rsid w:val="00F829F9"/>
    <w:rsid w:val="00F82B50"/>
    <w:rsid w:val="00F82BB4"/>
    <w:rsid w:val="00F82BE2"/>
    <w:rsid w:val="00F82E1C"/>
    <w:rsid w:val="00F82E42"/>
    <w:rsid w:val="00F82F8B"/>
    <w:rsid w:val="00F830CD"/>
    <w:rsid w:val="00F83139"/>
    <w:rsid w:val="00F8331F"/>
    <w:rsid w:val="00F836A8"/>
    <w:rsid w:val="00F83755"/>
    <w:rsid w:val="00F837AD"/>
    <w:rsid w:val="00F837E9"/>
    <w:rsid w:val="00F83813"/>
    <w:rsid w:val="00F83956"/>
    <w:rsid w:val="00F83A8C"/>
    <w:rsid w:val="00F83AF4"/>
    <w:rsid w:val="00F8406C"/>
    <w:rsid w:val="00F840D9"/>
    <w:rsid w:val="00F8411B"/>
    <w:rsid w:val="00F84134"/>
    <w:rsid w:val="00F84275"/>
    <w:rsid w:val="00F842E6"/>
    <w:rsid w:val="00F84727"/>
    <w:rsid w:val="00F84753"/>
    <w:rsid w:val="00F847E4"/>
    <w:rsid w:val="00F848E2"/>
    <w:rsid w:val="00F84D27"/>
    <w:rsid w:val="00F84EAA"/>
    <w:rsid w:val="00F84F49"/>
    <w:rsid w:val="00F84FFC"/>
    <w:rsid w:val="00F85230"/>
    <w:rsid w:val="00F85232"/>
    <w:rsid w:val="00F8525B"/>
    <w:rsid w:val="00F854A0"/>
    <w:rsid w:val="00F854CB"/>
    <w:rsid w:val="00F85B99"/>
    <w:rsid w:val="00F85C7A"/>
    <w:rsid w:val="00F85CB0"/>
    <w:rsid w:val="00F85CB7"/>
    <w:rsid w:val="00F85D1B"/>
    <w:rsid w:val="00F85DBE"/>
    <w:rsid w:val="00F85DDF"/>
    <w:rsid w:val="00F85F7B"/>
    <w:rsid w:val="00F8600F"/>
    <w:rsid w:val="00F86157"/>
    <w:rsid w:val="00F861C1"/>
    <w:rsid w:val="00F86279"/>
    <w:rsid w:val="00F866AB"/>
    <w:rsid w:val="00F86903"/>
    <w:rsid w:val="00F8692E"/>
    <w:rsid w:val="00F86A68"/>
    <w:rsid w:val="00F86BCF"/>
    <w:rsid w:val="00F86C24"/>
    <w:rsid w:val="00F86EFC"/>
    <w:rsid w:val="00F86FD6"/>
    <w:rsid w:val="00F87154"/>
    <w:rsid w:val="00F87306"/>
    <w:rsid w:val="00F87869"/>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EE9"/>
    <w:rsid w:val="00F90F47"/>
    <w:rsid w:val="00F9114B"/>
    <w:rsid w:val="00F9130C"/>
    <w:rsid w:val="00F91594"/>
    <w:rsid w:val="00F9182B"/>
    <w:rsid w:val="00F918CF"/>
    <w:rsid w:val="00F91981"/>
    <w:rsid w:val="00F91A23"/>
    <w:rsid w:val="00F91C11"/>
    <w:rsid w:val="00F92056"/>
    <w:rsid w:val="00F922B0"/>
    <w:rsid w:val="00F922C4"/>
    <w:rsid w:val="00F92412"/>
    <w:rsid w:val="00F92D2F"/>
    <w:rsid w:val="00F92E28"/>
    <w:rsid w:val="00F92E2A"/>
    <w:rsid w:val="00F92F4F"/>
    <w:rsid w:val="00F92FAE"/>
    <w:rsid w:val="00F93212"/>
    <w:rsid w:val="00F935FB"/>
    <w:rsid w:val="00F936C4"/>
    <w:rsid w:val="00F939D2"/>
    <w:rsid w:val="00F93A8D"/>
    <w:rsid w:val="00F93C42"/>
    <w:rsid w:val="00F93C69"/>
    <w:rsid w:val="00F93CE4"/>
    <w:rsid w:val="00F93D91"/>
    <w:rsid w:val="00F93E54"/>
    <w:rsid w:val="00F93E77"/>
    <w:rsid w:val="00F940AF"/>
    <w:rsid w:val="00F9439A"/>
    <w:rsid w:val="00F94581"/>
    <w:rsid w:val="00F94A52"/>
    <w:rsid w:val="00F94CA2"/>
    <w:rsid w:val="00F94DE5"/>
    <w:rsid w:val="00F94F70"/>
    <w:rsid w:val="00F94FBD"/>
    <w:rsid w:val="00F95287"/>
    <w:rsid w:val="00F9529F"/>
    <w:rsid w:val="00F953CE"/>
    <w:rsid w:val="00F955DC"/>
    <w:rsid w:val="00F955EF"/>
    <w:rsid w:val="00F956A0"/>
    <w:rsid w:val="00F957AD"/>
    <w:rsid w:val="00F9584C"/>
    <w:rsid w:val="00F959BE"/>
    <w:rsid w:val="00F959E3"/>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1D0"/>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92C"/>
    <w:rsid w:val="00FA0A00"/>
    <w:rsid w:val="00FA0A88"/>
    <w:rsid w:val="00FA0ADD"/>
    <w:rsid w:val="00FA0CB4"/>
    <w:rsid w:val="00FA0CC8"/>
    <w:rsid w:val="00FA0D22"/>
    <w:rsid w:val="00FA0ED1"/>
    <w:rsid w:val="00FA131D"/>
    <w:rsid w:val="00FA1328"/>
    <w:rsid w:val="00FA1425"/>
    <w:rsid w:val="00FA1876"/>
    <w:rsid w:val="00FA1B05"/>
    <w:rsid w:val="00FA1B53"/>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DE"/>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0D"/>
    <w:rsid w:val="00FA6240"/>
    <w:rsid w:val="00FA6418"/>
    <w:rsid w:val="00FA65B6"/>
    <w:rsid w:val="00FA66A9"/>
    <w:rsid w:val="00FA6901"/>
    <w:rsid w:val="00FA69E8"/>
    <w:rsid w:val="00FA6AAD"/>
    <w:rsid w:val="00FA6F54"/>
    <w:rsid w:val="00FA6F9E"/>
    <w:rsid w:val="00FA7040"/>
    <w:rsid w:val="00FA72FF"/>
    <w:rsid w:val="00FA7367"/>
    <w:rsid w:val="00FA74AE"/>
    <w:rsid w:val="00FA7831"/>
    <w:rsid w:val="00FA7E3B"/>
    <w:rsid w:val="00FA7EC5"/>
    <w:rsid w:val="00FA7F90"/>
    <w:rsid w:val="00FB026E"/>
    <w:rsid w:val="00FB08CA"/>
    <w:rsid w:val="00FB0A98"/>
    <w:rsid w:val="00FB0CAC"/>
    <w:rsid w:val="00FB0D8A"/>
    <w:rsid w:val="00FB0E2A"/>
    <w:rsid w:val="00FB0E3D"/>
    <w:rsid w:val="00FB0E68"/>
    <w:rsid w:val="00FB0ECE"/>
    <w:rsid w:val="00FB12D6"/>
    <w:rsid w:val="00FB14BA"/>
    <w:rsid w:val="00FB1583"/>
    <w:rsid w:val="00FB1804"/>
    <w:rsid w:val="00FB1C41"/>
    <w:rsid w:val="00FB1FFB"/>
    <w:rsid w:val="00FB2281"/>
    <w:rsid w:val="00FB2487"/>
    <w:rsid w:val="00FB2561"/>
    <w:rsid w:val="00FB25DC"/>
    <w:rsid w:val="00FB28EE"/>
    <w:rsid w:val="00FB2B9E"/>
    <w:rsid w:val="00FB2C1A"/>
    <w:rsid w:val="00FB3192"/>
    <w:rsid w:val="00FB32D6"/>
    <w:rsid w:val="00FB3339"/>
    <w:rsid w:val="00FB3400"/>
    <w:rsid w:val="00FB344B"/>
    <w:rsid w:val="00FB34DE"/>
    <w:rsid w:val="00FB353A"/>
    <w:rsid w:val="00FB3975"/>
    <w:rsid w:val="00FB3A36"/>
    <w:rsid w:val="00FB3B3A"/>
    <w:rsid w:val="00FB3D09"/>
    <w:rsid w:val="00FB415B"/>
    <w:rsid w:val="00FB41E4"/>
    <w:rsid w:val="00FB4323"/>
    <w:rsid w:val="00FB433F"/>
    <w:rsid w:val="00FB43BB"/>
    <w:rsid w:val="00FB43D7"/>
    <w:rsid w:val="00FB4478"/>
    <w:rsid w:val="00FB449A"/>
    <w:rsid w:val="00FB45BA"/>
    <w:rsid w:val="00FB4855"/>
    <w:rsid w:val="00FB490D"/>
    <w:rsid w:val="00FB4B88"/>
    <w:rsid w:val="00FB4D81"/>
    <w:rsid w:val="00FB5033"/>
    <w:rsid w:val="00FB50CE"/>
    <w:rsid w:val="00FB5158"/>
    <w:rsid w:val="00FB5184"/>
    <w:rsid w:val="00FB53CD"/>
    <w:rsid w:val="00FB540C"/>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07"/>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2F"/>
    <w:rsid w:val="00FC178C"/>
    <w:rsid w:val="00FC197D"/>
    <w:rsid w:val="00FC19B4"/>
    <w:rsid w:val="00FC1A84"/>
    <w:rsid w:val="00FC1B0D"/>
    <w:rsid w:val="00FC1E69"/>
    <w:rsid w:val="00FC2086"/>
    <w:rsid w:val="00FC219C"/>
    <w:rsid w:val="00FC2365"/>
    <w:rsid w:val="00FC270F"/>
    <w:rsid w:val="00FC2AC1"/>
    <w:rsid w:val="00FC2DAA"/>
    <w:rsid w:val="00FC2F8C"/>
    <w:rsid w:val="00FC32A3"/>
    <w:rsid w:val="00FC3600"/>
    <w:rsid w:val="00FC387A"/>
    <w:rsid w:val="00FC399E"/>
    <w:rsid w:val="00FC3E28"/>
    <w:rsid w:val="00FC3F9F"/>
    <w:rsid w:val="00FC4276"/>
    <w:rsid w:val="00FC4434"/>
    <w:rsid w:val="00FC44ED"/>
    <w:rsid w:val="00FC45EC"/>
    <w:rsid w:val="00FC4C28"/>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1F7"/>
    <w:rsid w:val="00FC62A3"/>
    <w:rsid w:val="00FC6419"/>
    <w:rsid w:val="00FC64BE"/>
    <w:rsid w:val="00FC6625"/>
    <w:rsid w:val="00FC66D5"/>
    <w:rsid w:val="00FC67D3"/>
    <w:rsid w:val="00FC6876"/>
    <w:rsid w:val="00FC68D0"/>
    <w:rsid w:val="00FC6A53"/>
    <w:rsid w:val="00FC6F32"/>
    <w:rsid w:val="00FC7107"/>
    <w:rsid w:val="00FC7227"/>
    <w:rsid w:val="00FC7B9E"/>
    <w:rsid w:val="00FC7F1E"/>
    <w:rsid w:val="00FC7FDE"/>
    <w:rsid w:val="00FD09EE"/>
    <w:rsid w:val="00FD0A95"/>
    <w:rsid w:val="00FD0AE2"/>
    <w:rsid w:val="00FD0C59"/>
    <w:rsid w:val="00FD1053"/>
    <w:rsid w:val="00FD119A"/>
    <w:rsid w:val="00FD141E"/>
    <w:rsid w:val="00FD152A"/>
    <w:rsid w:val="00FD1638"/>
    <w:rsid w:val="00FD1706"/>
    <w:rsid w:val="00FD19C5"/>
    <w:rsid w:val="00FD1A1E"/>
    <w:rsid w:val="00FD1CF5"/>
    <w:rsid w:val="00FD1CFA"/>
    <w:rsid w:val="00FD1EE8"/>
    <w:rsid w:val="00FD2002"/>
    <w:rsid w:val="00FD21AB"/>
    <w:rsid w:val="00FD246C"/>
    <w:rsid w:val="00FD26C0"/>
    <w:rsid w:val="00FD26CA"/>
    <w:rsid w:val="00FD2975"/>
    <w:rsid w:val="00FD2B5F"/>
    <w:rsid w:val="00FD2CEC"/>
    <w:rsid w:val="00FD2D06"/>
    <w:rsid w:val="00FD3061"/>
    <w:rsid w:val="00FD34B4"/>
    <w:rsid w:val="00FD34CA"/>
    <w:rsid w:val="00FD3522"/>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7EE"/>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BD"/>
    <w:rsid w:val="00FD6BF5"/>
    <w:rsid w:val="00FD71CE"/>
    <w:rsid w:val="00FD724E"/>
    <w:rsid w:val="00FD728E"/>
    <w:rsid w:val="00FD735B"/>
    <w:rsid w:val="00FD7397"/>
    <w:rsid w:val="00FD7637"/>
    <w:rsid w:val="00FD7D7A"/>
    <w:rsid w:val="00FD7E4D"/>
    <w:rsid w:val="00FD7E5F"/>
    <w:rsid w:val="00FD7FAB"/>
    <w:rsid w:val="00FD7FD5"/>
    <w:rsid w:val="00FE00B9"/>
    <w:rsid w:val="00FE01E2"/>
    <w:rsid w:val="00FE02C9"/>
    <w:rsid w:val="00FE0307"/>
    <w:rsid w:val="00FE04CF"/>
    <w:rsid w:val="00FE0696"/>
    <w:rsid w:val="00FE071B"/>
    <w:rsid w:val="00FE07AA"/>
    <w:rsid w:val="00FE07AE"/>
    <w:rsid w:val="00FE08D0"/>
    <w:rsid w:val="00FE097D"/>
    <w:rsid w:val="00FE0C2A"/>
    <w:rsid w:val="00FE0CF2"/>
    <w:rsid w:val="00FE0E5B"/>
    <w:rsid w:val="00FE1308"/>
    <w:rsid w:val="00FE15B3"/>
    <w:rsid w:val="00FE15E2"/>
    <w:rsid w:val="00FE174D"/>
    <w:rsid w:val="00FE18B6"/>
    <w:rsid w:val="00FE1B5D"/>
    <w:rsid w:val="00FE2217"/>
    <w:rsid w:val="00FE22BA"/>
    <w:rsid w:val="00FE2645"/>
    <w:rsid w:val="00FE278B"/>
    <w:rsid w:val="00FE27A8"/>
    <w:rsid w:val="00FE286F"/>
    <w:rsid w:val="00FE2C45"/>
    <w:rsid w:val="00FE2DED"/>
    <w:rsid w:val="00FE2EE3"/>
    <w:rsid w:val="00FE2F4F"/>
    <w:rsid w:val="00FE304E"/>
    <w:rsid w:val="00FE32B4"/>
    <w:rsid w:val="00FE3499"/>
    <w:rsid w:val="00FE34EC"/>
    <w:rsid w:val="00FE3522"/>
    <w:rsid w:val="00FE3660"/>
    <w:rsid w:val="00FE3801"/>
    <w:rsid w:val="00FE3851"/>
    <w:rsid w:val="00FE3C0F"/>
    <w:rsid w:val="00FE3C42"/>
    <w:rsid w:val="00FE3E61"/>
    <w:rsid w:val="00FE4025"/>
    <w:rsid w:val="00FE412D"/>
    <w:rsid w:val="00FE437C"/>
    <w:rsid w:val="00FE48E6"/>
    <w:rsid w:val="00FE49B1"/>
    <w:rsid w:val="00FE49D3"/>
    <w:rsid w:val="00FE49E1"/>
    <w:rsid w:val="00FE4B3B"/>
    <w:rsid w:val="00FE4C7F"/>
    <w:rsid w:val="00FE4D24"/>
    <w:rsid w:val="00FE4E0C"/>
    <w:rsid w:val="00FE4F40"/>
    <w:rsid w:val="00FE517F"/>
    <w:rsid w:val="00FE558E"/>
    <w:rsid w:val="00FE574F"/>
    <w:rsid w:val="00FE5893"/>
    <w:rsid w:val="00FE5917"/>
    <w:rsid w:val="00FE5B4B"/>
    <w:rsid w:val="00FE5C1F"/>
    <w:rsid w:val="00FE5DC0"/>
    <w:rsid w:val="00FE6071"/>
    <w:rsid w:val="00FE60F5"/>
    <w:rsid w:val="00FE627C"/>
    <w:rsid w:val="00FE6477"/>
    <w:rsid w:val="00FE64FD"/>
    <w:rsid w:val="00FE65F0"/>
    <w:rsid w:val="00FE67A3"/>
    <w:rsid w:val="00FE6900"/>
    <w:rsid w:val="00FE6AFB"/>
    <w:rsid w:val="00FE6BB6"/>
    <w:rsid w:val="00FE6C63"/>
    <w:rsid w:val="00FE6DE8"/>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A6"/>
    <w:rsid w:val="00FF05E1"/>
    <w:rsid w:val="00FF083A"/>
    <w:rsid w:val="00FF0F45"/>
    <w:rsid w:val="00FF10D8"/>
    <w:rsid w:val="00FF114A"/>
    <w:rsid w:val="00FF12D1"/>
    <w:rsid w:val="00FF182C"/>
    <w:rsid w:val="00FF18D3"/>
    <w:rsid w:val="00FF1B25"/>
    <w:rsid w:val="00FF1BB9"/>
    <w:rsid w:val="00FF1C15"/>
    <w:rsid w:val="00FF1CBF"/>
    <w:rsid w:val="00FF1D35"/>
    <w:rsid w:val="00FF1F4C"/>
    <w:rsid w:val="00FF20D9"/>
    <w:rsid w:val="00FF22CB"/>
    <w:rsid w:val="00FF2B7D"/>
    <w:rsid w:val="00FF2C6A"/>
    <w:rsid w:val="00FF2D25"/>
    <w:rsid w:val="00FF2E94"/>
    <w:rsid w:val="00FF3122"/>
    <w:rsid w:val="00FF314E"/>
    <w:rsid w:val="00FF32E1"/>
    <w:rsid w:val="00FF34E9"/>
    <w:rsid w:val="00FF392E"/>
    <w:rsid w:val="00FF3BB9"/>
    <w:rsid w:val="00FF3FB8"/>
    <w:rsid w:val="00FF40FB"/>
    <w:rsid w:val="00FF41F2"/>
    <w:rsid w:val="00FF42C3"/>
    <w:rsid w:val="00FF4510"/>
    <w:rsid w:val="00FF465B"/>
    <w:rsid w:val="00FF473A"/>
    <w:rsid w:val="00FF4848"/>
    <w:rsid w:val="00FF4A26"/>
    <w:rsid w:val="00FF4C36"/>
    <w:rsid w:val="00FF4F8A"/>
    <w:rsid w:val="00FF4FC8"/>
    <w:rsid w:val="00FF4FDC"/>
    <w:rsid w:val="00FF5251"/>
    <w:rsid w:val="00FF530A"/>
    <w:rsid w:val="00FF55B8"/>
    <w:rsid w:val="00FF5631"/>
    <w:rsid w:val="00FF58B3"/>
    <w:rsid w:val="00FF58FC"/>
    <w:rsid w:val="00FF5AD6"/>
    <w:rsid w:val="00FF5B03"/>
    <w:rsid w:val="00FF5C7D"/>
    <w:rsid w:val="00FF600E"/>
    <w:rsid w:val="00FF63D6"/>
    <w:rsid w:val="00FF64A5"/>
    <w:rsid w:val="00FF6573"/>
    <w:rsid w:val="00FF6862"/>
    <w:rsid w:val="00FF68F7"/>
    <w:rsid w:val="00FF6A40"/>
    <w:rsid w:val="00FF6A84"/>
    <w:rsid w:val="00FF6DE2"/>
    <w:rsid w:val="00FF7126"/>
    <w:rsid w:val="00FF71B5"/>
    <w:rsid w:val="00FF71C7"/>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70E"/>
    <w:pPr>
      <w:spacing w:before="120" w:after="120"/>
      <w:jc w:val="both"/>
    </w:pPr>
    <w:rPr>
      <w:rFonts w:ascii="Times New Roman" w:hAnsi="Times New Roman"/>
      <w:color w:val="000000" w:themeColor="text1"/>
    </w:rPr>
  </w:style>
  <w:style w:type="paragraph" w:styleId="Heading1">
    <w:name w:val="heading 1"/>
    <w:next w:val="Normal"/>
    <w:link w:val="Heading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Heading2">
    <w:name w:val="heading 2"/>
    <w:basedOn w:val="Heading1"/>
    <w:next w:val="Normal"/>
    <w:link w:val="Heading2Char"/>
    <w:unhideWhenUsed/>
    <w:qFormat/>
    <w:rsid w:val="0060539D"/>
    <w:pPr>
      <w:pageBreakBefore w:val="0"/>
      <w:numPr>
        <w:ilvl w:val="1"/>
      </w:numPr>
      <w:spacing w:before="40"/>
      <w:outlineLvl w:val="1"/>
    </w:pPr>
    <w:rPr>
      <w:sz w:val="48"/>
      <w:szCs w:val="26"/>
    </w:rPr>
  </w:style>
  <w:style w:type="paragraph" w:styleId="Heading3">
    <w:name w:val="heading 3"/>
    <w:basedOn w:val="Heading2"/>
    <w:next w:val="Normal"/>
    <w:link w:val="Heading3Char"/>
    <w:unhideWhenUsed/>
    <w:qFormat/>
    <w:rsid w:val="00DF03D2"/>
    <w:pPr>
      <w:numPr>
        <w:ilvl w:val="2"/>
      </w:numPr>
      <w:ind w:firstLine="947"/>
      <w:outlineLvl w:val="2"/>
    </w:pPr>
    <w:rPr>
      <w:sz w:val="36"/>
      <w:szCs w:val="24"/>
    </w:rPr>
  </w:style>
  <w:style w:type="paragraph" w:styleId="Heading4">
    <w:name w:val="heading 4"/>
    <w:basedOn w:val="Normal"/>
    <w:next w:val="Normal"/>
    <w:link w:val="Heading4Char"/>
    <w:unhideWhenUsed/>
    <w:qFormat/>
    <w:rsid w:val="00043F2B"/>
    <w:pPr>
      <w:keepNext/>
      <w:keepLines/>
      <w:numPr>
        <w:ilvl w:val="3"/>
        <w:numId w:val="4"/>
      </w:numPr>
      <w:spacing w:before="40"/>
      <w:outlineLvl w:val="3"/>
    </w:pPr>
    <w:rPr>
      <w:rFonts w:eastAsiaTheme="majorEastAsia" w:cstheme="majorBidi"/>
      <w:b/>
      <w:iCs/>
      <w:sz w:val="28"/>
    </w:rPr>
  </w:style>
  <w:style w:type="paragraph" w:styleId="Heading5">
    <w:name w:val="heading 5"/>
    <w:next w:val="Normal"/>
    <w:link w:val="Heading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Heading6">
    <w:name w:val="heading 6"/>
    <w:basedOn w:val="Heading2"/>
    <w:next w:val="Normal"/>
    <w:link w:val="Heading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Heading7">
    <w:name w:val="heading 7"/>
    <w:basedOn w:val="Normal"/>
    <w:next w:val="Normal"/>
    <w:link w:val="Heading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Heading8">
    <w:name w:val="heading 8"/>
    <w:basedOn w:val="Normal"/>
    <w:next w:val="Normal"/>
    <w:link w:val="Heading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Heading9">
    <w:name w:val="heading 9"/>
    <w:basedOn w:val="Normal"/>
    <w:next w:val="Normal"/>
    <w:link w:val="Heading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1082C"/>
    <w:rPr>
      <w:rFonts w:ascii="Times New Roman" w:eastAsiaTheme="majorEastAsia" w:hAnsi="Times New Roman" w:cstheme="majorBidi"/>
      <w:b/>
      <w:color w:val="000000" w:themeColor="text1"/>
      <w:sz w:val="72"/>
      <w:szCs w:val="32"/>
    </w:rPr>
  </w:style>
  <w:style w:type="character" w:customStyle="1" w:styleId="Heading2Char">
    <w:name w:val="Heading 2 Char"/>
    <w:basedOn w:val="DefaultParagraphFont"/>
    <w:link w:val="Heading2"/>
    <w:rsid w:val="0060539D"/>
    <w:rPr>
      <w:rFonts w:ascii="Times New Roman" w:eastAsiaTheme="majorEastAsia" w:hAnsi="Times New Roman" w:cstheme="majorBidi"/>
      <w:b/>
      <w:color w:val="000000" w:themeColor="text1"/>
      <w:sz w:val="48"/>
      <w:szCs w:val="26"/>
    </w:rPr>
  </w:style>
  <w:style w:type="character" w:customStyle="1" w:styleId="Heading3Char">
    <w:name w:val="Heading 3 Char"/>
    <w:basedOn w:val="DefaultParagraphFont"/>
    <w:link w:val="Heading3"/>
    <w:rsid w:val="00DF03D2"/>
    <w:rPr>
      <w:rFonts w:ascii="Times New Roman" w:eastAsiaTheme="majorEastAsia" w:hAnsi="Times New Roman" w:cstheme="majorBidi"/>
      <w:b/>
      <w:color w:val="000000" w:themeColor="text1"/>
      <w:sz w:val="36"/>
      <w:szCs w:val="24"/>
    </w:rPr>
  </w:style>
  <w:style w:type="paragraph" w:styleId="ListParagraph">
    <w:name w:val="List Paragraph"/>
    <w:basedOn w:val="Normal"/>
    <w:uiPriority w:val="34"/>
    <w:qFormat/>
    <w:rsid w:val="00727254"/>
    <w:pPr>
      <w:ind w:left="720"/>
      <w:contextualSpacing/>
    </w:pPr>
  </w:style>
  <w:style w:type="character" w:customStyle="1" w:styleId="Heading4Char">
    <w:name w:val="Heading 4 Char"/>
    <w:basedOn w:val="DefaultParagraphFont"/>
    <w:link w:val="Heading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DefaultParagraphFont"/>
    <w:uiPriority w:val="1"/>
    <w:qFormat/>
    <w:rsid w:val="00CA65AF"/>
    <w:rPr>
      <w:b/>
      <w:i w:val="0"/>
    </w:rPr>
  </w:style>
  <w:style w:type="paragraph" w:styleId="FootnoteText">
    <w:name w:val="footnote text"/>
    <w:basedOn w:val="Normal"/>
    <w:link w:val="FootnoteTextChar"/>
    <w:uiPriority w:val="99"/>
    <w:unhideWhenUsed/>
    <w:rsid w:val="00484AD7"/>
    <w:pPr>
      <w:spacing w:line="240" w:lineRule="auto"/>
    </w:pPr>
    <w:rPr>
      <w:b/>
      <w:sz w:val="20"/>
      <w:szCs w:val="20"/>
    </w:rPr>
  </w:style>
  <w:style w:type="character" w:customStyle="1" w:styleId="FootnoteTextChar">
    <w:name w:val="Footnote Text Char"/>
    <w:basedOn w:val="DefaultParagraphFont"/>
    <w:link w:val="FootnoteText"/>
    <w:uiPriority w:val="99"/>
    <w:rsid w:val="00484AD7"/>
    <w:rPr>
      <w:rFonts w:ascii="Times New Roman" w:hAnsi="Times New Roman"/>
      <w:b/>
      <w:color w:val="000000" w:themeColor="text1"/>
      <w:sz w:val="20"/>
      <w:szCs w:val="20"/>
    </w:rPr>
  </w:style>
  <w:style w:type="character" w:styleId="FootnoteReference">
    <w:name w:val="footnote reference"/>
    <w:basedOn w:val="DefaultParagraphFon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TOCHeading">
    <w:name w:val="TOC Heading"/>
    <w:basedOn w:val="Heading1"/>
    <w:next w:val="Normal"/>
    <w:uiPriority w:val="39"/>
    <w:unhideWhenUsed/>
    <w:qFormat/>
    <w:rsid w:val="00F025DF"/>
    <w:pPr>
      <w:numPr>
        <w:numId w:val="0"/>
      </w:numPr>
      <w:outlineLvl w:val="9"/>
    </w:pPr>
  </w:style>
  <w:style w:type="paragraph" w:styleId="TOC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TOC2">
    <w:name w:val="toc 2"/>
    <w:basedOn w:val="Normal"/>
    <w:next w:val="Normal"/>
    <w:autoRedefine/>
    <w:uiPriority w:val="39"/>
    <w:unhideWhenUsed/>
    <w:qFormat/>
    <w:rsid w:val="000B22BB"/>
    <w:pPr>
      <w:spacing w:after="100" w:line="240" w:lineRule="auto"/>
      <w:ind w:left="221"/>
    </w:pPr>
  </w:style>
  <w:style w:type="paragraph" w:styleId="TOC3">
    <w:name w:val="toc 3"/>
    <w:basedOn w:val="Normal"/>
    <w:next w:val="Normal"/>
    <w:autoRedefine/>
    <w:uiPriority w:val="39"/>
    <w:unhideWhenUsed/>
    <w:qFormat/>
    <w:rsid w:val="000B22BB"/>
    <w:pPr>
      <w:spacing w:after="100" w:line="240" w:lineRule="auto"/>
      <w:ind w:left="442"/>
    </w:pPr>
  </w:style>
  <w:style w:type="character" w:styleId="Hyperlink">
    <w:name w:val="Hyperlink"/>
    <w:basedOn w:val="DefaultParagraphFon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NoSpacing">
    <w:name w:val="No Spacing"/>
    <w:uiPriority w:val="1"/>
    <w:qFormat/>
    <w:rsid w:val="004B5D95"/>
    <w:pPr>
      <w:spacing w:after="0" w:line="240" w:lineRule="auto"/>
    </w:pPr>
    <w:rPr>
      <w:rFonts w:ascii="Times New Roman" w:hAnsi="Times New Roman"/>
    </w:rPr>
  </w:style>
  <w:style w:type="paragraph" w:styleId="TOC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TOC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TOC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TOC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TOC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TOC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leGrid">
    <w:name w:val="Table Grid"/>
    <w:basedOn w:val="TableNorma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E80032"/>
    <w:rPr>
      <w:rFonts w:ascii="Arial" w:eastAsia="Times New Roman" w:hAnsi="Arial" w:cs="Arial"/>
      <w:b/>
      <w:color w:val="000000"/>
      <w:szCs w:val="26"/>
      <w:lang w:val="en-GB"/>
    </w:rPr>
  </w:style>
  <w:style w:type="character" w:customStyle="1" w:styleId="Heading6Char">
    <w:name w:val="Heading 6 Char"/>
    <w:basedOn w:val="DefaultParagraphFont"/>
    <w:link w:val="Heading6"/>
    <w:rsid w:val="00E80032"/>
    <w:rPr>
      <w:rFonts w:ascii="Times New Roman" w:eastAsia="Times New Roman" w:hAnsi="Times New Roman" w:cs="Times New Roman"/>
      <w:iCs/>
      <w:color w:val="000000" w:themeColor="text1"/>
      <w:kern w:val="32"/>
      <w:sz w:val="20"/>
      <w:lang w:val="en-GB"/>
    </w:rPr>
  </w:style>
  <w:style w:type="character" w:customStyle="1" w:styleId="Heading7Char">
    <w:name w:val="Heading 7 Char"/>
    <w:basedOn w:val="DefaultParagraphFont"/>
    <w:link w:val="Heading7"/>
    <w:uiPriority w:val="99"/>
    <w:rsid w:val="00E80032"/>
    <w:rPr>
      <w:rFonts w:ascii="Times New Roman" w:eastAsia="Times New Roman" w:hAnsi="Times New Roman" w:cs="Times New Roman"/>
      <w:color w:val="000000"/>
    </w:rPr>
  </w:style>
  <w:style w:type="character" w:customStyle="1" w:styleId="Heading8Char">
    <w:name w:val="Heading 8 Char"/>
    <w:basedOn w:val="DefaultParagraphFont"/>
    <w:link w:val="Heading8"/>
    <w:uiPriority w:val="99"/>
    <w:rsid w:val="00E80032"/>
    <w:rPr>
      <w:rFonts w:ascii="Times New Roman" w:eastAsia="Times New Roman" w:hAnsi="Times New Roman" w:cs="Times New Roman"/>
      <w:i/>
      <w:iCs/>
      <w:color w:val="000000"/>
    </w:rPr>
  </w:style>
  <w:style w:type="character" w:customStyle="1" w:styleId="Heading9Char">
    <w:name w:val="Heading 9 Char"/>
    <w:basedOn w:val="DefaultParagraphFont"/>
    <w:link w:val="Heading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DefaultParagraphFon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Quote">
    <w:name w:val="Quote"/>
    <w:basedOn w:val="Normal"/>
    <w:next w:val="Normal"/>
    <w:link w:val="Quote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QuoteChar">
    <w:name w:val="Quote Char"/>
    <w:basedOn w:val="DefaultParagraphFont"/>
    <w:link w:val="Quote"/>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cumentMap">
    <w:name w:val="Document Map"/>
    <w:basedOn w:val="Normal"/>
    <w:link w:val="DocumentMap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cumentMapChar">
    <w:name w:val="Document Map Char"/>
    <w:basedOn w:val="DefaultParagraphFont"/>
    <w:link w:val="DocumentMap"/>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Heading">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Header">
    <w:name w:val="header"/>
    <w:basedOn w:val="Normal"/>
    <w:link w:val="Header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HeaderChar">
    <w:name w:val="Header Char"/>
    <w:basedOn w:val="DefaultParagraphFont"/>
    <w:link w:val="Header"/>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FollowedHyperli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TopofForm">
    <w:name w:val="HTML Top of Form"/>
    <w:basedOn w:val="Normal"/>
    <w:next w:val="Normal"/>
    <w:link w:val="z-TopofForm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TopofFormChar">
    <w:name w:val="z-Top of Form Char"/>
    <w:basedOn w:val="DefaultParagraphFont"/>
    <w:link w:val="z-TopofForm"/>
    <w:rsid w:val="00E80032"/>
    <w:rPr>
      <w:rFonts w:ascii="Arial" w:eastAsia="Times New Roman" w:hAnsi="Arial" w:cs="Times New Roman"/>
      <w:vanish/>
      <w:sz w:val="16"/>
      <w:szCs w:val="16"/>
      <w:lang w:val="sv-SE" w:eastAsia="sv-SE"/>
    </w:rPr>
  </w:style>
  <w:style w:type="paragraph" w:styleId="z-BottomofForm">
    <w:name w:val="HTML Bottom of Form"/>
    <w:basedOn w:val="Normal"/>
    <w:next w:val="Normal"/>
    <w:link w:val="z-BottomofForm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ottomofFormChar">
    <w:name w:val="z-Bottom of Form Char"/>
    <w:basedOn w:val="DefaultParagraphFont"/>
    <w:link w:val="z-BottomofForm"/>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Preformatte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Preformatted">
    <w:name w:val="HTML Preformatted"/>
    <w:aliases w:val=" förformaterad1,förformaterad1"/>
    <w:basedOn w:val="Normal"/>
    <w:link w:val="HTMLPreformatte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PreformattedChar">
    <w:name w:val="HTML Preformatted Char"/>
    <w:aliases w:val=" förformaterad1 Char,förformaterad1 Char"/>
    <w:basedOn w:val="DefaultParagraphFont"/>
    <w:link w:val="HTMLPreformatte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CommentReference">
    <w:name w:val="annotation reference"/>
    <w:semiHidden/>
    <w:unhideWhenUsed/>
    <w:rsid w:val="00E80032"/>
    <w:rPr>
      <w:sz w:val="16"/>
      <w:szCs w:val="16"/>
    </w:rPr>
  </w:style>
  <w:style w:type="paragraph" w:styleId="CommentText">
    <w:name w:val="annotation text"/>
    <w:basedOn w:val="Normal"/>
    <w:link w:val="CommentText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E800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032"/>
    <w:rPr>
      <w:b/>
      <w:bCs/>
    </w:rPr>
  </w:style>
  <w:style w:type="character" w:customStyle="1" w:styleId="CommentSubjectChar">
    <w:name w:val="Comment Subject Char"/>
    <w:basedOn w:val="CommentTextChar"/>
    <w:link w:val="CommentSubject"/>
    <w:uiPriority w:val="99"/>
    <w:semiHidden/>
    <w:rsid w:val="00E8003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rong">
    <w:name w:val="Strong"/>
    <w:uiPriority w:val="22"/>
    <w:qFormat/>
    <w:rsid w:val="00E80032"/>
    <w:rPr>
      <w:b/>
      <w:bCs/>
    </w:rPr>
  </w:style>
  <w:style w:type="paragraph" w:styleId="NormalWe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Emphasis">
    <w:name w:val="Emphasis"/>
    <w:uiPriority w:val="20"/>
    <w:qFormat/>
    <w:rsid w:val="00E80032"/>
    <w:rPr>
      <w:i/>
      <w:iCs/>
    </w:rPr>
  </w:style>
  <w:style w:type="character" w:customStyle="1" w:styleId="kw3">
    <w:name w:val="kw3"/>
    <w:basedOn w:val="DefaultParagraphFont"/>
    <w:rsid w:val="00E80032"/>
  </w:style>
  <w:style w:type="character" w:customStyle="1" w:styleId="br0">
    <w:name w:val="br0"/>
    <w:basedOn w:val="DefaultParagraphFont"/>
    <w:rsid w:val="00E80032"/>
  </w:style>
  <w:style w:type="character" w:customStyle="1" w:styleId="st0">
    <w:name w:val="st0"/>
    <w:basedOn w:val="DefaultParagraphFont"/>
    <w:rsid w:val="00E80032"/>
  </w:style>
  <w:style w:type="character" w:customStyle="1" w:styleId="es1">
    <w:name w:val="es1"/>
    <w:basedOn w:val="DefaultParagraphFont"/>
    <w:rsid w:val="00E80032"/>
  </w:style>
  <w:style w:type="character" w:customStyle="1" w:styleId="sy0">
    <w:name w:val="sy0"/>
    <w:basedOn w:val="DefaultParagraphFont"/>
    <w:rsid w:val="00E80032"/>
  </w:style>
  <w:style w:type="character" w:styleId="HTMLTypewriter">
    <w:name w:val="HTML Typewriter"/>
    <w:basedOn w:val="DefaultParagraphFont"/>
    <w:uiPriority w:val="99"/>
    <w:semiHidden/>
    <w:unhideWhenUsed/>
    <w:rsid w:val="00E80032"/>
    <w:rPr>
      <w:rFonts w:ascii="Courier New" w:eastAsia="Times New Roman" w:hAnsi="Courier New" w:cs="Courier New"/>
      <w:sz w:val="20"/>
      <w:szCs w:val="20"/>
    </w:rPr>
  </w:style>
  <w:style w:type="character" w:customStyle="1" w:styleId="input1">
    <w:name w:val="input1"/>
    <w:basedOn w:val="DefaultParagraphFont"/>
    <w:rsid w:val="00E80032"/>
    <w:rPr>
      <w:b/>
      <w:bCs/>
    </w:rPr>
  </w:style>
  <w:style w:type="paragraph" w:styleId="EndnoteText">
    <w:name w:val="endnote text"/>
    <w:basedOn w:val="Normal"/>
    <w:link w:val="Endnote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EndnoteTextChar">
    <w:name w:val="Endnote Text Char"/>
    <w:basedOn w:val="DefaultParagraphFont"/>
    <w:link w:val="EndnoteText"/>
    <w:uiPriority w:val="99"/>
    <w:semiHidden/>
    <w:rsid w:val="00E8003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E80032"/>
    <w:rPr>
      <w:vertAlign w:val="superscript"/>
    </w:rPr>
  </w:style>
  <w:style w:type="paragraph" w:styleId="BodyText">
    <w:name w:val="Body Text"/>
    <w:basedOn w:val="Normal"/>
    <w:link w:val="Body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odyTextChar">
    <w:name w:val="Body Text Char"/>
    <w:basedOn w:val="DefaultParagraphFont"/>
    <w:link w:val="Body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Mention">
    <w:name w:val="Mention"/>
    <w:basedOn w:val="DefaultParagraphFont"/>
    <w:uiPriority w:val="99"/>
    <w:semiHidden/>
    <w:unhideWhenUsed/>
    <w:rsid w:val="00600E99"/>
    <w:rPr>
      <w:color w:val="2B579A"/>
      <w:shd w:val="clear" w:color="auto" w:fill="E6E6E6"/>
    </w:rPr>
  </w:style>
  <w:style w:type="character" w:customStyle="1" w:styleId="Index">
    <w:name w:val="Index"/>
    <w:basedOn w:val="DefaultParagraphFont"/>
    <w:uiPriority w:val="1"/>
    <w:qFormat/>
    <w:rsid w:val="005D1FFC"/>
    <w:rPr>
      <w:vertAlign w:val="subscript"/>
    </w:rPr>
  </w:style>
  <w:style w:type="paragraph" w:styleId="Footer">
    <w:name w:val="footer"/>
    <w:basedOn w:val="Normal"/>
    <w:link w:val="FooterChar"/>
    <w:uiPriority w:val="99"/>
    <w:unhideWhenUsed/>
    <w:rsid w:val="00002FC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UnresolvedMention">
    <w:name w:val="Unresolved Mention"/>
    <w:basedOn w:val="DefaultParagraphFont"/>
    <w:uiPriority w:val="99"/>
    <w:semiHidden/>
    <w:unhideWhenUsed/>
    <w:rsid w:val="004510CA"/>
    <w:rPr>
      <w:color w:val="605E5C"/>
      <w:shd w:val="clear" w:color="auto" w:fill="E1DFDD"/>
    </w:rPr>
  </w:style>
  <w:style w:type="character" w:styleId="PlaceholderText">
    <w:name w:val="Placeholder Text"/>
    <w:basedOn w:val="DefaultParagraphFont"/>
    <w:uiPriority w:val="99"/>
    <w:semiHidden/>
    <w:rsid w:val="00664E17"/>
    <w:rPr>
      <w:color w:val="808080"/>
    </w:rPr>
  </w:style>
  <w:style w:type="paragraph" w:customStyle="1" w:styleId="Appendix1">
    <w:name w:val="Appendix 1"/>
    <w:basedOn w:val="Heading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Heading2"/>
    <w:next w:val="Normal"/>
    <w:autoRedefine/>
    <w:qFormat/>
    <w:rsid w:val="00B824F1"/>
    <w:pPr>
      <w:numPr>
        <w:numId w:val="192"/>
      </w:numPr>
      <w:ind w:firstLine="0"/>
    </w:pPr>
  </w:style>
  <w:style w:type="paragraph" w:customStyle="1" w:styleId="Appendix3">
    <w:name w:val="Appendix 3"/>
    <w:basedOn w:val="Heading3"/>
    <w:next w:val="Normal"/>
    <w:qFormat/>
    <w:rsid w:val="00B824F1"/>
    <w:pPr>
      <w:numPr>
        <w:numId w:val="192"/>
      </w:numPr>
      <w:ind w:firstLine="0"/>
    </w:pPr>
  </w:style>
  <w:style w:type="character" w:customStyle="1" w:styleId="HTML-frformateradChar1">
    <w:name w:val="HTML - förformaterad Char1"/>
    <w:aliases w:val="förformaterad1 Char1"/>
    <w:basedOn w:val="DefaultParagraphFon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Heading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4227407">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59883945">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0776387">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71042102">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10824856">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3999143">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23515774">
      <w:bodyDiv w:val="1"/>
      <w:marLeft w:val="0"/>
      <w:marRight w:val="0"/>
      <w:marTop w:val="0"/>
      <w:marBottom w:val="0"/>
      <w:divBdr>
        <w:top w:val="none" w:sz="0" w:space="0" w:color="auto"/>
        <w:left w:val="none" w:sz="0" w:space="0" w:color="auto"/>
        <w:bottom w:val="none" w:sz="0" w:space="0" w:color="auto"/>
        <w:right w:val="none" w:sz="0" w:space="0" w:color="auto"/>
      </w:divBdr>
    </w:div>
    <w:div w:id="1235578899">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6983635">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1087352">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49429380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2005903">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851721334">
      <w:bodyDiv w:val="1"/>
      <w:marLeft w:val="0"/>
      <w:marRight w:val="0"/>
      <w:marTop w:val="0"/>
      <w:marBottom w:val="0"/>
      <w:divBdr>
        <w:top w:val="none" w:sz="0" w:space="0" w:color="auto"/>
        <w:left w:val="none" w:sz="0" w:space="0" w:color="auto"/>
        <w:bottom w:val="none" w:sz="0" w:space="0" w:color="auto"/>
        <w:right w:val="none" w:sz="0" w:space="0" w:color="auto"/>
      </w:divBdr>
    </w:div>
    <w:div w:id="1875267357">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34240911">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439</Pages>
  <Words>131184</Words>
  <Characters>747749</Characters>
  <Application>Microsoft Office Word</Application>
  <DocSecurity>0</DocSecurity>
  <Lines>6231</Lines>
  <Paragraphs>1754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877179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127</cp:revision>
  <cp:lastPrinted>2022-01-17T12:38:00Z</cp:lastPrinted>
  <dcterms:created xsi:type="dcterms:W3CDTF">2022-03-24T10:40:00Z</dcterms:created>
  <dcterms:modified xsi:type="dcterms:W3CDTF">2022-03-28T17:24:00Z</dcterms:modified>
</cp:coreProperties>
</file>