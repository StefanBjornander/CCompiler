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F94794">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F94794">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F94794">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F94794">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F94794">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F94794">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F94794">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F94794">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F94794">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F94794">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F94794">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F94794">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F94794">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F94794">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F94794">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F94794">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F94794">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F94794">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F94794">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F94794">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F94794">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F94794">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F94794">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F94794">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F94794">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37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37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40971406" w:rsidR="00ED1CDD" w:rsidRDefault="00ED1CDD" w:rsidP="00ED1CDD">
      <w:pPr>
        <w:pStyle w:val="Code"/>
        <w:rPr>
          <w:highlight w:val="white"/>
        </w:rPr>
      </w:pPr>
      <w:r w:rsidRPr="00903DBA">
        <w:rPr>
          <w:highlight w:val="white"/>
        </w:rPr>
        <w:t xml:space="preserve">                      Message.Reached_the_end_of_a_non__void_function);</w:t>
      </w:r>
    </w:p>
    <w:p w14:paraId="7EE81074" w14:textId="5E9C39CC" w:rsidR="001A23F9" w:rsidRPr="00903DBA" w:rsidRDefault="001A23F9" w:rsidP="00ED1CDD">
      <w:pPr>
        <w:pStyle w:val="Code"/>
        <w:rPr>
          <w:highlight w:val="white"/>
        </w:rPr>
      </w:pPr>
      <w:r>
        <w:rPr>
          <w:highlight w:val="white"/>
        </w:rPr>
        <w:t xml:space="preserve">          middleCode.Clear();</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lastRenderedPageBreak/>
              <w:t>1. push x</w:t>
            </w:r>
          </w:p>
          <w:p w14:paraId="7E4C1A1A" w14:textId="77777777" w:rsidR="00ED1CDD" w:rsidRPr="00903DBA" w:rsidRDefault="00ED1CDD" w:rsidP="00B82E2D">
            <w:pPr>
              <w:pStyle w:val="Code"/>
            </w:pPr>
            <w:r w:rsidRPr="00903DBA">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lastRenderedPageBreak/>
        <w:t xml:space="preserve">                                  " " + index);</w:t>
      </w:r>
    </w:p>
    <w:p w14:paraId="185794C2" w14:textId="77777777" w:rsidR="00ED1CDD" w:rsidRPr="00C82AD8" w:rsidRDefault="00ED1CDD" w:rsidP="00ED1CDD">
      <w:pPr>
        <w:pStyle w:val="Code"/>
      </w:pPr>
      <w:r w:rsidRPr="00C82AD8">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lastRenderedPageBreak/>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lastRenderedPageBreak/>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lastRenderedPageBreak/>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43CF12EC" w:rsidR="0057414B" w:rsidRPr="00903DBA" w:rsidRDefault="0057414B" w:rsidP="001950E8">
      <w:pPr>
        <w:pStyle w:val="Code"/>
        <w:rPr>
          <w:highlight w:val="white"/>
        </w:rPr>
      </w:pPr>
      <w:r w:rsidRPr="00903DBA">
        <w:rPr>
          <w:highlight w:val="white"/>
        </w:rPr>
        <w:t xml:space="preserve">  </w:t>
      </w:r>
      <w:r w:rsidR="00F13F46">
        <w:rPr>
          <w:highlight w:val="white"/>
        </w:rPr>
        <w:t>public static</w:t>
      </w:r>
      <w:r w:rsidRPr="00903DBA">
        <w:rPr>
          <w:highlight w:val="white"/>
        </w:rPr>
        <w:t xml:space="preserve"> class AssemblyCodeGenerator {</w:t>
      </w:r>
    </w:p>
    <w:p w14:paraId="10543834" w14:textId="31E07CDB" w:rsidR="0057414B" w:rsidRPr="00903DBA" w:rsidRDefault="0057414B" w:rsidP="0058628D">
      <w:pPr>
        <w:pStyle w:val="Code"/>
        <w:rPr>
          <w:highlight w:val="white"/>
        </w:rPr>
      </w:pPr>
      <w:r w:rsidRPr="00903DBA">
        <w:rPr>
          <w:highlight w:val="white"/>
        </w:rPr>
        <w:t xml:space="preserve">    </w:t>
      </w:r>
      <w:r w:rsidR="00F13F46">
        <w:rPr>
          <w:highlight w:val="white"/>
        </w:rPr>
        <w:t>public static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2B21D2E2" w:rsidR="0057414B" w:rsidRPr="00903DBA" w:rsidRDefault="0057414B" w:rsidP="001950E8">
      <w:pPr>
        <w:pStyle w:val="Code"/>
        <w:rPr>
          <w:highlight w:val="white"/>
        </w:rPr>
      </w:pPr>
      <w:r w:rsidRPr="00903DBA">
        <w:rPr>
          <w:highlight w:val="white"/>
        </w:rPr>
        <w:t xml:space="preserve">    </w:t>
      </w:r>
      <w:r w:rsidR="00F13F46">
        <w:rPr>
          <w:highlight w:val="white"/>
        </w:rPr>
        <w:t>public static</w:t>
      </w:r>
      <w:r w:rsidRPr="00903DBA">
        <w:rPr>
          <w:highlight w:val="white"/>
        </w:rPr>
        <w:t xml:space="preserve">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38ABC120" w:rsidR="007B2E31" w:rsidRPr="00903DBA" w:rsidRDefault="007B2E31" w:rsidP="007B2E31">
      <w:pPr>
        <w:pStyle w:val="Code"/>
        <w:rPr>
          <w:highlight w:val="white"/>
        </w:rPr>
      </w:pPr>
      <w:r w:rsidRPr="00903DBA">
        <w:rPr>
          <w:highlight w:val="white"/>
        </w:rPr>
        <w:t xml:space="preserve">    </w:t>
      </w:r>
      <w:r w:rsidR="00F13F46">
        <w:rPr>
          <w:highlight w:val="white"/>
        </w:rPr>
        <w:t>private static</w:t>
      </w:r>
      <w:r w:rsidRPr="00903DBA">
        <w:rPr>
          <w:highlight w:val="white"/>
        </w:rPr>
        <w:t xml:space="preserve"> int m_floatStackSize = 0</w:t>
      </w:r>
      <w:r w:rsidR="00656A9B" w:rsidRPr="00903DBA">
        <w:rPr>
          <w:highlight w:val="white"/>
        </w:rPr>
        <w:t>;</w:t>
      </w:r>
    </w:p>
    <w:p w14:paraId="46572EF4" w14:textId="73644640" w:rsidR="00656A9B" w:rsidRPr="00903DBA" w:rsidRDefault="00656A9B" w:rsidP="00656A9B">
      <w:pPr>
        <w:pStyle w:val="Code"/>
        <w:rPr>
          <w:highlight w:val="white"/>
        </w:rPr>
      </w:pPr>
      <w:r w:rsidRPr="00903DBA">
        <w:rPr>
          <w:highlight w:val="white"/>
        </w:rPr>
        <w:t xml:space="preserve">    </w:t>
      </w:r>
      <w:r w:rsidR="00F13F46">
        <w:rPr>
          <w:highlight w:val="white"/>
        </w:rPr>
        <w:t xml:space="preserve">public </w:t>
      </w:r>
      <w:r w:rsidRPr="00903DBA">
        <w:rPr>
          <w:highlight w:val="white"/>
        </w:rPr>
        <w:t>const int FloatingStackMaxSize = 7;</w:t>
      </w:r>
    </w:p>
    <w:p w14:paraId="06A6DF94" w14:textId="4CC1E72A"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w:t>
      </w:r>
      <w:proofErr w:type="gramStart"/>
      <w:r w:rsidR="001B7124">
        <w:rPr>
          <w:highlight w:val="white"/>
        </w:rPr>
        <w:t xml:space="preserve">and </w:t>
      </w:r>
      <w:r w:rsidR="001B7124" w:rsidRPr="00903DBA">
        <w:rPr>
          <w:highlight w:val="white"/>
        </w:rPr>
        <w:t xml:space="preserve"> </w:t>
      </w:r>
      <w:r w:rsidR="001B7124">
        <w:rPr>
          <w:rStyle w:val="KeyWord0"/>
          <w:highlight w:val="white"/>
        </w:rPr>
        <w:t>&lt;</w:t>
      </w:r>
      <w:proofErr w:type="gramEnd"/>
      <w:r w:rsidR="001B7124">
        <w:rPr>
          <w:rStyle w:val="KeyWord0"/>
          <w:highlight w:val="white"/>
        </w:rPr>
        <w: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holds the name of the main function. </w:t>
      </w:r>
    </w:p>
    <w:p w14:paraId="377A31DD" w14:textId="1DAC5579" w:rsidR="0057414B" w:rsidRPr="00903DBA" w:rsidRDefault="0057414B" w:rsidP="001950E8">
      <w:pPr>
        <w:pStyle w:val="Code"/>
        <w:rPr>
          <w:highlight w:val="white"/>
        </w:rPr>
      </w:pPr>
      <w:r w:rsidRPr="00903DBA">
        <w:rPr>
          <w:highlight w:val="white"/>
        </w:rPr>
        <w:t xml:space="preserve">    </w:t>
      </w:r>
      <w:r w:rsidR="00F13F46">
        <w:rPr>
          <w:highlight w:val="white"/>
        </w:rPr>
        <w:t>public static</w:t>
      </w:r>
      <w:r w:rsidRPr="00903DBA">
        <w:rPr>
          <w:highlight w:val="white"/>
        </w:rPr>
        <w:t xml:space="preserve">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7B5D6DBA" w:rsidR="0057414B" w:rsidRPr="00903DBA" w:rsidRDefault="0057414B" w:rsidP="001950E8">
      <w:pPr>
        <w:pStyle w:val="Code"/>
        <w:rPr>
          <w:highlight w:val="white"/>
        </w:rPr>
      </w:pPr>
      <w:r w:rsidRPr="00903DBA">
        <w:rPr>
          <w:highlight w:val="white"/>
        </w:rPr>
        <w:t xml:space="preserve">    </w:t>
      </w:r>
      <w:r w:rsidR="00F13F46">
        <w:rPr>
          <w:highlight w:val="white"/>
        </w:rPr>
        <w:t>public static</w:t>
      </w:r>
      <w:r w:rsidRPr="00903DBA">
        <w:rPr>
          <w:highlight w:val="white"/>
        </w:rPr>
        <w:t xml:space="preserve">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2FC0BA68" w:rsidR="0057414B" w:rsidRPr="00903DBA" w:rsidRDefault="0057414B" w:rsidP="001950E8">
      <w:pPr>
        <w:pStyle w:val="Code"/>
        <w:rPr>
          <w:highlight w:val="white"/>
        </w:rPr>
      </w:pPr>
      <w:r w:rsidRPr="00903DBA">
        <w:rPr>
          <w:highlight w:val="white"/>
        </w:rPr>
        <w:t xml:space="preserve">    </w:t>
      </w:r>
      <w:r w:rsidR="00F13F46">
        <w:rPr>
          <w:highlight w:val="white"/>
        </w:rPr>
        <w:t>public static</w:t>
      </w:r>
      <w:r w:rsidRPr="00903DBA">
        <w:rPr>
          <w:highlight w:val="white"/>
        </w:rPr>
        <w:t xml:space="preserve">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proofErr w:type="spellStart"/>
      <w:r w:rsidR="00C93666" w:rsidRPr="00C93666">
        <w:rPr>
          <w:rStyle w:val="KeyWord0"/>
          <w:highlight w:val="white"/>
        </w:rPr>
        <w:t>AllocateRegisters</w:t>
      </w:r>
      <w:proofErr w:type="spellEnd"/>
      <w:r w:rsidR="00C93666">
        <w:rPr>
          <w:highlight w:val="white"/>
        </w:rPr>
        <w:t>&lt;/k&gt; method in the &lt;k&gt;</w:t>
      </w:r>
      <w:proofErr w:type="spellStart"/>
      <w:r w:rsidR="00C93666" w:rsidRPr="00C93666">
        <w:rPr>
          <w:rStyle w:val="KeyWord0"/>
          <w:highlight w:val="white"/>
        </w:rPr>
        <w:t>RegisterAllocator</w:t>
      </w:r>
      <w:proofErr w:type="spellEnd"/>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640D667" w14:textId="77777777" w:rsidR="00E875F2" w:rsidRPr="00E875F2" w:rsidRDefault="00E875F2" w:rsidP="00E875F2">
      <w:pPr>
        <w:pStyle w:val="Code"/>
      </w:pPr>
      <w:r w:rsidRPr="00E875F2">
        <w:t xml:space="preserve">    public static void GenerateAssembly(List&lt;MiddleCode&gt; middleCodeList,</w:t>
      </w:r>
    </w:p>
    <w:p w14:paraId="606E11BF" w14:textId="77777777" w:rsidR="00E875F2" w:rsidRPr="00E875F2" w:rsidRDefault="00E875F2" w:rsidP="00E875F2">
      <w:pPr>
        <w:pStyle w:val="Code"/>
      </w:pPr>
      <w:r w:rsidRPr="00E875F2">
        <w:t xml:space="preserve">                                        List&lt;AssemblyCode&gt; assemblyCodeList) {</w:t>
      </w:r>
    </w:p>
    <w:p w14:paraId="79ABAE8A" w14:textId="77777777" w:rsidR="00E875F2" w:rsidRPr="00E875F2" w:rsidRDefault="00E875F2" w:rsidP="00E875F2">
      <w:pPr>
        <w:pStyle w:val="Code"/>
      </w:pPr>
      <w:r w:rsidRPr="00E875F2">
        <w:t xml:space="preserve">      m_assemblyCodeList = assemblyCodeList;</w:t>
      </w:r>
    </w:p>
    <w:p w14:paraId="4A53E263" w14:textId="77777777" w:rsidR="00E875F2" w:rsidRPr="00E875F2" w:rsidRDefault="00E875F2" w:rsidP="00E875F2">
      <w:pPr>
        <w:pStyle w:val="Code"/>
      </w:pPr>
      <w:r w:rsidRPr="00E875F2">
        <w:t xml:space="preserve">      AssemblyCodeList(middleCodeList);</w:t>
      </w:r>
    </w:p>
    <w:p w14:paraId="0F20CC5B" w14:textId="77777777" w:rsidR="00E875F2" w:rsidRPr="00E875F2" w:rsidRDefault="00E875F2" w:rsidP="00E875F2">
      <w:pPr>
        <w:pStyle w:val="Code"/>
      </w:pPr>
      <w:r w:rsidRPr="00E875F2">
        <w:lastRenderedPageBreak/>
        <w:t xml:space="preserve">      RegisterAllocator.AllocateRegisters(TrackSet(), m_assemblyCodeList);</w:t>
      </w:r>
    </w:p>
    <w:p w14:paraId="784C711C" w14:textId="12920517" w:rsidR="00E875F2" w:rsidRDefault="00E875F2" w:rsidP="00E875F2">
      <w:pPr>
        <w:pStyle w:val="Code"/>
      </w:pPr>
      <w:r w:rsidRPr="00E875F2">
        <w:t xml:space="preserve">    }</w:t>
      </w:r>
    </w:p>
    <w:p w14:paraId="06DA01A0" w14:textId="747D086D" w:rsidR="00E875F2" w:rsidRPr="00E875F2" w:rsidRDefault="00E875F2" w:rsidP="00E875F2">
      <w:pPr>
        <w:pStyle w:val="Code"/>
      </w:pPr>
    </w:p>
    <w:p w14:paraId="422CB5E2" w14:textId="77777777" w:rsidR="00E875F2" w:rsidRPr="00E875F2" w:rsidRDefault="00E875F2" w:rsidP="00E875F2">
      <w:pPr>
        <w:pStyle w:val="Code"/>
      </w:pPr>
      <w:r w:rsidRPr="00E875F2">
        <w:t xml:space="preserve">    public static void GenerateTargetWindows</w:t>
      </w:r>
    </w:p>
    <w:p w14:paraId="484A81C8" w14:textId="77777777" w:rsidR="00E875F2" w:rsidRPr="00E875F2" w:rsidRDefault="00E875F2" w:rsidP="00E875F2">
      <w:pPr>
        <w:pStyle w:val="Code"/>
      </w:pPr>
      <w:r w:rsidRPr="00E875F2">
        <w:t xml:space="preserve">      (List&lt;AssemblyCode&gt; assemblyCodeList, List&lt;byte&gt; byteList,</w:t>
      </w:r>
    </w:p>
    <w:p w14:paraId="6D61B7F6" w14:textId="77777777" w:rsidR="00E875F2" w:rsidRPr="00E875F2" w:rsidRDefault="00E875F2" w:rsidP="00E875F2">
      <w:pPr>
        <w:pStyle w:val="Code"/>
      </w:pPr>
      <w:r w:rsidRPr="00E875F2">
        <w:t xml:space="preserve">       IDictionary&lt;int, string&gt; accessMap, IDictionary&lt;int, string&gt; callMap,</w:t>
      </w:r>
    </w:p>
    <w:p w14:paraId="58DB3E32" w14:textId="77777777" w:rsidR="00E875F2" w:rsidRPr="00E875F2" w:rsidRDefault="00E875F2" w:rsidP="00E875F2">
      <w:pPr>
        <w:pStyle w:val="Code"/>
      </w:pPr>
      <w:r w:rsidRPr="00E875F2">
        <w:t xml:space="preserve">       ISet&lt;int&gt; returnSet) {</w:t>
      </w:r>
    </w:p>
    <w:p w14:paraId="6DEDD84E" w14:textId="77777777" w:rsidR="00E875F2" w:rsidRPr="00E875F2" w:rsidRDefault="00E875F2" w:rsidP="00E875F2">
      <w:pPr>
        <w:pStyle w:val="Code"/>
      </w:pPr>
      <w:r w:rsidRPr="00E875F2">
        <w:t xml:space="preserve">      m_assemblyCodeList = assemblyCodeList;</w:t>
      </w:r>
    </w:p>
    <w:p w14:paraId="589027DD" w14:textId="77777777" w:rsidR="00E875F2" w:rsidRPr="00E875F2" w:rsidRDefault="00E875F2" w:rsidP="00E875F2">
      <w:pPr>
        <w:pStyle w:val="Code"/>
      </w:pPr>
      <w:r w:rsidRPr="00E875F2">
        <w:t xml:space="preserve">      WindowsJumpInfo();</w:t>
      </w:r>
    </w:p>
    <w:p w14:paraId="2D56291F" w14:textId="77777777" w:rsidR="00E875F2" w:rsidRPr="00E875F2" w:rsidRDefault="00E875F2" w:rsidP="00E875F2">
      <w:pPr>
        <w:pStyle w:val="Code"/>
      </w:pPr>
      <w:r w:rsidRPr="00E875F2">
        <w:t xml:space="preserve">      WindowsByteList(byteList, accessMap, callMap, returnSet);</w:t>
      </w:r>
    </w:p>
    <w:p w14:paraId="5D7449F3" w14:textId="77777777" w:rsidR="00E875F2" w:rsidRPr="00E875F2" w:rsidRDefault="00E875F2" w:rsidP="00E875F2">
      <w:pPr>
        <w:pStyle w:val="Code"/>
      </w:pPr>
      <w:r w:rsidRPr="00E875F2">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64B06ED6" w:rsidR="0016661E" w:rsidRPr="00903DBA" w:rsidRDefault="0016661E" w:rsidP="0016661E">
      <w:pPr>
        <w:pStyle w:val="Code"/>
        <w:rPr>
          <w:highlight w:val="white"/>
        </w:rPr>
      </w:pPr>
      <w:r w:rsidRPr="00903DBA">
        <w:rPr>
          <w:highlight w:val="white"/>
        </w:rPr>
        <w:t xml:space="preserve">    </w:t>
      </w:r>
      <w:r w:rsidR="00F13F46">
        <w:rPr>
          <w:highlight w:val="white"/>
        </w:rPr>
        <w:t>public static</w:t>
      </w:r>
      <w:r w:rsidRPr="00903DBA">
        <w:rPr>
          <w:highlight w:val="white"/>
        </w:rPr>
        <w:t xml:space="preserve">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2FFACA40" w:rsidR="0016661E" w:rsidRPr="00903DBA" w:rsidRDefault="0016661E" w:rsidP="0016661E">
      <w:pPr>
        <w:pStyle w:val="Code"/>
        <w:rPr>
          <w:highlight w:val="white"/>
        </w:rPr>
      </w:pPr>
      <w:r w:rsidRPr="00903DBA">
        <w:rPr>
          <w:highlight w:val="white"/>
        </w:rPr>
        <w:t xml:space="preserve">    </w:t>
      </w:r>
      <w:r w:rsidR="00F13F46">
        <w:rPr>
          <w:highlight w:val="white"/>
        </w:rPr>
        <w:t>public static</w:t>
      </w:r>
      <w:r w:rsidRPr="00903DBA">
        <w:rPr>
          <w:highlight w:val="white"/>
        </w:rPr>
        <w:t xml:space="preserve">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5F11FF6F" w:rsidR="00152B8E" w:rsidRPr="00903DBA" w:rsidRDefault="00152B8E" w:rsidP="00152B8E">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lastRenderedPageBreak/>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lastRenderedPageBreak/>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lastRenderedPageBreak/>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lastRenderedPageBreak/>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lastRenderedPageBreak/>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2CD37215" w:rsidR="001B296B" w:rsidRPr="00903DBA" w:rsidRDefault="00757795" w:rsidP="00226B65">
      <w:pPr>
        <w:pStyle w:val="Code"/>
        <w:rPr>
          <w:highlight w:val="white"/>
        </w:rPr>
      </w:pPr>
      <w:r w:rsidRPr="00903DBA">
        <w:rPr>
          <w:highlight w:val="white"/>
        </w:rPr>
        <w:t xml:space="preserve">    </w:t>
      </w:r>
      <w:r w:rsidR="00F13F46">
        <w:rPr>
          <w:highlight w:val="white"/>
        </w:rPr>
        <w:t>private static</w:t>
      </w:r>
      <w:r w:rsidRPr="00903DBA">
        <w:rPr>
          <w:highlight w:val="white"/>
        </w:rPr>
        <w:t xml:space="preserv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28D7AAB6" w:rsidR="00226B65" w:rsidRPr="00903DBA" w:rsidRDefault="00226B65" w:rsidP="00226B65">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lastRenderedPageBreak/>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09A5C59B" w:rsidR="00813000" w:rsidRPr="00903DBA" w:rsidRDefault="00813000" w:rsidP="00813000">
      <w:pPr>
        <w:pStyle w:val="Code"/>
        <w:rPr>
          <w:highlight w:val="white"/>
        </w:rPr>
      </w:pPr>
      <w:r w:rsidRPr="00903DBA">
        <w:rPr>
          <w:highlight w:val="white"/>
        </w:rPr>
        <w:t xml:space="preserve">    </w:t>
      </w:r>
      <w:r w:rsidR="00F13F46">
        <w:rPr>
          <w:highlight w:val="white"/>
        </w:rPr>
        <w:t>public static</w:t>
      </w:r>
      <w:r w:rsidRPr="00903DBA">
        <w:rPr>
          <w:highlight w:val="white"/>
        </w:rPr>
        <w:t xml:space="preserve">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0921D4A0" w:rsidR="00206473" w:rsidRPr="00903DBA" w:rsidRDefault="00483C5F" w:rsidP="00483C5F">
      <w:pPr>
        <w:pStyle w:val="Code"/>
        <w:rPr>
          <w:highlight w:val="white"/>
        </w:rPr>
      </w:pPr>
      <w:r w:rsidRPr="00903DBA">
        <w:rPr>
          <w:highlight w:val="white"/>
        </w:rPr>
        <w:t xml:space="preserve">    </w:t>
      </w:r>
      <w:r w:rsidR="00F13F46">
        <w:rPr>
          <w:highlight w:val="white"/>
        </w:rPr>
        <w:t>private static</w:t>
      </w:r>
      <w:r w:rsidRPr="00903DBA">
        <w:rPr>
          <w:highlight w:val="white"/>
        </w:rPr>
        <w:t xml:space="preserve"> int </w:t>
      </w:r>
      <w:r w:rsidR="006E0307" w:rsidRPr="00903DBA">
        <w:rPr>
          <w:highlight w:val="white"/>
        </w:rPr>
        <w:t>m_totalExtraSize</w:t>
      </w:r>
      <w:r w:rsidRPr="00903DBA">
        <w:rPr>
          <w:highlight w:val="white"/>
        </w:rPr>
        <w:t xml:space="preserve"> = 0;</w:t>
      </w:r>
    </w:p>
    <w:p w14:paraId="2D5D383A" w14:textId="3A2133A7" w:rsidR="00C36E8E" w:rsidRPr="00903DBA" w:rsidRDefault="00C36E8E" w:rsidP="00C36E8E">
      <w:pPr>
        <w:pStyle w:val="Code"/>
        <w:rPr>
          <w:highlight w:val="white"/>
        </w:rPr>
      </w:pPr>
      <w:r w:rsidRPr="00903DBA">
        <w:rPr>
          <w:highlight w:val="white"/>
        </w:rPr>
        <w:t xml:space="preserve">    </w:t>
      </w:r>
      <w:r w:rsidR="00F13F46">
        <w:rPr>
          <w:highlight w:val="white"/>
        </w:rPr>
        <w:t>private static</w:t>
      </w:r>
      <w:r w:rsidRPr="00903DBA">
        <w:rPr>
          <w:highlight w:val="white"/>
        </w:rPr>
        <w:t xml:space="preserv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4A0041BA" w:rsidR="00C36E8E" w:rsidRPr="00903DBA" w:rsidRDefault="00C36E8E" w:rsidP="00C36E8E">
      <w:pPr>
        <w:pStyle w:val="Code"/>
        <w:rPr>
          <w:highlight w:val="white"/>
        </w:rPr>
      </w:pPr>
      <w:r w:rsidRPr="00903DBA">
        <w:rPr>
          <w:highlight w:val="white"/>
        </w:rPr>
        <w:lastRenderedPageBreak/>
        <w:t xml:space="preserve">    </w:t>
      </w:r>
      <w:r w:rsidR="00F13F46">
        <w:rPr>
          <w:highlight w:val="white"/>
        </w:rPr>
        <w:t>private static</w:t>
      </w:r>
      <w:r w:rsidRPr="00903DBA">
        <w:rPr>
          <w:highlight w:val="white"/>
        </w:rPr>
        <w:t xml:space="preserve"> Stack&lt;Dictionary&lt;Symbol,Track&gt;&gt; m_trackMapStack =</w:t>
      </w:r>
      <w:r w:rsidR="007A0B7C">
        <w:rPr>
          <w:highlight w:val="white"/>
        </w:rPr>
        <w:t xml:space="preserve"> </w:t>
      </w:r>
      <w:r w:rsidRPr="00903DBA">
        <w:rPr>
          <w:highlight w:val="white"/>
        </w:rPr>
        <w:t>new();</w:t>
      </w:r>
    </w:p>
    <w:p w14:paraId="3FA162EF" w14:textId="4E6E01BA" w:rsidR="00C36E8E" w:rsidRPr="00903DBA" w:rsidRDefault="00C36E8E" w:rsidP="00483C5F">
      <w:pPr>
        <w:pStyle w:val="Code"/>
        <w:rPr>
          <w:highlight w:val="white"/>
        </w:rPr>
      </w:pPr>
      <w:r w:rsidRPr="00903DBA">
        <w:rPr>
          <w:highlight w:val="white"/>
        </w:rPr>
        <w:t xml:space="preserve">    </w:t>
      </w:r>
      <w:r w:rsidR="00F13F46">
        <w:rPr>
          <w:highlight w:val="white"/>
        </w:rPr>
        <w:t>private static</w:t>
      </w:r>
      <w:r w:rsidRPr="00903DBA">
        <w:rPr>
          <w:highlight w:val="white"/>
        </w:rPr>
        <w:t xml:space="preserv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29BA979E" w:rsidR="0043182A" w:rsidRPr="00903DBA" w:rsidRDefault="0043182A" w:rsidP="0043182A">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FunctionPreCall</w:t>
      </w:r>
      <w:r w:rsidR="009627ED">
        <w:rPr>
          <w:highlight w:val="white"/>
        </w:rPr>
        <w:t>(MiddleCode middleCode, int middleIndex)</w:t>
      </w:r>
      <w:r w:rsidRPr="00903DBA">
        <w:rPr>
          <w:highlight w:val="white"/>
        </w:rPr>
        <w:t xml:space="preserv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11FA6378" w:rsidR="00F3041E" w:rsidRPr="00903DBA" w:rsidRDefault="00F3041E" w:rsidP="00F3041E">
      <w:pPr>
        <w:pStyle w:val="Code"/>
        <w:rPr>
          <w:highlight w:val="white"/>
        </w:rPr>
      </w:pPr>
      <w:r w:rsidRPr="00903DBA">
        <w:rPr>
          <w:highlight w:val="white"/>
        </w:rPr>
        <w:t xml:space="preserve">    </w:t>
      </w:r>
      <w:r w:rsidR="00F13F46">
        <w:rPr>
          <w:highlight w:val="white"/>
        </w:rPr>
        <w:t>private static</w:t>
      </w:r>
      <w:r w:rsidRPr="00903DBA">
        <w:rPr>
          <w:highlight w:val="white"/>
        </w:rPr>
        <w:t xml:space="preserv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1C7C85B2" w:rsidR="0043182A" w:rsidRPr="00903DBA" w:rsidRDefault="0043182A" w:rsidP="0043182A">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lastRenderedPageBreak/>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lastRenderedPageBreak/>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10411CC5" w:rsidR="00C13A3B" w:rsidRPr="00903DBA" w:rsidRDefault="00C13A3B" w:rsidP="00C13A3B">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FunctionPostCall</w:t>
      </w:r>
      <w:r w:rsidR="009627ED">
        <w:rPr>
          <w:highlight w:val="white"/>
        </w:rPr>
        <w:t>(MiddleCode middleCode, int middleIndex)</w:t>
      </w:r>
      <w:r w:rsidRPr="00903DBA">
        <w:rPr>
          <w:highlight w:val="white"/>
        </w:rPr>
        <w:t xml:space="preserv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lastRenderedPageBreak/>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58E0676D" w:rsidR="003B4156" w:rsidRPr="00903DBA" w:rsidRDefault="003B4156" w:rsidP="003B4156">
      <w:pPr>
        <w:pStyle w:val="Code"/>
        <w:rPr>
          <w:highlight w:val="white"/>
        </w:rPr>
      </w:pPr>
      <w:r w:rsidRPr="00903DBA">
        <w:rPr>
          <w:highlight w:val="white"/>
        </w:rPr>
        <w:t xml:space="preserve">    </w:t>
      </w:r>
      <w:r w:rsidR="00F13F46">
        <w:rPr>
          <w:highlight w:val="white"/>
        </w:rPr>
        <w:t>private static</w:t>
      </w:r>
      <w:r w:rsidRPr="00903DBA">
        <w:rPr>
          <w:highlight w:val="white"/>
        </w:rPr>
        <w:t xml:space="preserv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1A4905B2" w:rsidR="003B4156" w:rsidRPr="00903DBA" w:rsidRDefault="003B4156" w:rsidP="003B4156">
      <w:pPr>
        <w:pStyle w:val="Code"/>
        <w:rPr>
          <w:highlight w:val="white"/>
        </w:rPr>
      </w:pPr>
      <w:r w:rsidRPr="00903DBA">
        <w:rPr>
          <w:highlight w:val="white"/>
        </w:rPr>
        <w:t xml:space="preserve">    </w:t>
      </w:r>
      <w:r w:rsidR="00F13F46">
        <w:rPr>
          <w:highlight w:val="white"/>
        </w:rPr>
        <w:t>private static</w:t>
      </w:r>
      <w:r w:rsidRPr="00903DBA">
        <w:rPr>
          <w:highlight w:val="white"/>
        </w:rPr>
        <w:t xml:space="preserve"> int Offset(Symbol symbol) {</w:t>
      </w:r>
    </w:p>
    <w:p w14:paraId="208EB712" w14:textId="6EB416DD" w:rsidR="003B4156" w:rsidRPr="00903DBA" w:rsidRDefault="003B4156" w:rsidP="003B4156">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38E23C59" w:rsidR="00D935A0" w:rsidRPr="00903DBA" w:rsidRDefault="00D935A0" w:rsidP="007B4210">
      <w:pPr>
        <w:pStyle w:val="Code"/>
        <w:rPr>
          <w:highlight w:val="white"/>
        </w:rPr>
      </w:pPr>
      <w:r w:rsidRPr="00903DBA">
        <w:rPr>
          <w:highlight w:val="white"/>
        </w:rPr>
        <w:t xml:space="preserve">    </w:t>
      </w:r>
      <w:r w:rsidR="00F13F46">
        <w:rPr>
          <w:highlight w:val="white"/>
        </w:rPr>
        <w:t>public static</w:t>
      </w:r>
      <w:r w:rsidRPr="00903DBA">
        <w:rPr>
          <w:highlight w:val="white"/>
        </w:rPr>
        <w:t xml:space="preserve">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lastRenderedPageBreak/>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4B648CFE" w:rsidR="006C56A6" w:rsidRPr="00903DBA" w:rsidRDefault="006C56A6" w:rsidP="006C56A6">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417220FA" w:rsidR="006C56A6" w:rsidRPr="00903DBA" w:rsidRDefault="006C56A6" w:rsidP="006C56A6">
      <w:pPr>
        <w:pStyle w:val="Code"/>
        <w:rPr>
          <w:highlight w:val="white"/>
        </w:rPr>
      </w:pPr>
      <w:r w:rsidRPr="00903DBA">
        <w:rPr>
          <w:highlight w:val="white"/>
        </w:rPr>
        <w:lastRenderedPageBreak/>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6B66860B" w:rsidR="003734EF" w:rsidRPr="00903DBA" w:rsidRDefault="003734EF" w:rsidP="003734EF">
      <w:pPr>
        <w:pStyle w:val="Code"/>
        <w:rPr>
          <w:highlight w:val="white"/>
        </w:rPr>
      </w:pPr>
      <w:r w:rsidRPr="00903DBA">
        <w:rPr>
          <w:highlight w:val="white"/>
        </w:rPr>
        <w:t xml:space="preserve">    </w:t>
      </w:r>
      <w:r w:rsidR="00F13F46">
        <w:rPr>
          <w:highlight w:val="white"/>
        </w:rPr>
        <w:t>public static</w:t>
      </w:r>
      <w:r w:rsidRPr="00903DBA">
        <w:rPr>
          <w:highlight w:val="white"/>
        </w:rPr>
        <w:t xml:space="preserve">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17811C6B" w:rsidR="00476FE6" w:rsidRPr="00903DBA" w:rsidRDefault="00476FE6" w:rsidP="00476FE6">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51F3A41" w:rsidR="00C953A1" w:rsidRPr="00903DBA" w:rsidRDefault="00C953A1" w:rsidP="00941019">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SetReturnValue</w:t>
      </w:r>
      <w:r w:rsidR="009627ED">
        <w:rPr>
          <w:highlight w:val="white"/>
        </w:rPr>
        <w:t>(MiddleCode middleCode, int middleIndex)</w:t>
      </w:r>
      <w:r w:rsidRPr="00903DBA">
        <w:rPr>
          <w:highlight w:val="white"/>
        </w:rPr>
        <w:t xml:space="preserv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lastRenderedPageBreak/>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28643397" w:rsidR="00C953A1" w:rsidRPr="00903DBA" w:rsidRDefault="00C953A1" w:rsidP="00C953A1">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Return()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19833151" w:rsidR="000E343D" w:rsidRPr="00903DBA" w:rsidRDefault="000E343D" w:rsidP="000E343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IntegralGetReturnValue</w:t>
      </w:r>
      <w:r w:rsidR="009627ED">
        <w:rPr>
          <w:highlight w:val="white"/>
        </w:rPr>
        <w:t>(MiddleCode middleCode, int middleIndex)</w:t>
      </w:r>
      <w:r w:rsidRPr="00903DBA">
        <w:rPr>
          <w:highlight w:val="white"/>
        </w:rPr>
        <w:t xml:space="preserv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16DF72CE" w:rsidR="000E343D" w:rsidRPr="00903DBA" w:rsidRDefault="000E343D" w:rsidP="000E343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IntegralSetReturnValue</w:t>
      </w:r>
      <w:r w:rsidR="009627ED">
        <w:rPr>
          <w:highlight w:val="white"/>
        </w:rPr>
        <w:t>(MiddleCode middleCode, int middleIndex)</w:t>
      </w:r>
      <w:r w:rsidRPr="00903DBA">
        <w:rPr>
          <w:highlight w:val="white"/>
        </w:rPr>
        <w:t xml:space="preserv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6F60D622" w:rsidR="00D935A0" w:rsidRPr="00903DBA" w:rsidRDefault="00D935A0" w:rsidP="007B4210">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Exit</w:t>
      </w:r>
      <w:r w:rsidR="009627ED">
        <w:rPr>
          <w:highlight w:val="white"/>
        </w:rPr>
        <w:t>(MiddleCode middleCode, int middleIndex)</w:t>
      </w:r>
      <w:r w:rsidRPr="00903DBA">
        <w:rPr>
          <w:highlight w:val="white"/>
        </w:rPr>
        <w:t xml:space="preserv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lastRenderedPageBreak/>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38EC528C" w:rsidR="007E0C80" w:rsidRPr="00903DBA" w:rsidRDefault="007E0C80" w:rsidP="007E0C80">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w:t>
      </w:r>
      <w:r w:rsidR="00C0170C">
        <w:rPr>
          <w:highlight w:val="white"/>
        </w:rPr>
        <w:t>Jump</w:t>
      </w:r>
      <w:r w:rsidR="009627ED">
        <w:rPr>
          <w:highlight w:val="white"/>
        </w:rPr>
        <w:t>(MiddleCode middleCode, int middleIndex)</w:t>
      </w:r>
      <w:r w:rsidRPr="00903DBA">
        <w:rPr>
          <w:highlight w:val="white"/>
        </w:rPr>
        <w:t xml:space="preserv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6A2708B" w:rsidR="002F1704" w:rsidRPr="00903DBA" w:rsidRDefault="002F1704" w:rsidP="002F1704">
      <w:pPr>
        <w:pStyle w:val="Code"/>
        <w:rPr>
          <w:highlight w:val="white"/>
        </w:rPr>
      </w:pPr>
      <w:r w:rsidRPr="00903DBA">
        <w:rPr>
          <w:highlight w:val="white"/>
        </w:rPr>
        <w:t xml:space="preserve">    </w:t>
      </w:r>
      <w:r w:rsidR="00F13F46">
        <w:rPr>
          <w:highlight w:val="white"/>
        </w:rPr>
        <w:t>private static</w:t>
      </w:r>
      <w:r w:rsidRPr="00903DBA">
        <w:rPr>
          <w:highlight w:val="white"/>
        </w:rPr>
        <w:t xml:space="preserve"> </w:t>
      </w:r>
      <w:r w:rsidR="001B296B">
        <w:rPr>
          <w:highlight w:val="white"/>
        </w:rPr>
        <w:t>HashSet</w:t>
      </w:r>
      <w:r w:rsidR="001B296B" w:rsidRPr="00903DBA">
        <w:rPr>
          <w:highlight w:val="white"/>
        </w:rPr>
        <w:t xml:space="preserve">&lt;Track&gt; m_syscallSet </w:t>
      </w:r>
      <w:r w:rsidR="001B296B">
        <w:rPr>
          <w:highlight w:val="white"/>
        </w:rPr>
        <w:t>= new(</w:t>
      </w:r>
      <w:r w:rsidR="001B296B" w:rsidRPr="00903DBA">
        <w:rPr>
          <w:highlight w:val="white"/>
        </w:rPr>
        <w:t>);</w:t>
      </w:r>
    </w:p>
    <w:p w14:paraId="1DB1D4FB" w14:textId="77777777" w:rsidR="002F1704" w:rsidRPr="00903DBA" w:rsidRDefault="002F1704" w:rsidP="002F1704">
      <w:pPr>
        <w:pStyle w:val="Code"/>
        <w:rPr>
          <w:highlight w:val="white"/>
        </w:rPr>
      </w:pPr>
    </w:p>
    <w:p w14:paraId="54404805" w14:textId="52062176" w:rsidR="002F1704" w:rsidRPr="00903DBA" w:rsidRDefault="002F1704" w:rsidP="002F170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LoadToRegister</w:t>
      </w:r>
      <w:r w:rsidR="009627ED">
        <w:rPr>
          <w:highlight w:val="white"/>
        </w:rPr>
        <w:t>(MiddleCode middleCode, int middleIndex)</w:t>
      </w:r>
      <w:r w:rsidRPr="00903DBA">
        <w:rPr>
          <w:highlight w:val="white"/>
        </w:rPr>
        <w:t xml:space="preserv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0901096A" w:rsidR="002F1704" w:rsidRPr="00903DBA" w:rsidRDefault="002F1704" w:rsidP="002F170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InspectRegister</w:t>
      </w:r>
      <w:r w:rsidR="009627ED">
        <w:rPr>
          <w:highlight w:val="white"/>
        </w:rPr>
        <w:t>(MiddleCode middleCode, int middleIndex)</w:t>
      </w:r>
      <w:r w:rsidRPr="00903DBA">
        <w:rPr>
          <w:highlight w:val="white"/>
        </w:rPr>
        <w:t xml:space="preserv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3DF15530" w:rsidR="002F1704" w:rsidRPr="00903DBA" w:rsidRDefault="002F1704" w:rsidP="002F170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CarryExpression</w:t>
      </w:r>
      <w:r w:rsidR="009627ED">
        <w:rPr>
          <w:highlight w:val="white"/>
        </w:rPr>
        <w:t>(MiddleCode middleCode, int middleIndex)</w:t>
      </w:r>
      <w:r w:rsidRPr="00903DBA">
        <w:rPr>
          <w:highlight w:val="white"/>
        </w:rPr>
        <w:t xml:space="preserve"> {</w:t>
      </w:r>
    </w:p>
    <w:p w14:paraId="1D25474B" w14:textId="77777777" w:rsidR="002F1704" w:rsidRPr="00903DBA" w:rsidRDefault="002F1704" w:rsidP="002F1704">
      <w:pPr>
        <w:pStyle w:val="Code"/>
        <w:rPr>
          <w:highlight w:val="white"/>
        </w:rPr>
      </w:pPr>
      <w:r w:rsidRPr="00903DBA">
        <w:rPr>
          <w:highlight w:val="white"/>
        </w:rPr>
        <w:lastRenderedPageBreak/>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21E28CA0" w:rsidR="002F1704" w:rsidRPr="00903DBA" w:rsidRDefault="002F1704" w:rsidP="002F170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JumpToRegister</w:t>
      </w:r>
      <w:r w:rsidR="009627ED">
        <w:rPr>
          <w:highlight w:val="white"/>
        </w:rPr>
        <w:t>(MiddleCode middleCode, int middleIndex)</w:t>
      </w:r>
      <w:r w:rsidRPr="00903DBA">
        <w:rPr>
          <w:highlight w:val="white"/>
        </w:rPr>
        <w:t xml:space="preserv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3C858668" w:rsidR="00F43544" w:rsidRPr="00903DBA" w:rsidRDefault="00F43544" w:rsidP="00F4354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Interrupt</w:t>
      </w:r>
      <w:r w:rsidR="009627ED">
        <w:rPr>
          <w:highlight w:val="white"/>
        </w:rPr>
        <w:t>(MiddleCode middleCode, int middleIndex)</w:t>
      </w:r>
      <w:r w:rsidRPr="00903DBA">
        <w:rPr>
          <w:highlight w:val="white"/>
        </w:rPr>
        <w:t xml:space="preserv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3F32F462" w:rsidR="00F43544" w:rsidRPr="00903DBA" w:rsidRDefault="00F43544" w:rsidP="00F4354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SystemCall</w:t>
      </w:r>
      <w:r w:rsidR="009627ED">
        <w:rPr>
          <w:highlight w:val="white"/>
        </w:rPr>
        <w:t>(MiddleCode middleCode, int middleIndex)</w:t>
      </w:r>
      <w:r w:rsidRPr="00903DBA">
        <w:rPr>
          <w:highlight w:val="white"/>
        </w:rPr>
        <w:t xml:space="preserv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53329E61" w:rsidR="00BB28B4" w:rsidRPr="00903DBA" w:rsidRDefault="00BB28B4" w:rsidP="00BB28B4">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Initializer</w:t>
      </w:r>
      <w:r w:rsidR="009627ED">
        <w:rPr>
          <w:highlight w:val="white"/>
        </w:rPr>
        <w:t>(MiddleCode middleCode, int middleIndex)</w:t>
      </w:r>
      <w:r w:rsidRPr="00903DBA">
        <w:rPr>
          <w:highlight w:val="white"/>
        </w:rPr>
        <w:t xml:space="preserv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lastRenderedPageBreak/>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17441F83" w:rsidR="00285CAD" w:rsidRPr="00903DBA" w:rsidRDefault="00285CAD" w:rsidP="00285CAD">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InitializerZero</w:t>
      </w:r>
      <w:r w:rsidR="009627ED">
        <w:rPr>
          <w:highlight w:val="white"/>
        </w:rPr>
        <w:t>(MiddleCode middleCode, int middleIndex)</w:t>
      </w:r>
      <w:r w:rsidRPr="00903DBA">
        <w:rPr>
          <w:highlight w:val="white"/>
        </w:rPr>
        <w:t xml:space="preserv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26F99FC" w:rsidR="002F73EF" w:rsidRPr="00903DBA" w:rsidRDefault="002F73EF" w:rsidP="002F73EF">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IntegralAssign</w:t>
      </w:r>
      <w:r w:rsidR="009627ED">
        <w:rPr>
          <w:highlight w:val="white"/>
        </w:rPr>
        <w:t>(MiddleCode middleCode, int middleIndex)</w:t>
      </w:r>
      <w:r w:rsidRPr="00903DBA">
        <w:rPr>
          <w:highlight w:val="white"/>
        </w:rPr>
        <w:t xml:space="preserv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66D37584" w:rsidR="002F73EF" w:rsidRPr="00903DBA" w:rsidRDefault="002F73EF" w:rsidP="002F73EF">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IntegralParameter</w:t>
      </w:r>
      <w:r w:rsidR="009627ED">
        <w:rPr>
          <w:highlight w:val="white"/>
        </w:rPr>
        <w:t>(MiddleCode middleCode, int middleIndex)</w:t>
      </w:r>
      <w:r w:rsidRPr="00903DBA">
        <w:rPr>
          <w:highlight w:val="white"/>
        </w:rPr>
        <w:t xml:space="preserv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15974199" w:rsidR="002F73EF" w:rsidRPr="00903DBA" w:rsidRDefault="002F73EF" w:rsidP="002F73EF">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lastRenderedPageBreak/>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lastRenderedPageBreak/>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4EC319A4" w:rsidR="004815D2" w:rsidRPr="004815D2" w:rsidRDefault="004815D2" w:rsidP="004815D2">
      <w:pPr>
        <w:pStyle w:val="Code"/>
        <w:rPr>
          <w:highlight w:val="white"/>
        </w:rPr>
      </w:pPr>
      <w:r w:rsidRPr="004815D2">
        <w:rPr>
          <w:highlight w:val="white"/>
        </w:rPr>
        <w:t xml:space="preserve">    </w:t>
      </w:r>
      <w:r w:rsidR="00F13F46">
        <w:rPr>
          <w:highlight w:val="white"/>
        </w:rPr>
        <w:t>public static</w:t>
      </w:r>
      <w:r w:rsidRPr="004815D2">
        <w:rPr>
          <w:highlight w:val="white"/>
        </w:rPr>
        <w:t xml:space="preserve">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lastRenderedPageBreak/>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6A645A0" w:rsidR="00184AA8" w:rsidRPr="00903DBA" w:rsidRDefault="00184AA8" w:rsidP="00184AA8">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IntegralUnary</w:t>
      </w:r>
      <w:r w:rsidR="009627ED">
        <w:rPr>
          <w:highlight w:val="white"/>
        </w:rPr>
        <w:t>(MiddleCode middleCode, int middleIndex)</w:t>
      </w:r>
      <w:r w:rsidRPr="00903DBA">
        <w:rPr>
          <w:highlight w:val="white"/>
        </w:rPr>
        <w:t xml:space="preserv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330A179B" w:rsidR="00184AA8" w:rsidRPr="00903DBA" w:rsidRDefault="00184AA8" w:rsidP="00184AA8">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lastRenderedPageBreak/>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w:t>
      </w:r>
      <w:r w:rsidR="00F237E9" w:rsidRPr="00903DBA">
        <w:rPr>
          <w:highlight w:val="white"/>
        </w:rPr>
        <w:lastRenderedPageBreak/>
        <w:t xml:space="preserve">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57021FC7" w:rsidR="002F73EF" w:rsidRPr="00903DBA" w:rsidRDefault="002F73EF" w:rsidP="002F73EF">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IntegralBinary</w:t>
      </w:r>
      <w:r w:rsidR="009627ED">
        <w:rPr>
          <w:highlight w:val="white"/>
        </w:rPr>
        <w:t>(MiddleCode middleCode, int middleIndex)</w:t>
      </w:r>
      <w:r w:rsidRPr="00903DBA">
        <w:rPr>
          <w:highlight w:val="white"/>
        </w:rPr>
        <w:t xml:space="preserv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556AB1B3" w:rsidR="002F73EF" w:rsidRPr="00903DBA" w:rsidRDefault="002F73EF" w:rsidP="002F73EF">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IntegralRelation</w:t>
      </w:r>
      <w:r w:rsidR="009627ED">
        <w:rPr>
          <w:highlight w:val="white"/>
        </w:rPr>
        <w:t>(MiddleCode middleCode, int middleIndex)</w:t>
      </w:r>
      <w:r w:rsidRPr="00903DBA">
        <w:rPr>
          <w:highlight w:val="white"/>
        </w:rPr>
        <w:t xml:space="preserv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3990039B" w:rsidR="002F73EF" w:rsidRPr="00903DBA" w:rsidRDefault="002F73EF" w:rsidP="002F73EF">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lastRenderedPageBreak/>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lastRenderedPageBreak/>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lastRenderedPageBreak/>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lastRenderedPageBreak/>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03346B9A" w14:textId="0E41EC24" w:rsidR="0027385C" w:rsidRDefault="003B4156" w:rsidP="003B4156">
      <w:pPr>
        <w:pStyle w:val="Code"/>
        <w:rPr>
          <w:highlight w:val="white"/>
        </w:rPr>
      </w:pPr>
      <w:r w:rsidRPr="00903DBA">
        <w:rPr>
          <w:highlight w:val="white"/>
        </w:rPr>
        <w:t xml:space="preserve">    </w:t>
      </w:r>
      <w:r w:rsidR="00F13F46">
        <w:rPr>
          <w:highlight w:val="white"/>
        </w:rPr>
        <w:t>public static</w:t>
      </w:r>
      <w:r w:rsidRPr="00903DBA">
        <w:rPr>
          <w:highlight w:val="white"/>
        </w:rPr>
        <w:t xml:space="preserve">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114BBCDF" w:rsidR="0027385C" w:rsidRDefault="003B4156" w:rsidP="003B4156">
      <w:pPr>
        <w:pStyle w:val="Code"/>
        <w:rPr>
          <w:highlight w:val="white"/>
        </w:rPr>
      </w:pPr>
      <w:r w:rsidRPr="00903DBA">
        <w:rPr>
          <w:highlight w:val="white"/>
        </w:rPr>
        <w:t xml:space="preserve">    </w:t>
      </w:r>
      <w:r w:rsidR="00F13F46">
        <w:rPr>
          <w:highlight w:val="white"/>
        </w:rPr>
        <w:t>public static</w:t>
      </w:r>
      <w:r w:rsidRPr="00903DBA">
        <w:rPr>
          <w:highlight w:val="white"/>
        </w:rPr>
        <w:t xml:space="preserve">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196B42FC" w:rsidR="003B4156" w:rsidRPr="00903DBA" w:rsidRDefault="003B4156" w:rsidP="003B4156">
      <w:pPr>
        <w:pStyle w:val="Code"/>
        <w:rPr>
          <w:highlight w:val="white"/>
        </w:rPr>
      </w:pPr>
      <w:r w:rsidRPr="00903DBA">
        <w:rPr>
          <w:highlight w:val="white"/>
        </w:rPr>
        <w:t xml:space="preserve">    </w:t>
      </w:r>
      <w:r w:rsidR="00F13F46">
        <w:rPr>
          <w:highlight w:val="white"/>
        </w:rPr>
        <w:t>public static</w:t>
      </w:r>
      <w:r w:rsidRPr="00903DBA">
        <w:rPr>
          <w:highlight w:val="white"/>
        </w:rPr>
        <w:t xml:space="preserve">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5F0BCD2F" w:rsidR="003B4156" w:rsidRPr="00903DBA" w:rsidRDefault="003B4156" w:rsidP="003B4156">
      <w:pPr>
        <w:pStyle w:val="Code"/>
        <w:rPr>
          <w:highlight w:val="white"/>
        </w:rPr>
      </w:pPr>
      <w:r w:rsidRPr="00903DBA">
        <w:rPr>
          <w:highlight w:val="white"/>
        </w:rPr>
        <w:t xml:space="preserve">    </w:t>
      </w:r>
      <w:r w:rsidR="00F13F46">
        <w:rPr>
          <w:highlight w:val="white"/>
        </w:rPr>
        <w:t>public static</w:t>
      </w:r>
      <w:r w:rsidRPr="00903DBA">
        <w:rPr>
          <w:highlight w:val="white"/>
        </w:rPr>
        <w:t xml:space="preserve">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40946B31" w:rsidR="003B4156" w:rsidRPr="00903DBA" w:rsidRDefault="003B4156" w:rsidP="003B4156">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IntegralMultiply</w:t>
      </w:r>
      <w:r w:rsidR="009627ED">
        <w:rPr>
          <w:highlight w:val="white"/>
        </w:rPr>
        <w:t>(MiddleCode middleCode, int middleIndex)</w:t>
      </w:r>
      <w:r w:rsidRPr="00903DBA">
        <w:rPr>
          <w:highlight w:val="white"/>
        </w:rPr>
        <w:t xml:space="preserv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lastRenderedPageBreak/>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w:t>
      </w:r>
      <w:r w:rsidR="00DE762C" w:rsidRPr="00903DBA">
        <w:rPr>
          <w:highlight w:val="white"/>
        </w:rPr>
        <w:lastRenderedPageBreak/>
        <w:t xml:space="preserve">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0C9BBD03" w:rsidR="00943F9A" w:rsidRPr="00903DBA" w:rsidRDefault="00943F9A" w:rsidP="00943F9A">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Case</w:t>
      </w:r>
      <w:r w:rsidR="009627ED">
        <w:rPr>
          <w:highlight w:val="white"/>
        </w:rPr>
        <w:t>(MiddleCode middleCode, int middleIndex)</w:t>
      </w:r>
      <w:r w:rsidRPr="00903DBA">
        <w:rPr>
          <w:highlight w:val="white"/>
        </w:rPr>
        <w:t xml:space="preserv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48DBE2A3" w:rsidR="00943F9A" w:rsidRPr="00903DBA" w:rsidRDefault="00943F9A" w:rsidP="00943F9A">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CaseEnd</w:t>
      </w:r>
      <w:r w:rsidR="009627ED">
        <w:rPr>
          <w:highlight w:val="white"/>
        </w:rPr>
        <w:t>(MiddleCode middleCode, int middleIndex)</w:t>
      </w:r>
      <w:r w:rsidRPr="00903DBA">
        <w:rPr>
          <w:highlight w:val="white"/>
        </w:rPr>
        <w:t xml:space="preserv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29711E73" w:rsidR="005571B5" w:rsidRPr="00903DBA" w:rsidRDefault="005571B5" w:rsidP="005571B5">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Address</w:t>
      </w:r>
      <w:r w:rsidR="009627ED">
        <w:rPr>
          <w:highlight w:val="white"/>
        </w:rPr>
        <w:t>(MiddleCode middleCode, int middleIndex)</w:t>
      </w:r>
      <w:r w:rsidRPr="00903DBA">
        <w:rPr>
          <w:highlight w:val="white"/>
        </w:rPr>
        <w:t xml:space="preserv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6DC9F79" w:rsidR="002200BD" w:rsidRPr="00903DBA" w:rsidRDefault="002200BD" w:rsidP="002200B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w:t>
      </w:r>
      <w:r w:rsidR="0021149D">
        <w:rPr>
          <w:highlight w:val="white"/>
        </w:rPr>
        <w:t>Dereference</w:t>
      </w:r>
      <w:r w:rsidR="009627ED">
        <w:rPr>
          <w:highlight w:val="white"/>
        </w:rPr>
        <w:t>(MiddleCode middleCode, int middleIndex)</w:t>
      </w:r>
      <w:r w:rsidRPr="00903DBA">
        <w:rPr>
          <w:highlight w:val="white"/>
        </w:rPr>
        <w:t xml:space="preserv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30C475D3" w:rsidR="00A81C3D" w:rsidRPr="00903DBA" w:rsidRDefault="00A81C3D" w:rsidP="00A81C3D">
      <w:pPr>
        <w:pStyle w:val="Code"/>
        <w:rPr>
          <w:highlight w:val="white"/>
        </w:rPr>
      </w:pPr>
      <w:r w:rsidRPr="00903DBA">
        <w:rPr>
          <w:highlight w:val="white"/>
        </w:rPr>
        <w:lastRenderedPageBreak/>
        <w:t xml:space="preserve">    </w:t>
      </w:r>
      <w:r w:rsidR="00F13F46">
        <w:rPr>
          <w:highlight w:val="white"/>
        </w:rPr>
        <w:t>public static</w:t>
      </w:r>
      <w:r w:rsidRPr="00903DBA">
        <w:rPr>
          <w:highlight w:val="white"/>
        </w:rPr>
        <w:t xml:space="preserve">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446CE83B" w:rsidR="00F33F0D" w:rsidRPr="00903DBA" w:rsidRDefault="00F33F0D" w:rsidP="00F33F0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FloatingUnary</w:t>
      </w:r>
      <w:r w:rsidR="009627ED">
        <w:rPr>
          <w:highlight w:val="white"/>
        </w:rPr>
        <w:t>(MiddleCode middleCode, int middleIndex)</w:t>
      </w:r>
      <w:r w:rsidRPr="00903DBA">
        <w:rPr>
          <w:highlight w:val="white"/>
        </w:rPr>
        <w:t xml:space="preserv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614E1804" w:rsidR="00CF4437" w:rsidRDefault="00CF4437" w:rsidP="00CF4437">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FloatingBinary</w:t>
      </w:r>
      <w:r w:rsidR="009627ED">
        <w:rPr>
          <w:highlight w:val="white"/>
        </w:rPr>
        <w:t>(MiddleCode middleCode, int middleIndex)</w:t>
      </w:r>
      <w:r w:rsidRPr="00903DBA">
        <w:rPr>
          <w:highlight w:val="white"/>
        </w:rPr>
        <w:t xml:space="preserv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67238ABD" w:rsidR="00372133" w:rsidRPr="00903DBA" w:rsidRDefault="00372133" w:rsidP="00372133">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FloatingParameter</w:t>
      </w:r>
      <w:r w:rsidR="009627ED">
        <w:rPr>
          <w:highlight w:val="white"/>
        </w:rPr>
        <w:t>(MiddleCode middleCode, int middleIndex)</w:t>
      </w:r>
      <w:r w:rsidRPr="00903DBA">
        <w:rPr>
          <w:highlight w:val="white"/>
        </w:rPr>
        <w:t xml:space="preserv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xml:space="preserve">) into the integral flags. Finally, </w:t>
      </w:r>
      <w:r w:rsidRPr="00903DBA">
        <w:rPr>
          <w:highlight w:val="white"/>
        </w:rPr>
        <w:lastRenderedPageBreak/>
        <w:t>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47D2E338" w:rsidR="00924172" w:rsidRDefault="00924172" w:rsidP="00924172">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FloatingRelation</w:t>
      </w:r>
      <w:r w:rsidR="009627ED">
        <w:rPr>
          <w:highlight w:val="white"/>
        </w:rPr>
        <w:t>(MiddleCode middleCode, int middleIndex)</w:t>
      </w:r>
      <w:r w:rsidRPr="00903DBA">
        <w:rPr>
          <w:highlight w:val="white"/>
        </w:rPr>
        <w:t xml:space="preserv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32C3D370" w:rsidR="008E35B6" w:rsidRPr="008E35B6" w:rsidRDefault="008E35B6" w:rsidP="008E35B6">
      <w:pPr>
        <w:pStyle w:val="Code"/>
      </w:pPr>
      <w:r w:rsidRPr="008E35B6">
        <w:t xml:space="preserve">    </w:t>
      </w:r>
      <w:r w:rsidR="00F13F46">
        <w:t>public static</w:t>
      </w:r>
      <w:r w:rsidRPr="008E35B6">
        <w:t xml:space="preserve">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0B6110FC" w:rsidR="00170065" w:rsidRDefault="00170065" w:rsidP="00170065">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lastRenderedPageBreak/>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372AC9B3" w:rsidR="00F024B0" w:rsidRPr="00903DBA" w:rsidRDefault="00F024B0" w:rsidP="00F024B0">
      <w:pPr>
        <w:pStyle w:val="Code"/>
        <w:rPr>
          <w:highlight w:val="white"/>
        </w:rPr>
      </w:pPr>
      <w:r w:rsidRPr="00903DBA">
        <w:rPr>
          <w:highlight w:val="white"/>
        </w:rPr>
        <w:t xml:space="preserve">    </w:t>
      </w:r>
      <w:r w:rsidR="00F13F46">
        <w:rPr>
          <w:highlight w:val="white"/>
        </w:rPr>
        <w:t>private static</w:t>
      </w:r>
      <w:r w:rsidRPr="00903DBA">
        <w:rPr>
          <w:highlight w:val="white"/>
        </w:rPr>
        <w:t xml:space="preserve">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63F8FCF" w:rsidR="007B5B99" w:rsidRPr="00903DBA" w:rsidRDefault="007B5B99" w:rsidP="007B5B99">
      <w:pPr>
        <w:pStyle w:val="Code"/>
        <w:rPr>
          <w:highlight w:val="white"/>
        </w:rPr>
      </w:pPr>
      <w:r w:rsidRPr="00903DBA">
        <w:rPr>
          <w:highlight w:val="white"/>
        </w:rPr>
        <w:lastRenderedPageBreak/>
        <w:t xml:space="preserve">    </w:t>
      </w:r>
      <w:r w:rsidR="00F13F46">
        <w:rPr>
          <w:highlight w:val="white"/>
        </w:rPr>
        <w:t>public static</w:t>
      </w:r>
      <w:r w:rsidRPr="00903DBA">
        <w:rPr>
          <w:highlight w:val="white"/>
        </w:rPr>
        <w:t xml:space="preserve">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32421EED" w:rsidR="007B5B99" w:rsidRPr="00903DBA" w:rsidRDefault="007B5B99" w:rsidP="007B5B99">
      <w:pPr>
        <w:pStyle w:val="Code"/>
        <w:rPr>
          <w:highlight w:val="white"/>
        </w:rPr>
      </w:pPr>
      <w:r w:rsidRPr="00903DBA">
        <w:rPr>
          <w:highlight w:val="white"/>
        </w:rPr>
        <w:t xml:space="preserve">    </w:t>
      </w:r>
      <w:r w:rsidR="00F13F46">
        <w:rPr>
          <w:highlight w:val="white"/>
        </w:rPr>
        <w:t>public static</w:t>
      </w:r>
      <w:r w:rsidRPr="00903DBA">
        <w:rPr>
          <w:highlight w:val="white"/>
        </w:rPr>
        <w:t xml:space="preserve">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0A30ADD2" w:rsidR="00530CE4" w:rsidRPr="00903DBA" w:rsidRDefault="00530CE4" w:rsidP="00530CE4">
      <w:pPr>
        <w:pStyle w:val="Code"/>
        <w:rPr>
          <w:highlight w:val="white"/>
        </w:rPr>
      </w:pPr>
      <w:r w:rsidRPr="00903DBA">
        <w:rPr>
          <w:highlight w:val="white"/>
        </w:rPr>
        <w:t xml:space="preserve">    </w:t>
      </w:r>
      <w:r w:rsidR="00F13F46">
        <w:rPr>
          <w:highlight w:val="white"/>
        </w:rPr>
        <w:t xml:space="preserve">public </w:t>
      </w:r>
      <w:r w:rsidR="009E000F">
        <w:rPr>
          <w:highlight w:val="white"/>
        </w:rPr>
        <w:t xml:space="preserve">enum </w:t>
      </w:r>
      <w:r w:rsidRPr="00903DBA">
        <w:rPr>
          <w:highlight w:val="white"/>
        </w:rPr>
        <w:t>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3A4FC422" w:rsidR="00530CE4" w:rsidRPr="00903DBA" w:rsidRDefault="00530CE4" w:rsidP="00530CE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3DF8BB5" w:rsidR="00530CE4" w:rsidRPr="00903DBA" w:rsidRDefault="00530CE4" w:rsidP="00530CE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lastRenderedPageBreak/>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2C3BC503" w:rsidR="00530CE4" w:rsidRPr="00903DBA" w:rsidRDefault="00530CE4" w:rsidP="00530CE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 xml:space="preserve">change it to a positive value with the source size and change it back to a negative value with the </w:t>
      </w:r>
      <w:r w:rsidR="00AF7DB1" w:rsidRPr="00903DBA">
        <w:rPr>
          <w:highlight w:val="white"/>
        </w:rPr>
        <w:lastRenderedPageBreak/>
        <w:t>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0A3C33FE" w:rsidR="00530CE4" w:rsidRPr="00903DBA" w:rsidRDefault="00530CE4" w:rsidP="00530CE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IntegralToFloating</w:t>
      </w:r>
      <w:r w:rsidR="009627ED">
        <w:rPr>
          <w:highlight w:val="white"/>
        </w:rPr>
        <w:t>(MiddleCode middleCode, int middleIndex)</w:t>
      </w:r>
      <w:r w:rsidRPr="00903DBA">
        <w:rPr>
          <w:highlight w:val="white"/>
        </w:rPr>
        <w:t xml:space="preserv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1023A906" w:rsidR="00530CE4" w:rsidRPr="00903DBA" w:rsidRDefault="00530CE4" w:rsidP="00530CE4">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FloatingToIntegral</w:t>
      </w:r>
      <w:r w:rsidR="009627ED">
        <w:rPr>
          <w:highlight w:val="white"/>
        </w:rPr>
        <w:t>(MiddleCode middleCode, int middleIndex)</w:t>
      </w:r>
      <w:r w:rsidRPr="00903DBA">
        <w:rPr>
          <w:highlight w:val="white"/>
        </w:rPr>
        <w:t xml:space="preserv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09FBCB6F" w:rsidR="005B3B4D" w:rsidRPr="00903DBA" w:rsidRDefault="005B3B4D" w:rsidP="005B3B4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StructUnionAssignInit</w:t>
      </w:r>
      <w:r w:rsidR="009627ED">
        <w:rPr>
          <w:highlight w:val="white"/>
        </w:rPr>
        <w:t>(MiddleCode middleCode, int middleIndex)</w:t>
      </w:r>
      <w:r w:rsidRPr="00903DBA">
        <w:rPr>
          <w:highlight w:val="white"/>
        </w:rPr>
        <w:t xml:space="preserv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5047E382" w:rsidR="005B3B4D" w:rsidRPr="00903DBA" w:rsidRDefault="005B3B4D" w:rsidP="005B3B4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lastRenderedPageBreak/>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D902A56" w:rsidR="00C25B4C" w:rsidRPr="00903DBA" w:rsidRDefault="00C25B4C" w:rsidP="00C25B4C">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StructUnionParameterInit</w:t>
      </w:r>
      <w:r w:rsidR="009627ED">
        <w:rPr>
          <w:highlight w:val="white"/>
        </w:rPr>
        <w:t>(MiddleCode middleCode, int middleIndex)</w:t>
      </w:r>
      <w:r w:rsidRPr="00903DBA">
        <w:rPr>
          <w:highlight w:val="white"/>
        </w:rPr>
        <w:t xml:space="preserv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548CA757" w:rsidR="005B3B4D" w:rsidRPr="00903DBA" w:rsidRDefault="005B3B4D" w:rsidP="005B3B4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23007F7A" w:rsidR="00655B7D" w:rsidRPr="00903DBA" w:rsidRDefault="00655B7D" w:rsidP="00655B7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StructUnionGetReturnValue</w:t>
      </w:r>
      <w:r w:rsidR="009627ED">
        <w:rPr>
          <w:highlight w:val="white"/>
        </w:rPr>
        <w:t>(MiddleCode middleCode, int middleIndex)</w:t>
      </w:r>
      <w:r w:rsidRPr="00903DBA">
        <w:rPr>
          <w:highlight w:val="white"/>
        </w:rPr>
        <w:t xml:space="preserv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2D953314" w:rsidR="00655B7D" w:rsidRPr="00903DBA" w:rsidRDefault="00655B7D" w:rsidP="00655B7D">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StructUnionSetReturnValue</w:t>
      </w:r>
      <w:r w:rsidR="009627ED">
        <w:rPr>
          <w:highlight w:val="white"/>
        </w:rPr>
        <w:t>(MiddleCode middleCode, int middleIndex)</w:t>
      </w:r>
      <w:r w:rsidRPr="00903DBA">
        <w:rPr>
          <w:highlight w:val="white"/>
        </w:rPr>
        <w:t xml:space="preserv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64389AC6" w:rsidR="00B74A96" w:rsidRPr="00903DBA" w:rsidRDefault="00B74A96" w:rsidP="00B74A96">
      <w:pPr>
        <w:pStyle w:val="Code"/>
        <w:rPr>
          <w:highlight w:val="white"/>
        </w:rPr>
      </w:pPr>
      <w:r w:rsidRPr="00903DBA">
        <w:rPr>
          <w:highlight w:val="white"/>
        </w:rPr>
        <w:t xml:space="preserve">    </w:t>
      </w:r>
      <w:r w:rsidR="00F13F46">
        <w:rPr>
          <w:highlight w:val="white"/>
        </w:rPr>
        <w:t>private static</w:t>
      </w:r>
      <w:r w:rsidRPr="00903DBA">
        <w:rPr>
          <w:highlight w:val="white"/>
        </w:rPr>
        <w:t xml:space="preserve"> Track m_targetAddressTrack = null, m_sourceAddressTrack = null;</w:t>
      </w:r>
    </w:p>
    <w:p w14:paraId="1D859D26" w14:textId="519A601E" w:rsidR="00B74A96" w:rsidRPr="00903DBA" w:rsidRDefault="00B74A96" w:rsidP="00B74A96">
      <w:pPr>
        <w:pStyle w:val="Code"/>
        <w:rPr>
          <w:highlight w:val="white"/>
        </w:rPr>
      </w:pPr>
      <w:r w:rsidRPr="00903DBA">
        <w:rPr>
          <w:highlight w:val="white"/>
        </w:rPr>
        <w:t xml:space="preserve">    </w:t>
      </w:r>
      <w:r w:rsidR="00F13F46">
        <w:rPr>
          <w:highlight w:val="white"/>
        </w:rPr>
        <w:t>private static</w:t>
      </w:r>
      <w:r w:rsidRPr="00903DBA">
        <w:rPr>
          <w:highlight w:val="white"/>
        </w:rPr>
        <w:t xml:space="preserve">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3911957" w:rsidR="00B74A96" w:rsidRPr="00903DBA" w:rsidRDefault="00B74A96" w:rsidP="00B74A96">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lastRenderedPageBreak/>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5275D2AC" w:rsidR="00B74A96" w:rsidRPr="00903DBA" w:rsidRDefault="00B74A96" w:rsidP="00972775">
      <w:pPr>
        <w:pStyle w:val="Code"/>
        <w:rPr>
          <w:highlight w:val="white"/>
        </w:rPr>
      </w:pPr>
      <w:r w:rsidRPr="00903DBA">
        <w:rPr>
          <w:highlight w:val="white"/>
        </w:rPr>
        <w:t xml:space="preserve">    </w:t>
      </w:r>
      <w:r w:rsidR="00F13F46">
        <w:rPr>
          <w:highlight w:val="white"/>
        </w:rPr>
        <w:t>private static</w:t>
      </w:r>
      <w:r w:rsidRPr="00903DBA">
        <w:rPr>
          <w:highlight w:val="white"/>
        </w:rPr>
        <w:t xml:space="preserv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2FC66EE2" w:rsidR="00BA61C9" w:rsidRPr="00903DBA" w:rsidRDefault="00BA61C9" w:rsidP="00BA61C9">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lastRenderedPageBreak/>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lastRenderedPageBreak/>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D479460" w:rsidR="00CC34B1" w:rsidRPr="00903DBA" w:rsidRDefault="00CC34B1" w:rsidP="00CC34B1">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lastRenderedPageBreak/>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26AA7653" w:rsidR="003C15D9" w:rsidRPr="00903DBA" w:rsidRDefault="003C15D9" w:rsidP="003C15D9">
      <w:pPr>
        <w:pStyle w:val="Code"/>
        <w:rPr>
          <w:highlight w:val="white"/>
        </w:rPr>
      </w:pPr>
      <w:r w:rsidRPr="00903DBA">
        <w:rPr>
          <w:highlight w:val="white"/>
        </w:rPr>
        <w:t xml:space="preserve">    </w:t>
      </w:r>
      <w:r w:rsidR="00F13F46">
        <w:rPr>
          <w:highlight w:val="white"/>
        </w:rPr>
        <w:t>public static</w:t>
      </w:r>
      <w:r w:rsidRPr="00903DBA">
        <w:rPr>
          <w:highlight w:val="white"/>
        </w:rPr>
        <w:t xml:space="preserve">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lastRenderedPageBreak/>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F94794"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F94794"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F94794"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F94794"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F94794"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F94794"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F94794"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F94794"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F94794"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F94794"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F94794"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F9479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F9479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F94794"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F94794"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F9479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F9479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F9479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F94794"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F94794"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F94794"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F94794"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F94794"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F94794"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lastRenderedPageBreak/>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3F9"/>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7ED"/>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00F"/>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5F2"/>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46"/>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794"/>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439</Pages>
  <Words>131016</Words>
  <Characters>746797</Characters>
  <Application>Microsoft Office Word</Application>
  <DocSecurity>0</DocSecurity>
  <Lines>6223</Lines>
  <Paragraphs>1752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63</cp:revision>
  <cp:lastPrinted>2022-01-17T12:38:00Z</cp:lastPrinted>
  <dcterms:created xsi:type="dcterms:W3CDTF">2022-03-24T10:40:00Z</dcterms:created>
  <dcterms:modified xsi:type="dcterms:W3CDTF">2022-03-27T16:22:00Z</dcterms:modified>
</cp:coreProperties>
</file>