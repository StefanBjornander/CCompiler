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FD1106">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FD1106">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FD1106">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FD1106">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FD1106">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FD1106">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FD1106">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FD1106">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FD1106">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FD1106">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FD1106">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FD1106">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FD1106">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FD1106">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FD1106">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FD1106">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FD1106">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FD1106">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FD1106">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FD1106">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FD1106">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FD1106">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FD1106">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FD1106">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FD1106">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FD1106">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FD1106">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FD1106">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FD1106">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FD1106">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FD1106">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FD1106">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FD1106">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FD1106">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FD1106">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FD1106">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FD1106">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FD1106">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FD1106">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FD1106">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FD1106">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FD1106">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FD1106">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FD1106">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FD1106">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FD1106">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FD1106">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FD1106">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FD1106">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FD1106">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FD1106">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FD1106">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FD1106">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FD1106">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FD1106">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FD1106">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FD1106">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FD1106">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FD1106">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FD1106">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FD1106">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FD1106">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FD1106">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FD1106">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 xml:space="preserve">ANSI C Source </w:t>
                              </w:r>
                              <w:proofErr w:type="spellStart"/>
                              <w:r>
                                <w:rPr>
                                  <w:sz w:val="18"/>
                                  <w:szCs w:val="18"/>
                                  <w:lang w:val="sv-SE"/>
                                </w:rPr>
                                <w:t>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proofErr w:type="spellStart"/>
                              <w:r>
                                <w:rPr>
                                  <w:rFonts w:eastAsia="Calibri"/>
                                  <w:color w:val="000000"/>
                                  <w:sz w:val="18"/>
                                  <w:szCs w:val="18"/>
                                  <w:lang w:val="sv-SE"/>
                                </w:rPr>
                                <w:t>Middle</w:t>
                              </w:r>
                              <w:proofErr w:type="spellEnd"/>
                              <w:r>
                                <w:rPr>
                                  <w:rFonts w:eastAsia="Calibri"/>
                                  <w:color w:val="000000"/>
                                  <w:sz w:val="18"/>
                                  <w:szCs w:val="18"/>
                                  <w:lang w:val="sv-SE"/>
                                </w:rPr>
                                <w:t xml:space="preserve"> </w:t>
                              </w:r>
                              <w:proofErr w:type="spellStart"/>
                              <w:r>
                                <w:rPr>
                                  <w:rFonts w:eastAsia="Calibri"/>
                                  <w:color w:val="000000"/>
                                  <w:sz w:val="18"/>
                                  <w:szCs w:val="18"/>
                                  <w:lang w:val="sv-SE"/>
                                </w:rPr>
                                <w:t>Code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proofErr w:type="spellStart"/>
                              <w:r w:rsidRPr="00E962F6">
                                <w:rPr>
                                  <w:sz w:val="18"/>
                                  <w:szCs w:val="18"/>
                                  <w:lang w:val="sv-SE"/>
                                </w:rPr>
                                <w:t>Assembly</w:t>
                              </w:r>
                              <w:proofErr w:type="spellEnd"/>
                              <w:r w:rsidRPr="00E962F6">
                                <w:rPr>
                                  <w:sz w:val="18"/>
                                  <w:szCs w:val="18"/>
                                  <w:lang w:val="sv-SE"/>
                                </w:rPr>
                                <w:t xml:space="preserve"> </w:t>
                              </w:r>
                              <w:proofErr w:type="spellStart"/>
                              <w:r w:rsidRPr="00E962F6">
                                <w:rPr>
                                  <w:sz w:val="18"/>
                                  <w:szCs w:val="18"/>
                                  <w:lang w:val="sv-SE"/>
                                </w:rPr>
                                <w:t>Code</w:t>
                              </w:r>
                              <w:proofErr w:type="spellEnd"/>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 xml:space="preserve">ANSI C Source </w:t>
                              </w:r>
                              <w:proofErr w:type="spellStart"/>
                              <w:r>
                                <w:rPr>
                                  <w:sz w:val="18"/>
                                  <w:szCs w:val="18"/>
                                  <w:lang w:val="sv-SE"/>
                                </w:rPr>
                                <w:t>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proofErr w:type="spellStart"/>
                              <w:r>
                                <w:rPr>
                                  <w:rFonts w:eastAsia="Calibri"/>
                                  <w:color w:val="000000"/>
                                  <w:sz w:val="18"/>
                                  <w:szCs w:val="18"/>
                                  <w:lang w:val="sv-SE"/>
                                </w:rPr>
                                <w:t>Middle</w:t>
                              </w:r>
                              <w:proofErr w:type="spellEnd"/>
                              <w:r>
                                <w:rPr>
                                  <w:rFonts w:eastAsia="Calibri"/>
                                  <w:color w:val="000000"/>
                                  <w:sz w:val="18"/>
                                  <w:szCs w:val="18"/>
                                  <w:lang w:val="sv-SE"/>
                                </w:rPr>
                                <w:t xml:space="preserve"> </w:t>
                              </w:r>
                              <w:proofErr w:type="spellStart"/>
                              <w:r>
                                <w:rPr>
                                  <w:rFonts w:eastAsia="Calibri"/>
                                  <w:color w:val="000000"/>
                                  <w:sz w:val="18"/>
                                  <w:szCs w:val="18"/>
                                  <w:lang w:val="sv-SE"/>
                                </w:rPr>
                                <w:t>Code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proofErr w:type="spellStart"/>
                              <w:r w:rsidRPr="00E962F6">
                                <w:rPr>
                                  <w:sz w:val="18"/>
                                  <w:szCs w:val="18"/>
                                  <w:lang w:val="sv-SE"/>
                                </w:rPr>
                                <w:t>Assembly</w:t>
                              </w:r>
                              <w:proofErr w:type="spellEnd"/>
                              <w:r w:rsidRPr="00E962F6">
                                <w:rPr>
                                  <w:sz w:val="18"/>
                                  <w:szCs w:val="18"/>
                                  <w:lang w:val="sv-SE"/>
                                </w:rPr>
                                <w:t xml:space="preserve"> </w:t>
                              </w:r>
                              <w:proofErr w:type="spellStart"/>
                              <w:r w:rsidRPr="00E962F6">
                                <w:rPr>
                                  <w:sz w:val="18"/>
                                  <w:szCs w:val="18"/>
                                  <w:lang w:val="sv-SE"/>
                                </w:rPr>
                                <w:t>Code</w:t>
                              </w:r>
                              <w:proofErr w:type="spellEnd"/>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76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3F2EF9E1" w:rsidR="000848EB" w:rsidRPr="00903DBA" w:rsidRDefault="0031120D" w:rsidP="000848EB">
      <w:pPr>
        <w:pStyle w:val="Code"/>
        <w:rPr>
          <w:highlight w:val="white"/>
        </w:rPr>
      </w:pPr>
      <w:r>
        <w:rPr>
          <w:highlight w:val="white"/>
        </w:rPr>
        <w:t>//using</w:t>
      </w:r>
      <w:r w:rsidR="000848EB" w:rsidRPr="00903DBA">
        <w:rPr>
          <w:highlight w:val="white"/>
        </w:rPr>
        <w:t xml:space="preserve"> System;</w:t>
      </w:r>
    </w:p>
    <w:p w14:paraId="67E53E0E" w14:textId="74D452BD" w:rsidR="000848EB" w:rsidRPr="00903DBA" w:rsidRDefault="0031120D" w:rsidP="000848EB">
      <w:pPr>
        <w:pStyle w:val="Code"/>
        <w:rPr>
          <w:highlight w:val="white"/>
        </w:rPr>
      </w:pPr>
      <w:r>
        <w:rPr>
          <w:highlight w:val="white"/>
        </w:rPr>
        <w:t>//using</w:t>
      </w:r>
      <w:r w:rsidR="000848EB" w:rsidRPr="00903DBA">
        <w:rPr>
          <w:highlight w:val="white"/>
        </w:rPr>
        <w:t xml:space="preserve"> System.IO;</w:t>
      </w:r>
    </w:p>
    <w:p w14:paraId="608A8FA0" w14:textId="411D242D" w:rsidR="000848EB" w:rsidRPr="00903DBA" w:rsidRDefault="0031120D" w:rsidP="000848EB">
      <w:pPr>
        <w:pStyle w:val="Code"/>
        <w:rPr>
          <w:highlight w:val="white"/>
        </w:rPr>
      </w:pPr>
      <w:r>
        <w:rPr>
          <w:highlight w:val="white"/>
        </w:rPr>
        <w:t>//using</w:t>
      </w:r>
      <w:r w:rsidR="000848EB" w:rsidRPr="00903DBA">
        <w:rPr>
          <w:highlight w:val="white"/>
        </w:rPr>
        <w:t xml:space="preserve"> System.Text;</w:t>
      </w:r>
    </w:p>
    <w:p w14:paraId="3EB4E696" w14:textId="5B7F04DB" w:rsidR="000848EB" w:rsidRPr="00903DBA" w:rsidRDefault="0031120D" w:rsidP="000848EB">
      <w:pPr>
        <w:pStyle w:val="Code"/>
        <w:rPr>
          <w:highlight w:val="white"/>
        </w:rPr>
      </w:pPr>
      <w:r>
        <w:rPr>
          <w:highlight w:val="white"/>
        </w:rPr>
        <w:t>//using</w:t>
      </w:r>
      <w:r w:rsidR="000848EB" w:rsidRPr="00903DBA">
        <w:rPr>
          <w:highlight w:val="white"/>
        </w:rPr>
        <w:t xml:space="preserve"> System.Globalization;</w:t>
      </w:r>
    </w:p>
    <w:p w14:paraId="3CFECCD4" w14:textId="5BCEB1B3" w:rsidR="000848EB" w:rsidRPr="00903DBA" w:rsidRDefault="0031120D" w:rsidP="000848EB">
      <w:pPr>
        <w:pStyle w:val="Code"/>
        <w:rPr>
          <w:highlight w:val="white"/>
        </w:rPr>
      </w:pPr>
      <w:r>
        <w:rPr>
          <w:highlight w:val="white"/>
        </w:rPr>
        <w:t>//using</w:t>
      </w:r>
      <w:r w:rsidR="000848EB" w:rsidRPr="00903DBA">
        <w:rPr>
          <w:highlight w:val="white"/>
        </w:rPr>
        <w:t xml:space="preserve">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4E604C5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5F5E5656" w14:textId="1968B822" w:rsidR="003835EF" w:rsidRDefault="003835EF" w:rsidP="003835EF">
      <w:pPr>
        <w:pStyle w:val="Heading2"/>
        <w:rPr>
          <w:highlight w:val="white"/>
        </w:rPr>
      </w:pPr>
      <w:r>
        <w:rPr>
          <w:highlight w:val="white"/>
        </w:rPr>
        <w:t>Global Using</w:t>
      </w:r>
    </w:p>
    <w:p w14:paraId="616CBCED" w14:textId="79A6C741" w:rsidR="000E1699" w:rsidRPr="000E1699" w:rsidRDefault="000E1699" w:rsidP="000E1699">
      <w:pPr>
        <w:rPr>
          <w:highlight w:val="white"/>
        </w:rPr>
      </w:pPr>
      <w:r>
        <w:rPr>
          <w:highlight w:val="white"/>
        </w:rPr>
        <w:t>C# 10 allows namespaces to be used globally with the &lt;k&gt;</w:t>
      </w:r>
      <w:r w:rsidRPr="000E1699">
        <w:rPr>
          <w:rStyle w:val="KeyWord0"/>
          <w:highlight w:val="white"/>
        </w:rPr>
        <w:t>global using</w:t>
      </w:r>
      <w:r>
        <w:rPr>
          <w:highlight w:val="white"/>
        </w:rPr>
        <w:t>&lt;/k&gt; directive.</w:t>
      </w:r>
    </w:p>
    <w:p w14:paraId="69749472" w14:textId="4F8B6F05" w:rsidR="003835EF" w:rsidRDefault="003835EF" w:rsidP="003835EF">
      <w:pPr>
        <w:pStyle w:val="CodeHeader"/>
      </w:pPr>
      <w:r>
        <w:t>&lt;</w:t>
      </w:r>
      <w:proofErr w:type="spellStart"/>
      <w:r>
        <w:t>ch</w:t>
      </w:r>
      <w:proofErr w:type="spellEnd"/>
      <w:r>
        <w:t>&gt;</w:t>
      </w:r>
      <w:proofErr w:type="spellStart"/>
      <w:r>
        <w:t>Global.</w:t>
      </w:r>
      <w:r w:rsidRPr="00903DBA">
        <w:t>cs</w:t>
      </w:r>
      <w:proofErr w:type="spellEnd"/>
      <w:r>
        <w:t>&lt;/</w:t>
      </w:r>
      <w:proofErr w:type="spellStart"/>
      <w:r>
        <w:t>ch</w:t>
      </w:r>
      <w:proofErr w:type="spellEnd"/>
      <w:r>
        <w:t>&gt;</w:t>
      </w:r>
    </w:p>
    <w:p w14:paraId="6A6ADA97" w14:textId="77777777" w:rsidR="003835EF" w:rsidRPr="003835EF" w:rsidRDefault="003835EF" w:rsidP="003835EF">
      <w:pPr>
        <w:pStyle w:val="Code"/>
      </w:pPr>
      <w:r w:rsidRPr="003835EF">
        <w:t>global using System;</w:t>
      </w:r>
    </w:p>
    <w:p w14:paraId="2050BA1C" w14:textId="77777777" w:rsidR="003835EF" w:rsidRPr="003835EF" w:rsidRDefault="003835EF" w:rsidP="003835EF">
      <w:pPr>
        <w:pStyle w:val="Code"/>
      </w:pPr>
      <w:r w:rsidRPr="003835EF">
        <w:t>global using System.IO;</w:t>
      </w:r>
    </w:p>
    <w:p w14:paraId="54008330" w14:textId="77777777" w:rsidR="003835EF" w:rsidRPr="003835EF" w:rsidRDefault="003835EF" w:rsidP="003835EF">
      <w:pPr>
        <w:pStyle w:val="Code"/>
      </w:pPr>
      <w:r w:rsidRPr="003835EF">
        <w:t>global using System.Text;</w:t>
      </w:r>
    </w:p>
    <w:p w14:paraId="32B59910" w14:textId="77777777" w:rsidR="003835EF" w:rsidRPr="003835EF" w:rsidRDefault="003835EF" w:rsidP="003835EF">
      <w:pPr>
        <w:pStyle w:val="Code"/>
      </w:pPr>
      <w:r w:rsidRPr="003835EF">
        <w:t>global using System.Linq;</w:t>
      </w:r>
    </w:p>
    <w:p w14:paraId="7BBDBF5E" w14:textId="77777777" w:rsidR="003835EF" w:rsidRPr="003835EF" w:rsidRDefault="003835EF" w:rsidP="003835EF">
      <w:pPr>
        <w:pStyle w:val="Code"/>
      </w:pPr>
      <w:r w:rsidRPr="003835EF">
        <w:t>global using System.Numerics;</w:t>
      </w:r>
    </w:p>
    <w:p w14:paraId="39638112" w14:textId="77777777" w:rsidR="003835EF" w:rsidRPr="003835EF" w:rsidRDefault="003835EF" w:rsidP="003835EF">
      <w:pPr>
        <w:pStyle w:val="Code"/>
      </w:pPr>
      <w:r w:rsidRPr="003835EF">
        <w:t>global using System.Reflection;</w:t>
      </w:r>
    </w:p>
    <w:p w14:paraId="395B5632" w14:textId="77777777" w:rsidR="003835EF" w:rsidRPr="003835EF" w:rsidRDefault="003835EF" w:rsidP="003835EF">
      <w:pPr>
        <w:pStyle w:val="Code"/>
      </w:pPr>
      <w:r w:rsidRPr="003835EF">
        <w:t>global using System.Globalization;</w:t>
      </w:r>
    </w:p>
    <w:p w14:paraId="332EF9C5" w14:textId="0006A106" w:rsidR="003835EF" w:rsidRPr="003835EF" w:rsidRDefault="003835EF" w:rsidP="003835EF">
      <w:pPr>
        <w:pStyle w:val="Code"/>
      </w:pPr>
      <w:r w:rsidRPr="003835EF">
        <w:t>global using System.Collections.Generic;</w:t>
      </w:r>
    </w:p>
    <w:p w14:paraId="36B44AAA" w14:textId="77777777" w:rsidR="003835EF" w:rsidRPr="003835EF" w:rsidRDefault="003835EF" w:rsidP="003835EF">
      <w:pPr>
        <w:rPr>
          <w:highlight w:val="white"/>
        </w:rPr>
      </w:pP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4E502F22" w:rsidR="009E5232" w:rsidRPr="00903DBA" w:rsidRDefault="0031120D" w:rsidP="009E5232">
      <w:pPr>
        <w:pStyle w:val="Code"/>
        <w:rPr>
          <w:highlight w:val="white"/>
        </w:rPr>
      </w:pPr>
      <w:r>
        <w:rPr>
          <w:highlight w:val="white"/>
        </w:rPr>
        <w:t>%using</w:t>
      </w:r>
      <w:r w:rsidR="009E5232" w:rsidRPr="00903DBA">
        <w:rPr>
          <w:highlight w:val="white"/>
        </w:rPr>
        <w:t xml:space="preserve"> CCompiler;</w:t>
      </w:r>
    </w:p>
    <w:p w14:paraId="0A658BE2" w14:textId="594CFB88" w:rsidR="009E5232" w:rsidRPr="00903DBA" w:rsidRDefault="0031120D" w:rsidP="009E5232">
      <w:pPr>
        <w:pStyle w:val="Code"/>
        <w:rPr>
          <w:highlight w:val="white"/>
        </w:rPr>
      </w:pPr>
      <w:r>
        <w:rPr>
          <w:highlight w:val="white"/>
        </w:rPr>
        <w:t>%using</w:t>
      </w:r>
      <w:r w:rsidR="009E5232" w:rsidRPr="00903DBA">
        <w:rPr>
          <w:highlight w:val="white"/>
        </w:rPr>
        <w:t xml:space="preserve">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1489EC92" w:rsidR="00685201" w:rsidRPr="0050048B" w:rsidRDefault="0031120D" w:rsidP="00685201">
      <w:pPr>
        <w:pStyle w:val="Code"/>
        <w:rPr>
          <w:highlight w:val="white"/>
        </w:rPr>
      </w:pPr>
      <w:r>
        <w:rPr>
          <w:highlight w:val="white"/>
        </w:rPr>
        <w:t>//using</w:t>
      </w:r>
      <w:r w:rsidR="00685201" w:rsidRPr="0050048B">
        <w:rPr>
          <w:highlight w:val="white"/>
        </w:rPr>
        <w:t xml:space="preserve"> System.Text;</w:t>
      </w:r>
    </w:p>
    <w:p w14:paraId="241A7DB0" w14:textId="21623BCA" w:rsidR="00685201" w:rsidRPr="0050048B" w:rsidRDefault="0031120D" w:rsidP="00685201">
      <w:pPr>
        <w:pStyle w:val="Code"/>
        <w:rPr>
          <w:highlight w:val="white"/>
        </w:rPr>
      </w:pPr>
      <w:r>
        <w:rPr>
          <w:highlight w:val="white"/>
        </w:rPr>
        <w:t>//using</w:t>
      </w:r>
      <w:r w:rsidR="00685201" w:rsidRPr="0050048B">
        <w:rPr>
          <w:highlight w:val="white"/>
        </w:rPr>
        <w:t xml:space="preserve">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19FB7DE3" w:rsidR="00685201" w:rsidRPr="0016329E" w:rsidRDefault="00685201" w:rsidP="00685201">
      <w:pPr>
        <w:pStyle w:val="Code"/>
        <w:rPr>
          <w:highlight w:val="white"/>
        </w:rPr>
      </w:pPr>
      <w:r w:rsidRPr="0016329E">
        <w:rPr>
          <w:highlight w:val="white"/>
        </w:rPr>
        <w:t xml:space="preserve">    private static Dictionary&lt;char,char&gt; m_slashMap =</w:t>
      </w:r>
      <w:r w:rsidR="00937ACF">
        <w:rPr>
          <w:highlight w:val="white"/>
        </w:rPr>
        <w:t xml:space="preserve"> new() {</w:t>
      </w:r>
    </w:p>
    <w:p w14:paraId="621FC9C4" w14:textId="3E28B9B3"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3FE4C7E2"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754344B1"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4EB48967"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7581CFD7"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39F94E6E"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149A8B16"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4E310B90"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6197A23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64016660"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275BF4A5"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5EAF8B38"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0F7CCEF2"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1D61502F" w:rsidR="00C076A1" w:rsidRPr="00C076A1" w:rsidRDefault="00C076A1" w:rsidP="00C076A1">
      <w:pPr>
        <w:pStyle w:val="Code"/>
        <w:rPr>
          <w:highlight w:val="white"/>
        </w:rPr>
      </w:pPr>
      <w:r w:rsidRPr="00C076A1">
        <w:rPr>
          <w:highlight w:val="white"/>
        </w:rPr>
        <w:t xml:space="preserve">    JumpRegister, </w:t>
      </w:r>
      <w:r w:rsidR="009D3238">
        <w:rPr>
          <w:highlight w:val="white"/>
        </w:rPr>
        <w:t>SystemCall</w:t>
      </w:r>
      <w:r w:rsidRPr="00C076A1">
        <w:rPr>
          <w:highlight w:val="white"/>
        </w:rPr>
        <w:t>,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20CC94F8" w:rsidR="00F023DC" w:rsidRPr="00903DBA" w:rsidRDefault="0031120D" w:rsidP="00F91A23">
      <w:pPr>
        <w:pStyle w:val="Code"/>
        <w:rPr>
          <w:highlight w:val="white"/>
        </w:rPr>
      </w:pPr>
      <w:r>
        <w:rPr>
          <w:highlight w:val="white"/>
        </w:rPr>
        <w:t>%using</w:t>
      </w:r>
      <w:r w:rsidR="00F023DC" w:rsidRPr="00903DBA">
        <w:rPr>
          <w:highlight w:val="white"/>
        </w:rPr>
        <w:t xml:space="preserve"> CCompiler;</w:t>
      </w:r>
    </w:p>
    <w:p w14:paraId="7BB62D5B" w14:textId="1B989131" w:rsidR="00F023DC" w:rsidRPr="00903DBA" w:rsidRDefault="0031120D" w:rsidP="00F91A23">
      <w:pPr>
        <w:pStyle w:val="Code"/>
        <w:rPr>
          <w:highlight w:val="white"/>
        </w:rPr>
      </w:pPr>
      <w:r>
        <w:rPr>
          <w:highlight w:val="white"/>
        </w:rPr>
        <w:t>%using</w:t>
      </w:r>
      <w:r w:rsidR="00F023DC" w:rsidRPr="00903DBA">
        <w:rPr>
          <w:highlight w:val="white"/>
        </w:rPr>
        <w:t xml:space="preserve">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76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5B05CB01" w:rsidR="009E6D84" w:rsidRPr="00903DBA" w:rsidRDefault="0031120D" w:rsidP="009E6D84">
      <w:pPr>
        <w:pStyle w:val="Code"/>
        <w:rPr>
          <w:highlight w:val="white"/>
        </w:rPr>
      </w:pPr>
      <w:r>
        <w:rPr>
          <w:highlight w:val="white"/>
        </w:rPr>
        <w:t>//using</w:t>
      </w:r>
      <w:r w:rsidR="009E6D84" w:rsidRPr="00903DBA">
        <w:rPr>
          <w:highlight w:val="white"/>
        </w:rPr>
        <w:t xml:space="preserve">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5CE844BE" w14:textId="2F143AD0" w:rsidR="00770F82" w:rsidRPr="00770F82" w:rsidRDefault="00770F82" w:rsidP="00770F82">
      <w:pPr>
        <w:pStyle w:val="Code"/>
        <w:rPr>
          <w:highlight w:val="white"/>
        </w:rPr>
      </w:pPr>
      <w:r w:rsidRPr="00770F82">
        <w:rPr>
          <w:highlight w:val="white"/>
        </w:rPr>
        <w:t xml:space="preserve">      SymbolTable.CurrentTable =</w:t>
      </w:r>
      <w:r w:rsidR="00C83B29">
        <w:rPr>
          <w:highlight w:val="white"/>
        </w:rPr>
        <w:t xml:space="preserve"> </w:t>
      </w:r>
      <w:r w:rsidRPr="00770F82">
        <w:rPr>
          <w:highlight w:val="white"/>
        </w:rPr>
        <w:t>new(SymbolTable.CurrentTable,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6FEBB4E5" w14:textId="24C7F913"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r w:rsidR="00C83B29">
        <w:rPr>
          <w:highlight w:val="white"/>
        </w:rPr>
        <w:t xml:space="preserve"> </w:t>
      </w:r>
      <w:r w:rsidRPr="00EE5BF6">
        <w:rPr>
          <w:highlight w:val="white"/>
        </w:rPr>
        <w:t>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lastRenderedPageBreak/>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w:t>
      </w:r>
      <w:proofErr w:type="gramStart"/>
      <w:r>
        <w:rPr>
          <w:highlight w:val="white"/>
        </w:rPr>
        <w:t>List)&lt;</w:t>
      </w:r>
      <w:proofErr w:type="gramEnd"/>
      <w:r>
        <w:rPr>
          <w:highlight w:val="white"/>
        </w:rPr>
        <w: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13525BDF" w:rsidR="00733710" w:rsidRPr="00903DBA" w:rsidRDefault="0031120D" w:rsidP="00733710">
      <w:pPr>
        <w:pStyle w:val="Code"/>
        <w:rPr>
          <w:highlight w:val="white"/>
        </w:rPr>
      </w:pPr>
      <w:r>
        <w:rPr>
          <w:highlight w:val="white"/>
        </w:rPr>
        <w:t>//using</w:t>
      </w:r>
      <w:r w:rsidR="00733710" w:rsidRPr="00903DBA">
        <w:rPr>
          <w:highlight w:val="white"/>
        </w:rPr>
        <w:t xml:space="preserve"> System.Numerics;</w:t>
      </w:r>
    </w:p>
    <w:p w14:paraId="380C6529" w14:textId="33210F95" w:rsidR="00733710" w:rsidRPr="00903DBA" w:rsidRDefault="0031120D" w:rsidP="00733710">
      <w:pPr>
        <w:pStyle w:val="Code"/>
        <w:rPr>
          <w:highlight w:val="white"/>
        </w:rPr>
      </w:pPr>
      <w:r>
        <w:rPr>
          <w:highlight w:val="white"/>
        </w:rPr>
        <w:t>//using</w:t>
      </w:r>
      <w:r w:rsidR="00733710" w:rsidRPr="00903DBA">
        <w:rPr>
          <w:highlight w:val="white"/>
        </w:rPr>
        <w:t xml:space="preserve">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lastRenderedPageBreak/>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69A44A52" w:rsidR="003D0930" w:rsidRPr="00903DBA" w:rsidRDefault="0031120D" w:rsidP="003D0930">
      <w:pPr>
        <w:pStyle w:val="Code"/>
        <w:rPr>
          <w:highlight w:val="white"/>
        </w:rPr>
      </w:pPr>
      <w:r>
        <w:rPr>
          <w:highlight w:val="white"/>
        </w:rPr>
        <w:t>//using</w:t>
      </w:r>
      <w:r w:rsidR="003D0930" w:rsidRPr="00903DBA">
        <w:rPr>
          <w:highlight w:val="white"/>
        </w:rPr>
        <w:t xml:space="preserve"> System;</w:t>
      </w:r>
    </w:p>
    <w:p w14:paraId="0EE96576" w14:textId="24E45773" w:rsidR="003D0930" w:rsidRPr="00903DBA" w:rsidRDefault="0031120D" w:rsidP="003D0930">
      <w:pPr>
        <w:pStyle w:val="Code"/>
        <w:rPr>
          <w:highlight w:val="white"/>
        </w:rPr>
      </w:pPr>
      <w:r>
        <w:rPr>
          <w:highlight w:val="white"/>
        </w:rPr>
        <w:t>//using</w:t>
      </w:r>
      <w:r w:rsidR="003D0930" w:rsidRPr="00903DBA">
        <w:rPr>
          <w:highlight w:val="white"/>
        </w:rPr>
        <w:t xml:space="preserve"> System.Text;</w:t>
      </w:r>
    </w:p>
    <w:p w14:paraId="2AE6148B" w14:textId="5EDC0447" w:rsidR="003D0930" w:rsidRPr="00903DBA" w:rsidRDefault="0031120D" w:rsidP="003D0930">
      <w:pPr>
        <w:pStyle w:val="Code"/>
        <w:rPr>
          <w:highlight w:val="white"/>
        </w:rPr>
      </w:pPr>
      <w:r>
        <w:rPr>
          <w:highlight w:val="white"/>
        </w:rPr>
        <w:t>//using</w:t>
      </w:r>
      <w:r w:rsidR="003D0930" w:rsidRPr="00903DBA">
        <w:rPr>
          <w:highlight w:val="white"/>
        </w:rPr>
        <w:t xml:space="preserve">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53C87A22" w14:textId="64A0C416" w:rsidR="003D0930" w:rsidRPr="00903DBA" w:rsidRDefault="003D0930" w:rsidP="003D0930">
      <w:pPr>
        <w:pStyle w:val="Code"/>
        <w:rPr>
          <w:highlight w:val="white"/>
        </w:rPr>
      </w:pPr>
      <w:r w:rsidRPr="00903DBA">
        <w:rPr>
          <w:highlight w:val="white"/>
        </w:rPr>
        <w:t xml:space="preserve">    private object[] m_operandArray </w:t>
      </w:r>
      <w:r w:rsidR="001F2BD0">
        <w:rPr>
          <w:highlight w:val="white"/>
        </w:rPr>
        <w:t>= new(</w:t>
      </w:r>
      <w:r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5869BD6E" w:rsidR="005E5A36" w:rsidRPr="00903DBA" w:rsidRDefault="0031120D" w:rsidP="005E5A36">
      <w:pPr>
        <w:pStyle w:val="Code"/>
        <w:rPr>
          <w:highlight w:val="white"/>
        </w:rPr>
      </w:pPr>
      <w:r>
        <w:rPr>
          <w:highlight w:val="white"/>
        </w:rPr>
        <w:t>//using</w:t>
      </w:r>
      <w:r w:rsidR="005E5A36" w:rsidRPr="00903DBA">
        <w:rPr>
          <w:highlight w:val="white"/>
        </w:rPr>
        <w:t xml:space="preserve"> System;</w:t>
      </w:r>
    </w:p>
    <w:p w14:paraId="3BA8BCC4" w14:textId="51F3A29F" w:rsidR="005E5A36" w:rsidRPr="00903DBA" w:rsidRDefault="0031120D" w:rsidP="005E5A36">
      <w:pPr>
        <w:pStyle w:val="Code"/>
        <w:rPr>
          <w:highlight w:val="white"/>
        </w:rPr>
      </w:pPr>
      <w:r>
        <w:rPr>
          <w:highlight w:val="white"/>
        </w:rPr>
        <w:t>//using</w:t>
      </w:r>
      <w:r w:rsidR="005E5A36" w:rsidRPr="00903DBA">
        <w:rPr>
          <w:highlight w:val="white"/>
        </w:rPr>
        <w:t xml:space="preserve"> System.IO;</w:t>
      </w:r>
    </w:p>
    <w:p w14:paraId="535E760E" w14:textId="7F1164B7" w:rsidR="005E5A36" w:rsidRPr="00903DBA" w:rsidRDefault="0031120D" w:rsidP="005E5A36">
      <w:pPr>
        <w:pStyle w:val="Code"/>
        <w:rPr>
          <w:highlight w:val="white"/>
        </w:rPr>
      </w:pPr>
      <w:r>
        <w:rPr>
          <w:highlight w:val="white"/>
        </w:rPr>
        <w:t>//using</w:t>
      </w:r>
      <w:r w:rsidR="005E5A36" w:rsidRPr="00903DBA">
        <w:rPr>
          <w:highlight w:val="white"/>
        </w:rPr>
        <w:t xml:space="preserve"> System.Linq;</w:t>
      </w:r>
    </w:p>
    <w:p w14:paraId="69E3E288" w14:textId="30F50457" w:rsidR="005E5A36" w:rsidRPr="00903DBA" w:rsidRDefault="0031120D" w:rsidP="005E5A36">
      <w:pPr>
        <w:pStyle w:val="Code"/>
        <w:rPr>
          <w:highlight w:val="white"/>
        </w:rPr>
      </w:pPr>
      <w:r>
        <w:rPr>
          <w:highlight w:val="white"/>
        </w:rPr>
        <w:t>//using</w:t>
      </w:r>
      <w:r w:rsidR="005E5A36" w:rsidRPr="00903DBA">
        <w:rPr>
          <w:highlight w:val="white"/>
        </w:rPr>
        <w:t xml:space="preserve"> System.Numerics;</w:t>
      </w:r>
    </w:p>
    <w:p w14:paraId="66766760" w14:textId="17EB0BDC" w:rsidR="005E5A36" w:rsidRPr="00903DBA" w:rsidRDefault="0031120D" w:rsidP="005E5A36">
      <w:pPr>
        <w:pStyle w:val="Code"/>
        <w:rPr>
          <w:highlight w:val="white"/>
        </w:rPr>
      </w:pPr>
      <w:r>
        <w:rPr>
          <w:highlight w:val="white"/>
        </w:rPr>
        <w:t>//using</w:t>
      </w:r>
      <w:r w:rsidR="005E5A36" w:rsidRPr="00903DBA">
        <w:rPr>
          <w:highlight w:val="white"/>
        </w:rPr>
        <w:t xml:space="preserve">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0DDFF52A" w14:textId="77777777" w:rsidR="00686FCF" w:rsidRDefault="005E5A36" w:rsidP="005E5A36">
      <w:pPr>
        <w:pStyle w:val="Code"/>
        <w:rPr>
          <w:highlight w:val="white"/>
        </w:rPr>
      </w:pPr>
      <w:r w:rsidRPr="00903DBA">
        <w:rPr>
          <w:highlight w:val="white"/>
        </w:rPr>
        <w:t xml:space="preserve">      SymbolTable.CurrentTable =</w:t>
      </w:r>
      <w:r w:rsidR="00686FCF">
        <w:rPr>
          <w:highlight w:val="white"/>
        </w:rPr>
        <w:t xml:space="preserve"> </w:t>
      </w:r>
      <w:r w:rsidRPr="00903DBA">
        <w:rPr>
          <w:highlight w:val="white"/>
        </w:rPr>
        <w:t>new(SymbolTable.CurrentTable,</w:t>
      </w:r>
    </w:p>
    <w:p w14:paraId="6142C6E1" w14:textId="1871B74B" w:rsidR="005E5A36" w:rsidRPr="00903DBA" w:rsidRDefault="00686FCF" w:rsidP="005E5A36">
      <w:pPr>
        <w:pStyle w:val="Code"/>
        <w:rPr>
          <w:highlight w:val="white"/>
        </w:rPr>
      </w:pPr>
      <w:r>
        <w:rPr>
          <w:highlight w:val="white"/>
        </w:rPr>
        <w:t xml:space="preserve">                                    </w:t>
      </w:r>
      <w:r w:rsidR="005E5A36" w:rsidRPr="00903DBA">
        <w:rPr>
          <w:highlight w:val="white"/>
        </w:rPr>
        <w:t xml:space="preserv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7B80BB54" w14:textId="77777777" w:rsidR="0096219A" w:rsidRDefault="003F4396" w:rsidP="0096219A">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290B8223" w14:textId="582E18F8" w:rsidR="005E5A36" w:rsidRPr="00903DBA" w:rsidRDefault="005E5A36" w:rsidP="0096219A">
      <w:pPr>
        <w:rPr>
          <w:highlight w:val="white"/>
        </w:rPr>
      </w:pPr>
      <w:r w:rsidRPr="00903DBA">
        <w:rPr>
          <w:rStyle w:val="KeyWord0"/>
          <w:bCs/>
          <w:highlight w:val="white"/>
        </w:rPr>
        <w:t xml:space="preserve">             </w:t>
      </w:r>
      <w:r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30BB4E5F" w14:textId="17DADCF2" w:rsidR="005E5A36" w:rsidRPr="00903DBA" w:rsidRDefault="005E5A36" w:rsidP="005E5A36">
      <w:pPr>
        <w:pStyle w:val="Code"/>
        <w:rPr>
          <w:highlight w:val="white"/>
        </w:rPr>
      </w:pPr>
      <w:r w:rsidRPr="00903DBA">
        <w:rPr>
          <w:highlight w:val="white"/>
        </w:rPr>
        <w:t xml:space="preserve">      MiddleCodeOptimizer middleCodeOptimizer =</w:t>
      </w:r>
      <w:r w:rsidR="00686FCF">
        <w:rPr>
          <w:highlight w:val="white"/>
        </w:rPr>
        <w:t xml:space="preserve"> </w:t>
      </w:r>
      <w:r w:rsidRPr="00903DBA">
        <w:rPr>
          <w:highlight w:val="white"/>
        </w:rPr>
        <w:t>new(statement.CodeList);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lastRenderedPageBreak/>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781F5B7" w14:textId="437B32F1" w:rsidR="005C4CCF" w:rsidRPr="005C4CCF" w:rsidRDefault="005C4CCF" w:rsidP="005C4CCF">
      <w:pPr>
        <w:pStyle w:val="Code"/>
        <w:rPr>
          <w:highlight w:val="white"/>
        </w:rPr>
      </w:pPr>
      <w:r w:rsidRPr="005C4CCF">
        <w:rPr>
          <w:highlight w:val="white"/>
        </w:rPr>
        <w:lastRenderedPageBreak/>
        <w:t xml:space="preserve">      SymbolTable.CurrentTable =</w:t>
      </w:r>
      <w:r w:rsidR="00686FCF">
        <w:rPr>
          <w:highlight w:val="white"/>
        </w:rPr>
        <w:t xml:space="preserve"> </w:t>
      </w:r>
      <w:r w:rsidRPr="005C4CCF">
        <w:rPr>
          <w:highlight w:val="white"/>
        </w:rPr>
        <w:t>new(SymbolTable.CurrentTable,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6C86AC2B" w14:textId="1C941596" w:rsidR="00597545" w:rsidRDefault="00597545" w:rsidP="00597545">
      <w:pPr>
        <w:pStyle w:val="Code"/>
        <w:rPr>
          <w:highlight w:val="white"/>
        </w:rPr>
      </w:pPr>
      <w:r w:rsidRPr="00597545">
        <w:rPr>
          <w:highlight w:val="white"/>
        </w:rPr>
        <w:t xml:space="preserve">    public static Stack&lt;BigInteger&gt; m_enumerationStack =</w:t>
      </w:r>
      <w:r w:rsidR="00292150">
        <w:rPr>
          <w:highlight w:val="white"/>
        </w:rPr>
        <w:t xml:space="preserve"> </w:t>
      </w:r>
      <w:r w:rsidRPr="00597545">
        <w:rPr>
          <w:highlight w:val="white"/>
        </w:rPr>
        <w:t>new();</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3EA0C55" w14:textId="4E4658F3" w:rsidR="00C45512" w:rsidRPr="00C45512" w:rsidRDefault="00C45512" w:rsidP="00C45512">
      <w:pPr>
        <w:pStyle w:val="Code"/>
        <w:rPr>
          <w:highlight w:val="white"/>
        </w:rPr>
      </w:pPr>
      <w:r w:rsidRPr="00C45512">
        <w:rPr>
          <w:highlight w:val="white"/>
        </w:rPr>
        <w:t xml:space="preserve">      Symbol itemSymbol =</w:t>
      </w:r>
      <w:r w:rsidR="00292150">
        <w:rPr>
          <w:highlight w:val="white"/>
        </w:rPr>
        <w:t xml:space="preserve"> </w:t>
      </w:r>
      <w:r w:rsidRPr="00C45512">
        <w:rPr>
          <w:highlight w:val="white"/>
        </w:rPr>
        <w:t>new(itemName,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t xml:space="preserve">&lt;l&gt;Simple, without initializations or </w:t>
      </w:r>
      <w:proofErr w:type="gramStart"/>
      <w:r>
        <w:rPr>
          <w:highlight w:val="white"/>
        </w:rPr>
        <w:t>bitfields.&lt;</w:t>
      </w:r>
      <w:proofErr w:type="gramEnd"/>
      <w:r>
        <w:rPr>
          <w:highlight w:val="white"/>
        </w:rPr>
        <w: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lastRenderedPageBreak/>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lastRenderedPageBreak/>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lastRenderedPageBreak/>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bookmarkStart w:id="255" w:name="_Toc98936301"/>
      <w:r>
        <w:rPr>
          <w:highlight w:val="white"/>
        </w:rPr>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lastRenderedPageBreak/>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w:t>
      </w:r>
      <w:proofErr w:type="gramStart"/>
      <w:r w:rsidR="00CC3C0E">
        <w:t>code</w:t>
      </w:r>
      <w:proofErr w:type="gramEnd"/>
      <w:r w:rsidR="00CC3C0E">
        <w:t xml:space="preserve"> we let only add the their code as the short list of the 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6FEE1903" w14:textId="7EFD94ED" w:rsidR="004C0E11" w:rsidRPr="004C0E11" w:rsidRDefault="004C0E11" w:rsidP="004C0E11">
      <w:pPr>
        <w:pStyle w:val="Code"/>
      </w:pPr>
      <w:r w:rsidRPr="004C0E11">
        <w:t xml:space="preserve">      Expression trueExpression =</w:t>
      </w:r>
      <w:r w:rsidR="00292150">
        <w:t xml:space="preserve"> </w:t>
      </w:r>
      <w:r w:rsidRPr="004C0E11">
        <w:t>new(voidSymbol, trueStatement.CodeList),</w:t>
      </w:r>
    </w:p>
    <w:p w14:paraId="40061079" w14:textId="780C72F8" w:rsidR="004C0E11" w:rsidRPr="004C0E11" w:rsidRDefault="004C0E11" w:rsidP="00292150">
      <w:pPr>
        <w:pStyle w:val="Code"/>
      </w:pPr>
      <w:r w:rsidRPr="004C0E11">
        <w:t xml:space="preserve">                 falseExpression =</w:t>
      </w:r>
      <w:r w:rsidR="00292150">
        <w:t xml:space="preserve"> </w:t>
      </w:r>
      <w:r w:rsidRPr="004C0E11">
        <w:t>new(voidSymbol,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2988DB0D" w14:textId="77777777" w:rsidR="00292150" w:rsidRDefault="001414BC" w:rsidP="001414BC">
      <w:pPr>
        <w:pStyle w:val="Code"/>
        <w:rPr>
          <w:highlight w:val="white"/>
        </w:rPr>
      </w:pPr>
      <w:r w:rsidRPr="00903DBA">
        <w:rPr>
          <w:highlight w:val="white"/>
        </w:rPr>
        <w:t xml:space="preserve">    private static Stack&lt;IDictionary&lt;BigInteger, MiddleCode&gt;&gt; m_caseMapStack =</w:t>
      </w:r>
      <w:r w:rsidR="00292150">
        <w:rPr>
          <w:highlight w:val="white"/>
        </w:rPr>
        <w:t xml:space="preserve"> </w:t>
      </w:r>
    </w:p>
    <w:p w14:paraId="7DE89462" w14:textId="0B2228F5" w:rsidR="001414BC" w:rsidRPr="00903DBA" w:rsidRDefault="00292150" w:rsidP="001414BC">
      <w:pPr>
        <w:pStyle w:val="Code"/>
        <w:rPr>
          <w:highlight w:val="white"/>
        </w:rPr>
      </w:pPr>
      <w:r>
        <w:rPr>
          <w:highlight w:val="white"/>
        </w:rPr>
        <w:t xml:space="preserve">      new();</w:t>
      </w:r>
      <w:r w:rsidR="001414BC" w:rsidRPr="00903DBA">
        <w:rPr>
          <w:highlight w:val="white"/>
        </w:rPr>
        <w:t xml:space="preserve">      </w:t>
      </w:r>
    </w:p>
    <w:p w14:paraId="45A0255E" w14:textId="2301AFC1"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0FA1A040" w:rsidR="005E5A36" w:rsidRDefault="005E5A36" w:rsidP="005E5A36">
      <w:pPr>
        <w:pStyle w:val="Code"/>
        <w:rPr>
          <w:highlight w:val="white"/>
        </w:rPr>
      </w:pPr>
      <w:r w:rsidRPr="00903DBA">
        <w:rPr>
          <w:highlight w:val="white"/>
        </w:rPr>
        <w:t xml:space="preserve">    private static Stack&lt;ISet&lt;MiddleCode&gt;&gt; m_breakSetStack =</w:t>
      </w:r>
      <w:r w:rsidR="00292150">
        <w:rPr>
          <w:highlight w:val="white"/>
        </w:rPr>
        <w:t xml:space="preserve"> new();</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lastRenderedPageBreak/>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0B9672E2" w:rsidR="005E5A36" w:rsidRPr="00903DBA" w:rsidRDefault="005E5A36" w:rsidP="005E5A36">
      <w:pPr>
        <w:pStyle w:val="Code"/>
        <w:rPr>
          <w:highlight w:val="white"/>
        </w:rPr>
      </w:pPr>
      <w:r w:rsidRPr="00903DBA">
        <w:rPr>
          <w:highlight w:val="white"/>
        </w:rPr>
        <w:t xml:space="preserve">      IDictionary&lt;BigInteger,MiddleCode&gt;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lastRenderedPageBreak/>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05297DB2" w:rsidR="005E5A36" w:rsidRDefault="005E5A36" w:rsidP="005E5A36">
      <w:pPr>
        <w:pStyle w:val="Code"/>
        <w:rPr>
          <w:highlight w:val="white"/>
        </w:rPr>
      </w:pPr>
      <w:r w:rsidRPr="00903DBA">
        <w:rPr>
          <w:highlight w:val="white"/>
        </w:rPr>
        <w:t xml:space="preserve">    private static Stack&lt;ISet&lt;MiddleCode&gt;&gt; m_continueSetStack =</w:t>
      </w:r>
      <w:r w:rsidR="00292150">
        <w:rPr>
          <w:highlight w:val="white"/>
        </w:rPr>
        <w:t xml:space="preserve"> new();</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lastRenderedPageBreak/>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 xml:space="preserve">The </w:t>
      </w:r>
      <w:proofErr w:type="gramStart"/>
      <w:r w:rsidRPr="00903DBA">
        <w:t>For</w:t>
      </w:r>
      <w:proofErr w:type="gramEnd"/>
      <w:r w:rsidRPr="00903DBA">
        <w:t xml:space="preserve">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lastRenderedPageBreak/>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lastRenderedPageBreak/>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3E3F0C82" w:rsidR="005E5A36" w:rsidRDefault="005E5A36" w:rsidP="005E5A36">
      <w:pPr>
        <w:pStyle w:val="Code"/>
        <w:rPr>
          <w:highlight w:val="white"/>
        </w:rPr>
      </w:pPr>
      <w:r w:rsidRPr="00903DBA">
        <w:rPr>
          <w:highlight w:val="white"/>
        </w:rPr>
        <w:t xml:space="preserve">    public static Dictionary&lt;string, MiddleCode&gt; m_labelMap =</w:t>
      </w:r>
      <w:r w:rsidR="00292150">
        <w:rPr>
          <w:highlight w:val="white"/>
        </w:rPr>
        <w:t xml:space="preserve"> new();</w:t>
      </w:r>
    </w:p>
    <w:p w14:paraId="1855CC3E" w14:textId="13CFA4DB" w:rsidR="00965090" w:rsidRPr="00903DBA" w:rsidRDefault="00965090" w:rsidP="00965090">
      <w:pPr>
        <w:pStyle w:val="Code"/>
        <w:rPr>
          <w:highlight w:val="white"/>
        </w:rPr>
      </w:pPr>
      <w:r w:rsidRPr="00903DBA">
        <w:rPr>
          <w:highlight w:val="white"/>
        </w:rPr>
        <w:t xml:space="preserve">    public static Dictionary&lt;string, ISet&lt;MiddleCode&gt;&gt; m_gotoSetMap =</w:t>
      </w:r>
      <w:r w:rsidR="00292150">
        <w:rPr>
          <w:highlight w:val="white"/>
        </w:rPr>
        <w:t xml:space="preserve"> new();</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lastRenderedPageBreak/>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lastRenderedPageBreak/>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CB9DDB2" w:rsidR="005E5A36" w:rsidRPr="009B64AB" w:rsidRDefault="005E5A36" w:rsidP="005E5A36">
      <w:pPr>
        <w:pStyle w:val="Code"/>
        <w:rPr>
          <w:highlight w:val="white"/>
        </w:rPr>
      </w:pPr>
      <w:r w:rsidRPr="009B64AB">
        <w:rPr>
          <w:highlight w:val="white"/>
        </w:rPr>
        <w:t xml:space="preserve">      AddMiddleCode(codeList, MiddleOperator.</w:t>
      </w:r>
      <w:r w:rsidR="009D3238">
        <w:rPr>
          <w:highlight w:val="white"/>
        </w:rPr>
        <w:t>SystemCall</w:t>
      </w:r>
      <w:r w:rsidRPr="009B64AB">
        <w:rPr>
          <w:highlight w:val="white"/>
        </w:rPr>
        <w:t>);</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lastRenderedPageBreak/>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 xml:space="preserve">t = a + b; a = </w:t>
      </w:r>
      <w:proofErr w:type="gramStart"/>
      <w:r w:rsidRPr="006F75A7">
        <w:rPr>
          <w:rStyle w:val="KeyWord0"/>
          <w:highlight w:val="white"/>
        </w:rPr>
        <w:t>a;</w:t>
      </w:r>
      <w:r>
        <w:rPr>
          <w:highlight w:val="white"/>
        </w:rPr>
        <w:t>.</w:t>
      </w:r>
      <w:proofErr w:type="gramEnd"/>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lastRenderedPageBreak/>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lastRenderedPageBreak/>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lastRenderedPageBreak/>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lastRenderedPageBreak/>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w:t>
      </w:r>
      <w:r w:rsidR="005E5A36" w:rsidRPr="00903DBA">
        <w:rPr>
          <w:highlight w:val="white"/>
        </w:rPr>
        <w:lastRenderedPageBreak/>
        <w:t xml:space="preserve">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lastRenderedPageBreak/>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proofErr w:type="gramStart"/>
      <w:r>
        <w:t>Similar to</w:t>
      </w:r>
      <w:proofErr w:type="gramEnd"/>
      <w:r>
        <w:t xml:space="preserve">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lastRenderedPageBreak/>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576E61E8" w14:textId="77777777" w:rsidR="00292150" w:rsidRDefault="000639F3" w:rsidP="000639F3">
      <w:pPr>
        <w:pStyle w:val="Code"/>
      </w:pPr>
      <w:r w:rsidRPr="000639F3">
        <w:t xml:space="preserve">        Expression subtractExpression =</w:t>
      </w:r>
    </w:p>
    <w:p w14:paraId="07842185" w14:textId="2F88E012" w:rsidR="000639F3" w:rsidRPr="000639F3" w:rsidRDefault="00292150" w:rsidP="00292150">
      <w:pPr>
        <w:pStyle w:val="Code"/>
      </w:pPr>
      <w:r>
        <w:t xml:space="preserve">          </w:t>
      </w:r>
      <w:r w:rsidR="000639F3" w:rsidRPr="000639F3">
        <w:t>new(subtractSymbol,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9B4278" w:rsidRDefault="000639F3" w:rsidP="009B4278">
      <w:pPr>
        <w:pStyle w:val="Code"/>
      </w:pPr>
    </w:p>
    <w:p w14:paraId="1B98653F" w14:textId="77777777" w:rsidR="009B4278" w:rsidRPr="009B4278" w:rsidRDefault="009B4278" w:rsidP="009B4278">
      <w:pPr>
        <w:pStyle w:val="Code"/>
      </w:pPr>
      <w:r w:rsidRPr="009B4278">
        <w:t xml:space="preserve">        int typeSize = leftType.PointerArrayOrStringType.Size();</w:t>
      </w:r>
    </w:p>
    <w:p w14:paraId="4070EB2B" w14:textId="77777777" w:rsidR="009B4278" w:rsidRPr="009B4278" w:rsidRDefault="009B4278" w:rsidP="009B4278">
      <w:pPr>
        <w:pStyle w:val="Code"/>
      </w:pPr>
      <w:r w:rsidRPr="009B4278">
        <w:t xml:space="preserve">        Symbol sizeSymbol = new(Type.SignedIntegerType,</w:t>
      </w:r>
    </w:p>
    <w:p w14:paraId="46FA9CD3" w14:textId="77777777" w:rsidR="009B4278" w:rsidRPr="009B4278" w:rsidRDefault="009B4278" w:rsidP="009B4278">
      <w:pPr>
        <w:pStyle w:val="Code"/>
      </w:pPr>
      <w:r w:rsidRPr="009B4278">
        <w:t xml:space="preserve">                                       new BigInteger(typeSize));</w:t>
      </w:r>
    </w:p>
    <w:p w14:paraId="175F1A14" w14:textId="77777777" w:rsidR="009B4278" w:rsidRPr="009B4278" w:rsidRDefault="009B4278" w:rsidP="009B4278">
      <w:pPr>
        <w:pStyle w:val="Code"/>
      </w:pPr>
    </w:p>
    <w:p w14:paraId="3678396C" w14:textId="77777777" w:rsidR="009B4278" w:rsidRPr="009B4278" w:rsidRDefault="009B4278" w:rsidP="009B4278">
      <w:pPr>
        <w:pStyle w:val="Code"/>
      </w:pPr>
      <w:r w:rsidRPr="009B4278">
        <w:t xml:space="preserve">        return ArithmeticExpression(MiddleOperator.Divide,</w:t>
      </w:r>
    </w:p>
    <w:p w14:paraId="3D3FBB00" w14:textId="77777777" w:rsidR="009B4278" w:rsidRPr="009B4278" w:rsidRDefault="009B4278" w:rsidP="009B4278">
      <w:pPr>
        <w:pStyle w:val="Code"/>
      </w:pPr>
      <w:r w:rsidRPr="009B4278">
        <w:t xml:space="preserve">                         integerExpression, new Expression(sizeSymbol));</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5C83777F" w14:textId="77777777" w:rsidR="009B4278" w:rsidRPr="009B4278" w:rsidRDefault="009B4278" w:rsidP="009B4278">
      <w:pPr>
        <w:pStyle w:val="Code"/>
      </w:pPr>
      <w:r w:rsidRPr="009B4278">
        <w:t xml:space="preserve">          int typeSize =</w:t>
      </w:r>
    </w:p>
    <w:p w14:paraId="3A8C2F09" w14:textId="77777777" w:rsidR="009B4278" w:rsidRPr="009B4278" w:rsidRDefault="009B4278" w:rsidP="009B4278">
      <w:pPr>
        <w:pStyle w:val="Code"/>
      </w:pPr>
      <w:r w:rsidRPr="009B4278">
        <w:t xml:space="preserve">            leftExpression.Symbol.Type.PointerArrayOrStringType.Size();</w:t>
      </w:r>
    </w:p>
    <w:p w14:paraId="2EF53553" w14:textId="77777777" w:rsidR="009B4278" w:rsidRPr="009B4278" w:rsidRDefault="009B4278" w:rsidP="009B4278">
      <w:pPr>
        <w:pStyle w:val="Code"/>
      </w:pPr>
    </w:p>
    <w:p w14:paraId="100B8ED1" w14:textId="77777777" w:rsidR="009B4278" w:rsidRPr="009B4278" w:rsidRDefault="009B4278" w:rsidP="009B4278">
      <w:pPr>
        <w:pStyle w:val="Code"/>
      </w:pPr>
      <w:r w:rsidRPr="009B4278">
        <w:t xml:space="preserve">          Symbol sizeSymbol = new(Type.SignedIntegerType,</w:t>
      </w:r>
    </w:p>
    <w:p w14:paraId="26729D5A" w14:textId="77777777" w:rsidR="009B4278" w:rsidRPr="009B4278" w:rsidRDefault="009B4278" w:rsidP="009B4278">
      <w:pPr>
        <w:pStyle w:val="Code"/>
      </w:pPr>
      <w:r w:rsidRPr="009B4278">
        <w:t xml:space="preserve">                                  new BigInteger(typeSize));</w:t>
      </w:r>
    </w:p>
    <w:p w14:paraId="160B4CBB" w14:textId="77777777" w:rsidR="009B4278" w:rsidRPr="009B4278" w:rsidRDefault="009B4278" w:rsidP="009B4278">
      <w:pPr>
        <w:pStyle w:val="Code"/>
      </w:pPr>
      <w:r w:rsidRPr="009B4278">
        <w:t xml:space="preserve">          rightExpression =</w:t>
      </w:r>
    </w:p>
    <w:p w14:paraId="4A8B5CE7" w14:textId="77777777" w:rsidR="009B4278" w:rsidRPr="009B4278" w:rsidRDefault="009B4278" w:rsidP="009B4278">
      <w:pPr>
        <w:pStyle w:val="Code"/>
      </w:pPr>
      <w:r w:rsidRPr="009B4278">
        <w:t xml:space="preserve">            ArithmeticExpression(MiddleOperator.Multiply, rightExpression,</w:t>
      </w:r>
    </w:p>
    <w:p w14:paraId="5F77E1E2" w14:textId="77777777" w:rsidR="009B4278" w:rsidRPr="009B4278" w:rsidRDefault="009B4278" w:rsidP="009B4278">
      <w:pPr>
        <w:pStyle w:val="Code"/>
      </w:pPr>
      <w:r w:rsidRPr="009B4278">
        <w:t xml:space="preserve">                                 new Expression(sizeSymbol));</w:t>
      </w:r>
    </w:p>
    <w:p w14:paraId="15217E62" w14:textId="77777777" w:rsidR="009B4278" w:rsidRPr="009B4278" w:rsidRDefault="009B4278" w:rsidP="009B4278">
      <w:pPr>
        <w:pStyle w:val="Code"/>
      </w:pPr>
    </w:p>
    <w:p w14:paraId="40FA42EE" w14:textId="77777777" w:rsidR="009B4278" w:rsidRPr="009B4278" w:rsidRDefault="009B4278" w:rsidP="009B4278">
      <w:pPr>
        <w:pStyle w:val="Code"/>
      </w:pPr>
      <w:r w:rsidRPr="009B4278">
        <w:t xml:space="preserve">          rightExpression = TypeCast.ImplicitCast(rightExpression, leftType);</w:t>
      </w:r>
    </w:p>
    <w:p w14:paraId="5BE66952" w14:textId="77777777" w:rsidR="009B4278" w:rsidRPr="009B4278" w:rsidRDefault="009B4278" w:rsidP="009B4278">
      <w:pPr>
        <w:pStyle w:val="Code"/>
      </w:pPr>
      <w:r w:rsidRPr="009B4278">
        <w:t xml:space="preserve">          resultSymbol = new(leftType);</w:t>
      </w:r>
    </w:p>
    <w:p w14:paraId="508CC742" w14:textId="77777777" w:rsidR="000639F3" w:rsidRPr="000639F3" w:rsidRDefault="000639F3" w:rsidP="000639F3">
      <w:pPr>
        <w:pStyle w:val="Code"/>
      </w:pPr>
      <w:r w:rsidRPr="000639F3">
        <w:lastRenderedPageBreak/>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w:t>
      </w:r>
      <w:proofErr w:type="spellStart"/>
      <w:r>
        <w:t>h3</w:t>
      </w:r>
      <w:proofErr w:type="spellEnd"/>
      <w:r>
        <w:t>&gt;</w:t>
      </w:r>
      <w:r w:rsidRPr="00903DBA">
        <w:t>Cast Expressions</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lastRenderedPageBreak/>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3E79BA59" w14:textId="77777777" w:rsidR="00292150" w:rsidRDefault="005E5A36" w:rsidP="005E5A36">
      <w:pPr>
        <w:pStyle w:val="Code"/>
        <w:rPr>
          <w:highlight w:val="white"/>
        </w:rPr>
      </w:pPr>
      <w:r w:rsidRPr="00903DBA">
        <w:rPr>
          <w:highlight w:val="white"/>
        </w:rPr>
        <w:t xml:space="preserve">      Symbol notSymbol =</w:t>
      </w:r>
    </w:p>
    <w:p w14:paraId="6869B72E" w14:textId="0365DE39" w:rsidR="005E5A36" w:rsidRPr="00903DBA" w:rsidRDefault="00292150" w:rsidP="005E5A36">
      <w:pPr>
        <w:pStyle w:val="Code"/>
        <w:rPr>
          <w:highlight w:val="white"/>
        </w:rPr>
      </w:pPr>
      <w:r>
        <w:rPr>
          <w:highlight w:val="white"/>
        </w:rPr>
        <w:t xml:space="preserve">        </w:t>
      </w:r>
      <w:r w:rsidR="005E5A36" w:rsidRPr="00903DBA">
        <w:rPr>
          <w:highlight w:val="white"/>
        </w:rPr>
        <w:t>new(expression.Symbol.FalseSet,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lastRenderedPageBreak/>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3499C79A" w:rsidR="00E22064" w:rsidRPr="00903DBA" w:rsidRDefault="00E22064" w:rsidP="00E22064">
      <w:pPr>
        <w:pStyle w:val="Code"/>
        <w:rPr>
          <w:highlight w:val="white"/>
        </w:rPr>
      </w:pPr>
      <w:r w:rsidRPr="00903DBA">
        <w:rPr>
          <w:highlight w:val="white"/>
        </w:rPr>
        <w:t xml:space="preserve">        </w:t>
      </w:r>
      <w:r w:rsidR="00292150">
        <w:rPr>
          <w:highlight w:val="white"/>
        </w:rPr>
        <w:t>n</w:t>
      </w:r>
      <w:r w:rsidRPr="00903DBA">
        <w:rPr>
          <w:highlight w:val="white"/>
        </w:rPr>
        <w:t>ew</w:t>
      </w:r>
      <w:r w:rsidR="00292150">
        <w:rPr>
          <w:highlight w:val="white"/>
        </w:rPr>
        <w:t>(</w:t>
      </w:r>
      <w:r w:rsidRPr="00903DBA">
        <w:rPr>
          <w:highlight w:val="white"/>
        </w:rPr>
        <w:t>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Pr>
          <w:highlight w:val="white"/>
        </w:rPr>
        <w:t>&lt;/</w:t>
      </w:r>
      <w:proofErr w:type="spellStart"/>
      <w:r>
        <w:rPr>
          <w:highlight w:val="white"/>
        </w:rPr>
        <w:t>h3</w:t>
      </w:r>
      <w:proofErr w:type="spellEnd"/>
      <w:r>
        <w:rPr>
          <w:highlight w:val="white"/>
        </w:rPr>
        <w:t>&gt;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3AF20981" w14:textId="77777777" w:rsidR="0071370E" w:rsidRPr="0071370E" w:rsidRDefault="0071370E" w:rsidP="0071370E">
      <w:pPr>
        <w:pStyle w:val="Code"/>
      </w:pPr>
      <w:r w:rsidRPr="0071370E">
        <w:t xml:space="preserve">    public static Expression PrefixIncrementExpression</w:t>
      </w:r>
    </w:p>
    <w:p w14:paraId="72636A1C" w14:textId="77777777" w:rsidR="0071370E" w:rsidRPr="0071370E" w:rsidRDefault="0071370E" w:rsidP="0071370E">
      <w:pPr>
        <w:pStyle w:val="Code"/>
      </w:pPr>
      <w:r w:rsidRPr="0071370E">
        <w:t xml:space="preserve">                             (MiddleOperator middleOp, Expression expression){</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304B458A" w14:textId="77777777" w:rsidR="0071370E" w:rsidRPr="0071370E" w:rsidRDefault="0071370E" w:rsidP="0071370E">
      <w:pPr>
        <w:pStyle w:val="Code"/>
      </w:pPr>
      <w:r w:rsidRPr="0071370E">
        <w:t xml:space="preserve">      if (expression.Symbol.Type.IsFloating()) {</w:t>
      </w:r>
    </w:p>
    <w:p w14:paraId="52B77BAD" w14:textId="77777777" w:rsidR="0071370E" w:rsidRPr="0071370E" w:rsidRDefault="0071370E" w:rsidP="0071370E">
      <w:pPr>
        <w:pStyle w:val="Code"/>
      </w:pPr>
      <w:r w:rsidRPr="0071370E">
        <w:t xml:space="preserve">        Symbol oneSymbol = new(expression.Symbol.Type);</w:t>
      </w:r>
    </w:p>
    <w:p w14:paraId="64106CB2" w14:textId="77777777" w:rsidR="0071370E" w:rsidRPr="0071370E" w:rsidRDefault="0071370E" w:rsidP="0071370E">
      <w:pPr>
        <w:pStyle w:val="Code"/>
      </w:pPr>
      <w:r w:rsidRPr="0071370E">
        <w:t xml:space="preserve">        List&lt;MiddleCode&gt; longList = new();</w:t>
      </w:r>
    </w:p>
    <w:p w14:paraId="6526C220" w14:textId="77777777" w:rsidR="0071370E" w:rsidRPr="0071370E" w:rsidRDefault="0071370E" w:rsidP="0071370E">
      <w:pPr>
        <w:pStyle w:val="Code"/>
      </w:pPr>
      <w:r w:rsidRPr="0071370E">
        <w:t xml:space="preserve">        AddMiddleCode(longList, MiddleOperator.PushOne);</w:t>
      </w:r>
    </w:p>
    <w:p w14:paraId="1AF2412F" w14:textId="77777777" w:rsidR="0071370E" w:rsidRPr="0071370E" w:rsidRDefault="0071370E" w:rsidP="0071370E">
      <w:pPr>
        <w:pStyle w:val="Code"/>
      </w:pPr>
      <w:r w:rsidRPr="0071370E">
        <w:t xml:space="preserve">        Expression oneExpression = new(oneSymbol, null, longList);</w:t>
      </w:r>
    </w:p>
    <w:p w14:paraId="5ABB6FB4" w14:textId="77777777" w:rsidR="0071370E" w:rsidRPr="0071370E" w:rsidRDefault="0071370E" w:rsidP="0071370E">
      <w:pPr>
        <w:pStyle w:val="Code"/>
      </w:pPr>
      <w:r w:rsidRPr="0071370E">
        <w:t xml:space="preserve">        return AssignmentExpression(middleOp, expression, oneExpression);</w:t>
      </w:r>
    </w:p>
    <w:p w14:paraId="63B93F1B" w14:textId="77777777" w:rsidR="0071370E" w:rsidRPr="0071370E" w:rsidRDefault="0071370E" w:rsidP="0071370E">
      <w:pPr>
        <w:pStyle w:val="Code"/>
      </w:pPr>
      <w:r w:rsidRPr="0071370E">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4778620F" w14:textId="77777777" w:rsidR="0071370E" w:rsidRPr="0071370E" w:rsidRDefault="0071370E" w:rsidP="0071370E">
      <w:pPr>
        <w:pStyle w:val="Code"/>
      </w:pPr>
      <w:r w:rsidRPr="0071370E">
        <w:t xml:space="preserve">      else {</w:t>
      </w:r>
    </w:p>
    <w:p w14:paraId="7056AEA4" w14:textId="77777777" w:rsidR="0071370E" w:rsidRPr="0071370E" w:rsidRDefault="0071370E" w:rsidP="0071370E">
      <w:pPr>
        <w:pStyle w:val="Code"/>
      </w:pPr>
      <w:r w:rsidRPr="0071370E">
        <w:t xml:space="preserve">        Symbol oneSymbol = new(expression.Symbol.Type, BigInteger.One);</w:t>
      </w:r>
    </w:p>
    <w:p w14:paraId="4876B793" w14:textId="77777777" w:rsidR="0071370E" w:rsidRPr="0071370E" w:rsidRDefault="0071370E" w:rsidP="0071370E">
      <w:pPr>
        <w:pStyle w:val="Code"/>
      </w:pPr>
      <w:r w:rsidRPr="0071370E">
        <w:t xml:space="preserve">        return AssignmentExpression(middleOp, expression,</w:t>
      </w:r>
    </w:p>
    <w:p w14:paraId="0D6D4EC2" w14:textId="77777777" w:rsidR="0071370E" w:rsidRPr="0071370E" w:rsidRDefault="0071370E" w:rsidP="0071370E">
      <w:pPr>
        <w:pStyle w:val="Code"/>
      </w:pPr>
      <w:r w:rsidRPr="0071370E">
        <w:t xml:space="preserve">                                    new Expression(oneSymbol));</w:t>
      </w:r>
    </w:p>
    <w:p w14:paraId="35731F7A" w14:textId="77777777" w:rsidR="0071370E" w:rsidRPr="0071370E" w:rsidRDefault="0071370E" w:rsidP="0071370E">
      <w:pPr>
        <w:pStyle w:val="Code"/>
      </w:pPr>
      <w:r w:rsidRPr="0071370E">
        <w:t xml:space="preserve">      }</w:t>
      </w:r>
    </w:p>
    <w:p w14:paraId="4B57705F" w14:textId="31F61F18" w:rsidR="00E65AC5" w:rsidRPr="0071370E" w:rsidRDefault="0071370E" w:rsidP="0071370E">
      <w:pPr>
        <w:pStyle w:val="Code"/>
      </w:pPr>
      <w:r w:rsidRPr="0071370E">
        <w:t xml:space="preserve">    }</w:t>
      </w:r>
    </w:p>
    <w:p w14:paraId="20A707A1" w14:textId="4A41FCA9" w:rsidR="005E5A36" w:rsidRPr="00DC37F5" w:rsidRDefault="00CC1DF4" w:rsidP="0060539D">
      <w:pPr>
        <w:pStyle w:val="Heading3"/>
        <w:rPr>
          <w:highlight w:val="white"/>
        </w:rPr>
      </w:pPr>
      <w:bookmarkStart w:id="285" w:name="_Toc98936331"/>
      <w:r>
        <w:rPr>
          <w:highlight w:val="white"/>
        </w:rPr>
        <w:lastRenderedPageBreak/>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5305E1D0" w14:textId="77777777" w:rsidR="003F1839" w:rsidRPr="003F1839" w:rsidRDefault="003F1839" w:rsidP="003F1839">
      <w:pPr>
        <w:pStyle w:val="Code"/>
      </w:pPr>
      <w:r w:rsidRPr="003F1839">
        <w:t xml:space="preserve">    public static Expression PostfixIncrementExpression</w:t>
      </w:r>
    </w:p>
    <w:p w14:paraId="23B4CCF8" w14:textId="77777777" w:rsidR="003F1839" w:rsidRPr="003F1839" w:rsidRDefault="003F1839" w:rsidP="003F1839">
      <w:pPr>
        <w:pStyle w:val="Code"/>
      </w:pPr>
      <w:r w:rsidRPr="003F1839">
        <w:t xml:space="preserve">                             (MiddleOperator middleOp, Expression expression){</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3BBED1F3" w14:textId="77777777" w:rsidR="003F1839" w:rsidRPr="003F1839" w:rsidRDefault="003F1839" w:rsidP="003F1839">
      <w:pPr>
        <w:pStyle w:val="Code"/>
      </w:pPr>
      <w:r w:rsidRPr="003F1839">
        <w:t xml:space="preserve">      if (expression.Symbol.Type.IsFloating()) {</w:t>
      </w:r>
    </w:p>
    <w:p w14:paraId="22892AF9" w14:textId="77777777" w:rsidR="003F1839" w:rsidRPr="003F1839" w:rsidRDefault="003F1839" w:rsidP="003F1839">
      <w:pPr>
        <w:pStyle w:val="Code"/>
      </w:pPr>
      <w:r w:rsidRPr="003F1839">
        <w:t xml:space="preserve">        Expression prefixExpression =</w:t>
      </w:r>
    </w:p>
    <w:p w14:paraId="0342682E" w14:textId="77777777" w:rsidR="003F1839" w:rsidRPr="003F1839" w:rsidRDefault="003F1839" w:rsidP="003F1839">
      <w:pPr>
        <w:pStyle w:val="Code"/>
      </w:pPr>
      <w:r w:rsidRPr="003F1839">
        <w:t xml:space="preserve">          PrefixIncrementExpression(middleOp, expression);</w:t>
      </w:r>
    </w:p>
    <w:p w14:paraId="070235BF" w14:textId="77777777" w:rsidR="003F1839" w:rsidRDefault="003F1839" w:rsidP="003F1839">
      <w:pPr>
        <w:pStyle w:val="Code"/>
      </w:pPr>
      <w:r w:rsidRPr="003F1839">
        <w:t xml:space="preserve">        InsertMiddleCode(0, prefixExpression.LongList,</w:t>
      </w:r>
    </w:p>
    <w:p w14:paraId="25A35865" w14:textId="0640FF5A" w:rsidR="003F1839" w:rsidRPr="003F1839" w:rsidRDefault="003F1839" w:rsidP="003F1839">
      <w:pPr>
        <w:pStyle w:val="Code"/>
      </w:pPr>
      <w:r>
        <w:t xml:space="preserve">                         </w:t>
      </w:r>
      <w:r w:rsidRPr="003F1839">
        <w:t>MiddleOperator.PushFloat, expression.Symbol);</w:t>
      </w:r>
    </w:p>
    <w:p w14:paraId="0682F091" w14:textId="77777777" w:rsidR="003F1839" w:rsidRPr="003F1839" w:rsidRDefault="003F1839" w:rsidP="003F1839">
      <w:pPr>
        <w:pStyle w:val="Code"/>
      </w:pPr>
      <w:r w:rsidRPr="003F1839">
        <w:t xml:space="preserve">        AddMiddleCode(prefixExpression.LongList, MiddleOperator.PopEmpty);</w:t>
      </w:r>
    </w:p>
    <w:p w14:paraId="685394EF" w14:textId="77777777" w:rsidR="003F1839" w:rsidRPr="003F1839" w:rsidRDefault="003F1839" w:rsidP="003F1839">
      <w:pPr>
        <w:pStyle w:val="Code"/>
      </w:pPr>
      <w:r w:rsidRPr="003F1839">
        <w:t xml:space="preserve">        return prefixExpression;</w:t>
      </w:r>
    </w:p>
    <w:p w14:paraId="69857FBF" w14:textId="77777777" w:rsidR="003F1839" w:rsidRPr="003F1839" w:rsidRDefault="003F1839" w:rsidP="003F1839">
      <w:pPr>
        <w:pStyle w:val="Code"/>
      </w:pPr>
      <w:r w:rsidRPr="003F1839">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45E3880B" w14:textId="77777777" w:rsidR="003F1839" w:rsidRPr="003F1839" w:rsidRDefault="003F1839" w:rsidP="003F1839">
      <w:pPr>
        <w:pStyle w:val="Code"/>
      </w:pPr>
      <w:bookmarkStart w:id="286" w:name="_Toc98936332"/>
      <w:r w:rsidRPr="003F1839">
        <w:t xml:space="preserve">      else {</w:t>
      </w:r>
    </w:p>
    <w:p w14:paraId="44E6E729" w14:textId="77777777" w:rsidR="003F1839" w:rsidRPr="003F1839" w:rsidRDefault="003F1839" w:rsidP="003F1839">
      <w:pPr>
        <w:pStyle w:val="Code"/>
      </w:pPr>
      <w:r w:rsidRPr="003F1839">
        <w:t xml:space="preserve">        List&lt;MiddleCode&gt; longList = new();</w:t>
      </w:r>
    </w:p>
    <w:p w14:paraId="693EEF93" w14:textId="77777777" w:rsidR="003F1839" w:rsidRPr="003F1839" w:rsidRDefault="003F1839" w:rsidP="003F1839">
      <w:pPr>
        <w:pStyle w:val="Code"/>
      </w:pPr>
      <w:r w:rsidRPr="003F1839">
        <w:t xml:space="preserve">        Symbol resultSymbol = new(expression.Symbol.Type);</w:t>
      </w:r>
    </w:p>
    <w:p w14:paraId="2E79D8E2" w14:textId="77777777" w:rsidR="003F1839" w:rsidRPr="003F1839" w:rsidRDefault="003F1839" w:rsidP="003F1839">
      <w:pPr>
        <w:pStyle w:val="Code"/>
      </w:pPr>
      <w:r w:rsidRPr="003F1839">
        <w:t xml:space="preserve">        Expression resultExpression = new(resultSymbol, longList, longList);</w:t>
      </w:r>
    </w:p>
    <w:p w14:paraId="7BF99C8D" w14:textId="77777777" w:rsidR="003F1839" w:rsidRDefault="003F1839" w:rsidP="003F1839">
      <w:pPr>
        <w:pStyle w:val="Code"/>
      </w:pPr>
      <w:r w:rsidRPr="003F1839">
        <w:t xml:space="preserve">        longList.AddRange(Assignment(resultExpression, expression,</w:t>
      </w:r>
    </w:p>
    <w:p w14:paraId="138220F5" w14:textId="52EE4D98" w:rsidR="003F1839" w:rsidRPr="003F1839" w:rsidRDefault="003F1839" w:rsidP="003F1839">
      <w:pPr>
        <w:pStyle w:val="Code"/>
      </w:pPr>
      <w:r>
        <w:t xml:space="preserve">                                    </w:t>
      </w:r>
      <w:r w:rsidRPr="003F1839">
        <w:t xml:space="preserve"> false).ShortList);</w:t>
      </w:r>
    </w:p>
    <w:p w14:paraId="4329FCF8" w14:textId="77777777" w:rsidR="003F1839" w:rsidRDefault="003F1839" w:rsidP="003F1839">
      <w:pPr>
        <w:pStyle w:val="Code"/>
      </w:pPr>
      <w:r w:rsidRPr="003F1839">
        <w:t xml:space="preserve">        longList.AddRange(PrefixIncrementExpression(middleOp,</w:t>
      </w:r>
    </w:p>
    <w:p w14:paraId="02371C18" w14:textId="785DBD9C" w:rsidR="003F1839" w:rsidRPr="003F1839" w:rsidRDefault="003F1839" w:rsidP="003F1839">
      <w:pPr>
        <w:pStyle w:val="Code"/>
      </w:pPr>
      <w:r>
        <w:t xml:space="preserve">                                                   </w:t>
      </w:r>
      <w:r w:rsidRPr="003F1839">
        <w:t xml:space="preserve"> expression).ShortList);</w:t>
      </w:r>
    </w:p>
    <w:p w14:paraId="173D63F7" w14:textId="77777777" w:rsidR="003F1839" w:rsidRPr="003F1839" w:rsidRDefault="003F1839" w:rsidP="003F1839">
      <w:pPr>
        <w:pStyle w:val="Code"/>
      </w:pPr>
      <w:r w:rsidRPr="003F1839">
        <w:t xml:space="preserve">        return resultExpression;</w:t>
      </w:r>
    </w:p>
    <w:p w14:paraId="2930CAC2" w14:textId="77777777" w:rsidR="003F1839" w:rsidRPr="003F1839" w:rsidRDefault="003F1839" w:rsidP="003F1839">
      <w:pPr>
        <w:pStyle w:val="Code"/>
      </w:pPr>
      <w:r w:rsidRPr="003F1839">
        <w:t xml:space="preserve">      }</w:t>
      </w:r>
    </w:p>
    <w:p w14:paraId="4FDF3EA8" w14:textId="77777777" w:rsidR="003F1839" w:rsidRPr="003F1839" w:rsidRDefault="003F1839" w:rsidP="003F1839">
      <w:pPr>
        <w:pStyle w:val="Code"/>
      </w:pPr>
      <w:r w:rsidRPr="003F1839">
        <w:t xml:space="preserve">    }</w:t>
      </w:r>
    </w:p>
    <w:p w14:paraId="6F5B1346" w14:textId="3FE03706" w:rsidR="00797C5B" w:rsidRPr="00DC37F5" w:rsidRDefault="00CC1DF4" w:rsidP="00797C5B">
      <w:pPr>
        <w:pStyle w:val="Heading3"/>
        <w:rPr>
          <w:highlight w:val="white"/>
        </w:rPr>
      </w:pPr>
      <w:r>
        <w:rPr>
          <w:highlight w:val="white"/>
        </w:rPr>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lastRenderedPageBreak/>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62AE944D" w:rsidR="00554DEF" w:rsidRPr="00554DEF" w:rsidRDefault="00554DEF" w:rsidP="00554DEF">
      <w:pPr>
        <w:pStyle w:val="Code"/>
        <w:rPr>
          <w:highlight w:val="white"/>
        </w:rPr>
      </w:pPr>
      <w:r w:rsidRPr="00554DEF">
        <w:rPr>
          <w:highlight w:val="white"/>
        </w:rPr>
        <w:t xml:space="preserve">        new(expression.Symbol.Type.PointerArrayOrStringType);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lastRenderedPageBreak/>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524A6D3F" w14:textId="77777777" w:rsidR="001D7026" w:rsidRPr="001D7026" w:rsidRDefault="001D7026" w:rsidP="001D7026">
      <w:pPr>
        <w:pStyle w:val="Code"/>
      </w:pPr>
      <w:r w:rsidRPr="001D7026">
        <w:t xml:space="preserve">      Symbol resultSymbol = new(name, parentSymbol.ExternalLinkage,</w:t>
      </w:r>
    </w:p>
    <w:p w14:paraId="0C4DEEE5" w14:textId="77777777" w:rsidR="001D7026" w:rsidRPr="001D7026" w:rsidRDefault="001D7026" w:rsidP="001D7026">
      <w:pPr>
        <w:pStyle w:val="Code"/>
      </w:pPr>
      <w:r w:rsidRPr="001D7026">
        <w:t xml:space="preserve">                                parentSymbol.Storage, memberSymbol.Type);</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lastRenderedPageBreak/>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t xml:space="preserve">                          functionExpression.Symbol.Type;</w:t>
      </w:r>
    </w:p>
    <w:p w14:paraId="61904A01" w14:textId="77777777"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 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lastRenderedPageBreak/>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 xml:space="preserve">If the return type is </w:t>
      </w:r>
      <w:proofErr w:type="gramStart"/>
      <w:r>
        <w:t>st</w:t>
      </w:r>
      <w:r w:rsidR="006F6396">
        <w:t>r</w:t>
      </w:r>
      <w:r>
        <w:t>uct</w:t>
      </w:r>
      <w:proofErr w:type="gramEnd"/>
      <w:r>
        <w:t xml:space="preserve"> or union, </w:t>
      </w:r>
      <w:r w:rsidR="006F6396">
        <w:t>the returned value is in fact the address of the struct or union.</w:t>
      </w:r>
    </w:p>
    <w:p w14:paraId="54DE5400" w14:textId="77777777" w:rsidR="00A507AA" w:rsidRPr="00A507AA" w:rsidRDefault="00A507AA" w:rsidP="00A507AA">
      <w:pPr>
        <w:pStyle w:val="Code"/>
      </w:pPr>
      <w:r w:rsidRPr="00A507AA">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lastRenderedPageBreak/>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w:t>
      </w:r>
      <w:proofErr w:type="gramStart"/>
      <w:r w:rsidR="00702D53">
        <w:rPr>
          <w:highlight w:val="white"/>
        </w:rPr>
        <w:t>returns</w:t>
      </w:r>
      <w:proofErr w:type="gramEnd"/>
      <w:r w:rsidR="00702D53">
        <w:rPr>
          <w:highlight w:val="white"/>
        </w:rPr>
        <w:t xml:space="preserve">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 xml:space="preserve">If this argument is the first argument in the call (index is zero) we initialize the current offset to the size of function </w:t>
      </w:r>
      <w:proofErr w:type="gramStart"/>
      <w:r>
        <w:t>header, and</w:t>
      </w:r>
      <w:proofErr w:type="gramEnd"/>
      <w:r>
        <w:t xml:space="preserve">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lastRenderedPageBreak/>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37E710F2"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49B0CF55" w:rsidR="00F72370" w:rsidRPr="00903DBA" w:rsidRDefault="0031120D" w:rsidP="00297092">
      <w:pPr>
        <w:pStyle w:val="Code"/>
        <w:rPr>
          <w:highlight w:val="white"/>
        </w:rPr>
      </w:pPr>
      <w:r>
        <w:rPr>
          <w:highlight w:val="white"/>
        </w:rPr>
        <w:t>//using</w:t>
      </w:r>
      <w:r w:rsidR="00F72370" w:rsidRPr="00903DBA">
        <w:rPr>
          <w:highlight w:val="white"/>
        </w:rPr>
        <w:t xml:space="preserve"> System;</w:t>
      </w:r>
    </w:p>
    <w:p w14:paraId="066F7D7C" w14:textId="16FE36C4" w:rsidR="00F72370" w:rsidRPr="00903DBA" w:rsidRDefault="0031120D" w:rsidP="00297092">
      <w:pPr>
        <w:pStyle w:val="Code"/>
        <w:rPr>
          <w:highlight w:val="white"/>
        </w:rPr>
      </w:pPr>
      <w:r>
        <w:rPr>
          <w:highlight w:val="white"/>
        </w:rPr>
        <w:t>//using</w:t>
      </w:r>
      <w:r w:rsidR="00F72370" w:rsidRPr="00903DBA">
        <w:rPr>
          <w:highlight w:val="white"/>
        </w:rPr>
        <w:t xml:space="preserve"> System.Text;</w:t>
      </w:r>
    </w:p>
    <w:p w14:paraId="7E2DAD40" w14:textId="3FF05998" w:rsidR="00F72370" w:rsidRPr="00903DBA" w:rsidRDefault="0031120D" w:rsidP="00297092">
      <w:pPr>
        <w:pStyle w:val="Code"/>
        <w:rPr>
          <w:highlight w:val="white"/>
        </w:rPr>
      </w:pPr>
      <w:r>
        <w:rPr>
          <w:highlight w:val="white"/>
        </w:rPr>
        <w:t>//using</w:t>
      </w:r>
      <w:r w:rsidR="00F72370" w:rsidRPr="00903DBA">
        <w:rPr>
          <w:highlight w:val="white"/>
        </w:rPr>
        <w:t xml:space="preserve">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00D108AF" w:rsidR="00297092" w:rsidRPr="00903DBA" w:rsidRDefault="00297092" w:rsidP="002F4EEE">
      <w:pPr>
        <w:pStyle w:val="Code"/>
        <w:rPr>
          <w:highlight w:val="white"/>
        </w:rPr>
      </w:pPr>
      <w:r w:rsidRPr="00903DBA">
        <w:rPr>
          <w:highlight w:val="white"/>
        </w:rPr>
        <w:t xml:space="preserve">    private static Dictionary&lt;int,Sort&gt; m_maskToSortMap =</w:t>
      </w:r>
      <w:r w:rsidR="00A4785A">
        <w:rPr>
          <w:highlight w:val="white"/>
        </w:rPr>
        <w:t xml:space="preserve"> new() {</w:t>
      </w:r>
    </w:p>
    <w:p w14:paraId="047FF7D1" w14:textId="587131DB" w:rsidR="00297092" w:rsidRPr="00903DBA" w:rsidRDefault="00297092" w:rsidP="002F4EEE">
      <w:pPr>
        <w:pStyle w:val="Code"/>
        <w:rPr>
          <w:highlight w:val="white"/>
        </w:rPr>
      </w:pPr>
      <w:r w:rsidRPr="00903DBA">
        <w:rPr>
          <w:highlight w:val="white"/>
        </w:rPr>
        <w:t xml:space="preserve">      {(int) Mask.Void, Sort.Void},</w:t>
      </w:r>
    </w:p>
    <w:p w14:paraId="3C52D2D6" w14:textId="574F029E"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430FD106"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3A4D8CA2"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71E2CF2A"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1C66CF6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54390002"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17A4C1FB"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2805C879"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7268B9C3"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65A74760"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497FD497"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B812A69"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63150BB2"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61CD82F8"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6F5B6F5B"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28E9D7B5"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0FFD2A8C"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16ACAFE"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7580439E"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5864A44C"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1BF35BE0" w:rsidR="00297092" w:rsidRPr="00903DBA" w:rsidRDefault="00297092" w:rsidP="002F4EEE">
      <w:pPr>
        <w:pStyle w:val="Code"/>
        <w:rPr>
          <w:highlight w:val="white"/>
        </w:rPr>
      </w:pPr>
      <w:r w:rsidRPr="00903DBA">
        <w:rPr>
          <w:highlight w:val="white"/>
        </w:rPr>
        <w:t xml:space="preserve">      {(int) Mask.Float, Sort.Float},</w:t>
      </w:r>
    </w:p>
    <w:p w14:paraId="780C2626" w14:textId="5B4FB89D" w:rsidR="00297092" w:rsidRPr="00903DBA" w:rsidRDefault="00297092" w:rsidP="002F4EEE">
      <w:pPr>
        <w:pStyle w:val="Code"/>
        <w:rPr>
          <w:highlight w:val="white"/>
        </w:rPr>
      </w:pPr>
      <w:r w:rsidRPr="00903DBA">
        <w:rPr>
          <w:highlight w:val="white"/>
        </w:rPr>
        <w:t xml:space="preserve">      {(int) Mask.Double, Sort.Double},</w:t>
      </w:r>
    </w:p>
    <w:p w14:paraId="05207D50" w14:textId="35C67080"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E626AAF" w:rsidR="00297092" w:rsidRPr="00903DBA" w:rsidRDefault="00297092" w:rsidP="002F4EEE">
      <w:pPr>
        <w:pStyle w:val="Code"/>
        <w:rPr>
          <w:highlight w:val="white"/>
        </w:rPr>
      </w:pPr>
      <w:r w:rsidRPr="00903DBA">
        <w:rPr>
          <w:highlight w:val="white"/>
        </w:rPr>
        <w:lastRenderedPageBreak/>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 xml:space="preserve">Static int </w:t>
                              </w:r>
                              <w:proofErr w:type="spellStart"/>
                              <w:r w:rsidRPr="00A6498A">
                                <w:rPr>
                                  <w:sz w:val="18"/>
                                  <w:szCs w:val="18"/>
                                  <w:lang w:val="en-GB"/>
                                </w:rPr>
                                <w:t>globalInt</w:t>
                              </w:r>
                              <w:proofErr w:type="spellEnd"/>
                            </w:p>
                            <w:p w14:paraId="69A6032C" w14:textId="768161F7" w:rsidR="00A470D8" w:rsidRPr="00A6498A" w:rsidRDefault="00A470D8" w:rsidP="0050082D">
                              <w:pPr>
                                <w:spacing w:before="0" w:after="0"/>
                                <w:rPr>
                                  <w:sz w:val="18"/>
                                  <w:szCs w:val="18"/>
                                  <w:lang w:val="en-GB"/>
                                </w:rPr>
                              </w:pPr>
                              <w:r w:rsidRPr="00A6498A">
                                <w:rPr>
                                  <w:sz w:val="18"/>
                                  <w:szCs w:val="18"/>
                                  <w:lang w:val="en-GB"/>
                                </w:rPr>
                                <w:t xml:space="preserve">Static int </w:t>
                              </w:r>
                              <w:proofErr w:type="spellStart"/>
                              <w:r w:rsidRPr="00A6498A">
                                <w:rPr>
                                  <w:sz w:val="18"/>
                                  <w:szCs w:val="18"/>
                                  <w:lang w:val="en-GB"/>
                                </w:rPr>
                                <w:t>i</w:t>
                              </w:r>
                              <w:proofErr w:type="spellEnd"/>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proofErr w:type="spellStart"/>
                              <w:r>
                                <w:rPr>
                                  <w:rFonts w:eastAsia="Calibri"/>
                                  <w:color w:val="000000"/>
                                  <w:sz w:val="18"/>
                                  <w:szCs w:val="18"/>
                                </w:rPr>
                                <w:t>m_parentTable</w:t>
                              </w:r>
                              <w:proofErr w:type="spellEnd"/>
                              <w:r>
                                <w:rPr>
                                  <w:sz w:val="18"/>
                                  <w:szCs w:val="18"/>
                                  <w:lang w:val="sv-SE"/>
                                </w:rPr>
                                <w:t xml:space="preserve"> </w:t>
                              </w:r>
                              <w:proofErr w:type="spellStart"/>
                              <w:r>
                                <w:rPr>
                                  <w:sz w:val="18"/>
                                  <w:szCs w:val="18"/>
                                  <w:lang w:val="sv-SE"/>
                                </w:rPr>
                                <w:t>null</w:t>
                              </w:r>
                              <w:proofErr w:type="spellEnd"/>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 xml:space="preserve">Register </w:t>
                              </w:r>
                              <w:proofErr w:type="spellStart"/>
                              <w:r>
                                <w:rPr>
                                  <w:rFonts w:eastAsia="Calibri"/>
                                  <w:color w:val="000000"/>
                                  <w:sz w:val="18"/>
                                  <w:szCs w:val="18"/>
                                </w:rPr>
                                <w:t>i</w:t>
                              </w:r>
                              <w:proofErr w:type="spellEnd"/>
                              <w:r>
                                <w:rPr>
                                  <w:rFonts w:eastAsia="Calibri"/>
                                  <w:color w:val="000000"/>
                                  <w:sz w:val="18"/>
                                  <w:szCs w:val="18"/>
                                </w:rPr>
                                <w:t xml:space="preserve"> : int</w:t>
                              </w:r>
                            </w:p>
                            <w:p w14:paraId="03BD8419" w14:textId="2036CAF1" w:rsidR="00A470D8" w:rsidRPr="00D2146B" w:rsidRDefault="00A470D8" w:rsidP="0050082D">
                              <w:pPr>
                                <w:spacing w:before="0" w:after="0" w:line="256" w:lineRule="auto"/>
                                <w:rPr>
                                  <w:sz w:val="18"/>
                                  <w:szCs w:val="18"/>
                                </w:rPr>
                              </w:pPr>
                              <w:r>
                                <w:rPr>
                                  <w:sz w:val="18"/>
                                  <w:szCs w:val="18"/>
                                </w:rPr>
                                <w:t xml:space="preserve">Auto </w:t>
                              </w:r>
                              <w:proofErr w:type="spellStart"/>
                              <w:r>
                                <w:rPr>
                                  <w:sz w:val="18"/>
                                  <w:szCs w:val="18"/>
                                </w:rPr>
                                <w:t>mainChar</w:t>
                              </w:r>
                              <w:proofErr w:type="spellEnd"/>
                              <w:r>
                                <w:rPr>
                                  <w:sz w:val="18"/>
                                  <w:szCs w:val="18"/>
                                </w:rPr>
                                <w:t xml:space="preserve">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proofErr w:type="spellStart"/>
                              <w:r>
                                <w:rPr>
                                  <w:rFonts w:eastAsia="Calibri"/>
                                  <w:color w:val="000000"/>
                                  <w:sz w:val="18"/>
                                  <w:szCs w:val="18"/>
                                </w:rPr>
                                <w:t>m_parentTable</w:t>
                              </w:r>
                              <w:proofErr w:type="spellEnd"/>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proofErr w:type="spellStart"/>
                              <w:r>
                                <w:rPr>
                                  <w:rFonts w:eastAsia="Calibri"/>
                                  <w:color w:val="000000"/>
                                  <w:sz w:val="18"/>
                                  <w:szCs w:val="18"/>
                                  <w:lang w:val="sv-SE"/>
                                </w:rPr>
                                <w:t>main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 xml:space="preserve">auto int </w:t>
                              </w:r>
                              <w:proofErr w:type="spellStart"/>
                              <w:r>
                                <w:rPr>
                                  <w:rFonts w:eastAsia="Calibri"/>
                                  <w:color w:val="000000"/>
                                  <w:sz w:val="18"/>
                                  <w:szCs w:val="18"/>
                                </w:rPr>
                                <w:t>i</w:t>
                              </w:r>
                              <w:proofErr w:type="spellEnd"/>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 xml:space="preserve">auto float </w:t>
                              </w:r>
                              <w:proofErr w:type="spellStart"/>
                              <w:r>
                                <w:rPr>
                                  <w:rFonts w:eastAsia="Calibri"/>
                                  <w:color w:val="000000"/>
                                  <w:sz w:val="18"/>
                                  <w:szCs w:val="18"/>
                                </w:rPr>
                                <w:t>ifFloat</w:t>
                              </w:r>
                              <w:proofErr w:type="spellEnd"/>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proofErr w:type="spellStart"/>
                              <w:r>
                                <w:rPr>
                                  <w:rFonts w:eastAsia="Calibri"/>
                                  <w:color w:val="000000"/>
                                  <w:sz w:val="18"/>
                                  <w:szCs w:val="18"/>
                                </w:rPr>
                                <w:t>m_parentTable</w:t>
                              </w:r>
                              <w:proofErr w:type="spellEnd"/>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 xml:space="preserve">auto int </w:t>
                              </w:r>
                              <w:proofErr w:type="spellStart"/>
                              <w:r w:rsidRPr="00100F82">
                                <w:rPr>
                                  <w:sz w:val="18"/>
                                  <w:szCs w:val="18"/>
                                </w:rPr>
                                <w:t>i</w:t>
                              </w:r>
                              <w:proofErr w:type="spellEnd"/>
                            </w:p>
                            <w:p w14:paraId="5D0A676C" w14:textId="673BC4F3" w:rsidR="00A470D8" w:rsidRPr="00100F82" w:rsidRDefault="00A470D8" w:rsidP="00100F82">
                              <w:pPr>
                                <w:spacing w:before="0" w:after="0"/>
                                <w:rPr>
                                  <w:sz w:val="18"/>
                                  <w:szCs w:val="18"/>
                                </w:rPr>
                              </w:pPr>
                              <w:r w:rsidRPr="00100F82">
                                <w:rPr>
                                  <w:sz w:val="18"/>
                                  <w:szCs w:val="18"/>
                                </w:rPr>
                                <w:t xml:space="preserve">auto double </w:t>
                              </w:r>
                              <w:proofErr w:type="spellStart"/>
                              <w:r w:rsidRPr="00100F82">
                                <w:rPr>
                                  <w:sz w:val="18"/>
                                  <w:szCs w:val="18"/>
                                </w:rPr>
                                <w:t>blockDouble</w:t>
                              </w:r>
                              <w:proofErr w:type="spellEnd"/>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proofErr w:type="spellStart"/>
                              <w:r>
                                <w:rPr>
                                  <w:rFonts w:eastAsia="Calibri"/>
                                  <w:color w:val="000000"/>
                                  <w:sz w:val="18"/>
                                  <w:szCs w:val="18"/>
                                </w:rPr>
                                <w:t>m_parentTable</w:t>
                              </w:r>
                              <w:proofErr w:type="spellEnd"/>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proofErr w:type="spellStart"/>
                              <w:r>
                                <w:rPr>
                                  <w:rFonts w:eastAsia="Calibri"/>
                                  <w:color w:val="000000"/>
                                  <w:sz w:val="18"/>
                                  <w:szCs w:val="18"/>
                                </w:rPr>
                                <w:t>SymbolTable.CurrentTable</w:t>
                              </w:r>
                              <w:proofErr w:type="spellEnd"/>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proofErr w:type="spellStart"/>
                              <w:r>
                                <w:rPr>
                                  <w:rFonts w:eastAsia="Calibri"/>
                                  <w:color w:val="000000"/>
                                  <w:sz w:val="18"/>
                                  <w:szCs w:val="18"/>
                                  <w:lang w:val="sv-SE"/>
                                </w:rPr>
                                <w:t>null</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4F2BB9C8" w:rsidR="008F5511" w:rsidRPr="00903DBA" w:rsidRDefault="0031120D" w:rsidP="00323ED4">
      <w:pPr>
        <w:pStyle w:val="Code"/>
        <w:rPr>
          <w:highlight w:val="white"/>
        </w:rPr>
      </w:pPr>
      <w:r>
        <w:rPr>
          <w:highlight w:val="white"/>
        </w:rPr>
        <w:t>//using</w:t>
      </w:r>
      <w:r w:rsidR="008F5511" w:rsidRPr="00903DBA">
        <w:rPr>
          <w:highlight w:val="white"/>
        </w:rPr>
        <w:t xml:space="preserve"> System;</w:t>
      </w:r>
    </w:p>
    <w:p w14:paraId="2790FD1D" w14:textId="4E478A5A" w:rsidR="008F5511" w:rsidRPr="00903DBA" w:rsidRDefault="0031120D" w:rsidP="00323ED4">
      <w:pPr>
        <w:pStyle w:val="Code"/>
        <w:rPr>
          <w:highlight w:val="white"/>
        </w:rPr>
      </w:pPr>
      <w:r>
        <w:rPr>
          <w:highlight w:val="white"/>
        </w:rPr>
        <w:t>//using</w:t>
      </w:r>
      <w:r w:rsidR="008F5511" w:rsidRPr="00903DBA">
        <w:rPr>
          <w:highlight w:val="white"/>
        </w:rPr>
        <w:t xml:space="preserve">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23F4A883" w14:textId="41EEECAA" w:rsidR="005756C9" w:rsidRPr="00903DBA" w:rsidRDefault="00ED72CD" w:rsidP="002D3809">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r w:rsidR="002D3809">
        <w:rPr>
          <w:highlight w:val="white"/>
        </w:rPr>
        <w:t xml:space="preserve"> </w:t>
      </w:r>
      <w:r w:rsidR="005756C9" w:rsidRPr="00903DBA">
        <w:rPr>
          <w:highlight w:val="white"/>
        </w:rPr>
        <w:t>new();</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E52669A" w:rsidR="006C1DAB" w:rsidRPr="00903DBA" w:rsidRDefault="006C1DAB" w:rsidP="002D380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Dictionary&lt;string,Type&gt; m_tagMap =</w:t>
      </w:r>
      <w:r w:rsidR="002D3809">
        <w:rPr>
          <w:highlight w:val="white"/>
        </w:rPr>
        <w:t xml:space="preserve"> </w:t>
      </w:r>
      <w:r w:rsidRPr="00903DBA">
        <w:rPr>
          <w:highlight w:val="white"/>
        </w:rPr>
        <w:t>new();</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lastRenderedPageBreak/>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lastRenderedPageBreak/>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1AF3E0E4" w:rsidR="009F7A62" w:rsidRPr="00903DBA" w:rsidRDefault="0031120D" w:rsidP="00013F62">
      <w:pPr>
        <w:pStyle w:val="Code"/>
        <w:rPr>
          <w:highlight w:val="white"/>
        </w:rPr>
      </w:pPr>
      <w:r>
        <w:rPr>
          <w:highlight w:val="white"/>
        </w:rPr>
        <w:t>//using</w:t>
      </w:r>
      <w:r w:rsidR="009F7A62" w:rsidRPr="00903DBA">
        <w:rPr>
          <w:highlight w:val="white"/>
        </w:rPr>
        <w:t xml:space="preserve"> System;</w:t>
      </w:r>
    </w:p>
    <w:p w14:paraId="25F9B812" w14:textId="474CB83B" w:rsidR="009F7A62" w:rsidRPr="00903DBA" w:rsidRDefault="0031120D" w:rsidP="00013F62">
      <w:pPr>
        <w:pStyle w:val="Code"/>
        <w:rPr>
          <w:highlight w:val="white"/>
        </w:rPr>
      </w:pPr>
      <w:r>
        <w:rPr>
          <w:highlight w:val="white"/>
        </w:rPr>
        <w:t>//using</w:t>
      </w:r>
      <w:r w:rsidR="009F7A62" w:rsidRPr="00903DBA">
        <w:rPr>
          <w:highlight w:val="white"/>
        </w:rPr>
        <w:t xml:space="preserve"> System.IO;</w:t>
      </w:r>
    </w:p>
    <w:p w14:paraId="78175AA3" w14:textId="10A69BDD" w:rsidR="009F7A62" w:rsidRPr="00903DBA" w:rsidRDefault="0031120D" w:rsidP="00013F62">
      <w:pPr>
        <w:pStyle w:val="Code"/>
        <w:rPr>
          <w:highlight w:val="white"/>
        </w:rPr>
      </w:pPr>
      <w:r>
        <w:rPr>
          <w:highlight w:val="white"/>
        </w:rPr>
        <w:t>//using</w:t>
      </w:r>
      <w:r w:rsidR="009F7A62" w:rsidRPr="00903DBA">
        <w:rPr>
          <w:highlight w:val="white"/>
        </w:rPr>
        <w:t xml:space="preserve"> System.Text;</w:t>
      </w:r>
    </w:p>
    <w:p w14:paraId="32FD0B3A" w14:textId="0291CDCE" w:rsidR="009F7A62" w:rsidRPr="00903DBA" w:rsidRDefault="0031120D" w:rsidP="00013F62">
      <w:pPr>
        <w:pStyle w:val="Code"/>
        <w:rPr>
          <w:highlight w:val="white"/>
        </w:rPr>
      </w:pPr>
      <w:r>
        <w:rPr>
          <w:highlight w:val="white"/>
        </w:rPr>
        <w:t>//using</w:t>
      </w:r>
      <w:r w:rsidR="009F7A62" w:rsidRPr="00903DBA">
        <w:rPr>
          <w:highlight w:val="white"/>
        </w:rPr>
        <w:t xml:space="preserve"> System.Numerics;</w:t>
      </w:r>
    </w:p>
    <w:p w14:paraId="30A4706F" w14:textId="0E3AC46E" w:rsidR="009F7A62" w:rsidRPr="00903DBA" w:rsidRDefault="0031120D" w:rsidP="00013F62">
      <w:pPr>
        <w:pStyle w:val="Code"/>
        <w:rPr>
          <w:highlight w:val="white"/>
        </w:rPr>
      </w:pPr>
      <w:r>
        <w:rPr>
          <w:highlight w:val="white"/>
        </w:rPr>
        <w:t>//using</w:t>
      </w:r>
      <w:r w:rsidR="009F7A62" w:rsidRPr="00903DBA">
        <w:rPr>
          <w:highlight w:val="white"/>
        </w:rPr>
        <w:t xml:space="preserve"> System.Globalization;</w:t>
      </w:r>
    </w:p>
    <w:p w14:paraId="2F7A2D4A" w14:textId="13B1FB10" w:rsidR="009F7A62" w:rsidRPr="00903DBA" w:rsidRDefault="0031120D" w:rsidP="00013F62">
      <w:pPr>
        <w:pStyle w:val="Code"/>
        <w:rPr>
          <w:highlight w:val="white"/>
        </w:rPr>
      </w:pPr>
      <w:r>
        <w:rPr>
          <w:highlight w:val="white"/>
        </w:rPr>
        <w:t>//using</w:t>
      </w:r>
      <w:r w:rsidR="009F7A62" w:rsidRPr="00903DBA">
        <w:rPr>
          <w:highlight w:val="white"/>
        </w:rPr>
        <w:t xml:space="preserve">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lastRenderedPageBreak/>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lastRenderedPageBreak/>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lastRenderedPageBreak/>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4F9C0D73" w:rsidR="00AB7E45" w:rsidRPr="00903DBA" w:rsidRDefault="0031120D" w:rsidP="00AB7E45">
      <w:pPr>
        <w:pStyle w:val="Code"/>
        <w:rPr>
          <w:highlight w:val="white"/>
        </w:rPr>
      </w:pPr>
      <w:r>
        <w:rPr>
          <w:highlight w:val="white"/>
        </w:rPr>
        <w:t>//using</w:t>
      </w:r>
      <w:r w:rsidR="00AB7E45" w:rsidRPr="00903DBA">
        <w:rPr>
          <w:highlight w:val="white"/>
        </w:rPr>
        <w:t xml:space="preserve">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58AAF9E9" w:rsidR="00753E1A" w:rsidRPr="00903DBA" w:rsidRDefault="0031120D" w:rsidP="00753E1A">
      <w:pPr>
        <w:pStyle w:val="Code"/>
        <w:rPr>
          <w:highlight w:val="white"/>
        </w:rPr>
      </w:pPr>
      <w:r>
        <w:rPr>
          <w:highlight w:val="white"/>
        </w:rPr>
        <w:t>//using</w:t>
      </w:r>
      <w:r w:rsidR="00753E1A" w:rsidRPr="00903DBA">
        <w:rPr>
          <w:highlight w:val="white"/>
        </w:rPr>
        <w:t xml:space="preserve"> System;</w:t>
      </w:r>
    </w:p>
    <w:p w14:paraId="46E68056" w14:textId="341C7F45" w:rsidR="00753E1A" w:rsidRPr="00903DBA" w:rsidRDefault="0031120D" w:rsidP="00753E1A">
      <w:pPr>
        <w:pStyle w:val="Code"/>
        <w:rPr>
          <w:highlight w:val="white"/>
        </w:rPr>
      </w:pPr>
      <w:r>
        <w:rPr>
          <w:highlight w:val="white"/>
        </w:rPr>
        <w:t>//using</w:t>
      </w:r>
      <w:r w:rsidR="00753E1A" w:rsidRPr="00903DBA">
        <w:rPr>
          <w:highlight w:val="white"/>
        </w:rPr>
        <w:t xml:space="preserve"> System.IO;</w:t>
      </w:r>
    </w:p>
    <w:p w14:paraId="13D63FB5" w14:textId="152A27A2" w:rsidR="00753E1A" w:rsidRPr="00903DBA" w:rsidRDefault="0031120D" w:rsidP="00753E1A">
      <w:pPr>
        <w:pStyle w:val="Code"/>
        <w:rPr>
          <w:highlight w:val="white"/>
        </w:rPr>
      </w:pPr>
      <w:r>
        <w:rPr>
          <w:highlight w:val="white"/>
        </w:rPr>
        <w:t>//using</w:t>
      </w:r>
      <w:r w:rsidR="00753E1A" w:rsidRPr="00903DBA">
        <w:rPr>
          <w:highlight w:val="white"/>
        </w:rPr>
        <w:t xml:space="preserve">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lastRenderedPageBreak/>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4D0BBC38" w:rsidR="00E92E10" w:rsidRPr="00E92E10" w:rsidRDefault="0031120D" w:rsidP="00E92E10">
      <w:pPr>
        <w:pStyle w:val="Code"/>
        <w:rPr>
          <w:highlight w:val="white"/>
        </w:rPr>
      </w:pPr>
      <w:r>
        <w:rPr>
          <w:highlight w:val="white"/>
        </w:rPr>
        <w:t>//using</w:t>
      </w:r>
      <w:r w:rsidR="00E92E10" w:rsidRPr="00E92E10">
        <w:rPr>
          <w:highlight w:val="white"/>
        </w:rPr>
        <w:t xml:space="preserve"> System;</w:t>
      </w:r>
    </w:p>
    <w:p w14:paraId="34F2EED9" w14:textId="0494C3AA" w:rsidR="00E92E10" w:rsidRPr="00E92E10" w:rsidRDefault="0031120D" w:rsidP="00E92E10">
      <w:pPr>
        <w:pStyle w:val="Code"/>
        <w:rPr>
          <w:highlight w:val="white"/>
        </w:rPr>
      </w:pPr>
      <w:r>
        <w:rPr>
          <w:highlight w:val="white"/>
        </w:rPr>
        <w:t>//using</w:t>
      </w:r>
      <w:r w:rsidR="00E92E10" w:rsidRPr="00E92E10">
        <w:rPr>
          <w:highlight w:val="white"/>
        </w:rPr>
        <w:t xml:space="preserve"> System.Linq;</w:t>
      </w:r>
    </w:p>
    <w:p w14:paraId="66C1C815" w14:textId="0CCDBED1" w:rsidR="00E92E10" w:rsidRPr="00E92E10" w:rsidRDefault="0031120D" w:rsidP="00E92E10">
      <w:pPr>
        <w:pStyle w:val="Code"/>
        <w:rPr>
          <w:highlight w:val="white"/>
        </w:rPr>
      </w:pPr>
      <w:r>
        <w:rPr>
          <w:highlight w:val="white"/>
        </w:rPr>
        <w:t>//using</w:t>
      </w:r>
      <w:r w:rsidR="00E92E10" w:rsidRPr="00E92E10">
        <w:rPr>
          <w:highlight w:val="white"/>
        </w:rPr>
        <w:t xml:space="preserve"> System.Numerics;</w:t>
      </w:r>
    </w:p>
    <w:p w14:paraId="3325B1E2" w14:textId="385A7813" w:rsidR="00E92E10" w:rsidRPr="00E92E10" w:rsidRDefault="0031120D" w:rsidP="00E92E10">
      <w:pPr>
        <w:pStyle w:val="Code"/>
        <w:rPr>
          <w:highlight w:val="white"/>
        </w:rPr>
      </w:pPr>
      <w:r>
        <w:rPr>
          <w:highlight w:val="white"/>
        </w:rPr>
        <w:t>//using</w:t>
      </w:r>
      <w:r w:rsidR="00E92E10" w:rsidRPr="00E92E10">
        <w:rPr>
          <w:highlight w:val="white"/>
        </w:rPr>
        <w:t xml:space="preserve">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b/>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b/>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b/>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4430528D" w14:textId="77777777" w:rsidR="00E21B2F" w:rsidRPr="00E21B2F" w:rsidRDefault="00E21B2F" w:rsidP="00E21B2F">
      <w:pPr>
        <w:pStyle w:val="Code"/>
      </w:pPr>
      <w:bookmarkStart w:id="458" w:name="_Toc98936358"/>
      <w:r w:rsidRPr="00E21B2F">
        <w:t xml:space="preserve">    public static Type SignedShortIntegerType = new(Sort.SignedShortInt);</w:t>
      </w:r>
    </w:p>
    <w:p w14:paraId="0CDBCBF5" w14:textId="77777777" w:rsidR="00E21B2F" w:rsidRPr="00E21B2F" w:rsidRDefault="00E21B2F" w:rsidP="00E21B2F">
      <w:pPr>
        <w:pStyle w:val="Code"/>
      </w:pPr>
      <w:r w:rsidRPr="00E21B2F">
        <w:t xml:space="preserve">    public static Type UnsignedShortIntegerType = new(Sort.UnsignedShortInt);</w:t>
      </w:r>
    </w:p>
    <w:p w14:paraId="672C3C96" w14:textId="77777777" w:rsidR="00E21B2F" w:rsidRPr="00E21B2F" w:rsidRDefault="00E21B2F" w:rsidP="00E21B2F">
      <w:pPr>
        <w:pStyle w:val="Code"/>
      </w:pPr>
      <w:r w:rsidRPr="00E21B2F">
        <w:t xml:space="preserve">    public static Type SignedIntegerType = new Type(Sort.SignedInt);</w:t>
      </w:r>
    </w:p>
    <w:p w14:paraId="271D2461" w14:textId="77777777" w:rsidR="00E21B2F" w:rsidRPr="00E21B2F" w:rsidRDefault="00E21B2F" w:rsidP="00E21B2F">
      <w:pPr>
        <w:pStyle w:val="Code"/>
      </w:pPr>
      <w:r w:rsidRPr="00E21B2F">
        <w:t xml:space="preserve">    public static Type UnsignedIntegerType = new Type(Sort.UnsignedInt);</w:t>
      </w:r>
    </w:p>
    <w:p w14:paraId="24096792" w14:textId="77777777" w:rsidR="00E21B2F" w:rsidRPr="00E21B2F" w:rsidRDefault="00E21B2F" w:rsidP="00E21B2F">
      <w:pPr>
        <w:pStyle w:val="Code"/>
      </w:pPr>
      <w:r w:rsidRPr="00E21B2F">
        <w:t xml:space="preserve">    public static Type SignedLongIntegerType = new Type(Sort.SignedLongInt);</w:t>
      </w:r>
    </w:p>
    <w:p w14:paraId="17D706B6" w14:textId="5F4562AC" w:rsidR="00E21B2F" w:rsidRPr="00E21B2F" w:rsidRDefault="00E21B2F" w:rsidP="00E21B2F">
      <w:pPr>
        <w:pStyle w:val="Code"/>
      </w:pPr>
      <w:r w:rsidRPr="00E21B2F">
        <w:t xml:space="preserve">    public static Type UnsignedLongIntegerType = new(Sort.UnsignedLongInt);</w:t>
      </w:r>
    </w:p>
    <w:p w14:paraId="2F293036" w14:textId="77777777" w:rsidR="00E21B2F" w:rsidRPr="00E21B2F" w:rsidRDefault="00E21B2F" w:rsidP="00E21B2F">
      <w:pPr>
        <w:pStyle w:val="Code"/>
      </w:pPr>
      <w:r w:rsidRPr="00E21B2F">
        <w:t xml:space="preserve">    public static Type FloatType = new Type(Sort.Float);</w:t>
      </w:r>
    </w:p>
    <w:p w14:paraId="5A2B5504" w14:textId="77777777" w:rsidR="00E21B2F" w:rsidRPr="00E21B2F" w:rsidRDefault="00E21B2F" w:rsidP="00E21B2F">
      <w:pPr>
        <w:pStyle w:val="Code"/>
      </w:pPr>
      <w:r w:rsidRPr="00E21B2F">
        <w:t xml:space="preserve">    public static Type DoubleType = new Type(Sort.Double);</w:t>
      </w:r>
    </w:p>
    <w:p w14:paraId="4B696CA5" w14:textId="77777777" w:rsidR="00E21B2F" w:rsidRPr="00E21B2F" w:rsidRDefault="00E21B2F" w:rsidP="00E21B2F">
      <w:pPr>
        <w:pStyle w:val="Code"/>
      </w:pPr>
      <w:r w:rsidRPr="00E21B2F">
        <w:t xml:space="preserve">    public static Type LongDoubleType = new Type(Sort.LongDouble);</w:t>
      </w:r>
    </w:p>
    <w:p w14:paraId="2679C8E4" w14:textId="77777777" w:rsidR="00E21B2F" w:rsidRPr="00E21B2F" w:rsidRDefault="00E21B2F" w:rsidP="00E21B2F">
      <w:pPr>
        <w:pStyle w:val="Code"/>
      </w:pPr>
      <w:r w:rsidRPr="00E21B2F">
        <w:t xml:space="preserve">    public static Type SignedCharType = new Type(Sort.SignedChar);</w:t>
      </w:r>
    </w:p>
    <w:p w14:paraId="291C893A" w14:textId="77777777" w:rsidR="00E21B2F" w:rsidRPr="00E21B2F" w:rsidRDefault="00E21B2F" w:rsidP="00E21B2F">
      <w:pPr>
        <w:pStyle w:val="Code"/>
      </w:pPr>
      <w:r w:rsidRPr="00E21B2F">
        <w:t xml:space="preserve">    public static Type UnsignedCharType = new Type(Sort.UnsignedChar);</w:t>
      </w:r>
    </w:p>
    <w:p w14:paraId="46C94AF7" w14:textId="77777777" w:rsidR="00E21B2F" w:rsidRPr="00E21B2F" w:rsidRDefault="00E21B2F" w:rsidP="00E21B2F">
      <w:pPr>
        <w:pStyle w:val="Code"/>
      </w:pPr>
      <w:r w:rsidRPr="00E21B2F">
        <w:t xml:space="preserve">    public static Type StringType = new Type(Sort.String);</w:t>
      </w:r>
    </w:p>
    <w:p w14:paraId="334DB7DA" w14:textId="77777777" w:rsidR="00E21B2F" w:rsidRPr="00E21B2F" w:rsidRDefault="00E21B2F" w:rsidP="00E21B2F">
      <w:pPr>
        <w:pStyle w:val="Code"/>
      </w:pPr>
      <w:r w:rsidRPr="00E21B2F">
        <w:t xml:space="preserve">    public static Type IntegerPointerType = new Type(SignedIntegerType);</w:t>
      </w:r>
    </w:p>
    <w:p w14:paraId="47930308" w14:textId="77777777" w:rsidR="00E21B2F" w:rsidRPr="00E21B2F" w:rsidRDefault="00E21B2F" w:rsidP="00E21B2F">
      <w:pPr>
        <w:pStyle w:val="Code"/>
      </w:pPr>
      <w:r w:rsidRPr="00E21B2F">
        <w:t xml:space="preserve">    public static Type VoidPointerType = new Type(new Type(Sort.Void));</w:t>
      </w:r>
    </w:p>
    <w:p w14:paraId="6DE825C4" w14:textId="77777777" w:rsidR="00E21B2F" w:rsidRPr="00E21B2F" w:rsidRDefault="00E21B2F" w:rsidP="00E21B2F">
      <w:pPr>
        <w:pStyle w:val="Code"/>
      </w:pPr>
      <w:r w:rsidRPr="00E21B2F">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520C592F" w:rsidR="005F3B9F" w:rsidRPr="00903DBA" w:rsidRDefault="0031120D" w:rsidP="005F3B9F">
      <w:pPr>
        <w:pStyle w:val="Code"/>
        <w:rPr>
          <w:highlight w:val="white"/>
        </w:rPr>
      </w:pPr>
      <w:r>
        <w:rPr>
          <w:highlight w:val="white"/>
        </w:rPr>
        <w:t>//using</w:t>
      </w:r>
      <w:r w:rsidR="005F3B9F" w:rsidRPr="00903DBA">
        <w:rPr>
          <w:highlight w:val="white"/>
        </w:rPr>
        <w:t xml:space="preserve"> System.Numerics;</w:t>
      </w:r>
    </w:p>
    <w:p w14:paraId="2B9A1FB2" w14:textId="55527290" w:rsidR="005F3B9F" w:rsidRPr="00903DBA" w:rsidRDefault="0031120D" w:rsidP="005F3B9F">
      <w:pPr>
        <w:pStyle w:val="Code"/>
        <w:rPr>
          <w:highlight w:val="white"/>
        </w:rPr>
      </w:pPr>
      <w:r>
        <w:rPr>
          <w:highlight w:val="white"/>
        </w:rPr>
        <w:t>//using</w:t>
      </w:r>
      <w:r w:rsidR="005F3B9F" w:rsidRPr="00903DBA">
        <w:rPr>
          <w:highlight w:val="white"/>
        </w:rPr>
        <w:t xml:space="preserve">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lastRenderedPageBreak/>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080FD34D" w:rsidR="00D27FC4" w:rsidRPr="00903DBA" w:rsidRDefault="00D27FC4" w:rsidP="00D27FC4">
      <w:pPr>
        <w:pStyle w:val="Code"/>
        <w:rPr>
          <w:highlight w:val="white"/>
        </w:rPr>
      </w:pPr>
      <w:r w:rsidRPr="00903DBA">
        <w:rPr>
          <w:highlight w:val="white"/>
        </w:rPr>
        <w:t xml:space="preserve">      return </w:t>
      </w:r>
      <w:r w:rsidR="00DB650F">
        <w:rPr>
          <w:highlight w:val="white"/>
        </w:rPr>
        <w:t>(</w:t>
      </w:r>
      <w:r w:rsidRPr="00903DBA">
        <w:rPr>
          <w:highlight w:val="white"/>
        </w:rPr>
        <w:t>new Type(m_signedMap[size])</w:t>
      </w:r>
      <w:r w:rsidR="00DB650F">
        <w:rPr>
          <w:highlight w:val="white"/>
        </w:rPr>
        <w:t>)</w:t>
      </w:r>
      <w:r w:rsidRPr="00903DBA">
        <w:rPr>
          <w:highlight w:val="white"/>
        </w:rPr>
        <w:t>;</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6A88DC94" w:rsidR="00D27FC4" w:rsidRPr="00903DBA" w:rsidRDefault="00D27FC4" w:rsidP="00D27FC4">
      <w:pPr>
        <w:pStyle w:val="Code"/>
        <w:rPr>
          <w:highlight w:val="white"/>
        </w:rPr>
      </w:pPr>
      <w:r w:rsidRPr="00903DBA">
        <w:rPr>
          <w:highlight w:val="white"/>
        </w:rPr>
        <w:lastRenderedPageBreak/>
        <w:t xml:space="preserve">      return </w:t>
      </w:r>
      <w:r w:rsidR="00DB650F">
        <w:rPr>
          <w:highlight w:val="white"/>
        </w:rPr>
        <w:t>(</w:t>
      </w:r>
      <w:r w:rsidRPr="00903DBA">
        <w:rPr>
          <w:highlight w:val="white"/>
        </w:rPr>
        <w:t>new Type(m_unsignedMap[size])</w:t>
      </w:r>
      <w:r w:rsidR="00DB650F">
        <w:rPr>
          <w:highlight w:val="white"/>
        </w:rPr>
        <w:t>)</w:t>
      </w:r>
      <w:r w:rsidRPr="00903DBA">
        <w:rPr>
          <w:highlight w:val="white"/>
        </w:rPr>
        <w:t>;</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CA8C385" w:rsidR="005159E1" w:rsidRPr="00903DBA" w:rsidRDefault="0031120D" w:rsidP="005159E1">
      <w:pPr>
        <w:pStyle w:val="Code"/>
        <w:rPr>
          <w:highlight w:val="white"/>
        </w:rPr>
      </w:pPr>
      <w:r>
        <w:rPr>
          <w:highlight w:val="white"/>
        </w:rPr>
        <w:t>//using</w:t>
      </w:r>
      <w:r w:rsidR="005159E1" w:rsidRPr="00903DBA">
        <w:rPr>
          <w:highlight w:val="white"/>
        </w:rPr>
        <w:t xml:space="preserve"> System.Numerics;</w:t>
      </w:r>
    </w:p>
    <w:p w14:paraId="694F7335" w14:textId="4B59D9BA" w:rsidR="005159E1" w:rsidRPr="00903DBA" w:rsidRDefault="0031120D" w:rsidP="005159E1">
      <w:pPr>
        <w:pStyle w:val="Code"/>
        <w:rPr>
          <w:highlight w:val="white"/>
        </w:rPr>
      </w:pPr>
      <w:r>
        <w:rPr>
          <w:highlight w:val="white"/>
        </w:rPr>
        <w:t>//using</w:t>
      </w:r>
      <w:r w:rsidR="005159E1" w:rsidRPr="00903DBA">
        <w:rPr>
          <w:highlight w:val="white"/>
        </w:rPr>
        <w:t xml:space="preserve">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lastRenderedPageBreak/>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4BB42367" w14:textId="77777777" w:rsidR="002D3809" w:rsidRDefault="00494193" w:rsidP="00FF10D8">
      <w:pPr>
        <w:pStyle w:val="Code"/>
        <w:rPr>
          <w:highlight w:val="white"/>
        </w:rPr>
      </w:pPr>
      <w:r w:rsidRPr="00903DBA">
        <w:rPr>
          <w:highlight w:val="white"/>
        </w:rPr>
        <w:t xml:space="preserve">        MiddleCode trueCode =</w:t>
      </w:r>
    </w:p>
    <w:p w14:paraId="0C12890B" w14:textId="4A54A9DC" w:rsidR="00494193" w:rsidRPr="00903DBA" w:rsidRDefault="002D3809" w:rsidP="00FF10D8">
      <w:pPr>
        <w:pStyle w:val="Code"/>
        <w:rPr>
          <w:highlight w:val="white"/>
        </w:rPr>
      </w:pPr>
      <w:r>
        <w:rPr>
          <w:highlight w:val="white"/>
        </w:rPr>
        <w:t xml:space="preserve">          </w:t>
      </w:r>
      <w:r w:rsidR="00494193" w:rsidRPr="00903DBA">
        <w:rPr>
          <w:highlight w:val="white"/>
        </w:rPr>
        <w:t>new(MiddleOperator.Assign,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564F0589" w14:textId="77777777" w:rsidR="003A1AED" w:rsidRDefault="00494193" w:rsidP="00FF10D8">
      <w:pPr>
        <w:pStyle w:val="Code"/>
        <w:rPr>
          <w:highlight w:val="white"/>
        </w:rPr>
      </w:pPr>
      <w:r w:rsidRPr="00903DBA">
        <w:rPr>
          <w:highlight w:val="white"/>
        </w:rPr>
        <w:t xml:space="preserve">        MiddleCode falseCode =</w:t>
      </w:r>
    </w:p>
    <w:p w14:paraId="431AB95B" w14:textId="02C241C5" w:rsidR="00494193" w:rsidRPr="00903DBA" w:rsidRDefault="003A1AED" w:rsidP="00FF10D8">
      <w:pPr>
        <w:pStyle w:val="Code"/>
        <w:rPr>
          <w:highlight w:val="white"/>
        </w:rPr>
      </w:pPr>
      <w:r>
        <w:rPr>
          <w:highlight w:val="white"/>
        </w:rPr>
        <w:t xml:space="preserve">          n</w:t>
      </w:r>
      <w:r w:rsidR="00494193" w:rsidRPr="00903DBA">
        <w:rPr>
          <w:highlight w:val="white"/>
        </w:rPr>
        <w:t>ew(MiddleOperator.Assign,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10ECB162" w14:textId="613D1181" w:rsidR="00494193" w:rsidRPr="00903DBA" w:rsidRDefault="00494193" w:rsidP="00FF10D8">
      <w:pPr>
        <w:pStyle w:val="Code"/>
        <w:rPr>
          <w:highlight w:val="white"/>
        </w:rPr>
      </w:pPr>
      <w:r w:rsidRPr="00903DBA">
        <w:rPr>
          <w:highlight w:val="white"/>
        </w:rPr>
        <w:t xml:space="preserve">        MiddleCode testCode = new(MiddleOperator.NotEqual, null,</w:t>
      </w:r>
    </w:p>
    <w:p w14:paraId="635DA6B6" w14:textId="54C27655" w:rsidR="00494193" w:rsidRPr="00903DBA" w:rsidRDefault="003A1AED" w:rsidP="00FF10D8">
      <w:pPr>
        <w:pStyle w:val="Code"/>
        <w:rPr>
          <w:highlight w:val="white"/>
        </w:rPr>
      </w:pPr>
      <w:r>
        <w:rPr>
          <w:highlight w:val="white"/>
        </w:rPr>
        <w:t xml:space="preserve">         </w:t>
      </w:r>
      <w:r w:rsidR="00494193"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lastRenderedPageBreak/>
        <w:t xml:space="preserve">          Symbol tempSymbol </w:t>
      </w:r>
      <w:r w:rsidR="001F2BD0">
        <w:rPr>
          <w:highlight w:val="white"/>
        </w:rPr>
        <w:t>= new(</w:t>
      </w:r>
      <w:r w:rsidRPr="00903DBA">
        <w:rPr>
          <w:highlight w:val="white"/>
        </w:rPr>
        <w:t>tempType);</w:t>
      </w:r>
    </w:p>
    <w:p w14:paraId="119D8BF3" w14:textId="77777777" w:rsidR="003A1AED" w:rsidRDefault="00AB5B3F" w:rsidP="00AB5B3F">
      <w:pPr>
        <w:pStyle w:val="Code"/>
        <w:rPr>
          <w:highlight w:val="white"/>
        </w:rPr>
      </w:pPr>
      <w:r w:rsidRPr="00903DBA">
        <w:rPr>
          <w:highlight w:val="white"/>
        </w:rPr>
        <w:t xml:space="preserve">          MiddleCode tempCode =</w:t>
      </w:r>
      <w:r w:rsidR="003A1AED">
        <w:rPr>
          <w:highlight w:val="white"/>
        </w:rPr>
        <w:t xml:space="preserve"> </w:t>
      </w:r>
      <w:r w:rsidRPr="00903DBA">
        <w:rPr>
          <w:highlight w:val="white"/>
        </w:rPr>
        <w:t>new(MiddleOperator.FloatingToIntegral,</w:t>
      </w:r>
    </w:p>
    <w:p w14:paraId="26DFC710" w14:textId="4200C630" w:rsidR="00AB5B3F" w:rsidRPr="00903DBA" w:rsidRDefault="003A1AED" w:rsidP="00AB5B3F">
      <w:pPr>
        <w:pStyle w:val="Code"/>
        <w:rPr>
          <w:highlight w:val="white"/>
        </w:rPr>
      </w:pPr>
      <w:r>
        <w:rPr>
          <w:highlight w:val="white"/>
        </w:rPr>
        <w:t xml:space="preserve">                                   </w:t>
      </w:r>
      <w:r w:rsidR="00AB5B3F" w:rsidRPr="00903DBA">
        <w:rPr>
          <w:highlight w:val="white"/>
        </w:rPr>
        <w:t xml:space="preserve"> tempSymbol,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279C97BF"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new(MiddleOperator.IntegralToIntegral,</w:t>
      </w:r>
    </w:p>
    <w:p w14:paraId="4B1E635E" w14:textId="537F7562" w:rsidR="00AB5B3F" w:rsidRPr="00903DBA" w:rsidRDefault="003A1AED" w:rsidP="00AB5B3F">
      <w:pPr>
        <w:pStyle w:val="Code"/>
        <w:rPr>
          <w:highlight w:val="white"/>
        </w:rPr>
      </w:pPr>
      <w:r>
        <w:rPr>
          <w:highlight w:val="white"/>
        </w:rPr>
        <w:t xml:space="preserve">                                     </w:t>
      </w:r>
      <w:r w:rsidR="00AB5B3F" w:rsidRPr="00903DBA">
        <w:rPr>
          <w:highlight w:val="white"/>
        </w:rPr>
        <w:t xml:space="preserve"> targetSymbol,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1E21C7C2"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new(MiddleOperator.FloatingToIntegral,</w:t>
      </w:r>
    </w:p>
    <w:p w14:paraId="710E98FE" w14:textId="5F46DB45" w:rsidR="00AB5B3F" w:rsidRPr="00903DBA" w:rsidRDefault="003A1AED" w:rsidP="003A1AED">
      <w:pPr>
        <w:pStyle w:val="Code"/>
        <w:rPr>
          <w:highlight w:val="white"/>
        </w:rPr>
      </w:pPr>
      <w:r>
        <w:rPr>
          <w:highlight w:val="white"/>
        </w:rPr>
        <w:t xml:space="preserve">                                     </w:t>
      </w:r>
      <w:r w:rsidR="00AB5B3F" w:rsidRPr="00903DBA">
        <w:rPr>
          <w:highlight w:val="white"/>
        </w:rPr>
        <w:t xml:space="preserve"> targetSymbol,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lastRenderedPageBreak/>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69212F32" w:rsidR="00CD295E" w:rsidRPr="00903DBA" w:rsidRDefault="0031120D" w:rsidP="005926A0">
      <w:pPr>
        <w:pStyle w:val="Code"/>
        <w:rPr>
          <w:highlight w:val="white"/>
        </w:rPr>
      </w:pPr>
      <w:r>
        <w:rPr>
          <w:highlight w:val="white"/>
        </w:rPr>
        <w:t>//using</w:t>
      </w:r>
      <w:r w:rsidR="00CD295E" w:rsidRPr="00903DBA">
        <w:rPr>
          <w:highlight w:val="white"/>
        </w:rPr>
        <w:t xml:space="preserve"> System.Numerics;</w:t>
      </w:r>
    </w:p>
    <w:p w14:paraId="2B83B13A" w14:textId="14CB79CF" w:rsidR="00CD295E" w:rsidRPr="00903DBA" w:rsidRDefault="0031120D" w:rsidP="005926A0">
      <w:pPr>
        <w:pStyle w:val="Code"/>
        <w:rPr>
          <w:highlight w:val="white"/>
        </w:rPr>
      </w:pPr>
      <w:r>
        <w:rPr>
          <w:highlight w:val="white"/>
        </w:rPr>
        <w:t>//using</w:t>
      </w:r>
      <w:r w:rsidR="00CD295E" w:rsidRPr="00903DBA">
        <w:rPr>
          <w:highlight w:val="white"/>
        </w:rPr>
        <w:t xml:space="preserve">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7925AC52"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4E85E872" w:rsidR="00C8332E" w:rsidRPr="00903DBA" w:rsidRDefault="0031120D" w:rsidP="00C8332E">
      <w:pPr>
        <w:pStyle w:val="Code"/>
        <w:rPr>
          <w:highlight w:val="white"/>
        </w:rPr>
      </w:pPr>
      <w:r>
        <w:rPr>
          <w:highlight w:val="white"/>
        </w:rPr>
        <w:t>//using</w:t>
      </w:r>
      <w:r w:rsidR="00C8332E" w:rsidRPr="00903DBA">
        <w:rPr>
          <w:highlight w:val="white"/>
        </w:rPr>
        <w:t xml:space="preserve">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2E496721" w:rsidR="00342B2A" w:rsidRPr="00342B2A" w:rsidRDefault="00342B2A" w:rsidP="00342B2A">
      <w:pPr>
        <w:pStyle w:val="Code"/>
      </w:pPr>
      <w:r w:rsidRPr="00342B2A">
        <w:t xml:space="preserve">              </w:t>
      </w:r>
      <w:r w:rsidR="00AA5F6C">
        <w:t xml:space="preserve">  </w:t>
      </w:r>
      <w:r w:rsidRPr="00342B2A">
        <w:t>new(staticValue.UniqueName, staticValue.Offset);</w:t>
      </w:r>
    </w:p>
    <w:p w14:paraId="16108752" w14:textId="6E0A3051" w:rsidR="00342B2A" w:rsidRPr="00342B2A" w:rsidRDefault="00342B2A" w:rsidP="00342B2A">
      <w:pPr>
        <w:pStyle w:val="Code"/>
      </w:pPr>
      <w:r w:rsidRPr="00342B2A">
        <w:t xml:space="preserve">        </w:t>
      </w:r>
      <w:r w:rsidR="00AA5F6C">
        <w:t xml:space="preserve">  </w:t>
      </w:r>
      <w:r w:rsidRPr="00342B2A">
        <w:t xml:space="preserve">    Symbol resultSymbol =</w:t>
      </w:r>
      <w:r w:rsidR="00DE7173">
        <w:t xml:space="preserve"> </w:t>
      </w:r>
      <w:r w:rsidRPr="00342B2A">
        <w:t>new(new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t xml:space="preserve">  </w:t>
      </w:r>
      <w:r w:rsidR="00342B2A" w:rsidRPr="00342B2A">
        <w:t xml:space="preserve">          else if (symbol.IsExternOrStatic()) { // &amp;i</w:t>
      </w:r>
    </w:p>
    <w:p w14:paraId="093FE4A3" w14:textId="4DBE8C79" w:rsidR="00342B2A" w:rsidRPr="00342B2A" w:rsidRDefault="00342B2A" w:rsidP="00342B2A">
      <w:pPr>
        <w:pStyle w:val="Code"/>
      </w:pPr>
      <w:r w:rsidRPr="00342B2A">
        <w:lastRenderedPageBreak/>
        <w:t xml:space="preserve">          </w:t>
      </w:r>
      <w:r w:rsidR="00AA5F6C">
        <w:t xml:space="preserve">  </w:t>
      </w:r>
      <w:r w:rsidRPr="00342B2A">
        <w:t xml:space="preserve">  StaticAddress staticAddress =</w:t>
      </w:r>
      <w:r w:rsidR="00DE7173">
        <w:t xml:space="preserve"> </w:t>
      </w:r>
      <w:r w:rsidRPr="00342B2A">
        <w:t>new(symbol.UniqueName, 0);</w:t>
      </w:r>
    </w:p>
    <w:p w14:paraId="07C79A9C" w14:textId="537EBDC0" w:rsidR="00342B2A" w:rsidRPr="00342B2A" w:rsidRDefault="00342B2A" w:rsidP="00342B2A">
      <w:pPr>
        <w:pStyle w:val="Code"/>
      </w:pPr>
      <w:r w:rsidRPr="00342B2A">
        <w:t xml:space="preserve">      </w:t>
      </w:r>
      <w:r w:rsidR="00AA5F6C">
        <w:t xml:space="preserve">  </w:t>
      </w:r>
      <w:r w:rsidRPr="00342B2A">
        <w:t xml:space="preserve">      Symbol resultSymbol =</w:t>
      </w:r>
      <w:r w:rsidR="00944BCB">
        <w:t xml:space="preserve"> </w:t>
      </w:r>
      <w:r w:rsidR="00DB650F">
        <w:t>n</w:t>
      </w:r>
      <w:r w:rsidRPr="00342B2A">
        <w:t>ew(new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5F6B9382" w14:textId="1ADA1865" w:rsidR="00AA5F6C" w:rsidRDefault="00342B2A" w:rsidP="00342B2A">
      <w:pPr>
        <w:pStyle w:val="Code"/>
      </w:pPr>
      <w:r w:rsidRPr="00342B2A">
        <w:t xml:space="preserve">  </w:t>
      </w:r>
      <w:r w:rsidR="00AA5F6C">
        <w:t xml:space="preserve">  </w:t>
      </w:r>
      <w:r w:rsidRPr="00342B2A">
        <w:t xml:space="preserve">          StaticValue staticValue =</w:t>
      </w:r>
      <w:r w:rsidR="00DE7173">
        <w:t xml:space="preserve"> </w:t>
      </w:r>
      <w:r w:rsidRPr="00342B2A">
        <w:t>new(staticAddress.UniqueName,</w:t>
      </w:r>
    </w:p>
    <w:p w14:paraId="50D8BFC9" w14:textId="3BE6A0FA" w:rsidR="00342B2A" w:rsidRPr="00342B2A" w:rsidRDefault="00DE7173" w:rsidP="00342B2A">
      <w:pPr>
        <w:pStyle w:val="Code"/>
      </w:pPr>
      <w:r>
        <w:t xml:space="preserve">             </w:t>
      </w:r>
      <w:r w:rsidR="00AA5F6C">
        <w:t xml:space="preserve">                              </w:t>
      </w:r>
      <w:r w:rsidR="00342B2A" w:rsidRPr="00342B2A">
        <w:t xml:space="preserve"> staticAddress.Offset);</w:t>
      </w:r>
    </w:p>
    <w:p w14:paraId="5D6E5A33" w14:textId="17C40AAE" w:rsidR="00342B2A" w:rsidRPr="00342B2A" w:rsidRDefault="00342B2A" w:rsidP="00342B2A">
      <w:pPr>
        <w:pStyle w:val="Code"/>
      </w:pPr>
      <w:r w:rsidRPr="00342B2A">
        <w:t xml:space="preserve">      </w:t>
      </w:r>
      <w:r w:rsidR="00AA5F6C">
        <w:t xml:space="preserve">  </w:t>
      </w:r>
      <w:r w:rsidRPr="00342B2A">
        <w:t xml:space="preserve">      Symbol resultSymbol = new(new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0134D1CA" w:rsidR="002243B9" w:rsidRPr="002243B9" w:rsidRDefault="0031120D" w:rsidP="002243B9">
      <w:pPr>
        <w:pStyle w:val="Code"/>
      </w:pPr>
      <w:r>
        <w:t>//using</w:t>
      </w:r>
      <w:r w:rsidR="002243B9" w:rsidRPr="002243B9">
        <w:t xml:space="preserve"> System.Numerics;</w:t>
      </w:r>
    </w:p>
    <w:p w14:paraId="1A8F34C2" w14:textId="3BA1031B" w:rsidR="002243B9" w:rsidRPr="002243B9" w:rsidRDefault="0031120D" w:rsidP="002243B9">
      <w:pPr>
        <w:pStyle w:val="Code"/>
      </w:pPr>
      <w:r>
        <w:t>//using</w:t>
      </w:r>
      <w:r w:rsidR="002243B9" w:rsidRPr="002243B9">
        <w:t xml:space="preserve">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w:t>
      </w:r>
      <w:proofErr w:type="gramStart"/>
      <w:r w:rsidRPr="00903DBA">
        <w:rPr>
          <w:highlight w:val="white"/>
        </w:rPr>
        <w:t>pointer</w:t>
      </w:r>
      <w:proofErr w:type="gramEnd"/>
      <w:r w:rsidRPr="00903DBA">
        <w:rPr>
          <w:highlight w:val="white"/>
        </w:rPr>
        <w:t xml:space="preserve">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24876C9D" w14:textId="6F7E1280" w:rsidR="002243B9" w:rsidRPr="002243B9" w:rsidRDefault="002243B9" w:rsidP="002243B9">
      <w:pPr>
        <w:pStyle w:val="Code"/>
      </w:pPr>
      <w:r w:rsidRPr="002243B9">
        <w:t xml:space="preserve">            Symbol charSymbol =</w:t>
      </w:r>
      <w:r w:rsidR="007A0B7C">
        <w:t xml:space="preserve"> </w:t>
      </w:r>
      <w:r w:rsidRPr="002243B9">
        <w:t>new(toType.ArrayType,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 xml:space="preserve">first </w:t>
      </w:r>
      <w:proofErr w:type="gramStart"/>
      <w:r w:rsidR="00A212FC">
        <w:t>look into</w:t>
      </w:r>
      <w:proofErr w:type="gramEnd"/>
      <w:r w:rsidR="00A212FC">
        <w:t xml:space="preserve">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65B26EC2" w14:textId="585A69B4" w:rsidR="002243B9" w:rsidRPr="002243B9" w:rsidRDefault="002243B9" w:rsidP="002243B9">
      <w:pPr>
        <w:pStyle w:val="Code"/>
      </w:pPr>
      <w:r w:rsidRPr="002243B9">
        <w:t xml:space="preserve">            StaticAddress staticAddress =</w:t>
      </w:r>
      <w:r w:rsidR="007A0B7C">
        <w:t xml:space="preserve"> new</w:t>
      </w:r>
      <w:r w:rsidRPr="002243B9">
        <w:t>(fromSymbol.UniqueName,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t xml:space="preserve">            codeList.Add(new MiddleCode(MiddleOperator.Initializer,</w:t>
      </w:r>
    </w:p>
    <w:p w14:paraId="1ABC778B" w14:textId="7B1CC5A1" w:rsidR="002243B9" w:rsidRPr="002243B9" w:rsidRDefault="002243B9" w:rsidP="002243B9">
      <w:pPr>
        <w:pStyle w:val="Code"/>
      </w:pPr>
      <w:r w:rsidRPr="002243B9">
        <w:lastRenderedPageBreak/>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6130EF3B" w:rsidR="00517768" w:rsidRPr="00903DBA" w:rsidRDefault="0031120D" w:rsidP="00083493">
      <w:pPr>
        <w:pStyle w:val="Code"/>
        <w:rPr>
          <w:highlight w:val="white"/>
        </w:rPr>
      </w:pPr>
      <w:r>
        <w:rPr>
          <w:highlight w:val="white"/>
        </w:rPr>
        <w:t>//using</w:t>
      </w:r>
      <w:r w:rsidR="00517768" w:rsidRPr="00903DBA">
        <w:rPr>
          <w:highlight w:val="white"/>
        </w:rPr>
        <w:t xml:space="preserve"> System;</w:t>
      </w:r>
    </w:p>
    <w:p w14:paraId="1E60F32D" w14:textId="6F6191F5" w:rsidR="00517768" w:rsidRPr="00903DBA" w:rsidRDefault="0031120D" w:rsidP="00083493">
      <w:pPr>
        <w:pStyle w:val="Code"/>
        <w:rPr>
          <w:highlight w:val="white"/>
        </w:rPr>
      </w:pPr>
      <w:r>
        <w:rPr>
          <w:highlight w:val="white"/>
        </w:rPr>
        <w:t>//using</w:t>
      </w:r>
      <w:r w:rsidR="00517768" w:rsidRPr="00903DBA">
        <w:rPr>
          <w:highlight w:val="white"/>
        </w:rPr>
        <w:t xml:space="preserve"> System.IO;</w:t>
      </w:r>
    </w:p>
    <w:p w14:paraId="1256BC7C" w14:textId="032D8E19" w:rsidR="00517768" w:rsidRPr="00903DBA" w:rsidRDefault="0031120D" w:rsidP="00083493">
      <w:pPr>
        <w:pStyle w:val="Code"/>
        <w:rPr>
          <w:highlight w:val="white"/>
        </w:rPr>
      </w:pPr>
      <w:r>
        <w:rPr>
          <w:highlight w:val="white"/>
        </w:rPr>
        <w:t>//using</w:t>
      </w:r>
      <w:r w:rsidR="00517768" w:rsidRPr="00903DBA">
        <w:rPr>
          <w:highlight w:val="white"/>
        </w:rPr>
        <w:t xml:space="preserve">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4002D7B3" w:rsidR="00517768" w:rsidRPr="00903DBA" w:rsidRDefault="00517768" w:rsidP="00083493">
      <w:pPr>
        <w:pStyle w:val="Code"/>
        <w:rPr>
          <w:highlight w:val="white"/>
        </w:rPr>
      </w:pPr>
      <w:r w:rsidRPr="00903DBA">
        <w:rPr>
          <w:highlight w:val="white"/>
        </w:rPr>
        <w:t xml:space="preserve">      Dictionary&lt;object,int&gt; initializerToDimensionMap =</w:t>
      </w:r>
      <w:r w:rsidR="00A4785A">
        <w:rPr>
          <w:highlight w:val="white"/>
        </w:rPr>
        <w:t xml:space="preserve"> new();</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3026B70F" w14:textId="6AE0C1DE" w:rsidR="00517768" w:rsidRPr="00903DBA" w:rsidRDefault="00517768" w:rsidP="00083493">
      <w:pPr>
        <w:pStyle w:val="Code"/>
        <w:rPr>
          <w:highlight w:val="white"/>
        </w:rPr>
      </w:pPr>
      <w:r w:rsidRPr="00492109">
        <w:rPr>
          <w:highlight w:val="white"/>
          <w:lang w:val="sv-SE"/>
        </w:rPr>
        <w:t xml:space="preserve">        </w:t>
      </w:r>
      <w:r w:rsidRPr="00903DBA">
        <w:rPr>
          <w:highlight w:val="white"/>
        </w:rPr>
        <w:t xml:space="preserve">List&lt;object&gt; totalList = new(),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lastRenderedPageBreak/>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73754C2D" w14:textId="77777777" w:rsidR="00ED1CDD" w:rsidRPr="00903DBA" w:rsidRDefault="00ED1CDD" w:rsidP="00ED1CDD">
      <w:pPr>
        <w:pStyle w:val="Heading1"/>
      </w:pPr>
      <w:bookmarkStart w:id="483" w:name="_Toc98936376"/>
      <w:bookmarkEnd w:id="297"/>
      <w:r>
        <w:lastRenderedPageBreak/>
        <w:t>&lt;</w:t>
      </w:r>
      <w:proofErr w:type="spellStart"/>
      <w:r>
        <w:t>h1</w:t>
      </w:r>
      <w:proofErr w:type="spellEnd"/>
      <w:r>
        <w:t>&gt;</w:t>
      </w:r>
      <w:bookmarkStart w:id="484" w:name="_Ref54016586"/>
      <w:bookmarkStart w:id="485" w:name="_Ref54016644"/>
      <w:r w:rsidRPr="00903DBA">
        <w:t>Middle Code Optimization</w:t>
      </w:r>
      <w:bookmarkEnd w:id="484"/>
      <w:bookmarkEnd w:id="485"/>
      <w:r>
        <w:t>&lt;/</w:t>
      </w:r>
      <w:proofErr w:type="spellStart"/>
      <w:r>
        <w:t>h1</w:t>
      </w:r>
      <w:proofErr w:type="spellEnd"/>
      <w:r>
        <w:t>&gt;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33D8C26" w:rsidR="00ED1CDD" w:rsidRPr="00903DBA" w:rsidRDefault="0031120D" w:rsidP="00ED1CDD">
      <w:pPr>
        <w:pStyle w:val="Code"/>
        <w:rPr>
          <w:highlight w:val="white"/>
        </w:rPr>
      </w:pPr>
      <w:r>
        <w:rPr>
          <w:highlight w:val="white"/>
        </w:rPr>
        <w:t>//using</w:t>
      </w:r>
      <w:r w:rsidR="00ED1CDD" w:rsidRPr="00903DBA">
        <w:rPr>
          <w:highlight w:val="white"/>
        </w:rPr>
        <w:t xml:space="preserve"> System.Numerics;</w:t>
      </w:r>
    </w:p>
    <w:p w14:paraId="69CEE384" w14:textId="133243A9" w:rsidR="00ED1CDD" w:rsidRPr="00903DBA" w:rsidRDefault="0031120D" w:rsidP="00ED1CDD">
      <w:pPr>
        <w:pStyle w:val="Code"/>
        <w:rPr>
          <w:highlight w:val="white"/>
        </w:rPr>
      </w:pPr>
      <w:r>
        <w:rPr>
          <w:highlight w:val="white"/>
        </w:rPr>
        <w:t>//using</w:t>
      </w:r>
      <w:r w:rsidR="00ED1CDD" w:rsidRPr="00903DBA">
        <w:rPr>
          <w:highlight w:val="white"/>
        </w:rPr>
        <w:t xml:space="preserve">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proofErr w:type="gramStart"/>
      <w:r w:rsidRPr="00903DBA">
        <w:rPr>
          <w:highlight w:val="white"/>
        </w:rPr>
        <w:t>First of all</w:t>
      </w:r>
      <w:proofErr w:type="gramEnd"/>
      <w:r w:rsidRPr="00903DBA">
        <w:rPr>
          <w:highlight w:val="white"/>
        </w:rPr>
        <w:t>,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w:t>
      </w:r>
      <w:proofErr w:type="gramStart"/>
      <w:r w:rsidRPr="00903DBA">
        <w:rPr>
          <w:highlight w:val="white"/>
        </w:rPr>
        <w:t>as long as</w:t>
      </w:r>
      <w:proofErr w:type="gramEnd"/>
      <w:r w:rsidRPr="00903DBA">
        <w:rPr>
          <w:highlight w:val="white"/>
        </w:rPr>
        <w:t xml:space="preserve">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68EC51BC" w14:textId="130C69FC" w:rsidR="00ED1CDD" w:rsidRPr="00903DBA" w:rsidRDefault="00ED1CDD" w:rsidP="00ED1CDD">
      <w:pPr>
        <w:pStyle w:val="Code"/>
        <w:rPr>
          <w:highlight w:val="white"/>
        </w:rPr>
      </w:pPr>
      <w:r w:rsidRPr="00903DBA">
        <w:rPr>
          <w:highlight w:val="white"/>
        </w:rPr>
        <w:t xml:space="preserve">      Dictionary&lt;MiddleCode,int&gt; addressMap =</w:t>
      </w:r>
      <w:r w:rsidR="00937ACF">
        <w:rPr>
          <w:highlight w:val="white"/>
        </w:rPr>
        <w:t xml:space="preserve"> new</w:t>
      </w:r>
      <w:r w:rsidRPr="00903DBA">
        <w:rPr>
          <w:highlight w:val="white"/>
        </w:rPr>
        <w: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proofErr w:type="gramStart"/>
      <w:r w:rsidRPr="00903DBA">
        <w:rPr>
          <w:highlight w:val="white"/>
        </w:rPr>
        <w:t>it</w:t>
      </w:r>
      <w:proofErr w:type="gramEnd"/>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t xml:space="preserve">            m_update = true;</w:t>
      </w:r>
    </w:p>
    <w:p w14:paraId="7569DC6C" w14:textId="77777777" w:rsidR="00ED1CDD" w:rsidRPr="00903DBA" w:rsidRDefault="00ED1CDD" w:rsidP="00ED1CDD">
      <w:pPr>
        <w:pStyle w:val="Code"/>
        <w:rPr>
          <w:highlight w:val="white"/>
        </w:rPr>
      </w:pPr>
      <w:r w:rsidRPr="00903DBA">
        <w:rPr>
          <w:highlight w:val="white"/>
        </w:rPr>
        <w:lastRenderedPageBreak/>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34D5CD00" w:rsidR="00ED1CDD" w:rsidRPr="00903DBA" w:rsidRDefault="00ED1CDD" w:rsidP="00ED1CDD">
      <w:pPr>
        <w:pStyle w:val="Code"/>
        <w:rPr>
          <w:highlight w:val="white"/>
        </w:rPr>
      </w:pPr>
      <w:r w:rsidRPr="00903DBA">
        <w:rPr>
          <w:highlight w:val="white"/>
        </w:rPr>
        <w:t xml:space="preserve">    public static Dictionary&lt;MiddleOperator,MiddleOperator&gt; m_inverseMap =</w:t>
      </w:r>
    </w:p>
    <w:p w14:paraId="5BF670E0" w14:textId="2FA8C55F" w:rsidR="00ED1CDD" w:rsidRPr="00903DBA" w:rsidRDefault="00ED1CDD" w:rsidP="00ED1CDD">
      <w:pPr>
        <w:pStyle w:val="Code"/>
        <w:rPr>
          <w:highlight w:val="white"/>
        </w:rPr>
      </w:pPr>
      <w:r w:rsidRPr="00903DBA">
        <w:rPr>
          <w:highlight w:val="white"/>
        </w:rPr>
        <w:t xml:space="preserve">      new()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 xml:space="preserve">last </w:t>
      </w:r>
      <w:proofErr w:type="gramStart"/>
      <w:r w:rsidRPr="00903DBA">
        <w:rPr>
          <w:highlight w:val="white"/>
        </w:rPr>
        <w:t>instruction</w:t>
      </w:r>
      <w:r>
        <w:rPr>
          <w:highlight w:val="white"/>
        </w:rPr>
        <w:t>,</w:t>
      </w:r>
      <w:r w:rsidRPr="00903DBA">
        <w:rPr>
          <w:highlight w:val="white"/>
        </w:rPr>
        <w:t xml:space="preserve"> since</w:t>
      </w:r>
      <w:proofErr w:type="gramEnd"/>
      <w:r w:rsidRPr="00903DBA">
        <w:rPr>
          <w:highlight w:val="white"/>
        </w:rPr>
        <w:t xml:space="preserv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w:t>
      </w:r>
      <w:proofErr w:type="spellStart"/>
      <w:r>
        <w:t>h3</w:t>
      </w:r>
      <w:proofErr w:type="spellEnd"/>
      <w:r>
        <w:t>&gt;Jump-</w:t>
      </w:r>
      <w:r w:rsidRPr="00903DBA">
        <w:t>Chains</w:t>
      </w:r>
      <w:r>
        <w:t>&lt;/</w:t>
      </w:r>
      <w:proofErr w:type="spellStart"/>
      <w:r>
        <w:t>h3</w:t>
      </w:r>
      <w:proofErr w:type="spellEnd"/>
      <w:r>
        <w:t>&gt;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w:t>
      </w:r>
      <w:proofErr w:type="gramStart"/>
      <w:r w:rsidRPr="00903DBA">
        <w:rPr>
          <w:highlight w:val="white"/>
        </w:rPr>
        <w:t>as long as</w:t>
      </w:r>
      <w:proofErr w:type="gramEnd"/>
      <w:r w:rsidRPr="00903DBA">
        <w:rPr>
          <w:highlight w:val="white"/>
        </w:rPr>
        <w:t xml:space="preserve">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w:t>
      </w:r>
      <w:proofErr w:type="spellStart"/>
      <w:r>
        <w:t>h3</w:t>
      </w:r>
      <w:proofErr w:type="spellEnd"/>
      <w:r>
        <w:t>&gt;</w:t>
      </w:r>
      <w:r w:rsidRPr="00903DBA">
        <w:t>Remove Unreachable Code</w:t>
      </w:r>
      <w:r>
        <w:t>&lt;/</w:t>
      </w:r>
      <w:proofErr w:type="spellStart"/>
      <w:r>
        <w:t>h3</w:t>
      </w:r>
      <w:proofErr w:type="spellEnd"/>
      <w:r>
        <w:t>&gt;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 xml:space="preserve">When we encounter a middle code instruction that has already been added to the set, the search is </w:t>
      </w:r>
      <w:proofErr w:type="gramStart"/>
      <w:r>
        <w:rPr>
          <w:highlight w:val="white"/>
        </w:rPr>
        <w:t>done</w:t>
      </w:r>
      <w:proofErr w:type="gramEnd"/>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 xml:space="preserve">When we encounter a return instruction, we also add the next instruction if it is an exit instruction. Then we </w:t>
      </w:r>
      <w:proofErr w:type="gramStart"/>
      <w:r>
        <w:rPr>
          <w:highlight w:val="white"/>
        </w:rPr>
        <w:t>return, since</w:t>
      </w:r>
      <w:proofErr w:type="gramEnd"/>
      <w:r>
        <w:rPr>
          <w:highlight w:val="white"/>
        </w:rPr>
        <w:t xml:space="preserv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w:t>
      </w:r>
      <w:proofErr w:type="spellStart"/>
      <w:r>
        <w:t>h3</w:t>
      </w:r>
      <w:proofErr w:type="spellEnd"/>
      <w:r>
        <w:t>&gt;</w:t>
      </w:r>
      <w:r w:rsidRPr="00903DBA">
        <w:t>Remove Push-Pop Chains</w:t>
      </w:r>
      <w:r>
        <w:t>&lt;/</w:t>
      </w:r>
      <w:proofErr w:type="spellStart"/>
      <w:r>
        <w:t>h3</w:t>
      </w:r>
      <w:proofErr w:type="spellEnd"/>
      <w:r>
        <w:t>&gt;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w:t>
      </w:r>
      <w:proofErr w:type="spellStart"/>
      <w:r>
        <w:t>h3</w:t>
      </w:r>
      <w:proofErr w:type="spellEnd"/>
      <w:r>
        <w:t>&gt;</w:t>
      </w:r>
      <w:r w:rsidRPr="00903DBA">
        <w:t>Merge Pop-Push Chains</w:t>
      </w:r>
      <w:r>
        <w:t>&lt;/</w:t>
      </w:r>
      <w:proofErr w:type="spellStart"/>
      <w:r>
        <w:t>h3</w:t>
      </w:r>
      <w:proofErr w:type="spellEnd"/>
      <w:r>
        <w:t>&gt;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w:t>
      </w:r>
      <w:proofErr w:type="spellStart"/>
      <w:r>
        <w:t>h3</w:t>
      </w:r>
      <w:proofErr w:type="spellEnd"/>
      <w:r>
        <w:t>&gt;Merge</w:t>
      </w:r>
      <w:r w:rsidRPr="00903DBA">
        <w:t xml:space="preserve"> Top-Pop to Pop</w:t>
      </w:r>
      <w:r>
        <w:t>&lt;/</w:t>
      </w:r>
      <w:proofErr w:type="spellStart"/>
      <w:r>
        <w:t>h3</w:t>
      </w:r>
      <w:proofErr w:type="spellEnd"/>
      <w:r>
        <w:t>&gt;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 xml:space="preserve">handles </w:t>
      </w:r>
      <w:proofErr w:type="gramStart"/>
      <w:r w:rsidRPr="00903DBA">
        <w:rPr>
          <w:highlight w:val="white"/>
        </w:rPr>
        <w:t>a number of</w:t>
      </w:r>
      <w:proofErr w:type="gramEnd"/>
      <w:r w:rsidRPr="00903DBA">
        <w:rPr>
          <w:highlight w:val="white"/>
        </w:rPr>
        <w:t xml:space="preserve">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w:t>
      </w:r>
      <w:proofErr w:type="gramStart"/>
      <w:r w:rsidRPr="00A54283">
        <w:rPr>
          <w:rStyle w:val="KeyWord0"/>
          <w:highlight w:val="white"/>
        </w:rPr>
        <w:t>3]</w:t>
      </w:r>
      <w:r>
        <w:rPr>
          <w:highlight w:val="white"/>
        </w:rPr>
        <w:t>&lt;</w:t>
      </w:r>
      <w:proofErr w:type="gramEnd"/>
      <w:r>
        <w:rPr>
          <w:highlight w:val="white"/>
        </w:rPr>
        <w: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7"/>
    </w:p>
    <w:p w14:paraId="698487CD" w14:textId="77777777" w:rsidR="00ED1CDD" w:rsidRPr="00903DBA" w:rsidRDefault="00ED1CDD" w:rsidP="00ED1CDD">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w:t>
      </w:r>
      <w:proofErr w:type="gramStart"/>
      <w:r w:rsidRPr="00903DBA">
        <w:t>expression</w:t>
      </w:r>
      <w:proofErr w:type="gramEnd"/>
      <w:r w:rsidRPr="00903DBA">
        <w:t xml:space="preserve"> it still has the same meaning</w:t>
      </w:r>
      <w:r>
        <w:t>. W</w:t>
      </w:r>
      <w:r w:rsidRPr="00903DBA">
        <w:t>e just arrange the operands so that we can generate more efficient assembly code.</w:t>
      </w:r>
    </w:p>
    <w:p w14:paraId="71B4E449" w14:textId="7FEAE04A" w:rsidR="00937ACF" w:rsidRDefault="00ED1CDD" w:rsidP="00ED1CDD">
      <w:pPr>
        <w:pStyle w:val="Code"/>
        <w:rPr>
          <w:highlight w:val="white"/>
        </w:rPr>
      </w:pPr>
      <w:r w:rsidRPr="00903DBA">
        <w:rPr>
          <w:highlight w:val="white"/>
        </w:rPr>
        <w:t xml:space="preserve">    public static Dictionary&lt;MiddleOperator, MiddleOperator&gt; m_swapMap =</w:t>
      </w:r>
    </w:p>
    <w:p w14:paraId="115E591D" w14:textId="0B5D4ABC" w:rsidR="00ED1CDD" w:rsidRPr="00903DBA" w:rsidRDefault="00937ACF" w:rsidP="00ED1CDD">
      <w:pPr>
        <w:pStyle w:val="Code"/>
        <w:rPr>
          <w:highlight w:val="white"/>
        </w:rPr>
      </w:pPr>
      <w:r>
        <w:rPr>
          <w:highlight w:val="white"/>
        </w:rPr>
        <w:t xml:space="preserve">       new()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w:t>
      </w:r>
      <w:proofErr w:type="gramStart"/>
      <w:r>
        <w:rPr>
          <w:highlight w:val="white"/>
        </w:rPr>
        <w:t>in order to</w:t>
      </w:r>
      <w:proofErr w:type="gramEnd"/>
      <w:r>
        <w:rPr>
          <w:highlight w:val="white"/>
        </w:rPr>
        <w:t xml:space="preserve">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w:t>
      </w:r>
      <w:proofErr w:type="spellStart"/>
      <w:r>
        <w:t>h3</w:t>
      </w:r>
      <w:proofErr w:type="spellEnd"/>
      <w:r>
        <w:t>&gt;Remove Temporary Assign&lt;/</w:t>
      </w:r>
      <w:proofErr w:type="spellStart"/>
      <w:r>
        <w:t>h3</w:t>
      </w:r>
      <w:proofErr w:type="spellEnd"/>
      <w:r>
        <w:t>&gt;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w:t>
      </w:r>
      <w:proofErr w:type="spellStart"/>
      <w:r>
        <w:t>h3</w:t>
      </w:r>
      <w:proofErr w:type="spellEnd"/>
      <w:r>
        <w:t>&gt;Remove Temporary Access&lt;/</w:t>
      </w:r>
      <w:proofErr w:type="spellStart"/>
      <w:r>
        <w:t>h3</w:t>
      </w:r>
      <w:proofErr w:type="spellEnd"/>
      <w:r>
        <w:t>&gt;</w:t>
      </w:r>
      <w:bookmarkEnd w:id="500"/>
    </w:p>
    <w:p w14:paraId="02D09C4B" w14:textId="19C13DBC" w:rsidR="00B144FF" w:rsidRPr="00B144FF" w:rsidRDefault="00B144FF" w:rsidP="00B144FF">
      <w:r>
        <w:t xml:space="preserve">In this section we do the opposite to the previous section. If we find </w:t>
      </w:r>
      <w:r w:rsidR="005A4C00">
        <w:t xml:space="preserve">a temporary assignment, we search forwards after the assigned variable and replace it with the variable </w:t>
      </w:r>
      <w:proofErr w:type="gramStart"/>
      <w:r w:rsidR="005A4C00">
        <w:t>is</w:t>
      </w:r>
      <w:proofErr w:type="gramEnd"/>
      <w:r w:rsidR="005A4C00">
        <w:t xml:space="preserve">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w:t>
      </w:r>
      <w:proofErr w:type="gramStart"/>
      <w:r>
        <w:t>variable, and</w:t>
      </w:r>
      <w:proofErr w:type="gramEnd"/>
      <w:r>
        <w:t xml:space="preserve">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lastRenderedPageBreak/>
        <w:t>&lt;</w:t>
      </w:r>
      <w:proofErr w:type="spellStart"/>
      <w:r>
        <w:t>h3</w:t>
      </w:r>
      <w:proofErr w:type="spellEnd"/>
      <w:r>
        <w:t>&gt;</w:t>
      </w:r>
      <w:r w:rsidRPr="00903DBA">
        <w:t>Remove Trivial Assignment</w:t>
      </w:r>
      <w:r>
        <w:t>&lt;/</w:t>
      </w:r>
      <w:proofErr w:type="spellStart"/>
      <w:r>
        <w:t>h3</w:t>
      </w:r>
      <w:proofErr w:type="spellEnd"/>
      <w:r>
        <w:t>&gt;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w:t>
      </w:r>
      <w:proofErr w:type="spellStart"/>
      <w:r>
        <w:t>h3</w:t>
      </w:r>
      <w:proofErr w:type="spellEnd"/>
      <w:r>
        <w:t>&gt;</w:t>
      </w:r>
      <w:r w:rsidRPr="00903DBA">
        <w:t>Remove Cleared Code</w:t>
      </w:r>
      <w:r>
        <w:t>&lt;/</w:t>
      </w:r>
      <w:proofErr w:type="spellStart"/>
      <w:r>
        <w:t>h3</w:t>
      </w:r>
      <w:proofErr w:type="spellEnd"/>
      <w:r>
        <w:t>&gt;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w:t>
      </w:r>
      <w:proofErr w:type="spellStart"/>
      <w:r>
        <w:t>h1</w:t>
      </w:r>
      <w:proofErr w:type="spellEnd"/>
      <w:r>
        <w:t>&gt;</w:t>
      </w:r>
      <w:bookmarkStart w:id="504" w:name="_Ref54016612"/>
      <w:bookmarkStart w:id="505" w:name="_Ref54016688"/>
      <w:r w:rsidRPr="00903DBA">
        <w:t>Assembly Code Generation</w:t>
      </w:r>
      <w:bookmarkEnd w:id="504"/>
      <w:bookmarkEnd w:id="505"/>
      <w:r>
        <w:t>&lt;/</w:t>
      </w:r>
      <w:proofErr w:type="spellStart"/>
      <w:r>
        <w:t>h1</w:t>
      </w:r>
      <w:proofErr w:type="spellEnd"/>
      <w:r>
        <w:t>&gt;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w:t>
      </w:r>
      <w:proofErr w:type="spellStart"/>
      <w:r>
        <w:t>h2</w:t>
      </w:r>
      <w:proofErr w:type="spellEnd"/>
      <w:r>
        <w:t>&gt;</w:t>
      </w:r>
      <w:r w:rsidRPr="00903DBA">
        <w:t>Runtime Management</w:t>
      </w:r>
      <w:r>
        <w:t>&lt;/</w:t>
      </w:r>
      <w:proofErr w:type="spellStart"/>
      <w:r>
        <w:t>h2</w:t>
      </w:r>
      <w:proofErr w:type="spellEnd"/>
      <w:r>
        <w:t>&gt;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proofErr w:type="spellStart"/>
                              <w:r>
                                <w:rPr>
                                  <w:rFonts w:eastAsia="Calibri"/>
                                  <w:color w:val="000000"/>
                                  <w:sz w:val="18"/>
                                  <w:szCs w:val="18"/>
                                </w:rPr>
                                <w:t>i</w:t>
                              </w:r>
                              <w:proofErr w:type="spellEnd"/>
                              <w:r>
                                <w:rPr>
                                  <w:rFonts w:eastAsia="Calibri"/>
                                  <w:color w:val="000000"/>
                                  <w:sz w:val="18"/>
                                  <w:szCs w:val="18"/>
                                </w:rPr>
                                <w:t>: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proofErr w:type="spellStart"/>
                              <w:r>
                                <w:rPr>
                                  <w:rFonts w:eastAsia="Calibri"/>
                                  <w:color w:val="000000"/>
                                  <w:sz w:val="18"/>
                                  <w:szCs w:val="18"/>
                                </w:rPr>
                                <w:t>a:1</w:t>
                              </w:r>
                              <w:proofErr w:type="spellEnd"/>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proofErr w:type="spellStart"/>
                              <w:r>
                                <w:rPr>
                                  <w:rFonts w:eastAsia="Calibri"/>
                                  <w:color w:val="000000"/>
                                  <w:sz w:val="18"/>
                                  <w:szCs w:val="18"/>
                                  <w:lang w:val="sv-SE"/>
                                </w:rPr>
                                <w:t>main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proofErr w:type="spellStart"/>
                              <w:r w:rsidRPr="00D2146B">
                                <w:rPr>
                                  <w:sz w:val="18"/>
                                  <w:szCs w:val="18"/>
                                  <w:lang w:val="sv-SE"/>
                                </w:rPr>
                                <w:t>Variable</w:t>
                              </w:r>
                              <w:proofErr w:type="spellEnd"/>
                              <w:r w:rsidRPr="00D2146B">
                                <w:rPr>
                                  <w:sz w:val="18"/>
                                  <w:szCs w:val="18"/>
                                  <w:lang w:val="sv-SE"/>
                                </w:rPr>
                                <w:t xml:space="preserve"> f</w:t>
                              </w:r>
                              <w:r>
                                <w:rPr>
                                  <w:sz w:val="18"/>
                                  <w:szCs w:val="18"/>
                                  <w:lang w:val="sv-SE"/>
                                </w:rPr>
                                <w:t>: 6</w:t>
                              </w:r>
                            </w:p>
                            <w:p w14:paraId="3DB15A27" w14:textId="2304FC35" w:rsidR="00A470D8" w:rsidRDefault="00A470D8" w:rsidP="002903DF">
                              <w:pPr>
                                <w:spacing w:before="0" w:after="0"/>
                                <w:rPr>
                                  <w:sz w:val="18"/>
                                  <w:szCs w:val="18"/>
                                  <w:lang w:val="sv-SE"/>
                                </w:rPr>
                              </w:pPr>
                              <w:proofErr w:type="spellStart"/>
                              <w:r w:rsidRPr="00D2146B">
                                <w:rPr>
                                  <w:sz w:val="18"/>
                                  <w:szCs w:val="18"/>
                                  <w:lang w:val="sv-SE"/>
                                </w:rPr>
                                <w:t>Variable</w:t>
                              </w:r>
                              <w:proofErr w:type="spellEnd"/>
                              <w:r w:rsidRPr="00D2146B">
                                <w:rPr>
                                  <w:sz w:val="18"/>
                                  <w:szCs w:val="18"/>
                                  <w:lang w:val="sv-SE"/>
                                </w:rPr>
                                <w:t xml:space="preserv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proofErr w:type="spellStart"/>
                              <w:r>
                                <w:rPr>
                                  <w:sz w:val="18"/>
                                  <w:szCs w:val="18"/>
                                  <w:lang w:val="sv-SE"/>
                                </w:rPr>
                                <w:t>Variadic</w:t>
                              </w:r>
                              <w:proofErr w:type="spellEnd"/>
                              <w:r>
                                <w:rPr>
                                  <w:sz w:val="18"/>
                                  <w:szCs w:val="18"/>
                                  <w:lang w:val="sv-SE"/>
                                </w:rPr>
                                <w:t xml:space="preserve"> </w:t>
                              </w:r>
                              <w:proofErr w:type="spellStart"/>
                              <w:r w:rsidRPr="00D2146B">
                                <w:rPr>
                                  <w:sz w:val="18"/>
                                  <w:szCs w:val="18"/>
                                  <w:lang w:val="sv-SE"/>
                                </w:rPr>
                                <w:t>Frame</w:t>
                              </w:r>
                              <w:proofErr w:type="spellEnd"/>
                              <w:r w:rsidRPr="00D2146B">
                                <w:rPr>
                                  <w:sz w:val="18"/>
                                  <w:szCs w:val="18"/>
                                  <w:lang w:val="sv-SE"/>
                                </w:rPr>
                                <w:t xml:space="preserve"> Pointer</w:t>
                              </w:r>
                            </w:p>
                            <w:p w14:paraId="5718813E" w14:textId="77777777" w:rsidR="00A470D8" w:rsidRPr="00D2146B" w:rsidRDefault="00A470D8" w:rsidP="002903DF">
                              <w:pPr>
                                <w:spacing w:before="0" w:after="0"/>
                                <w:rPr>
                                  <w:sz w:val="18"/>
                                  <w:szCs w:val="18"/>
                                  <w:lang w:val="sv-SE"/>
                                </w:rPr>
                              </w:pPr>
                              <w:proofErr w:type="spellStart"/>
                              <w:r w:rsidRPr="00D2146B">
                                <w:rPr>
                                  <w:sz w:val="18"/>
                                  <w:szCs w:val="18"/>
                                  <w:lang w:val="sv-SE"/>
                                </w:rPr>
                                <w:t>Regular</w:t>
                              </w:r>
                              <w:proofErr w:type="spellEnd"/>
                              <w:r w:rsidRPr="00D2146B">
                                <w:rPr>
                                  <w:sz w:val="18"/>
                                  <w:szCs w:val="18"/>
                                  <w:lang w:val="sv-SE"/>
                                </w:rPr>
                                <w:t xml:space="preserve"> </w:t>
                              </w:r>
                              <w:proofErr w:type="spellStart"/>
                              <w:r w:rsidRPr="00D2146B">
                                <w:rPr>
                                  <w:sz w:val="18"/>
                                  <w:szCs w:val="18"/>
                                  <w:lang w:val="sv-SE"/>
                                </w:rPr>
                                <w:t>Frame</w:t>
                              </w:r>
                              <w:proofErr w:type="spellEnd"/>
                              <w:r w:rsidRPr="00D2146B">
                                <w:rPr>
                                  <w:sz w:val="18"/>
                                  <w:szCs w:val="18"/>
                                  <w:lang w:val="sv-SE"/>
                                </w:rPr>
                                <w:t xml:space="preserve"> Pointer</w:t>
                              </w:r>
                            </w:p>
                            <w:p w14:paraId="62230721" w14:textId="77777777" w:rsidR="00A470D8" w:rsidRPr="00D2146B" w:rsidRDefault="00A470D8" w:rsidP="002903DF">
                              <w:pPr>
                                <w:spacing w:before="0" w:after="0"/>
                                <w:rPr>
                                  <w:sz w:val="18"/>
                                  <w:szCs w:val="18"/>
                                  <w:lang w:val="sv-SE"/>
                                </w:rPr>
                              </w:pPr>
                              <w:proofErr w:type="spellStart"/>
                              <w:r w:rsidRPr="00D2146B">
                                <w:rPr>
                                  <w:sz w:val="18"/>
                                  <w:szCs w:val="18"/>
                                  <w:lang w:val="sv-SE"/>
                                </w:rPr>
                                <w:t>Return</w:t>
                              </w:r>
                              <w:proofErr w:type="spellEnd"/>
                              <w:r w:rsidRPr="00D2146B">
                                <w:rPr>
                                  <w:sz w:val="18"/>
                                  <w:szCs w:val="18"/>
                                  <w:lang w:val="sv-SE"/>
                                </w:rPr>
                                <w:t xml:space="preserve"> </w:t>
                              </w:r>
                              <w:proofErr w:type="spellStart"/>
                              <w:r w:rsidRPr="00D2146B">
                                <w:rPr>
                                  <w:sz w:val="18"/>
                                  <w:szCs w:val="18"/>
                                  <w:lang w:val="sv-SE"/>
                                </w:rPr>
                                <w:t>Address</w:t>
                              </w:r>
                              <w:proofErr w:type="spellEnd"/>
                              <w:r>
                                <w:rPr>
                                  <w:sz w:val="18"/>
                                  <w:szCs w:val="18"/>
                                  <w:lang w:val="sv-SE"/>
                                </w:rPr>
                                <w:t xml:space="preserve">: </w:t>
                              </w:r>
                              <w:proofErr w:type="spellStart"/>
                              <w:r>
                                <w:rPr>
                                  <w:sz w:val="18"/>
                                  <w:szCs w:val="18"/>
                                  <w:lang w:val="sv-SE"/>
                                </w:rPr>
                                <w:t>point</w:t>
                              </w:r>
                              <w:proofErr w:type="spellEnd"/>
                              <w:r>
                                <w:rPr>
                                  <w:sz w:val="18"/>
                                  <w:szCs w:val="18"/>
                                  <w:lang w:val="sv-SE"/>
                                </w:rPr>
                                <w:t xml:space="preserve">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proofErr w:type="spellStart"/>
                              <w:r>
                                <w:rPr>
                                  <w:rFonts w:eastAsia="Calibri"/>
                                  <w:color w:val="000000"/>
                                  <w:sz w:val="18"/>
                                  <w:szCs w:val="18"/>
                                </w:rPr>
                                <w:t>i</w:t>
                              </w:r>
                              <w:proofErr w:type="spellEnd"/>
                              <w:r>
                                <w:rPr>
                                  <w:rFonts w:eastAsia="Calibri"/>
                                  <w:color w:val="000000"/>
                                  <w:sz w:val="18"/>
                                  <w:szCs w:val="18"/>
                                </w:rPr>
                                <w:t>: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proofErr w:type="spellStart"/>
                              <w:r>
                                <w:rPr>
                                  <w:rFonts w:eastAsia="Calibri"/>
                                  <w:color w:val="000000"/>
                                  <w:sz w:val="18"/>
                                  <w:szCs w:val="18"/>
                                  <w:lang w:val="sv-SE"/>
                                </w:rPr>
                                <w:t>main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w:t>
      </w:r>
      <w:proofErr w:type="spellStart"/>
      <w:r>
        <w:t>h2</w:t>
      </w:r>
      <w:proofErr w:type="spellEnd"/>
      <w:r>
        <w:t>&gt;</w:t>
      </w:r>
      <w:r w:rsidRPr="00903DBA">
        <w:t>Assembly Operator</w:t>
      </w:r>
      <w:r>
        <w:t>&lt;/</w:t>
      </w:r>
      <w:proofErr w:type="spellStart"/>
      <w:r>
        <w:t>h2</w:t>
      </w:r>
      <w:proofErr w:type="spellEnd"/>
      <w:r>
        <w:t>&gt;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w:t>
      </w:r>
      <w:proofErr w:type="spellStart"/>
      <w:r>
        <w:t>h2</w:t>
      </w:r>
      <w:proofErr w:type="spellEnd"/>
      <w:r>
        <w:t>&gt;</w:t>
      </w:r>
      <w:r w:rsidRPr="00903DBA">
        <w:t>Assembly Code</w:t>
      </w:r>
      <w:r>
        <w:t>&lt;/</w:t>
      </w:r>
      <w:proofErr w:type="spellStart"/>
      <w:r>
        <w:t>h2</w:t>
      </w:r>
      <w:proofErr w:type="spellEnd"/>
      <w:r>
        <w:t>&gt;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47C76612" w:rsidR="002B63B5" w:rsidRPr="00903DBA" w:rsidRDefault="0031120D" w:rsidP="00DB788F">
      <w:pPr>
        <w:pStyle w:val="Code"/>
        <w:rPr>
          <w:highlight w:val="white"/>
        </w:rPr>
      </w:pPr>
      <w:r>
        <w:rPr>
          <w:highlight w:val="white"/>
        </w:rPr>
        <w:t>//using</w:t>
      </w:r>
      <w:r w:rsidR="002B63B5" w:rsidRPr="00903DBA">
        <w:rPr>
          <w:highlight w:val="white"/>
        </w:rPr>
        <w:t xml:space="preserve"> System;</w:t>
      </w:r>
    </w:p>
    <w:p w14:paraId="70086CA2" w14:textId="6C2F5858" w:rsidR="002B63B5" w:rsidRPr="00903DBA" w:rsidRDefault="0031120D" w:rsidP="00DB788F">
      <w:pPr>
        <w:pStyle w:val="Code"/>
        <w:rPr>
          <w:highlight w:val="white"/>
        </w:rPr>
      </w:pPr>
      <w:r>
        <w:rPr>
          <w:highlight w:val="white"/>
        </w:rPr>
        <w:t>//using</w:t>
      </w:r>
      <w:r w:rsidR="002B63B5" w:rsidRPr="00903DBA">
        <w:rPr>
          <w:highlight w:val="white"/>
        </w:rPr>
        <w:t xml:space="preserve"> System.Text;</w:t>
      </w:r>
    </w:p>
    <w:p w14:paraId="0E3C8442" w14:textId="6353D7BC" w:rsidR="002B63B5" w:rsidRPr="00903DBA" w:rsidRDefault="0031120D" w:rsidP="00DB788F">
      <w:pPr>
        <w:pStyle w:val="Code"/>
        <w:rPr>
          <w:highlight w:val="white"/>
        </w:rPr>
      </w:pPr>
      <w:r>
        <w:rPr>
          <w:highlight w:val="white"/>
        </w:rPr>
        <w:t>//using</w:t>
      </w:r>
      <w:r w:rsidR="002B63B5" w:rsidRPr="00903DBA">
        <w:rPr>
          <w:highlight w:val="white"/>
        </w:rPr>
        <w:t xml:space="preserve"> System.Numerics;</w:t>
      </w:r>
    </w:p>
    <w:p w14:paraId="42AA7FC3" w14:textId="5BA58ACC" w:rsidR="002B63B5" w:rsidRPr="00903DBA" w:rsidRDefault="0031120D" w:rsidP="00DB788F">
      <w:pPr>
        <w:pStyle w:val="Code"/>
        <w:rPr>
          <w:highlight w:val="white"/>
        </w:rPr>
      </w:pPr>
      <w:r>
        <w:rPr>
          <w:highlight w:val="white"/>
        </w:rPr>
        <w:t>//using</w:t>
      </w:r>
      <w:r w:rsidR="002B63B5" w:rsidRPr="00903DBA">
        <w:rPr>
          <w:highlight w:val="white"/>
        </w:rPr>
        <w:t xml:space="preserve">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0"/>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2"/>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71C62769"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w:t>
      </w:r>
      <w:r w:rsidR="00AF0837">
        <w:rPr>
          <w:rStyle w:val="KeyWord0"/>
          <w:highlight w:val="white"/>
        </w:rPr>
        <w:t>List</w:t>
      </w:r>
      <w:r w:rsidR="00D4318D" w:rsidRPr="00903DBA">
        <w:rPr>
          <w:rStyle w:val="KeyWord0"/>
          <w:highlight w:val="white"/>
        </w:rPr>
        <w:t>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095B4F9" w14:textId="0B94FF66"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w:t>
      </w:r>
      <w:r w:rsidR="004D45FA">
        <w:rPr>
          <w:highlight w:val="white"/>
          <w:lang w:val="nb-NO"/>
        </w:rPr>
        <w:t>Hash</w:t>
      </w:r>
      <w:r w:rsidRPr="00492109">
        <w:rPr>
          <w:highlight w:val="white"/>
          <w:lang w:val="nb-NO"/>
        </w:rPr>
        <w:t xml:space="preserve">Set&lt;IList&lt;Register&gt;&gt; </w:t>
      </w:r>
      <w:r w:rsidR="004037D9" w:rsidRPr="00492109">
        <w:rPr>
          <w:highlight w:val="white"/>
          <w:lang w:val="nb-NO"/>
        </w:rPr>
        <w:t>m_register</w:t>
      </w:r>
      <w:r w:rsidR="00AF0837">
        <w:rPr>
          <w:highlight w:val="white"/>
          <w:lang w:val="nb-NO"/>
        </w:rPr>
        <w:t>List</w:t>
      </w:r>
      <w:r w:rsidR="004037D9" w:rsidRPr="00492109">
        <w:rPr>
          <w:highlight w:val="white"/>
          <w:lang w:val="nb-NO"/>
        </w:rPr>
        <w:t>Set</w:t>
      </w:r>
      <w:r w:rsidRPr="00492109">
        <w:rPr>
          <w:highlight w:val="white"/>
          <w:lang w:val="nb-NO"/>
        </w:rPr>
        <w:t xml:space="preserve"> =</w:t>
      </w:r>
      <w:r w:rsidR="004D45FA">
        <w:rPr>
          <w:highlight w:val="white"/>
          <w:lang w:val="nb-NO"/>
        </w:rPr>
        <w:t xml:space="preserve"> </w:t>
      </w:r>
      <w:r w:rsidRPr="00492109">
        <w:rPr>
          <w:highlight w:val="white"/>
          <w:lang w:val="nb-NO"/>
        </w:rPr>
        <w:t>new() {</w:t>
      </w:r>
    </w:p>
    <w:p w14:paraId="0A4C5F2C" w14:textId="75D05B48"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33FFEA7B"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0AB8D35"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5C05F660"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2F80A734"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62AA8677"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5D30A87B"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74162B56" w:rsidR="00DF0E0B" w:rsidRPr="00492109" w:rsidRDefault="00DF0E0B" w:rsidP="00DF0E0B">
      <w:pPr>
        <w:pStyle w:val="Code"/>
        <w:rPr>
          <w:highlight w:val="white"/>
          <w:lang w:val="nb-NO"/>
        </w:rPr>
      </w:pPr>
      <w:r w:rsidRPr="00492109">
        <w:rPr>
          <w:highlight w:val="white"/>
          <w:lang w:val="nb-NO"/>
        </w:rPr>
        <w:lastRenderedPageBreak/>
        <w:t xml:space="preserve">                      Register.edi, Register.rdi},</w:t>
      </w:r>
    </w:p>
    <w:p w14:paraId="51B0B2A5" w14:textId="2B859CF1"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5F11329E"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088FDA2C"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7030C4BC" w14:textId="77777777" w:rsidR="00AF0837" w:rsidRDefault="00DF0E0B" w:rsidP="00DF0E0B">
      <w:pPr>
        <w:pStyle w:val="Code"/>
        <w:rPr>
          <w:highlight w:val="white"/>
          <w:lang w:val="nb-NO"/>
        </w:rPr>
      </w:pPr>
      <w:r w:rsidRPr="00492109">
        <w:rPr>
          <w:highlight w:val="white"/>
          <w:lang w:val="nb-NO"/>
        </w:rPr>
        <w:t xml:space="preserve">                      Register.esp, Register.rsp}</w:t>
      </w:r>
    </w:p>
    <w:p w14:paraId="4460CD00" w14:textId="66E5F3E7" w:rsidR="00DF0E0B" w:rsidRPr="00AF0837" w:rsidRDefault="00DF0E0B" w:rsidP="00DF0E0B">
      <w:pPr>
        <w:pStyle w:val="Code"/>
        <w:rPr>
          <w:highlight w:val="white"/>
          <w:lang w:val="nb-NO"/>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lastRenderedPageBreak/>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lastRenderedPageBreak/>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lastRenderedPageBreak/>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lastRenderedPageBreak/>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lastRenderedPageBreak/>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lastRenderedPageBreak/>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w:t>
      </w:r>
      <w:proofErr w:type="spellStart"/>
      <w:r>
        <w:t>h2</w:t>
      </w:r>
      <w:proofErr w:type="spellEnd"/>
      <w:r>
        <w:t>&gt;</w:t>
      </w:r>
      <w:r w:rsidRPr="00903DBA">
        <w:t>Tracks</w:t>
      </w:r>
      <w:r>
        <w:t>&lt;/</w:t>
      </w:r>
      <w:proofErr w:type="spellStart"/>
      <w:r>
        <w:t>h2</w:t>
      </w:r>
      <w:proofErr w:type="spellEnd"/>
      <w:r>
        <w:t>&gt;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lastRenderedPageBreak/>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12887D58" w:rsidR="004D41A8" w:rsidRPr="00903DBA" w:rsidRDefault="0031120D" w:rsidP="00132D4E">
      <w:pPr>
        <w:pStyle w:val="Code"/>
        <w:rPr>
          <w:highlight w:val="white"/>
        </w:rPr>
      </w:pPr>
      <w:r>
        <w:rPr>
          <w:highlight w:val="white"/>
        </w:rPr>
        <w:t>//using</w:t>
      </w:r>
      <w:r w:rsidR="004D41A8" w:rsidRPr="00903DBA">
        <w:rPr>
          <w:highlight w:val="white"/>
        </w:rPr>
        <w:t xml:space="preserve"> System;</w:t>
      </w:r>
    </w:p>
    <w:p w14:paraId="7CC43260" w14:textId="5E7F9089" w:rsidR="004D41A8" w:rsidRPr="00903DBA" w:rsidRDefault="0031120D" w:rsidP="00132D4E">
      <w:pPr>
        <w:pStyle w:val="Code"/>
        <w:rPr>
          <w:highlight w:val="white"/>
        </w:rPr>
      </w:pPr>
      <w:r>
        <w:rPr>
          <w:highlight w:val="white"/>
        </w:rPr>
        <w:t>//using</w:t>
      </w:r>
      <w:r w:rsidR="004D41A8" w:rsidRPr="00903DBA">
        <w:rPr>
          <w:highlight w:val="white"/>
        </w:rPr>
        <w:t xml:space="preserve">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lastRenderedPageBreak/>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w:t>
      </w:r>
      <w:proofErr w:type="spellStart"/>
      <w:r>
        <w:t>h2</w:t>
      </w:r>
      <w:proofErr w:type="spellEnd"/>
      <w:r>
        <w:t>&gt;</w:t>
      </w:r>
      <w:r w:rsidRPr="00903DBA">
        <w:t>Register Allocation</w:t>
      </w:r>
      <w:r>
        <w:t>&lt;/</w:t>
      </w:r>
      <w:proofErr w:type="spellStart"/>
      <w:r>
        <w:t>h2</w:t>
      </w:r>
      <w:proofErr w:type="spellEnd"/>
      <w:r>
        <w:t>&gt;</w:t>
      </w:r>
      <w:bookmarkEnd w:id="517"/>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lastRenderedPageBreak/>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3B0E34BD" w:rsidR="003958DE" w:rsidRPr="00903DBA" w:rsidRDefault="0031120D" w:rsidP="003958DE">
      <w:pPr>
        <w:pStyle w:val="Code"/>
        <w:rPr>
          <w:highlight w:val="white"/>
        </w:rPr>
      </w:pPr>
      <w:r>
        <w:rPr>
          <w:highlight w:val="white"/>
        </w:rPr>
        <w:t>//using</w:t>
      </w:r>
      <w:r w:rsidR="003958DE" w:rsidRPr="00903DBA">
        <w:rPr>
          <w:highlight w:val="white"/>
        </w:rPr>
        <w:t xml:space="preserve">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7EC97FF9" w14:textId="3FA7D060" w:rsidR="00D572FD" w:rsidRDefault="00730167" w:rsidP="00730167">
      <w:pPr>
        <w:pStyle w:val="Code"/>
        <w:rPr>
          <w:highlight w:val="white"/>
        </w:rPr>
      </w:pPr>
      <w:r w:rsidRPr="00903DBA">
        <w:rPr>
          <w:highlight w:val="white"/>
        </w:rPr>
        <w:t xml:space="preserve">    public </w:t>
      </w:r>
      <w:r w:rsidR="000A7F9C">
        <w:rPr>
          <w:highlight w:val="white"/>
        </w:rPr>
        <w:t xml:space="preserve">static void </w:t>
      </w:r>
      <w:r w:rsidRPr="00903DBA">
        <w:rPr>
          <w:highlight w:val="white"/>
        </w:rPr>
        <w:t>Allocat</w:t>
      </w:r>
      <w:r w:rsidR="00C93666">
        <w:rPr>
          <w:highlight w:val="white"/>
        </w:rPr>
        <w:t>e</w:t>
      </w:r>
      <w:r w:rsidR="000A7F9C" w:rsidRPr="00903DBA">
        <w:rPr>
          <w:highlight w:val="white"/>
        </w:rPr>
        <w:t>Register</w:t>
      </w:r>
      <w:r w:rsidR="000A7F9C">
        <w:rPr>
          <w:highlight w:val="white"/>
        </w:rPr>
        <w:t>s</w:t>
      </w:r>
      <w:r w:rsidRPr="00903DBA">
        <w:rPr>
          <w:highlight w:val="white"/>
        </w:rPr>
        <w:t>(ISet&lt;Track&gt; totalTrackSet,</w:t>
      </w:r>
    </w:p>
    <w:p w14:paraId="5FCE98D7" w14:textId="0D9AE1EA" w:rsidR="00730167" w:rsidRPr="00903DBA" w:rsidRDefault="000A7F9C" w:rsidP="00730167">
      <w:pPr>
        <w:pStyle w:val="Code"/>
        <w:rPr>
          <w:highlight w:val="white"/>
        </w:rPr>
      </w:pPr>
      <w:r>
        <w:rPr>
          <w:highlight w:val="white"/>
        </w:rPr>
        <w:t xml:space="preserve">           </w:t>
      </w:r>
      <w:r w:rsidR="00730167" w:rsidRPr="00903DBA">
        <w:rPr>
          <w:highlight w:val="white"/>
        </w:rPr>
        <w:t xml:space="preserve">                    </w:t>
      </w:r>
      <w:r w:rsidR="00C93666">
        <w:rPr>
          <w:highlight w:val="white"/>
        </w:rPr>
        <w:t xml:space="preserve"> </w:t>
      </w:r>
      <w:r w:rsidR="00730167" w:rsidRPr="00903DBA">
        <w:rPr>
          <w:highlight w:val="white"/>
        </w:rPr>
        <w:t xml:space="preserve">         List&lt;AssemblyCode&gt; assemblyCodeList){</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lastRenderedPageBreak/>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461C7BB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0E0BFC4D" w:rsidR="00B727A9" w:rsidRPr="00903DBA" w:rsidRDefault="00730167" w:rsidP="00730167">
      <w:pPr>
        <w:pStyle w:val="Code"/>
        <w:rPr>
          <w:highlight w:val="white"/>
        </w:rPr>
      </w:pPr>
      <w:r w:rsidRPr="00903DBA">
        <w:rPr>
          <w:highlight w:val="white"/>
        </w:rPr>
        <w:t xml:space="preserve">    private </w:t>
      </w:r>
      <w:r w:rsidR="00D572FD">
        <w:rPr>
          <w:highlight w:val="white"/>
        </w:rPr>
        <w:t xml:space="preserve">static </w:t>
      </w:r>
      <w:r w:rsidRPr="00903DBA">
        <w:rPr>
          <w:highlight w:val="white"/>
        </w:rPr>
        <w:t xml:space="preserve">bool </w:t>
      </w:r>
      <w:r w:rsidR="00D03DAF" w:rsidRPr="00903DBA">
        <w:rPr>
          <w:highlight w:val="white"/>
        </w:rPr>
        <w:t>DeepFirstSearch</w:t>
      </w:r>
      <w:r w:rsidRPr="00903DBA">
        <w:rPr>
          <w:highlight w:val="white"/>
        </w:rPr>
        <w:t>(List&lt;Track&gt; trackList, int listIndex,</w:t>
      </w:r>
    </w:p>
    <w:p w14:paraId="04C654CF" w14:textId="5F4498DE" w:rsidR="00730167" w:rsidRPr="00903DBA" w:rsidRDefault="00B727A9" w:rsidP="00730167">
      <w:pPr>
        <w:pStyle w:val="Code"/>
        <w:rPr>
          <w:highlight w:val="white"/>
        </w:rPr>
      </w:pPr>
      <w:r w:rsidRPr="00903DBA">
        <w:rPr>
          <w:highlight w:val="white"/>
        </w:rPr>
        <w:t xml:space="preserve">                   </w:t>
      </w:r>
      <w:r w:rsidR="00D572FD">
        <w:rPr>
          <w:highlight w:val="white"/>
        </w:rPr>
        <w:t xml:space="preserve">       </w:t>
      </w: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05322697" w:rsidR="00B727A9" w:rsidRPr="00903DBA" w:rsidRDefault="00730167" w:rsidP="00730167">
      <w:pPr>
        <w:pStyle w:val="Code"/>
        <w:rPr>
          <w:highlight w:val="white"/>
        </w:rPr>
      </w:pPr>
      <w:r w:rsidRPr="00903DBA">
        <w:rPr>
          <w:highlight w:val="white"/>
        </w:rPr>
        <w:t xml:space="preserve">    private </w:t>
      </w:r>
      <w:r w:rsidR="00F514FB">
        <w:rPr>
          <w:highlight w:val="white"/>
        </w:rPr>
        <w:t xml:space="preserve">static </w:t>
      </w:r>
      <w:r w:rsidRPr="00903DBA">
        <w:rPr>
          <w:highlight w:val="white"/>
        </w:rPr>
        <w:t>bool OverlapNeighbourSet(Register register,</w:t>
      </w:r>
    </w:p>
    <w:p w14:paraId="3D2FAFCB" w14:textId="0FD3218D" w:rsidR="00730167" w:rsidRPr="00903DBA" w:rsidRDefault="00B727A9" w:rsidP="00730167">
      <w:pPr>
        <w:pStyle w:val="Code"/>
        <w:rPr>
          <w:highlight w:val="white"/>
        </w:rPr>
      </w:pPr>
      <w:r w:rsidRPr="00903DBA">
        <w:rPr>
          <w:highlight w:val="white"/>
        </w:rPr>
        <w:t xml:space="preserve">                   </w:t>
      </w:r>
      <w:r w:rsidR="00F514FB">
        <w:rPr>
          <w:highlight w:val="white"/>
        </w:rPr>
        <w:t xml:space="preserve">       </w:t>
      </w: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lastRenderedPageBreak/>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lastRenderedPageBreak/>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w:t>
      </w:r>
      <w:proofErr w:type="spellStart"/>
      <w:r>
        <w:t>h2</w:t>
      </w:r>
      <w:proofErr w:type="spellEnd"/>
      <w:r>
        <w:t>&gt;</w:t>
      </w:r>
      <w:r w:rsidRPr="00903DBA">
        <w:t>Assembly Code Generation</w:t>
      </w:r>
      <w:r>
        <w:t>&lt;/</w:t>
      </w:r>
      <w:proofErr w:type="spellStart"/>
      <w:r>
        <w:t>h2</w:t>
      </w:r>
      <w:proofErr w:type="spellEnd"/>
      <w:r>
        <w:t>&gt;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3D304446" w:rsidR="0057414B" w:rsidRPr="00903DBA" w:rsidRDefault="0031120D" w:rsidP="001950E8">
      <w:pPr>
        <w:pStyle w:val="Code"/>
        <w:rPr>
          <w:highlight w:val="white"/>
        </w:rPr>
      </w:pPr>
      <w:r>
        <w:rPr>
          <w:highlight w:val="white"/>
        </w:rPr>
        <w:t>//using</w:t>
      </w:r>
      <w:r w:rsidR="0057414B" w:rsidRPr="00903DBA">
        <w:rPr>
          <w:highlight w:val="white"/>
        </w:rPr>
        <w:t xml:space="preserve"> System.Linq;</w:t>
      </w:r>
    </w:p>
    <w:p w14:paraId="1003557D" w14:textId="533060C1" w:rsidR="0057414B" w:rsidRPr="00903DBA" w:rsidRDefault="0031120D" w:rsidP="001950E8">
      <w:pPr>
        <w:pStyle w:val="Code"/>
        <w:rPr>
          <w:highlight w:val="white"/>
        </w:rPr>
      </w:pPr>
      <w:r>
        <w:rPr>
          <w:highlight w:val="white"/>
        </w:rPr>
        <w:t>//using</w:t>
      </w:r>
      <w:r w:rsidR="0057414B" w:rsidRPr="00903DBA">
        <w:rPr>
          <w:highlight w:val="white"/>
        </w:rPr>
        <w:t xml:space="preserve"> System.Numerics;</w:t>
      </w:r>
    </w:p>
    <w:p w14:paraId="6AF357FA" w14:textId="558B46E5" w:rsidR="0057414B" w:rsidRPr="00903DBA" w:rsidRDefault="0031120D" w:rsidP="001950E8">
      <w:pPr>
        <w:pStyle w:val="Code"/>
        <w:rPr>
          <w:highlight w:val="white"/>
        </w:rPr>
      </w:pPr>
      <w:r>
        <w:rPr>
          <w:highlight w:val="white"/>
        </w:rPr>
        <w:t>//using</w:t>
      </w:r>
      <w:r w:rsidR="0057414B" w:rsidRPr="00903DBA">
        <w:rPr>
          <w:highlight w:val="white"/>
        </w:rPr>
        <w:t xml:space="preserve">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10543834" w14:textId="4F715B76"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Dictionary&lt;Symbol,Track&gt; m_trackMap =</w:t>
      </w:r>
      <w:r w:rsidR="00C524DE">
        <w:rPr>
          <w:highlight w:val="white"/>
        </w:rPr>
        <w:t xml:space="preserve"> new</w:t>
      </w:r>
      <w:r w:rsidRPr="00903DBA">
        <w:rPr>
          <w:highlight w:val="white"/>
        </w:rPr>
        <w: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5060479" w:rsidR="00656A9B" w:rsidRDefault="00656A9B" w:rsidP="00656A9B">
      <w:pPr>
        <w:pStyle w:val="Code"/>
        <w:rPr>
          <w:highlight w:val="white"/>
        </w:rPr>
      </w:pPr>
      <w:r w:rsidRPr="00903DBA">
        <w:rPr>
          <w:highlight w:val="white"/>
        </w:rPr>
        <w:t xml:space="preserve">    public const int FloatingStackMaxSize = 7;</w:t>
      </w:r>
    </w:p>
    <w:p w14:paraId="2E0E2548" w14:textId="77777777" w:rsidR="002167E2" w:rsidRPr="002167E2" w:rsidRDefault="002167E2" w:rsidP="002167E2">
      <w:pPr>
        <w:pStyle w:val="Code"/>
      </w:pPr>
      <w:r w:rsidRPr="002167E2">
        <w:t xml:space="preserve">    private Stack&lt;int&gt; m_topStack = new();</w:t>
      </w:r>
    </w:p>
    <w:p w14:paraId="06A6DF94" w14:textId="7E93036F"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1B7124" w:rsidRPr="004C5738">
        <w:rPr>
          <w:rStyle w:val="KeyWord0"/>
          <w:highlight w:val="white"/>
        </w:rPr>
        <w:t>InitializerName</w:t>
      </w:r>
      <w:r w:rsidR="00D4318D">
        <w:rPr>
          <w:rStyle w:val="KeyWord0"/>
          <w:highlight w:val="white"/>
        </w:rPr>
        <w:t>&lt;/k&gt;</w:t>
      </w:r>
      <w:r w:rsidR="001B7124">
        <w:rPr>
          <w:highlight w:val="white"/>
        </w:rPr>
        <w:t xml:space="preserve">, </w:t>
      </w:r>
      <w:r w:rsidR="001B7124">
        <w:rPr>
          <w:rStyle w:val="KeyWord0"/>
          <w:highlight w:val="white"/>
        </w:rPr>
        <w:t>&lt;k&gt;</w:t>
      </w:r>
      <w:r w:rsidR="001B7124" w:rsidRPr="004C5738">
        <w:rPr>
          <w:rStyle w:val="KeyWord0"/>
          <w:highlight w:val="white"/>
        </w:rPr>
        <w:t>ArgsName</w:t>
      </w:r>
      <w:r w:rsidR="001B7124">
        <w:rPr>
          <w:rStyle w:val="KeyWord0"/>
          <w:highlight w:val="white"/>
        </w:rPr>
        <w:t>&lt;/k&gt;</w:t>
      </w:r>
      <w:r w:rsidR="001B7124">
        <w:rPr>
          <w:highlight w:val="white"/>
        </w:rPr>
        <w:t xml:space="preserve">, and </w:t>
      </w:r>
      <w:r w:rsidR="001B7124">
        <w:rPr>
          <w:rStyle w:val="KeyWord0"/>
          <w:highlight w:val="white"/>
        </w:rPr>
        <w:t>&lt;k&gt;</w:t>
      </w:r>
      <w:r w:rsidR="001B7124" w:rsidRPr="004C5738">
        <w:rPr>
          <w:rStyle w:val="KeyWord0"/>
          <w:highlight w:val="white"/>
        </w:rPr>
        <w:t>PathName</w:t>
      </w:r>
      <w:r w:rsidR="001B7124">
        <w:rPr>
          <w:rStyle w:val="KeyWord0"/>
          <w:highlight w:val="white"/>
        </w:rPr>
        <w:t>&lt;/k&gt;</w:t>
      </w:r>
      <w:r w:rsidR="001B7124">
        <w:rPr>
          <w:highlight w:val="white"/>
        </w:rPr>
        <w:t xml:space="preserve"> f</w:t>
      </w:r>
      <w:r w:rsidRPr="00903DBA">
        <w:rPr>
          <w:highlight w:val="white"/>
        </w:rPr>
        <w:t>ield</w:t>
      </w:r>
      <w:r w:rsidR="001B7124">
        <w:rPr>
          <w:highlight w:val="white"/>
        </w:rPr>
        <w:t>s</w:t>
      </w:r>
      <w:r w:rsidRPr="00903DBA">
        <w:rPr>
          <w:highlight w:val="white"/>
        </w:rPr>
        <w:t xml:space="preserve"> hold the name of the main function. </w:t>
      </w:r>
    </w:p>
    <w:p w14:paraId="377A31DD" w14:textId="20863F50"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47C73CE7"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EDA6EFE"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3BF0F418"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 xml:space="preserve">performs the register allocation by </w:t>
      </w:r>
      <w:r w:rsidR="00C93666">
        <w:rPr>
          <w:highlight w:val="white"/>
        </w:rPr>
        <w:t>calling the static &lt;k&gt;</w:t>
      </w:r>
      <w:proofErr w:type="spellStart"/>
      <w:r w:rsidR="00C93666" w:rsidRPr="00C93666">
        <w:rPr>
          <w:rStyle w:val="KeyWord0"/>
          <w:highlight w:val="white"/>
        </w:rPr>
        <w:t>AllocateRegisters</w:t>
      </w:r>
      <w:proofErr w:type="spellEnd"/>
      <w:r w:rsidR="00C93666">
        <w:rPr>
          <w:highlight w:val="white"/>
        </w:rPr>
        <w:t>&lt;/k&gt; method in the &lt;k&gt;</w:t>
      </w:r>
      <w:proofErr w:type="spellStart"/>
      <w:r w:rsidR="00C93666" w:rsidRPr="00C93666">
        <w:rPr>
          <w:rStyle w:val="KeyWord0"/>
          <w:highlight w:val="white"/>
        </w:rPr>
        <w:t>RegisterAllocator</w:t>
      </w:r>
      <w:proofErr w:type="spellEnd"/>
      <w:r w:rsidR="00C93666">
        <w:rPr>
          <w:highlight w:val="white"/>
        </w:rPr>
        <w:t xml:space="preserve">&lt;/k&gt; class. It </w:t>
      </w:r>
      <w:r w:rsidR="004F2544" w:rsidRPr="00903DBA">
        <w:rPr>
          <w:highlight w:val="white"/>
        </w:rPr>
        <w:t xml:space="preserve">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215911D1"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RegisterAllocator</w:t>
      </w:r>
      <w:r w:rsidR="00B472B1">
        <w:rPr>
          <w:highlight w:val="white"/>
        </w:rPr>
        <w:t>.AllocateRegisters</w:t>
      </w:r>
      <w:r w:rsidRPr="00903DBA">
        <w:rPr>
          <w:highlight w:val="white"/>
        </w:rPr>
        <w:t>(trackSet, m_assemblyCodeList);</w:t>
      </w:r>
    </w:p>
    <w:p w14:paraId="7ABBD347" w14:textId="77777777" w:rsidR="0057414B" w:rsidRPr="00903DBA" w:rsidRDefault="0057414B" w:rsidP="001950E8">
      <w:pPr>
        <w:pStyle w:val="Code"/>
        <w:rPr>
          <w:highlight w:val="white"/>
        </w:rPr>
      </w:pPr>
      <w:r w:rsidRPr="00903DBA">
        <w:rPr>
          <w:highlight w:val="white"/>
        </w:rPr>
        <w:lastRenderedPageBreak/>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2096E5FC" w14:textId="0E8280B4" w:rsidR="0057414B" w:rsidRPr="00903DBA" w:rsidRDefault="0057414B" w:rsidP="001950E8">
      <w:pPr>
        <w:pStyle w:val="Code"/>
        <w:rPr>
          <w:highlight w:val="white"/>
        </w:rPr>
      </w:pPr>
      <w:r w:rsidRPr="00903DBA">
        <w:rPr>
          <w:highlight w:val="white"/>
        </w:rPr>
        <w:t xml:space="preserve">      AssemblyCodeGenerator objectCodeGenerator =</w:t>
      </w:r>
      <w:r w:rsidR="00C524DE">
        <w:rPr>
          <w:highlight w:val="white"/>
        </w:rPr>
        <w:t xml:space="preserve"> </w:t>
      </w:r>
      <w:r w:rsidRPr="00903DBA">
        <w:rPr>
          <w:highlight w:val="white"/>
        </w:rPr>
        <w:t>new(assemblyCodeList);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2DFE332D" w:rsidR="0057414B" w:rsidRDefault="0057414B" w:rsidP="001950E8">
      <w:pPr>
        <w:pStyle w:val="Code"/>
        <w:rPr>
          <w:highlight w:val="white"/>
        </w:rPr>
      </w:pPr>
      <w:r w:rsidRPr="00903DBA">
        <w:rPr>
          <w:highlight w:val="white"/>
        </w:rPr>
        <w:t xml:space="preserve">    }</w:t>
      </w:r>
    </w:p>
    <w:p w14:paraId="0BFE1C0B" w14:textId="77777777" w:rsidR="005918F4" w:rsidRDefault="005918F4" w:rsidP="001950E8">
      <w:pPr>
        <w:pStyle w:val="Code"/>
        <w:rPr>
          <w:highlight w:val="white"/>
        </w:rPr>
      </w:pPr>
    </w:p>
    <w:p w14:paraId="3617225C" w14:textId="77777777" w:rsidR="005918F4" w:rsidRPr="005918F4" w:rsidRDefault="005918F4" w:rsidP="005918F4">
      <w:pPr>
        <w:pStyle w:val="Code"/>
      </w:pPr>
      <w:r w:rsidRPr="005918F4">
        <w:t xml:space="preserve">    public static void GenerateTargetWindows</w:t>
      </w:r>
    </w:p>
    <w:p w14:paraId="308DE4C3" w14:textId="77777777" w:rsidR="005918F4" w:rsidRPr="005918F4" w:rsidRDefault="005918F4" w:rsidP="005918F4">
      <w:pPr>
        <w:pStyle w:val="Code"/>
      </w:pPr>
      <w:r w:rsidRPr="005918F4">
        <w:t xml:space="preserve">      (List&lt;AssemblyCode&gt; assemblyCodeList, List&lt;byte&gt; byteList,</w:t>
      </w:r>
    </w:p>
    <w:p w14:paraId="4E8DCF4D" w14:textId="77777777" w:rsidR="005918F4" w:rsidRPr="005918F4" w:rsidRDefault="005918F4" w:rsidP="005918F4">
      <w:pPr>
        <w:pStyle w:val="Code"/>
      </w:pPr>
      <w:r w:rsidRPr="005918F4">
        <w:t xml:space="preserve">       IDictionary&lt;int, string&gt; accessMap, IDictionary&lt;int, string&gt; callMap,</w:t>
      </w:r>
    </w:p>
    <w:p w14:paraId="31569B3C" w14:textId="77777777" w:rsidR="005918F4" w:rsidRPr="005918F4" w:rsidRDefault="005918F4" w:rsidP="005918F4">
      <w:pPr>
        <w:pStyle w:val="Code"/>
      </w:pPr>
      <w:r w:rsidRPr="005918F4">
        <w:t xml:space="preserve">       ISet&lt;int&gt; returnSet) {</w:t>
      </w:r>
    </w:p>
    <w:p w14:paraId="628E139A" w14:textId="77777777" w:rsidR="005918F4" w:rsidRPr="005918F4" w:rsidRDefault="005918F4" w:rsidP="005918F4">
      <w:pPr>
        <w:pStyle w:val="Code"/>
      </w:pPr>
      <w:r w:rsidRPr="005918F4">
        <w:t xml:space="preserve">      AssemblyCodeGenerator objectCodeGenerator = new(assemblyCodeList);</w:t>
      </w:r>
    </w:p>
    <w:p w14:paraId="7F92EDBB" w14:textId="77777777" w:rsidR="005918F4" w:rsidRPr="005918F4" w:rsidRDefault="005918F4" w:rsidP="005918F4">
      <w:pPr>
        <w:pStyle w:val="Code"/>
      </w:pPr>
      <w:r w:rsidRPr="005918F4">
        <w:t xml:space="preserve">      objectCodeGenerator.WindowsJumpInfo();</w:t>
      </w:r>
    </w:p>
    <w:p w14:paraId="42B729A0" w14:textId="77777777" w:rsidR="005918F4" w:rsidRPr="005918F4" w:rsidRDefault="005918F4" w:rsidP="005918F4">
      <w:pPr>
        <w:pStyle w:val="Code"/>
      </w:pPr>
      <w:r w:rsidRPr="005918F4">
        <w:t xml:space="preserve">      objectCodeGenerator.WindowsByteList</w:t>
      </w:r>
    </w:p>
    <w:p w14:paraId="07C4C15C" w14:textId="77777777" w:rsidR="005918F4" w:rsidRPr="005918F4" w:rsidRDefault="005918F4" w:rsidP="005918F4">
      <w:pPr>
        <w:pStyle w:val="Code"/>
      </w:pPr>
      <w:r w:rsidRPr="005918F4">
        <w:t xml:space="preserve">                          (byteList, accessMap, callMap, returnSet);</w:t>
      </w:r>
    </w:p>
    <w:p w14:paraId="223BF49A" w14:textId="4718EAAD" w:rsidR="005918F4" w:rsidRPr="005918F4" w:rsidRDefault="005918F4" w:rsidP="005918F4">
      <w:pPr>
        <w:pStyle w:val="Code"/>
      </w:pPr>
      <w:r w:rsidRPr="005918F4">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680CE7E5" w14:textId="77777777" w:rsidR="00C524DE" w:rsidRDefault="0016661E" w:rsidP="00C524DE">
      <w:pPr>
        <w:pStyle w:val="Code"/>
        <w:rPr>
          <w:highlight w:val="white"/>
        </w:rPr>
      </w:pPr>
      <w:r w:rsidRPr="00903DBA">
        <w:rPr>
          <w:highlight w:val="white"/>
        </w:rPr>
        <w:t xml:space="preserve">      AssemblyCode assemblyCode =</w:t>
      </w:r>
    </w:p>
    <w:p w14:paraId="58EB08B7" w14:textId="351BA7AC" w:rsidR="0016661E" w:rsidRPr="00903DBA" w:rsidRDefault="00C524DE" w:rsidP="00C524DE">
      <w:pPr>
        <w:pStyle w:val="Code"/>
        <w:rPr>
          <w:highlight w:val="white"/>
        </w:rPr>
      </w:pPr>
      <w:r>
        <w:rPr>
          <w:highlight w:val="white"/>
        </w:rPr>
        <w:t xml:space="preserve">        </w:t>
      </w:r>
      <w:r w:rsidR="0016661E" w:rsidRPr="00903DBA">
        <w:rPr>
          <w:highlight w:val="white"/>
        </w:rPr>
        <w:t>new(objectOp,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78C6B0BB" w:rsidR="0016661E" w:rsidRPr="00903DBA" w:rsidRDefault="0016661E" w:rsidP="0016661E">
      <w:pPr>
        <w:pStyle w:val="Code"/>
        <w:rPr>
          <w:highlight w:val="white"/>
        </w:rPr>
      </w:pPr>
      <w:r w:rsidRPr="00903DBA">
        <w:rPr>
          <w:highlight w:val="white"/>
        </w:rPr>
        <w:t xml:space="preserve">        new(objectOp,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lastRenderedPageBreak/>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8714C44"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394B6F">
        <w:rPr>
          <w:highlight w:val="white"/>
        </w:rPr>
        <w:t>is not</w:t>
      </w:r>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7A1171D8" w:rsidR="00152B8E" w:rsidRPr="00903DBA" w:rsidRDefault="00152B8E" w:rsidP="00D851A7">
      <w:pPr>
        <w:pStyle w:val="Code"/>
        <w:rPr>
          <w:highlight w:val="white"/>
        </w:rPr>
      </w:pPr>
      <w:r w:rsidRPr="00903DBA">
        <w:rPr>
          <w:highlight w:val="white"/>
        </w:rPr>
        <w:t xml:space="preserve">            </w:t>
      </w:r>
      <w:r w:rsidR="0006436E">
        <w:rPr>
          <w:highlight w:val="white"/>
        </w:rPr>
        <w:t>Preall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4DFD2619" w:rsidR="00152B8E" w:rsidRPr="00903DBA" w:rsidRDefault="00152B8E" w:rsidP="00D851A7">
      <w:pPr>
        <w:pStyle w:val="Code"/>
        <w:rPr>
          <w:highlight w:val="white"/>
        </w:rPr>
      </w:pPr>
      <w:r w:rsidRPr="00903DBA">
        <w:rPr>
          <w:highlight w:val="white"/>
        </w:rPr>
        <w:t xml:space="preserve">            </w:t>
      </w:r>
      <w:r w:rsidR="0006436E">
        <w:rPr>
          <w:highlight w:val="white"/>
        </w:rPr>
        <w:t>Call</w:t>
      </w:r>
      <w:r w:rsidRPr="00903DBA">
        <w:rPr>
          <w:highlight w:val="white"/>
        </w:rPr>
        <w:t>(middleCode,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1147AFAB" w:rsidR="00152B8E" w:rsidRPr="00903DBA" w:rsidRDefault="00152B8E" w:rsidP="00D851A7">
      <w:pPr>
        <w:pStyle w:val="Code"/>
        <w:rPr>
          <w:highlight w:val="white"/>
        </w:rPr>
      </w:pPr>
      <w:r w:rsidRPr="00903DBA">
        <w:rPr>
          <w:highlight w:val="white"/>
        </w:rPr>
        <w:t xml:space="preserve">            </w:t>
      </w:r>
      <w:r w:rsidR="0006436E">
        <w:rPr>
          <w:highlight w:val="white"/>
        </w:rPr>
        <w:t>PostCall</w:t>
      </w:r>
      <w:r w:rsidRPr="00903DBA">
        <w:rPr>
          <w:highlight w:val="white"/>
        </w:rPr>
        <w:t>(middleCode);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lastRenderedPageBreak/>
        <w:t xml:space="preserve">          case MiddleOperator.AssignRegister:</w:t>
      </w:r>
    </w:p>
    <w:p w14:paraId="072BE791" w14:textId="6372E95C" w:rsidR="00152B8E" w:rsidRPr="00903DBA" w:rsidRDefault="00152B8E" w:rsidP="00D851A7">
      <w:pPr>
        <w:pStyle w:val="Code"/>
        <w:rPr>
          <w:highlight w:val="white"/>
        </w:rPr>
      </w:pPr>
      <w:r w:rsidRPr="00903DBA">
        <w:rPr>
          <w:highlight w:val="white"/>
        </w:rPr>
        <w:t xml:space="preserve">            </w:t>
      </w:r>
      <w:r w:rsidR="0006436E">
        <w:rPr>
          <w:highlight w:val="white"/>
        </w:rPr>
        <w:t>AssignRegister</w:t>
      </w:r>
      <w:r w:rsidRPr="00903DBA">
        <w:rPr>
          <w:highlight w:val="white"/>
        </w:rPr>
        <w:t>(middleCode);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4C3004B5" w:rsidR="00152B8E" w:rsidRPr="00903DBA" w:rsidRDefault="00152B8E" w:rsidP="00D851A7">
      <w:pPr>
        <w:pStyle w:val="Code"/>
        <w:rPr>
          <w:highlight w:val="white"/>
        </w:rPr>
      </w:pPr>
      <w:r w:rsidRPr="00903DBA">
        <w:rPr>
          <w:highlight w:val="white"/>
        </w:rPr>
        <w:t xml:space="preserve">            </w:t>
      </w:r>
      <w:r w:rsidR="0006436E">
        <w:rPr>
          <w:highlight w:val="white"/>
        </w:rPr>
        <w:t>JumpRegister</w:t>
      </w:r>
      <w:r w:rsidRPr="00903DBA">
        <w:rPr>
          <w:highlight w:val="white"/>
        </w:rPr>
        <w:t>(middleCode);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1598D82A" w:rsidR="00152B8E" w:rsidRPr="00903DBA" w:rsidRDefault="00152B8E" w:rsidP="00D851A7">
      <w:pPr>
        <w:pStyle w:val="Code"/>
        <w:rPr>
          <w:highlight w:val="white"/>
        </w:rPr>
      </w:pPr>
      <w:r w:rsidRPr="00903DBA">
        <w:rPr>
          <w:highlight w:val="white"/>
        </w:rPr>
        <w:t xml:space="preserve">          case MiddleOperator.</w:t>
      </w:r>
      <w:r w:rsidR="009D3238">
        <w:rPr>
          <w:highlight w:val="white"/>
        </w:rPr>
        <w:t>SystemCall</w:t>
      </w:r>
      <w:r w:rsidRPr="00903DBA">
        <w:rPr>
          <w:highlight w:val="white"/>
        </w:rPr>
        <w:t>:</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8637F5A"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9D3238">
        <w:rPr>
          <w:rStyle w:val="KeyWord0"/>
          <w:highlight w:val="white"/>
        </w:rPr>
        <w:t>AssignStructUnion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9D3238">
        <w:rPr>
          <w:rStyle w:val="KeyWord0"/>
          <w:highlight w:val="white"/>
        </w:rPr>
        <w:t>AssignIntegral</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58D14CFD" w:rsidR="00CF0C15" w:rsidRPr="00903DBA" w:rsidRDefault="00CF0C15" w:rsidP="00CF0C15">
      <w:pPr>
        <w:pStyle w:val="Code"/>
        <w:rPr>
          <w:highlight w:val="white"/>
        </w:rPr>
      </w:pPr>
      <w:r w:rsidRPr="00903DBA">
        <w:rPr>
          <w:highlight w:val="white"/>
        </w:rPr>
        <w:t xml:space="preserve">            </w:t>
      </w:r>
      <w:r w:rsidR="0006436E">
        <w:rPr>
          <w:highlight w:val="white"/>
        </w:rPr>
        <w:t>AssignInitSize</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57543439" w:rsidR="00D851A7" w:rsidRPr="00903DBA" w:rsidRDefault="00D851A7" w:rsidP="00D851A7">
      <w:pPr>
        <w:pStyle w:val="Code"/>
        <w:rPr>
          <w:highlight w:val="white"/>
        </w:rPr>
      </w:pPr>
      <w:r w:rsidRPr="00903DBA">
        <w:rPr>
          <w:highlight w:val="white"/>
        </w:rPr>
        <w:t xml:space="preserve">                </w:t>
      </w:r>
      <w:r w:rsidR="009D3238">
        <w:rPr>
          <w:highlight w:val="white"/>
        </w:rPr>
        <w:t>AssignStructUnion</w:t>
      </w:r>
      <w:r w:rsidRPr="00903DBA">
        <w:rPr>
          <w:highlight w:val="white"/>
        </w:rPr>
        <w:t>(middleCode,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DCCB01" w:rsidR="00D851A7" w:rsidRPr="00903DBA" w:rsidRDefault="00D851A7" w:rsidP="00D851A7">
      <w:pPr>
        <w:pStyle w:val="Code"/>
        <w:rPr>
          <w:highlight w:val="white"/>
        </w:rPr>
      </w:pPr>
      <w:r w:rsidRPr="00903DBA">
        <w:rPr>
          <w:highlight w:val="white"/>
        </w:rPr>
        <w:t xml:space="preserve">                </w:t>
      </w:r>
      <w:r w:rsidR="009D3238">
        <w:rPr>
          <w:highlight w:val="white"/>
        </w:rPr>
        <w:t>AssignIntegral</w:t>
      </w:r>
      <w:r w:rsidRPr="00903DBA">
        <w:rPr>
          <w:highlight w:val="white"/>
        </w:rPr>
        <w:t>(middleCode);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0D8D2178" w:rsidR="00D851A7" w:rsidRPr="00903DBA" w:rsidRDefault="00D851A7" w:rsidP="00D851A7">
      <w:pPr>
        <w:pStyle w:val="Code"/>
        <w:rPr>
          <w:highlight w:val="white"/>
        </w:rPr>
      </w:pPr>
      <w:r w:rsidRPr="00903DBA">
        <w:rPr>
          <w:highlight w:val="white"/>
        </w:rPr>
        <w:t xml:space="preserve">            </w:t>
      </w:r>
      <w:r w:rsidR="0006436E">
        <w:rPr>
          <w:highlight w:val="white"/>
        </w:rPr>
        <w:t>BinaryIntegral</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1AA6B7C0" w:rsidR="00D935A0" w:rsidRPr="00903DBA" w:rsidRDefault="00473A8D" w:rsidP="00165FB2">
      <w:pPr>
        <w:rPr>
          <w:highlight w:val="white"/>
        </w:rPr>
      </w:pPr>
      <w:r w:rsidRPr="00903DBA">
        <w:rPr>
          <w:highlight w:val="white"/>
        </w:rPr>
        <w:lastRenderedPageBreak/>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06436E">
        <w:rPr>
          <w:rStyle w:val="KeyWord0"/>
          <w:highlight w:val="white"/>
        </w:rPr>
        <w:t>BinaryFloating</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06436E">
        <w:rPr>
          <w:rStyle w:val="KeyWord0"/>
          <w:highlight w:val="white"/>
        </w:rPr>
        <w:t>BinaryIntegral</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2BC40AC1" w:rsidR="00D851A7" w:rsidRPr="00903DBA" w:rsidRDefault="00D851A7" w:rsidP="00D851A7">
      <w:pPr>
        <w:pStyle w:val="Code"/>
        <w:rPr>
          <w:highlight w:val="white"/>
        </w:rPr>
      </w:pPr>
      <w:r w:rsidRPr="00903DBA">
        <w:rPr>
          <w:highlight w:val="white"/>
        </w:rPr>
        <w:t xml:space="preserve">                </w:t>
      </w:r>
      <w:r w:rsidR="0006436E">
        <w:rPr>
          <w:highlight w:val="white"/>
        </w:rPr>
        <w:t>BinaryFloating</w:t>
      </w:r>
      <w:r w:rsidRPr="00903DBA">
        <w:rPr>
          <w:highlight w:val="white"/>
        </w:rPr>
        <w:t>(middleCode);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64E7D683" w:rsidR="00D851A7" w:rsidRPr="00903DBA" w:rsidRDefault="00D851A7" w:rsidP="00D851A7">
      <w:pPr>
        <w:pStyle w:val="Code"/>
        <w:rPr>
          <w:highlight w:val="white"/>
        </w:rPr>
      </w:pPr>
      <w:r w:rsidRPr="00903DBA">
        <w:rPr>
          <w:highlight w:val="white"/>
        </w:rPr>
        <w:t xml:space="preserve">                </w:t>
      </w:r>
      <w:r w:rsidR="0006436E">
        <w:rPr>
          <w:highlight w:val="white"/>
        </w:rPr>
        <w:t>BinaryIntegral</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325733EA"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06436E">
        <w:rPr>
          <w:rStyle w:val="KeyWord0"/>
          <w:highlight w:val="white"/>
        </w:rPr>
        <w:t>BinaryFloating</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06436E">
        <w:rPr>
          <w:rStyle w:val="KeyWord0"/>
          <w:highlight w:val="white"/>
        </w:rPr>
        <w:t>MultiplyIntegral</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4C98C99" w:rsidR="00D851A7" w:rsidRPr="00903DBA" w:rsidRDefault="00D851A7" w:rsidP="00D851A7">
      <w:pPr>
        <w:pStyle w:val="Code"/>
        <w:rPr>
          <w:highlight w:val="white"/>
        </w:rPr>
      </w:pPr>
      <w:r w:rsidRPr="00903DBA">
        <w:rPr>
          <w:highlight w:val="white"/>
        </w:rPr>
        <w:t xml:space="preserve">                </w:t>
      </w:r>
      <w:r w:rsidR="0006436E">
        <w:rPr>
          <w:highlight w:val="white"/>
        </w:rPr>
        <w:t>BinaryFloating</w:t>
      </w:r>
      <w:r w:rsidRPr="00903DBA">
        <w:rPr>
          <w:highlight w:val="white"/>
        </w:rPr>
        <w:t>(middleCode);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0C21C700" w:rsidR="00D851A7" w:rsidRPr="00903DBA" w:rsidRDefault="00D851A7" w:rsidP="00D851A7">
      <w:pPr>
        <w:pStyle w:val="Code"/>
        <w:rPr>
          <w:highlight w:val="white"/>
        </w:rPr>
      </w:pPr>
      <w:r w:rsidRPr="00903DBA">
        <w:rPr>
          <w:highlight w:val="white"/>
        </w:rPr>
        <w:t xml:space="preserve">                </w:t>
      </w:r>
      <w:r w:rsidR="0006436E">
        <w:rPr>
          <w:highlight w:val="white"/>
        </w:rPr>
        <w:t>MultiplyIntegral</w:t>
      </w:r>
      <w:r w:rsidRPr="00903DBA">
        <w:rPr>
          <w:highlight w:val="white"/>
        </w:rPr>
        <w:t>(middleCode);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1FBD7A8B" w:rsidR="00D851A7" w:rsidRPr="00903DBA" w:rsidRDefault="00D851A7" w:rsidP="00D851A7">
      <w:pPr>
        <w:pStyle w:val="Code"/>
        <w:rPr>
          <w:highlight w:val="white"/>
        </w:rPr>
      </w:pPr>
      <w:r w:rsidRPr="00903DBA">
        <w:rPr>
          <w:highlight w:val="white"/>
        </w:rPr>
        <w:t xml:space="preserve">            </w:t>
      </w:r>
      <w:r w:rsidR="0006436E">
        <w:rPr>
          <w:highlight w:val="white"/>
        </w:rPr>
        <w:t>Carry</w:t>
      </w:r>
      <w:r w:rsidRPr="00903DBA">
        <w:rPr>
          <w:highlight w:val="white"/>
        </w:rPr>
        <w:t>(middleCode);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67C096B9"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446782">
        <w:rPr>
          <w:rStyle w:val="KeyWord0"/>
          <w:highlight w:val="white"/>
        </w:rPr>
        <w:t>RelationFloating</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06436E">
        <w:rPr>
          <w:rStyle w:val="KeyWord0"/>
          <w:highlight w:val="white"/>
        </w:rPr>
        <w:t>BinaryIntegral</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0F077A39" w:rsidR="00D851A7" w:rsidRPr="00903DBA" w:rsidRDefault="00D851A7" w:rsidP="00D851A7">
      <w:pPr>
        <w:pStyle w:val="Code"/>
        <w:rPr>
          <w:highlight w:val="white"/>
        </w:rPr>
      </w:pPr>
      <w:r w:rsidRPr="00903DBA">
        <w:rPr>
          <w:highlight w:val="white"/>
        </w:rPr>
        <w:t xml:space="preserve">                </w:t>
      </w:r>
      <w:r w:rsidR="00446782">
        <w:rPr>
          <w:highlight w:val="white"/>
        </w:rPr>
        <w:t>RelationFloating</w:t>
      </w:r>
      <w:r w:rsidRPr="00903DBA">
        <w:rPr>
          <w:highlight w:val="white"/>
        </w:rPr>
        <w:t>(middleCode);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1E5AF28C" w:rsidR="00D851A7" w:rsidRPr="00903DBA" w:rsidRDefault="00D851A7" w:rsidP="00D851A7">
      <w:pPr>
        <w:pStyle w:val="Code"/>
        <w:rPr>
          <w:highlight w:val="white"/>
        </w:rPr>
      </w:pPr>
      <w:r w:rsidRPr="00903DBA">
        <w:rPr>
          <w:highlight w:val="white"/>
        </w:rPr>
        <w:t xml:space="preserve">                </w:t>
      </w:r>
      <w:r w:rsidR="0006436E">
        <w:rPr>
          <w:highlight w:val="white"/>
        </w:rPr>
        <w:t>BinaryIntegral</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5D9CA66E" w:rsidR="00846CAA" w:rsidRPr="00903DBA" w:rsidRDefault="00846CAA" w:rsidP="00846CAA">
      <w:pPr>
        <w:rPr>
          <w:highlight w:val="white"/>
        </w:rPr>
      </w:pPr>
      <w:r w:rsidRPr="00903DBA">
        <w:rPr>
          <w:highlight w:val="white"/>
        </w:rPr>
        <w:lastRenderedPageBreak/>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446782">
        <w:rPr>
          <w:rStyle w:val="KeyWord0"/>
          <w:highlight w:val="white"/>
        </w:rPr>
        <w:t>UnaryFloating</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527344D2" w:rsidR="00846CAA" w:rsidRPr="00903DBA" w:rsidRDefault="00846CAA" w:rsidP="00846CAA">
      <w:pPr>
        <w:pStyle w:val="Code"/>
        <w:rPr>
          <w:highlight w:val="white"/>
        </w:rPr>
      </w:pPr>
      <w:r w:rsidRPr="00903DBA">
        <w:rPr>
          <w:highlight w:val="white"/>
        </w:rPr>
        <w:t xml:space="preserve">                </w:t>
      </w:r>
      <w:r w:rsidR="00446782">
        <w:rPr>
          <w:highlight w:val="white"/>
        </w:rPr>
        <w:t>UnaryFloating</w:t>
      </w:r>
      <w:r w:rsidRPr="00903DBA">
        <w:rPr>
          <w:highlight w:val="white"/>
        </w:rPr>
        <w:t>(middleCode);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544FCE62" w:rsidR="00846CAA" w:rsidRPr="00903DBA" w:rsidRDefault="00846CAA" w:rsidP="00846CAA">
      <w:pPr>
        <w:pStyle w:val="Code"/>
        <w:rPr>
          <w:highlight w:val="white"/>
        </w:rPr>
      </w:pPr>
      <w:r w:rsidRPr="00903DBA">
        <w:rPr>
          <w:highlight w:val="white"/>
        </w:rPr>
        <w:t xml:space="preserve">                </w:t>
      </w:r>
      <w:r w:rsidR="00446782">
        <w:rPr>
          <w:highlight w:val="white"/>
        </w:rPr>
        <w:t>UnaryIntegral</w:t>
      </w:r>
      <w:r w:rsidRPr="00903DBA">
        <w:rPr>
          <w:highlight w:val="white"/>
        </w:rPr>
        <w:t>(middleCode);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7C1FBF" w:rsidRDefault="00D851A7" w:rsidP="007C1FBF">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0D4F11BD" w14:textId="77777777" w:rsidR="007C1FBF" w:rsidRPr="007C1FBF" w:rsidRDefault="007C1FBF" w:rsidP="007C1FBF">
      <w:pPr>
        <w:pStyle w:val="Code"/>
      </w:pPr>
      <w:r w:rsidRPr="007C1FBF">
        <w:t xml:space="preserve">            DecreaseStack(middleCode, middleIndex);</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12ABBB4D" w14:textId="77777777" w:rsidR="007C1FBF" w:rsidRPr="007C1FBF" w:rsidRDefault="007C1FBF" w:rsidP="007C1FBF">
      <w:pPr>
        <w:pStyle w:val="Code"/>
      </w:pPr>
      <w:r w:rsidRPr="007C1FBF">
        <w:t xml:space="preserve">          case MiddleOperator.PushZero:</w:t>
      </w:r>
    </w:p>
    <w:p w14:paraId="613D3391" w14:textId="77777777" w:rsidR="007C1FBF" w:rsidRPr="007C1FBF" w:rsidRDefault="007C1FBF" w:rsidP="007C1FBF">
      <w:pPr>
        <w:pStyle w:val="Code"/>
      </w:pPr>
      <w:r w:rsidRPr="007C1FBF">
        <w:t xml:space="preserve">            PushZero(middleCode, middleIndex);</w:t>
      </w:r>
    </w:p>
    <w:p w14:paraId="03F01D2B" w14:textId="77777777" w:rsidR="007C1FBF" w:rsidRPr="007C1FBF" w:rsidRDefault="007C1FBF" w:rsidP="007C1FBF">
      <w:pPr>
        <w:pStyle w:val="Code"/>
      </w:pPr>
      <w:r w:rsidRPr="007C1FBF">
        <w:t xml:space="preserve">            break;</w:t>
      </w:r>
    </w:p>
    <w:p w14:paraId="2D9BA5C8" w14:textId="77777777" w:rsidR="007C1FBF" w:rsidRPr="007C1FBF" w:rsidRDefault="007C1FBF" w:rsidP="007C1FBF">
      <w:pPr>
        <w:pStyle w:val="Code"/>
      </w:pPr>
    </w:p>
    <w:p w14:paraId="4733B51C" w14:textId="77777777" w:rsidR="007C1FBF" w:rsidRPr="007C1FBF" w:rsidRDefault="007C1FBF" w:rsidP="007C1FBF">
      <w:pPr>
        <w:pStyle w:val="Code"/>
      </w:pPr>
      <w:r w:rsidRPr="007C1FBF">
        <w:t xml:space="preserve">          case MiddleOperator.PushOne:</w:t>
      </w:r>
    </w:p>
    <w:p w14:paraId="25B7C9A4" w14:textId="77777777" w:rsidR="007C1FBF" w:rsidRPr="007C1FBF" w:rsidRDefault="007C1FBF" w:rsidP="007C1FBF">
      <w:pPr>
        <w:pStyle w:val="Code"/>
      </w:pPr>
      <w:r w:rsidRPr="007C1FBF">
        <w:t xml:space="preserve">            PushOne(middleCode, middleIndex);</w:t>
      </w:r>
    </w:p>
    <w:p w14:paraId="16BF6396" w14:textId="77777777" w:rsidR="007C1FBF" w:rsidRPr="007C1FBF" w:rsidRDefault="007C1FBF" w:rsidP="007C1FBF">
      <w:pPr>
        <w:pStyle w:val="Code"/>
      </w:pPr>
      <w:r w:rsidRPr="007C1FBF">
        <w:t xml:space="preserve">            break;</w:t>
      </w:r>
    </w:p>
    <w:p w14:paraId="3EA88202" w14:textId="40CDC5FE" w:rsidR="007C1FBF" w:rsidRPr="00903DBA" w:rsidRDefault="007C1FBF" w:rsidP="007C1FBF">
      <w:pPr>
        <w:rPr>
          <w:highlight w:val="white"/>
        </w:rPr>
      </w:pPr>
      <w:r>
        <w:rPr>
          <w:highlight w:val="white"/>
        </w:rPr>
        <w:t xml:space="preserve">The </w:t>
      </w:r>
      <w:r>
        <w:rPr>
          <w:rStyle w:val="KeyWord0"/>
          <w:highlight w:val="white"/>
        </w:rPr>
        <w:t>&lt;k&gt;</w:t>
      </w:r>
      <w:r w:rsidRPr="004E6595">
        <w:rPr>
          <w:rStyle w:val="KeyWord0"/>
          <w:highlight w:val="white"/>
        </w:rPr>
        <w:t>Push</w:t>
      </w:r>
      <w:r>
        <w:rPr>
          <w:rStyle w:val="KeyWord0"/>
          <w:highlight w:val="white"/>
        </w:rPr>
        <w:t>Float&lt;/k&gt;</w:t>
      </w:r>
      <w:r>
        <w:rPr>
          <w:highlight w:val="white"/>
        </w:rPr>
        <w:t xml:space="preserve">, </w:t>
      </w:r>
      <w:r>
        <w:rPr>
          <w:rStyle w:val="KeyWord0"/>
          <w:highlight w:val="white"/>
        </w:rPr>
        <w:t>&lt;k&gt;TopFloat&lt;/k&gt;</w:t>
      </w:r>
      <w:r>
        <w:rPr>
          <w:highlight w:val="white"/>
        </w:rPr>
        <w:t xml:space="preserve">, and </w:t>
      </w:r>
      <w:r>
        <w:rPr>
          <w:rStyle w:val="KeyWord0"/>
          <w:highlight w:val="white"/>
        </w:rPr>
        <w:t>&lt;k&gt;PopFloat&lt;/k&gt;</w:t>
      </w:r>
      <w:r>
        <w:rPr>
          <w:highlight w:val="white"/>
        </w:rPr>
        <w:t xml:space="preserve"> </w:t>
      </w:r>
      <w:r w:rsidR="008C6516">
        <w:rPr>
          <w:highlight w:val="white"/>
        </w:rPr>
        <w:t>methods</w:t>
      </w:r>
      <w:r>
        <w:rPr>
          <w:highlight w:val="white"/>
        </w:rPr>
        <w:t xml:space="preserve"> </w:t>
      </w:r>
      <w:r w:rsidR="008C6516">
        <w:rPr>
          <w:highlight w:val="white"/>
        </w:rPr>
        <w:t xml:space="preserve">push, top, and pop the value on top of the floating-point stack, respectively. The </w:t>
      </w:r>
      <w:r w:rsidR="008C6516">
        <w:rPr>
          <w:rStyle w:val="KeyWord0"/>
          <w:highlight w:val="white"/>
        </w:rPr>
        <w:t>&lt;k&gt;PopEmpty&lt;/k&gt;</w:t>
      </w:r>
      <w:r w:rsidR="008C6516">
        <w:rPr>
          <w:highlight w:val="white"/>
        </w:rPr>
        <w:t xml:space="preserve"> just removes the value on top.</w:t>
      </w:r>
    </w:p>
    <w:p w14:paraId="33FD7B89" w14:textId="77777777" w:rsidR="007C1FBF" w:rsidRPr="007C1FBF" w:rsidRDefault="007C1FBF" w:rsidP="007C1FBF">
      <w:pPr>
        <w:pStyle w:val="Code"/>
      </w:pPr>
      <w:r w:rsidRPr="007C1FBF">
        <w:lastRenderedPageBreak/>
        <w:t xml:space="preserve">          case MiddleOperator.PushFloat:</w:t>
      </w:r>
    </w:p>
    <w:p w14:paraId="1E79078B" w14:textId="77777777" w:rsidR="007C1FBF" w:rsidRPr="007C1FBF" w:rsidRDefault="007C1FBF" w:rsidP="007C1FBF">
      <w:pPr>
        <w:pStyle w:val="Code"/>
      </w:pPr>
      <w:r w:rsidRPr="007C1FBF">
        <w:t xml:space="preserve">            PushFloat(middleCode, middleIndex);</w:t>
      </w:r>
    </w:p>
    <w:p w14:paraId="242331FF" w14:textId="77777777" w:rsidR="007C1FBF" w:rsidRPr="007C1FBF" w:rsidRDefault="007C1FBF" w:rsidP="007C1FBF">
      <w:pPr>
        <w:pStyle w:val="Code"/>
      </w:pPr>
      <w:r w:rsidRPr="007C1FBF">
        <w:t xml:space="preserve">            break;</w:t>
      </w:r>
    </w:p>
    <w:p w14:paraId="7541B696" w14:textId="77777777" w:rsidR="007C1FBF" w:rsidRPr="007C1FBF" w:rsidRDefault="007C1FBF" w:rsidP="007C1FBF">
      <w:pPr>
        <w:pStyle w:val="Code"/>
      </w:pPr>
    </w:p>
    <w:p w14:paraId="7506861C" w14:textId="77777777" w:rsidR="007C1FBF" w:rsidRPr="007C1FBF" w:rsidRDefault="007C1FBF" w:rsidP="007C1FBF">
      <w:pPr>
        <w:pStyle w:val="Code"/>
      </w:pPr>
      <w:r w:rsidRPr="007C1FBF">
        <w:t xml:space="preserve">          case MiddleOperator.TopFloat:</w:t>
      </w:r>
    </w:p>
    <w:p w14:paraId="1653D67D" w14:textId="77777777" w:rsidR="007C1FBF" w:rsidRPr="007C1FBF" w:rsidRDefault="007C1FBF" w:rsidP="007C1FBF">
      <w:pPr>
        <w:pStyle w:val="Code"/>
      </w:pPr>
      <w:r w:rsidRPr="007C1FBF">
        <w:t xml:space="preserve">            TopFloat(middleCode, middleIndex);</w:t>
      </w:r>
    </w:p>
    <w:p w14:paraId="295825B2" w14:textId="77777777" w:rsidR="007C1FBF" w:rsidRPr="007C1FBF" w:rsidRDefault="007C1FBF" w:rsidP="007C1FBF">
      <w:pPr>
        <w:pStyle w:val="Code"/>
      </w:pPr>
      <w:r w:rsidRPr="007C1FBF">
        <w:t xml:space="preserve">            break;</w:t>
      </w:r>
    </w:p>
    <w:p w14:paraId="35AADE8E" w14:textId="77777777" w:rsidR="007C1FBF" w:rsidRPr="007C1FBF" w:rsidRDefault="007C1FBF" w:rsidP="007C1FBF">
      <w:pPr>
        <w:pStyle w:val="Code"/>
      </w:pPr>
      <w:r w:rsidRPr="007C1FBF">
        <w:t xml:space="preserve">          </w:t>
      </w:r>
    </w:p>
    <w:p w14:paraId="7728AC99" w14:textId="77777777" w:rsidR="007C1FBF" w:rsidRPr="007C1FBF" w:rsidRDefault="007C1FBF" w:rsidP="007C1FBF">
      <w:pPr>
        <w:pStyle w:val="Code"/>
      </w:pPr>
      <w:r w:rsidRPr="007C1FBF">
        <w:t xml:space="preserve">          case MiddleOperator.PopFloat:</w:t>
      </w:r>
    </w:p>
    <w:p w14:paraId="6E726091" w14:textId="77777777" w:rsidR="007C1FBF" w:rsidRPr="007C1FBF" w:rsidRDefault="007C1FBF" w:rsidP="007C1FBF">
      <w:pPr>
        <w:pStyle w:val="Code"/>
      </w:pPr>
      <w:r w:rsidRPr="007C1FBF">
        <w:t xml:space="preserve">            PopFloat(middleCode, middleIndex);</w:t>
      </w:r>
    </w:p>
    <w:p w14:paraId="34EF8599" w14:textId="77777777" w:rsidR="007C1FBF" w:rsidRPr="007C1FBF" w:rsidRDefault="007C1FBF" w:rsidP="007C1FBF">
      <w:pPr>
        <w:pStyle w:val="Code"/>
      </w:pPr>
      <w:r w:rsidRPr="007C1FBF">
        <w:t xml:space="preserve">            break;</w:t>
      </w:r>
    </w:p>
    <w:p w14:paraId="63E52036" w14:textId="77777777" w:rsidR="007C1FBF" w:rsidRPr="007C1FBF" w:rsidRDefault="007C1FBF" w:rsidP="007C1FBF">
      <w:pPr>
        <w:pStyle w:val="Code"/>
      </w:pPr>
    </w:p>
    <w:p w14:paraId="6811AB74" w14:textId="77777777" w:rsidR="007C1FBF" w:rsidRPr="007C1FBF" w:rsidRDefault="007C1FBF" w:rsidP="007C1FBF">
      <w:pPr>
        <w:pStyle w:val="Code"/>
      </w:pPr>
      <w:r w:rsidRPr="007C1FBF">
        <w:t xml:space="preserve">          case MiddleOperator.PopEmpty:</w:t>
      </w:r>
    </w:p>
    <w:p w14:paraId="08EB7A4E" w14:textId="77777777" w:rsidR="007C1FBF" w:rsidRPr="007C1FBF" w:rsidRDefault="007C1FBF" w:rsidP="007C1FBF">
      <w:pPr>
        <w:pStyle w:val="Code"/>
      </w:pPr>
      <w:r w:rsidRPr="007C1FBF">
        <w:t xml:space="preserve">            PopEmpty(middleCode, middleIndex);</w:t>
      </w:r>
    </w:p>
    <w:p w14:paraId="4CBFAACC" w14:textId="77777777" w:rsidR="007C1FBF" w:rsidRPr="007C1FBF" w:rsidRDefault="007C1FBF" w:rsidP="007C1FBF">
      <w:pPr>
        <w:pStyle w:val="Code"/>
      </w:pPr>
      <w:r w:rsidRPr="007C1FBF">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F54F673" w:rsidR="00BA4086" w:rsidRPr="00903DBA" w:rsidRDefault="00BA4086" w:rsidP="00BA4086">
      <w:pPr>
        <w:pStyle w:val="Code"/>
        <w:rPr>
          <w:highlight w:val="white"/>
        </w:rPr>
      </w:pPr>
      <w:r w:rsidRPr="00903DBA">
        <w:rPr>
          <w:highlight w:val="white"/>
        </w:rPr>
        <w:t xml:space="preserve">            </w:t>
      </w:r>
      <w:r w:rsidR="0006436E">
        <w:rPr>
          <w:highlight w:val="white"/>
        </w:rPr>
        <w:t>ParameterInitSize</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1B9FB549" w:rsidR="00D851A7" w:rsidRPr="00903DBA" w:rsidRDefault="00D851A7" w:rsidP="00D851A7">
      <w:pPr>
        <w:pStyle w:val="Code"/>
        <w:rPr>
          <w:highlight w:val="white"/>
        </w:rPr>
      </w:pPr>
      <w:r w:rsidRPr="00903DBA">
        <w:rPr>
          <w:highlight w:val="white"/>
        </w:rPr>
        <w:t xml:space="preserve">                </w:t>
      </w:r>
      <w:r w:rsidR="00446782">
        <w:rPr>
          <w:highlight w:val="white"/>
        </w:rPr>
        <w:t>ParameterFloating</w:t>
      </w:r>
      <w:r w:rsidRPr="00903DBA">
        <w:rPr>
          <w:highlight w:val="white"/>
        </w:rPr>
        <w:t>(middleCode);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08DCE4BD" w:rsidR="00D851A7" w:rsidRPr="00903DBA" w:rsidRDefault="00D851A7" w:rsidP="00D851A7">
      <w:pPr>
        <w:pStyle w:val="Code"/>
        <w:rPr>
          <w:highlight w:val="white"/>
        </w:rPr>
      </w:pPr>
      <w:r w:rsidRPr="00903DBA">
        <w:rPr>
          <w:highlight w:val="white"/>
        </w:rPr>
        <w:t xml:space="preserve">                </w:t>
      </w:r>
      <w:r w:rsidR="00446782">
        <w:rPr>
          <w:highlight w:val="white"/>
        </w:rPr>
        <w:t>ParameterStructUnion</w:t>
      </w:r>
      <w:r w:rsidRPr="00903DBA">
        <w:rPr>
          <w:highlight w:val="white"/>
        </w:rPr>
        <w:t>(middleCode,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141C4FDC" w:rsidR="00D851A7" w:rsidRPr="00903DBA" w:rsidRDefault="00D851A7" w:rsidP="00D851A7">
      <w:pPr>
        <w:pStyle w:val="Code"/>
        <w:rPr>
          <w:highlight w:val="white"/>
        </w:rPr>
      </w:pPr>
      <w:r w:rsidRPr="00903DBA">
        <w:rPr>
          <w:highlight w:val="white"/>
        </w:rPr>
        <w:t xml:space="preserve">                </w:t>
      </w:r>
      <w:r w:rsidR="00446782">
        <w:rPr>
          <w:highlight w:val="white"/>
        </w:rPr>
        <w:t>ParameterIntegral</w:t>
      </w:r>
      <w:r w:rsidRPr="00903DBA">
        <w:rPr>
          <w:highlight w:val="white"/>
        </w:rPr>
        <w:t>(middleCode);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lastRenderedPageBreak/>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68A12E0A" w:rsidR="00D851A7" w:rsidRPr="00903DBA" w:rsidRDefault="00D851A7" w:rsidP="00D851A7">
      <w:pPr>
        <w:pStyle w:val="Code"/>
        <w:rPr>
          <w:highlight w:val="white"/>
        </w:rPr>
      </w:pPr>
      <w:r w:rsidRPr="00903DBA">
        <w:rPr>
          <w:highlight w:val="white"/>
        </w:rPr>
        <w:t xml:space="preserve">                </w:t>
      </w:r>
      <w:r w:rsidR="00446782">
        <w:rPr>
          <w:highlight w:val="white"/>
        </w:rPr>
        <w:t>GetReturnValueStructUnion</w:t>
      </w:r>
      <w:r w:rsidRPr="00903DBA">
        <w:rPr>
          <w:highlight w:val="white"/>
        </w:rPr>
        <w:t>(middleCode);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03AE6959" w:rsidR="00D851A7" w:rsidRPr="00903DBA" w:rsidRDefault="00D851A7" w:rsidP="00D851A7">
      <w:pPr>
        <w:pStyle w:val="Code"/>
        <w:rPr>
          <w:highlight w:val="white"/>
        </w:rPr>
      </w:pPr>
      <w:r w:rsidRPr="00903DBA">
        <w:rPr>
          <w:highlight w:val="white"/>
        </w:rPr>
        <w:t xml:space="preserve">                </w:t>
      </w:r>
      <w:r w:rsidR="00446782">
        <w:rPr>
          <w:highlight w:val="white"/>
        </w:rPr>
        <w:t>GetReturnValueIntegral</w:t>
      </w:r>
      <w:r w:rsidRPr="00903DBA">
        <w:rPr>
          <w:highlight w:val="white"/>
        </w:rPr>
        <w:t>(middleCode);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649AB0B3" w:rsidR="00B60C9E" w:rsidRPr="00903DBA" w:rsidRDefault="00CC1DF4" w:rsidP="0060539D">
      <w:pPr>
        <w:pStyle w:val="Heading3"/>
        <w:rPr>
          <w:highlight w:val="white"/>
        </w:rPr>
      </w:pPr>
      <w:bookmarkStart w:id="520"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77777777" w:rsidR="001B296B" w:rsidRPr="00903DBA" w:rsidRDefault="00757795" w:rsidP="00226B65">
      <w:pPr>
        <w:pStyle w:val="Code"/>
        <w:rPr>
          <w:highlight w:val="white"/>
        </w:rPr>
      </w:pPr>
      <w:r w:rsidRPr="00903DBA">
        <w:rPr>
          <w:highlight w:val="white"/>
        </w:rPr>
        <w:t xml:space="preserve">    private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lastRenderedPageBreak/>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1"/>
    </w:p>
    <w:p w14:paraId="407EEE07" w14:textId="57C9648C"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w:t>
      </w:r>
      <w:r w:rsidR="005C2D82">
        <w:rPr>
          <w:highlight w:val="white"/>
        </w:rPr>
        <w:t>It</w:t>
      </w:r>
      <w:r w:rsidRPr="00903DBA">
        <w:rPr>
          <w:highlight w:val="white"/>
        </w:rPr>
        <w:t xml:space="preserve">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w:t>
      </w:r>
      <w:r w:rsidR="005C2D82" w:rsidRPr="00903DBA">
        <w:rPr>
          <w:highlight w:val="white"/>
        </w:rPr>
        <w:t>However, the symbol can also be null, in case of an unnamed parameter</w:t>
      </w:r>
      <w:r w:rsidR="005C2D82">
        <w:rPr>
          <w:highlight w:val="white"/>
        </w:rPr>
        <w:t xml:space="preserve">, in which case the regular frame pointer is returned. </w:t>
      </w:r>
      <w:r w:rsidR="00D76482" w:rsidRPr="00903DBA">
        <w:rPr>
          <w:highlight w:val="white"/>
        </w:rPr>
        <w:t xml:space="preserve">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3AA8E18B"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06436E">
        <w:rPr>
          <w:rStyle w:val="KeyWord0"/>
          <w:highlight w:val="white"/>
        </w:rPr>
        <w:t>Preall</w:t>
      </w:r>
      <w:r w:rsidR="00D4318D">
        <w:rPr>
          <w:rStyle w:val="KeyWord0"/>
          <w:highlight w:val="white"/>
        </w:rPr>
        <w:t>&lt;/k&gt;</w:t>
      </w:r>
      <w:r w:rsidRPr="00903DBA">
        <w:rPr>
          <w:highlight w:val="white"/>
        </w:rPr>
        <w:t xml:space="preserve"> method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w:t>
      </w:r>
      <w:r w:rsidR="00873934">
        <w:rPr>
          <w:highlight w:val="white"/>
        </w:rPr>
        <w:t>s</w:t>
      </w:r>
      <w:r w:rsidR="00315CBB" w:rsidRPr="00903DBA">
        <w:rPr>
          <w:highlight w:val="white"/>
        </w:rPr>
        <w:t xml:space="preserve"> of the function call</w:t>
      </w:r>
      <w:r w:rsidR="00873934">
        <w:rPr>
          <w:highlight w:val="white"/>
        </w:rPr>
        <w:t xml:space="preserve"> is stored</w:t>
      </w:r>
      <w:r w:rsidR="00315CBB" w:rsidRPr="00903DBA">
        <w:rPr>
          <w:highlight w:val="white"/>
        </w:rPr>
        <w:t>.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06436E">
        <w:rPr>
          <w:rStyle w:val="KeyWord0"/>
          <w:highlight w:val="white"/>
        </w:rPr>
        <w:t>Preall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06436E">
        <w:rPr>
          <w:rStyle w:val="KeyWord0"/>
          <w:highlight w:val="white"/>
        </w:rPr>
        <w:t>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7765BEEE" w:rsidR="00C36E8E" w:rsidRPr="00903DBA" w:rsidRDefault="00C36E8E" w:rsidP="00C36E8E">
      <w:pPr>
        <w:pStyle w:val="Code"/>
        <w:rPr>
          <w:highlight w:val="white"/>
        </w:rPr>
      </w:pPr>
      <w:r w:rsidRPr="00903DBA">
        <w:rPr>
          <w:highlight w:val="white"/>
        </w:rPr>
        <w:t xml:space="preserve">    private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5AEE4E80" w14:textId="38CEDEE2" w:rsidR="00C36E8E" w:rsidRPr="00903DBA" w:rsidRDefault="00C36E8E" w:rsidP="00C36E8E">
      <w:pPr>
        <w:pStyle w:val="Code"/>
        <w:rPr>
          <w:highlight w:val="white"/>
        </w:rPr>
      </w:pPr>
      <w:r w:rsidRPr="00903DBA">
        <w:rPr>
          <w:highlight w:val="white"/>
        </w:rPr>
        <w:t xml:space="preserve">    private Stack&lt;Dictionary&lt;Symbol,Track&gt;&gt; m_trackMapStack =</w:t>
      </w:r>
      <w:r w:rsidR="007A0B7C">
        <w:rPr>
          <w:highlight w:val="white"/>
        </w:rPr>
        <w:t xml:space="preserve"> </w:t>
      </w:r>
      <w:r w:rsidRPr="00903DBA">
        <w:rPr>
          <w:highlight w:val="white"/>
        </w:rPr>
        <w:t>new();</w:t>
      </w:r>
    </w:p>
    <w:p w14:paraId="3FA162EF" w14:textId="02A23F0C" w:rsidR="00C36E8E" w:rsidRPr="00903DBA" w:rsidRDefault="00C36E8E" w:rsidP="00483C5F">
      <w:pPr>
        <w:pStyle w:val="Code"/>
        <w:rPr>
          <w:highlight w:val="white"/>
        </w:rPr>
      </w:pPr>
      <w:r w:rsidRPr="00903DBA">
        <w:rPr>
          <w:highlight w:val="white"/>
        </w:rPr>
        <w:t xml:space="preserve">    private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 new();</w:t>
      </w:r>
    </w:p>
    <w:p w14:paraId="017BCBEA" w14:textId="77554879"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06436E">
        <w:rPr>
          <w:rStyle w:val="KeyWord0"/>
          <w:highlight w:val="white"/>
        </w:rPr>
        <w:t>Preall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3A0233E" w:rsidR="0043182A" w:rsidRPr="00903DBA" w:rsidRDefault="0043182A" w:rsidP="0043182A">
      <w:pPr>
        <w:pStyle w:val="Code"/>
        <w:rPr>
          <w:highlight w:val="white"/>
        </w:rPr>
      </w:pPr>
      <w:r w:rsidRPr="00903DBA">
        <w:rPr>
          <w:highlight w:val="white"/>
        </w:rPr>
        <w:t xml:space="preserve">    public void </w:t>
      </w:r>
      <w:r w:rsidR="0006436E">
        <w:rPr>
          <w:highlight w:val="white"/>
        </w:rPr>
        <w:t>Preall</w:t>
      </w:r>
      <w:r w:rsidRPr="00903DBA">
        <w:rPr>
          <w:highlight w:val="white"/>
        </w:rPr>
        <w:t>(MiddleCode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12743233"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6D4097FF" w:rsidR="0018228F" w:rsidRPr="00903DBA" w:rsidRDefault="00107C0F" w:rsidP="00107C0F">
      <w:pPr>
        <w:rPr>
          <w:highlight w:val="white"/>
        </w:rPr>
      </w:pPr>
      <w:r>
        <w:rPr>
          <w:highlight w:val="white"/>
        </w:rPr>
        <w:t xml:space="preserve">We iterate through the track map map and store the values of the registers currently in use. </w:t>
      </w:r>
      <w:proofErr w:type="gramStart"/>
      <w:r>
        <w:rPr>
          <w:highlight w:val="white"/>
        </w:rPr>
        <w:t>Also</w:t>
      </w:r>
      <w:proofErr w:type="gramEnd"/>
      <w:r>
        <w:rPr>
          <w:highlight w:val="white"/>
        </w:rPr>
        <w:t xml:space="preserve"> in this case we increase the value of the extra size with the size of each register.</w:t>
      </w: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lastRenderedPageBreak/>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64B199B6"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06436E">
        <w:rPr>
          <w:rStyle w:val="KeyWord0"/>
          <w:highlight w:val="white"/>
        </w:rPr>
        <w:t>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w:t>
      </w:r>
      <w:r w:rsidR="000016F6">
        <w:rPr>
          <w:highlight w:val="white"/>
        </w:rPr>
        <w:t>will be</w:t>
      </w:r>
      <w:r w:rsidR="00B57D1B" w:rsidRPr="00903DBA">
        <w:rPr>
          <w:highlight w:val="white"/>
        </w:rPr>
        <w:t xml:space="preserve">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43B9162C" w:rsidR="0043182A" w:rsidRPr="00903DBA" w:rsidRDefault="0043182A" w:rsidP="0043182A">
      <w:pPr>
        <w:pStyle w:val="Code"/>
        <w:rPr>
          <w:highlight w:val="white"/>
        </w:rPr>
      </w:pPr>
      <w:r w:rsidRPr="00903DBA">
        <w:rPr>
          <w:highlight w:val="white"/>
        </w:rPr>
        <w:t xml:space="preserve">    public void </w:t>
      </w:r>
      <w:r w:rsidR="0006436E">
        <w:rPr>
          <w:highlight w:val="white"/>
        </w:rPr>
        <w:t>Call</w:t>
      </w:r>
      <w:r w:rsidRPr="00903DBA">
        <w:rPr>
          <w:highlight w:val="white"/>
        </w:rPr>
        <w:t>(MiddleCode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11D20779"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 xml:space="preserve">to </w:t>
      </w:r>
      <w:r w:rsidR="009D4998">
        <w:rPr>
          <w:highlight w:val="white"/>
        </w:rPr>
        <w:t>the</w:t>
      </w:r>
      <w:r w:rsidRPr="00903DBA">
        <w:rPr>
          <w:highlight w:val="white"/>
        </w:rPr>
        <w:t xml:space="preserve"> proper assembly code address.</w:t>
      </w:r>
    </w:p>
    <w:p w14:paraId="5F81038A" w14:textId="62C910BF" w:rsidR="00041417" w:rsidRPr="00903DBA" w:rsidRDefault="00041417" w:rsidP="00041417">
      <w:pPr>
        <w:pStyle w:val="Code"/>
        <w:rPr>
          <w:highlight w:val="white"/>
        </w:rPr>
      </w:pPr>
      <w:r w:rsidRPr="00903DBA">
        <w:rPr>
          <w:highlight w:val="white"/>
        </w:rPr>
        <w:lastRenderedPageBreak/>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4B990A0B"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frame pointer</w:t>
      </w:r>
      <w:r w:rsidR="007B3511">
        <w:rPr>
          <w:highlight w:val="white"/>
        </w:rPr>
        <w:t>,</w:t>
      </w:r>
      <w:r w:rsidR="00784B16" w:rsidRPr="00903DBA">
        <w:rPr>
          <w:highlight w:val="white"/>
        </w:rPr>
        <w:t xml:space="preserve">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3E3B3F06"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r w:rsidR="00204FC8">
        <w:rPr>
          <w:highlight w:val="white"/>
        </w:rPr>
        <w:t xml:space="preserve"> </w:t>
      </w:r>
      <w:proofErr w:type="gramStart"/>
      <w:r w:rsidR="00204FC8">
        <w:rPr>
          <w:highlight w:val="white"/>
        </w:rPr>
        <w:t>in order to</w:t>
      </w:r>
      <w:proofErr w:type="gramEnd"/>
      <w:r w:rsidR="00204FC8">
        <w:rPr>
          <w:highlight w:val="white"/>
        </w:rPr>
        <w:t xml:space="preserve"> make space for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lastRenderedPageBreak/>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10082920"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 xml:space="preserve">a </w:t>
      </w:r>
      <w:r w:rsidR="002F44A1">
        <w:rPr>
          <w:highlight w:val="white"/>
        </w:rPr>
        <w:t xml:space="preserve">proper </w:t>
      </w:r>
      <w:r w:rsidR="00CB2C9D" w:rsidRPr="00903DBA">
        <w:rPr>
          <w:highlight w:val="white"/>
        </w:rPr>
        <w:t>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w:t>
      </w:r>
      <w:r w:rsidR="002F44A1">
        <w:rPr>
          <w:highlight w:val="white"/>
        </w:rPr>
        <w:t>used</w:t>
      </w:r>
      <w:r w:rsidR="00FD5BC2" w:rsidRPr="00903DBA">
        <w:rPr>
          <w:highlight w:val="white"/>
        </w:rPr>
        <w:t xml:space="preserve"> by the </w:t>
      </w:r>
      <w:r w:rsidR="00D4318D">
        <w:rPr>
          <w:rStyle w:val="KeyWord0"/>
          <w:highlight w:val="white"/>
        </w:rPr>
        <w:t>&lt;k&gt;</w:t>
      </w:r>
      <w:r w:rsidR="0006436E">
        <w:rPr>
          <w:rStyle w:val="KeyWord0"/>
          <w:highlight w:val="white"/>
        </w:rPr>
        <w:t>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7693F60"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06436E">
        <w:rPr>
          <w:rStyle w:val="KeyWord0"/>
          <w:highlight w:val="white"/>
        </w:rPr>
        <w:t>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06436E">
        <w:rPr>
          <w:rStyle w:val="KeyWord0"/>
          <w:highlight w:val="white"/>
        </w:rPr>
        <w:t>Preall</w:t>
      </w:r>
      <w:r w:rsidR="00D4318D">
        <w:rPr>
          <w:rStyle w:val="KeyWord0"/>
          <w:highlight w:val="white"/>
        </w:rPr>
        <w:t>&lt;/k&gt;</w:t>
      </w:r>
      <w:r w:rsidR="007B5560" w:rsidRPr="00903DBA">
        <w:rPr>
          <w:highlight w:val="white"/>
        </w:rPr>
        <w:t xml:space="preserve"> above.</w:t>
      </w:r>
    </w:p>
    <w:p w14:paraId="3A4C9201" w14:textId="7F4F43E2" w:rsidR="00C13A3B" w:rsidRPr="00903DBA" w:rsidRDefault="00C13A3B" w:rsidP="00C13A3B">
      <w:pPr>
        <w:pStyle w:val="Code"/>
        <w:rPr>
          <w:highlight w:val="white"/>
        </w:rPr>
      </w:pPr>
      <w:r w:rsidRPr="00903DBA">
        <w:rPr>
          <w:highlight w:val="white"/>
        </w:rPr>
        <w:t xml:space="preserve">    public void </w:t>
      </w:r>
      <w:r w:rsidR="0006436E">
        <w:rPr>
          <w:highlight w:val="white"/>
        </w:rPr>
        <w:t>PostCall</w:t>
      </w:r>
      <w:r w:rsidRPr="00903DBA">
        <w:rPr>
          <w:highlight w:val="white"/>
        </w:rPr>
        <w:t>(MiddleCode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26D62201"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06436E">
        <w:rPr>
          <w:rStyle w:val="KeyWord0"/>
          <w:highlight w:val="white"/>
        </w:rPr>
        <w:t>Preall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lastRenderedPageBreak/>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3"/>
    </w:p>
    <w:p w14:paraId="27EDF07C" w14:textId="74D578A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w:t>
      </w:r>
      <w:r w:rsidR="002F44A1">
        <w:rPr>
          <w:highlight w:val="white"/>
        </w:rPr>
        <w:t xml:space="preserve"> in the Windows environment</w:t>
      </w:r>
      <w:r w:rsidRPr="00903DBA">
        <w:rPr>
          <w:highlight w:val="white"/>
        </w:rPr>
        <w:t xml:space="preserve"> will later be replaced by a proper address by the linker.</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35B75DAA"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 xml:space="preserve">mark the track as </w:t>
      </w:r>
      <w:r w:rsidR="00F9529F">
        <w:rPr>
          <w:highlight w:val="white"/>
        </w:rPr>
        <w:t xml:space="preserve">a </w:t>
      </w:r>
      <w:r w:rsidRPr="00903DBA">
        <w:rPr>
          <w:highlight w:val="white"/>
        </w:rPr>
        <w:t xml:space="preserve">pointer, which means that the register allocator will choose the register from a </w:t>
      </w:r>
      <w:r w:rsidR="00C521AA">
        <w:rPr>
          <w:highlight w:val="white"/>
        </w:rPr>
        <w:t xml:space="preserve">restricted </w:t>
      </w:r>
      <w:r w:rsidRPr="00903DBA">
        <w:rPr>
          <w:highlight w:val="white"/>
        </w:rPr>
        <w:t>set</w:t>
      </w:r>
      <w:r w:rsidR="00F854A0">
        <w:rPr>
          <w:highlight w:val="white"/>
        </w:rPr>
        <w:t xml:space="preserve">, allowing for the register to be </w:t>
      </w:r>
      <w:r w:rsidR="00C521AA">
        <w:rPr>
          <w:highlight w:val="white"/>
        </w:rPr>
        <w:t>used as an address</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lastRenderedPageBreak/>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4"/>
    </w:p>
    <w:p w14:paraId="2FA14416" w14:textId="07BB5851"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loads the value of a symbol into a register</w:t>
      </w:r>
      <w:r w:rsidR="00AE183B">
        <w:rPr>
          <w:highlight w:val="white"/>
        </w:rPr>
        <w:t xml:space="preserve">, </w:t>
      </w:r>
      <w:r w:rsidR="00054319">
        <w:rPr>
          <w:highlight w:val="white"/>
        </w:rPr>
        <w:t xml:space="preserve">which </w:t>
      </w:r>
      <w:r w:rsidR="00BC48CC">
        <w:rPr>
          <w:highlight w:val="white"/>
        </w:rPr>
        <w:t>may</w:t>
      </w:r>
      <w:r w:rsidR="00054319">
        <w:rPr>
          <w:highlight w:val="white"/>
        </w:rPr>
        <w:t xml:space="preserve"> be stated</w:t>
      </w:r>
      <w:r w:rsidR="00AF77DE" w:rsidRPr="00903DBA">
        <w:rPr>
          <w:highlight w:val="white"/>
        </w:rPr>
        <w:t xml:space="preserve">.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register is represented by a track that will</w:t>
      </w:r>
      <w:r w:rsidR="0033529C">
        <w:rPr>
          <w:highlight w:val="white"/>
        </w:rPr>
        <w:t xml:space="preserve"> later</w:t>
      </w:r>
      <w:r w:rsidR="00894787" w:rsidRPr="00903DBA">
        <w:rPr>
          <w:highlight w:val="white"/>
        </w:rPr>
        <w:t xml:space="preserve">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0E102687" w:rsidR="00707D84" w:rsidRPr="00903DBA" w:rsidRDefault="00707D84" w:rsidP="00707D84">
      <w:pPr>
        <w:rPr>
          <w:highlight w:val="white"/>
        </w:rPr>
      </w:pPr>
      <w:r w:rsidRPr="00903DBA">
        <w:rPr>
          <w:highlight w:val="white"/>
        </w:rPr>
        <w:t xml:space="preserve">If the register is specified, we must check that no other value is stored in that register. If it is, we must move </w:t>
      </w:r>
      <w:r w:rsidR="00AB5DF3">
        <w:rPr>
          <w:highlight w:val="white"/>
        </w:rPr>
        <w:t>the value</w:t>
      </w:r>
      <w:r w:rsidRPr="00903DBA">
        <w:rPr>
          <w:highlight w:val="white"/>
        </w:rPr>
        <w:t xml:space="preserve">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lastRenderedPageBreak/>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29425AA9"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w:t>
      </w:r>
      <w:r w:rsidR="004D2314">
        <w:rPr>
          <w:highlight w:val="white"/>
        </w:rPr>
        <w:t xml:space="preserve">f it is </w:t>
      </w:r>
      <w:r w:rsidR="00B10950" w:rsidRPr="00903DBA">
        <w:rPr>
          <w:highlight w:val="white"/>
        </w:rPr>
        <w:t xml:space="preserve">an auto or register array (a function or </w:t>
      </w:r>
      <w:r w:rsidR="004D2314">
        <w:rPr>
          <w:highlight w:val="white"/>
        </w:rPr>
        <w:t xml:space="preserve">a </w:t>
      </w:r>
      <w:r w:rsidR="00B10950" w:rsidRPr="00903DBA">
        <w:rPr>
          <w:highlight w:val="white"/>
        </w:rPr>
        <w:t>string is always static), and the name of a static address.</w:t>
      </w:r>
      <w:r w:rsidR="00605E9E" w:rsidRPr="00903DBA">
        <w:rPr>
          <w:highlight w:val="white"/>
        </w:rPr>
        <w:t xml:space="preserve"> </w:t>
      </w:r>
      <w:r w:rsidR="00FD0AE2" w:rsidRPr="00903DBA">
        <w:rPr>
          <w:highlight w:val="white"/>
        </w:rPr>
        <w:t xml:space="preserve">If the offset of the address is non-zero, we add </w:t>
      </w:r>
      <w:r w:rsidR="004D2314">
        <w:rPr>
          <w:highlight w:val="white"/>
        </w:rPr>
        <w:t xml:space="preserve">an instruction adding the offset </w:t>
      </w:r>
      <w:r w:rsidR="00FD0AE2" w:rsidRPr="00903DBA">
        <w:rPr>
          <w:highlight w:val="white"/>
        </w:rPr>
        <w:t>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lastRenderedPageBreak/>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65307E80"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w:t>
      </w:r>
      <w:r w:rsidR="00A03DF7">
        <w:rPr>
          <w:highlight w:val="white"/>
        </w:rPr>
        <w:t xml:space="preserve">already </w:t>
      </w:r>
      <w:r w:rsidR="00D27687" w:rsidRPr="00903DBA">
        <w:rPr>
          <w:highlight w:val="white"/>
        </w:rPr>
        <w:t>stored in the register</w:t>
      </w:r>
      <w:r w:rsidR="00197900">
        <w:rPr>
          <w:highlight w:val="white"/>
        </w:rPr>
        <w:t>.</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DF179C3" w:rsidR="00DE4DC0" w:rsidRPr="00903DBA" w:rsidRDefault="00DE4DC0" w:rsidP="00DE4DC0">
      <w:pPr>
        <w:rPr>
          <w:highlight w:val="white"/>
        </w:rPr>
      </w:pPr>
      <w:r w:rsidRPr="00903DBA">
        <w:rPr>
          <w:highlight w:val="white"/>
        </w:rPr>
        <w:t xml:space="preserve">If the find a match, we create a new track and insert instructions for setting the size of the track and moving the value </w:t>
      </w:r>
      <w:r w:rsidR="006123F2">
        <w:rPr>
          <w:highlight w:val="white"/>
        </w:rPr>
        <w:t xml:space="preserve">of the register </w:t>
      </w:r>
      <w:r w:rsidRPr="00903DBA">
        <w:rPr>
          <w:highlight w:val="white"/>
        </w:rPr>
        <w:t>from the previous track to the new track.</w:t>
      </w:r>
    </w:p>
    <w:p w14:paraId="4F531B85" w14:textId="417220FA" w:rsidR="006C56A6" w:rsidRPr="00903DBA" w:rsidRDefault="006C56A6" w:rsidP="006C56A6">
      <w:pPr>
        <w:pStyle w:val="Code"/>
        <w:rPr>
          <w:highlight w:val="white"/>
        </w:rPr>
      </w:pPr>
      <w:r w:rsidRPr="00903DBA">
        <w:rPr>
          <w:highlight w:val="white"/>
        </w:rPr>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3176F28B"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w:t>
      </w:r>
      <w:r w:rsidR="006123F2">
        <w:rPr>
          <w:highlight w:val="white"/>
        </w:rPr>
        <w:t>t</w:t>
      </w:r>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5ECE9007"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w:t>
      </w:r>
      <w:r w:rsidR="00494D01">
        <w:rPr>
          <w:highlight w:val="white"/>
        </w:rPr>
        <w:t xml:space="preserve">the </w:t>
      </w:r>
      <w:r w:rsidR="00D65318">
        <w:rPr>
          <w:highlight w:val="white"/>
        </w:rPr>
        <w:t>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1FFC68AB" w14:textId="4FA90B18" w:rsidR="006C56A6" w:rsidRPr="00903DBA" w:rsidRDefault="006C56A6" w:rsidP="0025779D">
      <w:pPr>
        <w:pStyle w:val="Code"/>
        <w:rPr>
          <w:highlight w:val="white"/>
        </w:rPr>
      </w:pPr>
      <w:r w:rsidRPr="00903DBA">
        <w:rPr>
          <w:highlight w:val="white"/>
        </w:rPr>
        <w:t xml:space="preserve">            new(AssemblyOperator.set_track_size, newTrack, oldTrack);</w:t>
      </w:r>
    </w:p>
    <w:p w14:paraId="3620F0B6" w14:textId="34F711C0" w:rsidR="006C56A6" w:rsidRPr="00903DBA" w:rsidRDefault="006C56A6" w:rsidP="006E573F">
      <w:pPr>
        <w:pStyle w:val="Code"/>
        <w:rPr>
          <w:highlight w:val="white"/>
        </w:rPr>
      </w:pPr>
      <w:r w:rsidRPr="00903DBA">
        <w:rPr>
          <w:highlight w:val="white"/>
        </w:rPr>
        <w:t xml:space="preserve">          AssemblyCode movCode =</w:t>
      </w:r>
      <w:r w:rsidR="006E573F">
        <w:rPr>
          <w:highlight w:val="white"/>
        </w:rPr>
        <w:t xml:space="preserve"> new</w:t>
      </w:r>
      <w:r w:rsidRPr="00903DBA">
        <w:rPr>
          <w:highlight w:val="white"/>
        </w:rPr>
        <w:t>(AssemblyOperator.mov,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53BA86AB" w:rsidR="0010515E" w:rsidRPr="00903DBA" w:rsidRDefault="001B2F93" w:rsidP="0010515E">
      <w:pPr>
        <w:rPr>
          <w:highlight w:val="white"/>
        </w:rPr>
      </w:pPr>
      <w:r>
        <w:rPr>
          <w:highlight w:val="white"/>
        </w:rPr>
        <w:t xml:space="preserve">When loading the address of a value, represented by a a symbol, we first check whether the address symbol of the symbol is not null. </w:t>
      </w:r>
      <w:r w:rsidR="0010515E" w:rsidRPr="00903DBA">
        <w:rPr>
          <w:highlight w:val="white"/>
        </w:rPr>
        <w:t xml:space="preserve">If </w:t>
      </w:r>
      <w:r>
        <w:rPr>
          <w:highlight w:val="white"/>
        </w:rPr>
        <w:t xml:space="preserve">it </w:t>
      </w:r>
      <w:r w:rsidR="0010515E" w:rsidRPr="00903DBA">
        <w:rPr>
          <w:highlight w:val="white"/>
        </w:rPr>
        <w:t xml:space="preserve">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10515E" w:rsidRPr="00903DBA">
        <w:rPr>
          <w:highlight w:val="white"/>
        </w:rPr>
        <w:t xml:space="preserve"> with the address </w:t>
      </w:r>
      <w:proofErr w:type="gramStart"/>
      <w:r w:rsidR="0010515E" w:rsidRPr="00903DBA">
        <w:rPr>
          <w:highlight w:val="white"/>
        </w:rPr>
        <w:t>symbol, and</w:t>
      </w:r>
      <w:proofErr w:type="gramEnd"/>
      <w:r w:rsidR="0010515E"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r w:rsidR="002934E6">
        <w:rPr>
          <w:highlight w:val="white"/>
        </w:rPr>
        <w:t xml:space="preserve"> </w:t>
      </w:r>
      <w:proofErr w:type="gramStart"/>
      <w:r w:rsidR="002934E6">
        <w:rPr>
          <w:highlight w:val="white"/>
        </w:rPr>
        <w:t>in order for</w:t>
      </w:r>
      <w:proofErr w:type="gramEnd"/>
      <w:r w:rsidR="002934E6">
        <w:rPr>
          <w:highlight w:val="white"/>
        </w:rPr>
        <w:t xml:space="preserve"> them to be used as addresses.</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69A6CAFC" w:rsidR="002A09BA" w:rsidRPr="00903DBA" w:rsidRDefault="002934E6" w:rsidP="001F068E">
      <w:pPr>
        <w:rPr>
          <w:highlight w:val="white"/>
        </w:rPr>
      </w:pPr>
      <w:r>
        <w:rPr>
          <w:highlight w:val="white"/>
        </w:rPr>
        <w:lastRenderedPageBreak/>
        <w:t>However, i</w:t>
      </w:r>
      <w:r w:rsidR="002A09BA" w:rsidRPr="00903DBA">
        <w:rPr>
          <w:highlight w:val="white"/>
        </w:rPr>
        <w:t xml:space="preserve">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w:t>
      </w:r>
      <w:r w:rsidR="00693F5C">
        <w:rPr>
          <w:highlight w:val="white"/>
        </w:rPr>
        <w:t xml:space="preserve">as </w:t>
      </w:r>
      <w:r w:rsidR="00620A6C" w:rsidRPr="00903DBA">
        <w:rPr>
          <w:highlight w:val="white"/>
        </w:rPr>
        <w:t>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297398AE"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w:t>
      </w:r>
      <w:r w:rsidR="001B2F93">
        <w:rPr>
          <w:highlight w:val="white"/>
        </w:rPr>
        <w:t>However, i</w:t>
      </w:r>
      <w:r w:rsidR="00184D0F" w:rsidRPr="00903DBA">
        <w:rPr>
          <w:highlight w:val="white"/>
        </w:rPr>
        <w:t>n case a static address, the offset may be</w:t>
      </w:r>
      <w:r w:rsidR="00C04D1B">
        <w:rPr>
          <w:highlight w:val="white"/>
        </w:rPr>
        <w:t xml:space="preserve"> </w:t>
      </w:r>
      <w:r w:rsidR="00184D0F" w:rsidRPr="00903DBA">
        <w:rPr>
          <w:highlight w:val="white"/>
        </w:rPr>
        <w:t>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5"/>
    </w:p>
    <w:p w14:paraId="0333B0B2" w14:textId="5C07C3A5" w:rsidR="005B72B2"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B72B2">
        <w:rPr>
          <w:highlight w:val="white"/>
        </w:rPr>
        <w:t xml:space="preserve">checks whether there the return </w:t>
      </w:r>
      <w:r w:rsidR="0097708F">
        <w:rPr>
          <w:highlight w:val="white"/>
        </w:rPr>
        <w:t xml:space="preserve">statement </w:t>
      </w:r>
      <w:r w:rsidR="005B72B2">
        <w:rPr>
          <w:highlight w:val="white"/>
        </w:rPr>
        <w:t>is if fact a return</w:t>
      </w:r>
      <w:r w:rsidR="0097708F">
        <w:rPr>
          <w:highlight w:val="white"/>
        </w:rPr>
        <w:t>, or if it is an exit,</w:t>
      </w:r>
      <w:r w:rsidR="005B72B2">
        <w:rPr>
          <w:highlight w:val="white"/>
        </w:rPr>
        <w:t xml:space="preserve"> which it is in case of return from the &lt;k&gt;</w:t>
      </w:r>
      <w:r w:rsidR="005B72B2" w:rsidRPr="005B72B2">
        <w:rPr>
          <w:rStyle w:val="KeyWord0"/>
          <w:highlight w:val="white"/>
        </w:rPr>
        <w:t>main</w:t>
      </w:r>
      <w:r w:rsidR="005B72B2">
        <w:rPr>
          <w:highlight w:val="white"/>
        </w:rPr>
        <w:t>&lt;/k&gt; function</w:t>
      </w:r>
      <w:r w:rsidR="0097708F">
        <w:rPr>
          <w:highlight w:val="white"/>
        </w:rPr>
        <w:t xml:space="preserve"> that has not been (direct or indirect) recursively called.</w:t>
      </w:r>
    </w:p>
    <w:p w14:paraId="707CFE77" w14:textId="30E977BF" w:rsidR="00476FE6" w:rsidRDefault="00476FE6" w:rsidP="00476FE6">
      <w:pPr>
        <w:pStyle w:val="Code"/>
        <w:rPr>
          <w:highlight w:val="white"/>
        </w:rPr>
      </w:pPr>
      <w:r w:rsidRPr="00903DBA">
        <w:rPr>
          <w:highlight w:val="white"/>
        </w:rPr>
        <w:t xml:space="preserve">    public void Return(MiddleCode middleCode, int middleIndex) {</w:t>
      </w:r>
    </w:p>
    <w:p w14:paraId="07A395F5" w14:textId="5C92BFAA" w:rsidR="0097708F" w:rsidRPr="00903DBA" w:rsidRDefault="0097708F" w:rsidP="0097708F">
      <w:pPr>
        <w:rPr>
          <w:highlight w:val="white"/>
        </w:rPr>
      </w:pPr>
      <w:r>
        <w:rPr>
          <w:highlight w:val="white"/>
        </w:rPr>
        <w:t>If case of a return from the &lt;k&gt;</w:t>
      </w:r>
      <w:r w:rsidRPr="0097708F">
        <w:rPr>
          <w:rStyle w:val="KeyWord0"/>
          <w:highlight w:val="white"/>
        </w:rPr>
        <w:t>main</w:t>
      </w:r>
      <w:r>
        <w:rPr>
          <w:highlight w:val="white"/>
        </w:rPr>
        <w:t>&lt;/k&gt; function</w:t>
      </w:r>
      <w:r w:rsidR="00B10CE1">
        <w:rPr>
          <w:highlight w:val="white"/>
        </w:rPr>
        <w:t>, we add an assembly instruction that compares the return address to zero. If it is zero, we have found the return from the non-recursive main call, and the return shall in fact become an exit.</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363BD2E7" w14:textId="666D31D0" w:rsidR="00565193" w:rsidRDefault="00565193" w:rsidP="00565193">
      <w:pPr>
        <w:rPr>
          <w:highlight w:val="white"/>
        </w:rPr>
      </w:pPr>
      <w:r>
        <w:rPr>
          <w:highlight w:val="white"/>
        </w:rPr>
        <w:t>In case of an exit, we jump to the address of the next middle code, which is an exit instruction.</w:t>
      </w: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3DCEF1FD" w:rsidR="00476FE6" w:rsidRDefault="00476FE6" w:rsidP="00476FE6">
      <w:pPr>
        <w:pStyle w:val="Code"/>
        <w:rPr>
          <w:highlight w:val="white"/>
        </w:rPr>
      </w:pPr>
      <w:r w:rsidRPr="00903DBA">
        <w:rPr>
          <w:highlight w:val="white"/>
        </w:rPr>
        <w:t xml:space="preserve">          AddAssemblyCode(AssemblyOperator.je, null, null, middleIndex + 1);</w:t>
      </w:r>
    </w:p>
    <w:p w14:paraId="47264DFA" w14:textId="491BFCAC" w:rsidR="00B10CE1" w:rsidRPr="00903DBA" w:rsidRDefault="00565193" w:rsidP="00B10CE1">
      <w:pPr>
        <w:rPr>
          <w:highlight w:val="white"/>
        </w:rPr>
      </w:pPr>
      <w:r>
        <w:rPr>
          <w:highlight w:val="white"/>
        </w:rPr>
        <w:t>Otherwise, w</w:t>
      </w:r>
      <w:r w:rsidR="00B10CE1">
        <w:rPr>
          <w:highlight w:val="white"/>
        </w:rPr>
        <w:t>e call the &lt;k&gt;</w:t>
      </w:r>
      <w:proofErr w:type="spellStart"/>
      <w:r w:rsidR="00B10CE1" w:rsidRPr="00B10CE1">
        <w:rPr>
          <w:rStyle w:val="KeyWord0"/>
          <w:highlight w:val="white"/>
        </w:rPr>
        <w:t>ReturnJump</w:t>
      </w:r>
      <w:proofErr w:type="spellEnd"/>
      <w:r w:rsidR="00B10CE1">
        <w:rPr>
          <w:highlight w:val="white"/>
        </w:rPr>
        <w:t>&lt;/k&gt; method to perform the actual return jump.</w:t>
      </w:r>
    </w:p>
    <w:p w14:paraId="186AD964" w14:textId="3F34838D" w:rsidR="00476FE6" w:rsidRPr="00903DBA" w:rsidRDefault="00476FE6" w:rsidP="00476FE6">
      <w:pPr>
        <w:pStyle w:val="Code"/>
        <w:rPr>
          <w:highlight w:val="white"/>
        </w:rPr>
      </w:pPr>
      <w:r w:rsidRPr="00903DBA">
        <w:rPr>
          <w:highlight w:val="white"/>
        </w:rPr>
        <w:t xml:space="preserve">       </w:t>
      </w:r>
      <w:r w:rsidR="005B72B2">
        <w:rPr>
          <w:highlight w:val="white"/>
        </w:rPr>
        <w:t xml:space="preserve"> ReturnJump()</w:t>
      </w:r>
      <w:r w:rsidRPr="00903DBA">
        <w:rPr>
          <w:highlight w:val="white"/>
        </w:rPr>
        <w:t>;</w:t>
      </w:r>
    </w:p>
    <w:p w14:paraId="56229836" w14:textId="77777777" w:rsidR="00476FE6" w:rsidRPr="00903DBA" w:rsidRDefault="00476FE6" w:rsidP="00476FE6">
      <w:pPr>
        <w:pStyle w:val="Code"/>
        <w:rPr>
          <w:highlight w:val="white"/>
        </w:rPr>
      </w:pPr>
      <w:r w:rsidRPr="00903DBA">
        <w:rPr>
          <w:highlight w:val="white"/>
        </w:rPr>
        <w:t xml:space="preserve">      }</w:t>
      </w:r>
    </w:p>
    <w:p w14:paraId="0D513A6D" w14:textId="013E5936" w:rsidR="00565193" w:rsidRPr="00903DBA" w:rsidRDefault="00D57DDC" w:rsidP="00565193">
      <w:pPr>
        <w:rPr>
          <w:highlight w:val="white"/>
        </w:rPr>
      </w:pPr>
      <w:r>
        <w:rPr>
          <w:highlight w:val="white"/>
        </w:rPr>
        <w:lastRenderedPageBreak/>
        <w:t>In case of a return from a function other than &lt;k&gt;main&lt;/k&gt;, w</w:t>
      </w:r>
      <w:r w:rsidR="00565193">
        <w:rPr>
          <w:highlight w:val="white"/>
        </w:rPr>
        <w:t xml:space="preserve">e </w:t>
      </w:r>
      <w:r>
        <w:rPr>
          <w:highlight w:val="white"/>
        </w:rPr>
        <w:t xml:space="preserve">set the potential return value and </w:t>
      </w:r>
      <w:r w:rsidR="00565193">
        <w:rPr>
          <w:highlight w:val="white"/>
        </w:rPr>
        <w:t>call &lt;k&gt;</w:t>
      </w:r>
      <w:proofErr w:type="spellStart"/>
      <w:r w:rsidR="00565193" w:rsidRPr="00B10CE1">
        <w:rPr>
          <w:rStyle w:val="KeyWord0"/>
          <w:highlight w:val="white"/>
        </w:rPr>
        <w:t>ReturnJump</w:t>
      </w:r>
      <w:proofErr w:type="spellEnd"/>
      <w:r w:rsidR="00565193">
        <w:rPr>
          <w:highlight w:val="white"/>
        </w:rPr>
        <w:t>&lt;/k&gt;</w:t>
      </w:r>
      <w:r>
        <w:rPr>
          <w:highlight w:val="white"/>
        </w:rPr>
        <w:t xml:space="preserve"> </w:t>
      </w:r>
      <w:r w:rsidR="00565193">
        <w:rPr>
          <w:highlight w:val="white"/>
        </w:rPr>
        <w:t>to perform the actual return jump.</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209BC404" w:rsidR="00476FE6" w:rsidRPr="00903DBA" w:rsidRDefault="00476FE6" w:rsidP="00476FE6">
      <w:pPr>
        <w:pStyle w:val="Code"/>
        <w:rPr>
          <w:highlight w:val="white"/>
        </w:rPr>
      </w:pPr>
      <w:r w:rsidRPr="00903DBA">
        <w:rPr>
          <w:highlight w:val="white"/>
        </w:rPr>
        <w:t xml:space="preserve">       </w:t>
      </w:r>
      <w:r w:rsidR="005B72B2">
        <w:rPr>
          <w:highlight w:val="white"/>
        </w:rPr>
        <w:t xml:space="preserve"> ReturnJump()</w:t>
      </w:r>
      <w:r w:rsidRPr="00903DBA">
        <w:rPr>
          <w:highlight w:val="white"/>
        </w:rPr>
        <w:t>;</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1A772E4C"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835118">
        <w:rPr>
          <w:highlight w:val="white"/>
        </w:rPr>
        <w:t xml:space="preserve"> in case of an integral return value </w:t>
      </w:r>
      <w:r w:rsidR="00182DA2" w:rsidRPr="00182DA2">
        <w:rPr>
          <w:highlight w:val="white"/>
        </w:rPr>
        <w:t>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w:t>
      </w:r>
      <w:r w:rsidR="00835118">
        <w:rPr>
          <w:highlight w:val="white"/>
        </w:rPr>
        <w:t xml:space="preserve">do not need to </w:t>
      </w:r>
      <w:r w:rsidR="00831E92" w:rsidRPr="00903DBA">
        <w:rPr>
          <w:highlight w:val="white"/>
        </w:rPr>
        <w:t xml:space="preserve">do </w:t>
      </w:r>
      <w:r w:rsidR="00835118">
        <w:rPr>
          <w:highlight w:val="white"/>
        </w:rPr>
        <w:t>any</w:t>
      </w:r>
      <w:r w:rsidR="00831E92" w:rsidRPr="00903DBA">
        <w:rPr>
          <w:highlight w:val="white"/>
        </w:rPr>
        <w:t>t</w:t>
      </w:r>
      <w:r w:rsidR="001E3A59" w:rsidRPr="00903DBA">
        <w:rPr>
          <w:highlight w:val="white"/>
        </w:rPr>
        <w:t>h</w:t>
      </w:r>
      <w:r w:rsidR="00831E92" w:rsidRPr="00903DBA">
        <w:rPr>
          <w:highlight w:val="white"/>
        </w:rPr>
        <w:t>ing</w:t>
      </w:r>
      <w:r w:rsidR="00E7704A" w:rsidRPr="00903DBA">
        <w:rPr>
          <w:highlight w:val="white"/>
        </w:rPr>
        <w:t xml:space="preserve">, since the return value </w:t>
      </w:r>
      <w:r w:rsidR="00835118">
        <w:rPr>
          <w:highlight w:val="white"/>
        </w:rPr>
        <w:t xml:space="preserve">has </w:t>
      </w:r>
      <w:r w:rsidR="00E7704A" w:rsidRPr="00903DBA">
        <w:rPr>
          <w:highlight w:val="white"/>
        </w:rPr>
        <w:t>already</w:t>
      </w:r>
      <w:r w:rsidR="00767FA9" w:rsidRPr="00903DBA">
        <w:rPr>
          <w:highlight w:val="white"/>
        </w:rPr>
        <w:t xml:space="preserve"> </w:t>
      </w:r>
      <w:r w:rsidR="00FA620D">
        <w:rPr>
          <w:highlight w:val="white"/>
        </w:rPr>
        <w:t>been</w:t>
      </w:r>
      <w:r w:rsidR="00FA620D" w:rsidRPr="00903DBA">
        <w:rPr>
          <w:highlight w:val="white"/>
        </w:rPr>
        <w:t xml:space="preserve"> </w:t>
      </w:r>
      <w:r w:rsidR="00767FA9" w:rsidRPr="00903DBA">
        <w:rPr>
          <w:highlight w:val="white"/>
        </w:rPr>
        <w:t>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49168C30" w14:textId="6CE53DAA" w:rsidR="00FA620D" w:rsidRPr="00903DBA" w:rsidRDefault="001E3A59" w:rsidP="00FA62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5B72B2">
        <w:rPr>
          <w:rStyle w:val="KeyWord0"/>
          <w:highlight w:val="white"/>
        </w:rPr>
        <w:t>Jump</w:t>
      </w:r>
      <w:r w:rsidR="00D4318D">
        <w:rPr>
          <w:rStyle w:val="KeyWord0"/>
          <w:highlight w:val="white"/>
        </w:rPr>
        <w:t>&lt;/k&gt;</w:t>
      </w:r>
      <w:r w:rsidRPr="00903DBA">
        <w:rPr>
          <w:highlight w:val="white"/>
        </w:rPr>
        <w:t xml:space="preserve"> method </w:t>
      </w:r>
      <w:r w:rsidR="00536DCA" w:rsidRPr="00903DBA">
        <w:rPr>
          <w:highlight w:val="white"/>
        </w:rPr>
        <w:t xml:space="preserve">adds assembly code for </w:t>
      </w:r>
      <w:r w:rsidR="00FA620D">
        <w:rPr>
          <w:highlight w:val="white"/>
        </w:rPr>
        <w:t xml:space="preserve">the </w:t>
      </w:r>
      <w:r w:rsidR="00536DCA" w:rsidRPr="00903DBA">
        <w:rPr>
          <w:highlight w:val="white"/>
        </w:rPr>
        <w:t xml:space="preserve">return </w:t>
      </w:r>
      <w:r w:rsidR="00FA620D">
        <w:rPr>
          <w:highlight w:val="white"/>
        </w:rPr>
        <w:t xml:space="preserve">jump </w:t>
      </w:r>
      <w:r w:rsidR="00536DCA" w:rsidRPr="00903DBA">
        <w:rPr>
          <w:highlight w:val="white"/>
        </w:rPr>
        <w:t>back to the calling function.</w:t>
      </w:r>
      <w:r w:rsidR="002B7057" w:rsidRPr="00903DBA">
        <w:rPr>
          <w:highlight w:val="white"/>
        </w:rPr>
        <w:t xml:space="preserve"> </w:t>
      </w:r>
      <w:r w:rsidR="00FA620D" w:rsidRPr="00903DBA">
        <w:rPr>
          <w:highlight w:val="white"/>
        </w:rPr>
        <w:t xml:space="preserve">We catch the return address, reset the regular frame and </w:t>
      </w:r>
      <w:r w:rsidR="00FA620D">
        <w:rPr>
          <w:highlight w:val="white"/>
        </w:rPr>
        <w:t>variadic</w:t>
      </w:r>
      <w:r w:rsidR="00FA620D" w:rsidRPr="00903DBA">
        <w:rPr>
          <w:highlight w:val="white"/>
        </w:rPr>
        <w:t xml:space="preserve"> frame pointer</w:t>
      </w:r>
      <w:r w:rsidR="00FA620D">
        <w:rPr>
          <w:highlight w:val="white"/>
        </w:rPr>
        <w:t>s</w:t>
      </w:r>
      <w:r w:rsidR="00FA620D" w:rsidRPr="00903DBA">
        <w:rPr>
          <w:highlight w:val="white"/>
        </w:rPr>
        <w:t>, and jump back to the return address.</w:t>
      </w:r>
      <w:r w:rsidR="00FA620D">
        <w:rPr>
          <w:highlight w:val="white"/>
        </w:rPr>
        <w:t xml:space="preserve"> </w:t>
      </w:r>
      <w:r w:rsidR="00FA620D" w:rsidRPr="00903DBA">
        <w:rPr>
          <w:highlight w:val="white"/>
        </w:rPr>
        <w:t xml:space="preserve">Note that we </w:t>
      </w:r>
      <w:proofErr w:type="gramStart"/>
      <w:r w:rsidR="00FA620D" w:rsidRPr="00903DBA">
        <w:rPr>
          <w:highlight w:val="white"/>
        </w:rPr>
        <w:t>have to</w:t>
      </w:r>
      <w:proofErr w:type="gramEnd"/>
      <w:r w:rsidR="00FA620D" w:rsidRPr="00903DBA">
        <w:rPr>
          <w:highlight w:val="white"/>
        </w:rPr>
        <w:t xml:space="preserve"> load the return jump address into </w:t>
      </w:r>
      <w:r w:rsidR="00FA620D">
        <w:rPr>
          <w:highlight w:val="white"/>
        </w:rPr>
        <w:t xml:space="preserve">a </w:t>
      </w:r>
      <w:r w:rsidR="00FA620D" w:rsidRPr="00903DBA">
        <w:rPr>
          <w:highlight w:val="white"/>
        </w:rPr>
        <w:t>register before we restore the frame pointer</w:t>
      </w:r>
      <w:r w:rsidR="00FA620D">
        <w:rPr>
          <w:highlight w:val="white"/>
        </w:rPr>
        <w:t>s. O</w:t>
      </w:r>
      <w:r w:rsidR="00FA620D" w:rsidRPr="00903DBA">
        <w:rPr>
          <w:highlight w:val="white"/>
        </w:rPr>
        <w:t>therwise</w:t>
      </w:r>
      <w:r w:rsidR="00FA620D">
        <w:rPr>
          <w:highlight w:val="white"/>
        </w:rPr>
        <w:t>,</w:t>
      </w:r>
      <w:r w:rsidR="00FA620D" w:rsidRPr="00903DBA">
        <w:rPr>
          <w:highlight w:val="white"/>
        </w:rPr>
        <w:t xml:space="preserve"> we would obtain the return address of the calling function.</w:t>
      </w:r>
    </w:p>
    <w:p w14:paraId="5FDD1665" w14:textId="22C7300B" w:rsidR="00C953A1" w:rsidRPr="00903DBA" w:rsidRDefault="00C953A1" w:rsidP="00C953A1">
      <w:pPr>
        <w:pStyle w:val="Code"/>
        <w:rPr>
          <w:highlight w:val="white"/>
        </w:rPr>
      </w:pPr>
      <w:r w:rsidRPr="00903DBA">
        <w:rPr>
          <w:highlight w:val="white"/>
        </w:rPr>
        <w:t xml:space="preserve">    private void</w:t>
      </w:r>
      <w:r w:rsidR="005B72B2">
        <w:rPr>
          <w:highlight w:val="white"/>
        </w:rPr>
        <w:t xml:space="preserve"> ReturnJump()</w:t>
      </w:r>
      <w:r w:rsidRPr="00903DBA">
        <w:rPr>
          <w:highlight w:val="white"/>
        </w:rPr>
        <w:t xml:space="preserve">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518334D1"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446782">
        <w:rPr>
          <w:rStyle w:val="KeyWord0"/>
          <w:highlight w:val="white"/>
        </w:rPr>
        <w:t>GetReturnValueIntegral</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D00133">
        <w:rPr>
          <w:highlight w:val="white"/>
        </w:rPr>
        <w:t>, which is then used by the calling function. The value must be used; otherwise, the middle code generator would have removed this instruction.</w:t>
      </w:r>
    </w:p>
    <w:p w14:paraId="0C3D7C76" w14:textId="320B235C" w:rsidR="000E343D" w:rsidRPr="00903DBA" w:rsidRDefault="000E343D" w:rsidP="000E343D">
      <w:pPr>
        <w:pStyle w:val="Code"/>
        <w:rPr>
          <w:highlight w:val="white"/>
        </w:rPr>
      </w:pPr>
      <w:r w:rsidRPr="00903DBA">
        <w:rPr>
          <w:highlight w:val="white"/>
        </w:rPr>
        <w:t xml:space="preserve">    public void </w:t>
      </w:r>
      <w:r w:rsidR="00446782">
        <w:rPr>
          <w:highlight w:val="white"/>
        </w:rPr>
        <w:t>GetReturnValueIntegral</w:t>
      </w:r>
      <w:r w:rsidRPr="00903DBA">
        <w:rPr>
          <w:highlight w:val="white"/>
        </w:rPr>
        <w:t>(MiddleCode middleCode) {</w:t>
      </w:r>
    </w:p>
    <w:p w14:paraId="0769DF4C" w14:textId="77777777" w:rsidR="00C33D3E" w:rsidRPr="00C33D3E" w:rsidRDefault="00C33D3E" w:rsidP="00C33D3E">
      <w:pPr>
        <w:pStyle w:val="Code"/>
        <w:rPr>
          <w:highlight w:val="white"/>
        </w:rPr>
      </w:pPr>
      <w:r w:rsidRPr="00C33D3E">
        <w:rPr>
          <w:highlight w:val="white"/>
        </w:rPr>
        <w:lastRenderedPageBreak/>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489D47E2"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D00133">
        <w:rPr>
          <w:highlight w:val="white"/>
        </w:rPr>
        <w:t xml:space="preserve">return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03A2D015"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w:t>
      </w:r>
      <w:r w:rsidR="00D00133">
        <w:rPr>
          <w:highlight w:val="white"/>
        </w:rPr>
        <w:t>T</w:t>
      </w:r>
      <w:r w:rsidR="0064474B" w:rsidRPr="00903DBA">
        <w:rPr>
          <w:highlight w:val="white"/>
        </w:rPr>
        <w: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6C30D332"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w:t>
      </w:r>
      <w:r w:rsidR="00D8168B">
        <w:rPr>
          <w:highlight w:val="white"/>
        </w:rPr>
        <w:t xml:space="preserve">to be used by the surrounding </w:t>
      </w:r>
      <w:r w:rsidR="00F41A50">
        <w:rPr>
          <w:highlight w:val="white"/>
        </w:rPr>
        <w:t>Linux environment.</w:t>
      </w:r>
      <w:r w:rsidRPr="00903DBA">
        <w:rPr>
          <w:highlight w:val="white"/>
        </w:rPr>
        <w:t xml:space="preserve"> If it is null, </w:t>
      </w:r>
      <w:r w:rsidR="00340C29">
        <w:rPr>
          <w:highlight w:val="white"/>
        </w:rPr>
        <w:t xml:space="preserve">there is no exit </w:t>
      </w:r>
      <w:proofErr w:type="gramStart"/>
      <w:r w:rsidR="00340C29">
        <w:rPr>
          <w:highlight w:val="white"/>
        </w:rPr>
        <w:t>expression</w:t>
      </w:r>
      <w:proofErr w:type="gramEnd"/>
      <w:r w:rsidR="00340C29">
        <w:rPr>
          <w:highlight w:val="white"/>
        </w:rPr>
        <w:t xml:space="preserve"> and </w:t>
      </w:r>
      <w:r w:rsidRPr="00903DBA">
        <w:rPr>
          <w:highlight w:val="white"/>
        </w:rPr>
        <w:t>we just load zero into the register.</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4439B309"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exit code</w:t>
      </w:r>
      <w:r w:rsidR="003C0B66">
        <w:rPr>
          <w:highlight w:val="white"/>
        </w:rPr>
        <w:t xml:space="preserve">, which is </w:t>
      </w:r>
      <w:r w:rsidR="003F0859" w:rsidRPr="00903DBA">
        <w:rPr>
          <w:highlight w:val="white"/>
        </w:rPr>
        <w:t>60</w:t>
      </w:r>
      <w:r w:rsidR="003C0B66">
        <w:rPr>
          <w:highlight w:val="white"/>
        </w:rPr>
        <w:t>,</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40A0ECAB" w:rsidR="00710964" w:rsidRPr="00903DBA" w:rsidRDefault="00734CAC" w:rsidP="00734CAC">
      <w:pPr>
        <w:rPr>
          <w:highlight w:val="white"/>
        </w:rPr>
      </w:pPr>
      <w:r>
        <w:rPr>
          <w:highlight w:val="white"/>
        </w:rPr>
        <w:t xml:space="preserve">The </w:t>
      </w:r>
      <w:r w:rsidR="003C0B66">
        <w:rPr>
          <w:highlight w:val="white"/>
        </w:rPr>
        <w:t xml:space="preserve">exit </w:t>
      </w:r>
      <w:r>
        <w:rPr>
          <w:highlight w:val="white"/>
        </w:rPr>
        <w:t xml:space="preserve">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546A84EA" w:rsidR="00D935A0" w:rsidRDefault="00D935A0" w:rsidP="007B4210">
      <w:pPr>
        <w:pStyle w:val="Code"/>
        <w:rPr>
          <w:highlight w:val="white"/>
        </w:rPr>
      </w:pPr>
      <w:r w:rsidRPr="00903DBA">
        <w:rPr>
          <w:highlight w:val="white"/>
        </w:rPr>
        <w:t xml:space="preserve">    }</w:t>
      </w:r>
    </w:p>
    <w:p w14:paraId="1579E97D" w14:textId="75373E72" w:rsidR="00446782" w:rsidRPr="00903DBA" w:rsidRDefault="00446782" w:rsidP="00446782">
      <w:pPr>
        <w:rPr>
          <w:highlight w:val="white"/>
        </w:rPr>
      </w:pPr>
      <w:r>
        <w:rPr>
          <w:highlight w:val="white"/>
        </w:rPr>
        <w:t>The &lt;k&gt;</w:t>
      </w:r>
      <w:proofErr w:type="spellStart"/>
      <w:r w:rsidRPr="00746B27">
        <w:rPr>
          <w:rStyle w:val="KeyWord0"/>
          <w:highlight w:val="white"/>
        </w:rPr>
        <w:t>StackTop</w:t>
      </w:r>
      <w:proofErr w:type="spellEnd"/>
      <w:r>
        <w:rPr>
          <w:highlight w:val="white"/>
        </w:rPr>
        <w:t>&lt;/k&gt; met</w:t>
      </w:r>
      <w:r w:rsidR="00746B27">
        <w:rPr>
          <w:highlight w:val="white"/>
        </w:rPr>
        <w:t>hod</w:t>
      </w:r>
      <w:r>
        <w:rPr>
          <w:highlight w:val="white"/>
        </w:rPr>
        <w:t xml:space="preserve"> </w:t>
      </w:r>
      <w:r w:rsidR="0011136A">
        <w:rPr>
          <w:highlight w:val="white"/>
        </w:rPr>
        <w:t>adds code for marking the start of the call stack of the execution.</w:t>
      </w:r>
    </w:p>
    <w:p w14:paraId="6DB39947" w14:textId="77777777" w:rsidR="00446782" w:rsidRPr="00446782" w:rsidRDefault="00446782" w:rsidP="00446782">
      <w:pPr>
        <w:pStyle w:val="Code"/>
      </w:pPr>
      <w:r w:rsidRPr="00446782">
        <w:t xml:space="preserve">    public void StackTop(MiddleCode middleCode, int middleIndex) {</w:t>
      </w:r>
    </w:p>
    <w:p w14:paraId="1E0C3241" w14:textId="77777777" w:rsidR="00446782" w:rsidRPr="00446782" w:rsidRDefault="00446782" w:rsidP="00446782">
      <w:pPr>
        <w:pStyle w:val="Code"/>
      </w:pPr>
      <w:r w:rsidRPr="00446782">
        <w:t xml:space="preserve">      Symbol symbol = (Symbol) middleCode[0];</w:t>
      </w:r>
    </w:p>
    <w:p w14:paraId="54F0AC06" w14:textId="77777777" w:rsidR="00446782" w:rsidRPr="00446782" w:rsidRDefault="00446782" w:rsidP="00446782">
      <w:pPr>
        <w:pStyle w:val="Code"/>
      </w:pPr>
      <w:r w:rsidRPr="00446782">
        <w:t xml:space="preserve">      Track track = new(symbol);</w:t>
      </w:r>
    </w:p>
    <w:p w14:paraId="300435CD" w14:textId="77777777" w:rsidR="00446782" w:rsidRPr="00446782" w:rsidRDefault="00446782" w:rsidP="00446782">
      <w:pPr>
        <w:pStyle w:val="Code"/>
      </w:pPr>
      <w:r w:rsidRPr="00446782">
        <w:t xml:space="preserve">      m_trackMap.Add(symbol, track);</w:t>
      </w:r>
    </w:p>
    <w:p w14:paraId="2C90C839" w14:textId="77777777" w:rsidR="00446782" w:rsidRPr="00446782" w:rsidRDefault="00446782" w:rsidP="00446782">
      <w:pPr>
        <w:pStyle w:val="Code"/>
      </w:pPr>
      <w:r w:rsidRPr="00446782">
        <w:t xml:space="preserve">      AddAssemblyCode(AssemblyOperator.mov, track, Linker.StackStart);</w:t>
      </w:r>
    </w:p>
    <w:p w14:paraId="495E08E0" w14:textId="77777777" w:rsidR="00446782" w:rsidRPr="00446782" w:rsidRDefault="00446782" w:rsidP="00446782">
      <w:pPr>
        <w:pStyle w:val="Code"/>
      </w:pPr>
      <w:r w:rsidRPr="00446782">
        <w:t xml:space="preserve">    }</w:t>
      </w:r>
    </w:p>
    <w:p w14:paraId="37874EDE" w14:textId="77777777" w:rsidR="00446782" w:rsidRPr="00446782" w:rsidRDefault="00446782" w:rsidP="00446782">
      <w:pPr>
        <w:pStyle w:val="Code"/>
      </w:pPr>
    </w:p>
    <w:p w14:paraId="3B86AD53" w14:textId="68F4DBDD"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w:t>
      </w:r>
      <w:r w:rsidR="003C0B66">
        <w:rPr>
          <w:highlight w:val="white"/>
        </w:rPr>
        <w:t>of the target</w:t>
      </w:r>
      <w:r w:rsidR="005046A3" w:rsidRPr="00903DBA">
        <w:rPr>
          <w:highlight w:val="white"/>
        </w:rPr>
        <w:t xml:space="preserve"> middle code instructio</w:t>
      </w:r>
      <w:r w:rsidR="003C0B66">
        <w:rPr>
          <w:highlight w:val="white"/>
        </w:rPr>
        <w:t>n</w:t>
      </w:r>
      <w:r w:rsidR="005046A3" w:rsidRPr="00903DBA">
        <w:rPr>
          <w:highlight w:val="white"/>
        </w:rPr>
        <w:t>.</w:t>
      </w:r>
      <w:r w:rsidR="003C0B66">
        <w:rPr>
          <w:highlight w:val="white"/>
        </w:rPr>
        <w:t xml:space="preserve"> It will later be changed to a proper assembly code target address.</w:t>
      </w:r>
    </w:p>
    <w:p w14:paraId="28729063" w14:textId="716020B5" w:rsidR="007E0C80" w:rsidRPr="00903DBA" w:rsidRDefault="007E0C80" w:rsidP="007E0C80">
      <w:pPr>
        <w:pStyle w:val="Code"/>
        <w:rPr>
          <w:highlight w:val="white"/>
        </w:rPr>
      </w:pPr>
      <w:r w:rsidRPr="00903DBA">
        <w:rPr>
          <w:highlight w:val="white"/>
        </w:rPr>
        <w:lastRenderedPageBreak/>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6"/>
    </w:p>
    <w:p w14:paraId="46B15409" w14:textId="77777777" w:rsidR="0017436E" w:rsidRDefault="0017436E" w:rsidP="0088021F">
      <w:pPr>
        <w:rPr>
          <w:highlight w:val="white"/>
        </w:rPr>
      </w:pPr>
    </w:p>
    <w:p w14:paraId="02D80154" w14:textId="2FC2E3FF" w:rsidR="00752B1A" w:rsidRDefault="00752B1A" w:rsidP="00752B1A">
      <w:pPr>
        <w:rPr>
          <w:highlight w:val="white"/>
        </w:rPr>
      </w:pPr>
      <w:r>
        <w:rPr>
          <w:highlight w:val="white"/>
        </w:rPr>
        <w:t>The &lt;k&gt;</w:t>
      </w:r>
      <w:proofErr w:type="spellStart"/>
      <w:r w:rsidR="002B1F27">
        <w:rPr>
          <w:rStyle w:val="KeyWord0"/>
          <w:highlight w:val="white"/>
        </w:rPr>
        <w:t>m_interruptSet</w:t>
      </w:r>
      <w:proofErr w:type="spellEnd"/>
      <w:r>
        <w:rPr>
          <w:highlight w:val="white"/>
        </w:rPr>
        <w:t>&lt;/k&gt; set</w:t>
      </w:r>
      <w:r w:rsidR="00FC6F32">
        <w:rPr>
          <w:highlight w:val="white"/>
        </w:rPr>
        <w:t xml:space="preserve"> keeps track of the registers load</w:t>
      </w:r>
      <w:r w:rsidR="00AC2FAD">
        <w:rPr>
          <w:highlight w:val="white"/>
        </w:rPr>
        <w:t>ed</w:t>
      </w:r>
      <w:r w:rsidR="00FC6F32">
        <w:rPr>
          <w:highlight w:val="white"/>
        </w:rPr>
        <w:t xml:space="preserve"> by the &lt;k&gt;</w:t>
      </w:r>
      <w:proofErr w:type="spellStart"/>
      <w:r w:rsidR="0006436E">
        <w:rPr>
          <w:rStyle w:val="KeyWord0"/>
          <w:highlight w:val="white"/>
        </w:rPr>
        <w:t>AssignRegister</w:t>
      </w:r>
      <w:proofErr w:type="spellEnd"/>
      <w:r w:rsidR="00FC6F32">
        <w:rPr>
          <w:highlight w:val="white"/>
        </w:rPr>
        <w:t xml:space="preserve">&lt;/k&gt; method </w:t>
      </w:r>
      <w:proofErr w:type="gramStart"/>
      <w:r w:rsidR="00FC6F32">
        <w:rPr>
          <w:highlight w:val="white"/>
        </w:rPr>
        <w:t>below</w:t>
      </w:r>
      <w:r w:rsidR="00AC2FAD">
        <w:rPr>
          <w:highlight w:val="white"/>
        </w:rPr>
        <w:t>, and</w:t>
      </w:r>
      <w:proofErr w:type="gramEnd"/>
      <w:r w:rsidR="00AC2FAD">
        <w:rPr>
          <w:highlight w:val="white"/>
        </w:rPr>
        <w:t xml:space="preserve"> is used by </w:t>
      </w:r>
      <w:r w:rsidR="00AC2FAD">
        <w:rPr>
          <w:rStyle w:val="KeyWord0"/>
          <w:highlight w:val="white"/>
        </w:rPr>
        <w:t>&lt;k&gt;</w:t>
      </w:r>
      <w:r w:rsidR="00AC2FAD" w:rsidRPr="00903DBA">
        <w:rPr>
          <w:rStyle w:val="KeyWord0"/>
          <w:highlight w:val="white"/>
        </w:rPr>
        <w:t>Interrupt</w:t>
      </w:r>
      <w:r w:rsidR="00AC2FAD">
        <w:rPr>
          <w:rStyle w:val="KeyWord0"/>
          <w:highlight w:val="white"/>
        </w:rPr>
        <w:t>&lt;/k&gt;</w:t>
      </w:r>
      <w:r w:rsidR="00AC2FAD">
        <w:rPr>
          <w:highlight w:val="white"/>
        </w:rPr>
        <w:t xml:space="preserve"> and </w:t>
      </w:r>
      <w:r w:rsidR="00AC2FAD">
        <w:rPr>
          <w:rStyle w:val="KeyWord0"/>
          <w:highlight w:val="white"/>
        </w:rPr>
        <w:t>&lt;k&gt;SystemCal</w:t>
      </w:r>
      <w:r w:rsidR="002B1F27">
        <w:rPr>
          <w:rStyle w:val="KeyWord0"/>
          <w:highlight w:val="white"/>
        </w:rPr>
        <w:t>l</w:t>
      </w:r>
      <w:r w:rsidR="00AC2FAD">
        <w:rPr>
          <w:rStyle w:val="KeyWord0"/>
          <w:highlight w:val="white"/>
        </w:rPr>
        <w:t>&lt;/k&gt;</w:t>
      </w:r>
      <w:r w:rsidR="00225E7A">
        <w:rPr>
          <w:highlight w:val="white"/>
        </w:rPr>
        <w:t xml:space="preserve"> below.</w:t>
      </w:r>
    </w:p>
    <w:p w14:paraId="1BF1A6B4" w14:textId="507723BA" w:rsidR="0017436E" w:rsidRPr="00903DBA" w:rsidRDefault="0017436E" w:rsidP="0017436E">
      <w:pPr>
        <w:pStyle w:val="Code"/>
        <w:rPr>
          <w:highlight w:val="white"/>
        </w:rPr>
      </w:pPr>
      <w:r w:rsidRPr="00903DBA">
        <w:rPr>
          <w:highlight w:val="white"/>
        </w:rPr>
        <w:t xml:space="preserve">    private </w:t>
      </w:r>
      <w:r>
        <w:rPr>
          <w:highlight w:val="white"/>
        </w:rPr>
        <w:t>HashSet</w:t>
      </w:r>
      <w:r w:rsidRPr="00903DBA">
        <w:rPr>
          <w:highlight w:val="white"/>
        </w:rPr>
        <w:t xml:space="preserve">&lt;Track&gt; </w:t>
      </w:r>
      <w:r w:rsidR="002B1F27">
        <w:rPr>
          <w:highlight w:val="white"/>
        </w:rPr>
        <w:t>m_interruptSet</w:t>
      </w:r>
      <w:r w:rsidRPr="00903DBA">
        <w:rPr>
          <w:highlight w:val="white"/>
        </w:rPr>
        <w:t xml:space="preserve"> </w:t>
      </w:r>
      <w:r>
        <w:rPr>
          <w:highlight w:val="white"/>
        </w:rPr>
        <w:t>= new(</w:t>
      </w:r>
      <w:r w:rsidRPr="00903DBA">
        <w:rPr>
          <w:highlight w:val="white"/>
        </w:rPr>
        <w:t>);</w:t>
      </w:r>
    </w:p>
    <w:p w14:paraId="62E4738F" w14:textId="462F8C65"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06436E">
        <w:rPr>
          <w:rStyle w:val="KeyWord0"/>
          <w:highlight w:val="white"/>
        </w:rPr>
        <w:t>AssignRegister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06436E">
        <w:rPr>
          <w:rStyle w:val="KeyWord0"/>
          <w:highlight w:val="white"/>
        </w:rPr>
        <w:t>Carry</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54404805" w14:textId="1DB86DB9" w:rsidR="002F1704" w:rsidRPr="00903DBA" w:rsidRDefault="002F1704" w:rsidP="002F1704">
      <w:pPr>
        <w:pStyle w:val="Code"/>
        <w:rPr>
          <w:highlight w:val="white"/>
        </w:rPr>
      </w:pPr>
      <w:r w:rsidRPr="00903DBA">
        <w:rPr>
          <w:highlight w:val="white"/>
        </w:rPr>
        <w:t xml:space="preserve">    public void </w:t>
      </w:r>
      <w:r w:rsidR="0006436E">
        <w:rPr>
          <w:highlight w:val="white"/>
        </w:rPr>
        <w:t>AssignRegister</w:t>
      </w:r>
      <w:r w:rsidRPr="00903DBA">
        <w:rPr>
          <w:highlight w:val="white"/>
        </w:rPr>
        <w:t>(MiddleCode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5A28EB0" w:rsidR="002F1704" w:rsidRDefault="002F1704" w:rsidP="002F1704">
      <w:pPr>
        <w:pStyle w:val="Code"/>
        <w:rPr>
          <w:highlight w:val="white"/>
        </w:rPr>
      </w:pPr>
      <w:r w:rsidRPr="00903DBA">
        <w:rPr>
          <w:highlight w:val="white"/>
        </w:rPr>
        <w:t xml:space="preserve">      Track track = LoadValueToRegister(symbol, register);</w:t>
      </w:r>
    </w:p>
    <w:p w14:paraId="7848E92D" w14:textId="7BCB0A20" w:rsidR="002B1F27" w:rsidRPr="00903DBA" w:rsidRDefault="002B1F27" w:rsidP="002B1F27">
      <w:pPr>
        <w:rPr>
          <w:highlight w:val="white"/>
        </w:rPr>
      </w:pPr>
      <w:r>
        <w:rPr>
          <w:highlight w:val="white"/>
        </w:rPr>
        <w:t>We need to the track to the interrupt set for it not to be overwritten by the register allocator.</w:t>
      </w:r>
    </w:p>
    <w:p w14:paraId="21A36AD1" w14:textId="4371A14F" w:rsidR="002F1704" w:rsidRPr="00903DBA" w:rsidRDefault="002F1704" w:rsidP="002F1704">
      <w:pPr>
        <w:pStyle w:val="Code"/>
        <w:rPr>
          <w:highlight w:val="white"/>
        </w:rPr>
      </w:pPr>
      <w:r w:rsidRPr="00903DBA">
        <w:rPr>
          <w:highlight w:val="white"/>
        </w:rPr>
        <w:t xml:space="preserve">      </w:t>
      </w:r>
      <w:r w:rsidR="002B1F27">
        <w:rPr>
          <w:highlight w:val="white"/>
        </w:rPr>
        <w:t>m_interruptSet</w:t>
      </w:r>
      <w:r w:rsidRPr="00903DBA">
        <w:rPr>
          <w:highlight w:val="white"/>
        </w:rPr>
        <w: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45CF064B"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06436E">
        <w:rPr>
          <w:rStyle w:val="KeyWord0"/>
          <w:highlight w:val="white"/>
        </w:rPr>
        <w:t>Carry</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27484DC3" w:rsidR="002F1704" w:rsidRPr="00903DBA" w:rsidRDefault="002F1704" w:rsidP="002F1704">
      <w:pPr>
        <w:pStyle w:val="Code"/>
        <w:rPr>
          <w:highlight w:val="white"/>
        </w:rPr>
      </w:pPr>
      <w:r w:rsidRPr="00903DBA">
        <w:rPr>
          <w:highlight w:val="white"/>
        </w:rPr>
        <w:t xml:space="preserve">    public void </w:t>
      </w:r>
      <w:r w:rsidR="0006436E">
        <w:rPr>
          <w:highlight w:val="white"/>
        </w:rPr>
        <w:t>Carry</w:t>
      </w:r>
      <w:r w:rsidRPr="00903DBA">
        <w:rPr>
          <w:highlight w:val="white"/>
        </w:rPr>
        <w:t>(MiddleCode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2ACA14EC" w:rsidR="002F1704" w:rsidRPr="00903DBA" w:rsidRDefault="002F1704" w:rsidP="002F1704">
      <w:pPr>
        <w:pStyle w:val="Code"/>
        <w:rPr>
          <w:highlight w:val="white"/>
        </w:rPr>
      </w:pPr>
      <w:r w:rsidRPr="00903DBA">
        <w:rPr>
          <w:highlight w:val="white"/>
        </w:rPr>
        <w:t xml:space="preserve">    public void </w:t>
      </w:r>
      <w:r w:rsidR="0006436E">
        <w:rPr>
          <w:highlight w:val="white"/>
        </w:rPr>
        <w:t>JumpRegister</w:t>
      </w:r>
      <w:r w:rsidRPr="00903DBA">
        <w:rPr>
          <w:highlight w:val="white"/>
        </w:rPr>
        <w:t>(MiddleCode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0D60FF3"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5D55E0">
        <w:rPr>
          <w:highlight w:val="white"/>
        </w:rPr>
        <w:t>After</w:t>
      </w:r>
      <w:r w:rsidR="008673BA" w:rsidRPr="00903DBA">
        <w:rPr>
          <w:highlight w:val="white"/>
        </w:rPr>
        <w:t xml:space="preserve"> the call, we clear the </w:t>
      </w:r>
      <w:r w:rsidR="00E423FE">
        <w:rPr>
          <w:highlight w:val="white"/>
        </w:rPr>
        <w:t xml:space="preserve">track map because the interrupt will change some of the register values. </w:t>
      </w:r>
      <w:r w:rsidR="005D55E0">
        <w:rPr>
          <w:highlight w:val="white"/>
        </w:rPr>
        <w:t xml:space="preserve">Before the call we </w:t>
      </w:r>
      <w:r w:rsidR="00E423FE">
        <w:rPr>
          <w:highlight w:val="white"/>
        </w:rPr>
        <w:t xml:space="preserve">iterate through the </w:t>
      </w:r>
      <w:r w:rsidR="00DB43B3">
        <w:rPr>
          <w:highlight w:val="white"/>
        </w:rPr>
        <w:t>interrupt</w:t>
      </w:r>
      <w:r w:rsidR="005D55E0">
        <w:rPr>
          <w:highlight w:val="white"/>
        </w:rPr>
        <w:t xml:space="preserve"> </w:t>
      </w:r>
      <w:r w:rsidR="00E423FE">
        <w:rPr>
          <w:highlight w:val="white"/>
        </w:rPr>
        <w:t>map and add an empty instruction for each track</w:t>
      </w:r>
      <w:r w:rsidR="002B1F27">
        <w:rPr>
          <w:highlight w:val="white"/>
        </w:rPr>
        <w:t xml:space="preserve">. Otherwise, the </w:t>
      </w:r>
      <w:r w:rsidR="002B1F27">
        <w:rPr>
          <w:highlight w:val="white"/>
        </w:rPr>
        <w:lastRenderedPageBreak/>
        <w:t xml:space="preserve">register allocator would not know that the registers of the tracks shall be valid up until the interrupt and possible allocate other values to the registers. </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13AA002E" w:rsidR="00F43544" w:rsidRPr="00903DBA" w:rsidRDefault="00F43544" w:rsidP="00F43544">
      <w:pPr>
        <w:pStyle w:val="Code"/>
        <w:rPr>
          <w:highlight w:val="white"/>
        </w:rPr>
      </w:pPr>
      <w:r w:rsidRPr="00903DBA">
        <w:rPr>
          <w:highlight w:val="white"/>
        </w:rPr>
        <w:t xml:space="preserve">      foreach (Track track in </w:t>
      </w:r>
      <w:r w:rsidR="002B1F27">
        <w:rPr>
          <w:highlight w:val="white"/>
        </w:rPr>
        <w:t>m_interruptSet</w:t>
      </w:r>
      <w:r w:rsidRPr="00903DBA">
        <w:rPr>
          <w:highlight w:val="white"/>
        </w:rPr>
        <w:t xml:space="preserve">)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311049BF" w14:textId="4CE2F39C" w:rsidR="001D630D" w:rsidRPr="00903DBA" w:rsidRDefault="001D630D" w:rsidP="001D630D">
      <w:pPr>
        <w:pStyle w:val="Code"/>
        <w:rPr>
          <w:highlight w:val="white"/>
        </w:rPr>
      </w:pPr>
      <w:r w:rsidRPr="00903DBA">
        <w:rPr>
          <w:highlight w:val="white"/>
        </w:rPr>
        <w:t xml:space="preserve">      </w:t>
      </w:r>
      <w:r w:rsidR="002B1F27">
        <w:rPr>
          <w:highlight w:val="white"/>
        </w:rPr>
        <w:t>m_interruptSet</w:t>
      </w:r>
      <w:r w:rsidRPr="00903DBA">
        <w:rPr>
          <w:highlight w:val="white"/>
        </w:rPr>
        <w:t>.Clear();</w:t>
      </w:r>
    </w:p>
    <w:p w14:paraId="58E9ECD7" w14:textId="77777777" w:rsidR="001D630D" w:rsidRPr="00903DBA" w:rsidRDefault="001D630D" w:rsidP="001D630D">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514A4450" w14:textId="4AD6E4DE" w:rsidR="008E287D"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 </w:t>
      </w:r>
      <w:r w:rsidR="00160EE2">
        <w:rPr>
          <w:highlight w:val="white"/>
        </w:rPr>
        <w:t>system call</w:t>
      </w:r>
      <w:r w:rsidR="00C64317">
        <w:rPr>
          <w:highlight w:val="white"/>
        </w:rPr>
        <w:t xml:space="preserve"> </w:t>
      </w:r>
      <w:r w:rsidR="00CB2541">
        <w:rPr>
          <w:highlight w:val="white"/>
        </w:rPr>
        <w:t>in the Linux environment</w:t>
      </w:r>
      <w:r w:rsidRPr="00903DBA">
        <w:rPr>
          <w:highlight w:val="white"/>
        </w:rPr>
        <w:t xml:space="preserve">. </w:t>
      </w:r>
      <w:r w:rsidR="00A954D1" w:rsidRPr="00903DBA">
        <w:rPr>
          <w:highlight w:val="white"/>
        </w:rPr>
        <w:t>Like</w:t>
      </w:r>
      <w:r w:rsidRPr="00903DBA">
        <w:rPr>
          <w:highlight w:val="white"/>
        </w:rPr>
        <w:t xml:space="preserve"> the interrupt case</w:t>
      </w:r>
      <w:r w:rsidR="00C64317">
        <w:rPr>
          <w:highlight w:val="white"/>
        </w:rPr>
        <w:t xml:space="preserve"> above</w:t>
      </w:r>
      <w:r w:rsidRPr="00903DBA">
        <w:rPr>
          <w:highlight w:val="white"/>
        </w:rPr>
        <w:t xml:space="preserve">, we clear the </w:t>
      </w:r>
      <w:r w:rsidR="008E287D">
        <w:rPr>
          <w:highlight w:val="white"/>
        </w:rPr>
        <w:t xml:space="preserve">track map after the </w:t>
      </w:r>
      <w:r w:rsidRPr="00903DBA">
        <w:rPr>
          <w:highlight w:val="white"/>
        </w:rPr>
        <w:t>call</w:t>
      </w:r>
      <w:r w:rsidR="008E287D">
        <w:rPr>
          <w:highlight w:val="white"/>
        </w:rPr>
        <w:t xml:space="preserve"> and iterate through the interrupt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0F18E04D" w:rsidR="00F43544" w:rsidRPr="00903DBA" w:rsidRDefault="00F43544" w:rsidP="00F43544">
      <w:pPr>
        <w:pStyle w:val="Code"/>
        <w:rPr>
          <w:highlight w:val="white"/>
        </w:rPr>
      </w:pPr>
      <w:r w:rsidRPr="00903DBA">
        <w:rPr>
          <w:highlight w:val="white"/>
        </w:rPr>
        <w:t xml:space="preserve">      foreach (Track track in </w:t>
      </w:r>
      <w:r w:rsidR="002B1F27">
        <w:rPr>
          <w:highlight w:val="white"/>
        </w:rPr>
        <w:t>m_interruptSet</w:t>
      </w:r>
      <w:r w:rsidRPr="00903DBA">
        <w:rPr>
          <w:highlight w:val="white"/>
        </w:rPr>
        <w:t xml:space="preserve">)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1BB135AE" w14:textId="65A84204" w:rsidR="001D630D" w:rsidRPr="00903DBA" w:rsidRDefault="001D630D" w:rsidP="001D630D">
      <w:pPr>
        <w:pStyle w:val="Code"/>
        <w:rPr>
          <w:highlight w:val="white"/>
        </w:rPr>
      </w:pPr>
      <w:r w:rsidRPr="00903DBA">
        <w:rPr>
          <w:highlight w:val="white"/>
        </w:rPr>
        <w:t xml:space="preserve">      </w:t>
      </w:r>
      <w:r w:rsidR="002B1F27">
        <w:rPr>
          <w:highlight w:val="white"/>
        </w:rPr>
        <w:t>m_interruptSet</w:t>
      </w:r>
      <w:r w:rsidRPr="00903DBA">
        <w:rPr>
          <w:highlight w:val="white"/>
        </w:rPr>
        <w:t>.Clear();</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6B83C754"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1D805EC7" w:rsidR="00BB28B4" w:rsidRPr="00903DBA" w:rsidRDefault="00BB28B4" w:rsidP="00BB28B4">
      <w:pPr>
        <w:pStyle w:val="Code"/>
        <w:rPr>
          <w:highlight w:val="white"/>
        </w:rPr>
      </w:pPr>
      <w:r w:rsidRPr="00903DBA">
        <w:rPr>
          <w:highlight w:val="white"/>
        </w:rPr>
        <w:t xml:space="preserve">    </w:t>
      </w:r>
      <w:r w:rsidR="009F074F">
        <w:rPr>
          <w:highlight w:val="white"/>
        </w:rPr>
        <w:t>public</w:t>
      </w:r>
      <w:r w:rsidRPr="00903DBA">
        <w:rPr>
          <w:highlight w:val="white"/>
        </w:rPr>
        <w:t xml:space="preserve"> void Initializer(MiddleCode middleCode</w:t>
      </w:r>
      <w:r w:rsidR="002E36C6">
        <w:rPr>
          <w:highlight w:val="white"/>
        </w:rPr>
        <w:t>, int middleIndex = 0</w:t>
      </w:r>
      <w:r w:rsidRPr="00903DBA">
        <w:rPr>
          <w:highlight w:val="white"/>
        </w:rPr>
        <w:t>)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05666D83" w:rsidR="00285CAD" w:rsidRPr="00903DBA" w:rsidRDefault="00285CAD" w:rsidP="00285CAD">
      <w:pPr>
        <w:pStyle w:val="Code"/>
        <w:rPr>
          <w:highlight w:val="white"/>
        </w:rPr>
      </w:pPr>
      <w:r w:rsidRPr="00903DBA">
        <w:rPr>
          <w:highlight w:val="white"/>
        </w:rPr>
        <w:t xml:space="preserve">    </w:t>
      </w:r>
      <w:r w:rsidR="009F074F">
        <w:rPr>
          <w:highlight w:val="white"/>
        </w:rPr>
        <w:t>public</w:t>
      </w:r>
      <w:r w:rsidRPr="00903DBA">
        <w:rPr>
          <w:highlight w:val="white"/>
        </w:rPr>
        <w:t xml:space="preserv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8"/>
    </w:p>
    <w:p w14:paraId="489A73CF" w14:textId="645478B5"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9D3238">
        <w:rPr>
          <w:rStyle w:val="KeyWord0"/>
          <w:highlight w:val="white"/>
        </w:rPr>
        <w:t>AssignIntegral</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r w:rsidR="00421336">
        <w:rPr>
          <w:highlight w:val="white"/>
        </w:rPr>
        <w:t xml:space="preserve"> by calling </w:t>
      </w:r>
      <w:r w:rsidR="00421336">
        <w:rPr>
          <w:rStyle w:val="KeyWord0"/>
          <w:highlight w:val="white"/>
        </w:rPr>
        <w:t>&lt;k&gt;</w:t>
      </w:r>
      <w:r w:rsidR="009D3238">
        <w:rPr>
          <w:rStyle w:val="KeyWord0"/>
          <w:highlight w:val="white"/>
        </w:rPr>
        <w:t>AssignIntegral</w:t>
      </w:r>
      <w:r w:rsidR="00421336">
        <w:rPr>
          <w:rStyle w:val="KeyWord0"/>
          <w:highlight w:val="white"/>
        </w:rPr>
        <w:t>&lt;/k&gt;</w:t>
      </w:r>
      <w:r w:rsidR="00421336">
        <w:rPr>
          <w:highlight w:val="white"/>
        </w:rPr>
        <w:t xml:space="preserve"> as </w:t>
      </w:r>
      <w:r w:rsidR="00421336">
        <w:rPr>
          <w:rStyle w:val="KeyWord0"/>
          <w:highlight w:val="white"/>
        </w:rPr>
        <w:t>&lt;k&gt;</w:t>
      </w:r>
      <w:r w:rsidR="00446782">
        <w:rPr>
          <w:rStyle w:val="KeyWord0"/>
          <w:highlight w:val="white"/>
        </w:rPr>
        <w:t>ParameterIntegral</w:t>
      </w:r>
      <w:r w:rsidR="00421336">
        <w:rPr>
          <w:rStyle w:val="KeyWord0"/>
          <w:highlight w:val="white"/>
        </w:rPr>
        <w:t>&lt;/k&gt;</w:t>
      </w:r>
      <w:r w:rsidR="00421336" w:rsidRPr="00903DBA">
        <w:rPr>
          <w:highlight w:val="white"/>
        </w:rPr>
        <w:t xml:space="preserve"> </w:t>
      </w:r>
      <w:r w:rsidR="00421336">
        <w:rPr>
          <w:highlight w:val="white"/>
        </w:rPr>
        <w:t>below.</w:t>
      </w:r>
    </w:p>
    <w:p w14:paraId="6859A9EF" w14:textId="2148E7A6" w:rsidR="002F73EF" w:rsidRPr="00903DBA" w:rsidRDefault="002F73EF" w:rsidP="002F73EF">
      <w:pPr>
        <w:pStyle w:val="Code"/>
        <w:rPr>
          <w:highlight w:val="white"/>
        </w:rPr>
      </w:pPr>
      <w:r w:rsidRPr="00903DBA">
        <w:rPr>
          <w:highlight w:val="white"/>
        </w:rPr>
        <w:t xml:space="preserve">    public void </w:t>
      </w:r>
      <w:r w:rsidR="009D3238">
        <w:rPr>
          <w:highlight w:val="white"/>
        </w:rPr>
        <w:t>AssignIntegral</w:t>
      </w:r>
      <w:r w:rsidRPr="00903DBA">
        <w:rPr>
          <w:highlight w:val="white"/>
        </w:rPr>
        <w:t>(MiddleCode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59155435" w:rsidR="002F73EF" w:rsidRPr="00903DBA" w:rsidRDefault="002F73EF" w:rsidP="002F73EF">
      <w:pPr>
        <w:pStyle w:val="Code"/>
        <w:rPr>
          <w:highlight w:val="white"/>
        </w:rPr>
      </w:pPr>
      <w:r w:rsidRPr="00903DBA">
        <w:rPr>
          <w:highlight w:val="white"/>
        </w:rPr>
        <w:t xml:space="preserve">      </w:t>
      </w:r>
      <w:r w:rsidR="009D3238">
        <w:rPr>
          <w:highlight w:val="white"/>
        </w:rPr>
        <w:t>AssignIntegral</w:t>
      </w:r>
      <w:r w:rsidRPr="00903DBA">
        <w:rPr>
          <w:highlight w:val="white"/>
        </w:rPr>
        <w:t>(resultSymbol,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146C302B" w:rsidR="002F73EF" w:rsidRPr="00903DBA" w:rsidRDefault="00D4318D" w:rsidP="002F73EF">
      <w:pPr>
        <w:rPr>
          <w:highlight w:val="white"/>
        </w:rPr>
      </w:pPr>
      <w:r>
        <w:rPr>
          <w:rStyle w:val="KeyWord0"/>
          <w:highlight w:val="white"/>
        </w:rPr>
        <w:t>&lt;k&gt;</w:t>
      </w:r>
      <w:r w:rsidR="00446782">
        <w:rPr>
          <w:rStyle w:val="KeyWord0"/>
          <w:highlight w:val="white"/>
        </w:rPr>
        <w:t>ParameterIntegral</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009D3238">
        <w:rPr>
          <w:rStyle w:val="KeyWord0"/>
          <w:highlight w:val="white"/>
        </w:rPr>
        <w:t>AssignIntegral</w:t>
      </w:r>
      <w:r>
        <w:rPr>
          <w:rStyle w:val="KeyWord0"/>
          <w:highlight w:val="white"/>
        </w:rPr>
        <w:t>&lt;/k&gt;</w:t>
      </w:r>
      <w:r w:rsidR="002F73EF" w:rsidRPr="00903DBA">
        <w:rPr>
          <w:highlight w:val="white"/>
        </w:rPr>
        <w:t>.</w:t>
      </w:r>
    </w:p>
    <w:p w14:paraId="6EE56767" w14:textId="008E75A3" w:rsidR="002F73EF" w:rsidRPr="00903DBA" w:rsidRDefault="002F73EF" w:rsidP="002F73EF">
      <w:pPr>
        <w:pStyle w:val="Code"/>
        <w:rPr>
          <w:highlight w:val="white"/>
        </w:rPr>
      </w:pPr>
      <w:r w:rsidRPr="00903DBA">
        <w:rPr>
          <w:highlight w:val="white"/>
        </w:rPr>
        <w:t xml:space="preserve">    public void </w:t>
      </w:r>
      <w:r w:rsidR="00446782">
        <w:rPr>
          <w:highlight w:val="white"/>
        </w:rPr>
        <w:t>ParameterIntegral</w:t>
      </w:r>
      <w:r w:rsidRPr="00903DBA">
        <w:rPr>
          <w:highlight w:val="white"/>
        </w:rPr>
        <w:t>(MiddleCode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546F5CF7" w:rsidR="002F73EF" w:rsidRPr="00903DBA" w:rsidRDefault="002F73EF" w:rsidP="002F73EF">
      <w:pPr>
        <w:pStyle w:val="Code"/>
        <w:rPr>
          <w:highlight w:val="white"/>
        </w:rPr>
      </w:pPr>
      <w:r w:rsidRPr="00903DBA">
        <w:rPr>
          <w:highlight w:val="white"/>
        </w:rPr>
        <w:t xml:space="preserve">      </w:t>
      </w:r>
      <w:r w:rsidR="009D3238">
        <w:rPr>
          <w:highlight w:val="white"/>
        </w:rPr>
        <w:t>AssignIntegral</w:t>
      </w:r>
      <w:r w:rsidRPr="00903DBA">
        <w:rPr>
          <w:highlight w:val="white"/>
        </w:rPr>
        <w:t>(toSymbol,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62D54701"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9D3238">
        <w:rPr>
          <w:rStyle w:val="KeyWord0"/>
          <w:highlight w:val="white"/>
        </w:rPr>
        <w:t>AssignIntegral</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9D3238">
        <w:rPr>
          <w:rStyle w:val="KeyWord0"/>
          <w:highlight w:val="white"/>
        </w:rPr>
        <w:t>AssignIntegral</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446782">
        <w:rPr>
          <w:rStyle w:val="KeyWord0"/>
          <w:highlight w:val="white"/>
        </w:rPr>
        <w:t>ParameterIntegral</w:t>
      </w:r>
      <w:r w:rsidR="00D4318D">
        <w:rPr>
          <w:rStyle w:val="KeyWord0"/>
          <w:highlight w:val="white"/>
        </w:rPr>
        <w:t>&lt;/k&gt;</w:t>
      </w:r>
      <w:r w:rsidR="00994643">
        <w:rPr>
          <w:highlight w:val="white"/>
        </w:rPr>
        <w:t xml:space="preserve"> above.</w:t>
      </w:r>
    </w:p>
    <w:p w14:paraId="090ADDBC" w14:textId="6D1976BD" w:rsidR="002F73EF" w:rsidRPr="00903DBA" w:rsidRDefault="002F73EF" w:rsidP="002F73EF">
      <w:pPr>
        <w:pStyle w:val="Code"/>
        <w:rPr>
          <w:highlight w:val="white"/>
        </w:rPr>
      </w:pPr>
      <w:r w:rsidRPr="00903DBA">
        <w:rPr>
          <w:highlight w:val="white"/>
        </w:rPr>
        <w:t xml:space="preserve">    public void </w:t>
      </w:r>
      <w:r w:rsidR="009D3238">
        <w:rPr>
          <w:highlight w:val="white"/>
        </w:rPr>
        <w:t>AssignIntegral</w:t>
      </w:r>
      <w:r w:rsidRPr="00903DBA">
        <w:rPr>
          <w:highlight w:val="white"/>
        </w:rPr>
        <w:t>(Symbol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29DE3CD6"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 xml:space="preserve">no </w:t>
      </w:r>
      <w:r w:rsidR="00994643">
        <w:rPr>
          <w:highlight w:val="white"/>
        </w:rPr>
        <w:t>assembly code</w:t>
      </w:r>
      <w:r w:rsidR="00A470D8">
        <w:rPr>
          <w:highlight w:val="white"/>
        </w:rPr>
        <w:t xml:space="preserve"> added, we just replace the assign</w:t>
      </w:r>
      <w:r w:rsidR="00994643">
        <w:rPr>
          <w:highlight w:val="white"/>
        </w:rPr>
        <w:t>ed</w:t>
      </w:r>
      <w:r w:rsidR="00A470D8">
        <w:rPr>
          <w:highlight w:val="white"/>
        </w:rPr>
        <w:t xml:space="preserve">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lastRenderedPageBreak/>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5C4620D4"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r w:rsidR="00994643">
        <w:rPr>
          <w:highlight w:val="white"/>
        </w:rPr>
        <w:t>, which gives a maximal value 65,536.</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lastRenderedPageBreak/>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29"/>
    </w:p>
    <w:p w14:paraId="49A1B40C" w14:textId="58CBF3E3" w:rsidR="00E93F4C" w:rsidRDefault="00184AA8" w:rsidP="00184AA8">
      <w:pPr>
        <w:rPr>
          <w:highlight w:val="white"/>
        </w:rPr>
      </w:pPr>
      <w:r w:rsidRPr="00903DBA">
        <w:rPr>
          <w:highlight w:val="white"/>
        </w:rPr>
        <w:t xml:space="preserve">The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 xml:space="preserve">unary addition generates no </w:t>
      </w:r>
      <w:proofErr w:type="gramStart"/>
      <w:r w:rsidRPr="00903DBA">
        <w:rPr>
          <w:highlight w:val="white"/>
        </w:rPr>
        <w:t>code</w:t>
      </w:r>
      <w:r w:rsidR="00722E4C">
        <w:rPr>
          <w:highlight w:val="white"/>
        </w:rPr>
        <w:t xml:space="preserve">, </w:t>
      </w:r>
      <w:r w:rsidR="00E93F4C">
        <w:rPr>
          <w:highlight w:val="white"/>
        </w:rPr>
        <w:t>since</w:t>
      </w:r>
      <w:proofErr w:type="gramEnd"/>
      <w:r w:rsidR="00E93F4C">
        <w:rPr>
          <w:highlight w:val="white"/>
        </w:rPr>
        <w:t xml:space="preserve"> </w:t>
      </w:r>
      <w:r w:rsidR="00722E4C">
        <w:rPr>
          <w:highlight w:val="white"/>
        </w:rPr>
        <w:t xml:space="preserve">it </w:t>
      </w:r>
      <w:r w:rsidR="0003069F">
        <w:rPr>
          <w:highlight w:val="white"/>
        </w:rPr>
        <w:t>has already been removed by the middle code optimizer</w:t>
      </w:r>
      <w:r w:rsidRPr="00903DBA">
        <w:rPr>
          <w:highlight w:val="white"/>
        </w:rPr>
        <w:t>.</w:t>
      </w:r>
    </w:p>
    <w:p w14:paraId="64D137E4" w14:textId="0A003777" w:rsidR="00184AA8" w:rsidRPr="00903DBA" w:rsidRDefault="00184AA8" w:rsidP="00184AA8">
      <w:pPr>
        <w:rPr>
          <w:highlight w:val="white"/>
        </w:rPr>
      </w:pP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and </w:t>
      </w:r>
      <w:r w:rsidR="00D4318D">
        <w:rPr>
          <w:rStyle w:val="KeyWord0"/>
          <w:highlight w:val="white"/>
        </w:rPr>
        <w:t>&lt;k&gt;</w:t>
      </w:r>
      <w:r w:rsidR="0006436E">
        <w:rPr>
          <w:rStyle w:val="KeyWord0"/>
          <w:highlight w:val="white"/>
        </w:rPr>
        <w:t>BinaryIntegral</w:t>
      </w:r>
      <w:r w:rsidR="00D4318D">
        <w:rPr>
          <w:rStyle w:val="KeyWord0"/>
          <w:highlight w:val="white"/>
        </w:rPr>
        <w:t>&lt;/k&gt;</w:t>
      </w:r>
      <w:r w:rsidRPr="00903DBA">
        <w:rPr>
          <w:highlight w:val="white"/>
        </w:rPr>
        <w:t xml:space="preserve"> </w:t>
      </w:r>
      <w:r w:rsidR="006E75DE">
        <w:rPr>
          <w:highlight w:val="white"/>
        </w:rPr>
        <w:t>below.</w:t>
      </w:r>
    </w:p>
    <w:p w14:paraId="4ADD2891" w14:textId="6B999FC4" w:rsidR="004815D2" w:rsidRPr="004815D2" w:rsidRDefault="004815D2" w:rsidP="004815D2">
      <w:pPr>
        <w:pStyle w:val="Code"/>
        <w:rPr>
          <w:highlight w:val="white"/>
        </w:rPr>
      </w:pPr>
      <w:r w:rsidRPr="004815D2">
        <w:rPr>
          <w:highlight w:val="white"/>
        </w:rPr>
        <w:t xml:space="preserve">    public static Dictionary&lt;MiddleOperator,AssemblyOperator&gt;</w:t>
      </w:r>
    </w:p>
    <w:p w14:paraId="7DFD2F52" w14:textId="4A9C5C9C" w:rsidR="004815D2" w:rsidRPr="004815D2" w:rsidRDefault="004815D2" w:rsidP="004815D2">
      <w:pPr>
        <w:pStyle w:val="Code"/>
        <w:rPr>
          <w:highlight w:val="white"/>
        </w:rPr>
      </w:pPr>
      <w:r w:rsidRPr="004815D2">
        <w:rPr>
          <w:highlight w:val="white"/>
        </w:rPr>
        <w:t xml:space="preserve">      m_middleToIntegralMap =</w:t>
      </w:r>
      <w:r w:rsidR="00BB25F3">
        <w:rPr>
          <w:highlight w:val="white"/>
        </w:rPr>
        <w:t xml:space="preserve"> </w:t>
      </w:r>
      <w:r w:rsidRPr="004815D2">
        <w:rPr>
          <w:highlight w:val="white"/>
        </w:rPr>
        <w:t>new()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lastRenderedPageBreak/>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3D25ED6" w:rsidR="004815D2" w:rsidRPr="004815D2" w:rsidRDefault="004815D2" w:rsidP="004815D2">
      <w:pPr>
        <w:pStyle w:val="Code"/>
        <w:rPr>
          <w:highlight w:val="white"/>
        </w:rPr>
      </w:pPr>
      <w:r w:rsidRPr="004815D2">
        <w:rPr>
          <w:highlight w:val="white"/>
        </w:rPr>
        <w:t xml:space="preserve">      m_unsignedToIntegralMap =</w:t>
      </w:r>
      <w:r w:rsidR="006E573F">
        <w:rPr>
          <w:highlight w:val="white"/>
        </w:rPr>
        <w:t xml:space="preserve"> new()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3775714A"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method with the operator and the operands.</w:t>
      </w:r>
    </w:p>
    <w:p w14:paraId="27388A34" w14:textId="0CB92F6E" w:rsidR="00184AA8" w:rsidRPr="00903DBA" w:rsidRDefault="00184AA8" w:rsidP="00184AA8">
      <w:pPr>
        <w:pStyle w:val="Code"/>
        <w:rPr>
          <w:highlight w:val="white"/>
        </w:rPr>
      </w:pPr>
      <w:r w:rsidRPr="00903DBA">
        <w:rPr>
          <w:highlight w:val="white"/>
        </w:rPr>
        <w:t xml:space="preserve">    public void </w:t>
      </w:r>
      <w:r w:rsidR="00446782">
        <w:rPr>
          <w:highlight w:val="white"/>
        </w:rPr>
        <w:t>UnaryIntegral</w:t>
      </w:r>
      <w:r w:rsidRPr="00903DBA">
        <w:rPr>
          <w:highlight w:val="white"/>
        </w:rPr>
        <w:t>(MiddleCode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0F09FD07" w:rsidR="00184AA8" w:rsidRPr="00903DBA" w:rsidRDefault="00184AA8" w:rsidP="00184AA8">
      <w:pPr>
        <w:pStyle w:val="Code"/>
        <w:rPr>
          <w:highlight w:val="white"/>
        </w:rPr>
      </w:pPr>
      <w:r w:rsidRPr="00903DBA">
        <w:rPr>
          <w:highlight w:val="white"/>
        </w:rPr>
        <w:t xml:space="preserve">      </w:t>
      </w:r>
      <w:r w:rsidR="00446782">
        <w:rPr>
          <w:highlight w:val="white"/>
        </w:rPr>
        <w:t>UnaryIntegral</w:t>
      </w:r>
      <w:r w:rsidRPr="00903DBA">
        <w:rPr>
          <w:highlight w:val="white"/>
        </w:rPr>
        <w:t>(middleCode.Operator,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C3E0A33"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method </w:t>
      </w:r>
      <w:r>
        <w:rPr>
          <w:highlight w:val="white"/>
        </w:rPr>
        <w:t xml:space="preserve">is called by, among others, </w:t>
      </w:r>
      <w:r w:rsidR="00D4318D">
        <w:rPr>
          <w:rStyle w:val="KeyWord0"/>
          <w:highlight w:val="white"/>
        </w:rPr>
        <w:t>&lt;k&gt;</w:t>
      </w:r>
      <w:r w:rsidR="0006436E">
        <w:rPr>
          <w:rStyle w:val="KeyWord0"/>
          <w:highlight w:val="white"/>
        </w:rPr>
        <w:t>MultiplyIntegral</w:t>
      </w:r>
      <w:r w:rsidR="00D4318D">
        <w:rPr>
          <w:rStyle w:val="KeyWord0"/>
          <w:highlight w:val="white"/>
        </w:rPr>
        <w:t>&lt;/k&gt;</w:t>
      </w:r>
      <w:r>
        <w:rPr>
          <w:highlight w:val="white"/>
        </w:rPr>
        <w:t xml:space="preserve">, which we technically regard as a unary operation since the left operand is stored in a register and not </w:t>
      </w:r>
      <w:r w:rsidR="000251C2">
        <w:rPr>
          <w:highlight w:val="white"/>
        </w:rPr>
        <w:t xml:space="preserve">explicitly </w:t>
      </w:r>
      <w:r>
        <w:rPr>
          <w:highlight w:val="white"/>
        </w:rPr>
        <w:t xml:space="preserve">given </w:t>
      </w:r>
      <w:r w:rsidR="00944232">
        <w:rPr>
          <w:highlight w:val="white"/>
        </w:rPr>
        <w:t>as an operand</w:t>
      </w:r>
      <w:r>
        <w:rPr>
          <w:highlight w:val="white"/>
        </w:rPr>
        <w:t>. In case of multiplication, division, or module, we check whether the unary symbol is signed.</w:t>
      </w:r>
    </w:p>
    <w:p w14:paraId="12A12804" w14:textId="40D933F6" w:rsidR="00184AA8" w:rsidRPr="00903DBA" w:rsidRDefault="00184AA8" w:rsidP="00184AA8">
      <w:pPr>
        <w:pStyle w:val="Code"/>
        <w:rPr>
          <w:highlight w:val="white"/>
        </w:rPr>
      </w:pPr>
      <w:r w:rsidRPr="00903DBA">
        <w:rPr>
          <w:highlight w:val="white"/>
        </w:rPr>
        <w:t xml:space="preserve">    public void </w:t>
      </w:r>
      <w:r w:rsidR="00446782">
        <w:rPr>
          <w:highlight w:val="white"/>
        </w:rPr>
        <w:t>UnaryIntegral</w:t>
      </w:r>
      <w:r w:rsidRPr="00903DBA">
        <w:rPr>
          <w:highlight w:val="white"/>
        </w:rPr>
        <w:t>(MiddleOperator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51DDA0D8"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w:t>
      </w:r>
      <w:r w:rsidR="006E75DE">
        <w:rPr>
          <w:highlight w:val="white"/>
        </w:rPr>
        <w:t xml:space="preserve"> operations</w:t>
      </w:r>
      <w:r w:rsidR="006D5CD8">
        <w:rPr>
          <w:highlight w:val="white"/>
        </w:rPr>
        <w:t>,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0BCE1D69" w14:textId="2E013BED" w:rsidR="00BB1E04" w:rsidRPr="00903DBA" w:rsidRDefault="00BB1E04" w:rsidP="00BB1E04">
      <w:pPr>
        <w:pStyle w:val="Code"/>
        <w:rPr>
          <w:highlight w:val="white"/>
        </w:rPr>
      </w:pPr>
      <w:r w:rsidRPr="00903DBA">
        <w:rPr>
          <w:highlight w:val="white"/>
        </w:rPr>
        <w:t xml:space="preserve">        AddAssemblyCode(objectOperator, unaryTrack);</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D8CC1E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w:t>
      </w:r>
    </w:p>
    <w:p w14:paraId="0539A529" w14:textId="77777777" w:rsidR="00184AA8" w:rsidRPr="00903DBA" w:rsidRDefault="00184AA8" w:rsidP="00184AA8">
      <w:pPr>
        <w:pStyle w:val="Code"/>
        <w:rPr>
          <w:highlight w:val="white"/>
        </w:rPr>
      </w:pPr>
      <w:r w:rsidRPr="00903DBA">
        <w:rPr>
          <w:highlight w:val="white"/>
        </w:rPr>
        <w:lastRenderedPageBreak/>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08AEE52" w14:textId="36CEDC95"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1524D7A7" w:rsidR="00184AA8" w:rsidRPr="00903DBA" w:rsidRDefault="00184AA8" w:rsidP="00184AA8">
      <w:pPr>
        <w:pStyle w:val="Code"/>
        <w:rPr>
          <w:highlight w:val="white"/>
        </w:rPr>
      </w:pPr>
      <w:r w:rsidRPr="00903DBA">
        <w:rPr>
          <w:highlight w:val="white"/>
        </w:rPr>
        <w:t xml:space="preserve">                        Offset(unarySymbol), null, typeSize);</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7A4E6E3"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1547F1FF" w14:textId="4AAE1436" w:rsidR="00184AA8" w:rsidRPr="00903DBA" w:rsidRDefault="00184AA8" w:rsidP="00184AA8">
      <w:pPr>
        <w:pStyle w:val="Code"/>
        <w:rPr>
          <w:highlight w:val="white"/>
        </w:rPr>
      </w:pPr>
      <w:r w:rsidRPr="00903DBA">
        <w:rPr>
          <w:highlight w:val="white"/>
        </w:rPr>
        <w:t xml:space="preserve">        AddAssemblyCode(objectOperator, unaryTrack);</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0"/>
    </w:p>
    <w:p w14:paraId="5D21094A" w14:textId="501E622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41EE0189"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06436E">
        <w:rPr>
          <w:rStyle w:val="KeyWord0"/>
          <w:highlight w:val="white"/>
        </w:rPr>
        <w:t>BinaryIntegral</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06436E">
        <w:rPr>
          <w:rStyle w:val="KeyWord0"/>
          <w:highlight w:val="white"/>
        </w:rPr>
        <w:t>BinaryIntegral</w:t>
      </w:r>
      <w:r w:rsidR="00D4318D">
        <w:rPr>
          <w:rStyle w:val="KeyWord0"/>
          <w:highlight w:val="white"/>
        </w:rPr>
        <w:t>&lt;/k&gt;</w:t>
      </w:r>
      <w:r w:rsidRPr="00903DBA">
        <w:rPr>
          <w:highlight w:val="white"/>
        </w:rPr>
        <w:t xml:space="preserve"> method with the operator and the operands.</w:t>
      </w:r>
    </w:p>
    <w:p w14:paraId="6107D74D" w14:textId="2629229E" w:rsidR="002F73EF" w:rsidRPr="00903DBA" w:rsidRDefault="002F73EF" w:rsidP="002F73EF">
      <w:pPr>
        <w:pStyle w:val="Code"/>
        <w:rPr>
          <w:highlight w:val="white"/>
        </w:rPr>
      </w:pPr>
      <w:r w:rsidRPr="00903DBA">
        <w:rPr>
          <w:highlight w:val="white"/>
        </w:rPr>
        <w:t xml:space="preserve">    public void </w:t>
      </w:r>
      <w:r w:rsidR="0006436E">
        <w:rPr>
          <w:highlight w:val="white"/>
        </w:rPr>
        <w:t>BinaryIntegral</w:t>
      </w:r>
      <w:r w:rsidRPr="00903DBA">
        <w:rPr>
          <w:highlight w:val="white"/>
        </w:rPr>
        <w:t>(MiddleCode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157476B7" w:rsidR="002F73EF" w:rsidRPr="00903DBA" w:rsidRDefault="002F73EF" w:rsidP="002F73EF">
      <w:pPr>
        <w:pStyle w:val="Code"/>
        <w:rPr>
          <w:highlight w:val="white"/>
        </w:rPr>
      </w:pPr>
      <w:r w:rsidRPr="00903DBA">
        <w:rPr>
          <w:highlight w:val="white"/>
        </w:rPr>
        <w:t xml:space="preserve">      </w:t>
      </w:r>
      <w:r w:rsidR="0006436E">
        <w:rPr>
          <w:highlight w:val="white"/>
        </w:rPr>
        <w:t>BinaryIntegral</w:t>
      </w:r>
      <w:r w:rsidRPr="00903DBA">
        <w:rPr>
          <w:highlight w:val="white"/>
        </w:rPr>
        <w:t>(middleCode.Operator,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C92612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446782">
        <w:rPr>
          <w:rStyle w:val="KeyWord0"/>
          <w:highlight w:val="white"/>
        </w:rPr>
        <w:t>RelationIntegral</w:t>
      </w:r>
      <w:r w:rsidR="00D4318D">
        <w:rPr>
          <w:rStyle w:val="KeyWord0"/>
          <w:highlight w:val="white"/>
        </w:rPr>
        <w:t>&lt;/k&gt;</w:t>
      </w:r>
      <w:r w:rsidRPr="00903DBA">
        <w:rPr>
          <w:highlight w:val="white"/>
        </w:rPr>
        <w:t xml:space="preserve"> method calls the</w:t>
      </w:r>
      <w:r w:rsidR="00E810AE">
        <w:rPr>
          <w:highlight w:val="white"/>
        </w:rPr>
        <w:t xml:space="preserve"> second</w:t>
      </w:r>
      <w:r w:rsidRPr="00903DBA">
        <w:rPr>
          <w:highlight w:val="white"/>
        </w:rPr>
        <w:t xml:space="preserve"> </w:t>
      </w:r>
      <w:r w:rsidR="00D4318D">
        <w:rPr>
          <w:rStyle w:val="KeyWord0"/>
          <w:highlight w:val="white"/>
        </w:rPr>
        <w:t>&lt;k&gt;</w:t>
      </w:r>
      <w:r w:rsidR="0006436E">
        <w:rPr>
          <w:rStyle w:val="KeyWord0"/>
          <w:highlight w:val="white"/>
        </w:rPr>
        <w:t>BinaryIntegral</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E810AE">
        <w:rPr>
          <w:highlight w:val="white"/>
        </w:rPr>
        <w:t>succeeding</w:t>
      </w:r>
      <w:r w:rsidR="001312F5" w:rsidRPr="00903DBA">
        <w:rPr>
          <w:highlight w:val="white"/>
        </w:rPr>
        <w:t xml:space="preserve">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w:t>
      </w:r>
      <w:r w:rsidR="00E810AE">
        <w:rPr>
          <w:highlight w:val="white"/>
        </w:rPr>
        <w:t xml:space="preserve">in the operands </w:t>
      </w:r>
      <w:proofErr w:type="gramStart"/>
      <w:r w:rsidR="00E810AE">
        <w:rPr>
          <w:highlight w:val="white"/>
        </w:rPr>
        <w:t>are</w:t>
      </w:r>
      <w:proofErr w:type="gramEnd"/>
      <w:r w:rsidR="00E810AE">
        <w:rPr>
          <w:highlight w:val="white"/>
        </w:rPr>
        <w:t xml:space="preserve"> signed or in</w:t>
      </w:r>
      <w:r w:rsidR="00C354E7">
        <w:rPr>
          <w:highlight w:val="white"/>
        </w:rPr>
        <w:t xml:space="preserve">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w:t>
      </w:r>
      <w:r w:rsidR="00E810AE">
        <w:rPr>
          <w:highlight w:val="white"/>
        </w:rPr>
        <w:t xml:space="preserve">y </w:t>
      </w:r>
      <w:r w:rsidR="00C354E7">
        <w:rPr>
          <w:highlight w:val="white"/>
        </w:rPr>
        <w:t>are unsigned (</w:t>
      </w:r>
      <w:r w:rsidR="00E810AE">
        <w:rPr>
          <w:highlight w:val="white"/>
        </w:rPr>
        <w:t xml:space="preserve">at this stage in the process, </w:t>
      </w:r>
      <w:r w:rsidR="00C354E7">
        <w:rPr>
          <w:highlight w:val="white"/>
        </w:rPr>
        <w:t>both operands are always either signed or unsigned).</w:t>
      </w:r>
    </w:p>
    <w:p w14:paraId="4A84AA8F" w14:textId="7AABC4FB" w:rsidR="002F73EF" w:rsidRPr="00903DBA" w:rsidRDefault="002F73EF" w:rsidP="002F73EF">
      <w:pPr>
        <w:pStyle w:val="Code"/>
        <w:rPr>
          <w:highlight w:val="white"/>
        </w:rPr>
      </w:pPr>
      <w:r w:rsidRPr="00903DBA">
        <w:rPr>
          <w:highlight w:val="white"/>
        </w:rPr>
        <w:t xml:space="preserve">    public void </w:t>
      </w:r>
      <w:r w:rsidR="00446782">
        <w:rPr>
          <w:highlight w:val="white"/>
        </w:rPr>
        <w:t>RelationIntegral</w:t>
      </w:r>
      <w:r w:rsidRPr="00903DBA">
        <w:rPr>
          <w:highlight w:val="white"/>
        </w:rPr>
        <w:t>(MiddleCode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lastRenderedPageBreak/>
        <w:t xml:space="preserve">             rightSymbol = (Symbol) middleCode[2];</w:t>
      </w:r>
    </w:p>
    <w:p w14:paraId="4182D9D2" w14:textId="0D9C6F4A" w:rsidR="002F73EF" w:rsidRPr="00903DBA" w:rsidRDefault="002F73EF" w:rsidP="002F73EF">
      <w:pPr>
        <w:pStyle w:val="Code"/>
        <w:rPr>
          <w:highlight w:val="white"/>
        </w:rPr>
      </w:pPr>
      <w:r w:rsidRPr="00903DBA">
        <w:rPr>
          <w:highlight w:val="white"/>
        </w:rPr>
        <w:t xml:space="preserve">      </w:t>
      </w:r>
      <w:r w:rsidR="0006436E">
        <w:rPr>
          <w:highlight w:val="white"/>
        </w:rPr>
        <w:t>BinaryIntegral</w:t>
      </w:r>
      <w:r w:rsidRPr="00903DBA">
        <w:rPr>
          <w:highlight w:val="white"/>
        </w:rPr>
        <w:t>(MiddleOperator.Compare,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336B7"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06436E">
        <w:rPr>
          <w:rStyle w:val="KeyWord0"/>
          <w:highlight w:val="white"/>
        </w:rPr>
        <w:t>BinaryIntegral</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20029147" w:rsidR="002F73EF" w:rsidRPr="00903DBA" w:rsidRDefault="002F73EF" w:rsidP="002F73EF">
      <w:pPr>
        <w:pStyle w:val="Code"/>
        <w:rPr>
          <w:highlight w:val="white"/>
        </w:rPr>
      </w:pPr>
      <w:r w:rsidRPr="00903DBA">
        <w:rPr>
          <w:highlight w:val="white"/>
        </w:rPr>
        <w:t xml:space="preserve">    public void </w:t>
      </w:r>
      <w:r w:rsidR="0006436E">
        <w:rPr>
          <w:highlight w:val="white"/>
        </w:rPr>
        <w:t>BinaryIntegral</w:t>
      </w:r>
      <w:r w:rsidRPr="00903DBA">
        <w:rPr>
          <w:highlight w:val="white"/>
        </w:rPr>
        <w:t>(MiddleOperator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10F70C0"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w:t>
      </w:r>
      <w:r w:rsidR="00E810AE">
        <w:rPr>
          <w:highlight w:val="white"/>
        </w:rPr>
        <w:t xml:space="preserve">s are </w:t>
      </w:r>
      <w:r w:rsidR="00CE4CB4">
        <w:rPr>
          <w:highlight w:val="white"/>
        </w:rPr>
        <w:t>implicitly cast to pointer</w:t>
      </w:r>
      <w:r w:rsidR="00E810AE">
        <w:rPr>
          <w:highlight w:val="white"/>
        </w:rPr>
        <w:t>s</w:t>
      </w:r>
      <w:r w:rsidR="00CE4CB4">
        <w:rPr>
          <w:highlight w:val="white"/>
        </w:rPr>
        <w:t>)</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28BA434F"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r w:rsidR="00121115">
        <w:rPr>
          <w:highlight w:val="white"/>
        </w:rPr>
        <w:t>, for performance reasons.</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lastRenderedPageBreak/>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6C4C8E73"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121115">
        <w:rPr>
          <w:highlight w:val="white"/>
        </w:rPr>
        <w:t>S</w:t>
      </w:r>
      <w:r w:rsidR="00BD7BEC">
        <w:rPr>
          <w:highlight w:val="white"/>
        </w:rPr>
        <w:t>imilar to</w:t>
      </w:r>
      <w:proofErr w:type="gramEnd"/>
      <w:r w:rsidR="00BD7BEC">
        <w:rPr>
          <w:highlight w:val="white"/>
        </w:rPr>
        <w:t xml:space="preserve"> the assign</w:t>
      </w:r>
      <w:r w:rsidR="00121115">
        <w:rPr>
          <w:highlight w:val="white"/>
        </w:rPr>
        <w:t>ment</w:t>
      </w:r>
      <w:r w:rsidR="00BD7BEC">
        <w:rPr>
          <w:highlight w:val="white"/>
        </w:rPr>
        <w:t xml:space="preserve"> </w:t>
      </w:r>
      <w:r w:rsidR="00121115">
        <w:rPr>
          <w:highlight w:val="white"/>
        </w:rPr>
        <w:t>c</w:t>
      </w:r>
      <w:r w:rsidR="00BD7BEC">
        <w:rPr>
          <w:highlight w:val="white"/>
        </w:rPr>
        <w:t xml:space="preserve">ase above, </w:t>
      </w:r>
      <w:r w:rsidR="003D30E7" w:rsidRPr="00903DBA">
        <w:rPr>
          <w:highlight w:val="white"/>
        </w:rPr>
        <w:t>we must load the value into a register if it exceeds 31 bits</w:t>
      </w:r>
      <w:r w:rsidR="00782546" w:rsidRPr="00903DBA">
        <w:rPr>
          <w:highlight w:val="white"/>
        </w:rPr>
        <w:t>. I</w:t>
      </w:r>
      <w:r w:rsidR="00A62DE8">
        <w:rPr>
          <w:highlight w:val="white"/>
        </w:rPr>
        <w:t>f it does</w:t>
      </w:r>
      <w:r w:rsidR="00782546" w:rsidRPr="00903DBA">
        <w:rPr>
          <w:highlight w:val="white"/>
        </w:rPr>
        <w:t xml:space="preserv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0EBBFFD7"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00A62DE8">
        <w:rPr>
          <w:highlight w:val="white"/>
        </w:rPr>
        <w:t xml:space="preserve">the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lastRenderedPageBreak/>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lastRenderedPageBreak/>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1"/>
    </w:p>
    <w:p w14:paraId="4DB8EEA8" w14:textId="11D8A86E"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06436E">
        <w:rPr>
          <w:rStyle w:val="KeyWord0"/>
          <w:highlight w:val="white"/>
        </w:rPr>
        <w:t>MultiplyIntegral</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w:t>
      </w:r>
      <w:r w:rsidR="007E7B2A">
        <w:rPr>
          <w:highlight w:val="white"/>
        </w:rPr>
        <w:t>In that case</w:t>
      </w:r>
      <w:r w:rsidRPr="00903DBA">
        <w:rPr>
          <w:highlight w:val="white"/>
        </w:rPr>
        <w:t xml:space="preserve">,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29D18CDC"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w:t>
      </w:r>
    </w:p>
    <w:p w14:paraId="03346B9A" w14:textId="77777777" w:rsidR="0027385C" w:rsidRDefault="003B4156" w:rsidP="003B4156">
      <w:pPr>
        <w:pStyle w:val="Code"/>
        <w:rPr>
          <w:highlight w:val="white"/>
        </w:rPr>
      </w:pPr>
      <w:r w:rsidRPr="00903DBA">
        <w:rPr>
          <w:highlight w:val="white"/>
        </w:rPr>
        <w:t xml:space="preserve">    public static Dictionary&lt;int,Register&gt; m_leftRegisterMap =</w:t>
      </w:r>
    </w:p>
    <w:p w14:paraId="24585930" w14:textId="30EDE365" w:rsidR="003B4156" w:rsidRPr="00903DBA" w:rsidRDefault="0027385C" w:rsidP="003B4156">
      <w:pPr>
        <w:pStyle w:val="Code"/>
        <w:rPr>
          <w:highlight w:val="white"/>
        </w:rPr>
      </w:pPr>
      <w:r>
        <w:rPr>
          <w:highlight w:val="white"/>
        </w:rPr>
        <w:lastRenderedPageBreak/>
        <w:t xml:space="preserve">     </w:t>
      </w:r>
      <w:r w:rsidR="00B82841">
        <w:rPr>
          <w:highlight w:val="white"/>
        </w:rPr>
        <w:t xml:space="preserve"> new() {</w:t>
      </w:r>
      <w:r w:rsidR="003B4156" w:rsidRPr="00903DBA">
        <w:rPr>
          <w:highlight w:val="white"/>
        </w:rPr>
        <w:t>{1, Register.al}, {2, Register.ax},</w:t>
      </w:r>
    </w:p>
    <w:p w14:paraId="6C625D80" w14:textId="36D169E1" w:rsidR="003B4156" w:rsidRPr="00903DBA" w:rsidRDefault="0027385C" w:rsidP="003B4156">
      <w:pPr>
        <w:pStyle w:val="Code"/>
        <w:rPr>
          <w:highlight w:val="white"/>
        </w:rPr>
      </w:pPr>
      <w:r>
        <w:rPr>
          <w:highlight w:val="white"/>
        </w:rPr>
        <w:t xml:space="preserve">      </w:t>
      </w:r>
      <w:r w:rsidR="003B4156" w:rsidRPr="00903DBA">
        <w:rPr>
          <w:highlight w:val="white"/>
        </w:rPr>
        <w:t xml:space="preserve">      </w:t>
      </w:r>
      <w:r w:rsidR="00B82841">
        <w:rPr>
          <w:highlight w:val="white"/>
        </w:rPr>
        <w:t xml:space="preserve"> </w:t>
      </w:r>
      <w:r w:rsidR="003B4156" w:rsidRPr="00903DBA">
        <w:rPr>
          <w:highlight w:val="white"/>
        </w:rPr>
        <w:t>{4, Register.eax}, {8, Register.rax}};</w:t>
      </w:r>
    </w:p>
    <w:p w14:paraId="14A9FA41" w14:textId="77777777" w:rsidR="003B4156" w:rsidRPr="00903DBA" w:rsidRDefault="003B4156" w:rsidP="003B4156">
      <w:pPr>
        <w:pStyle w:val="Code"/>
        <w:rPr>
          <w:highlight w:val="white"/>
        </w:rPr>
      </w:pPr>
    </w:p>
    <w:p w14:paraId="5DCC7CBC" w14:textId="049BF3E0" w:rsidR="0027385C" w:rsidRDefault="003B4156" w:rsidP="003B4156">
      <w:pPr>
        <w:pStyle w:val="Code"/>
        <w:rPr>
          <w:highlight w:val="white"/>
        </w:rPr>
      </w:pPr>
      <w:r w:rsidRPr="00903DBA">
        <w:rPr>
          <w:highlight w:val="white"/>
        </w:rPr>
        <w:t xml:space="preserve">    public static Dictionary&lt;int,Register&gt; m_zeroRegisterMap =</w:t>
      </w:r>
    </w:p>
    <w:p w14:paraId="03D0DD5C" w14:textId="2F643C6E" w:rsidR="003B4156" w:rsidRPr="00903DBA" w:rsidRDefault="0027385C" w:rsidP="0027385C">
      <w:pPr>
        <w:pStyle w:val="Code"/>
        <w:rPr>
          <w:highlight w:val="white"/>
        </w:rPr>
      </w:pPr>
      <w:r>
        <w:rPr>
          <w:highlight w:val="white"/>
        </w:rPr>
        <w:t xml:space="preserve">      new() {</w:t>
      </w:r>
      <w:r w:rsidR="003B4156" w:rsidRPr="00903DBA">
        <w:rPr>
          <w:highlight w:val="white"/>
        </w:rPr>
        <w:t>{1, Register.ah}, {2, Register.dx},</w:t>
      </w:r>
    </w:p>
    <w:p w14:paraId="7EC8C2E6" w14:textId="391C3E58"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6DE78568" w:rsidR="003B4156" w:rsidRPr="00903DBA" w:rsidRDefault="003B4156" w:rsidP="003B4156">
      <w:pPr>
        <w:pStyle w:val="Code"/>
        <w:rPr>
          <w:highlight w:val="white"/>
        </w:rPr>
      </w:pPr>
      <w:r w:rsidRPr="00903DBA">
        <w:rPr>
          <w:highlight w:val="white"/>
        </w:rPr>
        <w:t xml:space="preserve">    public static Dictionary&lt;int,Register&gt; m_productQuintentRegisterMap =</w:t>
      </w:r>
    </w:p>
    <w:p w14:paraId="0B6000CD" w14:textId="53310DB6" w:rsidR="003B4156" w:rsidRPr="00903DBA" w:rsidRDefault="003B4156" w:rsidP="003B4156">
      <w:pPr>
        <w:pStyle w:val="Code"/>
        <w:rPr>
          <w:highlight w:val="white"/>
        </w:rPr>
      </w:pPr>
      <w:r w:rsidRPr="00903DBA">
        <w:rPr>
          <w:highlight w:val="white"/>
        </w:rPr>
        <w:t xml:space="preserve">      new() {{1, Register.al}, {2, Register.ax},</w:t>
      </w:r>
    </w:p>
    <w:p w14:paraId="7D0B765C" w14:textId="0B90901C"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65F5C6FD" w:rsidR="003B4156" w:rsidRPr="00903DBA" w:rsidRDefault="003B4156" w:rsidP="003B4156">
      <w:pPr>
        <w:pStyle w:val="Code"/>
        <w:rPr>
          <w:highlight w:val="white"/>
        </w:rPr>
      </w:pPr>
      <w:r w:rsidRPr="00903DBA">
        <w:rPr>
          <w:highlight w:val="white"/>
        </w:rPr>
        <w:t xml:space="preserve">    public static Dictionary&lt;int,Register&gt; m_remainderRegisterMap =</w:t>
      </w:r>
    </w:p>
    <w:p w14:paraId="5B779B66" w14:textId="344D34D3" w:rsidR="003B4156" w:rsidRPr="00903DBA" w:rsidRDefault="003B4156" w:rsidP="003B4156">
      <w:pPr>
        <w:pStyle w:val="Code"/>
        <w:rPr>
          <w:highlight w:val="white"/>
        </w:rPr>
      </w:pPr>
      <w:r w:rsidRPr="00903DBA">
        <w:rPr>
          <w:highlight w:val="white"/>
        </w:rPr>
        <w:t xml:space="preserve">      new() {{1, Register.ah}, {2, Register.dx},</w:t>
      </w:r>
    </w:p>
    <w:p w14:paraId="16918F45" w14:textId="57D71395" w:rsidR="003B4156" w:rsidRPr="00903DBA" w:rsidRDefault="003B4156" w:rsidP="003B4156">
      <w:pPr>
        <w:pStyle w:val="Code"/>
        <w:rPr>
          <w:highlight w:val="white"/>
        </w:rPr>
      </w:pPr>
      <w:r w:rsidRPr="00903DBA">
        <w:rPr>
          <w:highlight w:val="white"/>
        </w:rPr>
        <w:t xml:space="preserve">             {4, Register.edx}, {8, Register.rdx}};</w:t>
      </w:r>
    </w:p>
    <w:p w14:paraId="6931FD2A" w14:textId="180F3E49"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06436E">
        <w:rPr>
          <w:rStyle w:val="KeyWord0"/>
          <w:highlight w:val="white"/>
        </w:rPr>
        <w:t>MultiplyIntegral</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w:t>
      </w:r>
    </w:p>
    <w:p w14:paraId="3DCA2FD1" w14:textId="5E0632CC" w:rsidR="003B4156" w:rsidRPr="00903DBA" w:rsidRDefault="003B4156" w:rsidP="003B4156">
      <w:pPr>
        <w:pStyle w:val="Code"/>
        <w:rPr>
          <w:highlight w:val="white"/>
        </w:rPr>
      </w:pPr>
      <w:r w:rsidRPr="00903DBA">
        <w:rPr>
          <w:highlight w:val="white"/>
        </w:rPr>
        <w:t xml:space="preserve">    public void </w:t>
      </w:r>
      <w:r w:rsidR="0006436E">
        <w:rPr>
          <w:highlight w:val="white"/>
        </w:rPr>
        <w:t>MultiplyIntegral</w:t>
      </w:r>
      <w:r w:rsidRPr="00903DBA">
        <w:rPr>
          <w:highlight w:val="white"/>
        </w:rPr>
        <w:t>(MiddleCode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5FDC6521" w:rsidR="003B4156" w:rsidRPr="00903DBA" w:rsidRDefault="003B4156" w:rsidP="003B4156">
      <w:pPr>
        <w:rPr>
          <w:highlight w:val="white"/>
        </w:rPr>
      </w:pPr>
      <w:r w:rsidRPr="00903DBA">
        <w:rPr>
          <w:highlight w:val="white"/>
        </w:rPr>
        <w:t>Then we clear the zero register by perform</w:t>
      </w:r>
      <w:r w:rsidR="007638ED">
        <w:rPr>
          <w:highlight w:val="white"/>
        </w:rPr>
        <w:t>ing</w:t>
      </w:r>
      <w:r w:rsidRPr="00903DBA">
        <w:rPr>
          <w:highlight w:val="white"/>
        </w:rPr>
        <w:t xml:space="preserve"> the </w:t>
      </w:r>
      <w:r w:rsidR="00D4318D">
        <w:rPr>
          <w:rStyle w:val="KeyWord0"/>
          <w:highlight w:val="white"/>
        </w:rPr>
        <w:t>&lt;k&gt;</w:t>
      </w:r>
      <w:r w:rsidR="007638ED">
        <w:rPr>
          <w:rStyle w:val="KeyWord0"/>
          <w:highlight w:val="white"/>
        </w:rPr>
        <w:t>x</w:t>
      </w:r>
      <w:r w:rsidR="00D4318D" w:rsidRPr="00CD3D96">
        <w:rPr>
          <w:rStyle w:val="KeyWord0"/>
          <w:highlight w:val="white"/>
        </w:rPr>
        <w:t>or</w:t>
      </w:r>
      <w:r w:rsidR="00D4318D">
        <w:rPr>
          <w:rStyle w:val="KeyWord0"/>
          <w:highlight w:val="white"/>
        </w:rPr>
        <w:t>&lt;/k&gt;</w:t>
      </w:r>
      <w:r w:rsidR="00CD3D96">
        <w:rPr>
          <w:highlight w:val="white"/>
        </w:rPr>
        <w:t xml:space="preserve"> (</w:t>
      </w:r>
      <w:r w:rsidR="007638ED" w:rsidRPr="00903DBA">
        <w:rPr>
          <w:highlight w:val="white"/>
        </w:rPr>
        <w:t xml:space="preserve">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2EFCEEBF"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446782">
        <w:rPr>
          <w:rStyle w:val="KeyWord0"/>
          <w:highlight w:val="white"/>
        </w:rPr>
        <w:t>UnaryIntegral</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5263C183" w:rsidR="003B4156" w:rsidRPr="00903DBA" w:rsidRDefault="003B4156" w:rsidP="003B4156">
      <w:pPr>
        <w:pStyle w:val="Code"/>
        <w:rPr>
          <w:highlight w:val="white"/>
        </w:rPr>
      </w:pPr>
      <w:r w:rsidRPr="00903DBA">
        <w:rPr>
          <w:highlight w:val="white"/>
        </w:rPr>
        <w:t xml:space="preserve">      </w:t>
      </w:r>
      <w:r w:rsidR="00446782">
        <w:rPr>
          <w:highlight w:val="white"/>
        </w:rPr>
        <w:t>UnaryIntegral</w:t>
      </w:r>
      <w:r w:rsidRPr="00903DBA">
        <w:rPr>
          <w:highlight w:val="white"/>
        </w:rPr>
        <w:t>(middleCode.Operator,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43825014" w:rsidR="003B4156" w:rsidRPr="00903DBA" w:rsidRDefault="003B4156" w:rsidP="003B4156">
      <w:pPr>
        <w:rPr>
          <w:highlight w:val="white"/>
        </w:rPr>
      </w:pPr>
      <w:r w:rsidRPr="00903DBA">
        <w:rPr>
          <w:highlight w:val="white"/>
        </w:rPr>
        <w:t xml:space="preserve">In case of the modulo operation, the resulting register is </w:t>
      </w:r>
      <w:r w:rsidR="00E937F6">
        <w:rPr>
          <w:highlight w:val="white"/>
        </w:rPr>
        <w:t>locked up in the</w:t>
      </w:r>
      <w:r w:rsidR="008947A8">
        <w:rPr>
          <w:highlight w:val="white"/>
        </w:rPr>
        <w:t xml:space="preserv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008947A8">
        <w:rPr>
          <w:rStyle w:val="KeyWord0"/>
          <w:highlight w:val="white"/>
        </w:rPr>
        <w:t xml:space="preserve"> </w:t>
      </w:r>
      <w:r w:rsidR="008947A8">
        <w:rPr>
          <w:highlight w:val="white"/>
        </w:rPr>
        <w:t>map,</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lastRenderedPageBreak/>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2"/>
    </w:p>
    <w:p w14:paraId="60E72913" w14:textId="109B13D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w:t>
      </w:r>
      <w:r w:rsidR="001B5AE7">
        <w:rPr>
          <w:highlight w:val="white"/>
        </w:rPr>
        <w:t xml:space="preserve"> it there </w:t>
      </w:r>
      <w:r w:rsidR="00182F96" w:rsidRPr="00903DBA">
        <w:rPr>
          <w:highlight w:val="white"/>
        </w:rPr>
        <w:t>during all the case</w:t>
      </w:r>
      <w:r w:rsidR="001B5AE7">
        <w:rPr>
          <w:highlight w:val="white"/>
        </w:rPr>
        <w:t>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lastRenderedPageBreak/>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45DC17AF"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1B5AE7">
        <w:rPr>
          <w:highlight w:val="white"/>
        </w:rPr>
        <w:t xml:space="preserve"> (there is always an address symbol).</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4"/>
    </w:p>
    <w:p w14:paraId="7862C5D9" w14:textId="7DCEEC9C"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w:t>
      </w:r>
      <w:r w:rsidR="001B5AE7">
        <w:rPr>
          <w:highlight w:val="white"/>
        </w:rPr>
        <w:t xml:space="preserve">difference between </w:t>
      </w:r>
      <w:r w:rsidR="009210C6">
        <w:rPr>
          <w:highlight w:val="white"/>
        </w:rPr>
        <w:t xml:space="preserve">signed or unsigned </w:t>
      </w:r>
      <w:r w:rsidR="00DB2C2A">
        <w:rPr>
          <w:highlight w:val="white"/>
        </w:rPr>
        <w:t>types</w:t>
      </w:r>
      <w:r w:rsidR="009210C6">
        <w:rPr>
          <w:highlight w:val="white"/>
        </w:rPr>
        <w:t xml:space="preserve"> in the floating </w:t>
      </w:r>
      <w:r w:rsidR="001B5AE7">
        <w:rPr>
          <w:highlight w:val="white"/>
        </w:rPr>
        <w:t>operations</w:t>
      </w:r>
      <w:r w:rsidR="00DB2C2A">
        <w:rPr>
          <w:highlight w:val="white"/>
        </w:rPr>
        <w:t>, all types are considered signed.</w:t>
      </w:r>
    </w:p>
    <w:p w14:paraId="446D23A5" w14:textId="259ED98B" w:rsidR="00A81C3D" w:rsidRPr="00903DBA" w:rsidRDefault="00A81C3D" w:rsidP="00A81C3D">
      <w:pPr>
        <w:pStyle w:val="Code"/>
        <w:rPr>
          <w:highlight w:val="white"/>
        </w:rPr>
      </w:pPr>
      <w:r w:rsidRPr="00903DBA">
        <w:rPr>
          <w:highlight w:val="white"/>
        </w:rPr>
        <w:t xml:space="preserve">    public static Dictionary&lt;MiddleOperator, AssemblyOperator&gt;</w:t>
      </w:r>
    </w:p>
    <w:p w14:paraId="72FB9584" w14:textId="46D0BCB8" w:rsidR="00A81C3D" w:rsidRPr="00903DBA" w:rsidRDefault="00A81C3D" w:rsidP="00A81C3D">
      <w:pPr>
        <w:pStyle w:val="Code"/>
        <w:rPr>
          <w:highlight w:val="white"/>
        </w:rPr>
      </w:pPr>
      <w:r w:rsidRPr="00903DBA">
        <w:rPr>
          <w:highlight w:val="white"/>
        </w:rPr>
        <w:t xml:space="preserve">      m_middleToFloatingMap =</w:t>
      </w:r>
      <w:r w:rsidR="00222C2A">
        <w:rPr>
          <w:highlight w:val="white"/>
        </w:rPr>
        <w:t xml:space="preserve"> </w:t>
      </w:r>
      <w:r w:rsidRPr="00903DBA">
        <w:rPr>
          <w:highlight w:val="white"/>
        </w:rPr>
        <w:t>new()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22B53303"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446782">
        <w:rPr>
          <w:rStyle w:val="KeyWord0"/>
          <w:highlight w:val="white"/>
        </w:rPr>
        <w:t>UnaryFloating</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1B5AE7">
        <w:rPr>
          <w:highlight w:val="white"/>
        </w:rPr>
        <w:t xml:space="preserve"> be preceding operations</w:t>
      </w:r>
      <w:r w:rsidR="002D487E" w:rsidRPr="00903DBA">
        <w:rPr>
          <w:highlight w:val="white"/>
        </w:rPr>
        <w:t xml:space="preserve">, the operator pops that value, and pushes the result </w:t>
      </w:r>
      <w:r w:rsidR="00F77DE8" w:rsidRPr="00903DBA">
        <w:rPr>
          <w:highlight w:val="white"/>
        </w:rPr>
        <w:t>to the stack.</w:t>
      </w:r>
    </w:p>
    <w:p w14:paraId="3F3F72C8" w14:textId="2D0E54BA" w:rsidR="00F33F0D" w:rsidRPr="00903DBA" w:rsidRDefault="00F33F0D" w:rsidP="00F33F0D">
      <w:pPr>
        <w:pStyle w:val="Code"/>
        <w:rPr>
          <w:highlight w:val="white"/>
        </w:rPr>
      </w:pPr>
      <w:r w:rsidRPr="00903DBA">
        <w:rPr>
          <w:highlight w:val="white"/>
        </w:rPr>
        <w:t xml:space="preserve">    public void </w:t>
      </w:r>
      <w:r w:rsidR="00446782">
        <w:rPr>
          <w:highlight w:val="white"/>
        </w:rPr>
        <w:t>UnaryFloating</w:t>
      </w:r>
      <w:r w:rsidRPr="00903DBA">
        <w:rPr>
          <w:highlight w:val="white"/>
        </w:rPr>
        <w:t>(MiddleCode middleCode</w:t>
      </w:r>
      <w:r w:rsidR="0013234C">
        <w:rPr>
          <w:highlight w:val="white"/>
        </w:rPr>
        <w:t>, int middleIndex</w:t>
      </w:r>
      <w:r w:rsidRPr="00903DBA">
        <w:rPr>
          <w:highlight w:val="white"/>
        </w:rPr>
        <w:t>)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3D1B2BB3"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06436E">
        <w:rPr>
          <w:rStyle w:val="KeyWord0"/>
          <w:highlight w:val="white"/>
        </w:rPr>
        <w:t>BinaryFloating</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5EF5E8" w:rsidR="00CF4437" w:rsidRDefault="00CF4437" w:rsidP="00CF4437">
      <w:pPr>
        <w:pStyle w:val="Code"/>
        <w:rPr>
          <w:highlight w:val="white"/>
        </w:rPr>
      </w:pPr>
      <w:r w:rsidRPr="00903DBA">
        <w:rPr>
          <w:highlight w:val="white"/>
        </w:rPr>
        <w:lastRenderedPageBreak/>
        <w:t xml:space="preserve">    public void </w:t>
      </w:r>
      <w:r w:rsidR="0006436E">
        <w:rPr>
          <w:highlight w:val="white"/>
        </w:rPr>
        <w:t>BinaryFloating</w:t>
      </w:r>
      <w:r w:rsidRPr="00903DBA">
        <w:rPr>
          <w:highlight w:val="white"/>
        </w:rPr>
        <w:t>(MiddleCode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29CFF8B1" w:rsidR="00CF4437" w:rsidRDefault="00CF4437" w:rsidP="00CF4437">
      <w:pPr>
        <w:pStyle w:val="Code"/>
        <w:rPr>
          <w:highlight w:val="white"/>
        </w:rPr>
      </w:pPr>
      <w:r w:rsidRPr="00903DBA">
        <w:rPr>
          <w:highlight w:val="white"/>
        </w:rPr>
        <w:t xml:space="preserve">    }</w:t>
      </w:r>
    </w:p>
    <w:p w14:paraId="2A846BA1" w14:textId="497ADC0D" w:rsidR="0013234C" w:rsidRDefault="001F77A9" w:rsidP="0013234C">
      <w:pPr>
        <w:rPr>
          <w:highlight w:val="white"/>
        </w:rPr>
      </w:pPr>
      <w:r>
        <w:rPr>
          <w:highlight w:val="white"/>
        </w:rPr>
        <w:t>The &lt;k&gt;</w:t>
      </w:r>
      <w:proofErr w:type="spellStart"/>
      <w:r w:rsidRPr="001F77A9">
        <w:rPr>
          <w:rStyle w:val="KeyWord0"/>
        </w:rPr>
        <w:t>MultiplyFloating</w:t>
      </w:r>
      <w:proofErr w:type="spellEnd"/>
      <w:r>
        <w:t>&lt;/k&gt; method simply calls &lt;b&gt;</w:t>
      </w:r>
      <w:proofErr w:type="spellStart"/>
      <w:r w:rsidRPr="001F77A9">
        <w:rPr>
          <w:rStyle w:val="KeyWord0"/>
          <w:highlight w:val="white"/>
        </w:rPr>
        <w:t>BinaryFloating</w:t>
      </w:r>
      <w:proofErr w:type="spellEnd"/>
      <w:r>
        <w:rPr>
          <w:highlight w:val="white"/>
        </w:rPr>
        <w:t xml:space="preserve">&lt;/k&gt;. It has been include to </w:t>
      </w:r>
      <w:proofErr w:type="gramStart"/>
      <w:r>
        <w:rPr>
          <w:highlight w:val="white"/>
        </w:rPr>
        <w:t xml:space="preserve">match </w:t>
      </w:r>
      <w:r>
        <w:rPr>
          <w:highlight w:val="white"/>
        </w:rPr>
        <w:t xml:space="preserve"> &lt;</w:t>
      </w:r>
      <w:proofErr w:type="gramEnd"/>
      <w:r>
        <w:rPr>
          <w:highlight w:val="white"/>
        </w:rPr>
        <w:t>k&gt;</w:t>
      </w:r>
      <w:proofErr w:type="spellStart"/>
      <w:r w:rsidRPr="001F77A9">
        <w:rPr>
          <w:rStyle w:val="KeyWord0"/>
        </w:rPr>
        <w:t>Multiply</w:t>
      </w:r>
      <w:r>
        <w:rPr>
          <w:rStyle w:val="KeyWord0"/>
        </w:rPr>
        <w:t>Integral</w:t>
      </w:r>
      <w:proofErr w:type="spellEnd"/>
      <w:r>
        <w:t xml:space="preserve">&lt;/k&gt; </w:t>
      </w:r>
      <w:r>
        <w:t xml:space="preserve">and </w:t>
      </w:r>
      <w:r>
        <w:t>&lt;b&gt;</w:t>
      </w:r>
      <w:proofErr w:type="spellStart"/>
      <w:r w:rsidRPr="001F77A9">
        <w:rPr>
          <w:rStyle w:val="KeyWord0"/>
          <w:highlight w:val="white"/>
        </w:rPr>
        <w:t>Binary</w:t>
      </w:r>
      <w:r>
        <w:rPr>
          <w:rStyle w:val="KeyWord0"/>
          <w:highlight w:val="white"/>
        </w:rPr>
        <w:t>Integral</w:t>
      </w:r>
      <w:proofErr w:type="spellEnd"/>
      <w:r>
        <w:rPr>
          <w:highlight w:val="white"/>
        </w:rPr>
        <w:t>&lt;/k&gt;.</w:t>
      </w:r>
    </w:p>
    <w:p w14:paraId="79A28826" w14:textId="77777777" w:rsidR="0013234C" w:rsidRPr="0013234C" w:rsidRDefault="0013234C" w:rsidP="0013234C">
      <w:pPr>
        <w:pStyle w:val="Code"/>
      </w:pPr>
      <w:r w:rsidRPr="0013234C">
        <w:t xml:space="preserve">    public void MultiplyFloating(MiddleCode middleCode, int middleIndex) {</w:t>
      </w:r>
    </w:p>
    <w:p w14:paraId="6B4E1489" w14:textId="77777777" w:rsidR="0013234C" w:rsidRPr="0013234C" w:rsidRDefault="0013234C" w:rsidP="0013234C">
      <w:pPr>
        <w:pStyle w:val="Code"/>
      </w:pPr>
      <w:r w:rsidRPr="0013234C">
        <w:t xml:space="preserve">      BinaryFloating(middleCode, middleIndex);</w:t>
      </w:r>
    </w:p>
    <w:p w14:paraId="2D76B9FE" w14:textId="77777777" w:rsidR="0013234C" w:rsidRPr="0013234C" w:rsidRDefault="0013234C" w:rsidP="0013234C">
      <w:pPr>
        <w:pStyle w:val="Code"/>
      </w:pPr>
      <w:r w:rsidRPr="0013234C">
        <w:t xml:space="preserve">    }</w:t>
      </w:r>
    </w:p>
    <w:p w14:paraId="6B86C5CA" w14:textId="18ED3D37"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446782">
        <w:rPr>
          <w:rStyle w:val="KeyWord0"/>
          <w:highlight w:val="white"/>
        </w:rPr>
        <w:t>ParameterFloating</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4D0F3B29" w:rsidR="00372133" w:rsidRPr="00903DBA" w:rsidRDefault="00372133" w:rsidP="00372133">
      <w:pPr>
        <w:pStyle w:val="Code"/>
        <w:rPr>
          <w:highlight w:val="white"/>
        </w:rPr>
      </w:pPr>
      <w:r w:rsidRPr="00903DBA">
        <w:rPr>
          <w:highlight w:val="white"/>
        </w:rPr>
        <w:t xml:space="preserve">    public void </w:t>
      </w:r>
      <w:r w:rsidR="00446782">
        <w:rPr>
          <w:highlight w:val="white"/>
        </w:rPr>
        <w:t>ParameterFloating</w:t>
      </w:r>
      <w:r w:rsidRPr="00903DBA">
        <w:rPr>
          <w:highlight w:val="white"/>
        </w:rPr>
        <w:t>(MiddleCode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5"/>
    </w:p>
    <w:p w14:paraId="6227BE04" w14:textId="7112AB31"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446782">
        <w:rPr>
          <w:rStyle w:val="KeyWord0"/>
          <w:highlight w:val="white"/>
        </w:rPr>
        <w:t>RelationFloating</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9AD8707" w:rsidR="00924172" w:rsidRDefault="00924172" w:rsidP="00924172">
      <w:pPr>
        <w:pStyle w:val="Code"/>
        <w:rPr>
          <w:highlight w:val="white"/>
        </w:rPr>
      </w:pPr>
      <w:r w:rsidRPr="00903DBA">
        <w:rPr>
          <w:highlight w:val="white"/>
        </w:rPr>
        <w:t xml:space="preserve">    public void </w:t>
      </w:r>
      <w:r w:rsidR="00446782">
        <w:rPr>
          <w:highlight w:val="white"/>
        </w:rPr>
        <w:t>RelationFloating</w:t>
      </w:r>
      <w:r w:rsidRPr="00903DBA">
        <w:rPr>
          <w:highlight w:val="white"/>
        </w:rPr>
        <w:t>(MiddleCode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6"/>
    </w:p>
    <w:p w14:paraId="7984E4D9" w14:textId="64B528C8"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w:t>
      </w:r>
      <w:r w:rsidR="00842DEE" w:rsidRPr="00903DBA">
        <w:rPr>
          <w:highlight w:val="white"/>
        </w:rPr>
        <w:t xml:space="preserve">whether the type is </w:t>
      </w:r>
      <w:r w:rsidR="006154E1">
        <w:rPr>
          <w:highlight w:val="white"/>
        </w:rPr>
        <w:t>floating</w:t>
      </w:r>
      <w:r w:rsidR="00842DEE" w:rsidRPr="00903DBA">
        <w:rPr>
          <w:highlight w:val="white"/>
        </w:rPr>
        <w:t xml:space="preserve"> </w:t>
      </w:r>
      <w:r w:rsidR="00CE340F">
        <w:rPr>
          <w:highlight w:val="white"/>
        </w:rPr>
        <w:t xml:space="preserve">(true) or integral (false) </w:t>
      </w:r>
      <w:r w:rsidR="00842DEE" w:rsidRPr="00903DBA">
        <w:rPr>
          <w:highlight w:val="white"/>
        </w:rPr>
        <w:t xml:space="preserve">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r w:rsidR="002C39DF">
        <w:rPr>
          <w:highlight w:val="white"/>
        </w:rPr>
        <w:t>.</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lastRenderedPageBreak/>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Pr="002C39DF" w:rsidRDefault="00E05B05" w:rsidP="002C39DF">
      <w:pPr>
        <w:pStyle w:val="Code"/>
      </w:pPr>
      <w:r w:rsidRPr="002C39DF">
        <w:t xml:space="preserve">        (</w:t>
      </w:r>
      <w:r w:rsidR="00447833" w:rsidRPr="002C39DF">
        <w:t>bool Floating, int Size</w:t>
      </w:r>
      <w:r w:rsidRPr="002C39DF">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3064FACF" w:rsidR="00611BEB" w:rsidRPr="00903DBA" w:rsidRDefault="00611BEB" w:rsidP="00611BEB">
      <w:pPr>
        <w:rPr>
          <w:highlight w:val="white"/>
        </w:rPr>
      </w:pPr>
      <w:r w:rsidRPr="00903DBA">
        <w:rPr>
          <w:highlight w:val="white"/>
        </w:rPr>
        <w:lastRenderedPageBreak/>
        <w:t xml:space="preserve">If the symbol is an array, function, or string, </w:t>
      </w:r>
      <w:r w:rsidR="00137398" w:rsidRPr="00903DBA">
        <w:rPr>
          <w:highlight w:val="white"/>
        </w:rPr>
        <w:t>we also use the integral storage name to store the value. However, in this case w</w:t>
      </w:r>
      <w:r w:rsidR="005423B2">
        <w:rPr>
          <w:highlight w:val="white"/>
        </w:rPr>
        <w:t>e</w:t>
      </w:r>
      <w:r w:rsidR="00137398" w:rsidRPr="00903DBA">
        <w:rPr>
          <w:highlight w:val="white"/>
        </w:rPr>
        <w:t xml:space="preserve">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12E0CE79" w:rsidR="008F2D38" w:rsidRPr="00903DBA" w:rsidRDefault="00B658E0" w:rsidP="00B658E0">
      <w:pPr>
        <w:rPr>
          <w:highlight w:val="white"/>
        </w:rPr>
      </w:pPr>
      <w:r>
        <w:rPr>
          <w:highlight w:val="white"/>
        </w:rPr>
        <w:t>The &lt;k&gt;</w:t>
      </w:r>
      <w:proofErr w:type="spellStart"/>
      <w:r w:rsidRPr="00B658E0">
        <w:rPr>
          <w:rStyle w:val="KeyWord0"/>
          <w:highlight w:val="white"/>
        </w:rPr>
        <w:t>AddStaticContainer</w:t>
      </w:r>
      <w:proofErr w:type="spellEnd"/>
      <w:r>
        <w:rPr>
          <w:highlight w:val="white"/>
        </w:rPr>
        <w:t>&lt;/k&gt; method loads a static symbol as a temporary value, which is used by the floating-point operations above.</w:t>
      </w: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1403ABC0"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lastRenderedPageBreak/>
        <w:t xml:space="preserve">    public enum TopOrPop {Top, Pop};</w:t>
      </w:r>
    </w:p>
    <w:p w14:paraId="16BAC200" w14:textId="62FD05EF"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w:t>
      </w:r>
      <w:r w:rsidR="00FA5F7B">
        <w:rPr>
          <w:highlight w:val="white"/>
        </w:rPr>
        <w:t xml:space="preserve"> that was added by &lt;k&gt;</w:t>
      </w:r>
      <w:proofErr w:type="spellStart"/>
      <w:r w:rsidR="00FA5F7B" w:rsidRPr="00B658E0">
        <w:rPr>
          <w:rStyle w:val="KeyWord0"/>
          <w:highlight w:val="white"/>
        </w:rPr>
        <w:t>AddStaticContainer</w:t>
      </w:r>
      <w:proofErr w:type="spellEnd"/>
      <w:r w:rsidR="00FA5F7B">
        <w:rPr>
          <w:highlight w:val="white"/>
        </w:rPr>
        <w:t>&lt;/k&gt; above,</w:t>
      </w:r>
      <w:r w:rsidR="001E4841" w:rsidRPr="00903DBA">
        <w:rPr>
          <w:highlight w:val="white"/>
        </w:rPr>
        <w:t xml:space="preserv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w:t>
      </w:r>
      <w:r w:rsidR="00FA5F7B">
        <w:rPr>
          <w:highlight w:val="white"/>
        </w:rPr>
        <w:t>store the value somewhere.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730527EF"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value </w:t>
      </w:r>
      <w:r w:rsidR="00FA5F7B">
        <w:rPr>
          <w:highlight w:val="white"/>
        </w:rPr>
        <w:t xml:space="preserve">on top of </w:t>
      </w:r>
      <w:r w:rsidR="00D41FF5" w:rsidRPr="00903DBA">
        <w:rPr>
          <w:highlight w:val="white"/>
        </w:rPr>
        <w:t>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lastRenderedPageBreak/>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lastRenderedPageBreak/>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8"/>
    </w:p>
    <w:p w14:paraId="64D28C63" w14:textId="71886517"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D1717">
        <w:rPr>
          <w:highlight w:val="white"/>
        </w:rPr>
        <w:t>t</w:t>
      </w:r>
      <w:r w:rsidR="00F30581">
        <w:rPr>
          <w:highlight w:val="white"/>
        </w:rPr>
        <w:t xml:space="preserve">he </w:t>
      </w:r>
      <w:r w:rsidR="00B64F63" w:rsidRPr="00903DBA">
        <w:rPr>
          <w:highlight w:val="white"/>
        </w:rPr>
        <w:t>memory block between two addresses.</w:t>
      </w:r>
    </w:p>
    <w:p w14:paraId="0F0A7E15" w14:textId="333AB0C0"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00671F">
        <w:rPr>
          <w:rStyle w:val="KeyWord0"/>
          <w:highlight w:val="white"/>
        </w:rPr>
        <w:t>Init</w:t>
      </w:r>
      <w:r w:rsidR="00D4318D">
        <w:rPr>
          <w:rStyle w:val="KeyWord0"/>
          <w:highlight w:val="white"/>
        </w:rPr>
        <w:t>&lt;/k&gt;</w:t>
      </w:r>
      <w:r w:rsidRPr="00903DBA">
        <w:rPr>
          <w:highlight w:val="white"/>
        </w:rPr>
        <w:t xml:space="preserve"> method</w:t>
      </w:r>
      <w:r w:rsidR="000E5B40" w:rsidRPr="00903DBA">
        <w:rPr>
          <w:highlight w:val="white"/>
        </w:rPr>
        <w:t xml:space="preserve"> </w:t>
      </w:r>
      <w:r w:rsidR="0000671F">
        <w:rPr>
          <w:highlight w:val="white"/>
        </w:rPr>
        <w:t xml:space="preserve">initiates the memory copying process by </w:t>
      </w:r>
      <w:r w:rsidR="000E5B40" w:rsidRPr="00903DBA">
        <w:rPr>
          <w:highlight w:val="white"/>
        </w:rPr>
        <w:t xml:space="preserve">calling </w:t>
      </w:r>
      <w:r w:rsidR="00D4318D">
        <w:rPr>
          <w:rStyle w:val="KeyWord0"/>
          <w:highlight w:val="white"/>
        </w:rPr>
        <w:t>&lt;k&gt;</w:t>
      </w:r>
      <w:r w:rsidR="00D4318D" w:rsidRPr="00903DBA">
        <w:rPr>
          <w:rStyle w:val="KeyWord0"/>
          <w:highlight w:val="white"/>
        </w:rPr>
        <w:t>MemoryCopy</w:t>
      </w:r>
      <w:r w:rsidR="0000671F">
        <w:rPr>
          <w:rStyle w:val="KeyWord0"/>
          <w:highlight w:val="white"/>
        </w:rPr>
        <w:t>Init</w:t>
      </w:r>
      <w:r w:rsidR="00D4318D">
        <w:rPr>
          <w:rStyle w:val="KeyWord0"/>
          <w:highlight w:val="white"/>
        </w:rPr>
        <w:t>&lt;/k&gt;</w:t>
      </w:r>
      <w:r w:rsidR="000E5B40" w:rsidRPr="00903DBA">
        <w:rPr>
          <w:highlight w:val="white"/>
        </w:rPr>
        <w:t>.</w:t>
      </w:r>
    </w:p>
    <w:p w14:paraId="61CE9321" w14:textId="7B6495C3" w:rsidR="005B3B4D" w:rsidRPr="00903DBA" w:rsidRDefault="005B3B4D" w:rsidP="005B3B4D">
      <w:pPr>
        <w:pStyle w:val="Code"/>
        <w:rPr>
          <w:highlight w:val="white"/>
        </w:rPr>
      </w:pPr>
      <w:r w:rsidRPr="00903DBA">
        <w:rPr>
          <w:highlight w:val="white"/>
        </w:rPr>
        <w:t xml:space="preserve">    public void </w:t>
      </w:r>
      <w:r w:rsidR="0006436E">
        <w:rPr>
          <w:highlight w:val="white"/>
        </w:rPr>
        <w:t>AssignInitSize</w:t>
      </w:r>
      <w:r w:rsidRPr="00903DBA">
        <w:rPr>
          <w:highlight w:val="white"/>
        </w:rPr>
        <w:t>(MiddleCode middleCode) {</w:t>
      </w:r>
    </w:p>
    <w:p w14:paraId="4CEF4449" w14:textId="7DFB5131" w:rsidR="005B3B4D" w:rsidRPr="00903DBA" w:rsidRDefault="005B3B4D" w:rsidP="005B3B4D">
      <w:pPr>
        <w:pStyle w:val="Code"/>
        <w:rPr>
          <w:highlight w:val="white"/>
        </w:rPr>
      </w:pPr>
      <w:r w:rsidRPr="00903DBA">
        <w:rPr>
          <w:highlight w:val="white"/>
        </w:rPr>
        <w:t xml:space="preserve">      Symbol targetSymbol = (Symbol)</w:t>
      </w:r>
      <w:r w:rsidR="00E21B2F">
        <w:rPr>
          <w:highlight w:val="white"/>
        </w:rPr>
        <w:t xml:space="preserve"> </w:t>
      </w:r>
      <w:r w:rsidRPr="00903DBA">
        <w:rPr>
          <w:highlight w:val="white"/>
        </w:rPr>
        <w:t>middleCode[0],</w:t>
      </w:r>
    </w:p>
    <w:p w14:paraId="121B828F" w14:textId="2D66CF92" w:rsidR="005B3B4D" w:rsidRPr="00903DBA" w:rsidRDefault="005B3B4D" w:rsidP="005B3B4D">
      <w:pPr>
        <w:pStyle w:val="Code"/>
        <w:rPr>
          <w:highlight w:val="white"/>
        </w:rPr>
      </w:pPr>
      <w:r w:rsidRPr="00903DBA">
        <w:rPr>
          <w:highlight w:val="white"/>
        </w:rPr>
        <w:t xml:space="preserve">             sourceSymbol = (Symbol)</w:t>
      </w:r>
      <w:r w:rsidR="00E21B2F">
        <w:rPr>
          <w:highlight w:val="white"/>
        </w:rPr>
        <w:t xml:space="preserve"> </w:t>
      </w:r>
      <w:r w:rsidRPr="00903DBA">
        <w:rPr>
          <w:highlight w:val="white"/>
        </w:rPr>
        <w:t>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42F5BBF0" w14:textId="260956FE" w:rsidR="0000671F" w:rsidRPr="00903DBA" w:rsidRDefault="0000671F" w:rsidP="0000671F">
      <w:pPr>
        <w:rPr>
          <w:highlight w:val="white"/>
        </w:rPr>
      </w:pPr>
      <w:r w:rsidRPr="00903DBA">
        <w:rPr>
          <w:highlight w:val="white"/>
        </w:rPr>
        <w:t xml:space="preserve">The </w:t>
      </w:r>
      <w:r>
        <w:rPr>
          <w:rStyle w:val="KeyWord0"/>
          <w:highlight w:val="white"/>
        </w:rPr>
        <w:t>&lt;k&gt;</w:t>
      </w:r>
      <w:r w:rsidR="009D3238">
        <w:rPr>
          <w:rStyle w:val="KeyWord0"/>
          <w:highlight w:val="white"/>
        </w:rPr>
        <w:t>AssignStructUnion</w:t>
      </w:r>
      <w:r>
        <w:rPr>
          <w:rStyle w:val="KeyWord0"/>
          <w:highlight w:val="white"/>
        </w:rPr>
        <w:t>&lt;/k&gt;</w:t>
      </w:r>
      <w:r w:rsidRPr="00903DBA">
        <w:rPr>
          <w:highlight w:val="white"/>
        </w:rPr>
        <w:t xml:space="preserve"> method copies the data from the address of the target symbol to </w:t>
      </w:r>
      <w:r>
        <w:rPr>
          <w:highlight w:val="white"/>
        </w:rPr>
        <w:t xml:space="preserve">the </w:t>
      </w:r>
      <w:r w:rsidRPr="00903DBA">
        <w:rPr>
          <w:highlight w:val="white"/>
        </w:rPr>
        <w:t xml:space="preserve">address of the source symbol by calling </w:t>
      </w:r>
      <w:r>
        <w:rPr>
          <w:rStyle w:val="KeyWord0"/>
          <w:highlight w:val="white"/>
        </w:rPr>
        <w:t>&lt;k&gt;</w:t>
      </w:r>
      <w:r w:rsidRPr="00903DBA">
        <w:rPr>
          <w:rStyle w:val="KeyWord0"/>
          <w:highlight w:val="white"/>
        </w:rPr>
        <w:t>MemoryCopy</w:t>
      </w:r>
      <w:r w:rsidR="00F82089">
        <w:rPr>
          <w:rStyle w:val="KeyWord0"/>
          <w:highlight w:val="white"/>
        </w:rPr>
        <w:t>Loop</w:t>
      </w:r>
      <w:r>
        <w:rPr>
          <w:rStyle w:val="KeyWord0"/>
          <w:highlight w:val="white"/>
        </w:rPr>
        <w:t>&lt;/k&gt;</w:t>
      </w:r>
      <w:r w:rsidRPr="00903DBA">
        <w:rPr>
          <w:highlight w:val="white"/>
        </w:rPr>
        <w:t>.</w:t>
      </w:r>
    </w:p>
    <w:p w14:paraId="054C987A" w14:textId="718A127B" w:rsidR="005B3B4D" w:rsidRPr="00903DBA" w:rsidRDefault="005B3B4D" w:rsidP="005B3B4D">
      <w:pPr>
        <w:pStyle w:val="Code"/>
        <w:rPr>
          <w:highlight w:val="white"/>
        </w:rPr>
      </w:pPr>
      <w:r w:rsidRPr="00903DBA">
        <w:rPr>
          <w:highlight w:val="white"/>
        </w:rPr>
        <w:t xml:space="preserve">    public void </w:t>
      </w:r>
      <w:r w:rsidR="009D3238">
        <w:rPr>
          <w:highlight w:val="white"/>
        </w:rPr>
        <w:t>AssignStructUnion</w:t>
      </w:r>
      <w:r w:rsidRPr="00903DBA">
        <w:rPr>
          <w:highlight w:val="white"/>
        </w:rPr>
        <w:t>(MiddleCode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0974E6B8"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06436E">
        <w:rPr>
          <w:rStyle w:val="KeyWord0"/>
          <w:highlight w:val="white"/>
        </w:rPr>
        <w:t>ParameterInitSize</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A76F4F">
        <w:rPr>
          <w:rStyle w:val="KeyWord0"/>
          <w:highlight w:val="white"/>
        </w:rPr>
        <w:t>Init</w:t>
      </w:r>
      <w:r w:rsidR="00D4318D">
        <w:rPr>
          <w:rStyle w:val="KeyWord0"/>
          <w:highlight w:val="white"/>
        </w:rPr>
        <w:t>&lt;/k&gt;</w:t>
      </w:r>
      <w:r w:rsidR="00084BE4" w:rsidRPr="00903DBA">
        <w:rPr>
          <w:highlight w:val="white"/>
        </w:rPr>
        <w:t>.</w:t>
      </w:r>
      <w:r w:rsidRPr="00903DBA">
        <w:rPr>
          <w:highlight w:val="white"/>
        </w:rPr>
        <w:t xml:space="preserve"> </w:t>
      </w:r>
    </w:p>
    <w:p w14:paraId="2B9C9536" w14:textId="4ABA5CAC" w:rsidR="00C25B4C" w:rsidRPr="00903DBA" w:rsidRDefault="00C25B4C" w:rsidP="00C25B4C">
      <w:pPr>
        <w:pStyle w:val="Code"/>
        <w:rPr>
          <w:highlight w:val="white"/>
        </w:rPr>
      </w:pPr>
      <w:r w:rsidRPr="00903DBA">
        <w:rPr>
          <w:highlight w:val="white"/>
        </w:rPr>
        <w:t xml:space="preserve">    public void </w:t>
      </w:r>
      <w:r w:rsidR="0006436E">
        <w:rPr>
          <w:highlight w:val="white"/>
        </w:rPr>
        <w:t>ParameterInitSize</w:t>
      </w:r>
      <w:r w:rsidRPr="00903DBA">
        <w:rPr>
          <w:highlight w:val="white"/>
        </w:rPr>
        <w: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7E4FE0F3" w14:textId="34B76CDD" w:rsidR="001C5F27" w:rsidRPr="00903DBA" w:rsidRDefault="001C5F27" w:rsidP="001C5F27">
      <w:pPr>
        <w:rPr>
          <w:highlight w:val="white"/>
        </w:rPr>
      </w:pPr>
      <w:r w:rsidRPr="00903DBA">
        <w:rPr>
          <w:highlight w:val="white"/>
        </w:rPr>
        <w:t xml:space="preserve">The </w:t>
      </w:r>
      <w:r>
        <w:rPr>
          <w:rStyle w:val="KeyWord0"/>
          <w:highlight w:val="white"/>
        </w:rPr>
        <w:t>&lt;k&gt;</w:t>
      </w:r>
      <w:r w:rsidR="00446782">
        <w:rPr>
          <w:rStyle w:val="KeyWord0"/>
          <w:highlight w:val="white"/>
        </w:rPr>
        <w:t>ParameterStructUnion</w:t>
      </w:r>
      <w:r>
        <w:rPr>
          <w:rStyle w:val="KeyWord0"/>
          <w:highlight w:val="white"/>
        </w:rPr>
        <w:t>&lt;/k&gt;</w:t>
      </w:r>
      <w:r w:rsidRPr="00903DBA">
        <w:rPr>
          <w:highlight w:val="white"/>
        </w:rPr>
        <w:t xml:space="preserve"> method copies the data from the address of the target symbol to </w:t>
      </w:r>
      <w:r>
        <w:rPr>
          <w:highlight w:val="white"/>
        </w:rPr>
        <w:t xml:space="preserve">the </w:t>
      </w:r>
      <w:r w:rsidRPr="00903DBA">
        <w:rPr>
          <w:highlight w:val="white"/>
        </w:rPr>
        <w:t xml:space="preserve">address of the source symbol by calling </w:t>
      </w:r>
      <w:r>
        <w:rPr>
          <w:rStyle w:val="KeyWord0"/>
          <w:highlight w:val="white"/>
        </w:rPr>
        <w:t>&lt;k&gt;</w:t>
      </w:r>
      <w:r w:rsidRPr="00903DBA">
        <w:rPr>
          <w:rStyle w:val="KeyWord0"/>
          <w:highlight w:val="white"/>
        </w:rPr>
        <w:t>MemoryCopy</w:t>
      </w:r>
      <w:r>
        <w:rPr>
          <w:rStyle w:val="KeyWord0"/>
          <w:highlight w:val="white"/>
        </w:rPr>
        <w:t>Loop&lt;/k&gt;</w:t>
      </w:r>
      <w:r w:rsidR="00110FCF">
        <w:rPr>
          <w:highlight w:val="white"/>
        </w:rPr>
        <w:t>, in the same way as &lt;k&gt;</w:t>
      </w:r>
      <w:proofErr w:type="spellStart"/>
      <w:r w:rsidR="009D3238">
        <w:rPr>
          <w:rStyle w:val="KeyWord0"/>
          <w:highlight w:val="white"/>
        </w:rPr>
        <w:t>AssignStructUnion</w:t>
      </w:r>
      <w:proofErr w:type="spellEnd"/>
      <w:r w:rsidR="00110FCF">
        <w:rPr>
          <w:highlight w:val="white"/>
        </w:rPr>
        <w:t>&lt;/k&gt; above.</w:t>
      </w:r>
    </w:p>
    <w:p w14:paraId="2AB0068A" w14:textId="2E8B75DC" w:rsidR="005B3B4D" w:rsidRPr="00903DBA" w:rsidRDefault="005B3B4D" w:rsidP="005B3B4D">
      <w:pPr>
        <w:pStyle w:val="Code"/>
        <w:rPr>
          <w:highlight w:val="white"/>
        </w:rPr>
      </w:pPr>
      <w:r w:rsidRPr="00903DBA">
        <w:rPr>
          <w:highlight w:val="white"/>
        </w:rPr>
        <w:t xml:space="preserve">    public void </w:t>
      </w:r>
      <w:r w:rsidR="00446782">
        <w:rPr>
          <w:highlight w:val="white"/>
        </w:rPr>
        <w:t>ParameterStructUnion</w:t>
      </w:r>
      <w:r w:rsidRPr="00903DBA">
        <w:rPr>
          <w:highlight w:val="white"/>
        </w:rPr>
        <w:t>(MiddleCode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09111AFE" w:rsidR="00655B7D" w:rsidRPr="00903DBA" w:rsidRDefault="00084BE4" w:rsidP="00084BE4">
      <w:pPr>
        <w:rPr>
          <w:highlight w:val="white"/>
        </w:rPr>
      </w:pPr>
      <w:r w:rsidRPr="00903DBA">
        <w:rPr>
          <w:highlight w:val="white"/>
        </w:rPr>
        <w:lastRenderedPageBreak/>
        <w:t xml:space="preserve">The </w:t>
      </w:r>
      <w:r w:rsidR="00D4318D">
        <w:rPr>
          <w:rStyle w:val="KeyWord0"/>
          <w:highlight w:val="white"/>
        </w:rPr>
        <w:t>&lt;k&gt;</w:t>
      </w:r>
      <w:r w:rsidR="00446782">
        <w:rPr>
          <w:rStyle w:val="KeyWord0"/>
          <w:highlight w:val="white"/>
        </w:rPr>
        <w:t>GetReturnValueStructUnion</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2C034337" w:rsidR="00655B7D" w:rsidRPr="00903DBA" w:rsidRDefault="00655B7D" w:rsidP="00655B7D">
      <w:pPr>
        <w:pStyle w:val="Code"/>
        <w:rPr>
          <w:highlight w:val="white"/>
        </w:rPr>
      </w:pPr>
      <w:r w:rsidRPr="00903DBA">
        <w:rPr>
          <w:highlight w:val="white"/>
        </w:rPr>
        <w:t xml:space="preserve">    public void </w:t>
      </w:r>
      <w:r w:rsidR="00446782">
        <w:rPr>
          <w:highlight w:val="white"/>
        </w:rPr>
        <w:t>GetReturnValueStructUnion</w:t>
      </w:r>
      <w:r w:rsidRPr="00903DBA">
        <w:rPr>
          <w:highlight w:val="white"/>
        </w:rPr>
        <w:t>(MiddleCode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3E29BDBD" w14:textId="58D55891" w:rsidR="00655B7D" w:rsidRPr="00903DBA" w:rsidRDefault="00655B7D" w:rsidP="00655B7D">
      <w:pPr>
        <w:pStyle w:val="Code"/>
        <w:rPr>
          <w:highlight w:val="white"/>
        </w:rPr>
      </w:pPr>
      <w:r w:rsidRPr="00903DBA">
        <w:rPr>
          <w:highlight w:val="white"/>
        </w:rPr>
        <w:t xml:space="preserve">      Track targetAddressTrack = new(targetSymbol.AddressSymbol, </w:t>
      </w:r>
    </w:p>
    <w:p w14:paraId="6260D92B" w14:textId="52C64521" w:rsidR="00655B7D" w:rsidRPr="00903DBA" w:rsidRDefault="0027385C" w:rsidP="00655B7D">
      <w:pPr>
        <w:pStyle w:val="Code"/>
        <w:rPr>
          <w:highlight w:val="white"/>
        </w:rPr>
      </w:pPr>
      <w:r>
        <w:rPr>
          <w:highlight w:val="white"/>
        </w:rPr>
        <w:t xml:space="preserve">                 </w:t>
      </w:r>
      <w:r w:rsidR="00655B7D" w:rsidRPr="00903DBA">
        <w:rPr>
          <w:highlight w:val="white"/>
        </w:rPr>
        <w:t xml:space="preserve">                  </w:t>
      </w:r>
      <w:r>
        <w:rPr>
          <w:highlight w:val="white"/>
        </w:rPr>
        <w:t xml:space="preserve">  </w:t>
      </w:r>
      <w:r w:rsidR="00655B7D" w:rsidRPr="00903DBA">
        <w:rPr>
          <w:highlight w:val="white"/>
        </w:rPr>
        <w:t>AssemblyCode.</w:t>
      </w:r>
      <w:r w:rsidR="00B35D4C">
        <w:rPr>
          <w:highlight w:val="white"/>
        </w:rPr>
        <w:t>ReturnAddressRegister</w:t>
      </w:r>
      <w:r w:rsidR="00655B7D"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6F889DAE"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w:t>
      </w:r>
      <w:r w:rsidR="002F084E">
        <w:rPr>
          <w:rStyle w:val="KeyWord0"/>
          <w:highlight w:val="white"/>
        </w:rPr>
        <w:t>countTrack</w:t>
      </w:r>
      <w:r w:rsidR="00D4318D">
        <w:rPr>
          <w:rStyle w:val="KeyWord0"/>
          <w:highlight w:val="white"/>
        </w:rPr>
        <w:t>&lt;/k&gt;</w:t>
      </w:r>
      <w:r w:rsidRPr="00903DBA">
        <w:rPr>
          <w:highlight w:val="white"/>
        </w:rPr>
        <w:t xml:space="preserve"> field </w:t>
      </w:r>
      <w:r w:rsidR="002F084E">
        <w:rPr>
          <w:highlight w:val="white"/>
        </w:rPr>
        <w:t xml:space="preserve">holds the track of the register that is used to down count the size of the memory block, </w:t>
      </w:r>
      <w:proofErr w:type="gramStart"/>
      <w:r w:rsidR="002F084E">
        <w:rPr>
          <w:highlight w:val="white"/>
        </w:rPr>
        <w:t xml:space="preserve">while </w:t>
      </w:r>
      <w:r w:rsidRPr="00903DBA">
        <w:rPr>
          <w:highlight w:val="white"/>
        </w:rPr>
        <w:t xml:space="preserve"> </w:t>
      </w:r>
      <w:r w:rsidR="00D4318D">
        <w:rPr>
          <w:rStyle w:val="KeyWord0"/>
          <w:highlight w:val="white"/>
        </w:rPr>
        <w:t>&lt;</w:t>
      </w:r>
      <w:proofErr w:type="gramEnd"/>
      <w:r w:rsidR="00D4318D">
        <w:rPr>
          <w:rStyle w:val="KeyWord0"/>
          <w:highlight w:val="white"/>
        </w:rPr>
        <w:t>k&gt;</w:t>
      </w:r>
      <w:r w:rsidR="002F084E">
        <w:rPr>
          <w:rStyle w:val="KeyWord0"/>
          <w:highlight w:val="white"/>
        </w:rPr>
        <w:t>m_targetAddressTrack</w:t>
      </w:r>
      <w:r w:rsidR="00D4318D">
        <w:rPr>
          <w:rStyle w:val="KeyWord0"/>
          <w:highlight w:val="white"/>
        </w:rPr>
        <w:t>&lt;/k&gt;</w:t>
      </w:r>
      <w:r w:rsidRPr="00903DBA">
        <w:rPr>
          <w:highlight w:val="white"/>
        </w:rPr>
        <w:t xml:space="preserve"> </w:t>
      </w:r>
      <w:r w:rsidR="002F084E">
        <w:rPr>
          <w:highlight w:val="white"/>
        </w:rPr>
        <w:t>holds the value currently being copied between the memory blocks.</w:t>
      </w:r>
    </w:p>
    <w:p w14:paraId="64287E44" w14:textId="77777777" w:rsidR="002F084E" w:rsidRPr="00903DBA" w:rsidRDefault="002F084E" w:rsidP="002F084E">
      <w:pPr>
        <w:pStyle w:val="Code"/>
        <w:rPr>
          <w:highlight w:val="white"/>
        </w:rPr>
      </w:pPr>
      <w:r w:rsidRPr="00903DBA">
        <w:rPr>
          <w:highlight w:val="white"/>
        </w:rPr>
        <w:t xml:space="preserve">    private static Track m_countTrack = null;</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D9AE315"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w:t>
      </w:r>
      <w:r w:rsidR="009420B5">
        <w:rPr>
          <w:highlight w:val="white"/>
        </w:rPr>
        <w:t>ing</w:t>
      </w:r>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04572588" w:rsidR="00BB5595" w:rsidRPr="00903DBA" w:rsidRDefault="00F85D1B" w:rsidP="00F85D1B">
      <w:pPr>
        <w:rPr>
          <w:highlight w:val="white"/>
        </w:rPr>
      </w:pPr>
      <w:r w:rsidRPr="00903DBA">
        <w:rPr>
          <w:highlight w:val="white"/>
        </w:rPr>
        <w:t>We start by loading the size of the data block into the count</w:t>
      </w:r>
      <w:r w:rsidR="009420B5">
        <w:rPr>
          <w:highlight w:val="white"/>
        </w:rPr>
        <w:t>ing</w:t>
      </w:r>
      <w:r w:rsidRPr="00903DBA">
        <w:rPr>
          <w:highlight w:val="white"/>
        </w:rPr>
        <w:t xml:space="preserve"> register, the loop continues until it reaches zero.</w:t>
      </w:r>
    </w:p>
    <w:p w14:paraId="4983C787" w14:textId="0D75B148" w:rsidR="00B74A96" w:rsidRPr="00903DBA" w:rsidRDefault="00B74A96" w:rsidP="00B74A96">
      <w:pPr>
        <w:pStyle w:val="Code"/>
        <w:rPr>
          <w:highlight w:val="white"/>
        </w:rPr>
      </w:pPr>
      <w:r w:rsidRPr="00903DBA">
        <w:rPr>
          <w:highlight w:val="white"/>
        </w:rPr>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6248C86A" w14:textId="77777777" w:rsidR="00167C92" w:rsidRDefault="00522B7F" w:rsidP="00F46C23">
      <w:pPr>
        <w:rPr>
          <w:highlight w:val="white"/>
        </w:rPr>
      </w:pPr>
      <w:r>
        <w:rPr>
          <w:highlight w:val="white"/>
        </w:rPr>
        <w:t>W</w:t>
      </w:r>
      <w:r w:rsidR="00F46C23" w:rsidRPr="00903DBA">
        <w:rPr>
          <w:highlight w:val="white"/>
        </w:rPr>
        <w:t xml:space="preserve">hen the loop begins, we </w:t>
      </w:r>
      <w:r w:rsidR="00167C92">
        <w:rPr>
          <w:highlight w:val="white"/>
        </w:rPr>
        <w:t>copy one value at the time between the memory blocks.</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lastRenderedPageBreak/>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06AADA25" w:rsidR="006E5A84" w:rsidRPr="00903DBA" w:rsidRDefault="006E5A84" w:rsidP="006E5A84">
      <w:pPr>
        <w:rPr>
          <w:highlight w:val="white"/>
        </w:rPr>
      </w:pPr>
      <w:r w:rsidRPr="00903DBA">
        <w:rPr>
          <w:highlight w:val="white"/>
        </w:rPr>
        <w:t>We decrement the</w:t>
      </w:r>
      <w:r w:rsidR="00275D38">
        <w:rPr>
          <w:highlight w:val="white"/>
        </w:rPr>
        <w:t xml:space="preserve"> counting </w:t>
      </w:r>
      <w:r w:rsidRPr="00903DBA">
        <w:rPr>
          <w:highlight w:val="white"/>
        </w:rPr>
        <w:t>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173EB7A6" w:rsidR="006E5A84" w:rsidRPr="00903DBA" w:rsidRDefault="006E5A84" w:rsidP="006E5A84">
      <w:pPr>
        <w:rPr>
          <w:highlight w:val="white"/>
        </w:rPr>
      </w:pPr>
      <w:r w:rsidRPr="00903DBA">
        <w:rPr>
          <w:highlight w:val="white"/>
        </w:rPr>
        <w:t>If the</w:t>
      </w:r>
      <w:r w:rsidR="00275D38">
        <w:rPr>
          <w:highlight w:val="white"/>
        </w:rPr>
        <w:t xml:space="preserve"> counting </w:t>
      </w:r>
      <w:r w:rsidRPr="00903DBA">
        <w:rPr>
          <w:highlight w:val="white"/>
        </w:rPr>
        <w:t xml:space="preserve">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lastRenderedPageBreak/>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2DF0A" w14:textId="1053175D" w:rsidR="000D3056" w:rsidRPr="00903DBA" w:rsidRDefault="00BA61C9" w:rsidP="00742B96">
      <w:pPr>
        <w:pStyle w:val="Code"/>
        <w:rPr>
          <w:highlight w:val="white"/>
        </w:rPr>
      </w:pPr>
      <w:r w:rsidRPr="00903DBA">
        <w:rPr>
          <w:highlight w:val="white"/>
        </w:rPr>
        <w:t xml:space="preserve">        SymbolTable.</w:t>
      </w:r>
      <w:r w:rsidR="000D3056" w:rsidRPr="00903DBA">
        <w:rPr>
          <w:highlight w:val="white"/>
        </w:rPr>
        <w:t>InitSymbol =</w:t>
      </w:r>
      <w:r w:rsidR="0027385C">
        <w:rPr>
          <w:highlight w:val="white"/>
        </w:rPr>
        <w:t xml:space="preserve"> </w:t>
      </w:r>
      <w:r w:rsidRPr="00903DBA">
        <w:rPr>
          <w:highlight w:val="white"/>
        </w:rPr>
        <w:t>new(AssemblyCodeGenerator.InitializerName,</w:t>
      </w:r>
    </w:p>
    <w:p w14:paraId="008A9EB3" w14:textId="4A3F5FBD" w:rsidR="00BA61C9" w:rsidRPr="00903DBA" w:rsidRDefault="0027385C" w:rsidP="00742B96">
      <w:pPr>
        <w:pStyle w:val="Code"/>
        <w:rPr>
          <w:highlight w:val="white"/>
        </w:rPr>
      </w:pPr>
      <w:r>
        <w:rPr>
          <w:highlight w:val="white"/>
        </w:rPr>
        <w:t xml:space="preserve">     </w:t>
      </w:r>
      <w:r w:rsidR="000D3056"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0"/>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proofErr w:type="spellStart"/>
                              <w:r w:rsidRPr="00DF14A9">
                                <w:rPr>
                                  <w:rFonts w:eastAsia="Calibri"/>
                                  <w:color w:val="000000"/>
                                  <w:lang w:val="sv-SE"/>
                                </w:rPr>
                                <w:t>main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w:t>
                              </w:r>
                              <w:proofErr w:type="spellStart"/>
                              <w:r w:rsidRPr="00490BCB">
                                <w:rPr>
                                  <w:rFonts w:eastAsia="Calibri"/>
                                  <w:color w:val="000000"/>
                                  <w:sz w:val="16"/>
                                  <w:szCs w:val="16"/>
                                </w:rPr>
                                <w:t>i</w:t>
                              </w:r>
                              <w:proofErr w:type="spellEnd"/>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proofErr w:type="spellStart"/>
                              <w:r w:rsidRPr="00090144">
                                <w:rPr>
                                  <w:lang w:val="sv-SE"/>
                                </w:rPr>
                                <w:t>Return</w:t>
                              </w:r>
                              <w:proofErr w:type="spellEnd"/>
                              <w:r w:rsidRPr="00090144">
                                <w:rPr>
                                  <w:lang w:val="sv-SE"/>
                                </w:rPr>
                                <w:t xml:space="preserve"> </w:t>
                              </w:r>
                              <w:proofErr w:type="spellStart"/>
                              <w:r w:rsidRPr="00090144">
                                <w:rPr>
                                  <w:lang w:val="sv-SE"/>
                                </w:rPr>
                                <w:t>address</w:t>
                              </w:r>
                              <w:proofErr w:type="spellEnd"/>
                              <w:r w:rsidRPr="00090144">
                                <w:rPr>
                                  <w:lang w:val="sv-SE"/>
                                </w:rPr>
                                <w:t>: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proofErr w:type="spellStart"/>
                              <w:r w:rsidRPr="00090144">
                                <w:rPr>
                                  <w:rFonts w:eastAsia="Calibri"/>
                                  <w:color w:val="000000"/>
                                  <w:lang w:val="sv-SE"/>
                                </w:rPr>
                                <w:t>Ellipse</w:t>
                              </w:r>
                              <w:proofErr w:type="spellEnd"/>
                              <w:r w:rsidRPr="00090144">
                                <w:rPr>
                                  <w:rFonts w:eastAsia="Calibri"/>
                                  <w:color w:val="000000"/>
                                  <w:lang w:val="sv-SE"/>
                                </w:rPr>
                                <w:t xml:space="preserve"> pointer </w:t>
                              </w:r>
                              <w:proofErr w:type="spellStart"/>
                              <w:r w:rsidRPr="00090144">
                                <w:rPr>
                                  <w:rFonts w:eastAsia="Calibri"/>
                                  <w:color w:val="000000"/>
                                  <w:lang w:val="sv-SE"/>
                                </w:rPr>
                                <w:t>of</w:t>
                              </w:r>
                              <w:proofErr w:type="spellEnd"/>
                            </w:p>
                            <w:p w14:paraId="5B987D60" w14:textId="77777777" w:rsidR="00A470D8" w:rsidRPr="00090144" w:rsidRDefault="00A470D8" w:rsidP="00B70491">
                              <w:pPr>
                                <w:spacing w:before="0" w:after="0" w:line="240" w:lineRule="auto"/>
                                <w:rPr>
                                  <w:lang w:val="sv-SE"/>
                                </w:rPr>
                              </w:pPr>
                              <w:proofErr w:type="spellStart"/>
                              <w:r w:rsidRPr="00090144">
                                <w:rPr>
                                  <w:rFonts w:eastAsia="Calibri"/>
                                  <w:color w:val="000000"/>
                                  <w:lang w:val="sv-SE"/>
                                </w:rPr>
                                <w:t>calling</w:t>
                              </w:r>
                              <w:proofErr w:type="spellEnd"/>
                              <w:r w:rsidRPr="00090144">
                                <w:rPr>
                                  <w:rFonts w:eastAsia="Calibri"/>
                                  <w:color w:val="000000"/>
                                  <w:lang w:val="sv-SE"/>
                                </w:rPr>
                                <w:t xml:space="preserve"> </w:t>
                              </w:r>
                              <w:proofErr w:type="spellStart"/>
                              <w:r w:rsidRPr="00090144">
                                <w:rPr>
                                  <w:rFonts w:eastAsia="Calibri"/>
                                  <w:color w:val="000000"/>
                                  <w:lang w:val="sv-SE"/>
                                </w:rPr>
                                <w:t>function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proofErr w:type="spellStart"/>
                              <w:r w:rsidRPr="00090144">
                                <w:rPr>
                                  <w:rFonts w:eastAsia="Calibri"/>
                                  <w:color w:val="000000"/>
                                </w:rPr>
                                <w:t>argc</w:t>
                              </w:r>
                              <w:proofErr w:type="spellEnd"/>
                              <w:r w:rsidRPr="00090144">
                                <w:rPr>
                                  <w:rFonts w:eastAsia="Calibri"/>
                                  <w:color w:val="000000"/>
                                </w:rPr>
                                <w:t xml:space="preserve">: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proofErr w:type="spellStart"/>
                              <w:r w:rsidRPr="00090144">
                                <w:rPr>
                                  <w:rFonts w:eastAsia="Calibri"/>
                                  <w:color w:val="000000"/>
                                </w:rPr>
                                <w:t>argv</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D297066"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lastRenderedPageBreak/>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lastRenderedPageBreak/>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0DC25600" w14:textId="6E4AC73F" w:rsidR="000D3056" w:rsidRPr="00903DBA" w:rsidRDefault="00CC34B1" w:rsidP="00CC34B1">
      <w:pPr>
        <w:pStyle w:val="Code"/>
        <w:rPr>
          <w:highlight w:val="white"/>
        </w:rPr>
      </w:pPr>
      <w:r w:rsidRPr="00903DBA">
        <w:rPr>
          <w:highlight w:val="white"/>
        </w:rPr>
        <w:t xml:space="preserve">        SymbolTable.</w:t>
      </w:r>
      <w:r w:rsidR="000D3056" w:rsidRPr="00903DBA">
        <w:rPr>
          <w:highlight w:val="white"/>
        </w:rPr>
        <w:t xml:space="preserve">ArgsSymbol = </w:t>
      </w:r>
      <w:r w:rsidRPr="00903DBA">
        <w:rPr>
          <w:highlight w:val="white"/>
        </w:rPr>
        <w:t>new(AssemblyCodeGenerator.ArgsName,</w:t>
      </w:r>
    </w:p>
    <w:p w14:paraId="29673B87" w14:textId="182299D2" w:rsidR="00CC34B1" w:rsidRPr="00903DBA" w:rsidRDefault="0027385C" w:rsidP="00CC34B1">
      <w:pPr>
        <w:pStyle w:val="Code"/>
        <w:rPr>
          <w:highlight w:val="white"/>
        </w:rPr>
      </w:pPr>
      <w:r>
        <w:rPr>
          <w:highlight w:val="white"/>
        </w:rPr>
        <w:t xml:space="preserve">     </w:t>
      </w:r>
      <w:r w:rsidR="000D3056"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lastRenderedPageBreak/>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w:t>
      </w:r>
      <w:proofErr w:type="spellStart"/>
      <w:r>
        <w:t>h1</w:t>
      </w:r>
      <w:proofErr w:type="spellEnd"/>
      <w:r>
        <w:t>&gt;</w:t>
      </w:r>
      <w:bookmarkStart w:id="544" w:name="_Ref54009755"/>
      <w:r w:rsidRPr="00903DBA">
        <w:t xml:space="preserve">Executable Code </w:t>
      </w:r>
      <w:r w:rsidRPr="0060539D">
        <w:t>Generation</w:t>
      </w:r>
      <w:bookmarkEnd w:id="544"/>
      <w:r>
        <w:t>&lt;/</w:t>
      </w:r>
      <w:proofErr w:type="spellStart"/>
      <w:r>
        <w:t>h1</w:t>
      </w:r>
      <w:proofErr w:type="spellEnd"/>
      <w:r>
        <w:t>&gt;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w:t>
      </w:r>
      <w:proofErr w:type="spellStart"/>
      <w:r>
        <w:t>h2</w:t>
      </w:r>
      <w:proofErr w:type="spellEnd"/>
      <w:r>
        <w:t>&gt;The Windows Environment&lt;/</w:t>
      </w:r>
      <w:proofErr w:type="spellStart"/>
      <w:r>
        <w:t>h2</w:t>
      </w:r>
      <w:proofErr w:type="spellEnd"/>
      <w:r>
        <w:t>&gt;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6"/>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367D43D6" w:rsidR="00F65204" w:rsidRPr="00903DBA" w:rsidRDefault="0031120D" w:rsidP="00F65204">
      <w:pPr>
        <w:pStyle w:val="Code"/>
        <w:rPr>
          <w:highlight w:val="white"/>
        </w:rPr>
      </w:pPr>
      <w:r>
        <w:rPr>
          <w:highlight w:val="white"/>
        </w:rPr>
        <w:t>//using</w:t>
      </w:r>
      <w:r w:rsidR="00F65204" w:rsidRPr="00903DBA">
        <w:rPr>
          <w:highlight w:val="white"/>
        </w:rPr>
        <w:t xml:space="preserve"> System;</w:t>
      </w:r>
    </w:p>
    <w:p w14:paraId="08972D26" w14:textId="62C2DB58" w:rsidR="00F65204" w:rsidRPr="00903DBA" w:rsidRDefault="0031120D" w:rsidP="00F65204">
      <w:pPr>
        <w:pStyle w:val="Code"/>
        <w:rPr>
          <w:highlight w:val="white"/>
        </w:rPr>
      </w:pPr>
      <w:r>
        <w:rPr>
          <w:highlight w:val="white"/>
        </w:rPr>
        <w:t>//using</w:t>
      </w:r>
      <w:r w:rsidR="00F65204" w:rsidRPr="00903DBA">
        <w:rPr>
          <w:highlight w:val="white"/>
        </w:rPr>
        <w:t xml:space="preserve"> System.IO;</w:t>
      </w:r>
    </w:p>
    <w:p w14:paraId="2AABC759" w14:textId="21A61532" w:rsidR="00F65204" w:rsidRPr="00903DBA" w:rsidRDefault="0031120D" w:rsidP="00F65204">
      <w:pPr>
        <w:pStyle w:val="Code"/>
        <w:rPr>
          <w:highlight w:val="white"/>
        </w:rPr>
      </w:pPr>
      <w:r>
        <w:rPr>
          <w:highlight w:val="white"/>
        </w:rPr>
        <w:t>//using</w:t>
      </w:r>
      <w:r w:rsidR="00F65204" w:rsidRPr="00903DBA">
        <w:rPr>
          <w:highlight w:val="white"/>
        </w:rPr>
        <w:t xml:space="preserve"> System.Text;</w:t>
      </w:r>
    </w:p>
    <w:p w14:paraId="1B0B722F" w14:textId="251BAA14" w:rsidR="00F65204" w:rsidRPr="00903DBA" w:rsidRDefault="0031120D" w:rsidP="00F65204">
      <w:pPr>
        <w:pStyle w:val="Code"/>
        <w:rPr>
          <w:highlight w:val="white"/>
        </w:rPr>
      </w:pPr>
      <w:r>
        <w:rPr>
          <w:highlight w:val="white"/>
        </w:rPr>
        <w:t>//using</w:t>
      </w:r>
      <w:r w:rsidR="00F65204" w:rsidRPr="00903DBA">
        <w:rPr>
          <w:highlight w:val="white"/>
        </w:rPr>
        <w:t xml:space="preserve"> System.Globalization;</w:t>
      </w:r>
    </w:p>
    <w:p w14:paraId="2128282D" w14:textId="2D82C0A8" w:rsidR="00F65204" w:rsidRPr="00903DBA" w:rsidRDefault="0031120D" w:rsidP="00F65204">
      <w:pPr>
        <w:pStyle w:val="Code"/>
        <w:rPr>
          <w:highlight w:val="white"/>
        </w:rPr>
      </w:pPr>
      <w:r>
        <w:rPr>
          <w:highlight w:val="white"/>
        </w:rPr>
        <w:t>//using</w:t>
      </w:r>
      <w:r w:rsidR="00F65204" w:rsidRPr="00903DBA">
        <w:rPr>
          <w:highlight w:val="white"/>
        </w:rPr>
        <w:t xml:space="preserve">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5F9A10F" w14:textId="7137E597" w:rsidR="00C92EA6" w:rsidRPr="00903DBA" w:rsidRDefault="00C92EA6" w:rsidP="00C92EA6">
      <w:pPr>
        <w:pStyle w:val="Code"/>
        <w:rPr>
          <w:highlight w:val="white"/>
        </w:rPr>
      </w:pPr>
      <w:r w:rsidRPr="00903DBA">
        <w:rPr>
          <w:highlight w:val="white"/>
        </w:rPr>
        <w:t xml:space="preserve">            FileInfo targetFile =</w:t>
      </w:r>
      <w:r w:rsidR="007C681F">
        <w:rPr>
          <w:highlight w:val="white"/>
        </w:rPr>
        <w:t xml:space="preserve"> </w:t>
      </w:r>
      <w:r w:rsidRPr="00903DBA">
        <w:rPr>
          <w:highlight w:val="white"/>
        </w:rPr>
        <w:t>new(TargetPath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44C8E2D4" w14:textId="77777777" w:rsidR="007C681F" w:rsidRDefault="00F86C24" w:rsidP="00F86C24">
      <w:pPr>
        <w:pStyle w:val="Code"/>
        <w:rPr>
          <w:highlight w:val="white"/>
        </w:rPr>
      </w:pPr>
      <w:r w:rsidRPr="00903DBA">
        <w:rPr>
          <w:highlight w:val="white"/>
        </w:rPr>
        <w:t xml:space="preserve">        BinaryWriter binaryWriter =</w:t>
      </w:r>
    </w:p>
    <w:p w14:paraId="28564769" w14:textId="1E241985" w:rsidR="00F86C24" w:rsidRPr="00903DBA" w:rsidRDefault="007C681F" w:rsidP="00F86C24">
      <w:pPr>
        <w:pStyle w:val="Code"/>
        <w:rPr>
          <w:highlight w:val="white"/>
        </w:rPr>
      </w:pPr>
      <w:r>
        <w:rPr>
          <w:highlight w:val="white"/>
        </w:rPr>
        <w:t xml:space="preserve">          new</w:t>
      </w:r>
      <w:r w:rsidR="00F86C24" w:rsidRPr="00903DBA">
        <w:rPr>
          <w:highlight w:val="white"/>
        </w:rPr>
        <w:t>(File.Open(objectFile.FullName,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1F16B6B" w:rsidR="00CF7245" w:rsidRPr="00903DBA" w:rsidRDefault="00CF7245" w:rsidP="00CF7245">
      <w:pPr>
        <w:pStyle w:val="Code"/>
        <w:rPr>
          <w:highlight w:val="white"/>
        </w:rPr>
      </w:pPr>
      <w:r w:rsidRPr="00903DBA">
        <w:rPr>
          <w:highlight w:val="white"/>
        </w:rPr>
        <w:t xml:space="preserve">          new(File.OpenRead(objectFile.FullName));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lastRenderedPageBreak/>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1ED57B80" w:rsidR="00303C4E" w:rsidRPr="00903DBA" w:rsidRDefault="0031120D" w:rsidP="00303C4E">
      <w:pPr>
        <w:pStyle w:val="Code"/>
        <w:rPr>
          <w:highlight w:val="white"/>
        </w:rPr>
      </w:pPr>
      <w:r>
        <w:rPr>
          <w:highlight w:val="white"/>
        </w:rPr>
        <w:t>//using</w:t>
      </w:r>
      <w:r w:rsidR="00303C4E" w:rsidRPr="00903DBA">
        <w:rPr>
          <w:highlight w:val="white"/>
        </w:rPr>
        <w:t xml:space="preserve"> System;</w:t>
      </w:r>
    </w:p>
    <w:p w14:paraId="32508312" w14:textId="47549B99" w:rsidR="00303C4E" w:rsidRPr="00903DBA" w:rsidRDefault="0031120D" w:rsidP="00303C4E">
      <w:pPr>
        <w:pStyle w:val="Code"/>
        <w:rPr>
          <w:highlight w:val="white"/>
        </w:rPr>
      </w:pPr>
      <w:r>
        <w:rPr>
          <w:highlight w:val="white"/>
        </w:rPr>
        <w:t>//using</w:t>
      </w:r>
      <w:r w:rsidR="00303C4E" w:rsidRPr="00903DBA">
        <w:rPr>
          <w:highlight w:val="white"/>
        </w:rPr>
        <w:t xml:space="preserve"> System.IO;</w:t>
      </w:r>
    </w:p>
    <w:p w14:paraId="55C11956" w14:textId="610A9B5B" w:rsidR="00303C4E" w:rsidRPr="00903DBA" w:rsidRDefault="0031120D" w:rsidP="00303C4E">
      <w:pPr>
        <w:pStyle w:val="Code"/>
        <w:rPr>
          <w:highlight w:val="white"/>
        </w:rPr>
      </w:pPr>
      <w:r>
        <w:rPr>
          <w:highlight w:val="white"/>
        </w:rPr>
        <w:t>//using</w:t>
      </w:r>
      <w:r w:rsidR="00303C4E" w:rsidRPr="00903DBA">
        <w:rPr>
          <w:highlight w:val="white"/>
        </w:rPr>
        <w:t xml:space="preserve"> System.Text;</w:t>
      </w:r>
    </w:p>
    <w:p w14:paraId="6BF5E33D" w14:textId="108B1F1B" w:rsidR="00303C4E" w:rsidRPr="00903DBA" w:rsidRDefault="0031120D" w:rsidP="00303C4E">
      <w:pPr>
        <w:pStyle w:val="Code"/>
        <w:rPr>
          <w:highlight w:val="white"/>
        </w:rPr>
      </w:pPr>
      <w:r>
        <w:rPr>
          <w:highlight w:val="white"/>
        </w:rPr>
        <w:t>//using</w:t>
      </w:r>
      <w:r w:rsidR="00303C4E" w:rsidRPr="00903DBA">
        <w:rPr>
          <w:highlight w:val="white"/>
        </w:rPr>
        <w:t xml:space="preserve"> System.Globalization;</w:t>
      </w:r>
    </w:p>
    <w:p w14:paraId="531B83AF" w14:textId="3FA88793" w:rsidR="00303C4E" w:rsidRPr="00903DBA" w:rsidRDefault="0031120D" w:rsidP="00303C4E">
      <w:pPr>
        <w:pStyle w:val="Code"/>
        <w:rPr>
          <w:highlight w:val="white"/>
        </w:rPr>
      </w:pPr>
      <w:r>
        <w:rPr>
          <w:highlight w:val="white"/>
        </w:rPr>
        <w:t>//using</w:t>
      </w:r>
      <w:r w:rsidR="00303C4E" w:rsidRPr="00903DBA">
        <w:rPr>
          <w:highlight w:val="white"/>
        </w:rPr>
        <w:t xml:space="preserve">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1D5AD5DF" w14:textId="10A28FF1" w:rsidR="005D66F3" w:rsidRPr="00903DBA" w:rsidRDefault="005D66F3" w:rsidP="005D66F3">
      <w:pPr>
        <w:pStyle w:val="Code"/>
        <w:rPr>
          <w:highlight w:val="white"/>
        </w:rPr>
      </w:pPr>
      <w:r w:rsidRPr="00903DBA">
        <w:rPr>
          <w:highlight w:val="white"/>
        </w:rPr>
        <w:t xml:space="preserve">      AssemblyCodeGenerator objectCodeGenerator =</w:t>
      </w:r>
      <w:r w:rsidR="00C524DE">
        <w:rPr>
          <w:highlight w:val="white"/>
        </w:rPr>
        <w:t xml:space="preserve"> new</w:t>
      </w:r>
      <w:r w:rsidRPr="00903DBA">
        <w:rPr>
          <w:highlight w:val="white"/>
        </w:rPr>
        <w:t>(assemblyCodeList);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lastRenderedPageBreak/>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proofErr w:type="spellStart"/>
                              <w:r w:rsidRPr="00DF14A9">
                                <w:rPr>
                                  <w:rFonts w:eastAsia="Calibri"/>
                                  <w:color w:val="000000"/>
                                  <w:lang w:val="sv-SE"/>
                                </w:rPr>
                                <w:t>main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proofErr w:type="spellStart"/>
                              <w:r w:rsidRPr="00490BCB">
                                <w:rPr>
                                  <w:rFonts w:eastAsia="Calibri"/>
                                  <w:color w:val="000000"/>
                                  <w:sz w:val="16"/>
                                  <w:szCs w:val="16"/>
                                </w:rPr>
                                <w:t>i</w:t>
                              </w:r>
                              <w:proofErr w:type="spellEnd"/>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proofErr w:type="spellStart"/>
                              <w:r w:rsidRPr="00090144">
                                <w:rPr>
                                  <w:lang w:val="sv-SE"/>
                                </w:rPr>
                                <w:t>Return</w:t>
                              </w:r>
                              <w:proofErr w:type="spellEnd"/>
                              <w:r w:rsidRPr="00090144">
                                <w:rPr>
                                  <w:lang w:val="sv-SE"/>
                                </w:rPr>
                                <w:t xml:space="preserve"> </w:t>
                              </w:r>
                              <w:proofErr w:type="spellStart"/>
                              <w:r w:rsidRPr="00090144">
                                <w:rPr>
                                  <w:lang w:val="sv-SE"/>
                                </w:rPr>
                                <w:t>address</w:t>
                              </w:r>
                              <w:proofErr w:type="spellEnd"/>
                              <w:r w:rsidRPr="00090144">
                                <w:rPr>
                                  <w:lang w:val="sv-SE"/>
                                </w:rPr>
                                <w:t>: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proofErr w:type="spellStart"/>
                              <w:r w:rsidRPr="00090144">
                                <w:rPr>
                                  <w:rFonts w:eastAsia="Calibri"/>
                                  <w:color w:val="000000"/>
                                  <w:lang w:val="sv-SE"/>
                                </w:rPr>
                                <w:t>Ellipse</w:t>
                              </w:r>
                              <w:proofErr w:type="spellEnd"/>
                              <w:r w:rsidRPr="00090144">
                                <w:rPr>
                                  <w:rFonts w:eastAsia="Calibri"/>
                                  <w:color w:val="000000"/>
                                  <w:lang w:val="sv-SE"/>
                                </w:rPr>
                                <w:t xml:space="preserve"> pointer </w:t>
                              </w:r>
                              <w:proofErr w:type="spellStart"/>
                              <w:r w:rsidRPr="00090144">
                                <w:rPr>
                                  <w:rFonts w:eastAsia="Calibri"/>
                                  <w:color w:val="000000"/>
                                  <w:lang w:val="sv-SE"/>
                                </w:rPr>
                                <w:t>of</w:t>
                              </w:r>
                              <w:proofErr w:type="spellEnd"/>
                            </w:p>
                            <w:p w14:paraId="7176C07D" w14:textId="77777777" w:rsidR="00A470D8" w:rsidRPr="00090144" w:rsidRDefault="00A470D8" w:rsidP="00605AE9">
                              <w:pPr>
                                <w:spacing w:before="0" w:after="0" w:line="240" w:lineRule="auto"/>
                                <w:rPr>
                                  <w:lang w:val="sv-SE"/>
                                </w:rPr>
                              </w:pPr>
                              <w:proofErr w:type="spellStart"/>
                              <w:r w:rsidRPr="00090144">
                                <w:rPr>
                                  <w:rFonts w:eastAsia="Calibri"/>
                                  <w:color w:val="000000"/>
                                  <w:lang w:val="sv-SE"/>
                                </w:rPr>
                                <w:t>calling</w:t>
                              </w:r>
                              <w:proofErr w:type="spellEnd"/>
                              <w:r w:rsidRPr="00090144">
                                <w:rPr>
                                  <w:rFonts w:eastAsia="Calibri"/>
                                  <w:color w:val="000000"/>
                                  <w:lang w:val="sv-SE"/>
                                </w:rPr>
                                <w:t xml:space="preserve"> </w:t>
                              </w:r>
                              <w:proofErr w:type="spellStart"/>
                              <w:r w:rsidRPr="00090144">
                                <w:rPr>
                                  <w:rFonts w:eastAsia="Calibri"/>
                                  <w:color w:val="000000"/>
                                  <w:lang w:val="sv-SE"/>
                                </w:rPr>
                                <w:t>function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proofErr w:type="spellStart"/>
                              <w:r w:rsidRPr="00090144">
                                <w:rPr>
                                  <w:rFonts w:eastAsia="Calibri"/>
                                  <w:color w:val="000000"/>
                                </w:rPr>
                                <w:t>argc</w:t>
                              </w:r>
                              <w:proofErr w:type="spellEnd"/>
                              <w:r w:rsidRPr="00090144">
                                <w:rPr>
                                  <w:rFonts w:eastAsia="Calibri"/>
                                  <w:color w:val="000000"/>
                                </w:rPr>
                                <w:t xml:space="preserve">: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proofErr w:type="spellStart"/>
                              <w:r w:rsidRPr="00090144">
                                <w:rPr>
                                  <w:rFonts w:eastAsia="Calibri"/>
                                  <w:color w:val="000000"/>
                                </w:rPr>
                                <w:t>argv</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w:t>
                              </w:r>
                              <w:proofErr w:type="spellStart"/>
                              <w:r>
                                <w:rPr>
                                  <w:rFonts w:eastAsia="Calibri"/>
                                  <w:color w:val="000000"/>
                                  <w:sz w:val="16"/>
                                  <w:szCs w:val="16"/>
                                  <w:lang w:val="sv-SE"/>
                                </w:rPr>
                                <w:t>Path</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0E39012" w14:textId="77777777" w:rsidR="0069381D" w:rsidRPr="0069381D" w:rsidRDefault="0069381D" w:rsidP="0069381D">
      <w:pPr>
        <w:pStyle w:val="Code"/>
      </w:pPr>
      <w:r w:rsidRPr="0069381D">
        <w:t xml:space="preserve">    public static List&lt;byte&gt; LookupByteArray(AssemblyOperator objectOp,</w:t>
      </w:r>
    </w:p>
    <w:p w14:paraId="451AD9FB" w14:textId="77777777" w:rsidR="0069381D" w:rsidRPr="0069381D" w:rsidRDefault="0069381D" w:rsidP="0069381D">
      <w:pPr>
        <w:pStyle w:val="Code"/>
      </w:pPr>
      <w:r w:rsidRPr="0069381D">
        <w:t xml:space="preserve">                      object operand0 = null, object operand1 = null,</w:t>
      </w:r>
    </w:p>
    <w:p w14:paraId="32294B0D" w14:textId="77777777" w:rsidR="0069381D" w:rsidRPr="0069381D" w:rsidRDefault="0069381D" w:rsidP="0069381D">
      <w:pPr>
        <w:pStyle w:val="Code"/>
      </w:pPr>
      <w:r w:rsidRPr="0069381D">
        <w:t xml:space="preserve">                      object operand2 = null) {</w:t>
      </w:r>
    </w:p>
    <w:p w14:paraId="7530F588" w14:textId="77777777" w:rsidR="0069381D" w:rsidRPr="0069381D" w:rsidRDefault="0069381D" w:rsidP="0069381D">
      <w:pPr>
        <w:pStyle w:val="Code"/>
      </w:pPr>
      <w:r w:rsidRPr="0069381D">
        <w:t xml:space="preserve">      if ((objectOp == AssemblyOperator.shl) ||</w:t>
      </w:r>
    </w:p>
    <w:p w14:paraId="72484B01" w14:textId="77777777" w:rsidR="0069381D" w:rsidRPr="0069381D" w:rsidRDefault="0069381D" w:rsidP="0069381D">
      <w:pPr>
        <w:pStyle w:val="Code"/>
      </w:pPr>
      <w:r w:rsidRPr="0069381D">
        <w:t xml:space="preserve">          (objectOp == AssemblyOperator.shr)) {</w:t>
      </w:r>
    </w:p>
    <w:p w14:paraId="5A725515" w14:textId="77777777" w:rsidR="0069381D" w:rsidRPr="0069381D" w:rsidRDefault="0069381D" w:rsidP="0069381D">
      <w:pPr>
        <w:pStyle w:val="Code"/>
      </w:pPr>
      <w:r w:rsidRPr="0069381D">
        <w:t xml:space="preserve">        operand0 = (operand0 is BigInteger) ? 0L : operand0;</w:t>
      </w:r>
    </w:p>
    <w:p w14:paraId="6F36D9DF" w14:textId="77777777" w:rsidR="0069381D" w:rsidRPr="0069381D" w:rsidRDefault="0069381D" w:rsidP="0069381D">
      <w:pPr>
        <w:pStyle w:val="Code"/>
      </w:pPr>
      <w:r w:rsidRPr="0069381D">
        <w:t xml:space="preserve">        operand1 = (operand1 is BigInteger) ? 0L : operand1;</w:t>
      </w:r>
    </w:p>
    <w:p w14:paraId="265138A6" w14:textId="77777777" w:rsidR="0069381D" w:rsidRPr="0069381D" w:rsidRDefault="0069381D" w:rsidP="0069381D">
      <w:pPr>
        <w:pStyle w:val="Code"/>
      </w:pPr>
      <w:r w:rsidRPr="0069381D">
        <w:lastRenderedPageBreak/>
        <w:t xml:space="preserve">        operand2 = (operand2 is BigInteger) ? 0L : operand2;</w:t>
      </w:r>
    </w:p>
    <w:p w14:paraId="14F6FCDE" w14:textId="77777777" w:rsidR="0069381D" w:rsidRPr="0069381D" w:rsidRDefault="0069381D" w:rsidP="0069381D">
      <w:pPr>
        <w:pStyle w:val="Code"/>
      </w:pPr>
      <w:r w:rsidRPr="0069381D">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6E43E1BE" w14:textId="77777777" w:rsidR="0069381D" w:rsidRPr="0069381D" w:rsidRDefault="0069381D" w:rsidP="0069381D">
      <w:pPr>
        <w:pStyle w:val="Code"/>
      </w:pPr>
      <w:r w:rsidRPr="0069381D">
        <w:t xml:space="preserve">      operand0 = (operand0 is string) ? null : operand0;</w:t>
      </w:r>
    </w:p>
    <w:p w14:paraId="3D3818A1" w14:textId="77777777" w:rsidR="0069381D" w:rsidRPr="0069381D" w:rsidRDefault="0069381D" w:rsidP="0069381D">
      <w:pPr>
        <w:pStyle w:val="Code"/>
      </w:pPr>
      <w:r w:rsidRPr="0069381D">
        <w:t xml:space="preserve">      operand1 = (operand1 is string) ? null : operand1;</w:t>
      </w:r>
    </w:p>
    <w:p w14:paraId="2C15B3D4" w14:textId="77777777" w:rsidR="0069381D" w:rsidRPr="0069381D" w:rsidRDefault="0069381D" w:rsidP="0069381D">
      <w:pPr>
        <w:pStyle w:val="Code"/>
      </w:pPr>
      <w:r w:rsidRPr="0069381D">
        <w:t xml:space="preserve">      operand2 = (operand2 is string) ? null : operand2;</w:t>
      </w:r>
    </w:p>
    <w:p w14:paraId="57A08F9A" w14:textId="77777777" w:rsidR="0069381D" w:rsidRPr="0069381D" w:rsidRDefault="0069381D" w:rsidP="0069381D">
      <w:pPr>
        <w:pStyle w:val="Code"/>
      </w:pPr>
    </w:p>
    <w:p w14:paraId="45B1DAA4" w14:textId="77777777" w:rsidR="0069381D" w:rsidRPr="0069381D" w:rsidRDefault="0069381D" w:rsidP="0069381D">
      <w:pPr>
        <w:pStyle w:val="Code"/>
      </w:pPr>
      <w:r w:rsidRPr="0069381D">
        <w:t xml:space="preserve">      ObjectCodeInfo info = new(objectOp, operand0, operand1, operand2);</w:t>
      </w:r>
    </w:p>
    <w:p w14:paraId="531D9B4C" w14:textId="77777777" w:rsidR="0069381D" w:rsidRPr="0069381D" w:rsidRDefault="0069381D" w:rsidP="0069381D">
      <w:pPr>
        <w:pStyle w:val="Code"/>
      </w:pPr>
      <w:r w:rsidRPr="0069381D">
        <w:t xml:space="preserve">      byte[] byteArray = ObjectCodeTable.MainArrayMap[info];</w:t>
      </w:r>
    </w:p>
    <w:p w14:paraId="31DB84A8" w14:textId="77777777" w:rsidR="0069381D" w:rsidRPr="0069381D" w:rsidRDefault="0069381D" w:rsidP="0069381D">
      <w:pPr>
        <w:pStyle w:val="Code"/>
      </w:pPr>
      <w:r w:rsidRPr="0069381D">
        <w:t xml:space="preserve">      Error.ErrorXXX(byteArray != null);</w:t>
      </w:r>
    </w:p>
    <w:p w14:paraId="4D7CF6E6" w14:textId="77777777" w:rsidR="0069381D" w:rsidRPr="0069381D" w:rsidRDefault="0069381D" w:rsidP="0069381D">
      <w:pPr>
        <w:pStyle w:val="Code"/>
      </w:pPr>
      <w:r w:rsidRPr="0069381D">
        <w:t xml:space="preserve">      List&lt;byte&gt; byteList = new();</w:t>
      </w:r>
    </w:p>
    <w:p w14:paraId="4E18B58A" w14:textId="77777777" w:rsidR="0069381D" w:rsidRPr="0069381D" w:rsidRDefault="0069381D" w:rsidP="0069381D">
      <w:pPr>
        <w:pStyle w:val="Code"/>
      </w:pPr>
    </w:p>
    <w:p w14:paraId="24F93CC3" w14:textId="77777777" w:rsidR="0069381D" w:rsidRPr="0069381D" w:rsidRDefault="0069381D" w:rsidP="0069381D">
      <w:pPr>
        <w:pStyle w:val="Code"/>
      </w:pPr>
      <w:r w:rsidRPr="0069381D">
        <w:t xml:space="preserve">      foreach (byte b in byteArray) {</w:t>
      </w:r>
    </w:p>
    <w:p w14:paraId="089CBF36" w14:textId="77777777" w:rsidR="0069381D" w:rsidRPr="0069381D" w:rsidRDefault="0069381D" w:rsidP="0069381D">
      <w:pPr>
        <w:pStyle w:val="Code"/>
      </w:pPr>
      <w:r w:rsidRPr="0069381D">
        <w:t xml:space="preserve">        byteList.Add(b);</w:t>
      </w:r>
    </w:p>
    <w:p w14:paraId="00604134" w14:textId="77777777" w:rsidR="0069381D" w:rsidRPr="0069381D" w:rsidRDefault="0069381D" w:rsidP="0069381D">
      <w:pPr>
        <w:pStyle w:val="Code"/>
      </w:pPr>
      <w:r w:rsidRPr="0069381D">
        <w:t xml:space="preserve">      }</w:t>
      </w:r>
    </w:p>
    <w:p w14:paraId="07B21F6B" w14:textId="77777777" w:rsidR="0069381D" w:rsidRPr="0069381D" w:rsidRDefault="0069381D" w:rsidP="0069381D">
      <w:pPr>
        <w:pStyle w:val="Code"/>
      </w:pPr>
    </w:p>
    <w:p w14:paraId="576BEFD6" w14:textId="77777777" w:rsidR="0069381D" w:rsidRPr="0069381D" w:rsidRDefault="0069381D" w:rsidP="0069381D">
      <w:pPr>
        <w:pStyle w:val="Code"/>
      </w:pPr>
      <w:r w:rsidRPr="0069381D">
        <w:t xml:space="preserve">      return byteList;</w:t>
      </w:r>
    </w:p>
    <w:p w14:paraId="238A5906" w14:textId="0646A52D" w:rsidR="00CC21E0" w:rsidRPr="0069381D" w:rsidRDefault="0069381D" w:rsidP="0069381D">
      <w:pPr>
        <w:pStyle w:val="Code"/>
      </w:pPr>
      <w:r w:rsidRPr="0069381D">
        <w:t xml:space="preserve">    }</w:t>
      </w:r>
    </w:p>
    <w:p w14:paraId="2A558C14" w14:textId="5FCB01F6" w:rsidR="00BF5F11" w:rsidRPr="00903DBA" w:rsidRDefault="00CC1DF4" w:rsidP="0060539D">
      <w:pPr>
        <w:pStyle w:val="Heading2"/>
      </w:pPr>
      <w:bookmarkStart w:id="560" w:name="_Toc98936442"/>
      <w:bookmarkStart w:id="561" w:name="_Hlk64221600"/>
      <w:r>
        <w:t>&lt;</w:t>
      </w:r>
      <w:proofErr w:type="spellStart"/>
      <w:r>
        <w:t>h2</w:t>
      </w:r>
      <w:proofErr w:type="spellEnd"/>
      <w:r>
        <w:t>&gt;</w:t>
      </w:r>
      <w:bookmarkStart w:id="562" w:name="_Ref419646553"/>
      <w:r>
        <w:t xml:space="preserve">The </w:t>
      </w:r>
      <w:r w:rsidRPr="00903DBA">
        <w:t>Link</w:t>
      </w:r>
      <w:bookmarkEnd w:id="562"/>
      <w:r>
        <w:t>er&lt;/</w:t>
      </w:r>
      <w:proofErr w:type="spellStart"/>
      <w:r>
        <w:t>h2</w:t>
      </w:r>
      <w:proofErr w:type="spellEnd"/>
      <w:r>
        <w:t>&gt;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w:t>
      </w:r>
      <w:proofErr w:type="spellStart"/>
      <w:r>
        <w:t>h3</w:t>
      </w:r>
      <w:proofErr w:type="spellEnd"/>
      <w:r>
        <w:t>&gt;</w:t>
      </w:r>
      <w:r w:rsidRPr="00903DBA">
        <w:t>The Linker Class</w:t>
      </w:r>
      <w:r>
        <w:t>&lt;/</w:t>
      </w:r>
      <w:proofErr w:type="spellStart"/>
      <w:r>
        <w:t>h3</w:t>
      </w:r>
      <w:proofErr w:type="spellEnd"/>
      <w:r>
        <w:t>&gt;</w:t>
      </w:r>
      <w:bookmarkEnd w:id="563"/>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40EEBD2F" w:rsidR="00E1579E" w:rsidRPr="00903DBA" w:rsidRDefault="0031120D" w:rsidP="00FD0C59">
      <w:pPr>
        <w:pStyle w:val="Code"/>
        <w:rPr>
          <w:highlight w:val="white"/>
        </w:rPr>
      </w:pPr>
      <w:r>
        <w:rPr>
          <w:highlight w:val="white"/>
        </w:rPr>
        <w:t>//using</w:t>
      </w:r>
      <w:r w:rsidR="00E1579E" w:rsidRPr="00903DBA">
        <w:rPr>
          <w:highlight w:val="white"/>
        </w:rPr>
        <w:t xml:space="preserve"> System;</w:t>
      </w:r>
    </w:p>
    <w:p w14:paraId="0EE1F179" w14:textId="2393AED2" w:rsidR="00E1579E" w:rsidRPr="00903DBA" w:rsidRDefault="0031120D" w:rsidP="00FD0C59">
      <w:pPr>
        <w:pStyle w:val="Code"/>
        <w:rPr>
          <w:highlight w:val="white"/>
        </w:rPr>
      </w:pPr>
      <w:r>
        <w:rPr>
          <w:highlight w:val="white"/>
        </w:rPr>
        <w:t>//using</w:t>
      </w:r>
      <w:r w:rsidR="00E1579E" w:rsidRPr="00903DBA">
        <w:rPr>
          <w:highlight w:val="white"/>
        </w:rPr>
        <w:t xml:space="preserve"> System.IO;</w:t>
      </w:r>
    </w:p>
    <w:p w14:paraId="0CF95506" w14:textId="561A7329" w:rsidR="00E1579E" w:rsidRPr="00903DBA" w:rsidRDefault="0031120D" w:rsidP="00FD0C59">
      <w:pPr>
        <w:pStyle w:val="Code"/>
        <w:rPr>
          <w:highlight w:val="white"/>
        </w:rPr>
      </w:pPr>
      <w:r>
        <w:rPr>
          <w:highlight w:val="white"/>
        </w:rPr>
        <w:t>//using</w:t>
      </w:r>
      <w:r w:rsidR="00E1579E" w:rsidRPr="00903DBA">
        <w:rPr>
          <w:highlight w:val="white"/>
        </w:rPr>
        <w:t xml:space="preserve">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w:t>
      </w:r>
      <w:r w:rsidR="009A7E19" w:rsidRPr="0027077C">
        <w:rPr>
          <w:highlight w:val="white"/>
        </w:rPr>
        <w:lastRenderedPageBreak/>
        <w:t xml:space="preserve">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0C19AFF8" w14:textId="5A090543" w:rsidR="00853C0F" w:rsidRPr="00853C0F" w:rsidRDefault="00853C0F" w:rsidP="00853C0F">
      <w:pPr>
        <w:pStyle w:val="Code"/>
        <w:rPr>
          <w:highlight w:val="white"/>
        </w:rPr>
      </w:pPr>
      <w:r w:rsidRPr="00853C0F">
        <w:rPr>
          <w:highlight w:val="white"/>
        </w:rPr>
        <w:t xml:space="preserve">    private Dictionary&lt;string,StaticSymbolWindows&gt; m_globalMap =</w:t>
      </w:r>
      <w:r w:rsidR="007A0B7C">
        <w:rPr>
          <w:highlight w:val="white"/>
        </w:rPr>
        <w:t xml:space="preserve"> </w:t>
      </w:r>
      <w:r w:rsidRPr="00853C0F">
        <w:rPr>
          <w:highlight w:val="white"/>
        </w:rPr>
        <w:t>new();</w:t>
      </w:r>
    </w:p>
    <w:p w14:paraId="6CAA48D8" w14:textId="12567BDC" w:rsidR="00853C0F" w:rsidRPr="00853C0F" w:rsidRDefault="00853C0F" w:rsidP="00853C0F">
      <w:pPr>
        <w:pStyle w:val="Code"/>
        <w:rPr>
          <w:highlight w:val="white"/>
        </w:rPr>
      </w:pPr>
      <w:r w:rsidRPr="00853C0F">
        <w:rPr>
          <w:highlight w:val="white"/>
        </w:rPr>
        <w:t xml:space="preserve">    private List&lt;StaticSymbolWindows&gt; m_globalList =</w:t>
      </w:r>
      <w:r w:rsidR="007A0B7C">
        <w:rPr>
          <w:highlight w:val="white"/>
        </w:rPr>
        <w:t xml:space="preserve"> </w:t>
      </w:r>
      <w:r w:rsidRPr="00853C0F">
        <w:rPr>
          <w:highlight w:val="white"/>
        </w:rPr>
        <w:t>new();</w:t>
      </w:r>
    </w:p>
    <w:p w14:paraId="74962714" w14:textId="39A2E639" w:rsidR="00853C0F" w:rsidRPr="00853C0F" w:rsidRDefault="00853C0F" w:rsidP="00853C0F">
      <w:pPr>
        <w:pStyle w:val="Code"/>
        <w:rPr>
          <w:highlight w:val="white"/>
        </w:rPr>
      </w:pPr>
      <w:r w:rsidRPr="00853C0F">
        <w:rPr>
          <w:highlight w:val="white"/>
        </w:rPr>
        <w:t xml:space="preserve">    private Dictionary&lt;string,int&gt; m_addressMap =</w:t>
      </w:r>
      <w:r w:rsidR="007A0B7C">
        <w:rPr>
          <w:highlight w:val="white"/>
        </w:rPr>
        <w:t xml:space="preserve"> </w:t>
      </w:r>
      <w:r w:rsidRPr="00853C0F">
        <w:rPr>
          <w:highlight w:val="white"/>
        </w:rPr>
        <w:t>new();</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26522B5C" w14:textId="3A5D857B" w:rsidR="00DB5C96" w:rsidRPr="00DB5C96" w:rsidRDefault="00DB5C96" w:rsidP="00DB5C96">
      <w:pPr>
        <w:pStyle w:val="Code"/>
        <w:rPr>
          <w:highlight w:val="white"/>
        </w:rPr>
      </w:pPr>
      <w:r w:rsidRPr="00DB5C96">
        <w:rPr>
          <w:highlight w:val="white"/>
        </w:rPr>
        <w:t xml:space="preserve">        BinaryWriter targetStream =</w:t>
      </w:r>
      <w:r w:rsidR="00A4785A">
        <w:rPr>
          <w:highlight w:val="white"/>
        </w:rPr>
        <w:t xml:space="preserve"> </w:t>
      </w:r>
      <w:r w:rsidRPr="00DB5C96">
        <w:rPr>
          <w:highlight w:val="white"/>
        </w:rPr>
        <w:t>new(File.OpenWrite(targetFile.FullName));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lastRenderedPageBreak/>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192BE6CF" w14:textId="32A1F454"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accessNameSet =</w:t>
      </w:r>
      <w:r w:rsidR="009E3A27">
        <w:rPr>
          <w:highlight w:val="white"/>
        </w:rPr>
        <w:t xml:space="preserve"> </w:t>
      </w:r>
      <w:r w:rsidRPr="00691646">
        <w:rPr>
          <w:highlight w:val="white"/>
        </w:rPr>
        <w:t>new(staticSymbol.AccessMap.Values);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85C0B6C" w14:textId="782CB0A1"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callNameSet =</w:t>
      </w:r>
      <w:r w:rsidR="009E3A27">
        <w:rPr>
          <w:highlight w:val="white"/>
        </w:rPr>
        <w:t xml:space="preserve"> </w:t>
      </w:r>
      <w:r w:rsidRPr="00691646">
        <w:rPr>
          <w:highlight w:val="white"/>
        </w:rPr>
        <w:t>new(staticSymbol.CallMap.Values);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lastRenderedPageBreak/>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lastRenderedPageBreak/>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w:t>
      </w:r>
      <w:proofErr w:type="spellStart"/>
      <w:r>
        <w:t>h1</w:t>
      </w:r>
      <w:proofErr w:type="spellEnd"/>
      <w:r>
        <w:t>&gt;</w:t>
      </w:r>
      <w:bookmarkStart w:id="567" w:name="_Ref71450241"/>
      <w:r>
        <w:t>The Final Main Class</w:t>
      </w:r>
      <w:bookmarkEnd w:id="567"/>
      <w:r>
        <w:t>&lt;/</w:t>
      </w:r>
      <w:proofErr w:type="spellStart"/>
      <w:r>
        <w:t>h1</w:t>
      </w:r>
      <w:proofErr w:type="spellEnd"/>
      <w:r>
        <w:t>&gt;</w:t>
      </w:r>
      <w:bookmarkEnd w:id="565"/>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057D0C8A" w14:textId="13178D30" w:rsidR="00D836FF" w:rsidRPr="00903DBA" w:rsidRDefault="00D836FF" w:rsidP="00D836FF">
      <w:pPr>
        <w:pStyle w:val="Code"/>
        <w:rPr>
          <w:highlight w:val="white"/>
        </w:rPr>
      </w:pPr>
      <w:r w:rsidRPr="00903DBA">
        <w:rPr>
          <w:highlight w:val="white"/>
        </w:rPr>
        <w:t xml:space="preserve">      CCompiler_Main.Scanner scanner =</w:t>
      </w:r>
      <w:r w:rsidR="007C681F">
        <w:rPr>
          <w:highlight w:val="white"/>
        </w:rPr>
        <w:t xml:space="preserve"> </w:t>
      </w:r>
      <w:r w:rsidRPr="00903DBA">
        <w:rPr>
          <w:highlight w:val="white"/>
        </w:rPr>
        <w:t>new(memoryStream);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lastRenderedPageBreak/>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lastRenderedPageBreak/>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w:t>
      </w:r>
      <w:proofErr w:type="spellStart"/>
      <w:r>
        <w:rPr>
          <w:highlight w:val="white"/>
        </w:rPr>
        <w:t>h3</w:t>
      </w:r>
      <w:proofErr w:type="spellEnd"/>
      <w:r>
        <w:rPr>
          <w:highlight w:val="white"/>
        </w:rPr>
        <w:t>&gt;</w:t>
      </w:r>
      <w:r w:rsidRPr="00903DBA">
        <w:rPr>
          <w:highlight w:val="white"/>
        </w:rPr>
        <w:t xml:space="preserve">Is the Object File </w:t>
      </w:r>
      <w:proofErr w:type="gramStart"/>
      <w:r w:rsidRPr="00903DBA">
        <w:rPr>
          <w:highlight w:val="white"/>
        </w:rPr>
        <w:t>Fresh?</w:t>
      </w:r>
      <w:r>
        <w:rPr>
          <w:highlight w:val="white"/>
        </w:rPr>
        <w:t>&lt;</w:t>
      </w:r>
      <w:proofErr w:type="gramEnd"/>
      <w:r>
        <w:rPr>
          <w:highlight w:val="white"/>
        </w:rPr>
        <w:t>/</w:t>
      </w:r>
      <w:proofErr w:type="spellStart"/>
      <w:r>
        <w:rPr>
          <w:highlight w:val="white"/>
        </w:rPr>
        <w:t>h3</w:t>
      </w:r>
      <w:proofErr w:type="spellEnd"/>
      <w:r>
        <w:rPr>
          <w:highlight w:val="white"/>
        </w:rPr>
        <w:t>&gt;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5C40B6DD" w:rsidR="00D836FF" w:rsidRPr="00903DBA" w:rsidRDefault="00D836FF" w:rsidP="00D836FF">
      <w:pPr>
        <w:pStyle w:val="Code"/>
        <w:rPr>
          <w:highlight w:val="white"/>
        </w:rPr>
      </w:pPr>
      <w:r w:rsidRPr="00903DBA">
        <w:rPr>
          <w:highlight w:val="white"/>
        </w:rPr>
        <w:t xml:space="preserve">      FileInfo dependencySetFile =</w:t>
      </w:r>
      <w:r w:rsidR="007C681F">
        <w:rPr>
          <w:highlight w:val="white"/>
        </w:rPr>
        <w:t xml:space="preserve"> new</w:t>
      </w:r>
      <w:r w:rsidRPr="00903DBA">
        <w:rPr>
          <w:highlight w:val="white"/>
        </w:rPr>
        <w:t>(</w:t>
      </w:r>
      <w:r w:rsidR="00CA3B28">
        <w:rPr>
          <w:highlight w:val="white"/>
        </w:rPr>
        <w:t>$"{</w:t>
      </w:r>
      <w:r w:rsidRPr="00903DBA">
        <w:rPr>
          <w:highlight w:val="white"/>
        </w:rPr>
        <w:t>file.FullName</w:t>
      </w:r>
      <w:r w:rsidR="00CA3B28">
        <w:rPr>
          <w:highlight w:val="white"/>
        </w:rPr>
        <w:t>}</w:t>
      </w:r>
      <w:r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40C33E71" w:rsidR="00D836FF" w:rsidRPr="00903DBA" w:rsidRDefault="00D836FF" w:rsidP="00D836FF">
      <w:pPr>
        <w:pStyle w:val="Code"/>
        <w:rPr>
          <w:highlight w:val="white"/>
        </w:rPr>
      </w:pPr>
      <w:r w:rsidRPr="00903DBA">
        <w:rPr>
          <w:highlight w:val="white"/>
        </w:rPr>
        <w:t xml:space="preserve">        new </w:t>
      </w:r>
      <w:r w:rsidR="007C681F">
        <w:rPr>
          <w:highlight w:val="white"/>
        </w:rPr>
        <w:t>(</w:t>
      </w:r>
      <w:r w:rsidRPr="00903DBA">
        <w:rPr>
          <w:highlight w:val="white"/>
        </w:rPr>
        <w:t>File.Open(SourcePath + dependencySetFile.Name,</w:t>
      </w:r>
    </w:p>
    <w:p w14:paraId="786AB8F6" w14:textId="04418D41" w:rsidR="00D836FF" w:rsidRPr="00903DBA" w:rsidRDefault="007C681F" w:rsidP="00D836FF">
      <w:pPr>
        <w:pStyle w:val="Code"/>
        <w:rPr>
          <w:highlight w:val="white"/>
        </w:rPr>
      </w:pPr>
      <w:r>
        <w:rPr>
          <w:highlight w:val="white"/>
        </w:rPr>
        <w:t xml:space="preserve"> </w:t>
      </w:r>
      <w:r w:rsidR="00D836FF"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BCAA281" w14:textId="0C530180" w:rsidR="00D836FF" w:rsidRPr="00903DBA" w:rsidRDefault="00D836FF" w:rsidP="00D836FF">
      <w:pPr>
        <w:pStyle w:val="Code"/>
        <w:rPr>
          <w:highlight w:val="white"/>
        </w:rPr>
      </w:pPr>
      <w:r w:rsidRPr="00903DBA">
        <w:rPr>
          <w:highlight w:val="white"/>
        </w:rPr>
        <w:t xml:space="preserve">               dependencySetFile =</w:t>
      </w:r>
      <w:r w:rsidR="007C681F">
        <w:rPr>
          <w:highlight w:val="white"/>
        </w:rPr>
        <w:t xml:space="preserve"> </w:t>
      </w:r>
      <w:r w:rsidRPr="00903DBA">
        <w:rPr>
          <w:highlight w:val="white"/>
        </w:rPr>
        <w:t>new(</w:t>
      </w:r>
      <w:r w:rsidR="008B6972">
        <w:rPr>
          <w:highlight w:val="white"/>
        </w:rPr>
        <w:t>$"{</w:t>
      </w:r>
      <w:r w:rsidRPr="00903DBA">
        <w:rPr>
          <w:highlight w:val="white"/>
        </w:rPr>
        <w:t>file.FullName</w:t>
      </w:r>
      <w:r w:rsidR="008B6972">
        <w:rPr>
          <w:highlight w:val="white"/>
        </w:rPr>
        <w:t>}</w:t>
      </w:r>
      <w:r w:rsidRPr="00903DBA">
        <w:rPr>
          <w:highlight w:val="white"/>
        </w:rPr>
        <w:t>.dependency");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F9FEA6D" w:rsidR="00D836FF" w:rsidRPr="00903DBA" w:rsidRDefault="00D836FF" w:rsidP="00D836FF">
      <w:pPr>
        <w:pStyle w:val="Code"/>
        <w:rPr>
          <w:highlight w:val="white"/>
        </w:rPr>
      </w:pPr>
      <w:r w:rsidRPr="00903DBA">
        <w:rPr>
          <w:highlight w:val="white"/>
        </w:rPr>
        <w:t xml:space="preserve">            new(File.OpenRead(dependencySetFile.FullName));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8C5F4AB" w14:textId="3E4A8C59" w:rsidR="00D836FF" w:rsidRPr="00903DBA" w:rsidRDefault="00D836FF" w:rsidP="00D836FF">
      <w:pPr>
        <w:pStyle w:val="Code"/>
        <w:rPr>
          <w:highlight w:val="white"/>
        </w:rPr>
      </w:pPr>
      <w:r w:rsidRPr="00903DBA">
        <w:rPr>
          <w:highlight w:val="white"/>
        </w:rPr>
        <w:t xml:space="preserve">              FileInfo dependencyFile =</w:t>
      </w:r>
      <w:r w:rsidR="007C681F">
        <w:rPr>
          <w:highlight w:val="white"/>
        </w:rPr>
        <w:t xml:space="preserve"> </w:t>
      </w:r>
      <w:r w:rsidRPr="00903DBA">
        <w:rPr>
          <w:highlight w:val="white"/>
        </w:rPr>
        <w:t>new(SourcePath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w:t>
      </w:r>
      <w:proofErr w:type="spellStart"/>
      <w:r>
        <w:t>h2</w:t>
      </w:r>
      <w:proofErr w:type="spellEnd"/>
      <w:r>
        <w:t>&gt;</w:t>
      </w:r>
      <w:r w:rsidRPr="00903DBA">
        <w:t>Integral and Floating Limits</w:t>
      </w:r>
      <w:r>
        <w:t>&lt;/</w:t>
      </w:r>
      <w:proofErr w:type="spellStart"/>
      <w:r>
        <w:t>h2</w:t>
      </w:r>
      <w:proofErr w:type="spellEnd"/>
      <w:r>
        <w:t>&gt;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w:t>
      </w:r>
      <w:proofErr w:type="spellStart"/>
      <w:r>
        <w:t>h2</w:t>
      </w:r>
      <w:proofErr w:type="spellEnd"/>
      <w:r>
        <w:t>&gt;</w:t>
      </w:r>
      <w:bookmarkStart w:id="579" w:name="_Ref55664393"/>
      <w:r w:rsidRPr="00903DBA">
        <w:t>Locale Data</w:t>
      </w:r>
      <w:bookmarkEnd w:id="579"/>
      <w:r>
        <w:t>&lt;/</w:t>
      </w:r>
      <w:proofErr w:type="spellStart"/>
      <w:r>
        <w:t>h2</w:t>
      </w:r>
      <w:proofErr w:type="spellEnd"/>
      <w:r>
        <w:t>&gt;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w:t>
      </w:r>
      <w:proofErr w:type="spellStart"/>
      <w:r>
        <w:t>h2</w:t>
      </w:r>
      <w:proofErr w:type="spellEnd"/>
      <w:r>
        <w:t>&gt;</w:t>
      </w:r>
      <w:r w:rsidRPr="00903DBA">
        <w:t>Character Types</w:t>
      </w:r>
      <w:r>
        <w:t>&lt;/</w:t>
      </w:r>
      <w:proofErr w:type="spellStart"/>
      <w:r>
        <w:t>h2</w:t>
      </w:r>
      <w:proofErr w:type="spellEnd"/>
      <w:r>
        <w:t>&gt;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w:t>
      </w:r>
      <w:proofErr w:type="spellStart"/>
      <w:r>
        <w:t>h2</w:t>
      </w:r>
      <w:proofErr w:type="spellEnd"/>
      <w:r>
        <w:t>&gt;</w:t>
      </w:r>
      <w:r w:rsidRPr="00903DBA">
        <w:t>Strings</w:t>
      </w:r>
      <w:r>
        <w:t>&lt;/</w:t>
      </w:r>
      <w:proofErr w:type="spellStart"/>
      <w:r>
        <w:t>h2</w:t>
      </w:r>
      <w:proofErr w:type="spellEnd"/>
      <w:r>
        <w:t>&gt;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FD1106" w:rsidP="0060539D">
      <w:pPr>
        <w:pStyle w:val="Heading3"/>
        <w:rPr>
          <w:highlight w:val="white"/>
        </w:rPr>
      </w:pPr>
      <w:hyperlink r:id="rId8" w:history="1">
        <w:bookmarkStart w:id="591"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w:t>
      </w:r>
      <w:proofErr w:type="spellStart"/>
      <w:r>
        <w:t>h2</w:t>
      </w:r>
      <w:proofErr w:type="spellEnd"/>
      <w:r>
        <w:t>&gt;</w:t>
      </w:r>
      <w:r w:rsidRPr="00903DBA">
        <w:t>Long Jumps</w:t>
      </w:r>
      <w:r>
        <w:t>&lt;/</w:t>
      </w:r>
      <w:proofErr w:type="spellStart"/>
      <w:r>
        <w:t>h2</w:t>
      </w:r>
      <w:proofErr w:type="spellEnd"/>
      <w:r>
        <w:t>&gt;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w:t>
      </w:r>
      <w:proofErr w:type="spellStart"/>
      <w:r>
        <w:t>h2</w:t>
      </w:r>
      <w:proofErr w:type="spellEnd"/>
      <w:r>
        <w:t>&gt;</w:t>
      </w:r>
      <w:r w:rsidRPr="00903DBA">
        <w:t>Mathematical Functions</w:t>
      </w:r>
      <w:r>
        <w:t>&lt;/</w:t>
      </w:r>
      <w:proofErr w:type="spellStart"/>
      <w:r>
        <w:t>h2</w:t>
      </w:r>
      <w:proofErr w:type="spellEnd"/>
      <w:r>
        <w:t>&gt;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FD1106"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FD1106"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FD1106"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FD1106"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proofErr w:type="spellStart"/>
      <w:r w:rsidR="00B473CF" w:rsidRPr="00903DBA">
        <w:rPr>
          <w:rFonts w:eastAsiaTheme="minorEastAsia"/>
        </w:rPr>
        <w:t>n</w:t>
      </w:r>
      <w:r w:rsidR="00804518" w:rsidRPr="00903DBA">
        <w:rPr>
          <w:rFonts w:eastAsiaTheme="minorEastAsia"/>
        </w:rPr>
        <w:t xml:space="preserve"> one</w:t>
      </w:r>
      <w:proofErr w:type="spellEnd"/>
      <w:r w:rsidR="00804518" w:rsidRPr="00903DBA">
        <w:rPr>
          <w:rFonts w:eastAsiaTheme="minorEastAsia"/>
        </w:rPr>
        <w:t xml:space="preserv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FD1106"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FD1106"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FD1106"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FD1106"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FD1106"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FD1106"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FD1106"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FD1106"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FD1106"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FD1106"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FD110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FD110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FD110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FD1106"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FD1106"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FD1106"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FD1106"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FD1106"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FD1106"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w:t>
      </w:r>
      <w:proofErr w:type="spellStart"/>
      <w:r>
        <w:t>h2</w:t>
      </w:r>
      <w:proofErr w:type="spellEnd"/>
      <w:r>
        <w:t>&gt;</w:t>
      </w:r>
      <w:r w:rsidRPr="00903DBA">
        <w:t xml:space="preserve">Standard </w:t>
      </w:r>
      <w:r>
        <w:t>Output&lt;/</w:t>
      </w:r>
      <w:proofErr w:type="spellStart"/>
      <w:r>
        <w:t>h2</w:t>
      </w:r>
      <w:proofErr w:type="spellEnd"/>
      <w:r>
        <w:t>&gt;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w:t>
      </w:r>
      <w:proofErr w:type="spellStart"/>
      <w:r>
        <w:t>h2</w:t>
      </w:r>
      <w:proofErr w:type="spellEnd"/>
      <w:r>
        <w:t>&gt;Standard Input&lt;/</w:t>
      </w:r>
      <w:proofErr w:type="spellStart"/>
      <w:r>
        <w:t>h2</w:t>
      </w:r>
      <w:proofErr w:type="spellEnd"/>
      <w:r>
        <w:t>&gt;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w:t>
      </w:r>
      <w:proofErr w:type="spellStart"/>
      <w:r>
        <w:t>h2</w:t>
      </w:r>
      <w:proofErr w:type="spellEnd"/>
      <w:r>
        <w:t>&gt;File Management&lt;/</w:t>
      </w:r>
      <w:proofErr w:type="spellStart"/>
      <w:r>
        <w:t>h2</w:t>
      </w:r>
      <w:proofErr w:type="spellEnd"/>
      <w:r>
        <w:t>&gt;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w:t>
      </w:r>
      <w:proofErr w:type="spellStart"/>
      <w:r>
        <w:t>h2</w:t>
      </w:r>
      <w:proofErr w:type="spellEnd"/>
      <w:r>
        <w:t>&gt;</w:t>
      </w:r>
      <w:r w:rsidRPr="00903DBA">
        <w:t>The Standard Library</w:t>
      </w:r>
      <w:r>
        <w:t>&lt;/</w:t>
      </w:r>
      <w:proofErr w:type="spellStart"/>
      <w:r>
        <w:t>h2</w:t>
      </w:r>
      <w:proofErr w:type="spellEnd"/>
      <w:r>
        <w:t>&gt;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w:t>
      </w:r>
      <w:proofErr w:type="spellStart"/>
      <w:r>
        <w:t>h3</w:t>
      </w:r>
      <w:proofErr w:type="spellEnd"/>
      <w:r>
        <w:t>&gt;Dynamic Memory Management&lt;/</w:t>
      </w:r>
      <w:proofErr w:type="spellStart"/>
      <w:r>
        <w:t>h3</w:t>
      </w:r>
      <w:proofErr w:type="spellEnd"/>
      <w:r>
        <w:t>&gt;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w:t>
      </w:r>
      <w:proofErr w:type="spellStart"/>
      <w:r>
        <w:t>h2</w:t>
      </w:r>
      <w:proofErr w:type="spellEnd"/>
      <w:r>
        <w:t>&gt;</w:t>
      </w:r>
      <w:r w:rsidRPr="00903DBA">
        <w:t>Time</w:t>
      </w:r>
      <w:r>
        <w:t>&lt;/</w:t>
      </w:r>
      <w:proofErr w:type="spellStart"/>
      <w:r>
        <w:t>h2</w:t>
      </w:r>
      <w:proofErr w:type="spellEnd"/>
      <w:r>
        <w:t>&gt;</w:t>
      </w:r>
      <w:bookmarkEnd w:id="637"/>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w:t>
      </w:r>
      <w:proofErr w:type="spellStart"/>
      <w:r>
        <w:t>a1</w:t>
      </w:r>
      <w:proofErr w:type="spellEnd"/>
      <w:r>
        <w:t>&gt;</w:t>
      </w:r>
      <w:bookmarkStart w:id="643" w:name="_Ref63183775"/>
      <w:r w:rsidRPr="00903DBA">
        <w:t xml:space="preserve">The </w:t>
      </w:r>
      <w:proofErr w:type="spellStart"/>
      <w:r w:rsidRPr="00903DBA">
        <w:t>Preprocessor</w:t>
      </w:r>
      <w:bookmarkEnd w:id="643"/>
      <w:proofErr w:type="spellEnd"/>
      <w:r>
        <w:t>&lt;/</w:t>
      </w:r>
      <w:proofErr w:type="spellStart"/>
      <w:r>
        <w:t>a1</w:t>
      </w:r>
      <w:proofErr w:type="spellEnd"/>
      <w:r>
        <w:t>&gt;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w:t>
      </w:r>
      <w:proofErr w:type="spellStart"/>
      <w:r>
        <w:t>a2</w:t>
      </w:r>
      <w:proofErr w:type="spellEnd"/>
      <w:r>
        <w:t>&gt;</w:t>
      </w:r>
      <w:bookmarkStart w:id="645" w:name="_Ref418256130"/>
      <w:r w:rsidRPr="00903DBA">
        <w:t xml:space="preserve">The Expression </w:t>
      </w:r>
      <w:r w:rsidRPr="00077860">
        <w:t>Scanner</w:t>
      </w:r>
      <w:r w:rsidRPr="00903DBA">
        <w:t xml:space="preserve"> and Parser</w:t>
      </w:r>
      <w:bookmarkEnd w:id="645"/>
      <w:r>
        <w:t>&lt;/</w:t>
      </w:r>
      <w:proofErr w:type="spellStart"/>
      <w:r>
        <w:t>a2</w:t>
      </w:r>
      <w:proofErr w:type="spellEnd"/>
      <w:r>
        <w:t>&gt;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w:t>
      </w:r>
      <w:proofErr w:type="spellStart"/>
      <w:r>
        <w:t>a3</w:t>
      </w:r>
      <w:proofErr w:type="spellEnd"/>
      <w:r>
        <w:t>&gt;</w:t>
      </w:r>
      <w:r w:rsidRPr="00903DBA">
        <w:t>The Grammar</w:t>
      </w:r>
      <w:r>
        <w:t>&lt;/</w:t>
      </w:r>
      <w:proofErr w:type="spellStart"/>
      <w:r>
        <w:t>a3</w:t>
      </w:r>
      <w:proofErr w:type="spellEnd"/>
      <w:r>
        <w:t>&gt;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w:t>
      </w:r>
      <w:proofErr w:type="spellStart"/>
      <w:r>
        <w:t>a3</w:t>
      </w:r>
      <w:proofErr w:type="spellEnd"/>
      <w:r>
        <w:t>&gt;</w:t>
      </w:r>
      <w:r w:rsidRPr="00903DBA">
        <w:t>The Parser</w:t>
      </w:r>
      <w:r>
        <w:t>&lt;/</w:t>
      </w:r>
      <w:proofErr w:type="spellStart"/>
      <w:r>
        <w:t>a3</w:t>
      </w:r>
      <w:proofErr w:type="spellEnd"/>
      <w:r>
        <w:t>&gt;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6B81634D" w:rsidR="005B1C6D" w:rsidRPr="00903DBA" w:rsidRDefault="0031120D" w:rsidP="005B1C6D">
      <w:pPr>
        <w:pStyle w:val="Code"/>
        <w:rPr>
          <w:highlight w:val="white"/>
        </w:rPr>
      </w:pPr>
      <w:r>
        <w:rPr>
          <w:highlight w:val="white"/>
        </w:rPr>
        <w:t>%using</w:t>
      </w:r>
      <w:r w:rsidR="005B1C6D" w:rsidRPr="00903DBA">
        <w:rPr>
          <w:highlight w:val="white"/>
        </w:rPr>
        <w:t xml:space="preserve">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w:t>
      </w:r>
      <w:proofErr w:type="spellStart"/>
      <w:r>
        <w:t>a3</w:t>
      </w:r>
      <w:proofErr w:type="spellEnd"/>
      <w:r>
        <w:t>&gt;</w:t>
      </w:r>
      <w:r w:rsidRPr="00903DBA">
        <w:t>The Scanner</w:t>
      </w:r>
      <w:r>
        <w:t>&lt;/</w:t>
      </w:r>
      <w:proofErr w:type="spellStart"/>
      <w:r>
        <w:t>a3</w:t>
      </w:r>
      <w:proofErr w:type="spellEnd"/>
      <w:r>
        <w:t>&gt;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62F96F29" w:rsidR="005B1C6D" w:rsidRPr="00903DBA" w:rsidRDefault="0031120D" w:rsidP="005B1C6D">
      <w:pPr>
        <w:pStyle w:val="Code"/>
        <w:rPr>
          <w:highlight w:val="white"/>
        </w:rPr>
      </w:pPr>
      <w:r>
        <w:rPr>
          <w:highlight w:val="white"/>
        </w:rPr>
        <w:t>%using</w:t>
      </w:r>
      <w:r w:rsidR="005B1C6D" w:rsidRPr="00903DBA">
        <w:rPr>
          <w:highlight w:val="white"/>
        </w:rPr>
        <w:t xml:space="preserve">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0"/>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w:t>
      </w:r>
      <w:proofErr w:type="spellStart"/>
      <w:r>
        <w:t>a2</w:t>
      </w:r>
      <w:proofErr w:type="spellEnd"/>
      <w:r>
        <w:t>&gt;</w:t>
      </w:r>
      <w:r w:rsidRPr="00903DBA">
        <w:t>The Preprocessor Scanner and Parser</w:t>
      </w:r>
      <w:r>
        <w:t>&lt;/</w:t>
      </w:r>
      <w:proofErr w:type="spellStart"/>
      <w:r>
        <w:t>a2</w:t>
      </w:r>
      <w:proofErr w:type="spellEnd"/>
      <w:r>
        <w:t>&gt;</w:t>
      </w:r>
      <w:bookmarkEnd w:id="651"/>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2"/>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w:t>
      </w:r>
      <w:proofErr w:type="spellStart"/>
      <w:r>
        <w:t>a3</w:t>
      </w:r>
      <w:proofErr w:type="spellEnd"/>
      <w:r>
        <w:t>&gt;</w:t>
      </w:r>
      <w:r w:rsidRPr="00903DBA">
        <w:t>If-Else-Chain</w:t>
      </w:r>
      <w:r>
        <w:t>&lt;/</w:t>
      </w:r>
      <w:proofErr w:type="spellStart"/>
      <w:r>
        <w:t>a3</w:t>
      </w:r>
      <w:proofErr w:type="spellEnd"/>
      <w:r>
        <w:t>&gt;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w:t>
      </w:r>
      <w:proofErr w:type="spellStart"/>
      <w:r>
        <w:t>a2</w:t>
      </w:r>
      <w:proofErr w:type="spellEnd"/>
      <w:r>
        <w:t>&gt;</w:t>
      </w:r>
      <w:r w:rsidRPr="00903DBA">
        <w:t>The Preprocessor</w:t>
      </w:r>
      <w:r>
        <w:t>&lt;/</w:t>
      </w:r>
      <w:proofErr w:type="spellStart"/>
      <w:r>
        <w:t>a2</w:t>
      </w:r>
      <w:proofErr w:type="spellEnd"/>
      <w:r>
        <w:t>&gt;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128E5993" w:rsidR="005B1C6D" w:rsidRPr="00903DBA" w:rsidRDefault="0031120D" w:rsidP="005B1C6D">
      <w:pPr>
        <w:pStyle w:val="Code"/>
        <w:rPr>
          <w:highlight w:val="white"/>
        </w:rPr>
      </w:pPr>
      <w:r>
        <w:rPr>
          <w:highlight w:val="white"/>
        </w:rPr>
        <w:t>//using</w:t>
      </w:r>
      <w:r w:rsidR="005B1C6D" w:rsidRPr="00903DBA">
        <w:rPr>
          <w:highlight w:val="white"/>
        </w:rPr>
        <w:t xml:space="preserve"> System;</w:t>
      </w:r>
    </w:p>
    <w:p w14:paraId="6ECF141F" w14:textId="32A11137" w:rsidR="005B1C6D" w:rsidRPr="00903DBA" w:rsidRDefault="0031120D" w:rsidP="005B1C6D">
      <w:pPr>
        <w:pStyle w:val="Code"/>
        <w:rPr>
          <w:highlight w:val="white"/>
        </w:rPr>
      </w:pPr>
      <w:r>
        <w:rPr>
          <w:highlight w:val="white"/>
        </w:rPr>
        <w:t>//using</w:t>
      </w:r>
      <w:r w:rsidR="005B1C6D" w:rsidRPr="00903DBA">
        <w:rPr>
          <w:highlight w:val="white"/>
        </w:rPr>
        <w:t xml:space="preserve"> System.IO;</w:t>
      </w:r>
    </w:p>
    <w:p w14:paraId="1943CCEB" w14:textId="6CE3F6B7" w:rsidR="005B1C6D" w:rsidRPr="00903DBA" w:rsidRDefault="0031120D" w:rsidP="005B1C6D">
      <w:pPr>
        <w:pStyle w:val="Code"/>
        <w:rPr>
          <w:highlight w:val="white"/>
        </w:rPr>
      </w:pPr>
      <w:r>
        <w:rPr>
          <w:highlight w:val="white"/>
        </w:rPr>
        <w:t>//using</w:t>
      </w:r>
      <w:r w:rsidR="005B1C6D" w:rsidRPr="00903DBA">
        <w:rPr>
          <w:highlight w:val="white"/>
        </w:rPr>
        <w:t xml:space="preserve"> System.Text;</w:t>
      </w:r>
    </w:p>
    <w:p w14:paraId="59191D53" w14:textId="561BC5B2" w:rsidR="005B1C6D" w:rsidRPr="00903DBA" w:rsidRDefault="0031120D" w:rsidP="005B1C6D">
      <w:pPr>
        <w:pStyle w:val="Code"/>
        <w:rPr>
          <w:highlight w:val="white"/>
        </w:rPr>
      </w:pPr>
      <w:r>
        <w:rPr>
          <w:highlight w:val="white"/>
        </w:rPr>
        <w:t>//using</w:t>
      </w:r>
      <w:r w:rsidR="005B1C6D" w:rsidRPr="00903DBA">
        <w:rPr>
          <w:highlight w:val="white"/>
        </w:rPr>
        <w:t xml:space="preserve">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53C144E1" w14:textId="26D06305"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r w:rsidR="0062731E">
        <w:rPr>
          <w:highlight w:val="white"/>
        </w:rPr>
        <w:t xml:space="preserve"> </w:t>
      </w:r>
      <w:r w:rsidR="005756C9" w:rsidRPr="00903DBA">
        <w:rPr>
          <w:highlight w:val="white"/>
        </w:rPr>
        <w:t>new();</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71790F45" w14:textId="57BC6744" w:rsidR="005B1C6D" w:rsidRPr="00903DBA" w:rsidRDefault="005B1C6D" w:rsidP="005B1C6D">
      <w:pPr>
        <w:pStyle w:val="Code"/>
        <w:rPr>
          <w:highlight w:val="white"/>
        </w:rPr>
      </w:pPr>
      <w:r w:rsidRPr="00903DBA">
        <w:rPr>
          <w:highlight w:val="white"/>
        </w:rPr>
        <w:t xml:space="preserve">      StringBuilder inputBuffer =</w:t>
      </w:r>
      <w:r w:rsidR="0062731E">
        <w:rPr>
          <w:highlight w:val="white"/>
        </w:rPr>
        <w:t xml:space="preserve"> </w:t>
      </w:r>
      <w:r w:rsidRPr="00903DBA">
        <w:rPr>
          <w:highlight w:val="white"/>
        </w:rPr>
        <w:t>new(streamReader.ReadToEnd());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lastRenderedPageBreak/>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w:t>
      </w:r>
      <w:proofErr w:type="spellStart"/>
      <w:r>
        <w:t>a3</w:t>
      </w:r>
      <w:proofErr w:type="spellEnd"/>
      <w:r>
        <w:t>&gt;</w:t>
      </w:r>
      <w:r w:rsidRPr="00903DBA">
        <w:t>Tri Graphs</w:t>
      </w:r>
      <w:r>
        <w:t>&lt;/</w:t>
      </w:r>
      <w:proofErr w:type="spellStart"/>
      <w:r>
        <w:t>a3</w:t>
      </w:r>
      <w:proofErr w:type="spellEnd"/>
      <w:r>
        <w:t>&gt;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3B10724A" w:rsidR="007B1C0F" w:rsidRPr="00903DBA" w:rsidRDefault="007B1C0F" w:rsidP="007B1C0F">
      <w:pPr>
        <w:pStyle w:val="Code"/>
        <w:rPr>
          <w:highlight w:val="white"/>
        </w:rPr>
      </w:pPr>
      <w:r w:rsidRPr="00903DBA">
        <w:rPr>
          <w:highlight w:val="white"/>
        </w:rPr>
        <w:t xml:space="preserve">    private static Dictionary&lt;string,string&gt; m_triGraphMap =</w:t>
      </w:r>
    </w:p>
    <w:p w14:paraId="45E24161" w14:textId="7D2CB2C9" w:rsidR="00945F88" w:rsidRPr="00903DBA" w:rsidRDefault="00B612F7" w:rsidP="007B1C0F">
      <w:pPr>
        <w:pStyle w:val="Code"/>
        <w:rPr>
          <w:highlight w:val="white"/>
        </w:rPr>
      </w:pPr>
      <w:r w:rsidRPr="00903DBA">
        <w:rPr>
          <w:highlight w:val="white"/>
        </w:rPr>
        <w:t xml:space="preserve">      </w:t>
      </w:r>
      <w:r w:rsidR="00F91981">
        <w:rPr>
          <w:highlight w:val="white"/>
        </w:rPr>
        <w:t>new()</w:t>
      </w:r>
      <w:r w:rsidR="007B1C0F" w:rsidRPr="00903DBA">
        <w:rPr>
          <w:highlight w:val="white"/>
        </w:rPr>
        <w:t>{{"??=", "#"}, {"??/", "\\"}, {"??\</w:t>
      </w:r>
      <w:r w:rsidR="00D76171" w:rsidRPr="00903DBA">
        <w:rPr>
          <w:highlight w:val="white"/>
        </w:rPr>
        <w:t>'</w:t>
      </w:r>
      <w:r w:rsidR="007B1C0F" w:rsidRPr="00903DBA">
        <w:rPr>
          <w:highlight w:val="white"/>
        </w:rPr>
        <w:t>", "^"},</w:t>
      </w:r>
    </w:p>
    <w:p w14:paraId="0EE1C6FF" w14:textId="7D450ED8" w:rsidR="00945F88" w:rsidRPr="00903DBA" w:rsidRDefault="00F91981" w:rsidP="00B612F7">
      <w:pPr>
        <w:pStyle w:val="Code"/>
        <w:rPr>
          <w:highlight w:val="white"/>
        </w:rPr>
      </w:pPr>
      <w:r>
        <w:rPr>
          <w:highlight w:val="white"/>
        </w:rPr>
        <w:t xml:space="preserve">     </w:t>
      </w:r>
      <w:r w:rsidR="00945F88" w:rsidRPr="00903DBA">
        <w:rPr>
          <w:highlight w:val="white"/>
        </w:rPr>
        <w:t xml:space="preserve">       </w:t>
      </w:r>
      <w:r w:rsidR="007B1C0F" w:rsidRPr="00903DBA">
        <w:rPr>
          <w:highlight w:val="white"/>
        </w:rPr>
        <w:t>{"??(", "["},</w:t>
      </w:r>
      <w:r w:rsidR="00945F88" w:rsidRPr="00903DBA">
        <w:rPr>
          <w:highlight w:val="white"/>
        </w:rPr>
        <w:t xml:space="preserve"> </w:t>
      </w:r>
      <w:r w:rsidR="007B1C0F" w:rsidRPr="00903DBA">
        <w:rPr>
          <w:highlight w:val="white"/>
        </w:rPr>
        <w:t>{"??)", "]"}, {"??!", "|"},</w:t>
      </w:r>
    </w:p>
    <w:p w14:paraId="6A829EB3" w14:textId="5D57678F" w:rsidR="007B1C0F" w:rsidRPr="00903DBA" w:rsidRDefault="00945F88" w:rsidP="00945F88">
      <w:pPr>
        <w:pStyle w:val="Code"/>
        <w:rPr>
          <w:highlight w:val="white"/>
        </w:rPr>
      </w:pPr>
      <w:r w:rsidRPr="00903DBA">
        <w:rPr>
          <w:highlight w:val="white"/>
        </w:rPr>
        <w:t xml:space="preserve">     </w:t>
      </w:r>
      <w:r w:rsidR="00F91981">
        <w:rPr>
          <w:highlight w:val="white"/>
        </w:rPr>
        <w:t xml:space="preserve">    </w:t>
      </w:r>
      <w:r w:rsidRPr="00903DBA">
        <w:rPr>
          <w:highlight w:val="white"/>
        </w:rPr>
        <w:t xml:space="preserve">   </w:t>
      </w:r>
      <w:r w:rsidR="007B1C0F" w:rsidRPr="00903DBA">
        <w:rPr>
          <w:highlight w:val="white"/>
        </w:rPr>
        <w:t>{"??&lt;",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lastRenderedPageBreak/>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w:t>
      </w:r>
      <w:proofErr w:type="spellStart"/>
      <w:r>
        <w:t>a3</w:t>
      </w:r>
      <w:proofErr w:type="spellEnd"/>
      <w:r>
        <w:t>&gt;</w:t>
      </w:r>
      <w:r w:rsidRPr="00903DBA">
        <w:t>Comments, Strings, and Characters</w:t>
      </w:r>
      <w:r>
        <w:t>&lt;/</w:t>
      </w:r>
      <w:proofErr w:type="spellStart"/>
      <w:r>
        <w:t>a3</w:t>
      </w:r>
      <w:proofErr w:type="spellEnd"/>
      <w:r>
        <w:t>&gt;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lastRenderedPageBreak/>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 xml:space="preserve">s a </w:t>
      </w:r>
      <w:proofErr w:type="gramStart"/>
      <w:r w:rsidR="00DF25E9">
        <w:rPr>
          <w:highlight w:val="white"/>
        </w:rPr>
        <w:t>double-quote</w:t>
      </w:r>
      <w:proofErr w:type="gramEnd"/>
      <w:r w:rsidR="00DF25E9">
        <w:rPr>
          <w:highlight w:val="white"/>
        </w:rPr>
        <w:t xml:space="preserv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lastRenderedPageBreak/>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w:t>
      </w:r>
      <w:proofErr w:type="spellStart"/>
      <w:r>
        <w:t>a3</w:t>
      </w:r>
      <w:proofErr w:type="spellEnd"/>
      <w:r>
        <w:t>&gt;</w:t>
      </w:r>
      <w:r w:rsidRPr="00903DBA">
        <w:t>The Line List</w:t>
      </w:r>
      <w:r>
        <w:t>&lt;/</w:t>
      </w:r>
      <w:proofErr w:type="spellStart"/>
      <w:r>
        <w:t>a3</w:t>
      </w:r>
      <w:proofErr w:type="spellEnd"/>
      <w:r>
        <w:t>&gt;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lastRenderedPageBreak/>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w:t>
      </w:r>
      <w:r w:rsidR="000F2BDD">
        <w:rPr>
          <w:highlight w:val="white"/>
        </w:rPr>
        <w:lastRenderedPageBreak/>
        <w:t xml:space="preserve">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lastRenderedPageBreak/>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w:t>
      </w:r>
      <w:proofErr w:type="spellStart"/>
      <w:r>
        <w:t>a3</w:t>
      </w:r>
      <w:proofErr w:type="spellEnd"/>
      <w:r>
        <w:t>&gt;Lines&lt;/</w:t>
      </w:r>
      <w:proofErr w:type="spellStart"/>
      <w:r>
        <w:t>a3</w:t>
      </w:r>
      <w:proofErr w:type="spellEnd"/>
      <w:r>
        <w:t>&gt;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0F2CC8C1" w14:textId="0FBC45BD" w:rsidR="00E24361" w:rsidRPr="00E24361" w:rsidRDefault="00E24361" w:rsidP="00E24361">
      <w:pPr>
        <w:pStyle w:val="Code"/>
        <w:rPr>
          <w:highlight w:val="white"/>
        </w:rPr>
      </w:pPr>
      <w:r w:rsidRPr="00E24361">
        <w:rPr>
          <w:highlight w:val="white"/>
        </w:rPr>
        <w:t xml:space="preserve">        CCompiler_Main.Scanner.Path =</w:t>
      </w:r>
      <w:r w:rsidR="00F91981">
        <w:rPr>
          <w:highlight w:val="white"/>
        </w:rPr>
        <w:t xml:space="preserve"> </w:t>
      </w:r>
      <w:r w:rsidRPr="00E24361">
        <w:rPr>
          <w:highlight w:val="white"/>
        </w:rPr>
        <w:t>new((string)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t>&lt;</w:t>
      </w:r>
      <w:proofErr w:type="spellStart"/>
      <w:r>
        <w:t>a3</w:t>
      </w:r>
      <w:proofErr w:type="spellEnd"/>
      <w:r>
        <w:t>&gt;Include Files&lt;/</w:t>
      </w:r>
      <w:proofErr w:type="spellStart"/>
      <w:r>
        <w:t>a3</w:t>
      </w:r>
      <w:proofErr w:type="spellEnd"/>
      <w:r>
        <w:t>&gt;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w:t>
      </w:r>
      <w:r>
        <w:lastRenderedPageBreak/>
        <w:t xml:space="preserve">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w:t>
      </w:r>
      <w:proofErr w:type="spellStart"/>
      <w:r>
        <w:t>a3</w:t>
      </w:r>
      <w:proofErr w:type="spellEnd"/>
      <w:r>
        <w:t>&gt;Macros&lt;/</w:t>
      </w:r>
      <w:proofErr w:type="spellStart"/>
      <w:r>
        <w:t>a3</w:t>
      </w:r>
      <w:proofErr w:type="spellEnd"/>
      <w:r>
        <w:t>&gt;</w:t>
      </w:r>
      <w:bookmarkEnd w:id="662"/>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459E4500" w:rsidR="006518AB" w:rsidRDefault="0031120D" w:rsidP="006518AB">
      <w:pPr>
        <w:pStyle w:val="Code"/>
        <w:rPr>
          <w:highlight w:val="white"/>
        </w:rPr>
      </w:pPr>
      <w:r>
        <w:rPr>
          <w:highlight w:val="white"/>
        </w:rPr>
        <w:lastRenderedPageBreak/>
        <w:t>//using</w:t>
      </w:r>
      <w:r w:rsidR="006518AB">
        <w:rPr>
          <w:highlight w:val="white"/>
        </w:rPr>
        <w:t xml:space="preserve"> System.Linq;</w:t>
      </w:r>
    </w:p>
    <w:p w14:paraId="1B58FFE7" w14:textId="56625355" w:rsidR="006518AB" w:rsidRDefault="0031120D" w:rsidP="006518AB">
      <w:pPr>
        <w:pStyle w:val="Code"/>
        <w:rPr>
          <w:highlight w:val="white"/>
        </w:rPr>
      </w:pPr>
      <w:r>
        <w:rPr>
          <w:highlight w:val="white"/>
        </w:rPr>
        <w:t>//using</w:t>
      </w:r>
      <w:r w:rsidR="006518AB">
        <w:rPr>
          <w:highlight w:val="white"/>
        </w:rPr>
        <w:t xml:space="preserve">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w:t>
      </w:r>
      <w:proofErr w:type="spellStart"/>
      <w:r>
        <w:t>a3</w:t>
      </w:r>
      <w:proofErr w:type="spellEnd"/>
      <w:r>
        <w:t>&gt;Tokens&lt;/</w:t>
      </w:r>
      <w:proofErr w:type="spellStart"/>
      <w:r>
        <w:t>a3</w:t>
      </w:r>
      <w:proofErr w:type="spellEnd"/>
      <w:r>
        <w:t>&gt;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1B230020" w:rsidR="0090064D" w:rsidRPr="0090064D" w:rsidRDefault="0031120D" w:rsidP="0090064D">
      <w:pPr>
        <w:pStyle w:val="Code"/>
        <w:rPr>
          <w:highlight w:val="white"/>
        </w:rPr>
      </w:pPr>
      <w:r>
        <w:rPr>
          <w:highlight w:val="white"/>
        </w:rPr>
        <w:t>//using</w:t>
      </w:r>
      <w:r w:rsidR="0090064D" w:rsidRPr="0090064D">
        <w:rPr>
          <w:highlight w:val="white"/>
        </w:rPr>
        <w:t xml:space="preserve">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lastRenderedPageBreak/>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lastRenderedPageBreak/>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w:t>
      </w:r>
      <w:proofErr w:type="spellStart"/>
      <w:r>
        <w:t>a3</w:t>
      </w:r>
      <w:proofErr w:type="spellEnd"/>
      <w:r>
        <w:t>&gt;Define&lt;/</w:t>
      </w:r>
      <w:proofErr w:type="spellStart"/>
      <w:r>
        <w:t>a3</w:t>
      </w:r>
      <w:proofErr w:type="spellEnd"/>
      <w:r>
        <w:t>&gt;</w:t>
      </w:r>
      <w:bookmarkEnd w:id="664"/>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lastRenderedPageBreak/>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4B34EE41" w14:textId="77777777" w:rsidR="00F91981" w:rsidRDefault="00844DC5" w:rsidP="00844DC5">
      <w:pPr>
        <w:pStyle w:val="Code"/>
        <w:rPr>
          <w:highlight w:val="white"/>
        </w:rPr>
      </w:pPr>
      <w:r w:rsidRPr="00844DC5">
        <w:rPr>
          <w:highlight w:val="white"/>
        </w:rPr>
        <w:t xml:space="preserve">            Token newToken =</w:t>
      </w:r>
    </w:p>
    <w:p w14:paraId="72860171" w14:textId="1FC0E2CC" w:rsidR="00844DC5" w:rsidRPr="00844DC5" w:rsidRDefault="00F91981" w:rsidP="00844DC5">
      <w:pPr>
        <w:pStyle w:val="Code"/>
        <w:rPr>
          <w:highlight w:val="white"/>
        </w:rPr>
      </w:pPr>
      <w:r>
        <w:rPr>
          <w:highlight w:val="white"/>
        </w:rPr>
        <w:t xml:space="preserve">              </w:t>
      </w:r>
      <w:r w:rsidR="00844DC5" w:rsidRPr="00844DC5">
        <w:rPr>
          <w:highlight w:val="white"/>
        </w:rPr>
        <w:t>new Token(CCompiler_Pre.Tokens.LEFT_PARENTHESIS</w:t>
      </w:r>
      <w:r w:rsidR="00A82B5A">
        <w:rPr>
          <w:highlight w:val="white"/>
        </w:rPr>
        <w:t>, "</w:t>
      </w:r>
      <w:r w:rsidR="00844DC5"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lastRenderedPageBreak/>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w:t>
      </w:r>
      <w:proofErr w:type="spellStart"/>
      <w:r>
        <w:t>a3</w:t>
      </w:r>
      <w:proofErr w:type="spellEnd"/>
      <w:r>
        <w:t>&gt;Conditional Programming&lt;/</w:t>
      </w:r>
      <w:proofErr w:type="spellStart"/>
      <w:r>
        <w:t>a3</w:t>
      </w:r>
      <w:proofErr w:type="spellEnd"/>
      <w:r>
        <w:t>&gt;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lastRenderedPageBreak/>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lastRenderedPageBreak/>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w:t>
      </w:r>
      <w:proofErr w:type="spellStart"/>
      <w:r>
        <w:t>a3</w:t>
      </w:r>
      <w:proofErr w:type="spellEnd"/>
      <w:r>
        <w:t>&gt;Macro Expansion&lt;/</w:t>
      </w:r>
      <w:proofErr w:type="spellStart"/>
      <w:r>
        <w:t>a3</w:t>
      </w:r>
      <w:proofErr w:type="spellEnd"/>
      <w:r>
        <w:t>&gt;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lastRenderedPageBreak/>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4470C8BC" w14:textId="77777777" w:rsidR="00DE7173" w:rsidRDefault="00B56C2A" w:rsidP="00B56C2A">
      <w:pPr>
        <w:pStyle w:val="Code"/>
        <w:rPr>
          <w:highlight w:val="white"/>
        </w:rPr>
      </w:pPr>
      <w:r w:rsidRPr="00B56C2A">
        <w:rPr>
          <w:highlight w:val="white"/>
        </w:rPr>
        <w:t xml:space="preserve">                tokenList[index] =</w:t>
      </w:r>
    </w:p>
    <w:p w14:paraId="50318129" w14:textId="25A3A798" w:rsidR="00B56C2A" w:rsidRPr="00B56C2A" w:rsidRDefault="00DE7173" w:rsidP="00B56C2A">
      <w:pPr>
        <w:pStyle w:val="Code"/>
        <w:rPr>
          <w:highlight w:val="white"/>
        </w:rPr>
      </w:pPr>
      <w:r>
        <w:rPr>
          <w:highlight w:val="white"/>
        </w:rPr>
        <w:t xml:space="preserve">    </w:t>
      </w:r>
      <w:r w:rsidR="00B56C2A" w:rsidRPr="00B56C2A">
        <w:rPr>
          <w:highlight w:val="white"/>
        </w:rPr>
        <w:t xml:space="preserve">              new(CCompiler_Pre.Tokens.TOKEN,</w:t>
      </w:r>
    </w:p>
    <w:p w14:paraId="1634F224" w14:textId="58B8F6AE"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lastRenderedPageBreak/>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lastRenderedPageBreak/>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lastRenderedPageBreak/>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w:t>
      </w:r>
      <w:proofErr w:type="spellStart"/>
      <w:r>
        <w:t>a3</w:t>
      </w:r>
      <w:proofErr w:type="spellEnd"/>
      <w:r>
        <w:t>&gt;Concatenate Tokens&lt;/</w:t>
      </w:r>
      <w:proofErr w:type="spellStart"/>
      <w:r>
        <w:t>a3</w:t>
      </w:r>
      <w:proofErr w:type="spellEnd"/>
      <w:r>
        <w:t>&gt;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lastRenderedPageBreak/>
        <w:t>&lt;</w:t>
      </w:r>
      <w:proofErr w:type="spellStart"/>
      <w:r>
        <w:t>a3</w:t>
      </w:r>
      <w:proofErr w:type="spellEnd"/>
      <w:r>
        <w:t>&gt;String Merging&lt;/</w:t>
      </w:r>
      <w:proofErr w:type="spellStart"/>
      <w:r>
        <w:t>a3</w:t>
      </w:r>
      <w:proofErr w:type="spellEnd"/>
      <w:r>
        <w:t>&gt;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w:t>
      </w:r>
      <w:proofErr w:type="spellStart"/>
      <w:r>
        <w:t>a1</w:t>
      </w:r>
      <w:proofErr w:type="spellEnd"/>
      <w:r>
        <w:t>&gt;</w:t>
      </w:r>
      <w:bookmarkStart w:id="672" w:name="_Ref66116797"/>
      <w:bookmarkStart w:id="673" w:name="_Ref66135863"/>
      <w:r>
        <w:t>The Register Set</w:t>
      </w:r>
      <w:bookmarkEnd w:id="672"/>
      <w:bookmarkEnd w:id="673"/>
      <w:r>
        <w:t>&lt;/</w:t>
      </w:r>
      <w:proofErr w:type="spellStart"/>
      <w:r>
        <w:t>a1</w:t>
      </w:r>
      <w:proofErr w:type="spellEnd"/>
      <w:r>
        <w:t>&gt;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4" w:name="_Toc98936527"/>
      <w:bookmarkEnd w:id="671"/>
      <w:r>
        <w:lastRenderedPageBreak/>
        <w:t>&lt;</w:t>
      </w:r>
      <w:proofErr w:type="spellStart"/>
      <w:r>
        <w:t>a1</w:t>
      </w:r>
      <w:proofErr w:type="spellEnd"/>
      <w:r>
        <w:t>&gt;</w:t>
      </w:r>
      <w:bookmarkStart w:id="675" w:name="_Ref76294566"/>
      <w:r w:rsidRPr="00BC7846">
        <w:t>The</w:t>
      </w:r>
      <w:r w:rsidRPr="00903DBA">
        <w:t xml:space="preserve"> C Grammar</w:t>
      </w:r>
      <w:bookmarkEnd w:id="675"/>
      <w:r>
        <w:t>&lt;/</w:t>
      </w:r>
      <w:proofErr w:type="spellStart"/>
      <w:r>
        <w:t>a1</w:t>
      </w:r>
      <w:proofErr w:type="spellEnd"/>
      <w:r>
        <w:t>&gt;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w:t>
      </w:r>
      <w:proofErr w:type="spellStart"/>
      <w:r>
        <w:t>a2</w:t>
      </w:r>
      <w:proofErr w:type="spellEnd"/>
      <w:r>
        <w:t>&gt;</w:t>
      </w:r>
      <w:bookmarkStart w:id="678" w:name="_Toc49764472"/>
      <w:r w:rsidRPr="00903DBA">
        <w:t>The Preprocessor Grammar</w:t>
      </w:r>
      <w:bookmarkEnd w:id="678"/>
      <w:r>
        <w:t>&lt;/</w:t>
      </w:r>
      <w:proofErr w:type="spellStart"/>
      <w:r>
        <w:t>a2</w:t>
      </w:r>
      <w:proofErr w:type="spellEnd"/>
      <w:r>
        <w:t>&gt;</w:t>
      </w:r>
      <w:bookmarkEnd w:id="677"/>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w:t>
      </w:r>
      <w:proofErr w:type="spellStart"/>
      <w:r>
        <w:t>a3</w:t>
      </w:r>
      <w:proofErr w:type="spellEnd"/>
      <w:r>
        <w:t>&gt;</w:t>
      </w:r>
      <w:bookmarkStart w:id="680" w:name="_Toc49764473"/>
      <w:r w:rsidRPr="00903DBA">
        <w:t>The Language Grammar</w:t>
      </w:r>
      <w:bookmarkEnd w:id="680"/>
      <w:r>
        <w:t>&lt;/</w:t>
      </w:r>
      <w:proofErr w:type="spellStart"/>
      <w:r>
        <w:t>a3</w:t>
      </w:r>
      <w:proofErr w:type="spellEnd"/>
      <w:r>
        <w:t>&gt;</w:t>
      </w:r>
      <w:bookmarkEnd w:id="679"/>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w:t>
      </w:r>
      <w:proofErr w:type="spellStart"/>
      <w:r>
        <w:t>a1</w:t>
      </w:r>
      <w:proofErr w:type="spellEnd"/>
      <w:r>
        <w:t>&gt;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w:t>
      </w:r>
      <w:proofErr w:type="spellStart"/>
      <w:r>
        <w:t>a1</w:t>
      </w:r>
      <w:proofErr w:type="spellEnd"/>
      <w:r>
        <w:t>&gt;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w:t>
      </w:r>
      <w:proofErr w:type="spellStart"/>
      <w:r>
        <w:t>a3</w:t>
      </w:r>
      <w:proofErr w:type="spellEnd"/>
      <w:r>
        <w:t>&gt;</w:t>
      </w:r>
      <w:r w:rsidRPr="00903DBA">
        <w:t>The Language</w:t>
      </w:r>
      <w:r>
        <w:t>&lt;/</w:t>
      </w:r>
      <w:proofErr w:type="spellStart"/>
      <w:r>
        <w:t>a3</w:t>
      </w:r>
      <w:proofErr w:type="spellEnd"/>
      <w:r>
        <w:t>&gt;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w:t>
      </w:r>
      <w:proofErr w:type="spellStart"/>
      <w:r>
        <w:t>a3</w:t>
      </w:r>
      <w:proofErr w:type="spellEnd"/>
      <w:r>
        <w:t>&gt;</w:t>
      </w:r>
      <w:r w:rsidRPr="00903DBA">
        <w:t>The Grammar</w:t>
      </w:r>
      <w:r>
        <w:t>&lt;/</w:t>
      </w:r>
      <w:proofErr w:type="spellStart"/>
      <w:r>
        <w:t>a3</w:t>
      </w:r>
      <w:proofErr w:type="spellEnd"/>
      <w:r>
        <w:t>&gt;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5"/>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6"/>
      <w:bookmarkEnd w:id="687"/>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w:t>
      </w:r>
      <w:proofErr w:type="spellStart"/>
      <w:r>
        <w:t>a3</w:t>
      </w:r>
      <w:proofErr w:type="spellEnd"/>
      <w:r>
        <w:t>&gt;</w:t>
      </w:r>
      <w:r w:rsidRPr="00903DBA">
        <w:t>Main</w:t>
      </w:r>
      <w:r>
        <w:t>&lt;/</w:t>
      </w:r>
      <w:proofErr w:type="spellStart"/>
      <w:r>
        <w:t>a3</w:t>
      </w:r>
      <w:proofErr w:type="spellEnd"/>
      <w:r>
        <w:t>&gt;</w:t>
      </w:r>
      <w:bookmarkEnd w:id="688"/>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5BE89D82" w:rsidR="007660EE" w:rsidRPr="00903DBA" w:rsidRDefault="0031120D" w:rsidP="007660EE">
      <w:pPr>
        <w:pStyle w:val="Code"/>
        <w:rPr>
          <w:highlight w:val="white"/>
        </w:rPr>
      </w:pPr>
      <w:r>
        <w:rPr>
          <w:highlight w:val="white"/>
        </w:rPr>
        <w:t>//using</w:t>
      </w:r>
      <w:r w:rsidR="007660EE" w:rsidRPr="00903DBA">
        <w:rPr>
          <w:highlight w:val="white"/>
        </w:rPr>
        <w:t xml:space="preserve"> System;</w:t>
      </w:r>
    </w:p>
    <w:p w14:paraId="2CA36754" w14:textId="4C7C9263" w:rsidR="007660EE" w:rsidRPr="00903DBA" w:rsidRDefault="0031120D" w:rsidP="007660EE">
      <w:pPr>
        <w:pStyle w:val="Code"/>
        <w:rPr>
          <w:highlight w:val="white"/>
        </w:rPr>
      </w:pPr>
      <w:r>
        <w:rPr>
          <w:highlight w:val="white"/>
        </w:rPr>
        <w:t>//using</w:t>
      </w:r>
      <w:r w:rsidR="007660EE" w:rsidRPr="00903DBA">
        <w:rPr>
          <w:highlight w:val="white"/>
        </w:rPr>
        <w:t xml:space="preserve"> System.IO;</w:t>
      </w:r>
    </w:p>
    <w:p w14:paraId="13BFBA77" w14:textId="0698A54F" w:rsidR="007660EE" w:rsidRPr="00903DBA" w:rsidRDefault="0031120D" w:rsidP="007660EE">
      <w:pPr>
        <w:pStyle w:val="Code"/>
        <w:rPr>
          <w:highlight w:val="white"/>
        </w:rPr>
      </w:pPr>
      <w:r>
        <w:rPr>
          <w:highlight w:val="white"/>
        </w:rPr>
        <w:t>//using</w:t>
      </w:r>
      <w:r w:rsidR="007660EE" w:rsidRPr="00903DBA">
        <w:rPr>
          <w:highlight w:val="white"/>
        </w:rPr>
        <w:t xml:space="preserve">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w:t>
      </w:r>
      <w:proofErr w:type="spellStart"/>
      <w:r>
        <w:t>a2</w:t>
      </w:r>
      <w:proofErr w:type="spellEnd"/>
      <w:r>
        <w:t>&gt;</w:t>
      </w:r>
      <w:r w:rsidRPr="00903DBA">
        <w:t>Error Handling</w:t>
      </w:r>
      <w:r>
        <w:t>&lt;/</w:t>
      </w:r>
      <w:proofErr w:type="spellStart"/>
      <w:r>
        <w:t>a2</w:t>
      </w:r>
      <w:proofErr w:type="spellEnd"/>
      <w:r>
        <w:t>&gt;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1385CF1E" w:rsidR="0092795B" w:rsidRPr="00903DBA" w:rsidRDefault="0031120D" w:rsidP="0092795B">
      <w:pPr>
        <w:pStyle w:val="Code"/>
        <w:rPr>
          <w:highlight w:val="white"/>
        </w:rPr>
      </w:pPr>
      <w:r>
        <w:rPr>
          <w:highlight w:val="white"/>
        </w:rPr>
        <w:t>//using</w:t>
      </w:r>
      <w:r w:rsidR="0092795B" w:rsidRPr="00903DBA">
        <w:rPr>
          <w:highlight w:val="white"/>
        </w:rPr>
        <w:t xml:space="preserve">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0B5E546C" w:rsidR="005E7D2C" w:rsidRPr="00903DBA" w:rsidRDefault="0031120D" w:rsidP="005E7D2C">
      <w:pPr>
        <w:pStyle w:val="Code"/>
        <w:rPr>
          <w:highlight w:val="white"/>
        </w:rPr>
      </w:pPr>
      <w:r>
        <w:rPr>
          <w:highlight w:val="white"/>
        </w:rPr>
        <w:t>//using</w:t>
      </w:r>
      <w:r w:rsidR="005E7D2C" w:rsidRPr="00903DBA">
        <w:rPr>
          <w:highlight w:val="white"/>
        </w:rPr>
        <w:t xml:space="preserve">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lastRenderedPageBreak/>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4011B7C2" w14:textId="61916474"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edgeSetCopy =</w:t>
      </w:r>
      <w:r w:rsidR="002B095E">
        <w:rPr>
          <w:highlight w:val="white"/>
        </w:rPr>
        <w:t xml:space="preserve"> </w:t>
      </w:r>
      <w:r w:rsidRPr="00903DBA">
        <w:rPr>
          <w:highlight w:val="white"/>
        </w:rPr>
        <w:t>new(m_edgeSet);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lastRenderedPageBreak/>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w:t>
      </w:r>
      <w:proofErr w:type="spellStart"/>
      <w:r>
        <w:t>a3</w:t>
      </w:r>
      <w:proofErr w:type="spellEnd"/>
      <w:r>
        <w:t>&gt;</w:t>
      </w:r>
      <w:r w:rsidRPr="00903DBA">
        <w:t>Graph Partition</w:t>
      </w:r>
      <w:r>
        <w:t>&lt;/</w:t>
      </w:r>
      <w:proofErr w:type="spellStart"/>
      <w:r>
        <w:t>a3</w:t>
      </w:r>
      <w:proofErr w:type="spellEnd"/>
      <w:r>
        <w:t>&gt;</w:t>
      </w:r>
      <w:bookmarkEnd w:id="693"/>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266711B3" w14:textId="32265355"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resultEdgeSet = new();</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lastRenderedPageBreak/>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w:t>
      </w:r>
      <w:proofErr w:type="spellStart"/>
      <w:r>
        <w:t>a1</w:t>
      </w:r>
      <w:proofErr w:type="spellEnd"/>
      <w:r>
        <w:t>&gt;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w:t>
      </w:r>
      <w:proofErr w:type="spellStart"/>
      <w:r>
        <w:t>a1</w:t>
      </w:r>
      <w:proofErr w:type="spellEnd"/>
      <w:r>
        <w:t>&gt;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6F6"/>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1F"/>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99"/>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1C2"/>
    <w:rsid w:val="000254F7"/>
    <w:rsid w:val="0002564D"/>
    <w:rsid w:val="0002568B"/>
    <w:rsid w:val="00025702"/>
    <w:rsid w:val="00025A3B"/>
    <w:rsid w:val="00025BEA"/>
    <w:rsid w:val="00025DA1"/>
    <w:rsid w:val="00025DC4"/>
    <w:rsid w:val="00025E09"/>
    <w:rsid w:val="00025F74"/>
    <w:rsid w:val="00025FD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69F"/>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B2"/>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319"/>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3D2"/>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36E"/>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1DB1"/>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A7F9C"/>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8AE"/>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81F"/>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699"/>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8C9"/>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0F"/>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0FCF"/>
    <w:rsid w:val="0011105E"/>
    <w:rsid w:val="001111A0"/>
    <w:rsid w:val="00111305"/>
    <w:rsid w:val="0011136A"/>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115"/>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9C4"/>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4C"/>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EE2"/>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92"/>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36E"/>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C11"/>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1FE6"/>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900"/>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2F9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AE7"/>
    <w:rsid w:val="001B5E51"/>
    <w:rsid w:val="001B5E84"/>
    <w:rsid w:val="001B5EFB"/>
    <w:rsid w:val="001B634B"/>
    <w:rsid w:val="001B637A"/>
    <w:rsid w:val="001B6595"/>
    <w:rsid w:val="001B6658"/>
    <w:rsid w:val="001B6705"/>
    <w:rsid w:val="001B697F"/>
    <w:rsid w:val="001B6CAF"/>
    <w:rsid w:val="001B6D1F"/>
    <w:rsid w:val="001B6D75"/>
    <w:rsid w:val="001B706B"/>
    <w:rsid w:val="001B7124"/>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5F27"/>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0D"/>
    <w:rsid w:val="001D6397"/>
    <w:rsid w:val="001D63BE"/>
    <w:rsid w:val="001D63D6"/>
    <w:rsid w:val="001D6739"/>
    <w:rsid w:val="001D676B"/>
    <w:rsid w:val="001D68F0"/>
    <w:rsid w:val="001D6908"/>
    <w:rsid w:val="001D7010"/>
    <w:rsid w:val="001D7026"/>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A9"/>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4FC8"/>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7E2"/>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2A"/>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7A"/>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79D"/>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5C"/>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D38"/>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150"/>
    <w:rsid w:val="002923B1"/>
    <w:rsid w:val="00292460"/>
    <w:rsid w:val="0029261D"/>
    <w:rsid w:val="00292744"/>
    <w:rsid w:val="00292A67"/>
    <w:rsid w:val="00292E53"/>
    <w:rsid w:val="00292E83"/>
    <w:rsid w:val="00292E97"/>
    <w:rsid w:val="00292FF1"/>
    <w:rsid w:val="0029308A"/>
    <w:rsid w:val="00293328"/>
    <w:rsid w:val="002934E6"/>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95E"/>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1F27"/>
    <w:rsid w:val="002B20DE"/>
    <w:rsid w:val="002B2181"/>
    <w:rsid w:val="002B21D0"/>
    <w:rsid w:val="002B2437"/>
    <w:rsid w:val="002B259D"/>
    <w:rsid w:val="002B25CE"/>
    <w:rsid w:val="002B2A8A"/>
    <w:rsid w:val="002B2B7E"/>
    <w:rsid w:val="002B2C3E"/>
    <w:rsid w:val="002B2E74"/>
    <w:rsid w:val="002B3131"/>
    <w:rsid w:val="002B31DF"/>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9DF"/>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C30"/>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09"/>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6C6"/>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84E"/>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4A1"/>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20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2EB8"/>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29C"/>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C29"/>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5EF"/>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714"/>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B6F"/>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AED"/>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B66"/>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77"/>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839"/>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36"/>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78A"/>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782"/>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8B"/>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3FC5"/>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0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38"/>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314"/>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5FA"/>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3B2"/>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193"/>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8F4"/>
    <w:rsid w:val="00591934"/>
    <w:rsid w:val="00591B83"/>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2B2"/>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2D82"/>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078"/>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5E0"/>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3F2"/>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353"/>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31E"/>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6FCF"/>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81D"/>
    <w:rsid w:val="0069392A"/>
    <w:rsid w:val="00693965"/>
    <w:rsid w:val="00693BCF"/>
    <w:rsid w:val="00693C86"/>
    <w:rsid w:val="00693F5C"/>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51B"/>
    <w:rsid w:val="006E4691"/>
    <w:rsid w:val="006E46D3"/>
    <w:rsid w:val="006E4746"/>
    <w:rsid w:val="006E4B59"/>
    <w:rsid w:val="006E4BD6"/>
    <w:rsid w:val="006E502C"/>
    <w:rsid w:val="006E5331"/>
    <w:rsid w:val="006E5370"/>
    <w:rsid w:val="006E540B"/>
    <w:rsid w:val="006E5440"/>
    <w:rsid w:val="006E5561"/>
    <w:rsid w:val="006E5652"/>
    <w:rsid w:val="006E573F"/>
    <w:rsid w:val="006E587B"/>
    <w:rsid w:val="006E5A4D"/>
    <w:rsid w:val="006E5A65"/>
    <w:rsid w:val="006E5A84"/>
    <w:rsid w:val="006E5DCC"/>
    <w:rsid w:val="006E6535"/>
    <w:rsid w:val="006E65FA"/>
    <w:rsid w:val="006E67E8"/>
    <w:rsid w:val="006E6CAC"/>
    <w:rsid w:val="006E75C2"/>
    <w:rsid w:val="006E75DE"/>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6AB2"/>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70E"/>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3E4"/>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2E4C"/>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379"/>
    <w:rsid w:val="007466BF"/>
    <w:rsid w:val="007467FA"/>
    <w:rsid w:val="007469CD"/>
    <w:rsid w:val="00746B26"/>
    <w:rsid w:val="00746B27"/>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B1A"/>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8ED"/>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B7C"/>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11"/>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33"/>
    <w:rsid w:val="007C1C42"/>
    <w:rsid w:val="007C1D6B"/>
    <w:rsid w:val="007C1E0A"/>
    <w:rsid w:val="007C1E3C"/>
    <w:rsid w:val="007C1EA3"/>
    <w:rsid w:val="007C1FBF"/>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81F"/>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DF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E7B2A"/>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18"/>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6B"/>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34"/>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A8"/>
    <w:rsid w:val="008947FF"/>
    <w:rsid w:val="00894838"/>
    <w:rsid w:val="00894843"/>
    <w:rsid w:val="00894F2E"/>
    <w:rsid w:val="0089524F"/>
    <w:rsid w:val="0089526A"/>
    <w:rsid w:val="0089534F"/>
    <w:rsid w:val="00895493"/>
    <w:rsid w:val="0089554D"/>
    <w:rsid w:val="00895698"/>
    <w:rsid w:val="008956F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248"/>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516"/>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87D"/>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ACF"/>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18F"/>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0B5"/>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CB"/>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45"/>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19A"/>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08F"/>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84D"/>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11A"/>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110"/>
    <w:rsid w:val="009943C8"/>
    <w:rsid w:val="009943CF"/>
    <w:rsid w:val="00994643"/>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94C"/>
    <w:rsid w:val="009B2C72"/>
    <w:rsid w:val="009B2E07"/>
    <w:rsid w:val="009B2E26"/>
    <w:rsid w:val="009B324E"/>
    <w:rsid w:val="009B35C7"/>
    <w:rsid w:val="009B3663"/>
    <w:rsid w:val="009B368A"/>
    <w:rsid w:val="009B3746"/>
    <w:rsid w:val="009B3BAB"/>
    <w:rsid w:val="009B3D3D"/>
    <w:rsid w:val="009B4278"/>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38"/>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998"/>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A27"/>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5F70"/>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74F"/>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2A"/>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DF7"/>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4"/>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B14"/>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85A"/>
    <w:rsid w:val="00A47A97"/>
    <w:rsid w:val="00A47B14"/>
    <w:rsid w:val="00A47D36"/>
    <w:rsid w:val="00A47D97"/>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2DE8"/>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6F4F"/>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95E"/>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DF3"/>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2FAD"/>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3B"/>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837"/>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CE1"/>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27FF4"/>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AF5"/>
    <w:rsid w:val="00B45BF1"/>
    <w:rsid w:val="00B45F29"/>
    <w:rsid w:val="00B45FDC"/>
    <w:rsid w:val="00B4602B"/>
    <w:rsid w:val="00B462E5"/>
    <w:rsid w:val="00B463BA"/>
    <w:rsid w:val="00B464F3"/>
    <w:rsid w:val="00B469C3"/>
    <w:rsid w:val="00B46AB6"/>
    <w:rsid w:val="00B46D8D"/>
    <w:rsid w:val="00B4707A"/>
    <w:rsid w:val="00B471C8"/>
    <w:rsid w:val="00B471E1"/>
    <w:rsid w:val="00B472B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17"/>
    <w:rsid w:val="00B658B1"/>
    <w:rsid w:val="00B658E0"/>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41"/>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5F3"/>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8CC"/>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1EFD"/>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1AA"/>
    <w:rsid w:val="00C522A7"/>
    <w:rsid w:val="00C524DE"/>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17"/>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01"/>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B29"/>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666"/>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8F4"/>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40F"/>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33"/>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2FD"/>
    <w:rsid w:val="00D57354"/>
    <w:rsid w:val="00D573CF"/>
    <w:rsid w:val="00D57416"/>
    <w:rsid w:val="00D57600"/>
    <w:rsid w:val="00D57651"/>
    <w:rsid w:val="00D57C11"/>
    <w:rsid w:val="00D57CFB"/>
    <w:rsid w:val="00D57DDC"/>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68B"/>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3B3"/>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0F"/>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73"/>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9EF"/>
    <w:rsid w:val="00E21A59"/>
    <w:rsid w:val="00E21B0D"/>
    <w:rsid w:val="00E21B2F"/>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0AE"/>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7F6"/>
    <w:rsid w:val="00E93975"/>
    <w:rsid w:val="00E93A09"/>
    <w:rsid w:val="00E93A4E"/>
    <w:rsid w:val="00E93BF3"/>
    <w:rsid w:val="00E93BF4"/>
    <w:rsid w:val="00E93E57"/>
    <w:rsid w:val="00E93F4C"/>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BA9"/>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5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A32"/>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4FB"/>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89"/>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981"/>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29F"/>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5F7B"/>
    <w:rsid w:val="00FA613E"/>
    <w:rsid w:val="00FA620D"/>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6F32"/>
    <w:rsid w:val="00FC7107"/>
    <w:rsid w:val="00FC7227"/>
    <w:rsid w:val="00FC7B9E"/>
    <w:rsid w:val="00FC7F1E"/>
    <w:rsid w:val="00FC7FDE"/>
    <w:rsid w:val="00FD09EE"/>
    <w:rsid w:val="00FD0A95"/>
    <w:rsid w:val="00FD0AE2"/>
    <w:rsid w:val="00FD0C59"/>
    <w:rsid w:val="00FD1053"/>
    <w:rsid w:val="00FD1106"/>
    <w:rsid w:val="00FD119A"/>
    <w:rsid w:val="00FD141E"/>
    <w:rsid w:val="00FD152A"/>
    <w:rsid w:val="00FD1638"/>
    <w:rsid w:val="00FD1706"/>
    <w:rsid w:val="00FD1717"/>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0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440</Pages>
  <Words>131398</Words>
  <Characters>748975</Characters>
  <Application>Microsoft Office Word</Application>
  <DocSecurity>0</DocSecurity>
  <Lines>6241</Lines>
  <Paragraphs>1757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cp:revision>
  <cp:lastPrinted>2022-01-17T12:38:00Z</cp:lastPrinted>
  <dcterms:created xsi:type="dcterms:W3CDTF">2022-03-29T19:27:00Z</dcterms:created>
  <dcterms:modified xsi:type="dcterms:W3CDTF">2022-03-29T19:27:00Z</dcterms:modified>
</cp:coreProperties>
</file>